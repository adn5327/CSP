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41315" w14:textId="77777777" w:rsidR="00E42218" w:rsidRDefault="00485923">
      <w:pPr>
        <w:pStyle w:val="Heading1"/>
      </w:pPr>
      <w:r>
        <w:t>CS 440: CSPs and Games</w:t>
      </w:r>
    </w:p>
    <w:p w14:paraId="044CFC33" w14:textId="77777777" w:rsidR="00E42218" w:rsidRDefault="00E42218"/>
    <w:p w14:paraId="1873F5C4" w14:textId="77777777" w:rsidR="00E42218" w:rsidRDefault="00485923">
      <w:pPr>
        <w:pStyle w:val="Heading2"/>
        <w:rPr>
          <w:ins w:id="0" w:author="Abhishek Deep Nigam" w:date="2015-10-21T23:54:00Z"/>
        </w:rPr>
      </w:pPr>
      <w:ins w:id="1" w:author="Abhishek Deep Nigam" w:date="2015-10-21T23:54:00Z">
        <w:r>
          <w:t>Part 1: Constraint SatisFaction Problems</w:t>
        </w:r>
      </w:ins>
    </w:p>
    <w:p w14:paraId="33A80D63" w14:textId="77777777" w:rsidR="00485923" w:rsidRPr="00485923" w:rsidRDefault="00485923">
      <w:pPr>
        <w:pStyle w:val="Heading3"/>
        <w:numPr>
          <w:ilvl w:val="1"/>
          <w:numId w:val="9"/>
        </w:numPr>
        <w:rPr>
          <w:rPrChange w:id="2" w:author="Abhishek Deep Nigam" w:date="2015-10-21T23:56:00Z">
            <w:rPr>
              <w:rFonts w:asciiTheme="minorHAnsi" w:eastAsiaTheme="minorHAnsi" w:hAnsiTheme="minorHAnsi" w:cstheme="minorBidi"/>
              <w:color w:val="7F7F7F" w:themeColor="text1" w:themeTint="80"/>
              <w:sz w:val="24"/>
            </w:rPr>
          </w:rPrChange>
        </w:rPr>
        <w:pPrChange w:id="3" w:author="Abhishek Deep Nigam" w:date="2015-10-21T23:55:00Z">
          <w:pPr>
            <w:pStyle w:val="Heading3"/>
          </w:pPr>
        </w:pPrChange>
      </w:pPr>
      <w:ins w:id="4" w:author="Abhishek Deep Nigam" w:date="2015-10-21T23:54:00Z">
        <w:r>
          <w:t>Word Puzzles</w:t>
        </w:r>
      </w:ins>
    </w:p>
    <w:p w14:paraId="511656BF" w14:textId="7B61849B" w:rsidR="00485923" w:rsidRDefault="00284268">
      <w:pPr>
        <w:rPr>
          <w:ins w:id="5" w:author="Abhishek Deep Nigam" w:date="2015-10-25T16:57:00Z"/>
        </w:rPr>
        <w:pPrChange w:id="6" w:author="Abhishek Deep Nigam" w:date="2015-10-21T23:56:00Z">
          <w:pPr>
            <w:pStyle w:val="Heading3"/>
          </w:pPr>
        </w:pPrChange>
      </w:pPr>
      <w:ins w:id="7" w:author="Abhishek Deep Nigam" w:date="2015-10-25T16:56:00Z">
        <w:r>
          <w:t xml:space="preserve">In this problem, we were tasked with finding solutions to the given word puzzles. In order to do so, we set up an infrastructure that would be helpful in both </w:t>
        </w:r>
      </w:ins>
      <w:ins w:id="8" w:author="Abhishek Deep Nigam" w:date="2015-10-25T16:57:00Z">
        <w:r>
          <w:t>letter-based assignment and in the word-based assignment. Here is a quick list of the infrastructure decisions that we made to enable us to effectively solve this problem.</w:t>
        </w:r>
      </w:ins>
    </w:p>
    <w:p w14:paraId="5AE4175F" w14:textId="55F8C696" w:rsidR="00284268" w:rsidRDefault="00284268">
      <w:pPr>
        <w:pStyle w:val="ListParagraph"/>
        <w:numPr>
          <w:ilvl w:val="0"/>
          <w:numId w:val="10"/>
        </w:numPr>
        <w:rPr>
          <w:ins w:id="9" w:author="Abhishek Deep Nigam" w:date="2015-10-25T16:58:00Z"/>
        </w:rPr>
        <w:pPrChange w:id="10" w:author="Abhishek Deep Nigam" w:date="2015-10-25T16:58:00Z">
          <w:pPr>
            <w:pStyle w:val="Heading3"/>
          </w:pPr>
        </w:pPrChange>
      </w:pPr>
      <w:ins w:id="11" w:author="Abhishek Deep Nigam" w:date="2015-10-25T16:58:00Z">
        <w:r>
          <w:t xml:space="preserve">Maintained a dictionary that maps a given category (string) to the list of possible words for that category (strings). </w:t>
        </w:r>
      </w:ins>
    </w:p>
    <w:p w14:paraId="43E75969" w14:textId="4117F55A" w:rsidR="00284268" w:rsidRDefault="00284268">
      <w:pPr>
        <w:pStyle w:val="ListParagraph"/>
        <w:numPr>
          <w:ilvl w:val="0"/>
          <w:numId w:val="10"/>
        </w:numPr>
        <w:rPr>
          <w:ins w:id="12" w:author="Abhishek Deep Nigam" w:date="2015-10-25T16:59:00Z"/>
        </w:rPr>
        <w:pPrChange w:id="13" w:author="Abhishek Deep Nigam" w:date="2015-10-25T16:58:00Z">
          <w:pPr>
            <w:pStyle w:val="Heading3"/>
          </w:pPr>
        </w:pPrChange>
      </w:pPr>
      <w:ins w:id="14" w:author="Abhishek Deep Nigam" w:date="2015-10-25T16:59:00Z">
        <w:r>
          <w:t>Maintained a dictionary that maps a given category (string) to the indices of that category’s slots in the solution</w:t>
        </w:r>
      </w:ins>
      <w:ins w:id="15" w:author="Abhishek Deep Nigam" w:date="2015-10-25T17:02:00Z">
        <w:r>
          <w:t xml:space="preserve"> (integers)</w:t>
        </w:r>
      </w:ins>
      <w:ins w:id="16" w:author="Abhishek Deep Nigam" w:date="2015-10-25T16:59:00Z">
        <w:r>
          <w:t xml:space="preserve">. </w:t>
        </w:r>
      </w:ins>
    </w:p>
    <w:p w14:paraId="267EA9C0" w14:textId="39DB850C" w:rsidR="00284268" w:rsidRDefault="00284268">
      <w:pPr>
        <w:pStyle w:val="ListParagraph"/>
        <w:numPr>
          <w:ilvl w:val="1"/>
          <w:numId w:val="10"/>
        </w:numPr>
        <w:rPr>
          <w:ins w:id="17" w:author="Abhishek Deep Nigam" w:date="2015-10-25T17:04:00Z"/>
        </w:rPr>
        <w:pPrChange w:id="18" w:author="Abhishek Deep Nigam" w:date="2015-10-25T17:00:00Z">
          <w:pPr>
            <w:pStyle w:val="Heading3"/>
          </w:pPr>
        </w:pPrChange>
      </w:pPr>
      <w:ins w:id="19" w:author="Abhishek Deep Nigam" w:date="2015-10-25T17:00:00Z">
        <w:r>
          <w:t>For example, in Puzzle 1, the category ‘emotion’ would be mapped to the integers 4, 5, 7</w:t>
        </w:r>
      </w:ins>
    </w:p>
    <w:p w14:paraId="68570A3E" w14:textId="4AF68FA7" w:rsidR="00284268" w:rsidRDefault="00284268">
      <w:pPr>
        <w:pStyle w:val="ListParagraph"/>
        <w:numPr>
          <w:ilvl w:val="0"/>
          <w:numId w:val="10"/>
        </w:numPr>
        <w:rPr>
          <w:ins w:id="20" w:author="Abhishek Deep Nigam" w:date="2015-10-25T17:01:00Z"/>
        </w:rPr>
        <w:pPrChange w:id="21" w:author="Abhishek Deep Nigam" w:date="2015-10-25T17:04:00Z">
          <w:pPr>
            <w:pStyle w:val="Heading3"/>
          </w:pPr>
        </w:pPrChange>
      </w:pPr>
      <w:ins w:id="22" w:author="Abhishek Deep Nigam" w:date="2015-10-25T17:04:00Z">
        <w:r>
          <w:t>Maintained a dictionary that maps a category (string) to its category id (integer)</w:t>
        </w:r>
      </w:ins>
    </w:p>
    <w:p w14:paraId="24666807" w14:textId="2538CD26" w:rsidR="00284268" w:rsidRDefault="00284268">
      <w:pPr>
        <w:pStyle w:val="ListParagraph"/>
        <w:numPr>
          <w:ilvl w:val="0"/>
          <w:numId w:val="10"/>
        </w:numPr>
        <w:rPr>
          <w:ins w:id="23" w:author="Abhishek Deep Nigam" w:date="2015-10-25T17:02:00Z"/>
        </w:rPr>
        <w:pPrChange w:id="24" w:author="Abhishek Deep Nigam" w:date="2015-10-25T17:01:00Z">
          <w:pPr>
            <w:pStyle w:val="Heading3"/>
          </w:pPr>
        </w:pPrChange>
      </w:pPr>
      <w:ins w:id="25" w:author="Abhishek Deep Nigam" w:date="2015-10-25T17:01:00Z">
        <w:r>
          <w:t>For each index of the solution, we maintained a list of category ids (integers)</w:t>
        </w:r>
      </w:ins>
      <w:ins w:id="26" w:author="Abhishek Deep Nigam" w:date="2015-10-25T17:02:00Z">
        <w:r>
          <w:t xml:space="preserve"> that could place a letter at that location.</w:t>
        </w:r>
      </w:ins>
    </w:p>
    <w:p w14:paraId="358BF254" w14:textId="54DC599B" w:rsidR="00284268" w:rsidRDefault="00284268">
      <w:pPr>
        <w:pStyle w:val="ListParagraph"/>
        <w:numPr>
          <w:ilvl w:val="0"/>
          <w:numId w:val="10"/>
        </w:numPr>
        <w:rPr>
          <w:ins w:id="27" w:author="Abhishek Deep Nigam" w:date="2015-10-25T17:07:00Z"/>
        </w:rPr>
        <w:pPrChange w:id="28" w:author="Abhishek Deep Nigam" w:date="2015-10-25T17:00:00Z">
          <w:pPr>
            <w:pStyle w:val="Heading3"/>
          </w:pPr>
        </w:pPrChange>
      </w:pPr>
      <w:ins w:id="29" w:author="Abhishek Deep Nigam" w:date="2015-10-25T17:01:00Z">
        <w:r>
          <w:t>Maintained the number of categories that were being used for the given puzzle</w:t>
        </w:r>
      </w:ins>
    </w:p>
    <w:p w14:paraId="05348A1E" w14:textId="528A0853" w:rsidR="00284268" w:rsidRDefault="00284268">
      <w:pPr>
        <w:pStyle w:val="ListParagraph"/>
        <w:numPr>
          <w:ilvl w:val="0"/>
          <w:numId w:val="10"/>
        </w:numPr>
        <w:rPr>
          <w:ins w:id="30" w:author="Abhishek Deep Nigam" w:date="2015-10-25T17:07:00Z"/>
        </w:rPr>
        <w:pPrChange w:id="31" w:author="Abhishek Deep Nigam" w:date="2015-10-25T17:00:00Z">
          <w:pPr>
            <w:pStyle w:val="Heading3"/>
          </w:pPr>
        </w:pPrChange>
      </w:pPr>
      <w:ins w:id="32" w:author="Abhishek Deep Nigam" w:date="2015-10-25T17:07:00Z">
        <w:r>
          <w:t>Maintained a list that would ultimately hold the solution.</w:t>
        </w:r>
      </w:ins>
    </w:p>
    <w:p w14:paraId="4BA34B3C" w14:textId="6B94F41C" w:rsidR="00284268" w:rsidRDefault="00284268">
      <w:pPr>
        <w:pStyle w:val="ListParagraph"/>
        <w:numPr>
          <w:ilvl w:val="1"/>
          <w:numId w:val="10"/>
        </w:numPr>
        <w:rPr>
          <w:ins w:id="33" w:author="Abhishek Deep Nigam" w:date="2015-10-25T17:04:00Z"/>
        </w:rPr>
        <w:pPrChange w:id="34" w:author="Abhishek Deep Nigam" w:date="2015-10-25T17:07:00Z">
          <w:pPr>
            <w:pStyle w:val="Heading3"/>
          </w:pPr>
        </w:pPrChange>
      </w:pPr>
      <w:ins w:id="35" w:author="Abhishek Deep Nigam" w:date="2015-10-25T17:07:00Z">
        <w:r>
          <w:t xml:space="preserve">Elements of this list are initially assigned to hold the integer 0, and as </w:t>
        </w:r>
        <w:r w:rsidR="002365AA">
          <w:t>letters or words get assigned, the elements of this list become characters. When this array contains a solution, it is formatted and printed.</w:t>
        </w:r>
      </w:ins>
    </w:p>
    <w:p w14:paraId="6435E83E" w14:textId="3B9DA545" w:rsidR="00284268" w:rsidRDefault="00284268">
      <w:pPr>
        <w:rPr>
          <w:ins w:id="36" w:author="Abhishek Deep Nigam" w:date="2015-10-25T18:43:00Z"/>
        </w:rPr>
        <w:pPrChange w:id="37" w:author="Abhishek Deep Nigam" w:date="2015-10-25T17:04:00Z">
          <w:pPr>
            <w:pStyle w:val="Heading3"/>
          </w:pPr>
        </w:pPrChange>
      </w:pPr>
      <w:ins w:id="38" w:author="Abhishek Deep Nigam" w:date="2015-10-25T17:04:00Z">
        <w:r>
          <w:t xml:space="preserve">As you may notice above, categories are sometimes referred to as a string or by their category id (integer). We chose to do this as strings are easy to read from the user end, but manipulating </w:t>
        </w:r>
        <w:r>
          <w:lastRenderedPageBreak/>
          <w:t xml:space="preserve">integers is much easier than manipulating strings. To ensure consistency between </w:t>
        </w:r>
      </w:ins>
      <w:ins w:id="39" w:author="Abhishek Deep Nigam" w:date="2015-10-25T17:06:00Z">
        <w:r>
          <w:t>category id (integer) and the category (string) itself, we ensured that we maintained a dictionary that defined this mapping scheme.</w:t>
        </w:r>
      </w:ins>
    </w:p>
    <w:p w14:paraId="69B56A37" w14:textId="0111F454" w:rsidR="00BD1BF8" w:rsidRPr="00F95647" w:rsidRDefault="00BD1BF8">
      <w:pPr>
        <w:pStyle w:val="Heading4"/>
        <w:rPr>
          <w:ins w:id="40" w:author="Abhishek Deep Nigam" w:date="2015-10-25T17:07:00Z"/>
          <w:rFonts w:asciiTheme="minorHAnsi" w:eastAsiaTheme="minorHAnsi" w:hAnsiTheme="minorHAnsi" w:cstheme="minorBidi"/>
          <w:color w:val="7F7F7F" w:themeColor="text1" w:themeTint="80"/>
          <w:rPrChange w:id="41" w:author="Abhishek Deep Nigam" w:date="2015-10-25T23:56:00Z">
            <w:rPr>
              <w:ins w:id="42" w:author="Abhishek Deep Nigam" w:date="2015-10-25T17:07:00Z"/>
            </w:rPr>
          </w:rPrChange>
        </w:rPr>
        <w:pPrChange w:id="43" w:author="Abhishek Deep Nigam" w:date="2015-10-26T00:51:00Z">
          <w:pPr>
            <w:pStyle w:val="Heading3"/>
          </w:pPr>
        </w:pPrChange>
      </w:pPr>
      <w:ins w:id="44" w:author="Abhishek Deep Nigam" w:date="2015-10-25T18:43:00Z">
        <w:r w:rsidRPr="00F95647">
          <w:rPr>
            <w:rPrChange w:id="45" w:author="Abhishek Deep Nigam" w:date="2015-10-25T23:56:00Z">
              <w:rPr>
                <w:b/>
              </w:rPr>
            </w:rPrChange>
          </w:rPr>
          <w:t xml:space="preserve">NOTE: Search trace </w:t>
        </w:r>
      </w:ins>
      <w:ins w:id="46" w:author="Abhishek Deep Nigam" w:date="2015-10-25T18:44:00Z">
        <w:r w:rsidRPr="00F95647">
          <w:rPr>
            <w:rPrChange w:id="47" w:author="Abhishek Deep Nigam" w:date="2015-10-25T23:56:00Z">
              <w:rPr/>
            </w:rPrChange>
          </w:rPr>
          <w:t>data for each example and each formulation is appended at the very end of this file.</w:t>
        </w:r>
      </w:ins>
      <w:ins w:id="48" w:author="Abhishek Deep Nigam" w:date="2015-10-26T00:46:00Z">
        <w:r w:rsidR="00245841">
          <w:t xml:space="preserve"> See Appendix A.</w:t>
        </w:r>
      </w:ins>
    </w:p>
    <w:p w14:paraId="29DA2A13" w14:textId="4C80A43C" w:rsidR="00284268" w:rsidRDefault="002365AA">
      <w:pPr>
        <w:pStyle w:val="Heading3"/>
        <w:rPr>
          <w:ins w:id="49" w:author="Abhishek Deep Nigam" w:date="2015-10-25T17:09:00Z"/>
        </w:rPr>
      </w:pPr>
      <w:ins w:id="50" w:author="Abhishek Deep Nigam" w:date="2015-10-25T17:09:00Z">
        <w:r>
          <w:t>For the letter-based assignment:</w:t>
        </w:r>
      </w:ins>
    </w:p>
    <w:p w14:paraId="1AF1E23B" w14:textId="31BF2725" w:rsidR="002365AA" w:rsidRDefault="002365AA">
      <w:pPr>
        <w:pStyle w:val="ListParagraph"/>
        <w:numPr>
          <w:ilvl w:val="0"/>
          <w:numId w:val="12"/>
        </w:numPr>
        <w:rPr>
          <w:ins w:id="51" w:author="Abhishek Deep Nigam" w:date="2015-10-25T17:09:00Z"/>
        </w:rPr>
        <w:pPrChange w:id="52" w:author="Abhishek Deep Nigam" w:date="2015-10-25T17:09:00Z">
          <w:pPr>
            <w:pStyle w:val="Heading3"/>
          </w:pPr>
        </w:pPrChange>
      </w:pPr>
      <w:ins w:id="53" w:author="Abhishek Deep Nigam" w:date="2015-10-25T17:09:00Z">
        <w:r>
          <w:rPr>
            <w:b/>
          </w:rPr>
          <w:t>Variables:</w:t>
        </w:r>
        <w:r>
          <w:t xml:space="preserve"> Indices of the solution array</w:t>
        </w:r>
      </w:ins>
    </w:p>
    <w:p w14:paraId="560C46F4" w14:textId="7DE7563C" w:rsidR="002365AA" w:rsidRPr="002365AA" w:rsidRDefault="002365AA">
      <w:pPr>
        <w:pStyle w:val="ListParagraph"/>
        <w:numPr>
          <w:ilvl w:val="0"/>
          <w:numId w:val="12"/>
        </w:numPr>
        <w:rPr>
          <w:ins w:id="54" w:author="Abhishek Deep Nigam" w:date="2015-10-25T17:09:00Z"/>
          <w:rPrChange w:id="55" w:author="Abhishek Deep Nigam" w:date="2015-10-25T17:09:00Z">
            <w:rPr>
              <w:ins w:id="56" w:author="Abhishek Deep Nigam" w:date="2015-10-25T17:09:00Z"/>
              <w:b/>
            </w:rPr>
          </w:rPrChange>
        </w:rPr>
        <w:pPrChange w:id="57" w:author="Abhishek Deep Nigam" w:date="2015-10-25T17:09:00Z">
          <w:pPr>
            <w:pStyle w:val="Heading3"/>
          </w:pPr>
        </w:pPrChange>
      </w:pPr>
      <w:ins w:id="58" w:author="Abhishek Deep Nigam" w:date="2015-10-25T17:09:00Z">
        <w:r>
          <w:rPr>
            <w:b/>
          </w:rPr>
          <w:t>Domains:</w:t>
        </w:r>
      </w:ins>
      <w:ins w:id="59" w:author="Abhishek Deep Nigam" w:date="2015-10-25T17:10:00Z">
        <w:r>
          <w:rPr>
            <w:b/>
          </w:rPr>
          <w:t xml:space="preserve"> </w:t>
        </w:r>
        <w:r>
          <w:t xml:space="preserve">All letters </w:t>
        </w:r>
      </w:ins>
      <w:ins w:id="60" w:author="Abhishek Deep Nigam" w:date="2015-10-25T17:28:00Z">
        <w:r w:rsidR="003C58CF">
          <w:t xml:space="preserve">for a given index </w:t>
        </w:r>
      </w:ins>
      <w:ins w:id="61" w:author="Abhishek Deep Nigam" w:date="2015-10-25T17:10:00Z">
        <w:r>
          <w:t>(See section on inference detection)</w:t>
        </w:r>
      </w:ins>
    </w:p>
    <w:p w14:paraId="2CB5061F" w14:textId="5EA444C8" w:rsidR="002365AA" w:rsidRDefault="002365AA">
      <w:pPr>
        <w:pStyle w:val="ListParagraph"/>
        <w:numPr>
          <w:ilvl w:val="0"/>
          <w:numId w:val="12"/>
        </w:numPr>
        <w:rPr>
          <w:ins w:id="62" w:author="Abhishek Deep Nigam" w:date="2015-10-25T17:27:00Z"/>
        </w:rPr>
        <w:pPrChange w:id="63" w:author="Abhishek Deep Nigam" w:date="2015-10-25T17:09:00Z">
          <w:pPr>
            <w:pStyle w:val="Heading3"/>
          </w:pPr>
        </w:pPrChange>
      </w:pPr>
      <w:ins w:id="64" w:author="Abhishek Deep Nigam" w:date="2015-10-25T17:09:00Z">
        <w:r>
          <w:rPr>
            <w:b/>
          </w:rPr>
          <w:t>Constraints:</w:t>
        </w:r>
      </w:ins>
      <w:ins w:id="65" w:author="Abhishek Deep Nigam" w:date="2015-10-25T17:10:00Z">
        <w:r>
          <w:rPr>
            <w:b/>
          </w:rPr>
          <w:t xml:space="preserve"> </w:t>
        </w:r>
      </w:ins>
      <w:ins w:id="66" w:author="Abhishek Deep Nigam" w:date="2015-10-25T17:14:00Z">
        <w:r>
          <w:t xml:space="preserve">Each category has 3 indices </w:t>
        </w:r>
      </w:ins>
      <w:ins w:id="67" w:author="Abhishek Deep Nigam" w:date="2015-10-25T17:16:00Z">
        <w:r>
          <w:t>in</w:t>
        </w:r>
      </w:ins>
      <w:ins w:id="68" w:author="Abhishek Deep Nigam" w:date="2015-10-25T17:14:00Z">
        <w:r>
          <w:t xml:space="preserve"> the solution array. The letters of these three indices</w:t>
        </w:r>
      </w:ins>
      <w:ins w:id="69" w:author="Abhishek Deep Nigam" w:date="2015-10-25T17:17:00Z">
        <w:r w:rsidR="00F07462">
          <w:t xml:space="preserve"> </w:t>
        </w:r>
      </w:ins>
      <w:ins w:id="70" w:author="Abhishek Deep Nigam" w:date="2015-10-25T17:18:00Z">
        <w:r w:rsidR="00F07462">
          <w:t>(</w:t>
        </w:r>
      </w:ins>
      <w:ins w:id="71" w:author="Abhishek Deep Nigam" w:date="2015-10-25T17:17:00Z">
        <w:r>
          <w:t>taken in ascending order)</w:t>
        </w:r>
      </w:ins>
      <w:ins w:id="72" w:author="Abhishek Deep Nigam" w:date="2015-10-25T17:14:00Z">
        <w:r>
          <w:t xml:space="preserve"> MUST make up a word from that category</w:t>
        </w:r>
      </w:ins>
      <w:ins w:id="73" w:author="Abhishek Deep Nigam" w:date="2015-10-25T17:17:00Z">
        <w:r>
          <w:t xml:space="preserve">. This must hold true for every category. </w:t>
        </w:r>
      </w:ins>
      <w:ins w:id="74" w:author="Abhishek Deep Nigam" w:date="2015-10-25T17:50:00Z">
        <w:r w:rsidR="004726C7">
          <w:t>(See section on constraint checking)</w:t>
        </w:r>
      </w:ins>
    </w:p>
    <w:p w14:paraId="0174CA89" w14:textId="16D3CEC1" w:rsidR="003C58CF" w:rsidRDefault="003C58CF">
      <w:pPr>
        <w:pStyle w:val="ListParagraph"/>
        <w:numPr>
          <w:ilvl w:val="0"/>
          <w:numId w:val="12"/>
        </w:numPr>
        <w:rPr>
          <w:ins w:id="75" w:author="Abhishek Deep Nigam" w:date="2015-10-25T17:51:00Z"/>
        </w:rPr>
        <w:pPrChange w:id="76" w:author="Abhishek Deep Nigam" w:date="2015-10-25T17:09:00Z">
          <w:pPr>
            <w:pStyle w:val="Heading3"/>
          </w:pPr>
        </w:pPrChange>
      </w:pPr>
      <w:ins w:id="77" w:author="Abhishek Deep Nigam" w:date="2015-10-25T17:27:00Z">
        <w:r>
          <w:rPr>
            <w:b/>
          </w:rPr>
          <w:t xml:space="preserve">Inference Detection: </w:t>
        </w:r>
        <w:r>
          <w:t>We implemented inference detection when generating the domain</w:t>
        </w:r>
      </w:ins>
      <w:ins w:id="78" w:author="Abhishek Deep Nigam" w:date="2015-10-25T17:28:00Z">
        <w:r>
          <w:t xml:space="preserve"> for an index. The naïve solution would merely use all 26 letters as the domai</w:t>
        </w:r>
        <w:r w:rsidR="003C266B">
          <w:t xml:space="preserve">n for each index of the array. In order to reduce the search trace, we chose our domain more carefully. </w:t>
        </w:r>
      </w:ins>
      <w:ins w:id="79" w:author="Abhishek Deep Nigam" w:date="2015-10-25T17:30:00Z">
        <w:r w:rsidR="003C266B">
          <w:t>Here is our methodology for generating the domain for a given index. We looked at each category that maps to the index. For each category, we determined which letter (1</w:t>
        </w:r>
        <w:r w:rsidR="003C266B" w:rsidRPr="003C266B">
          <w:rPr>
            <w:vertAlign w:val="superscript"/>
            <w:rPrChange w:id="80" w:author="Abhishek Deep Nigam" w:date="2015-10-25T17:35:00Z">
              <w:rPr/>
            </w:rPrChange>
          </w:rPr>
          <w:t>st</w:t>
        </w:r>
        <w:r w:rsidR="003C266B">
          <w:t>, 2</w:t>
        </w:r>
        <w:r w:rsidR="003C266B" w:rsidRPr="003C266B">
          <w:rPr>
            <w:vertAlign w:val="superscript"/>
            <w:rPrChange w:id="81" w:author="Abhishek Deep Nigam" w:date="2015-10-25T17:35:00Z">
              <w:rPr/>
            </w:rPrChange>
          </w:rPr>
          <w:t>nd</w:t>
        </w:r>
        <w:r w:rsidR="003C266B">
          <w:t>,</w:t>
        </w:r>
      </w:ins>
      <w:ins w:id="82" w:author="Abhishek Deep Nigam" w:date="2015-10-25T17:35:00Z">
        <w:r w:rsidR="003C266B">
          <w:t xml:space="preserve"> or 3</w:t>
        </w:r>
        <w:r w:rsidR="003C266B" w:rsidRPr="003C266B">
          <w:rPr>
            <w:vertAlign w:val="superscript"/>
            <w:rPrChange w:id="83" w:author="Abhishek Deep Nigam" w:date="2015-10-25T17:35:00Z">
              <w:rPr/>
            </w:rPrChange>
          </w:rPr>
          <w:t>rd</w:t>
        </w:r>
        <w:r w:rsidR="003C266B">
          <w:t>) of the word corresponded to the index. We then made a list of ever</w:t>
        </w:r>
      </w:ins>
      <w:ins w:id="84" w:author="Abhishek Deep Nigam" w:date="2015-10-25T17:39:00Z">
        <w:r w:rsidR="00F75489">
          <w:t xml:space="preserve">y letter that exists at the </w:t>
        </w:r>
      </w:ins>
      <w:ins w:id="85" w:author="Abhishek Deep Nigam" w:date="2015-10-25T17:45:00Z">
        <w:r w:rsidR="00F75489">
          <w:t>given position for that category. After generating these lists for every single category, we then took the intersection of the lists to generate the domain for the given index. This was done for each index of the solution array. This proved to be very effective. It limited the possible values for each index to only be letters that could exist in the solution rather than all letters. Our domains ended up being very small in comparison to having domains of all letters.</w:t>
        </w:r>
      </w:ins>
    </w:p>
    <w:p w14:paraId="5EEF8E36" w14:textId="29BCF7BC" w:rsidR="004726C7" w:rsidRPr="00D64DD9" w:rsidRDefault="004726C7">
      <w:pPr>
        <w:pStyle w:val="ListParagraph"/>
        <w:numPr>
          <w:ilvl w:val="0"/>
          <w:numId w:val="12"/>
        </w:numPr>
        <w:rPr>
          <w:ins w:id="86" w:author="Abhishek Deep Nigam" w:date="2015-10-25T18:13:00Z"/>
          <w:rPrChange w:id="87" w:author="Abhishek Deep Nigam" w:date="2015-10-25T18:13:00Z">
            <w:rPr>
              <w:ins w:id="88" w:author="Abhishek Deep Nigam" w:date="2015-10-25T18:13:00Z"/>
              <w:b/>
            </w:rPr>
          </w:rPrChange>
        </w:rPr>
        <w:pPrChange w:id="89" w:author="Abhishek Deep Nigam" w:date="2015-10-25T17:09:00Z">
          <w:pPr>
            <w:pStyle w:val="Heading3"/>
          </w:pPr>
        </w:pPrChange>
      </w:pPr>
      <w:ins w:id="90" w:author="Abhishek Deep Nigam" w:date="2015-10-25T17:51:00Z">
        <w:r>
          <w:rPr>
            <w:b/>
          </w:rPr>
          <w:t xml:space="preserve">Constraint Checking: </w:t>
        </w:r>
      </w:ins>
      <w:ins w:id="91" w:author="Abhishek Deep Nigam" w:date="2015-10-26T02:26:00Z">
        <w:r w:rsidR="0024028C">
          <w:t xml:space="preserve">The constraint checking here determines if assigning a given letter to a specific location would make the solution array inconsistent. This goes through and checks all the categories that could store letters to that given index, and ensures that the </w:t>
        </w:r>
      </w:ins>
      <w:ins w:id="92" w:author="Abhishek Deep Nigam" w:date="2015-10-26T02:28:00Z">
        <w:r w:rsidR="0024028C">
          <w:t>assignment is consistent against all categories that can map to the given index.</w:t>
        </w:r>
      </w:ins>
    </w:p>
    <w:p w14:paraId="3DB354E3" w14:textId="16A0A8A1" w:rsidR="00D64DD9" w:rsidRDefault="00D64DD9">
      <w:pPr>
        <w:pStyle w:val="ListParagraph"/>
        <w:numPr>
          <w:ilvl w:val="0"/>
          <w:numId w:val="12"/>
        </w:numPr>
        <w:rPr>
          <w:ins w:id="93" w:author="Abhishek Deep Nigam" w:date="2015-10-26T01:06:00Z"/>
        </w:rPr>
        <w:pPrChange w:id="94" w:author="Abhishek Deep Nigam" w:date="2015-10-25T17:09:00Z">
          <w:pPr>
            <w:pStyle w:val="Heading3"/>
          </w:pPr>
        </w:pPrChange>
      </w:pPr>
      <w:ins w:id="95" w:author="Abhishek Deep Nigam" w:date="2015-10-25T18:13:00Z">
        <w:r>
          <w:rPr>
            <w:b/>
          </w:rPr>
          <w:lastRenderedPageBreak/>
          <w:t>An Important Note About Our Search Iterations</w:t>
        </w:r>
      </w:ins>
      <w:ins w:id="96" w:author="Abhishek Deep Nigam" w:date="2015-10-26T01:18:00Z">
        <w:r w:rsidR="00CE1496">
          <w:rPr>
            <w:b/>
          </w:rPr>
          <w:t xml:space="preserve"> (for bonus points)</w:t>
        </w:r>
      </w:ins>
      <w:ins w:id="97" w:author="Abhishek Deep Nigam" w:date="2015-10-25T18:13:00Z">
        <w:r>
          <w:rPr>
            <w:b/>
          </w:rPr>
          <w:t xml:space="preserve">: </w:t>
        </w:r>
        <w:r>
          <w:t>We originally did not implement strong constraint checking when doing our letter based implementation. We tested our code to determine how efficient it was before implementing constraint checking, and then we also tested it to see how efficient it was after implementing constraint checking. The differences are unbelievable. Here are some details on this data.</w:t>
        </w:r>
      </w:ins>
      <w:ins w:id="98" w:author="Abhishek Deep Nigam" w:date="2015-10-26T01:08:00Z">
        <w:r w:rsidR="009D4796">
          <w:t xml:space="preserve"> </w:t>
        </w:r>
      </w:ins>
    </w:p>
    <w:tbl>
      <w:tblPr>
        <w:tblStyle w:val="TableGrid"/>
        <w:tblW w:w="0" w:type="auto"/>
        <w:tblLook w:val="04A0" w:firstRow="1" w:lastRow="0" w:firstColumn="1" w:lastColumn="0" w:noHBand="0" w:noVBand="1"/>
        <w:tblPrChange w:id="99" w:author="Abhishek Deep Nigam" w:date="2015-10-26T01:06:00Z">
          <w:tblPr>
            <w:tblStyle w:val="BusinessPaper"/>
            <w:tblW w:w="0" w:type="auto"/>
            <w:tblInd w:w="720" w:type="dxa"/>
            <w:tblLook w:val="04A0" w:firstRow="1" w:lastRow="0" w:firstColumn="1" w:lastColumn="0" w:noHBand="0" w:noVBand="1"/>
          </w:tblPr>
        </w:tblPrChange>
      </w:tblPr>
      <w:tblGrid>
        <w:gridCol w:w="3404"/>
        <w:gridCol w:w="3405"/>
        <w:gridCol w:w="3405"/>
        <w:tblGridChange w:id="100">
          <w:tblGrid>
            <w:gridCol w:w="3168"/>
            <w:gridCol w:w="3168"/>
            <w:gridCol w:w="3168"/>
          </w:tblGrid>
        </w:tblGridChange>
      </w:tblGrid>
      <w:tr w:rsidR="009D4796" w14:paraId="389B9A7E" w14:textId="77777777" w:rsidTr="009D4796">
        <w:trPr>
          <w:ins w:id="101" w:author="Abhishek Deep Nigam" w:date="2015-10-26T01:06:00Z"/>
        </w:trPr>
        <w:tc>
          <w:tcPr>
            <w:tcW w:w="3408" w:type="dxa"/>
            <w:tcPrChange w:id="102" w:author="Abhishek Deep Nigam" w:date="2015-10-26T01:06:00Z">
              <w:tcPr>
                <w:tcW w:w="3408" w:type="dxa"/>
              </w:tcPr>
            </w:tcPrChange>
          </w:tcPr>
          <w:p w14:paraId="11113EC1" w14:textId="77777777" w:rsidR="009D4796" w:rsidRDefault="009D4796" w:rsidP="009D4796">
            <w:pPr>
              <w:pStyle w:val="ListParagraph"/>
              <w:ind w:left="0"/>
              <w:rPr>
                <w:ins w:id="103" w:author="Abhishek Deep Nigam" w:date="2015-10-26T01:06:00Z"/>
              </w:rPr>
            </w:pPr>
          </w:p>
        </w:tc>
        <w:tc>
          <w:tcPr>
            <w:tcW w:w="3408" w:type="dxa"/>
            <w:tcPrChange w:id="104" w:author="Abhishek Deep Nigam" w:date="2015-10-26T01:06:00Z">
              <w:tcPr>
                <w:tcW w:w="3408" w:type="dxa"/>
              </w:tcPr>
            </w:tcPrChange>
          </w:tcPr>
          <w:p w14:paraId="5DA13ACB" w14:textId="54E9177D" w:rsidR="009D4796" w:rsidRDefault="009D4796">
            <w:pPr>
              <w:pStyle w:val="ListParagraph"/>
              <w:ind w:left="0"/>
              <w:rPr>
                <w:ins w:id="105" w:author="Abhishek Deep Nigam" w:date="2015-10-26T01:06:00Z"/>
              </w:rPr>
            </w:pPr>
            <w:ins w:id="106" w:author="Abhishek Deep Nigam" w:date="2015-10-26T01:10:00Z">
              <w:r>
                <w:t xml:space="preserve">Inference </w:t>
              </w:r>
            </w:ins>
            <w:ins w:id="107" w:author="Abhishek Deep Nigam" w:date="2015-10-26T01:06:00Z">
              <w:r>
                <w:t>Without Constraint Checking</w:t>
              </w:r>
            </w:ins>
            <w:ins w:id="108" w:author="Abhishek Deep Nigam" w:date="2015-10-26T01:10:00Z">
              <w:r>
                <w:t xml:space="preserve"> </w:t>
              </w:r>
            </w:ins>
          </w:p>
        </w:tc>
        <w:tc>
          <w:tcPr>
            <w:tcW w:w="3408" w:type="dxa"/>
            <w:tcPrChange w:id="109" w:author="Abhishek Deep Nigam" w:date="2015-10-26T01:06:00Z">
              <w:tcPr>
                <w:tcW w:w="3408" w:type="dxa"/>
              </w:tcPr>
            </w:tcPrChange>
          </w:tcPr>
          <w:p w14:paraId="0D595EEE" w14:textId="135A1D9B" w:rsidR="009D4796" w:rsidRDefault="009D4796">
            <w:pPr>
              <w:pStyle w:val="ListParagraph"/>
              <w:ind w:left="0"/>
              <w:rPr>
                <w:ins w:id="110" w:author="Abhishek Deep Nigam" w:date="2015-10-26T01:06:00Z"/>
              </w:rPr>
            </w:pPr>
            <w:ins w:id="111" w:author="Abhishek Deep Nigam" w:date="2015-10-26T01:10:00Z">
              <w:r>
                <w:t xml:space="preserve">Inference </w:t>
              </w:r>
            </w:ins>
            <w:ins w:id="112" w:author="Abhishek Deep Nigam" w:date="2015-10-26T01:06:00Z">
              <w:r>
                <w:t>With Constraint Checking</w:t>
              </w:r>
            </w:ins>
            <w:ins w:id="113" w:author="Abhishek Deep Nigam" w:date="2015-10-26T01:10:00Z">
              <w:r>
                <w:t xml:space="preserve"> </w:t>
              </w:r>
            </w:ins>
          </w:p>
        </w:tc>
      </w:tr>
      <w:tr w:rsidR="009D4796" w14:paraId="2A7DCFB4" w14:textId="77777777" w:rsidTr="009D4796">
        <w:trPr>
          <w:ins w:id="114" w:author="Abhishek Deep Nigam" w:date="2015-10-26T01:06:00Z"/>
        </w:trPr>
        <w:tc>
          <w:tcPr>
            <w:tcW w:w="3408" w:type="dxa"/>
            <w:tcPrChange w:id="115" w:author="Abhishek Deep Nigam" w:date="2015-10-26T01:06:00Z">
              <w:tcPr>
                <w:tcW w:w="3408" w:type="dxa"/>
              </w:tcPr>
            </w:tcPrChange>
          </w:tcPr>
          <w:p w14:paraId="448298EF" w14:textId="74743E14" w:rsidR="009D4796" w:rsidRDefault="009D4796" w:rsidP="009D4796">
            <w:pPr>
              <w:pStyle w:val="ListParagraph"/>
              <w:ind w:left="0"/>
              <w:rPr>
                <w:ins w:id="116" w:author="Abhishek Deep Nigam" w:date="2015-10-26T01:06:00Z"/>
              </w:rPr>
            </w:pPr>
            <w:ins w:id="117" w:author="Abhishek Deep Nigam" w:date="2015-10-26T01:07:00Z">
              <w:r>
                <w:t>Puzzle 1</w:t>
              </w:r>
            </w:ins>
          </w:p>
        </w:tc>
        <w:tc>
          <w:tcPr>
            <w:tcW w:w="3408" w:type="dxa"/>
            <w:tcPrChange w:id="118" w:author="Abhishek Deep Nigam" w:date="2015-10-26T01:06:00Z">
              <w:tcPr>
                <w:tcW w:w="3408" w:type="dxa"/>
              </w:tcPr>
            </w:tcPrChange>
          </w:tcPr>
          <w:p w14:paraId="6131D566" w14:textId="5F34DC9A" w:rsidR="009D4796" w:rsidRDefault="009D4796">
            <w:pPr>
              <w:rPr>
                <w:ins w:id="119" w:author="Abhishek Deep Nigam" w:date="2015-10-26T01:06:00Z"/>
              </w:rPr>
              <w:pPrChange w:id="120" w:author="Abhishek Deep Nigam" w:date="2015-10-26T01:08:00Z">
                <w:pPr>
                  <w:pStyle w:val="ListParagraph"/>
                  <w:ind w:left="0"/>
                </w:pPr>
              </w:pPrChange>
            </w:pPr>
            <w:ins w:id="121" w:author="Abhishek Deep Nigam" w:date="2015-10-26T01:08:00Z">
              <w:r w:rsidRPr="009D4796">
                <w:t>Iterations: 1993916</w:t>
              </w:r>
            </w:ins>
          </w:p>
        </w:tc>
        <w:tc>
          <w:tcPr>
            <w:tcW w:w="3408" w:type="dxa"/>
            <w:tcPrChange w:id="122" w:author="Abhishek Deep Nigam" w:date="2015-10-26T01:06:00Z">
              <w:tcPr>
                <w:tcW w:w="3408" w:type="dxa"/>
              </w:tcPr>
            </w:tcPrChange>
          </w:tcPr>
          <w:p w14:paraId="4FD49C52" w14:textId="04B3DBA0" w:rsidR="009D4796" w:rsidRDefault="009D4796">
            <w:pPr>
              <w:rPr>
                <w:ins w:id="123" w:author="Abhishek Deep Nigam" w:date="2015-10-26T01:06:00Z"/>
              </w:rPr>
              <w:pPrChange w:id="124" w:author="Abhishek Deep Nigam" w:date="2015-10-26T01:09:00Z">
                <w:pPr>
                  <w:pStyle w:val="ListParagraph"/>
                  <w:ind w:left="0"/>
                </w:pPr>
              </w:pPrChange>
            </w:pPr>
            <w:ins w:id="125" w:author="Abhishek Deep Nigam" w:date="2015-10-26T01:09:00Z">
              <w:r w:rsidRPr="009D4796">
                <w:t>Iterations: 1328</w:t>
              </w:r>
            </w:ins>
          </w:p>
        </w:tc>
      </w:tr>
      <w:tr w:rsidR="009D4796" w14:paraId="52D56F82" w14:textId="77777777" w:rsidTr="00CE1496">
        <w:trPr>
          <w:trHeight w:val="465"/>
          <w:ins w:id="126" w:author="Abhishek Deep Nigam" w:date="2015-10-26T01:06:00Z"/>
        </w:trPr>
        <w:tc>
          <w:tcPr>
            <w:tcW w:w="3408" w:type="dxa"/>
            <w:tcPrChange w:id="127" w:author="Abhishek Deep Nigam" w:date="2015-10-26T01:22:00Z">
              <w:tcPr>
                <w:tcW w:w="3408" w:type="dxa"/>
              </w:tcPr>
            </w:tcPrChange>
          </w:tcPr>
          <w:p w14:paraId="37960508" w14:textId="2A7E7F53" w:rsidR="009D4796" w:rsidRDefault="009D4796" w:rsidP="009D4796">
            <w:pPr>
              <w:pStyle w:val="ListParagraph"/>
              <w:ind w:left="0"/>
              <w:rPr>
                <w:ins w:id="128" w:author="Abhishek Deep Nigam" w:date="2015-10-26T01:06:00Z"/>
              </w:rPr>
            </w:pPr>
            <w:ins w:id="129" w:author="Abhishek Deep Nigam" w:date="2015-10-26T01:07:00Z">
              <w:r>
                <w:t>Puzzle 2</w:t>
              </w:r>
            </w:ins>
          </w:p>
        </w:tc>
        <w:tc>
          <w:tcPr>
            <w:tcW w:w="3408" w:type="dxa"/>
            <w:tcPrChange w:id="130" w:author="Abhishek Deep Nigam" w:date="2015-10-26T01:22:00Z">
              <w:tcPr>
                <w:tcW w:w="3408" w:type="dxa"/>
              </w:tcPr>
            </w:tcPrChange>
          </w:tcPr>
          <w:p w14:paraId="114BD92E" w14:textId="09FFF357" w:rsidR="009D4796" w:rsidRDefault="009D4796">
            <w:pPr>
              <w:rPr>
                <w:ins w:id="131" w:author="Abhishek Deep Nigam" w:date="2015-10-26T01:06:00Z"/>
              </w:rPr>
              <w:pPrChange w:id="132" w:author="Abhishek Deep Nigam" w:date="2015-10-26T01:08:00Z">
                <w:pPr>
                  <w:pStyle w:val="ListParagraph"/>
                  <w:ind w:left="0"/>
                </w:pPr>
              </w:pPrChange>
            </w:pPr>
            <w:ins w:id="133" w:author="Abhishek Deep Nigam" w:date="2015-10-26T01:08:00Z">
              <w:r w:rsidRPr="009D4796">
                <w:t>Iterations: 81639369</w:t>
              </w:r>
            </w:ins>
          </w:p>
        </w:tc>
        <w:tc>
          <w:tcPr>
            <w:tcW w:w="3408" w:type="dxa"/>
            <w:tcPrChange w:id="134" w:author="Abhishek Deep Nigam" w:date="2015-10-26T01:22:00Z">
              <w:tcPr>
                <w:tcW w:w="3408" w:type="dxa"/>
              </w:tcPr>
            </w:tcPrChange>
          </w:tcPr>
          <w:p w14:paraId="25D761F3" w14:textId="02FD4F30" w:rsidR="009D4796" w:rsidRDefault="009D4796">
            <w:pPr>
              <w:rPr>
                <w:ins w:id="135" w:author="Abhishek Deep Nigam" w:date="2015-10-26T01:06:00Z"/>
              </w:rPr>
              <w:pPrChange w:id="136" w:author="Abhishek Deep Nigam" w:date="2015-10-26T01:09:00Z">
                <w:pPr>
                  <w:pStyle w:val="ListParagraph"/>
                  <w:ind w:left="0"/>
                </w:pPr>
              </w:pPrChange>
            </w:pPr>
            <w:ins w:id="137" w:author="Abhishek Deep Nigam" w:date="2015-10-26T01:09:00Z">
              <w:r w:rsidRPr="009D4796">
                <w:t>Iterations: 523</w:t>
              </w:r>
            </w:ins>
          </w:p>
        </w:tc>
      </w:tr>
      <w:tr w:rsidR="009D4796" w14:paraId="14B0167B" w14:textId="77777777" w:rsidTr="009D4796">
        <w:trPr>
          <w:ins w:id="138" w:author="Abhishek Deep Nigam" w:date="2015-10-26T01:06:00Z"/>
        </w:trPr>
        <w:tc>
          <w:tcPr>
            <w:tcW w:w="3408" w:type="dxa"/>
            <w:tcPrChange w:id="139" w:author="Abhishek Deep Nigam" w:date="2015-10-26T01:06:00Z">
              <w:tcPr>
                <w:tcW w:w="3408" w:type="dxa"/>
              </w:tcPr>
            </w:tcPrChange>
          </w:tcPr>
          <w:p w14:paraId="6123ABF6" w14:textId="51E768F2" w:rsidR="009D4796" w:rsidRDefault="009D4796" w:rsidP="009D4796">
            <w:pPr>
              <w:pStyle w:val="ListParagraph"/>
              <w:ind w:left="0"/>
              <w:rPr>
                <w:ins w:id="140" w:author="Abhishek Deep Nigam" w:date="2015-10-26T01:06:00Z"/>
              </w:rPr>
            </w:pPr>
            <w:ins w:id="141" w:author="Abhishek Deep Nigam" w:date="2015-10-26T01:08:00Z">
              <w:r>
                <w:t>Puzzle 3</w:t>
              </w:r>
            </w:ins>
          </w:p>
        </w:tc>
        <w:tc>
          <w:tcPr>
            <w:tcW w:w="3408" w:type="dxa"/>
            <w:tcPrChange w:id="142" w:author="Abhishek Deep Nigam" w:date="2015-10-26T01:06:00Z">
              <w:tcPr>
                <w:tcW w:w="3408" w:type="dxa"/>
              </w:tcPr>
            </w:tcPrChange>
          </w:tcPr>
          <w:p w14:paraId="3088DF20" w14:textId="3B26F998" w:rsidR="009D4796" w:rsidRDefault="009D4796">
            <w:pPr>
              <w:rPr>
                <w:ins w:id="143" w:author="Abhishek Deep Nigam" w:date="2015-10-26T01:06:00Z"/>
              </w:rPr>
              <w:pPrChange w:id="144" w:author="Abhishek Deep Nigam" w:date="2015-10-26T01:08:00Z">
                <w:pPr>
                  <w:pStyle w:val="ListParagraph"/>
                  <w:ind w:left="0"/>
                </w:pPr>
              </w:pPrChange>
            </w:pPr>
            <w:ins w:id="145" w:author="Abhishek Deep Nigam" w:date="2015-10-26T01:08:00Z">
              <w:r w:rsidRPr="009D4796">
                <w:t>Iterations: 7768957</w:t>
              </w:r>
            </w:ins>
          </w:p>
        </w:tc>
        <w:tc>
          <w:tcPr>
            <w:tcW w:w="3408" w:type="dxa"/>
            <w:tcPrChange w:id="146" w:author="Abhishek Deep Nigam" w:date="2015-10-26T01:06:00Z">
              <w:tcPr>
                <w:tcW w:w="3408" w:type="dxa"/>
              </w:tcPr>
            </w:tcPrChange>
          </w:tcPr>
          <w:p w14:paraId="0DE4918A" w14:textId="4AD3918B" w:rsidR="009D4796" w:rsidRDefault="009D4796">
            <w:pPr>
              <w:rPr>
                <w:ins w:id="147" w:author="Abhishek Deep Nigam" w:date="2015-10-26T01:06:00Z"/>
              </w:rPr>
              <w:pPrChange w:id="148" w:author="Abhishek Deep Nigam" w:date="2015-10-26T01:09:00Z">
                <w:pPr>
                  <w:pStyle w:val="ListParagraph"/>
                  <w:ind w:left="0"/>
                </w:pPr>
              </w:pPrChange>
            </w:pPr>
            <w:ins w:id="149" w:author="Abhishek Deep Nigam" w:date="2015-10-26T01:09:00Z">
              <w:r w:rsidRPr="009D4796">
                <w:t>Iterations: 475</w:t>
              </w:r>
            </w:ins>
          </w:p>
        </w:tc>
      </w:tr>
      <w:tr w:rsidR="009D4796" w14:paraId="536955CD" w14:textId="77777777" w:rsidTr="009D4796">
        <w:trPr>
          <w:ins w:id="150" w:author="Abhishek Deep Nigam" w:date="2015-10-26T01:06:00Z"/>
        </w:trPr>
        <w:tc>
          <w:tcPr>
            <w:tcW w:w="3408" w:type="dxa"/>
            <w:tcPrChange w:id="151" w:author="Abhishek Deep Nigam" w:date="2015-10-26T01:06:00Z">
              <w:tcPr>
                <w:tcW w:w="3408" w:type="dxa"/>
              </w:tcPr>
            </w:tcPrChange>
          </w:tcPr>
          <w:p w14:paraId="425B1AC4" w14:textId="35B1E4EE" w:rsidR="009D4796" w:rsidRDefault="009D4796" w:rsidP="009D4796">
            <w:pPr>
              <w:pStyle w:val="ListParagraph"/>
              <w:ind w:left="0"/>
              <w:rPr>
                <w:ins w:id="152" w:author="Abhishek Deep Nigam" w:date="2015-10-26T01:06:00Z"/>
              </w:rPr>
            </w:pPr>
            <w:ins w:id="153" w:author="Abhishek Deep Nigam" w:date="2015-10-26T01:08:00Z">
              <w:r>
                <w:t>Puzzle 4</w:t>
              </w:r>
            </w:ins>
          </w:p>
        </w:tc>
        <w:tc>
          <w:tcPr>
            <w:tcW w:w="3408" w:type="dxa"/>
            <w:tcPrChange w:id="154" w:author="Abhishek Deep Nigam" w:date="2015-10-26T01:06:00Z">
              <w:tcPr>
                <w:tcW w:w="3408" w:type="dxa"/>
              </w:tcPr>
            </w:tcPrChange>
          </w:tcPr>
          <w:p w14:paraId="3C1E9FE1" w14:textId="6141FD68" w:rsidR="009D4796" w:rsidRDefault="009D4796">
            <w:pPr>
              <w:rPr>
                <w:ins w:id="155" w:author="Abhishek Deep Nigam" w:date="2015-10-26T01:06:00Z"/>
              </w:rPr>
              <w:pPrChange w:id="156" w:author="Abhishek Deep Nigam" w:date="2015-10-26T01:08:00Z">
                <w:pPr>
                  <w:pStyle w:val="ListParagraph"/>
                  <w:ind w:left="0"/>
                </w:pPr>
              </w:pPrChange>
            </w:pPr>
            <w:ins w:id="157" w:author="Abhishek Deep Nigam" w:date="2015-10-26T01:08:00Z">
              <w:r w:rsidRPr="009D4796">
                <w:t>Iterations: 4912501</w:t>
              </w:r>
            </w:ins>
          </w:p>
        </w:tc>
        <w:tc>
          <w:tcPr>
            <w:tcW w:w="3408" w:type="dxa"/>
            <w:tcPrChange w:id="158" w:author="Abhishek Deep Nigam" w:date="2015-10-26T01:06:00Z">
              <w:tcPr>
                <w:tcW w:w="3408" w:type="dxa"/>
              </w:tcPr>
            </w:tcPrChange>
          </w:tcPr>
          <w:p w14:paraId="7DE849EF" w14:textId="318368AD" w:rsidR="009D4796" w:rsidRDefault="009D4796">
            <w:pPr>
              <w:rPr>
                <w:ins w:id="159" w:author="Abhishek Deep Nigam" w:date="2015-10-26T01:06:00Z"/>
              </w:rPr>
              <w:pPrChange w:id="160" w:author="Abhishek Deep Nigam" w:date="2015-10-26T01:09:00Z">
                <w:pPr>
                  <w:pStyle w:val="ListParagraph"/>
                  <w:ind w:left="0"/>
                </w:pPr>
              </w:pPrChange>
            </w:pPr>
            <w:ins w:id="161" w:author="Abhishek Deep Nigam" w:date="2015-10-26T01:09:00Z">
              <w:r w:rsidRPr="009D4796">
                <w:t>Iterations: 254</w:t>
              </w:r>
            </w:ins>
          </w:p>
        </w:tc>
      </w:tr>
      <w:tr w:rsidR="009D4796" w14:paraId="736DD54E" w14:textId="77777777" w:rsidTr="009D4796">
        <w:trPr>
          <w:ins w:id="162" w:author="Abhishek Deep Nigam" w:date="2015-10-26T01:06:00Z"/>
        </w:trPr>
        <w:tc>
          <w:tcPr>
            <w:tcW w:w="3408" w:type="dxa"/>
            <w:tcPrChange w:id="163" w:author="Abhishek Deep Nigam" w:date="2015-10-26T01:06:00Z">
              <w:tcPr>
                <w:tcW w:w="3408" w:type="dxa"/>
              </w:tcPr>
            </w:tcPrChange>
          </w:tcPr>
          <w:p w14:paraId="0B0D7C9B" w14:textId="04A85036" w:rsidR="009D4796" w:rsidRDefault="009D4796" w:rsidP="009D4796">
            <w:pPr>
              <w:pStyle w:val="ListParagraph"/>
              <w:ind w:left="0"/>
              <w:rPr>
                <w:ins w:id="164" w:author="Abhishek Deep Nigam" w:date="2015-10-26T01:06:00Z"/>
              </w:rPr>
            </w:pPr>
            <w:ins w:id="165" w:author="Abhishek Deep Nigam" w:date="2015-10-26T01:08:00Z">
              <w:r>
                <w:t>Puzzle 5</w:t>
              </w:r>
            </w:ins>
          </w:p>
        </w:tc>
        <w:tc>
          <w:tcPr>
            <w:tcW w:w="3408" w:type="dxa"/>
            <w:tcPrChange w:id="166" w:author="Abhishek Deep Nigam" w:date="2015-10-26T01:06:00Z">
              <w:tcPr>
                <w:tcW w:w="3408" w:type="dxa"/>
              </w:tcPr>
            </w:tcPrChange>
          </w:tcPr>
          <w:p w14:paraId="1F7205B3" w14:textId="3BA359AB" w:rsidR="009D4796" w:rsidRDefault="009D4796">
            <w:pPr>
              <w:rPr>
                <w:ins w:id="167" w:author="Abhishek Deep Nigam" w:date="2015-10-26T01:06:00Z"/>
              </w:rPr>
              <w:pPrChange w:id="168" w:author="Abhishek Deep Nigam" w:date="2015-10-26T01:09:00Z">
                <w:pPr>
                  <w:pStyle w:val="ListParagraph"/>
                  <w:ind w:left="0"/>
                </w:pPr>
              </w:pPrChange>
            </w:pPr>
            <w:ins w:id="169" w:author="Abhishek Deep Nigam" w:date="2015-10-26T01:09:00Z">
              <w:r w:rsidRPr="009D4796">
                <w:t>Iterations: 232585</w:t>
              </w:r>
            </w:ins>
          </w:p>
        </w:tc>
        <w:tc>
          <w:tcPr>
            <w:tcW w:w="3408" w:type="dxa"/>
            <w:tcPrChange w:id="170" w:author="Abhishek Deep Nigam" w:date="2015-10-26T01:06:00Z">
              <w:tcPr>
                <w:tcW w:w="3408" w:type="dxa"/>
              </w:tcPr>
            </w:tcPrChange>
          </w:tcPr>
          <w:p w14:paraId="74517120" w14:textId="195383E6" w:rsidR="009D4796" w:rsidRDefault="009D4796">
            <w:pPr>
              <w:rPr>
                <w:ins w:id="171" w:author="Abhishek Deep Nigam" w:date="2015-10-26T01:06:00Z"/>
              </w:rPr>
              <w:pPrChange w:id="172" w:author="Abhishek Deep Nigam" w:date="2015-10-26T01:09:00Z">
                <w:pPr>
                  <w:pStyle w:val="ListParagraph"/>
                  <w:ind w:left="0"/>
                </w:pPr>
              </w:pPrChange>
            </w:pPr>
            <w:ins w:id="173" w:author="Abhishek Deep Nigam" w:date="2015-10-26T01:09:00Z">
              <w:r w:rsidRPr="009D4796">
                <w:t>Iterations: 6215</w:t>
              </w:r>
            </w:ins>
          </w:p>
        </w:tc>
      </w:tr>
    </w:tbl>
    <w:p w14:paraId="143217B4" w14:textId="70080B1D" w:rsidR="009D4796" w:rsidRPr="00436B32" w:rsidRDefault="009D4796">
      <w:pPr>
        <w:pStyle w:val="ListParagraph"/>
        <w:rPr>
          <w:ins w:id="174" w:author="Abhishek Deep Nigam" w:date="2015-10-25T18:05:00Z"/>
          <w:rPrChange w:id="175" w:author="Abhishek Deep Nigam" w:date="2015-10-25T18:05:00Z">
            <w:rPr>
              <w:ins w:id="176" w:author="Abhishek Deep Nigam" w:date="2015-10-25T18:05:00Z"/>
              <w:b/>
            </w:rPr>
          </w:rPrChange>
        </w:rPr>
        <w:pPrChange w:id="177" w:author="Abhishek Deep Nigam" w:date="2015-10-26T01:18:00Z">
          <w:pPr>
            <w:pStyle w:val="Heading3"/>
          </w:pPr>
        </w:pPrChange>
      </w:pPr>
      <w:ins w:id="178" w:author="Abhishek Deep Nigam" w:date="2015-10-26T01:09:00Z">
        <w:r>
          <w:t>This reveals to us that constraint checking drastically cuts down the search tree. It is incredibly more efficient when using constraint checking.</w:t>
        </w:r>
      </w:ins>
      <w:ins w:id="179" w:author="Abhishek Deep Nigam" w:date="2015-10-26T01:11:00Z">
        <w:r w:rsidR="00E30F67">
          <w:t xml:space="preserve"> If inference and constraint checking were both not implemented, the search iterations would all be incredibly high. As it is, puzzle 2 with inference and without constraint checking took almost </w:t>
        </w:r>
      </w:ins>
      <w:ins w:id="180" w:author="Abhishek Deep Nigam" w:date="2015-10-26T01:16:00Z">
        <w:r w:rsidR="00CE1496">
          <w:t xml:space="preserve">3 minutes on our machines. It would have been much longer had inference not been implemented. </w:t>
        </w:r>
      </w:ins>
      <w:ins w:id="181" w:author="Abhishek Deep Nigam" w:date="2015-10-26T01:18:00Z">
        <w:r w:rsidR="00CE1496">
          <w:t xml:space="preserve">Another </w:t>
        </w:r>
      </w:ins>
      <w:ins w:id="182" w:author="Abhishek Deep Nigam" w:date="2015-10-26T01:19:00Z">
        <w:r w:rsidR="00CE1496">
          <w:t xml:space="preserve">thing we realized when implementing constraint checking is that the </w:t>
        </w:r>
      </w:ins>
      <w:ins w:id="183" w:author="Abhishek Deep Nigam" w:date="2015-10-26T01:21:00Z">
        <w:r w:rsidR="00CE1496">
          <w:t xml:space="preserve">number </w:t>
        </w:r>
      </w:ins>
      <w:ins w:id="184" w:author="Abhishek Deep Nigam" w:date="2015-10-26T01:19:00Z">
        <w:r w:rsidR="00CE1496">
          <w:t xml:space="preserve">search iterations are not only dependent on the complexity of the problem, but also the structure of the problem as well. For example, </w:t>
        </w:r>
      </w:ins>
      <w:ins w:id="185" w:author="Abhishek Deep Nigam" w:date="2015-10-26T01:22:00Z">
        <w:r w:rsidR="00CE1496">
          <w:t>Puzzle 1 without inference checking has close to 2 million search iteration</w:t>
        </w:r>
      </w:ins>
      <w:ins w:id="186" w:author="Abhishek Deep Nigam" w:date="2015-10-26T01:23:00Z">
        <w:r w:rsidR="00F928E5">
          <w:t>s, and is reduce</w:t>
        </w:r>
        <w:r w:rsidR="00780DF2">
          <w:t xml:space="preserve">d to 1328. However, Puzzle 2 is cut down from 81 million iterations do a mere 523. This truly shows that the structure of the problem does determine how many iterations are necessary. It also reinforces the necessity for forward checking and inference. </w:t>
        </w:r>
      </w:ins>
      <w:ins w:id="187" w:author="Abhishek Deep Nigam" w:date="2015-10-26T01:16:00Z">
        <w:r w:rsidR="00CE1496">
          <w:t xml:space="preserve">This is for bonus points. </w:t>
        </w:r>
      </w:ins>
    </w:p>
    <w:p w14:paraId="43479AF6" w14:textId="77777777" w:rsidR="00D64DD9" w:rsidRDefault="00D64DD9">
      <w:pPr>
        <w:rPr>
          <w:ins w:id="188" w:author="Abhishek Deep Nigam" w:date="2015-10-25T18:11:00Z"/>
        </w:rPr>
      </w:pPr>
      <w:ins w:id="189" w:author="Abhishek Deep Nigam" w:date="2015-10-25T18:11:00Z">
        <w:r>
          <w:br w:type="page"/>
        </w:r>
      </w:ins>
    </w:p>
    <w:p w14:paraId="011D6E70" w14:textId="49C91C18" w:rsidR="00436B32" w:rsidRDefault="00436B32">
      <w:pPr>
        <w:rPr>
          <w:ins w:id="190" w:author="Abhishek Deep Nigam" w:date="2015-10-25T18:09:00Z"/>
        </w:rPr>
        <w:pPrChange w:id="191" w:author="Abhishek Deep Nigam" w:date="2015-10-25T18:05:00Z">
          <w:pPr>
            <w:pStyle w:val="Heading3"/>
          </w:pPr>
        </w:pPrChange>
      </w:pPr>
      <w:ins w:id="192" w:author="Abhishek Deep Nigam" w:date="2015-10-25T18:05:00Z">
        <w:r>
          <w:lastRenderedPageBreak/>
          <w:t>Our letter-based assignment found the following solutions.</w:t>
        </w:r>
      </w:ins>
    </w:p>
    <w:p w14:paraId="02BDB9EE" w14:textId="77777777" w:rsidR="00436B32" w:rsidRPr="00D64DD9" w:rsidRDefault="00436B32">
      <w:pPr>
        <w:spacing w:before="0" w:after="0"/>
        <w:rPr>
          <w:ins w:id="193" w:author="Abhishek Deep Nigam" w:date="2015-10-25T18:09:00Z"/>
          <w:rFonts w:ascii="Courier New" w:hAnsi="Courier New" w:cs="Courier New"/>
          <w:b/>
          <w:sz w:val="21"/>
          <w:rPrChange w:id="194" w:author="Abhishek Deep Nigam" w:date="2015-10-25T18:11:00Z">
            <w:rPr>
              <w:ins w:id="195" w:author="Abhishek Deep Nigam" w:date="2015-10-25T18:09:00Z"/>
            </w:rPr>
          </w:rPrChange>
        </w:rPr>
        <w:pPrChange w:id="196" w:author="Abhishek Deep Nigam" w:date="2015-10-25T18:10:00Z">
          <w:pPr/>
        </w:pPrChange>
      </w:pPr>
      <w:ins w:id="197" w:author="Abhishek Deep Nigam" w:date="2015-10-25T18:09:00Z">
        <w:r w:rsidRPr="00D64DD9">
          <w:rPr>
            <w:rFonts w:ascii="Courier New" w:hAnsi="Courier New" w:cs="Courier New"/>
            <w:b/>
            <w:sz w:val="21"/>
            <w:rPrChange w:id="198" w:author="Abhishek Deep Nigam" w:date="2015-10-25T18:11:00Z">
              <w:rPr/>
            </w:rPrChange>
          </w:rPr>
          <w:t>Puzzle 1 - Letter</w:t>
        </w:r>
      </w:ins>
    </w:p>
    <w:p w14:paraId="439281EE" w14:textId="77777777" w:rsidR="00436B32" w:rsidRPr="00D64DD9" w:rsidRDefault="00436B32">
      <w:pPr>
        <w:spacing w:before="0" w:after="0"/>
        <w:rPr>
          <w:ins w:id="199" w:author="Abhishek Deep Nigam" w:date="2015-10-25T18:09:00Z"/>
          <w:rFonts w:ascii="Courier New" w:hAnsi="Courier New" w:cs="Courier New"/>
          <w:sz w:val="21"/>
          <w:rPrChange w:id="200" w:author="Abhishek Deep Nigam" w:date="2015-10-25T18:11:00Z">
            <w:rPr>
              <w:ins w:id="201" w:author="Abhishek Deep Nigam" w:date="2015-10-25T18:09:00Z"/>
            </w:rPr>
          </w:rPrChange>
        </w:rPr>
        <w:pPrChange w:id="202" w:author="Abhishek Deep Nigam" w:date="2015-10-25T18:10:00Z">
          <w:pPr/>
        </w:pPrChange>
      </w:pPr>
      <w:ins w:id="203" w:author="Abhishek Deep Nigam" w:date="2015-10-25T18:09:00Z">
        <w:r w:rsidRPr="00D64DD9">
          <w:rPr>
            <w:rFonts w:ascii="Courier New" w:hAnsi="Courier New" w:cs="Courier New"/>
            <w:sz w:val="21"/>
            <w:rPrChange w:id="204" w:author="Abhishek Deep Nigam" w:date="2015-10-25T18:11:00Z">
              <w:rPr/>
            </w:rPrChange>
          </w:rPr>
          <w:t>(Found result: NNEMANDYE)</w:t>
        </w:r>
      </w:ins>
    </w:p>
    <w:p w14:paraId="668F5037" w14:textId="77777777" w:rsidR="00436B32" w:rsidRPr="00D64DD9" w:rsidRDefault="00436B32">
      <w:pPr>
        <w:spacing w:before="0" w:after="0"/>
        <w:rPr>
          <w:ins w:id="205" w:author="Abhishek Deep Nigam" w:date="2015-10-25T18:09:00Z"/>
          <w:rFonts w:ascii="Courier New" w:hAnsi="Courier New" w:cs="Courier New"/>
          <w:sz w:val="21"/>
          <w:rPrChange w:id="206" w:author="Abhishek Deep Nigam" w:date="2015-10-25T18:11:00Z">
            <w:rPr>
              <w:ins w:id="207" w:author="Abhishek Deep Nigam" w:date="2015-10-25T18:09:00Z"/>
            </w:rPr>
          </w:rPrChange>
        </w:rPr>
        <w:pPrChange w:id="208" w:author="Abhishek Deep Nigam" w:date="2015-10-25T18:10:00Z">
          <w:pPr/>
        </w:pPrChange>
      </w:pPr>
      <w:ins w:id="209" w:author="Abhishek Deep Nigam" w:date="2015-10-25T18:09:00Z">
        <w:r w:rsidRPr="00D64DD9">
          <w:rPr>
            <w:rFonts w:ascii="Courier New" w:hAnsi="Courier New" w:cs="Courier New"/>
            <w:sz w:val="21"/>
            <w:rPrChange w:id="210" w:author="Abhishek Deep Nigam" w:date="2015-10-25T18:11:00Z">
              <w:rPr/>
            </w:rPrChange>
          </w:rPr>
          <w:t>(Found result: NNESAYDYE)</w:t>
        </w:r>
      </w:ins>
    </w:p>
    <w:p w14:paraId="23054D23" w14:textId="77777777" w:rsidR="00436B32" w:rsidRPr="00D64DD9" w:rsidRDefault="00436B32">
      <w:pPr>
        <w:spacing w:before="0" w:after="0"/>
        <w:rPr>
          <w:ins w:id="211" w:author="Abhishek Deep Nigam" w:date="2015-10-25T18:09:00Z"/>
          <w:rFonts w:ascii="Courier New" w:hAnsi="Courier New" w:cs="Courier New"/>
          <w:sz w:val="21"/>
          <w:rPrChange w:id="212" w:author="Abhishek Deep Nigam" w:date="2015-10-25T18:11:00Z">
            <w:rPr>
              <w:ins w:id="213" w:author="Abhishek Deep Nigam" w:date="2015-10-25T18:09:00Z"/>
            </w:rPr>
          </w:rPrChange>
        </w:rPr>
        <w:pPrChange w:id="214" w:author="Abhishek Deep Nigam" w:date="2015-10-25T18:10:00Z">
          <w:pPr/>
        </w:pPrChange>
      </w:pPr>
      <w:ins w:id="215" w:author="Abhishek Deep Nigam" w:date="2015-10-25T18:09:00Z">
        <w:r w:rsidRPr="00D64DD9">
          <w:rPr>
            <w:rFonts w:ascii="Courier New" w:hAnsi="Courier New" w:cs="Courier New"/>
            <w:sz w:val="21"/>
            <w:rPrChange w:id="216" w:author="Abhishek Deep Nigam" w:date="2015-10-25T18:11:00Z">
              <w:rPr/>
            </w:rPrChange>
          </w:rPr>
          <w:t>(Found result: NWEMANDYE)</w:t>
        </w:r>
      </w:ins>
    </w:p>
    <w:p w14:paraId="1D6CF48F" w14:textId="77777777" w:rsidR="00436B32" w:rsidRPr="00D64DD9" w:rsidRDefault="00436B32">
      <w:pPr>
        <w:spacing w:before="0" w:after="0"/>
        <w:rPr>
          <w:ins w:id="217" w:author="Abhishek Deep Nigam" w:date="2015-10-25T18:10:00Z"/>
          <w:rFonts w:ascii="Courier New" w:hAnsi="Courier New" w:cs="Courier New"/>
          <w:sz w:val="21"/>
          <w:rPrChange w:id="218" w:author="Abhishek Deep Nigam" w:date="2015-10-25T18:11:00Z">
            <w:rPr>
              <w:ins w:id="219" w:author="Abhishek Deep Nigam" w:date="2015-10-25T18:10:00Z"/>
              <w:rFonts w:ascii="Courier New" w:hAnsi="Courier New" w:cs="Courier New"/>
            </w:rPr>
          </w:rPrChange>
        </w:rPr>
        <w:pPrChange w:id="220" w:author="Abhishek Deep Nigam" w:date="2015-10-25T18:10:00Z">
          <w:pPr/>
        </w:pPrChange>
      </w:pPr>
      <w:ins w:id="221" w:author="Abhishek Deep Nigam" w:date="2015-10-25T18:09:00Z">
        <w:r w:rsidRPr="00D64DD9">
          <w:rPr>
            <w:rFonts w:ascii="Courier New" w:hAnsi="Courier New" w:cs="Courier New"/>
            <w:sz w:val="21"/>
            <w:rPrChange w:id="222" w:author="Abhishek Deep Nigam" w:date="2015-10-25T18:11:00Z">
              <w:rPr/>
            </w:rPrChange>
          </w:rPr>
          <w:t>(Found result: NWESAYDYE)</w:t>
        </w:r>
      </w:ins>
    </w:p>
    <w:p w14:paraId="7CB423C2" w14:textId="77777777" w:rsidR="00D64DD9" w:rsidRPr="00D64DD9" w:rsidRDefault="00D64DD9" w:rsidP="00D64DD9">
      <w:pPr>
        <w:spacing w:before="0" w:after="0"/>
        <w:rPr>
          <w:ins w:id="223" w:author="Abhishek Deep Nigam" w:date="2015-10-25T18:10:00Z"/>
          <w:rFonts w:ascii="Courier New" w:hAnsi="Courier New" w:cs="Courier New"/>
          <w:b/>
          <w:sz w:val="21"/>
          <w:rPrChange w:id="224" w:author="Abhishek Deep Nigam" w:date="2015-10-25T18:11:00Z">
            <w:rPr>
              <w:ins w:id="225" w:author="Abhishek Deep Nigam" w:date="2015-10-25T18:10:00Z"/>
              <w:rFonts w:ascii="Courier New" w:hAnsi="Courier New" w:cs="Courier New"/>
            </w:rPr>
          </w:rPrChange>
        </w:rPr>
      </w:pPr>
      <w:ins w:id="226" w:author="Abhishek Deep Nigam" w:date="2015-10-25T18:10:00Z">
        <w:r w:rsidRPr="00D64DD9">
          <w:rPr>
            <w:rFonts w:ascii="Courier New" w:hAnsi="Courier New" w:cs="Courier New"/>
            <w:b/>
            <w:sz w:val="21"/>
            <w:rPrChange w:id="227" w:author="Abhishek Deep Nigam" w:date="2015-10-25T18:11:00Z">
              <w:rPr>
                <w:rFonts w:ascii="Courier New" w:hAnsi="Courier New" w:cs="Courier New"/>
              </w:rPr>
            </w:rPrChange>
          </w:rPr>
          <w:t>Puzzle 2 - Letter</w:t>
        </w:r>
      </w:ins>
    </w:p>
    <w:p w14:paraId="25CCB440" w14:textId="77777777" w:rsidR="00D64DD9" w:rsidRPr="00D64DD9" w:rsidRDefault="00D64DD9" w:rsidP="00D64DD9">
      <w:pPr>
        <w:spacing w:before="0" w:after="0"/>
        <w:rPr>
          <w:ins w:id="228" w:author="Abhishek Deep Nigam" w:date="2015-10-25T18:10:00Z"/>
          <w:rFonts w:ascii="Courier New" w:hAnsi="Courier New" w:cs="Courier New"/>
          <w:sz w:val="21"/>
          <w:rPrChange w:id="229" w:author="Abhishek Deep Nigam" w:date="2015-10-25T18:11:00Z">
            <w:rPr>
              <w:ins w:id="230" w:author="Abhishek Deep Nigam" w:date="2015-10-25T18:10:00Z"/>
              <w:rFonts w:ascii="Courier New" w:hAnsi="Courier New" w:cs="Courier New"/>
            </w:rPr>
          </w:rPrChange>
        </w:rPr>
      </w:pPr>
      <w:ins w:id="231" w:author="Abhishek Deep Nigam" w:date="2015-10-25T18:10:00Z">
        <w:r w:rsidRPr="00D64DD9">
          <w:rPr>
            <w:rFonts w:ascii="Courier New" w:hAnsi="Courier New" w:cs="Courier New"/>
            <w:sz w:val="21"/>
            <w:rPrChange w:id="232" w:author="Abhishek Deep Nigam" w:date="2015-10-25T18:11:00Z">
              <w:rPr>
                <w:rFonts w:ascii="Courier New" w:hAnsi="Courier New" w:cs="Courier New"/>
              </w:rPr>
            </w:rPrChange>
          </w:rPr>
          <w:t>(Found result: HSIAIWNCS)</w:t>
        </w:r>
      </w:ins>
    </w:p>
    <w:p w14:paraId="392BCEF2" w14:textId="77777777" w:rsidR="00D64DD9" w:rsidRPr="00D64DD9" w:rsidRDefault="00D64DD9" w:rsidP="00D64DD9">
      <w:pPr>
        <w:spacing w:before="0" w:after="0"/>
        <w:rPr>
          <w:ins w:id="233" w:author="Abhishek Deep Nigam" w:date="2015-10-25T18:10:00Z"/>
          <w:rFonts w:ascii="Courier New" w:hAnsi="Courier New" w:cs="Courier New"/>
          <w:sz w:val="21"/>
          <w:rPrChange w:id="234" w:author="Abhishek Deep Nigam" w:date="2015-10-25T18:11:00Z">
            <w:rPr>
              <w:ins w:id="235" w:author="Abhishek Deep Nigam" w:date="2015-10-25T18:10:00Z"/>
              <w:rFonts w:ascii="Courier New" w:hAnsi="Courier New" w:cs="Courier New"/>
            </w:rPr>
          </w:rPrChange>
        </w:rPr>
      </w:pPr>
      <w:ins w:id="236" w:author="Abhishek Deep Nigam" w:date="2015-10-25T18:10:00Z">
        <w:r w:rsidRPr="00D64DD9">
          <w:rPr>
            <w:rFonts w:ascii="Courier New" w:hAnsi="Courier New" w:cs="Courier New"/>
            <w:sz w:val="21"/>
            <w:rPrChange w:id="237" w:author="Abhishek Deep Nigam" w:date="2015-10-25T18:11:00Z">
              <w:rPr>
                <w:rFonts w:ascii="Courier New" w:hAnsi="Courier New" w:cs="Courier New"/>
              </w:rPr>
            </w:rPrChange>
          </w:rPr>
          <w:t>(Found result: HSIAIWNPS)</w:t>
        </w:r>
      </w:ins>
    </w:p>
    <w:p w14:paraId="60AEEFA1" w14:textId="77777777" w:rsidR="00D64DD9" w:rsidRPr="00D64DD9" w:rsidRDefault="00D64DD9" w:rsidP="00D64DD9">
      <w:pPr>
        <w:spacing w:before="0" w:after="0"/>
        <w:rPr>
          <w:ins w:id="238" w:author="Abhishek Deep Nigam" w:date="2015-10-25T18:10:00Z"/>
          <w:rFonts w:ascii="Courier New" w:hAnsi="Courier New" w:cs="Courier New"/>
          <w:sz w:val="21"/>
          <w:rPrChange w:id="239" w:author="Abhishek Deep Nigam" w:date="2015-10-25T18:11:00Z">
            <w:rPr>
              <w:ins w:id="240" w:author="Abhishek Deep Nigam" w:date="2015-10-25T18:10:00Z"/>
              <w:rFonts w:ascii="Courier New" w:hAnsi="Courier New" w:cs="Courier New"/>
            </w:rPr>
          </w:rPrChange>
        </w:rPr>
      </w:pPr>
      <w:ins w:id="241" w:author="Abhishek Deep Nigam" w:date="2015-10-25T18:10:00Z">
        <w:r w:rsidRPr="00D64DD9">
          <w:rPr>
            <w:rFonts w:ascii="Courier New" w:hAnsi="Courier New" w:cs="Courier New"/>
            <w:sz w:val="21"/>
            <w:rPrChange w:id="242" w:author="Abhishek Deep Nigam" w:date="2015-10-25T18:11:00Z">
              <w:rPr>
                <w:rFonts w:ascii="Courier New" w:hAnsi="Courier New" w:cs="Courier New"/>
              </w:rPr>
            </w:rPrChange>
          </w:rPr>
          <w:t>(Found result: HSIOIWNDS)</w:t>
        </w:r>
      </w:ins>
    </w:p>
    <w:p w14:paraId="61648B00" w14:textId="322BEBE6" w:rsidR="00436B32" w:rsidRPr="00D64DD9" w:rsidRDefault="00D64DD9">
      <w:pPr>
        <w:spacing w:before="0" w:after="0"/>
        <w:rPr>
          <w:ins w:id="243" w:author="Abhishek Deep Nigam" w:date="2015-10-25T18:10:00Z"/>
          <w:rFonts w:ascii="Courier New" w:hAnsi="Courier New" w:cs="Courier New"/>
          <w:sz w:val="21"/>
          <w:rPrChange w:id="244" w:author="Abhishek Deep Nigam" w:date="2015-10-25T18:11:00Z">
            <w:rPr>
              <w:ins w:id="245" w:author="Abhishek Deep Nigam" w:date="2015-10-25T18:10:00Z"/>
              <w:rFonts w:ascii="Courier New" w:hAnsi="Courier New" w:cs="Courier New"/>
            </w:rPr>
          </w:rPrChange>
        </w:rPr>
        <w:pPrChange w:id="246" w:author="Abhishek Deep Nigam" w:date="2015-10-25T18:10:00Z">
          <w:pPr/>
        </w:pPrChange>
      </w:pPr>
      <w:ins w:id="247" w:author="Abhishek Deep Nigam" w:date="2015-10-25T18:10:00Z">
        <w:r w:rsidRPr="00D64DD9">
          <w:rPr>
            <w:rFonts w:ascii="Courier New" w:hAnsi="Courier New" w:cs="Courier New"/>
            <w:sz w:val="21"/>
            <w:rPrChange w:id="248" w:author="Abhishek Deep Nigam" w:date="2015-10-25T18:11:00Z">
              <w:rPr>
                <w:rFonts w:ascii="Courier New" w:hAnsi="Courier New" w:cs="Courier New"/>
              </w:rPr>
            </w:rPrChange>
          </w:rPr>
          <w:t>(Found result: HSIOIWNYS)</w:t>
        </w:r>
      </w:ins>
    </w:p>
    <w:p w14:paraId="4AD2B967" w14:textId="77777777" w:rsidR="00D64DD9" w:rsidRPr="00D64DD9" w:rsidRDefault="00D64DD9" w:rsidP="00D64DD9">
      <w:pPr>
        <w:spacing w:before="0" w:after="0"/>
        <w:rPr>
          <w:ins w:id="249" w:author="Abhishek Deep Nigam" w:date="2015-10-25T18:10:00Z"/>
          <w:rFonts w:ascii="Courier New" w:hAnsi="Courier New" w:cs="Courier New"/>
          <w:b/>
          <w:sz w:val="21"/>
          <w:rPrChange w:id="250" w:author="Abhishek Deep Nigam" w:date="2015-10-25T18:11:00Z">
            <w:rPr>
              <w:ins w:id="251" w:author="Abhishek Deep Nigam" w:date="2015-10-25T18:10:00Z"/>
              <w:rFonts w:ascii="Courier New" w:hAnsi="Courier New" w:cs="Courier New"/>
            </w:rPr>
          </w:rPrChange>
        </w:rPr>
      </w:pPr>
      <w:ins w:id="252" w:author="Abhishek Deep Nigam" w:date="2015-10-25T18:10:00Z">
        <w:r w:rsidRPr="00D64DD9">
          <w:rPr>
            <w:rFonts w:ascii="Courier New" w:hAnsi="Courier New" w:cs="Courier New"/>
            <w:b/>
            <w:sz w:val="21"/>
            <w:rPrChange w:id="253" w:author="Abhishek Deep Nigam" w:date="2015-10-25T18:11:00Z">
              <w:rPr>
                <w:rFonts w:ascii="Courier New" w:hAnsi="Courier New" w:cs="Courier New"/>
              </w:rPr>
            </w:rPrChange>
          </w:rPr>
          <w:t>Puzzle 3 - Letter</w:t>
        </w:r>
      </w:ins>
    </w:p>
    <w:p w14:paraId="111F86F4" w14:textId="77777777" w:rsidR="00D64DD9" w:rsidRPr="00D64DD9" w:rsidRDefault="00D64DD9" w:rsidP="00D64DD9">
      <w:pPr>
        <w:spacing w:before="0" w:after="0"/>
        <w:rPr>
          <w:ins w:id="254" w:author="Abhishek Deep Nigam" w:date="2015-10-25T18:10:00Z"/>
          <w:rFonts w:ascii="Courier New" w:hAnsi="Courier New" w:cs="Courier New"/>
          <w:sz w:val="21"/>
          <w:rPrChange w:id="255" w:author="Abhishek Deep Nigam" w:date="2015-10-25T18:11:00Z">
            <w:rPr>
              <w:ins w:id="256" w:author="Abhishek Deep Nigam" w:date="2015-10-25T18:10:00Z"/>
              <w:rFonts w:ascii="Courier New" w:hAnsi="Courier New" w:cs="Courier New"/>
            </w:rPr>
          </w:rPrChange>
        </w:rPr>
      </w:pPr>
      <w:ins w:id="257" w:author="Abhishek Deep Nigam" w:date="2015-10-25T18:10:00Z">
        <w:r w:rsidRPr="00D64DD9">
          <w:rPr>
            <w:rFonts w:ascii="Courier New" w:hAnsi="Courier New" w:cs="Courier New"/>
            <w:sz w:val="21"/>
            <w:rPrChange w:id="258" w:author="Abhishek Deep Nigam" w:date="2015-10-25T18:11:00Z">
              <w:rPr>
                <w:rFonts w:ascii="Courier New" w:hAnsi="Courier New" w:cs="Courier New"/>
              </w:rPr>
            </w:rPrChange>
          </w:rPr>
          <w:t>(Found result: ASULPEA)</w:t>
        </w:r>
      </w:ins>
    </w:p>
    <w:p w14:paraId="7A8AFAD3" w14:textId="0188ECA7" w:rsidR="00D64DD9" w:rsidRPr="00D64DD9" w:rsidRDefault="00D64DD9">
      <w:pPr>
        <w:spacing w:before="0" w:after="0"/>
        <w:rPr>
          <w:ins w:id="259" w:author="Abhishek Deep Nigam" w:date="2015-10-25T18:10:00Z"/>
          <w:rFonts w:ascii="Courier New" w:hAnsi="Courier New" w:cs="Courier New"/>
          <w:sz w:val="21"/>
          <w:rPrChange w:id="260" w:author="Abhishek Deep Nigam" w:date="2015-10-25T18:11:00Z">
            <w:rPr>
              <w:ins w:id="261" w:author="Abhishek Deep Nigam" w:date="2015-10-25T18:10:00Z"/>
              <w:rFonts w:ascii="Courier New" w:hAnsi="Courier New" w:cs="Courier New"/>
            </w:rPr>
          </w:rPrChange>
        </w:rPr>
        <w:pPrChange w:id="262" w:author="Abhishek Deep Nigam" w:date="2015-10-25T18:10:00Z">
          <w:pPr/>
        </w:pPrChange>
      </w:pPr>
      <w:ins w:id="263" w:author="Abhishek Deep Nigam" w:date="2015-10-25T18:10:00Z">
        <w:r w:rsidRPr="00D64DD9">
          <w:rPr>
            <w:rFonts w:ascii="Courier New" w:hAnsi="Courier New" w:cs="Courier New"/>
            <w:sz w:val="21"/>
            <w:rPrChange w:id="264" w:author="Abhishek Deep Nigam" w:date="2015-10-25T18:11:00Z">
              <w:rPr>
                <w:rFonts w:ascii="Courier New" w:hAnsi="Courier New" w:cs="Courier New"/>
              </w:rPr>
            </w:rPrChange>
          </w:rPr>
          <w:t>(Found result: ASULPIE)</w:t>
        </w:r>
      </w:ins>
    </w:p>
    <w:p w14:paraId="244F7802" w14:textId="77777777" w:rsidR="00D64DD9" w:rsidRPr="00D64DD9" w:rsidRDefault="00D64DD9" w:rsidP="00D64DD9">
      <w:pPr>
        <w:spacing w:before="0" w:after="0"/>
        <w:rPr>
          <w:ins w:id="265" w:author="Abhishek Deep Nigam" w:date="2015-10-25T18:10:00Z"/>
          <w:rFonts w:ascii="Courier New" w:hAnsi="Courier New" w:cs="Courier New"/>
          <w:b/>
          <w:sz w:val="21"/>
          <w:rPrChange w:id="266" w:author="Abhishek Deep Nigam" w:date="2015-10-25T18:11:00Z">
            <w:rPr>
              <w:ins w:id="267" w:author="Abhishek Deep Nigam" w:date="2015-10-25T18:10:00Z"/>
              <w:rFonts w:ascii="Courier New" w:hAnsi="Courier New" w:cs="Courier New"/>
            </w:rPr>
          </w:rPrChange>
        </w:rPr>
      </w:pPr>
      <w:ins w:id="268" w:author="Abhishek Deep Nigam" w:date="2015-10-25T18:10:00Z">
        <w:r w:rsidRPr="00D64DD9">
          <w:rPr>
            <w:rFonts w:ascii="Courier New" w:hAnsi="Courier New" w:cs="Courier New"/>
            <w:b/>
            <w:sz w:val="21"/>
            <w:rPrChange w:id="269" w:author="Abhishek Deep Nigam" w:date="2015-10-25T18:11:00Z">
              <w:rPr>
                <w:rFonts w:ascii="Courier New" w:hAnsi="Courier New" w:cs="Courier New"/>
              </w:rPr>
            </w:rPrChange>
          </w:rPr>
          <w:t>Puzzle 4 - Letter</w:t>
        </w:r>
      </w:ins>
    </w:p>
    <w:p w14:paraId="17BBA552" w14:textId="77777777" w:rsidR="00D64DD9" w:rsidRPr="00D64DD9" w:rsidRDefault="00D64DD9" w:rsidP="00D64DD9">
      <w:pPr>
        <w:spacing w:before="0" w:after="0"/>
        <w:rPr>
          <w:ins w:id="270" w:author="Abhishek Deep Nigam" w:date="2015-10-25T18:10:00Z"/>
          <w:rFonts w:ascii="Courier New" w:hAnsi="Courier New" w:cs="Courier New"/>
          <w:sz w:val="21"/>
          <w:rPrChange w:id="271" w:author="Abhishek Deep Nigam" w:date="2015-10-25T18:11:00Z">
            <w:rPr>
              <w:ins w:id="272" w:author="Abhishek Deep Nigam" w:date="2015-10-25T18:10:00Z"/>
              <w:rFonts w:ascii="Courier New" w:hAnsi="Courier New" w:cs="Courier New"/>
            </w:rPr>
          </w:rPrChange>
        </w:rPr>
      </w:pPr>
      <w:ins w:id="273" w:author="Abhishek Deep Nigam" w:date="2015-10-25T18:10:00Z">
        <w:r w:rsidRPr="00D64DD9">
          <w:rPr>
            <w:rFonts w:ascii="Courier New" w:hAnsi="Courier New" w:cs="Courier New"/>
            <w:sz w:val="21"/>
            <w:rPrChange w:id="274" w:author="Abhishek Deep Nigam" w:date="2015-10-25T18:11:00Z">
              <w:rPr>
                <w:rFonts w:ascii="Courier New" w:hAnsi="Courier New" w:cs="Courier New"/>
              </w:rPr>
            </w:rPrChange>
          </w:rPr>
          <w:t>(Found result: HEDITYRE)</w:t>
        </w:r>
      </w:ins>
    </w:p>
    <w:p w14:paraId="14C1F4F0" w14:textId="77777777" w:rsidR="00D64DD9" w:rsidRPr="00D64DD9" w:rsidRDefault="00D64DD9" w:rsidP="00D64DD9">
      <w:pPr>
        <w:spacing w:before="0" w:after="0"/>
        <w:rPr>
          <w:ins w:id="275" w:author="Abhishek Deep Nigam" w:date="2015-10-25T18:10:00Z"/>
          <w:rFonts w:ascii="Courier New" w:hAnsi="Courier New" w:cs="Courier New"/>
          <w:sz w:val="21"/>
          <w:rPrChange w:id="276" w:author="Abhishek Deep Nigam" w:date="2015-10-25T18:11:00Z">
            <w:rPr>
              <w:ins w:id="277" w:author="Abhishek Deep Nigam" w:date="2015-10-25T18:10:00Z"/>
              <w:rFonts w:ascii="Courier New" w:hAnsi="Courier New" w:cs="Courier New"/>
            </w:rPr>
          </w:rPrChange>
        </w:rPr>
      </w:pPr>
      <w:ins w:id="278" w:author="Abhishek Deep Nigam" w:date="2015-10-25T18:10:00Z">
        <w:r w:rsidRPr="00D64DD9">
          <w:rPr>
            <w:rFonts w:ascii="Courier New" w:hAnsi="Courier New" w:cs="Courier New"/>
            <w:sz w:val="21"/>
            <w:rPrChange w:id="279" w:author="Abhishek Deep Nigam" w:date="2015-10-25T18:11:00Z">
              <w:rPr>
                <w:rFonts w:ascii="Courier New" w:hAnsi="Courier New" w:cs="Courier New"/>
              </w:rPr>
            </w:rPrChange>
          </w:rPr>
          <w:t>(Found result: HELITYRE)</w:t>
        </w:r>
      </w:ins>
    </w:p>
    <w:p w14:paraId="3B294D6A" w14:textId="6FDE4CDD" w:rsidR="00D64DD9" w:rsidRPr="00D64DD9" w:rsidRDefault="00D64DD9">
      <w:pPr>
        <w:spacing w:before="0" w:after="0"/>
        <w:rPr>
          <w:ins w:id="280" w:author="Abhishek Deep Nigam" w:date="2015-10-25T18:11:00Z"/>
          <w:rFonts w:ascii="Courier New" w:hAnsi="Courier New" w:cs="Courier New"/>
          <w:sz w:val="21"/>
          <w:rPrChange w:id="281" w:author="Abhishek Deep Nigam" w:date="2015-10-25T18:11:00Z">
            <w:rPr>
              <w:ins w:id="282" w:author="Abhishek Deep Nigam" w:date="2015-10-25T18:11:00Z"/>
              <w:rFonts w:ascii="Courier New" w:hAnsi="Courier New" w:cs="Courier New"/>
            </w:rPr>
          </w:rPrChange>
        </w:rPr>
        <w:pPrChange w:id="283" w:author="Abhishek Deep Nigam" w:date="2015-10-25T18:10:00Z">
          <w:pPr/>
        </w:pPrChange>
      </w:pPr>
      <w:ins w:id="284" w:author="Abhishek Deep Nigam" w:date="2015-10-25T18:10:00Z">
        <w:r w:rsidRPr="00D64DD9">
          <w:rPr>
            <w:rFonts w:ascii="Courier New" w:hAnsi="Courier New" w:cs="Courier New"/>
            <w:sz w:val="21"/>
            <w:rPrChange w:id="285" w:author="Abhishek Deep Nigam" w:date="2015-10-25T18:11:00Z">
              <w:rPr>
                <w:rFonts w:ascii="Courier New" w:hAnsi="Courier New" w:cs="Courier New"/>
              </w:rPr>
            </w:rPrChange>
          </w:rPr>
          <w:t>(Found result: HETITYRE)</w:t>
        </w:r>
      </w:ins>
    </w:p>
    <w:p w14:paraId="0509513E" w14:textId="77777777" w:rsidR="00D64DD9" w:rsidRPr="00D64DD9" w:rsidRDefault="00D64DD9" w:rsidP="00D64DD9">
      <w:pPr>
        <w:spacing w:before="0" w:after="0"/>
        <w:rPr>
          <w:ins w:id="286" w:author="Abhishek Deep Nigam" w:date="2015-10-25T18:11:00Z"/>
          <w:rFonts w:ascii="Courier New" w:hAnsi="Courier New" w:cs="Courier New"/>
          <w:b/>
          <w:sz w:val="21"/>
          <w:rPrChange w:id="287" w:author="Abhishek Deep Nigam" w:date="2015-10-25T18:11:00Z">
            <w:rPr>
              <w:ins w:id="288" w:author="Abhishek Deep Nigam" w:date="2015-10-25T18:11:00Z"/>
              <w:rFonts w:ascii="Courier New" w:hAnsi="Courier New" w:cs="Courier New"/>
            </w:rPr>
          </w:rPrChange>
        </w:rPr>
      </w:pPr>
      <w:ins w:id="289" w:author="Abhishek Deep Nigam" w:date="2015-10-25T18:11:00Z">
        <w:r w:rsidRPr="00D64DD9">
          <w:rPr>
            <w:rFonts w:ascii="Courier New" w:hAnsi="Courier New" w:cs="Courier New"/>
            <w:b/>
            <w:sz w:val="21"/>
            <w:rPrChange w:id="290" w:author="Abhishek Deep Nigam" w:date="2015-10-25T18:11:00Z">
              <w:rPr>
                <w:rFonts w:ascii="Courier New" w:hAnsi="Courier New" w:cs="Courier New"/>
              </w:rPr>
            </w:rPrChange>
          </w:rPr>
          <w:t>Puzzle 5 - Letter</w:t>
        </w:r>
      </w:ins>
    </w:p>
    <w:p w14:paraId="517E61EF" w14:textId="77777777" w:rsidR="00D64DD9" w:rsidRPr="00D64DD9" w:rsidRDefault="00D64DD9" w:rsidP="00D64DD9">
      <w:pPr>
        <w:spacing w:before="0" w:after="0"/>
        <w:rPr>
          <w:ins w:id="291" w:author="Abhishek Deep Nigam" w:date="2015-10-25T18:11:00Z"/>
          <w:rFonts w:ascii="Courier New" w:hAnsi="Courier New" w:cs="Courier New"/>
          <w:sz w:val="21"/>
          <w:rPrChange w:id="292" w:author="Abhishek Deep Nigam" w:date="2015-10-25T18:11:00Z">
            <w:rPr>
              <w:ins w:id="293" w:author="Abhishek Deep Nigam" w:date="2015-10-25T18:11:00Z"/>
              <w:rFonts w:ascii="Courier New" w:hAnsi="Courier New" w:cs="Courier New"/>
            </w:rPr>
          </w:rPrChange>
        </w:rPr>
      </w:pPr>
      <w:ins w:id="294" w:author="Abhishek Deep Nigam" w:date="2015-10-25T18:11:00Z">
        <w:r w:rsidRPr="00D64DD9">
          <w:rPr>
            <w:rFonts w:ascii="Courier New" w:hAnsi="Courier New" w:cs="Courier New"/>
            <w:sz w:val="21"/>
            <w:rPrChange w:id="295" w:author="Abhishek Deep Nigam" w:date="2015-10-25T18:11:00Z">
              <w:rPr>
                <w:rFonts w:ascii="Courier New" w:hAnsi="Courier New" w:cs="Courier New"/>
              </w:rPr>
            </w:rPrChange>
          </w:rPr>
          <w:t>(Found result: IHTTNOIEN)</w:t>
        </w:r>
      </w:ins>
    </w:p>
    <w:p w14:paraId="787FE051" w14:textId="77777777" w:rsidR="00D64DD9" w:rsidRPr="00D64DD9" w:rsidRDefault="00D64DD9" w:rsidP="00D64DD9">
      <w:pPr>
        <w:spacing w:before="0" w:after="0"/>
        <w:rPr>
          <w:ins w:id="296" w:author="Abhishek Deep Nigam" w:date="2015-10-25T18:11:00Z"/>
          <w:rFonts w:ascii="Courier New" w:hAnsi="Courier New" w:cs="Courier New"/>
          <w:sz w:val="21"/>
          <w:rPrChange w:id="297" w:author="Abhishek Deep Nigam" w:date="2015-10-25T18:11:00Z">
            <w:rPr>
              <w:ins w:id="298" w:author="Abhishek Deep Nigam" w:date="2015-10-25T18:11:00Z"/>
              <w:rFonts w:ascii="Courier New" w:hAnsi="Courier New" w:cs="Courier New"/>
            </w:rPr>
          </w:rPrChange>
        </w:rPr>
      </w:pPr>
      <w:ins w:id="299" w:author="Abhishek Deep Nigam" w:date="2015-10-25T18:11:00Z">
        <w:r w:rsidRPr="00D64DD9">
          <w:rPr>
            <w:rFonts w:ascii="Courier New" w:hAnsi="Courier New" w:cs="Courier New"/>
            <w:sz w:val="21"/>
            <w:rPrChange w:id="300" w:author="Abhishek Deep Nigam" w:date="2015-10-25T18:11:00Z">
              <w:rPr>
                <w:rFonts w:ascii="Courier New" w:hAnsi="Courier New" w:cs="Courier New"/>
              </w:rPr>
            </w:rPrChange>
          </w:rPr>
          <w:t>(Found result: IHTTYOIEN)</w:t>
        </w:r>
      </w:ins>
    </w:p>
    <w:p w14:paraId="5CCD831A" w14:textId="77777777" w:rsidR="00D64DD9" w:rsidRPr="00D64DD9" w:rsidRDefault="00D64DD9" w:rsidP="00D64DD9">
      <w:pPr>
        <w:spacing w:before="0" w:after="0"/>
        <w:rPr>
          <w:ins w:id="301" w:author="Abhishek Deep Nigam" w:date="2015-10-25T18:11:00Z"/>
          <w:rFonts w:ascii="Courier New" w:hAnsi="Courier New" w:cs="Courier New"/>
          <w:sz w:val="21"/>
          <w:rPrChange w:id="302" w:author="Abhishek Deep Nigam" w:date="2015-10-25T18:11:00Z">
            <w:rPr>
              <w:ins w:id="303" w:author="Abhishek Deep Nigam" w:date="2015-10-25T18:11:00Z"/>
              <w:rFonts w:ascii="Courier New" w:hAnsi="Courier New" w:cs="Courier New"/>
            </w:rPr>
          </w:rPrChange>
        </w:rPr>
      </w:pPr>
      <w:ins w:id="304" w:author="Abhishek Deep Nigam" w:date="2015-10-25T18:11:00Z">
        <w:r w:rsidRPr="00D64DD9">
          <w:rPr>
            <w:rFonts w:ascii="Courier New" w:hAnsi="Courier New" w:cs="Courier New"/>
            <w:sz w:val="21"/>
            <w:rPrChange w:id="305" w:author="Abhishek Deep Nigam" w:date="2015-10-25T18:11:00Z">
              <w:rPr>
                <w:rFonts w:ascii="Courier New" w:hAnsi="Courier New" w:cs="Courier New"/>
              </w:rPr>
            </w:rPrChange>
          </w:rPr>
          <w:t>(Found result: THTTNOIEN)</w:t>
        </w:r>
      </w:ins>
    </w:p>
    <w:p w14:paraId="3E37A489" w14:textId="532B6A11" w:rsidR="00D64DD9" w:rsidRPr="00D64DD9" w:rsidRDefault="00D64DD9">
      <w:pPr>
        <w:spacing w:before="0" w:after="0"/>
        <w:rPr>
          <w:ins w:id="306" w:author="Abhishek Deep Nigam" w:date="2015-10-25T18:09:00Z"/>
          <w:rFonts w:ascii="Courier New" w:hAnsi="Courier New" w:cs="Courier New"/>
          <w:sz w:val="21"/>
          <w:rPrChange w:id="307" w:author="Abhishek Deep Nigam" w:date="2015-10-25T18:11:00Z">
            <w:rPr>
              <w:ins w:id="308" w:author="Abhishek Deep Nigam" w:date="2015-10-25T18:09:00Z"/>
            </w:rPr>
          </w:rPrChange>
        </w:rPr>
        <w:pPrChange w:id="309" w:author="Abhishek Deep Nigam" w:date="2015-10-25T18:10:00Z">
          <w:pPr/>
        </w:pPrChange>
      </w:pPr>
      <w:ins w:id="310" w:author="Abhishek Deep Nigam" w:date="2015-10-25T18:11:00Z">
        <w:r w:rsidRPr="00D64DD9">
          <w:rPr>
            <w:rFonts w:ascii="Courier New" w:hAnsi="Courier New" w:cs="Courier New"/>
            <w:sz w:val="21"/>
            <w:rPrChange w:id="311" w:author="Abhishek Deep Nigam" w:date="2015-10-25T18:11:00Z">
              <w:rPr>
                <w:rFonts w:ascii="Courier New" w:hAnsi="Courier New" w:cs="Courier New"/>
              </w:rPr>
            </w:rPrChange>
          </w:rPr>
          <w:t>(Found result: THTTYOIEN)</w:t>
        </w:r>
      </w:ins>
    </w:p>
    <w:p w14:paraId="33D08871" w14:textId="77777777" w:rsidR="00436B32" w:rsidRDefault="00436B32">
      <w:pPr>
        <w:rPr>
          <w:ins w:id="312" w:author="Abhishek Deep Nigam" w:date="2015-10-25T18:05:00Z"/>
        </w:rPr>
        <w:pPrChange w:id="313" w:author="Abhishek Deep Nigam" w:date="2015-10-25T18:05:00Z">
          <w:pPr>
            <w:pStyle w:val="Heading3"/>
          </w:pPr>
        </w:pPrChange>
      </w:pPr>
    </w:p>
    <w:p w14:paraId="25939E04" w14:textId="77777777" w:rsidR="00436B32" w:rsidRDefault="00436B32">
      <w:pPr>
        <w:rPr>
          <w:ins w:id="314" w:author="Abhishek Deep Nigam" w:date="2015-10-25T17:18:00Z"/>
        </w:rPr>
        <w:pPrChange w:id="315" w:author="Abhishek Deep Nigam" w:date="2015-10-25T18:05:00Z">
          <w:pPr>
            <w:pStyle w:val="Heading3"/>
          </w:pPr>
        </w:pPrChange>
      </w:pPr>
    </w:p>
    <w:p w14:paraId="07EB71E4" w14:textId="77777777" w:rsidR="00D64DD9" w:rsidRDefault="00D64DD9">
      <w:pPr>
        <w:rPr>
          <w:ins w:id="316" w:author="Abhishek Deep Nigam" w:date="2015-10-25T18:11:00Z"/>
          <w:rFonts w:asciiTheme="majorHAnsi" w:eastAsiaTheme="majorEastAsia" w:hAnsiTheme="majorHAnsi" w:cstheme="majorBidi"/>
          <w:color w:val="0072C6" w:themeColor="accent1"/>
          <w:sz w:val="34"/>
        </w:rPr>
      </w:pPr>
      <w:ins w:id="317" w:author="Abhishek Deep Nigam" w:date="2015-10-25T18:11:00Z">
        <w:r>
          <w:br w:type="page"/>
        </w:r>
      </w:ins>
    </w:p>
    <w:p w14:paraId="53A4EB94" w14:textId="11EB38B7" w:rsidR="003C58CF" w:rsidRDefault="003C58CF">
      <w:pPr>
        <w:pStyle w:val="Heading3"/>
        <w:rPr>
          <w:ins w:id="318" w:author="Abhishek Deep Nigam" w:date="2015-10-25T17:18:00Z"/>
        </w:rPr>
      </w:pPr>
      <w:ins w:id="319" w:author="Abhishek Deep Nigam" w:date="2015-10-25T17:18:00Z">
        <w:r>
          <w:lastRenderedPageBreak/>
          <w:t>For the word-based assignment:</w:t>
        </w:r>
      </w:ins>
    </w:p>
    <w:p w14:paraId="78F6E936" w14:textId="44EB08F6" w:rsidR="003C58CF" w:rsidRDefault="003C58CF">
      <w:pPr>
        <w:pStyle w:val="ListParagraph"/>
        <w:numPr>
          <w:ilvl w:val="0"/>
          <w:numId w:val="13"/>
        </w:numPr>
        <w:rPr>
          <w:ins w:id="320" w:author="Abhishek Deep Nigam" w:date="2015-10-25T17:19:00Z"/>
        </w:rPr>
        <w:pPrChange w:id="321" w:author="Abhishek Deep Nigam" w:date="2015-10-25T17:19:00Z">
          <w:pPr>
            <w:pStyle w:val="Heading3"/>
          </w:pPr>
        </w:pPrChange>
      </w:pPr>
      <w:ins w:id="322" w:author="Abhishek Deep Nigam" w:date="2015-10-25T17:19:00Z">
        <w:r>
          <w:rPr>
            <w:b/>
          </w:rPr>
          <w:t xml:space="preserve">Variables: </w:t>
        </w:r>
        <w:r>
          <w:t>The categories</w:t>
        </w:r>
      </w:ins>
    </w:p>
    <w:p w14:paraId="76272CC7" w14:textId="08D57941" w:rsidR="003C58CF" w:rsidRPr="003C58CF" w:rsidRDefault="003C58CF">
      <w:pPr>
        <w:pStyle w:val="ListParagraph"/>
        <w:numPr>
          <w:ilvl w:val="0"/>
          <w:numId w:val="13"/>
        </w:numPr>
        <w:rPr>
          <w:ins w:id="323" w:author="Abhishek Deep Nigam" w:date="2015-10-25T17:19:00Z"/>
          <w:rPrChange w:id="324" w:author="Abhishek Deep Nigam" w:date="2015-10-25T17:19:00Z">
            <w:rPr>
              <w:ins w:id="325" w:author="Abhishek Deep Nigam" w:date="2015-10-25T17:19:00Z"/>
              <w:b/>
            </w:rPr>
          </w:rPrChange>
        </w:rPr>
        <w:pPrChange w:id="326" w:author="Abhishek Deep Nigam" w:date="2015-10-25T17:21:00Z">
          <w:pPr>
            <w:pStyle w:val="Heading3"/>
          </w:pPr>
        </w:pPrChange>
      </w:pPr>
      <w:ins w:id="327" w:author="Abhishek Deep Nigam" w:date="2015-10-25T17:19:00Z">
        <w:r>
          <w:rPr>
            <w:b/>
          </w:rPr>
          <w:t xml:space="preserve">Domains: </w:t>
        </w:r>
      </w:ins>
      <w:ins w:id="328" w:author="Abhishek Deep Nigam" w:date="2015-10-25T17:20:00Z">
        <w:r>
          <w:t>All words for a given category</w:t>
        </w:r>
      </w:ins>
      <w:ins w:id="329" w:author="Abhishek Deep Nigam" w:date="2015-10-25T17:21:00Z">
        <w:r>
          <w:t xml:space="preserve"> (See section on inference detection)</w:t>
        </w:r>
      </w:ins>
      <w:ins w:id="330" w:author="Abhishek Deep Nigam" w:date="2015-10-25T17:20:00Z">
        <w:r>
          <w:t xml:space="preserve"> </w:t>
        </w:r>
      </w:ins>
    </w:p>
    <w:p w14:paraId="1892BA3D" w14:textId="0E23FD91" w:rsidR="003C58CF" w:rsidRDefault="003C58CF">
      <w:pPr>
        <w:pStyle w:val="ListParagraph"/>
        <w:numPr>
          <w:ilvl w:val="0"/>
          <w:numId w:val="13"/>
        </w:numPr>
        <w:rPr>
          <w:ins w:id="331" w:author="Abhishek Deep Nigam" w:date="2015-10-25T17:27:00Z"/>
        </w:rPr>
        <w:pPrChange w:id="332" w:author="Abhishek Deep Nigam" w:date="2015-10-25T17:19:00Z">
          <w:pPr>
            <w:pStyle w:val="Heading3"/>
          </w:pPr>
        </w:pPrChange>
      </w:pPr>
      <w:ins w:id="333" w:author="Abhishek Deep Nigam" w:date="2015-10-25T17:19:00Z">
        <w:r>
          <w:rPr>
            <w:b/>
          </w:rPr>
          <w:t>Constraints</w:t>
        </w:r>
        <w:r>
          <w:t xml:space="preserve">: </w:t>
        </w:r>
      </w:ins>
      <w:ins w:id="334" w:author="Abhishek Deep Nigam" w:date="2015-10-25T17:24:00Z">
        <w:r>
          <w:t xml:space="preserve">Each category has 3 indices in the solution array. You must pick a word for each category, and assign the letters of that word to the the 3 indices (in ascending order) for the given category. You must ensure that each category has a word </w:t>
        </w:r>
      </w:ins>
      <w:ins w:id="335" w:author="Abhishek Deep Nigam" w:date="2015-10-25T17:25:00Z">
        <w:r>
          <w:t xml:space="preserve">in </w:t>
        </w:r>
      </w:ins>
      <w:ins w:id="336" w:author="Abhishek Deep Nigam" w:date="2015-10-25T17:26:00Z">
        <w:r>
          <w:t>the solution array at that category’s given indices. (See section on constraint checking)</w:t>
        </w:r>
      </w:ins>
    </w:p>
    <w:p w14:paraId="2ADD7463" w14:textId="500BD481" w:rsidR="003C58CF" w:rsidRPr="003C58CF" w:rsidRDefault="003C58CF">
      <w:pPr>
        <w:pStyle w:val="ListParagraph"/>
        <w:numPr>
          <w:ilvl w:val="0"/>
          <w:numId w:val="13"/>
        </w:numPr>
        <w:rPr>
          <w:ins w:id="337" w:author="Abhishek Deep Nigam" w:date="2015-10-25T17:27:00Z"/>
          <w:rPrChange w:id="338" w:author="Abhishek Deep Nigam" w:date="2015-10-25T17:27:00Z">
            <w:rPr>
              <w:ins w:id="339" w:author="Abhishek Deep Nigam" w:date="2015-10-25T17:27:00Z"/>
              <w:b/>
            </w:rPr>
          </w:rPrChange>
        </w:rPr>
        <w:pPrChange w:id="340" w:author="Abhishek Deep Nigam" w:date="2015-10-25T17:19:00Z">
          <w:pPr>
            <w:pStyle w:val="Heading3"/>
          </w:pPr>
        </w:pPrChange>
      </w:pPr>
      <w:ins w:id="341" w:author="Abhishek Deep Nigam" w:date="2015-10-25T17:27:00Z">
        <w:r>
          <w:rPr>
            <w:b/>
          </w:rPr>
          <w:t>Inference Detection</w:t>
        </w:r>
        <w:r w:rsidRPr="003C58CF">
          <w:rPr>
            <w:rPrChange w:id="342" w:author="Abhishek Deep Nigam" w:date="2015-10-25T17:27:00Z">
              <w:rPr>
                <w:b/>
              </w:rPr>
            </w:rPrChange>
          </w:rPr>
          <w:t>:</w:t>
        </w:r>
        <w:r>
          <w:t xml:space="preserve"> </w:t>
        </w:r>
      </w:ins>
      <w:ins w:id="343" w:author="Abhishek Deep Nigam" w:date="2015-10-25T17:51:00Z">
        <w:r w:rsidR="004726C7">
          <w:t xml:space="preserve">We implemented inference detection when generating the domain for a given category. The </w:t>
        </w:r>
      </w:ins>
      <w:ins w:id="344" w:author="Abhishek Deep Nigam" w:date="2015-10-25T17:52:00Z">
        <w:r w:rsidR="004726C7">
          <w:t>naïve</w:t>
        </w:r>
      </w:ins>
      <w:ins w:id="345" w:author="Abhishek Deep Nigam" w:date="2015-10-25T17:51:00Z">
        <w:r w:rsidR="004726C7">
          <w:t xml:space="preserve"> </w:t>
        </w:r>
      </w:ins>
      <w:ins w:id="346" w:author="Abhishek Deep Nigam" w:date="2015-10-25T17:52:00Z">
        <w:r w:rsidR="004726C7">
          <w:t xml:space="preserve">solution would set the domain for each category to be all possible words. As a result, the domain </w:t>
        </w:r>
      </w:ins>
      <w:ins w:id="347" w:author="Abhishek Deep Nigam" w:date="2015-10-25T17:53:00Z">
        <w:r w:rsidR="004726C7">
          <w:t xml:space="preserve">of </w:t>
        </w:r>
      </w:ins>
      <w:ins w:id="348" w:author="Abhishek Deep Nigam" w:date="2015-10-25T17:52:00Z">
        <w:r w:rsidR="004726C7">
          <w:t xml:space="preserve">a given category would contain words that were not even in that category. </w:t>
        </w:r>
      </w:ins>
      <w:ins w:id="349" w:author="Abhishek Deep Nigam" w:date="2015-10-25T17:55:00Z">
        <w:r w:rsidR="004726C7">
          <w:t xml:space="preserve">The domains of each category would be homogenous. We chose to implement inference detection for the domains. The domain of a given category would only be the words in that category. This drastically reduces the size of your domain for each category. </w:t>
        </w:r>
      </w:ins>
    </w:p>
    <w:p w14:paraId="335945C4" w14:textId="1BB37AA6" w:rsidR="003C58CF" w:rsidRDefault="003C58CF">
      <w:pPr>
        <w:pStyle w:val="ListParagraph"/>
        <w:numPr>
          <w:ilvl w:val="0"/>
          <w:numId w:val="13"/>
        </w:numPr>
        <w:rPr>
          <w:ins w:id="350" w:author="Abhishek Deep Nigam" w:date="2015-10-25T17:27:00Z"/>
        </w:rPr>
        <w:pPrChange w:id="351" w:author="Abhishek Deep Nigam" w:date="2015-10-25T17:19:00Z">
          <w:pPr>
            <w:pStyle w:val="Heading3"/>
          </w:pPr>
        </w:pPrChange>
      </w:pPr>
      <w:ins w:id="352" w:author="Abhishek Deep Nigam" w:date="2015-10-25T17:27:00Z">
        <w:r>
          <w:rPr>
            <w:b/>
          </w:rPr>
          <w:t xml:space="preserve">Constraint Checking: </w:t>
        </w:r>
      </w:ins>
      <w:ins w:id="353" w:author="Abhishek Deep Nigam" w:date="2015-10-25T17:56:00Z">
        <w:r w:rsidR="004726C7">
          <w:t xml:space="preserve">We chose to implement constraint checking here to minimize the size of our search trace. Before expanding </w:t>
        </w:r>
      </w:ins>
      <w:ins w:id="354" w:author="Abhishek Deep Nigam" w:date="2015-10-25T17:57:00Z">
        <w:r w:rsidR="004726C7">
          <w:t xml:space="preserve">a potential word, we implemented our forward checking. </w:t>
        </w:r>
      </w:ins>
      <w:ins w:id="355" w:author="Abhishek Deep Nigam" w:date="2015-10-25T17:58:00Z">
        <w:r w:rsidR="004726C7">
          <w:t xml:space="preserve">Using one of our mapping schemes, we would look up the category that word belonged to and would find the indices that the given category could place values in. Then, we looked at each index </w:t>
        </w:r>
      </w:ins>
      <w:ins w:id="356" w:author="Abhishek Deep Nigam" w:date="2015-10-25T18:00:00Z">
        <w:r w:rsidR="00436B32">
          <w:t xml:space="preserve">of the solution array </w:t>
        </w:r>
      </w:ins>
      <w:ins w:id="357" w:author="Abhishek Deep Nigam" w:date="2015-10-25T17:58:00Z">
        <w:r w:rsidR="004726C7">
          <w:t xml:space="preserve">that a category could place a letter in. </w:t>
        </w:r>
      </w:ins>
      <w:ins w:id="358" w:author="Abhishek Deep Nigam" w:date="2015-10-25T18:01:00Z">
        <w:r w:rsidR="00436B32">
          <w:t xml:space="preserve">For this problem, we would always look at three indices since a category could only place letters at three indices. </w:t>
        </w:r>
      </w:ins>
      <w:ins w:id="359" w:author="Abhishek Deep Nigam" w:date="2015-10-25T17:58:00Z">
        <w:r w:rsidR="004726C7">
          <w:t xml:space="preserve">If a letter had already been assigned to that </w:t>
        </w:r>
      </w:ins>
      <w:ins w:id="360" w:author="Abhishek Deep Nigam" w:date="2015-10-25T18:00:00Z">
        <w:r w:rsidR="00436B32">
          <w:t>index</w:t>
        </w:r>
      </w:ins>
      <w:ins w:id="361" w:author="Abhishek Deep Nigam" w:date="2015-10-25T17:58:00Z">
        <w:r w:rsidR="004726C7">
          <w:t xml:space="preserve"> and the current word would change the letter </w:t>
        </w:r>
      </w:ins>
      <w:ins w:id="362" w:author="Abhishek Deep Nigam" w:date="2015-10-25T17:59:00Z">
        <w:r w:rsidR="00436B32">
          <w:t xml:space="preserve">at that index, our constraint checking would tell the backtracking search to not expand that word. If a letter had not been assigned </w:t>
        </w:r>
      </w:ins>
      <w:ins w:id="363" w:author="Abhishek Deep Nigam" w:date="2015-10-25T18:01:00Z">
        <w:r w:rsidR="00436B32">
          <w:t xml:space="preserve">to that index </w:t>
        </w:r>
      </w:ins>
      <w:ins w:id="364" w:author="Abhishek Deep Nigam" w:date="2015-10-25T17:59:00Z">
        <w:r w:rsidR="00436B32">
          <w:t xml:space="preserve">yet or if assigning </w:t>
        </w:r>
      </w:ins>
      <w:ins w:id="365" w:author="Abhishek Deep Nigam" w:date="2015-10-25T18:01:00Z">
        <w:r w:rsidR="00436B32">
          <w:t xml:space="preserve">the given word would not change the letter at that index, then the index was consistent. If all three indices </w:t>
        </w:r>
      </w:ins>
      <w:ins w:id="366" w:author="Abhishek Deep Nigam" w:date="2015-10-25T18:02:00Z">
        <w:r w:rsidR="00436B32">
          <w:t>were consistent, then the constraint checking would tell the backtracking search to continue; the backtracking search would then assign the word and continue on the search path.</w:t>
        </w:r>
      </w:ins>
    </w:p>
    <w:p w14:paraId="739CC366" w14:textId="77777777" w:rsidR="00D64DD9" w:rsidRDefault="00D64DD9">
      <w:pPr>
        <w:rPr>
          <w:ins w:id="367" w:author="Abhishek Deep Nigam" w:date="2015-10-25T18:11:00Z"/>
        </w:rPr>
      </w:pPr>
      <w:ins w:id="368" w:author="Abhishek Deep Nigam" w:date="2015-10-25T18:11:00Z">
        <w:r>
          <w:br w:type="page"/>
        </w:r>
      </w:ins>
    </w:p>
    <w:p w14:paraId="15C353DC" w14:textId="2D10ABD5" w:rsidR="003C58CF" w:rsidRDefault="00436B32">
      <w:pPr>
        <w:rPr>
          <w:ins w:id="369" w:author="Abhishek Deep Nigam" w:date="2015-10-25T18:11:00Z"/>
        </w:rPr>
        <w:pPrChange w:id="370" w:author="Abhishek Deep Nigam" w:date="2015-10-25T18:05:00Z">
          <w:pPr>
            <w:pStyle w:val="Heading3"/>
          </w:pPr>
        </w:pPrChange>
      </w:pPr>
      <w:ins w:id="371" w:author="Abhishek Deep Nigam" w:date="2015-10-25T18:08:00Z">
        <w:r>
          <w:lastRenderedPageBreak/>
          <w:t>Our word-based assignment found the following solutions:</w:t>
        </w:r>
      </w:ins>
    </w:p>
    <w:p w14:paraId="2C03C51E" w14:textId="77777777" w:rsidR="00D64DD9" w:rsidRPr="00D64DD9" w:rsidRDefault="00D64DD9">
      <w:pPr>
        <w:spacing w:before="0" w:after="0"/>
        <w:rPr>
          <w:ins w:id="372" w:author="Abhishek Deep Nigam" w:date="2015-10-25T18:12:00Z"/>
          <w:rFonts w:ascii="Courier New" w:hAnsi="Courier New" w:cs="Courier New"/>
          <w:b/>
          <w:sz w:val="21"/>
          <w:rPrChange w:id="373" w:author="Abhishek Deep Nigam" w:date="2015-10-25T18:13:00Z">
            <w:rPr>
              <w:ins w:id="374" w:author="Abhishek Deep Nigam" w:date="2015-10-25T18:12:00Z"/>
              <w:rFonts w:ascii="Courier New" w:hAnsi="Courier New" w:cs="Courier New"/>
              <w:sz w:val="21"/>
            </w:rPr>
          </w:rPrChange>
        </w:rPr>
        <w:pPrChange w:id="375" w:author="Abhishek Deep Nigam" w:date="2015-10-25T18:12:00Z">
          <w:pPr/>
        </w:pPrChange>
      </w:pPr>
      <w:ins w:id="376" w:author="Abhishek Deep Nigam" w:date="2015-10-25T18:12:00Z">
        <w:r w:rsidRPr="00D64DD9">
          <w:rPr>
            <w:rFonts w:ascii="Courier New" w:hAnsi="Courier New" w:cs="Courier New"/>
            <w:b/>
            <w:sz w:val="21"/>
            <w:rPrChange w:id="377" w:author="Abhishek Deep Nigam" w:date="2015-10-25T18:13:00Z">
              <w:rPr>
                <w:rFonts w:ascii="Courier New" w:hAnsi="Courier New" w:cs="Courier New"/>
                <w:sz w:val="21"/>
              </w:rPr>
            </w:rPrChange>
          </w:rPr>
          <w:t>Puzzle 1 - Word</w:t>
        </w:r>
      </w:ins>
    </w:p>
    <w:p w14:paraId="27ADD67C" w14:textId="77777777" w:rsidR="00D64DD9" w:rsidRPr="00D64DD9" w:rsidRDefault="00D64DD9">
      <w:pPr>
        <w:spacing w:before="0" w:after="0"/>
        <w:rPr>
          <w:ins w:id="378" w:author="Abhishek Deep Nigam" w:date="2015-10-25T18:12:00Z"/>
          <w:rFonts w:ascii="Courier New" w:hAnsi="Courier New" w:cs="Courier New"/>
          <w:sz w:val="21"/>
        </w:rPr>
        <w:pPrChange w:id="379" w:author="Abhishek Deep Nigam" w:date="2015-10-25T18:12:00Z">
          <w:pPr/>
        </w:pPrChange>
      </w:pPr>
      <w:ins w:id="380" w:author="Abhishek Deep Nigam" w:date="2015-10-25T18:12:00Z">
        <w:r w:rsidRPr="00D64DD9">
          <w:rPr>
            <w:rFonts w:ascii="Courier New" w:hAnsi="Courier New" w:cs="Courier New"/>
            <w:sz w:val="21"/>
          </w:rPr>
          <w:t>(Found result: NNEMANDYE)</w:t>
        </w:r>
      </w:ins>
    </w:p>
    <w:p w14:paraId="530A0A91" w14:textId="77777777" w:rsidR="00D64DD9" w:rsidRPr="00D64DD9" w:rsidRDefault="00D64DD9">
      <w:pPr>
        <w:spacing w:before="0" w:after="0"/>
        <w:rPr>
          <w:ins w:id="381" w:author="Abhishek Deep Nigam" w:date="2015-10-25T18:12:00Z"/>
          <w:rFonts w:ascii="Courier New" w:hAnsi="Courier New" w:cs="Courier New"/>
          <w:sz w:val="21"/>
        </w:rPr>
        <w:pPrChange w:id="382" w:author="Abhishek Deep Nigam" w:date="2015-10-25T18:12:00Z">
          <w:pPr/>
        </w:pPrChange>
      </w:pPr>
      <w:ins w:id="383" w:author="Abhishek Deep Nigam" w:date="2015-10-25T18:12:00Z">
        <w:r w:rsidRPr="00D64DD9">
          <w:rPr>
            <w:rFonts w:ascii="Courier New" w:hAnsi="Courier New" w:cs="Courier New"/>
            <w:sz w:val="21"/>
          </w:rPr>
          <w:t>(Found result: NWEMANDYE)</w:t>
        </w:r>
      </w:ins>
    </w:p>
    <w:p w14:paraId="43444D5E" w14:textId="77777777" w:rsidR="00D64DD9" w:rsidRPr="00D64DD9" w:rsidRDefault="00D64DD9">
      <w:pPr>
        <w:spacing w:before="0" w:after="0"/>
        <w:rPr>
          <w:ins w:id="384" w:author="Abhishek Deep Nigam" w:date="2015-10-25T18:12:00Z"/>
          <w:rFonts w:ascii="Courier New" w:hAnsi="Courier New" w:cs="Courier New"/>
          <w:sz w:val="21"/>
        </w:rPr>
        <w:pPrChange w:id="385" w:author="Abhishek Deep Nigam" w:date="2015-10-25T18:12:00Z">
          <w:pPr/>
        </w:pPrChange>
      </w:pPr>
      <w:ins w:id="386" w:author="Abhishek Deep Nigam" w:date="2015-10-25T18:12:00Z">
        <w:r w:rsidRPr="00D64DD9">
          <w:rPr>
            <w:rFonts w:ascii="Courier New" w:hAnsi="Courier New" w:cs="Courier New"/>
            <w:sz w:val="21"/>
          </w:rPr>
          <w:t>(Found result: NNESAYDYE)</w:t>
        </w:r>
      </w:ins>
    </w:p>
    <w:p w14:paraId="600102A9" w14:textId="2E58F02F" w:rsidR="00D64DD9" w:rsidRDefault="00D64DD9">
      <w:pPr>
        <w:spacing w:before="0" w:after="0"/>
        <w:rPr>
          <w:ins w:id="387" w:author="Abhishek Deep Nigam" w:date="2015-10-25T18:12:00Z"/>
          <w:rFonts w:ascii="Courier New" w:hAnsi="Courier New" w:cs="Courier New"/>
          <w:sz w:val="21"/>
        </w:rPr>
        <w:pPrChange w:id="388" w:author="Abhishek Deep Nigam" w:date="2015-10-25T18:12:00Z">
          <w:pPr>
            <w:pStyle w:val="Heading3"/>
          </w:pPr>
        </w:pPrChange>
      </w:pPr>
      <w:ins w:id="389" w:author="Abhishek Deep Nigam" w:date="2015-10-25T18:12:00Z">
        <w:r w:rsidRPr="00D64DD9">
          <w:rPr>
            <w:rFonts w:ascii="Courier New" w:hAnsi="Courier New" w:cs="Courier New"/>
            <w:sz w:val="21"/>
          </w:rPr>
          <w:t>(Found result: NWESAYDYE)</w:t>
        </w:r>
      </w:ins>
    </w:p>
    <w:p w14:paraId="5E0FF560" w14:textId="77777777" w:rsidR="00D64DD9" w:rsidRPr="00D64DD9" w:rsidRDefault="00D64DD9">
      <w:pPr>
        <w:spacing w:before="0" w:after="0"/>
        <w:rPr>
          <w:ins w:id="390" w:author="Abhishek Deep Nigam" w:date="2015-10-25T18:12:00Z"/>
          <w:rFonts w:ascii="Courier New" w:hAnsi="Courier New" w:cs="Courier New"/>
          <w:b/>
          <w:sz w:val="21"/>
          <w:rPrChange w:id="391" w:author="Abhishek Deep Nigam" w:date="2015-10-25T18:13:00Z">
            <w:rPr>
              <w:ins w:id="392" w:author="Abhishek Deep Nigam" w:date="2015-10-25T18:12:00Z"/>
              <w:rFonts w:ascii="Courier New" w:hAnsi="Courier New" w:cs="Courier New"/>
              <w:sz w:val="21"/>
            </w:rPr>
          </w:rPrChange>
        </w:rPr>
        <w:pPrChange w:id="393" w:author="Abhishek Deep Nigam" w:date="2015-10-25T18:12:00Z">
          <w:pPr/>
        </w:pPrChange>
      </w:pPr>
      <w:ins w:id="394" w:author="Abhishek Deep Nigam" w:date="2015-10-25T18:12:00Z">
        <w:r w:rsidRPr="00D64DD9">
          <w:rPr>
            <w:rFonts w:ascii="Courier New" w:hAnsi="Courier New" w:cs="Courier New"/>
            <w:b/>
            <w:sz w:val="21"/>
            <w:rPrChange w:id="395" w:author="Abhishek Deep Nigam" w:date="2015-10-25T18:13:00Z">
              <w:rPr>
                <w:rFonts w:ascii="Courier New" w:hAnsi="Courier New" w:cs="Courier New"/>
                <w:sz w:val="21"/>
              </w:rPr>
            </w:rPrChange>
          </w:rPr>
          <w:t>Puzzle 2 - Word</w:t>
        </w:r>
      </w:ins>
    </w:p>
    <w:p w14:paraId="25453C38" w14:textId="77777777" w:rsidR="00D64DD9" w:rsidRPr="00D64DD9" w:rsidRDefault="00D64DD9">
      <w:pPr>
        <w:spacing w:before="0" w:after="0"/>
        <w:rPr>
          <w:ins w:id="396" w:author="Abhishek Deep Nigam" w:date="2015-10-25T18:12:00Z"/>
          <w:rFonts w:ascii="Courier New" w:hAnsi="Courier New" w:cs="Courier New"/>
          <w:sz w:val="21"/>
        </w:rPr>
        <w:pPrChange w:id="397" w:author="Abhishek Deep Nigam" w:date="2015-10-25T18:12:00Z">
          <w:pPr/>
        </w:pPrChange>
      </w:pPr>
      <w:ins w:id="398" w:author="Abhishek Deep Nigam" w:date="2015-10-25T18:12:00Z">
        <w:r w:rsidRPr="00D64DD9">
          <w:rPr>
            <w:rFonts w:ascii="Courier New" w:hAnsi="Courier New" w:cs="Courier New"/>
            <w:sz w:val="21"/>
          </w:rPr>
          <w:t>(Found result: HSIAIWNCS)</w:t>
        </w:r>
      </w:ins>
    </w:p>
    <w:p w14:paraId="6C23E9BD" w14:textId="77777777" w:rsidR="00D64DD9" w:rsidRPr="00D64DD9" w:rsidRDefault="00D64DD9">
      <w:pPr>
        <w:spacing w:before="0" w:after="0"/>
        <w:rPr>
          <w:ins w:id="399" w:author="Abhishek Deep Nigam" w:date="2015-10-25T18:12:00Z"/>
          <w:rFonts w:ascii="Courier New" w:hAnsi="Courier New" w:cs="Courier New"/>
          <w:sz w:val="21"/>
        </w:rPr>
        <w:pPrChange w:id="400" w:author="Abhishek Deep Nigam" w:date="2015-10-25T18:12:00Z">
          <w:pPr/>
        </w:pPrChange>
      </w:pPr>
      <w:ins w:id="401" w:author="Abhishek Deep Nigam" w:date="2015-10-25T18:12:00Z">
        <w:r w:rsidRPr="00D64DD9">
          <w:rPr>
            <w:rFonts w:ascii="Courier New" w:hAnsi="Courier New" w:cs="Courier New"/>
            <w:sz w:val="21"/>
          </w:rPr>
          <w:t>(Found result: HSIAIWNPS)</w:t>
        </w:r>
      </w:ins>
    </w:p>
    <w:p w14:paraId="38CAD6BF" w14:textId="77777777" w:rsidR="00D64DD9" w:rsidRPr="00D64DD9" w:rsidRDefault="00D64DD9">
      <w:pPr>
        <w:spacing w:before="0" w:after="0"/>
        <w:rPr>
          <w:ins w:id="402" w:author="Abhishek Deep Nigam" w:date="2015-10-25T18:12:00Z"/>
          <w:rFonts w:ascii="Courier New" w:hAnsi="Courier New" w:cs="Courier New"/>
          <w:sz w:val="21"/>
        </w:rPr>
        <w:pPrChange w:id="403" w:author="Abhishek Deep Nigam" w:date="2015-10-25T18:12:00Z">
          <w:pPr/>
        </w:pPrChange>
      </w:pPr>
      <w:ins w:id="404" w:author="Abhishek Deep Nigam" w:date="2015-10-25T18:12:00Z">
        <w:r w:rsidRPr="00D64DD9">
          <w:rPr>
            <w:rFonts w:ascii="Courier New" w:hAnsi="Courier New" w:cs="Courier New"/>
            <w:sz w:val="21"/>
          </w:rPr>
          <w:t>(Found result: HSIOIWNDS)</w:t>
        </w:r>
      </w:ins>
    </w:p>
    <w:p w14:paraId="0F1913AD" w14:textId="589D2431" w:rsidR="00D64DD9" w:rsidRDefault="00D64DD9">
      <w:pPr>
        <w:spacing w:before="0" w:after="0"/>
        <w:rPr>
          <w:ins w:id="405" w:author="Abhishek Deep Nigam" w:date="2015-10-25T18:12:00Z"/>
          <w:rFonts w:ascii="Courier New" w:hAnsi="Courier New" w:cs="Courier New"/>
          <w:sz w:val="21"/>
        </w:rPr>
        <w:pPrChange w:id="406" w:author="Abhishek Deep Nigam" w:date="2015-10-25T18:12:00Z">
          <w:pPr>
            <w:pStyle w:val="Heading3"/>
          </w:pPr>
        </w:pPrChange>
      </w:pPr>
      <w:ins w:id="407" w:author="Abhishek Deep Nigam" w:date="2015-10-25T18:12:00Z">
        <w:r w:rsidRPr="00D64DD9">
          <w:rPr>
            <w:rFonts w:ascii="Courier New" w:hAnsi="Courier New" w:cs="Courier New"/>
            <w:sz w:val="21"/>
          </w:rPr>
          <w:t>(Found result: HSIOIWNYS)</w:t>
        </w:r>
      </w:ins>
    </w:p>
    <w:p w14:paraId="6C95DB3D" w14:textId="77777777" w:rsidR="00D64DD9" w:rsidRPr="00D64DD9" w:rsidRDefault="00D64DD9">
      <w:pPr>
        <w:spacing w:before="0" w:after="0"/>
        <w:rPr>
          <w:ins w:id="408" w:author="Abhishek Deep Nigam" w:date="2015-10-25T18:12:00Z"/>
          <w:rFonts w:ascii="Courier New" w:hAnsi="Courier New" w:cs="Courier New"/>
          <w:b/>
          <w:sz w:val="21"/>
          <w:rPrChange w:id="409" w:author="Abhishek Deep Nigam" w:date="2015-10-25T18:13:00Z">
            <w:rPr>
              <w:ins w:id="410" w:author="Abhishek Deep Nigam" w:date="2015-10-25T18:12:00Z"/>
              <w:rFonts w:ascii="Courier New" w:hAnsi="Courier New" w:cs="Courier New"/>
              <w:sz w:val="21"/>
            </w:rPr>
          </w:rPrChange>
        </w:rPr>
        <w:pPrChange w:id="411" w:author="Abhishek Deep Nigam" w:date="2015-10-25T18:12:00Z">
          <w:pPr/>
        </w:pPrChange>
      </w:pPr>
      <w:ins w:id="412" w:author="Abhishek Deep Nigam" w:date="2015-10-25T18:12:00Z">
        <w:r w:rsidRPr="00D64DD9">
          <w:rPr>
            <w:rFonts w:ascii="Courier New" w:hAnsi="Courier New" w:cs="Courier New"/>
            <w:b/>
            <w:sz w:val="21"/>
            <w:rPrChange w:id="413" w:author="Abhishek Deep Nigam" w:date="2015-10-25T18:13:00Z">
              <w:rPr>
                <w:rFonts w:ascii="Courier New" w:hAnsi="Courier New" w:cs="Courier New"/>
                <w:sz w:val="21"/>
              </w:rPr>
            </w:rPrChange>
          </w:rPr>
          <w:t>Puzzle 3 - Word</w:t>
        </w:r>
      </w:ins>
    </w:p>
    <w:p w14:paraId="4C08B011" w14:textId="77777777" w:rsidR="00D64DD9" w:rsidRPr="00D64DD9" w:rsidRDefault="00D64DD9">
      <w:pPr>
        <w:spacing w:before="0" w:after="0"/>
        <w:rPr>
          <w:ins w:id="414" w:author="Abhishek Deep Nigam" w:date="2015-10-25T18:12:00Z"/>
          <w:rFonts w:ascii="Courier New" w:hAnsi="Courier New" w:cs="Courier New"/>
          <w:sz w:val="21"/>
        </w:rPr>
        <w:pPrChange w:id="415" w:author="Abhishek Deep Nigam" w:date="2015-10-25T18:12:00Z">
          <w:pPr/>
        </w:pPrChange>
      </w:pPr>
      <w:ins w:id="416" w:author="Abhishek Deep Nigam" w:date="2015-10-25T18:12:00Z">
        <w:r w:rsidRPr="00D64DD9">
          <w:rPr>
            <w:rFonts w:ascii="Courier New" w:hAnsi="Courier New" w:cs="Courier New"/>
            <w:sz w:val="21"/>
          </w:rPr>
          <w:t>(Found result: ASULPEA)</w:t>
        </w:r>
      </w:ins>
    </w:p>
    <w:p w14:paraId="1A910B54" w14:textId="04574E3A" w:rsidR="00D64DD9" w:rsidRDefault="00D64DD9">
      <w:pPr>
        <w:spacing w:before="0" w:after="0"/>
        <w:rPr>
          <w:ins w:id="417" w:author="Abhishek Deep Nigam" w:date="2015-10-25T18:12:00Z"/>
          <w:rFonts w:ascii="Courier New" w:hAnsi="Courier New" w:cs="Courier New"/>
          <w:sz w:val="21"/>
        </w:rPr>
        <w:pPrChange w:id="418" w:author="Abhishek Deep Nigam" w:date="2015-10-25T18:12:00Z">
          <w:pPr>
            <w:pStyle w:val="Heading3"/>
          </w:pPr>
        </w:pPrChange>
      </w:pPr>
      <w:ins w:id="419" w:author="Abhishek Deep Nigam" w:date="2015-10-25T18:12:00Z">
        <w:r w:rsidRPr="00D64DD9">
          <w:rPr>
            <w:rFonts w:ascii="Courier New" w:hAnsi="Courier New" w:cs="Courier New"/>
            <w:sz w:val="21"/>
          </w:rPr>
          <w:t>(Found result: ASULPIE)</w:t>
        </w:r>
      </w:ins>
    </w:p>
    <w:p w14:paraId="0C9F35D8" w14:textId="77777777" w:rsidR="00D64DD9" w:rsidRPr="00D64DD9" w:rsidRDefault="00D64DD9">
      <w:pPr>
        <w:spacing w:before="0" w:after="0"/>
        <w:rPr>
          <w:ins w:id="420" w:author="Abhishek Deep Nigam" w:date="2015-10-25T18:12:00Z"/>
          <w:rFonts w:ascii="Courier New" w:hAnsi="Courier New" w:cs="Courier New"/>
          <w:b/>
          <w:sz w:val="21"/>
          <w:rPrChange w:id="421" w:author="Abhishek Deep Nigam" w:date="2015-10-25T18:13:00Z">
            <w:rPr>
              <w:ins w:id="422" w:author="Abhishek Deep Nigam" w:date="2015-10-25T18:12:00Z"/>
              <w:rFonts w:ascii="Courier New" w:hAnsi="Courier New" w:cs="Courier New"/>
              <w:sz w:val="21"/>
            </w:rPr>
          </w:rPrChange>
        </w:rPr>
        <w:pPrChange w:id="423" w:author="Abhishek Deep Nigam" w:date="2015-10-25T18:12:00Z">
          <w:pPr/>
        </w:pPrChange>
      </w:pPr>
      <w:ins w:id="424" w:author="Abhishek Deep Nigam" w:date="2015-10-25T18:12:00Z">
        <w:r w:rsidRPr="00D64DD9">
          <w:rPr>
            <w:rFonts w:ascii="Courier New" w:hAnsi="Courier New" w:cs="Courier New"/>
            <w:b/>
            <w:sz w:val="21"/>
            <w:rPrChange w:id="425" w:author="Abhishek Deep Nigam" w:date="2015-10-25T18:13:00Z">
              <w:rPr>
                <w:rFonts w:ascii="Courier New" w:hAnsi="Courier New" w:cs="Courier New"/>
                <w:sz w:val="21"/>
              </w:rPr>
            </w:rPrChange>
          </w:rPr>
          <w:t>Puzzle 4 - Word</w:t>
        </w:r>
      </w:ins>
    </w:p>
    <w:p w14:paraId="52E144EF" w14:textId="77777777" w:rsidR="00D64DD9" w:rsidRPr="00D64DD9" w:rsidRDefault="00D64DD9">
      <w:pPr>
        <w:spacing w:before="0" w:after="0"/>
        <w:rPr>
          <w:ins w:id="426" w:author="Abhishek Deep Nigam" w:date="2015-10-25T18:12:00Z"/>
          <w:rFonts w:ascii="Courier New" w:hAnsi="Courier New" w:cs="Courier New"/>
          <w:sz w:val="21"/>
        </w:rPr>
        <w:pPrChange w:id="427" w:author="Abhishek Deep Nigam" w:date="2015-10-25T18:12:00Z">
          <w:pPr/>
        </w:pPrChange>
      </w:pPr>
      <w:ins w:id="428" w:author="Abhishek Deep Nigam" w:date="2015-10-25T18:12:00Z">
        <w:r w:rsidRPr="00D64DD9">
          <w:rPr>
            <w:rFonts w:ascii="Courier New" w:hAnsi="Courier New" w:cs="Courier New"/>
            <w:sz w:val="21"/>
          </w:rPr>
          <w:t>(Found result: HEDITYRE)</w:t>
        </w:r>
      </w:ins>
    </w:p>
    <w:p w14:paraId="271E57C6" w14:textId="77777777" w:rsidR="00D64DD9" w:rsidRPr="00D64DD9" w:rsidRDefault="00D64DD9">
      <w:pPr>
        <w:spacing w:before="0" w:after="0"/>
        <w:rPr>
          <w:ins w:id="429" w:author="Abhishek Deep Nigam" w:date="2015-10-25T18:12:00Z"/>
          <w:rFonts w:ascii="Courier New" w:hAnsi="Courier New" w:cs="Courier New"/>
          <w:sz w:val="21"/>
        </w:rPr>
        <w:pPrChange w:id="430" w:author="Abhishek Deep Nigam" w:date="2015-10-25T18:12:00Z">
          <w:pPr/>
        </w:pPrChange>
      </w:pPr>
      <w:ins w:id="431" w:author="Abhishek Deep Nigam" w:date="2015-10-25T18:12:00Z">
        <w:r w:rsidRPr="00D64DD9">
          <w:rPr>
            <w:rFonts w:ascii="Courier New" w:hAnsi="Courier New" w:cs="Courier New"/>
            <w:sz w:val="21"/>
          </w:rPr>
          <w:t>(Found result: HELITYRE)</w:t>
        </w:r>
      </w:ins>
    </w:p>
    <w:p w14:paraId="4065A597" w14:textId="5219FD54" w:rsidR="00D64DD9" w:rsidRDefault="00D64DD9">
      <w:pPr>
        <w:spacing w:before="0" w:after="0"/>
        <w:rPr>
          <w:ins w:id="432" w:author="Abhishek Deep Nigam" w:date="2015-10-25T18:12:00Z"/>
          <w:rFonts w:ascii="Courier New" w:hAnsi="Courier New" w:cs="Courier New"/>
          <w:sz w:val="21"/>
        </w:rPr>
        <w:pPrChange w:id="433" w:author="Abhishek Deep Nigam" w:date="2015-10-25T18:12:00Z">
          <w:pPr>
            <w:pStyle w:val="Heading3"/>
          </w:pPr>
        </w:pPrChange>
      </w:pPr>
      <w:ins w:id="434" w:author="Abhishek Deep Nigam" w:date="2015-10-25T18:12:00Z">
        <w:r w:rsidRPr="00D64DD9">
          <w:rPr>
            <w:rFonts w:ascii="Courier New" w:hAnsi="Courier New" w:cs="Courier New"/>
            <w:sz w:val="21"/>
          </w:rPr>
          <w:t>(Found result: HETITYRE)</w:t>
        </w:r>
      </w:ins>
    </w:p>
    <w:p w14:paraId="225A5C71" w14:textId="77777777" w:rsidR="00D64DD9" w:rsidRPr="00D64DD9" w:rsidRDefault="00D64DD9">
      <w:pPr>
        <w:spacing w:before="0" w:after="0"/>
        <w:rPr>
          <w:ins w:id="435" w:author="Abhishek Deep Nigam" w:date="2015-10-25T18:12:00Z"/>
          <w:rFonts w:ascii="Courier New" w:hAnsi="Courier New" w:cs="Courier New"/>
          <w:b/>
          <w:sz w:val="21"/>
          <w:rPrChange w:id="436" w:author="Abhishek Deep Nigam" w:date="2015-10-25T18:13:00Z">
            <w:rPr>
              <w:ins w:id="437" w:author="Abhishek Deep Nigam" w:date="2015-10-25T18:12:00Z"/>
              <w:rFonts w:ascii="Courier New" w:hAnsi="Courier New" w:cs="Courier New"/>
              <w:sz w:val="21"/>
            </w:rPr>
          </w:rPrChange>
        </w:rPr>
        <w:pPrChange w:id="438" w:author="Abhishek Deep Nigam" w:date="2015-10-25T18:12:00Z">
          <w:pPr/>
        </w:pPrChange>
      </w:pPr>
      <w:ins w:id="439" w:author="Abhishek Deep Nigam" w:date="2015-10-25T18:12:00Z">
        <w:r w:rsidRPr="00D64DD9">
          <w:rPr>
            <w:rFonts w:ascii="Courier New" w:hAnsi="Courier New" w:cs="Courier New"/>
            <w:b/>
            <w:sz w:val="21"/>
            <w:rPrChange w:id="440" w:author="Abhishek Deep Nigam" w:date="2015-10-25T18:13:00Z">
              <w:rPr>
                <w:rFonts w:ascii="Courier New" w:hAnsi="Courier New" w:cs="Courier New"/>
                <w:sz w:val="21"/>
              </w:rPr>
            </w:rPrChange>
          </w:rPr>
          <w:t>Puzzle 5 - Word</w:t>
        </w:r>
      </w:ins>
    </w:p>
    <w:p w14:paraId="7F992F31" w14:textId="77777777" w:rsidR="00D64DD9" w:rsidRPr="00D64DD9" w:rsidRDefault="00D64DD9">
      <w:pPr>
        <w:spacing w:before="0" w:after="0"/>
        <w:rPr>
          <w:ins w:id="441" w:author="Abhishek Deep Nigam" w:date="2015-10-25T18:12:00Z"/>
          <w:rFonts w:ascii="Courier New" w:hAnsi="Courier New" w:cs="Courier New"/>
          <w:sz w:val="21"/>
        </w:rPr>
        <w:pPrChange w:id="442" w:author="Abhishek Deep Nigam" w:date="2015-10-25T18:12:00Z">
          <w:pPr/>
        </w:pPrChange>
      </w:pPr>
      <w:ins w:id="443" w:author="Abhishek Deep Nigam" w:date="2015-10-25T18:12:00Z">
        <w:r w:rsidRPr="00D64DD9">
          <w:rPr>
            <w:rFonts w:ascii="Courier New" w:hAnsi="Courier New" w:cs="Courier New"/>
            <w:sz w:val="21"/>
          </w:rPr>
          <w:t>(Found result: IHTTNOIEN)</w:t>
        </w:r>
      </w:ins>
    </w:p>
    <w:p w14:paraId="32B46A54" w14:textId="77777777" w:rsidR="00D64DD9" w:rsidRPr="00D64DD9" w:rsidRDefault="00D64DD9">
      <w:pPr>
        <w:spacing w:before="0" w:after="0"/>
        <w:rPr>
          <w:ins w:id="444" w:author="Abhishek Deep Nigam" w:date="2015-10-25T18:12:00Z"/>
          <w:rFonts w:ascii="Courier New" w:hAnsi="Courier New" w:cs="Courier New"/>
          <w:sz w:val="21"/>
        </w:rPr>
        <w:pPrChange w:id="445" w:author="Abhishek Deep Nigam" w:date="2015-10-25T18:12:00Z">
          <w:pPr/>
        </w:pPrChange>
      </w:pPr>
      <w:ins w:id="446" w:author="Abhishek Deep Nigam" w:date="2015-10-25T18:12:00Z">
        <w:r w:rsidRPr="00D64DD9">
          <w:rPr>
            <w:rFonts w:ascii="Courier New" w:hAnsi="Courier New" w:cs="Courier New"/>
            <w:sz w:val="21"/>
          </w:rPr>
          <w:t>(Found result: THTTNOIEN)</w:t>
        </w:r>
      </w:ins>
    </w:p>
    <w:p w14:paraId="4E5FF859" w14:textId="77777777" w:rsidR="00D64DD9" w:rsidRPr="00D64DD9" w:rsidRDefault="00D64DD9">
      <w:pPr>
        <w:spacing w:before="0" w:after="0"/>
        <w:rPr>
          <w:ins w:id="447" w:author="Abhishek Deep Nigam" w:date="2015-10-25T18:12:00Z"/>
          <w:rFonts w:ascii="Courier New" w:hAnsi="Courier New" w:cs="Courier New"/>
          <w:sz w:val="21"/>
        </w:rPr>
        <w:pPrChange w:id="448" w:author="Abhishek Deep Nigam" w:date="2015-10-25T18:12:00Z">
          <w:pPr/>
        </w:pPrChange>
      </w:pPr>
      <w:ins w:id="449" w:author="Abhishek Deep Nigam" w:date="2015-10-25T18:12:00Z">
        <w:r w:rsidRPr="00D64DD9">
          <w:rPr>
            <w:rFonts w:ascii="Courier New" w:hAnsi="Courier New" w:cs="Courier New"/>
            <w:sz w:val="21"/>
          </w:rPr>
          <w:t>(Found result: IHTTYOIEN)</w:t>
        </w:r>
      </w:ins>
    </w:p>
    <w:p w14:paraId="5ECA64FE" w14:textId="52C75462" w:rsidR="00D64DD9" w:rsidRPr="00D64DD9" w:rsidRDefault="00D64DD9">
      <w:pPr>
        <w:spacing w:before="0" w:after="0"/>
        <w:rPr>
          <w:ins w:id="450" w:author="Abhishek Deep Nigam" w:date="2015-10-25T17:06:00Z"/>
          <w:rFonts w:ascii="Courier New" w:hAnsi="Courier New" w:cs="Courier New"/>
          <w:sz w:val="21"/>
          <w:rPrChange w:id="451" w:author="Abhishek Deep Nigam" w:date="2015-10-25T18:12:00Z">
            <w:rPr>
              <w:ins w:id="452" w:author="Abhishek Deep Nigam" w:date="2015-10-25T17:06:00Z"/>
            </w:rPr>
          </w:rPrChange>
        </w:rPr>
        <w:pPrChange w:id="453" w:author="Abhishek Deep Nigam" w:date="2015-10-25T18:12:00Z">
          <w:pPr>
            <w:pStyle w:val="Heading3"/>
          </w:pPr>
        </w:pPrChange>
      </w:pPr>
      <w:ins w:id="454" w:author="Abhishek Deep Nigam" w:date="2015-10-25T18:12:00Z">
        <w:r w:rsidRPr="00D64DD9">
          <w:rPr>
            <w:rFonts w:ascii="Courier New" w:hAnsi="Courier New" w:cs="Courier New"/>
            <w:sz w:val="21"/>
          </w:rPr>
          <w:t>(Found result: THTTYOIEN)</w:t>
        </w:r>
      </w:ins>
    </w:p>
    <w:p w14:paraId="1195D1C8" w14:textId="77777777" w:rsidR="00284268" w:rsidRPr="00485923" w:rsidRDefault="00284268">
      <w:pPr>
        <w:rPr>
          <w:ins w:id="455" w:author="Abhishek Deep Nigam" w:date="2015-10-21T23:56:00Z"/>
          <w:rPrChange w:id="456" w:author="Abhishek Deep Nigam" w:date="2015-10-21T23:56:00Z">
            <w:rPr>
              <w:ins w:id="457" w:author="Abhishek Deep Nigam" w:date="2015-10-21T23:56:00Z"/>
            </w:rPr>
          </w:rPrChange>
        </w:rPr>
        <w:pPrChange w:id="458" w:author="Abhishek Deep Nigam" w:date="2015-10-25T17:04:00Z">
          <w:pPr>
            <w:pStyle w:val="Heading3"/>
          </w:pPr>
        </w:pPrChange>
      </w:pPr>
    </w:p>
    <w:p w14:paraId="3A1E3F1F" w14:textId="77777777" w:rsidR="00482C1A" w:rsidRDefault="00D64DD9">
      <w:pPr>
        <w:rPr>
          <w:ins w:id="459" w:author="Abhishek Deep Nigam" w:date="2015-10-26T00:51:00Z"/>
        </w:rPr>
      </w:pPr>
      <w:ins w:id="460" w:author="Abhishek Deep Nigam" w:date="2015-10-25T18:17:00Z">
        <w:r>
          <w:t>An interesting design decision we made with this portion of the problem is that we did not tie the code down to each category being mapped to three letters</w:t>
        </w:r>
      </w:ins>
      <w:ins w:id="461" w:author="Abhishek Deep Nigam" w:date="2015-10-25T18:18:00Z">
        <w:r>
          <w:t xml:space="preserve"> and only three letters. Given the way we designed our solution, categories need not be symmetric in how many letters they assign. We could easily support </w:t>
        </w:r>
      </w:ins>
      <w:ins w:id="462" w:author="Abhishek Deep Nigam" w:date="2015-10-25T18:19:00Z">
        <w:r>
          <w:t xml:space="preserve">words with more than three letters, given that we calculate lengths, rather than assigning them as three up front. Though this proves to be more work for the programmer, it increases the versatility of our code. </w:t>
        </w:r>
      </w:ins>
      <w:ins w:id="463" w:author="Abhishek Deep Nigam" w:date="2015-10-25T18:20:00Z">
        <w:r>
          <w:t xml:space="preserve">Our code could even be run with a single puzzle where each category </w:t>
        </w:r>
      </w:ins>
      <w:ins w:id="464" w:author="Abhishek Deep Nigam" w:date="2015-10-25T18:21:00Z">
        <w:r>
          <w:t xml:space="preserve">assigned a different number of letters. For example, the puzzle </w:t>
        </w:r>
        <w:r>
          <w:lastRenderedPageBreak/>
          <w:t xml:space="preserve">could have one category that assigned four letters, another category that assigned six, and a third category that only assigned two letters. Our code would still work on puzzles like that. This is for bonus points. </w:t>
        </w:r>
        <w:r>
          <w:sym w:font="Wingdings" w:char="F04A"/>
        </w:r>
      </w:ins>
    </w:p>
    <w:p w14:paraId="7CA5BDDC" w14:textId="77777777" w:rsidR="00482C1A" w:rsidRPr="00224C5B" w:rsidRDefault="00482C1A" w:rsidP="00482C1A">
      <w:pPr>
        <w:pStyle w:val="Heading4"/>
        <w:rPr>
          <w:ins w:id="465" w:author="Abhishek Deep Nigam" w:date="2015-10-26T00:51:00Z"/>
          <w:rFonts w:asciiTheme="minorHAnsi" w:eastAsiaTheme="minorHAnsi" w:hAnsiTheme="minorHAnsi" w:cstheme="minorBidi"/>
          <w:color w:val="7F7F7F" w:themeColor="text1" w:themeTint="80"/>
        </w:rPr>
      </w:pPr>
      <w:ins w:id="466" w:author="Abhishek Deep Nigam" w:date="2015-10-26T00:51:00Z">
        <w:r w:rsidRPr="00224C5B">
          <w:t>NOTE: Search trace data for each example and each formulation is appended at the very end of this file.</w:t>
        </w:r>
        <w:r>
          <w:t xml:space="preserve"> See Appendix A.</w:t>
        </w:r>
      </w:ins>
    </w:p>
    <w:p w14:paraId="2BDEAF7E" w14:textId="3568482D" w:rsidR="00D64DD9" w:rsidRDefault="00D64DD9">
      <w:pPr>
        <w:rPr>
          <w:ins w:id="467" w:author="Abhishek Deep Nigam" w:date="2015-10-25T18:13:00Z"/>
          <w:rFonts w:asciiTheme="majorHAnsi" w:eastAsiaTheme="majorEastAsia" w:hAnsiTheme="majorHAnsi" w:cstheme="majorBidi"/>
          <w:color w:val="0072C6" w:themeColor="accent1"/>
          <w:sz w:val="34"/>
        </w:rPr>
      </w:pPr>
      <w:ins w:id="468" w:author="Abhishek Deep Nigam" w:date="2015-10-25T18:13:00Z">
        <w:r>
          <w:br w:type="page"/>
        </w:r>
      </w:ins>
    </w:p>
    <w:p w14:paraId="610AB7AC" w14:textId="56F90FC4" w:rsidR="00485923" w:rsidRPr="00485923" w:rsidRDefault="00485923">
      <w:pPr>
        <w:pStyle w:val="Heading3"/>
        <w:rPr>
          <w:ins w:id="469" w:author="Abhishek Deep Nigam" w:date="2015-10-21T23:55:00Z"/>
        </w:rPr>
      </w:pPr>
      <w:ins w:id="470" w:author="Abhishek Deep Nigam" w:date="2015-10-21T23:56:00Z">
        <w:r>
          <w:lastRenderedPageBreak/>
          <w:t>1.2 Map Coloring (For Bonus Points)</w:t>
        </w:r>
      </w:ins>
    </w:p>
    <w:p w14:paraId="43471918" w14:textId="77777777" w:rsidR="00B43022" w:rsidRDefault="00D64DD9">
      <w:pPr>
        <w:rPr>
          <w:ins w:id="471" w:author="Abhishek Deep Nigam" w:date="2015-10-25T18:45:00Z"/>
        </w:rPr>
      </w:pPr>
      <w:ins w:id="472" w:author="Abhishek Deep Nigam" w:date="2015-10-25T18:22:00Z">
        <w:r>
          <w:t xml:space="preserve">Though we are three unit students, we chose to implement the Map Coloring problem for bonus points. </w:t>
        </w:r>
      </w:ins>
    </w:p>
    <w:p w14:paraId="183450E1" w14:textId="04EFF828" w:rsidR="00B43022" w:rsidRDefault="00B43022">
      <w:pPr>
        <w:rPr>
          <w:ins w:id="473" w:author="Abhishek Deep Nigam" w:date="2015-10-25T18:47:00Z"/>
        </w:rPr>
      </w:pPr>
      <w:ins w:id="474" w:author="Abhishek Deep Nigam" w:date="2015-10-25T18:45:00Z">
        <w:r>
          <w:t>First, we implemented this without forward checking and did not have a heuristic that determines which variable to assig</w:t>
        </w:r>
      </w:ins>
      <w:ins w:id="475" w:author="Abhishek Deep Nigam" w:date="2015-10-25T18:46:00Z">
        <w:r>
          <w:t>n</w:t>
        </w:r>
      </w:ins>
      <w:ins w:id="476" w:author="Abhishek Deep Nigam" w:date="2015-10-25T18:45:00Z">
        <w:r>
          <w:t xml:space="preserve">, and which </w:t>
        </w:r>
      </w:ins>
      <w:ins w:id="477" w:author="Abhishek Deep Nigam" w:date="2015-10-25T18:46:00Z">
        <w:r>
          <w:t>value to assign to that variable. With this method, the search space will become increasi</w:t>
        </w:r>
      </w:ins>
      <w:ins w:id="478" w:author="Abhishek Deep Nigam" w:date="2015-10-25T18:47:00Z">
        <w:r>
          <w:t xml:space="preserve">ngly large as the number of nodes in the graph increases. This </w:t>
        </w:r>
      </w:ins>
      <w:ins w:id="479" w:author="Abhishek Deep Nigam" w:date="2015-10-25T18:48:00Z">
        <w:r>
          <w:t>implementation</w:t>
        </w:r>
      </w:ins>
      <w:ins w:id="480" w:author="Abhishek Deep Nigam" w:date="2015-10-25T18:47:00Z">
        <w:r>
          <w:t xml:space="preserve"> did, however, generate a solution to the problem. The solution is listed below.</w:t>
        </w:r>
      </w:ins>
    </w:p>
    <w:p w14:paraId="60061F42" w14:textId="77777777" w:rsidR="00B43022" w:rsidRDefault="00B43022">
      <w:pPr>
        <w:rPr>
          <w:ins w:id="481" w:author="Abhishek Deep Nigam" w:date="2015-10-25T18:51:00Z"/>
        </w:rPr>
      </w:pPr>
      <w:ins w:id="482" w:author="Abhishek Deep Nigam" w:date="2015-10-25T18:48:00Z">
        <w:r>
          <w:t>After implementing the most basic backtracking search, we chose to implement forward checking. When assigning a color to a node, we would check if any of the adjacent nodes had already been assigned the same color. If that was the case, we would</w:t>
        </w:r>
      </w:ins>
      <w:ins w:id="483" w:author="Abhishek Deep Nigam" w:date="2015-10-25T18:49:00Z">
        <w:r>
          <w:t xml:space="preserve"> not assign that color.</w:t>
        </w:r>
      </w:ins>
    </w:p>
    <w:p w14:paraId="35376C51" w14:textId="77777777" w:rsidR="00CE5CA2" w:rsidRDefault="00CE5CA2">
      <w:pPr>
        <w:rPr>
          <w:ins w:id="484" w:author="Abhishek Deep Nigam" w:date="2015-10-25T18:55:00Z"/>
        </w:rPr>
      </w:pPr>
      <w:ins w:id="485" w:author="Abhishek Deep Nigam" w:date="2015-10-25T18:55:00Z">
        <w:r>
          <w:br w:type="page"/>
        </w:r>
      </w:ins>
    </w:p>
    <w:p w14:paraId="1E550FA0" w14:textId="5F8CBCE4" w:rsidR="00B43022" w:rsidRDefault="00B43022">
      <w:pPr>
        <w:rPr>
          <w:ins w:id="486" w:author="Abhishek Deep Nigam" w:date="2015-10-25T18:51:00Z"/>
        </w:rPr>
      </w:pPr>
      <w:ins w:id="487" w:author="Abhishek Deep Nigam" w:date="2015-10-25T18:51:00Z">
        <w:r>
          <w:lastRenderedPageBreak/>
          <w:t xml:space="preserve">Here are the graphs that we tested, and the solutions that accompanied them. </w:t>
        </w:r>
      </w:ins>
    </w:p>
    <w:p w14:paraId="28242D30" w14:textId="48ACB50F" w:rsidR="00CE5CA2" w:rsidRPr="00CE5CA2" w:rsidRDefault="00CE5CA2">
      <w:pPr>
        <w:spacing w:before="0" w:after="0"/>
        <w:rPr>
          <w:ins w:id="488" w:author="Abhishek Deep Nigam" w:date="2015-10-25T18:57:00Z"/>
          <w:rFonts w:ascii="Courier New" w:hAnsi="Courier New" w:cs="Courier New"/>
          <w:b/>
          <w:sz w:val="21"/>
          <w:szCs w:val="21"/>
          <w:rPrChange w:id="489" w:author="Abhishek Deep Nigam" w:date="2015-10-25T18:57:00Z">
            <w:rPr>
              <w:ins w:id="490" w:author="Abhishek Deep Nigam" w:date="2015-10-25T18:57:00Z"/>
              <w:rFonts w:ascii="Courier New" w:hAnsi="Courier New" w:cs="Courier New"/>
              <w:sz w:val="21"/>
              <w:szCs w:val="21"/>
            </w:rPr>
          </w:rPrChange>
        </w:rPr>
        <w:pPrChange w:id="491" w:author="Abhishek Deep Nigam" w:date="2015-10-25T18:56:00Z">
          <w:pPr/>
        </w:pPrChange>
      </w:pPr>
      <w:ins w:id="492" w:author="Abhishek Deep Nigam" w:date="2015-10-25T18:57:00Z">
        <w:r>
          <w:rPr>
            <w:rFonts w:ascii="Courier New" w:hAnsi="Courier New" w:cs="Courier New"/>
            <w:b/>
            <w:sz w:val="21"/>
            <w:szCs w:val="21"/>
          </w:rPr>
          <w:t>Graph 1 – The Australia Problem</w:t>
        </w:r>
      </w:ins>
    </w:p>
    <w:p w14:paraId="55AD997A" w14:textId="77777777" w:rsidR="00B43022" w:rsidRPr="00CE5CA2" w:rsidRDefault="00B43022">
      <w:pPr>
        <w:spacing w:before="0" w:after="0"/>
        <w:rPr>
          <w:ins w:id="493" w:author="Abhishek Deep Nigam" w:date="2015-10-25T18:52:00Z"/>
          <w:rFonts w:ascii="Courier New" w:hAnsi="Courier New" w:cs="Courier New"/>
          <w:sz w:val="21"/>
          <w:szCs w:val="21"/>
          <w:rPrChange w:id="494" w:author="Abhishek Deep Nigam" w:date="2015-10-25T18:56:00Z">
            <w:rPr>
              <w:ins w:id="495" w:author="Abhishek Deep Nigam" w:date="2015-10-25T18:52:00Z"/>
            </w:rPr>
          </w:rPrChange>
        </w:rPr>
        <w:pPrChange w:id="496" w:author="Abhishek Deep Nigam" w:date="2015-10-25T18:56:00Z">
          <w:pPr/>
        </w:pPrChange>
      </w:pPr>
      <w:ins w:id="497" w:author="Abhishek Deep Nigam" w:date="2015-10-25T18:52:00Z">
        <w:r w:rsidRPr="00CE5CA2">
          <w:rPr>
            <w:rFonts w:ascii="Courier New" w:hAnsi="Courier New" w:cs="Courier New"/>
            <w:sz w:val="21"/>
            <w:szCs w:val="21"/>
            <w:rPrChange w:id="498" w:author="Abhishek Deep Nigam" w:date="2015-10-25T18:56:00Z">
              <w:rPr/>
            </w:rPrChange>
          </w:rPr>
          <w:t>Node 0 (WA) is red</w:t>
        </w:r>
      </w:ins>
    </w:p>
    <w:p w14:paraId="7FE5BA3A" w14:textId="77777777" w:rsidR="00B43022" w:rsidRPr="00CE5CA2" w:rsidRDefault="00B43022">
      <w:pPr>
        <w:spacing w:before="0" w:after="0"/>
        <w:rPr>
          <w:ins w:id="499" w:author="Abhishek Deep Nigam" w:date="2015-10-25T18:52:00Z"/>
          <w:rFonts w:ascii="Courier New" w:hAnsi="Courier New" w:cs="Courier New"/>
          <w:sz w:val="21"/>
          <w:szCs w:val="21"/>
          <w:rPrChange w:id="500" w:author="Abhishek Deep Nigam" w:date="2015-10-25T18:56:00Z">
            <w:rPr>
              <w:ins w:id="501" w:author="Abhishek Deep Nigam" w:date="2015-10-25T18:52:00Z"/>
            </w:rPr>
          </w:rPrChange>
        </w:rPr>
        <w:pPrChange w:id="502" w:author="Abhishek Deep Nigam" w:date="2015-10-25T18:56:00Z">
          <w:pPr/>
        </w:pPrChange>
      </w:pPr>
      <w:ins w:id="503" w:author="Abhishek Deep Nigam" w:date="2015-10-25T18:52:00Z">
        <w:r w:rsidRPr="00CE5CA2">
          <w:rPr>
            <w:rFonts w:ascii="Courier New" w:hAnsi="Courier New" w:cs="Courier New"/>
            <w:sz w:val="21"/>
            <w:szCs w:val="21"/>
            <w:rPrChange w:id="504" w:author="Abhishek Deep Nigam" w:date="2015-10-25T18:56:00Z">
              <w:rPr/>
            </w:rPrChange>
          </w:rPr>
          <w:t>Node 1 (NT) is yellow</w:t>
        </w:r>
      </w:ins>
    </w:p>
    <w:p w14:paraId="2B264C44" w14:textId="77777777" w:rsidR="00B43022" w:rsidRPr="00CE5CA2" w:rsidRDefault="00B43022">
      <w:pPr>
        <w:spacing w:before="0" w:after="0"/>
        <w:rPr>
          <w:ins w:id="505" w:author="Abhishek Deep Nigam" w:date="2015-10-25T18:52:00Z"/>
          <w:rFonts w:ascii="Courier New" w:hAnsi="Courier New" w:cs="Courier New"/>
          <w:sz w:val="21"/>
          <w:szCs w:val="21"/>
          <w:rPrChange w:id="506" w:author="Abhishek Deep Nigam" w:date="2015-10-25T18:56:00Z">
            <w:rPr>
              <w:ins w:id="507" w:author="Abhishek Deep Nigam" w:date="2015-10-25T18:52:00Z"/>
            </w:rPr>
          </w:rPrChange>
        </w:rPr>
        <w:pPrChange w:id="508" w:author="Abhishek Deep Nigam" w:date="2015-10-25T18:56:00Z">
          <w:pPr/>
        </w:pPrChange>
      </w:pPr>
      <w:ins w:id="509" w:author="Abhishek Deep Nigam" w:date="2015-10-25T18:52:00Z">
        <w:r w:rsidRPr="00CE5CA2">
          <w:rPr>
            <w:rFonts w:ascii="Courier New" w:hAnsi="Courier New" w:cs="Courier New"/>
            <w:sz w:val="21"/>
            <w:szCs w:val="21"/>
            <w:rPrChange w:id="510" w:author="Abhishek Deep Nigam" w:date="2015-10-25T18:56:00Z">
              <w:rPr/>
            </w:rPrChange>
          </w:rPr>
          <w:t>Node 2 (SA) is green</w:t>
        </w:r>
      </w:ins>
    </w:p>
    <w:p w14:paraId="774896A8" w14:textId="77777777" w:rsidR="00B43022" w:rsidRPr="00CE5CA2" w:rsidRDefault="00B43022">
      <w:pPr>
        <w:spacing w:before="0" w:after="0"/>
        <w:rPr>
          <w:ins w:id="511" w:author="Abhishek Deep Nigam" w:date="2015-10-25T18:52:00Z"/>
          <w:rFonts w:ascii="Courier New" w:hAnsi="Courier New" w:cs="Courier New"/>
          <w:sz w:val="21"/>
          <w:szCs w:val="21"/>
          <w:rPrChange w:id="512" w:author="Abhishek Deep Nigam" w:date="2015-10-25T18:56:00Z">
            <w:rPr>
              <w:ins w:id="513" w:author="Abhishek Deep Nigam" w:date="2015-10-25T18:52:00Z"/>
            </w:rPr>
          </w:rPrChange>
        </w:rPr>
        <w:pPrChange w:id="514" w:author="Abhishek Deep Nigam" w:date="2015-10-25T18:56:00Z">
          <w:pPr/>
        </w:pPrChange>
      </w:pPr>
      <w:ins w:id="515" w:author="Abhishek Deep Nigam" w:date="2015-10-25T18:52:00Z">
        <w:r w:rsidRPr="00CE5CA2">
          <w:rPr>
            <w:rFonts w:ascii="Courier New" w:hAnsi="Courier New" w:cs="Courier New"/>
            <w:sz w:val="21"/>
            <w:szCs w:val="21"/>
            <w:rPrChange w:id="516" w:author="Abhishek Deep Nigam" w:date="2015-10-25T18:56:00Z">
              <w:rPr/>
            </w:rPrChange>
          </w:rPr>
          <w:t>Node 3 (Q) is red</w:t>
        </w:r>
      </w:ins>
    </w:p>
    <w:p w14:paraId="36C88F96" w14:textId="77777777" w:rsidR="00B43022" w:rsidRPr="00CE5CA2" w:rsidRDefault="00B43022">
      <w:pPr>
        <w:spacing w:before="0" w:after="0"/>
        <w:rPr>
          <w:ins w:id="517" w:author="Abhishek Deep Nigam" w:date="2015-10-25T18:52:00Z"/>
          <w:rFonts w:ascii="Courier New" w:hAnsi="Courier New" w:cs="Courier New"/>
          <w:sz w:val="21"/>
          <w:szCs w:val="21"/>
          <w:rPrChange w:id="518" w:author="Abhishek Deep Nigam" w:date="2015-10-25T18:56:00Z">
            <w:rPr>
              <w:ins w:id="519" w:author="Abhishek Deep Nigam" w:date="2015-10-25T18:52:00Z"/>
            </w:rPr>
          </w:rPrChange>
        </w:rPr>
        <w:pPrChange w:id="520" w:author="Abhishek Deep Nigam" w:date="2015-10-25T18:56:00Z">
          <w:pPr/>
        </w:pPrChange>
      </w:pPr>
      <w:ins w:id="521" w:author="Abhishek Deep Nigam" w:date="2015-10-25T18:52:00Z">
        <w:r w:rsidRPr="00CE5CA2">
          <w:rPr>
            <w:rFonts w:ascii="Courier New" w:hAnsi="Courier New" w:cs="Courier New"/>
            <w:sz w:val="21"/>
            <w:szCs w:val="21"/>
            <w:rPrChange w:id="522" w:author="Abhishek Deep Nigam" w:date="2015-10-25T18:56:00Z">
              <w:rPr/>
            </w:rPrChange>
          </w:rPr>
          <w:t>Node 4 (NSW) is yellow</w:t>
        </w:r>
      </w:ins>
    </w:p>
    <w:p w14:paraId="47393E57" w14:textId="77777777" w:rsidR="00B43022" w:rsidRPr="00CE5CA2" w:rsidRDefault="00B43022">
      <w:pPr>
        <w:spacing w:before="0" w:after="0"/>
        <w:rPr>
          <w:ins w:id="523" w:author="Abhishek Deep Nigam" w:date="2015-10-25T18:52:00Z"/>
          <w:rFonts w:ascii="Courier New" w:hAnsi="Courier New" w:cs="Courier New"/>
          <w:sz w:val="21"/>
          <w:szCs w:val="21"/>
          <w:rPrChange w:id="524" w:author="Abhishek Deep Nigam" w:date="2015-10-25T18:56:00Z">
            <w:rPr>
              <w:ins w:id="525" w:author="Abhishek Deep Nigam" w:date="2015-10-25T18:52:00Z"/>
            </w:rPr>
          </w:rPrChange>
        </w:rPr>
        <w:pPrChange w:id="526" w:author="Abhishek Deep Nigam" w:date="2015-10-25T18:56:00Z">
          <w:pPr/>
        </w:pPrChange>
      </w:pPr>
      <w:ins w:id="527" w:author="Abhishek Deep Nigam" w:date="2015-10-25T18:52:00Z">
        <w:r w:rsidRPr="00CE5CA2">
          <w:rPr>
            <w:rFonts w:ascii="Courier New" w:hAnsi="Courier New" w:cs="Courier New"/>
            <w:sz w:val="21"/>
            <w:szCs w:val="21"/>
            <w:rPrChange w:id="528" w:author="Abhishek Deep Nigam" w:date="2015-10-25T18:56:00Z">
              <w:rPr/>
            </w:rPrChange>
          </w:rPr>
          <w:t>Node 5 (V) is red</w:t>
        </w:r>
      </w:ins>
    </w:p>
    <w:p w14:paraId="7A196911" w14:textId="77777777" w:rsidR="00B43022" w:rsidRPr="00CE5CA2" w:rsidRDefault="00B43022">
      <w:pPr>
        <w:spacing w:before="0" w:after="0"/>
        <w:rPr>
          <w:ins w:id="529" w:author="Abhishek Deep Nigam" w:date="2015-10-25T18:52:00Z"/>
          <w:rFonts w:ascii="Courier New" w:hAnsi="Courier New" w:cs="Courier New"/>
          <w:sz w:val="21"/>
          <w:szCs w:val="21"/>
          <w:rPrChange w:id="530" w:author="Abhishek Deep Nigam" w:date="2015-10-25T18:56:00Z">
            <w:rPr>
              <w:ins w:id="531" w:author="Abhishek Deep Nigam" w:date="2015-10-25T18:52:00Z"/>
            </w:rPr>
          </w:rPrChange>
        </w:rPr>
        <w:pPrChange w:id="532" w:author="Abhishek Deep Nigam" w:date="2015-10-25T18:56:00Z">
          <w:pPr/>
        </w:pPrChange>
      </w:pPr>
      <w:ins w:id="533" w:author="Abhishek Deep Nigam" w:date="2015-10-25T18:52:00Z">
        <w:r w:rsidRPr="00CE5CA2">
          <w:rPr>
            <w:rFonts w:ascii="Courier New" w:hAnsi="Courier New" w:cs="Courier New"/>
            <w:sz w:val="21"/>
            <w:szCs w:val="21"/>
            <w:rPrChange w:id="534" w:author="Abhishek Deep Nigam" w:date="2015-10-25T18:56:00Z">
              <w:rPr/>
            </w:rPrChange>
          </w:rPr>
          <w:t>Node 6 (T) is red</w:t>
        </w:r>
      </w:ins>
    </w:p>
    <w:p w14:paraId="3BE0ACBC" w14:textId="77777777" w:rsidR="00B43022" w:rsidRPr="00CE5CA2" w:rsidRDefault="00B43022">
      <w:pPr>
        <w:spacing w:before="0" w:after="0"/>
        <w:rPr>
          <w:ins w:id="535" w:author="Abhishek Deep Nigam" w:date="2015-10-25T18:52:00Z"/>
          <w:rFonts w:ascii="Courier New" w:hAnsi="Courier New" w:cs="Courier New"/>
          <w:sz w:val="21"/>
          <w:szCs w:val="21"/>
          <w:rPrChange w:id="536" w:author="Abhishek Deep Nigam" w:date="2015-10-25T18:56:00Z">
            <w:rPr>
              <w:ins w:id="537" w:author="Abhishek Deep Nigam" w:date="2015-10-25T18:52:00Z"/>
            </w:rPr>
          </w:rPrChange>
        </w:rPr>
        <w:pPrChange w:id="538" w:author="Abhishek Deep Nigam" w:date="2015-10-25T18:56:00Z">
          <w:pPr/>
        </w:pPrChange>
      </w:pPr>
    </w:p>
    <w:p w14:paraId="354F7001" w14:textId="24919981" w:rsidR="00B43022" w:rsidRPr="00CE5CA2" w:rsidRDefault="00B43022">
      <w:pPr>
        <w:spacing w:before="0" w:after="0"/>
        <w:rPr>
          <w:ins w:id="539" w:author="Abhishek Deep Nigam" w:date="2015-10-25T18:52:00Z"/>
          <w:rFonts w:ascii="Courier New" w:hAnsi="Courier New" w:cs="Courier New"/>
          <w:sz w:val="21"/>
          <w:szCs w:val="21"/>
          <w:rPrChange w:id="540" w:author="Abhishek Deep Nigam" w:date="2015-10-25T18:56:00Z">
            <w:rPr>
              <w:ins w:id="541" w:author="Abhishek Deep Nigam" w:date="2015-10-25T18:52:00Z"/>
            </w:rPr>
          </w:rPrChange>
        </w:rPr>
        <w:pPrChange w:id="542" w:author="Abhishek Deep Nigam" w:date="2015-10-25T18:56:00Z">
          <w:pPr/>
        </w:pPrChange>
      </w:pPr>
      <w:ins w:id="543" w:author="Abhishek Deep Nigam" w:date="2015-10-25T18:52:00Z">
        <w:r w:rsidRPr="00CE5CA2">
          <w:rPr>
            <w:rFonts w:ascii="Courier New" w:hAnsi="Courier New" w:cs="Courier New"/>
            <w:sz w:val="21"/>
            <w:szCs w:val="21"/>
            <w:rPrChange w:id="544" w:author="Abhishek Deep Nigam" w:date="2015-10-25T18:56:00Z">
              <w:rPr>
                <w:rFonts w:ascii="Courier New" w:hAnsi="Courier New" w:cs="Courier New"/>
                <w:sz w:val="21"/>
              </w:rPr>
            </w:rPrChange>
          </w:rPr>
          <w:t>T</w:t>
        </w:r>
      </w:ins>
      <w:ins w:id="545" w:author="Abhishek Deep Nigam" w:date="2015-10-25T18:53:00Z">
        <w:r w:rsidRPr="00CE5CA2">
          <w:rPr>
            <w:rFonts w:ascii="Courier New" w:hAnsi="Courier New" w:cs="Courier New"/>
            <w:sz w:val="21"/>
            <w:szCs w:val="21"/>
            <w:rPrChange w:id="546" w:author="Abhishek Deep Nigam" w:date="2015-10-25T18:56:00Z">
              <w:rPr>
                <w:rFonts w:ascii="Courier New" w:hAnsi="Courier New" w:cs="Courier New"/>
                <w:sz w:val="21"/>
              </w:rPr>
            </w:rPrChange>
          </w:rPr>
          <w:t xml:space="preserve"> -&gt;</w:t>
        </w:r>
      </w:ins>
      <w:ins w:id="547" w:author="Abhishek Deep Nigam" w:date="2015-10-25T18:52:00Z">
        <w:r w:rsidRPr="00CE5CA2">
          <w:rPr>
            <w:rFonts w:ascii="Courier New" w:hAnsi="Courier New" w:cs="Courier New"/>
            <w:sz w:val="21"/>
            <w:szCs w:val="21"/>
            <w:rPrChange w:id="548" w:author="Abhishek Deep Nigam" w:date="2015-10-25T18:56:00Z">
              <w:rPr>
                <w:rFonts w:ascii="Courier New" w:hAnsi="Courier New" w:cs="Courier New"/>
                <w:sz w:val="21"/>
              </w:rPr>
            </w:rPrChange>
          </w:rPr>
          <w:t xml:space="preserve"> {}</w:t>
        </w:r>
      </w:ins>
    </w:p>
    <w:p w14:paraId="4388A9AF" w14:textId="2440461A" w:rsidR="00B43022" w:rsidRPr="00CE5CA2" w:rsidRDefault="00B43022">
      <w:pPr>
        <w:spacing w:before="0" w:after="0"/>
        <w:rPr>
          <w:ins w:id="549" w:author="Abhishek Deep Nigam" w:date="2015-10-25T18:52:00Z"/>
          <w:rFonts w:ascii="Courier New" w:hAnsi="Courier New" w:cs="Courier New"/>
          <w:sz w:val="21"/>
          <w:szCs w:val="21"/>
          <w:rPrChange w:id="550" w:author="Abhishek Deep Nigam" w:date="2015-10-25T18:56:00Z">
            <w:rPr>
              <w:ins w:id="551" w:author="Abhishek Deep Nigam" w:date="2015-10-25T18:52:00Z"/>
            </w:rPr>
          </w:rPrChange>
        </w:rPr>
        <w:pPrChange w:id="552" w:author="Abhishek Deep Nigam" w:date="2015-10-25T18:56:00Z">
          <w:pPr/>
        </w:pPrChange>
      </w:pPr>
      <w:ins w:id="553" w:author="Abhishek Deep Nigam" w:date="2015-10-25T18:52:00Z">
        <w:r w:rsidRPr="00CE5CA2">
          <w:rPr>
            <w:rFonts w:ascii="Courier New" w:hAnsi="Courier New" w:cs="Courier New"/>
            <w:sz w:val="21"/>
            <w:szCs w:val="21"/>
            <w:rPrChange w:id="554" w:author="Abhishek Deep Nigam" w:date="2015-10-25T18:56:00Z">
              <w:rPr>
                <w:rFonts w:ascii="Courier New" w:hAnsi="Courier New" w:cs="Courier New"/>
                <w:sz w:val="21"/>
              </w:rPr>
            </w:rPrChange>
          </w:rPr>
          <w:t>WA</w:t>
        </w:r>
      </w:ins>
      <w:ins w:id="555" w:author="Abhishek Deep Nigam" w:date="2015-10-25T18:54:00Z">
        <w:r w:rsidRPr="00CE5CA2">
          <w:rPr>
            <w:rFonts w:ascii="Courier New" w:hAnsi="Courier New" w:cs="Courier New"/>
            <w:sz w:val="21"/>
            <w:szCs w:val="21"/>
            <w:rPrChange w:id="556" w:author="Abhishek Deep Nigam" w:date="2015-10-25T18:56:00Z">
              <w:rPr>
                <w:rFonts w:ascii="Courier New" w:hAnsi="Courier New" w:cs="Courier New"/>
                <w:sz w:val="21"/>
              </w:rPr>
            </w:rPrChange>
          </w:rPr>
          <w:t xml:space="preserve"> -&gt;</w:t>
        </w:r>
      </w:ins>
      <w:ins w:id="557" w:author="Abhishek Deep Nigam" w:date="2015-10-25T18:52:00Z">
        <w:r w:rsidRPr="00CE5CA2">
          <w:rPr>
            <w:rFonts w:ascii="Courier New" w:hAnsi="Courier New" w:cs="Courier New"/>
            <w:sz w:val="21"/>
            <w:szCs w:val="21"/>
            <w:rPrChange w:id="558" w:author="Abhishek Deep Nigam" w:date="2015-10-25T18:56:00Z">
              <w:rPr>
                <w:rFonts w:ascii="Courier New" w:hAnsi="Courier New" w:cs="Courier New"/>
                <w:sz w:val="21"/>
              </w:rPr>
            </w:rPrChange>
          </w:rPr>
          <w:t xml:space="preserve"> {NT, SA}</w:t>
        </w:r>
      </w:ins>
    </w:p>
    <w:p w14:paraId="6CE277D0" w14:textId="3D4DB09B" w:rsidR="00B43022" w:rsidRPr="00CE5CA2" w:rsidRDefault="00B43022">
      <w:pPr>
        <w:spacing w:before="0" w:after="0"/>
        <w:rPr>
          <w:ins w:id="559" w:author="Abhishek Deep Nigam" w:date="2015-10-25T18:52:00Z"/>
          <w:rFonts w:ascii="Courier New" w:hAnsi="Courier New" w:cs="Courier New"/>
          <w:sz w:val="21"/>
          <w:szCs w:val="21"/>
          <w:rPrChange w:id="560" w:author="Abhishek Deep Nigam" w:date="2015-10-25T18:56:00Z">
            <w:rPr>
              <w:ins w:id="561" w:author="Abhishek Deep Nigam" w:date="2015-10-25T18:52:00Z"/>
            </w:rPr>
          </w:rPrChange>
        </w:rPr>
        <w:pPrChange w:id="562" w:author="Abhishek Deep Nigam" w:date="2015-10-25T18:56:00Z">
          <w:pPr/>
        </w:pPrChange>
      </w:pPr>
      <w:ins w:id="563" w:author="Abhishek Deep Nigam" w:date="2015-10-25T18:52:00Z">
        <w:r w:rsidRPr="00CE5CA2">
          <w:rPr>
            <w:rFonts w:ascii="Courier New" w:hAnsi="Courier New" w:cs="Courier New"/>
            <w:sz w:val="21"/>
            <w:szCs w:val="21"/>
            <w:rPrChange w:id="564" w:author="Abhishek Deep Nigam" w:date="2015-10-25T18:56:00Z">
              <w:rPr>
                <w:rFonts w:ascii="Courier New" w:hAnsi="Courier New" w:cs="Courier New"/>
                <w:sz w:val="21"/>
              </w:rPr>
            </w:rPrChange>
          </w:rPr>
          <w:t xml:space="preserve">NT </w:t>
        </w:r>
      </w:ins>
      <w:ins w:id="565" w:author="Abhishek Deep Nigam" w:date="2015-10-25T18:54:00Z">
        <w:r w:rsidRPr="00CE5CA2">
          <w:rPr>
            <w:rFonts w:ascii="Courier New" w:hAnsi="Courier New" w:cs="Courier New"/>
            <w:sz w:val="21"/>
            <w:szCs w:val="21"/>
            <w:rPrChange w:id="566" w:author="Abhishek Deep Nigam" w:date="2015-10-25T18:56:00Z">
              <w:rPr>
                <w:rFonts w:ascii="Courier New" w:hAnsi="Courier New" w:cs="Courier New"/>
                <w:sz w:val="21"/>
              </w:rPr>
            </w:rPrChange>
          </w:rPr>
          <w:t>-&gt;</w:t>
        </w:r>
      </w:ins>
      <w:ins w:id="567" w:author="Abhishek Deep Nigam" w:date="2015-10-25T18:52:00Z">
        <w:r w:rsidRPr="00CE5CA2">
          <w:rPr>
            <w:rFonts w:ascii="Courier New" w:hAnsi="Courier New" w:cs="Courier New"/>
            <w:sz w:val="21"/>
            <w:szCs w:val="21"/>
            <w:rPrChange w:id="568" w:author="Abhishek Deep Nigam" w:date="2015-10-25T18:56:00Z">
              <w:rPr/>
            </w:rPrChange>
          </w:rPr>
          <w:tab/>
          <w:t>{WA, Q, SA}</w:t>
        </w:r>
      </w:ins>
    </w:p>
    <w:p w14:paraId="471B4D37" w14:textId="3603F138" w:rsidR="00B43022" w:rsidRPr="00CE5CA2" w:rsidRDefault="00B43022">
      <w:pPr>
        <w:spacing w:before="0" w:after="0"/>
        <w:rPr>
          <w:ins w:id="569" w:author="Abhishek Deep Nigam" w:date="2015-10-25T18:52:00Z"/>
          <w:rFonts w:ascii="Courier New" w:hAnsi="Courier New" w:cs="Courier New"/>
          <w:sz w:val="21"/>
          <w:szCs w:val="21"/>
          <w:rPrChange w:id="570" w:author="Abhishek Deep Nigam" w:date="2015-10-25T18:56:00Z">
            <w:rPr>
              <w:ins w:id="571" w:author="Abhishek Deep Nigam" w:date="2015-10-25T18:52:00Z"/>
            </w:rPr>
          </w:rPrChange>
        </w:rPr>
        <w:pPrChange w:id="572" w:author="Abhishek Deep Nigam" w:date="2015-10-25T18:56:00Z">
          <w:pPr/>
        </w:pPrChange>
      </w:pPr>
      <w:ins w:id="573" w:author="Abhishek Deep Nigam" w:date="2015-10-25T18:52:00Z">
        <w:r w:rsidRPr="00CE5CA2">
          <w:rPr>
            <w:rFonts w:ascii="Courier New" w:hAnsi="Courier New" w:cs="Courier New"/>
            <w:sz w:val="21"/>
            <w:szCs w:val="21"/>
            <w:rPrChange w:id="574" w:author="Abhishek Deep Nigam" w:date="2015-10-25T18:56:00Z">
              <w:rPr>
                <w:rFonts w:ascii="Courier New" w:hAnsi="Courier New" w:cs="Courier New"/>
                <w:sz w:val="21"/>
              </w:rPr>
            </w:rPrChange>
          </w:rPr>
          <w:t xml:space="preserve">SA </w:t>
        </w:r>
      </w:ins>
      <w:ins w:id="575" w:author="Abhishek Deep Nigam" w:date="2015-10-25T18:54:00Z">
        <w:r w:rsidRPr="00CE5CA2">
          <w:rPr>
            <w:rFonts w:ascii="Courier New" w:hAnsi="Courier New" w:cs="Courier New"/>
            <w:sz w:val="21"/>
            <w:szCs w:val="21"/>
            <w:rPrChange w:id="576" w:author="Abhishek Deep Nigam" w:date="2015-10-25T18:56:00Z">
              <w:rPr>
                <w:rFonts w:ascii="Courier New" w:hAnsi="Courier New" w:cs="Courier New"/>
                <w:sz w:val="21"/>
              </w:rPr>
            </w:rPrChange>
          </w:rPr>
          <w:t>-&gt;</w:t>
        </w:r>
      </w:ins>
      <w:ins w:id="577" w:author="Abhishek Deep Nigam" w:date="2015-10-25T18:52:00Z">
        <w:r w:rsidRPr="00CE5CA2">
          <w:rPr>
            <w:rFonts w:ascii="Courier New" w:hAnsi="Courier New" w:cs="Courier New"/>
            <w:sz w:val="21"/>
            <w:szCs w:val="21"/>
            <w:rPrChange w:id="578" w:author="Abhishek Deep Nigam" w:date="2015-10-25T18:56:00Z">
              <w:rPr>
                <w:rFonts w:ascii="Courier New" w:hAnsi="Courier New" w:cs="Courier New"/>
                <w:sz w:val="21"/>
              </w:rPr>
            </w:rPrChange>
          </w:rPr>
          <w:t xml:space="preserve"> {WA, NT, Q, NSW, V}</w:t>
        </w:r>
      </w:ins>
    </w:p>
    <w:p w14:paraId="7D6E0B1F" w14:textId="393DC45D" w:rsidR="00B43022" w:rsidRPr="00CE5CA2" w:rsidRDefault="00B43022">
      <w:pPr>
        <w:spacing w:before="0" w:after="0"/>
        <w:rPr>
          <w:ins w:id="579" w:author="Abhishek Deep Nigam" w:date="2015-10-25T18:52:00Z"/>
          <w:rFonts w:ascii="Courier New" w:hAnsi="Courier New" w:cs="Courier New"/>
          <w:sz w:val="21"/>
          <w:szCs w:val="21"/>
          <w:rPrChange w:id="580" w:author="Abhishek Deep Nigam" w:date="2015-10-25T18:56:00Z">
            <w:rPr>
              <w:ins w:id="581" w:author="Abhishek Deep Nigam" w:date="2015-10-25T18:52:00Z"/>
            </w:rPr>
          </w:rPrChange>
        </w:rPr>
        <w:pPrChange w:id="582" w:author="Abhishek Deep Nigam" w:date="2015-10-25T18:56:00Z">
          <w:pPr/>
        </w:pPrChange>
      </w:pPr>
      <w:ins w:id="583" w:author="Abhishek Deep Nigam" w:date="2015-10-25T18:52:00Z">
        <w:r w:rsidRPr="00CE5CA2">
          <w:rPr>
            <w:rFonts w:ascii="Courier New" w:hAnsi="Courier New" w:cs="Courier New"/>
            <w:sz w:val="21"/>
            <w:szCs w:val="21"/>
            <w:rPrChange w:id="584" w:author="Abhishek Deep Nigam" w:date="2015-10-25T18:56:00Z">
              <w:rPr>
                <w:rFonts w:ascii="Courier New" w:hAnsi="Courier New" w:cs="Courier New"/>
                <w:sz w:val="21"/>
              </w:rPr>
            </w:rPrChange>
          </w:rPr>
          <w:t>Q</w:t>
        </w:r>
      </w:ins>
      <w:ins w:id="585" w:author="Abhishek Deep Nigam" w:date="2015-10-25T18:54:00Z">
        <w:r w:rsidRPr="00CE5CA2">
          <w:rPr>
            <w:rFonts w:ascii="Courier New" w:hAnsi="Courier New" w:cs="Courier New"/>
            <w:sz w:val="21"/>
            <w:szCs w:val="21"/>
            <w:rPrChange w:id="586" w:author="Abhishek Deep Nigam" w:date="2015-10-25T18:56:00Z">
              <w:rPr>
                <w:rFonts w:ascii="Courier New" w:hAnsi="Courier New" w:cs="Courier New"/>
                <w:sz w:val="21"/>
              </w:rPr>
            </w:rPrChange>
          </w:rPr>
          <w:t xml:space="preserve"> -&gt; </w:t>
        </w:r>
      </w:ins>
      <w:ins w:id="587" w:author="Abhishek Deep Nigam" w:date="2015-10-25T18:52:00Z">
        <w:r w:rsidRPr="00CE5CA2">
          <w:rPr>
            <w:rFonts w:ascii="Courier New" w:hAnsi="Courier New" w:cs="Courier New"/>
            <w:sz w:val="21"/>
            <w:szCs w:val="21"/>
            <w:rPrChange w:id="588" w:author="Abhishek Deep Nigam" w:date="2015-10-25T18:56:00Z">
              <w:rPr>
                <w:rFonts w:ascii="Courier New" w:hAnsi="Courier New" w:cs="Courier New"/>
                <w:sz w:val="21"/>
              </w:rPr>
            </w:rPrChange>
          </w:rPr>
          <w:t>{NT, SA, NSW}</w:t>
        </w:r>
      </w:ins>
    </w:p>
    <w:p w14:paraId="01ADA3CB" w14:textId="3940F242" w:rsidR="00B43022" w:rsidRPr="00CE5CA2" w:rsidRDefault="00B43022">
      <w:pPr>
        <w:spacing w:before="0" w:after="0"/>
        <w:rPr>
          <w:ins w:id="589" w:author="Abhishek Deep Nigam" w:date="2015-10-25T18:52:00Z"/>
          <w:rFonts w:ascii="Courier New" w:hAnsi="Courier New" w:cs="Courier New"/>
          <w:sz w:val="21"/>
          <w:szCs w:val="21"/>
          <w:rPrChange w:id="590" w:author="Abhishek Deep Nigam" w:date="2015-10-25T18:56:00Z">
            <w:rPr>
              <w:ins w:id="591" w:author="Abhishek Deep Nigam" w:date="2015-10-25T18:52:00Z"/>
            </w:rPr>
          </w:rPrChange>
        </w:rPr>
        <w:pPrChange w:id="592" w:author="Abhishek Deep Nigam" w:date="2015-10-25T18:56:00Z">
          <w:pPr/>
        </w:pPrChange>
      </w:pPr>
      <w:ins w:id="593" w:author="Abhishek Deep Nigam" w:date="2015-10-25T18:52:00Z">
        <w:r w:rsidRPr="00CE5CA2">
          <w:rPr>
            <w:rFonts w:ascii="Courier New" w:hAnsi="Courier New" w:cs="Courier New"/>
            <w:sz w:val="21"/>
            <w:szCs w:val="21"/>
            <w:rPrChange w:id="594" w:author="Abhishek Deep Nigam" w:date="2015-10-25T18:56:00Z">
              <w:rPr/>
            </w:rPrChange>
          </w:rPr>
          <w:t>NSW</w:t>
        </w:r>
      </w:ins>
      <w:ins w:id="595" w:author="Abhishek Deep Nigam" w:date="2015-10-25T18:54:00Z">
        <w:r w:rsidRPr="00CE5CA2">
          <w:rPr>
            <w:rFonts w:ascii="Courier New" w:hAnsi="Courier New" w:cs="Courier New"/>
            <w:sz w:val="21"/>
            <w:szCs w:val="21"/>
            <w:rPrChange w:id="596" w:author="Abhishek Deep Nigam" w:date="2015-10-25T18:56:00Z">
              <w:rPr>
                <w:rFonts w:ascii="Courier New" w:hAnsi="Courier New" w:cs="Courier New"/>
                <w:sz w:val="21"/>
              </w:rPr>
            </w:rPrChange>
          </w:rPr>
          <w:t xml:space="preserve"> -&gt; </w:t>
        </w:r>
      </w:ins>
      <w:ins w:id="597" w:author="Abhishek Deep Nigam" w:date="2015-10-25T18:52:00Z">
        <w:r w:rsidRPr="00CE5CA2">
          <w:rPr>
            <w:rFonts w:ascii="Courier New" w:hAnsi="Courier New" w:cs="Courier New"/>
            <w:sz w:val="21"/>
            <w:szCs w:val="21"/>
            <w:rPrChange w:id="598" w:author="Abhishek Deep Nigam" w:date="2015-10-25T18:56:00Z">
              <w:rPr>
                <w:rFonts w:ascii="Courier New" w:hAnsi="Courier New" w:cs="Courier New"/>
                <w:sz w:val="21"/>
              </w:rPr>
            </w:rPrChange>
          </w:rPr>
          <w:t>{Q, SA, V}</w:t>
        </w:r>
      </w:ins>
    </w:p>
    <w:p w14:paraId="3F8AD31C" w14:textId="77777777" w:rsidR="00B43022" w:rsidRPr="00CE5CA2" w:rsidRDefault="00B43022">
      <w:pPr>
        <w:spacing w:before="0" w:after="0"/>
        <w:rPr>
          <w:ins w:id="599" w:author="Abhishek Deep Nigam" w:date="2015-10-25T18:55:00Z"/>
          <w:rFonts w:ascii="Courier New" w:hAnsi="Courier New" w:cs="Courier New"/>
          <w:sz w:val="21"/>
          <w:szCs w:val="21"/>
          <w:rPrChange w:id="600" w:author="Abhishek Deep Nigam" w:date="2015-10-25T18:56:00Z">
            <w:rPr>
              <w:ins w:id="601" w:author="Abhishek Deep Nigam" w:date="2015-10-25T18:55:00Z"/>
              <w:rFonts w:ascii="Courier New" w:hAnsi="Courier New" w:cs="Courier New"/>
              <w:sz w:val="21"/>
            </w:rPr>
          </w:rPrChange>
        </w:rPr>
        <w:pPrChange w:id="602" w:author="Abhishek Deep Nigam" w:date="2015-10-25T18:56:00Z">
          <w:pPr/>
        </w:pPrChange>
      </w:pPr>
      <w:ins w:id="603" w:author="Abhishek Deep Nigam" w:date="2015-10-25T18:52:00Z">
        <w:r w:rsidRPr="00CE5CA2">
          <w:rPr>
            <w:rFonts w:ascii="Courier New" w:hAnsi="Courier New" w:cs="Courier New"/>
            <w:sz w:val="21"/>
            <w:szCs w:val="21"/>
            <w:rPrChange w:id="604" w:author="Abhishek Deep Nigam" w:date="2015-10-25T18:56:00Z">
              <w:rPr>
                <w:rFonts w:ascii="Courier New" w:hAnsi="Courier New" w:cs="Courier New"/>
                <w:sz w:val="21"/>
              </w:rPr>
            </w:rPrChange>
          </w:rPr>
          <w:t>V -&gt;</w:t>
        </w:r>
      </w:ins>
      <w:ins w:id="605" w:author="Abhishek Deep Nigam" w:date="2015-10-25T18:54:00Z">
        <w:r w:rsidRPr="00CE5CA2">
          <w:rPr>
            <w:rFonts w:ascii="Courier New" w:hAnsi="Courier New" w:cs="Courier New"/>
            <w:sz w:val="21"/>
            <w:szCs w:val="21"/>
            <w:rPrChange w:id="606" w:author="Abhishek Deep Nigam" w:date="2015-10-25T18:56:00Z">
              <w:rPr>
                <w:rFonts w:ascii="Courier New" w:hAnsi="Courier New" w:cs="Courier New"/>
                <w:sz w:val="21"/>
              </w:rPr>
            </w:rPrChange>
          </w:rPr>
          <w:t xml:space="preserve"> </w:t>
        </w:r>
      </w:ins>
      <w:ins w:id="607" w:author="Abhishek Deep Nigam" w:date="2015-10-25T18:52:00Z">
        <w:r w:rsidRPr="00CE5CA2">
          <w:rPr>
            <w:rFonts w:ascii="Courier New" w:hAnsi="Courier New" w:cs="Courier New"/>
            <w:sz w:val="21"/>
            <w:szCs w:val="21"/>
            <w:rPrChange w:id="608" w:author="Abhishek Deep Nigam" w:date="2015-10-25T18:56:00Z">
              <w:rPr/>
            </w:rPrChange>
          </w:rPr>
          <w:t>{SA, NSW}</w:t>
        </w:r>
      </w:ins>
    </w:p>
    <w:p w14:paraId="4568DBCC" w14:textId="77777777" w:rsidR="00B43022" w:rsidRPr="00CE5CA2" w:rsidRDefault="00B43022">
      <w:pPr>
        <w:spacing w:before="0" w:after="0"/>
        <w:rPr>
          <w:ins w:id="609" w:author="Abhishek Deep Nigam" w:date="2015-10-25T18:55:00Z"/>
          <w:rFonts w:ascii="Courier New" w:hAnsi="Courier New" w:cs="Courier New"/>
          <w:sz w:val="21"/>
          <w:szCs w:val="21"/>
          <w:rPrChange w:id="610" w:author="Abhishek Deep Nigam" w:date="2015-10-25T18:56:00Z">
            <w:rPr>
              <w:ins w:id="611" w:author="Abhishek Deep Nigam" w:date="2015-10-25T18:55:00Z"/>
              <w:rFonts w:ascii="Courier New" w:hAnsi="Courier New" w:cs="Courier New"/>
              <w:sz w:val="21"/>
            </w:rPr>
          </w:rPrChange>
        </w:rPr>
        <w:pPrChange w:id="612" w:author="Abhishek Deep Nigam" w:date="2015-10-25T18:56:00Z">
          <w:pPr/>
        </w:pPrChange>
      </w:pPr>
    </w:p>
    <w:p w14:paraId="0B5EBCDC" w14:textId="24AAE90D" w:rsidR="00CE5CA2" w:rsidRPr="00CE5CA2" w:rsidRDefault="00CE5CA2">
      <w:pPr>
        <w:spacing w:before="0" w:after="0"/>
        <w:rPr>
          <w:ins w:id="613" w:author="Abhishek Deep Nigam" w:date="2015-10-25T18:55:00Z"/>
          <w:rFonts w:ascii="Courier New" w:hAnsi="Courier New" w:cs="Courier New"/>
          <w:b/>
          <w:sz w:val="21"/>
          <w:szCs w:val="21"/>
          <w:rPrChange w:id="614" w:author="Abhishek Deep Nigam" w:date="2015-10-25T18:57:00Z">
            <w:rPr>
              <w:ins w:id="615" w:author="Abhishek Deep Nigam" w:date="2015-10-25T18:55:00Z"/>
              <w:rFonts w:ascii="Courier New" w:hAnsi="Courier New" w:cs="Courier New"/>
              <w:sz w:val="21"/>
            </w:rPr>
          </w:rPrChange>
        </w:rPr>
        <w:pPrChange w:id="616" w:author="Abhishek Deep Nigam" w:date="2015-10-25T18:56:00Z">
          <w:pPr/>
        </w:pPrChange>
      </w:pPr>
      <w:ins w:id="617" w:author="Abhishek Deep Nigam" w:date="2015-10-25T18:57:00Z">
        <w:r>
          <w:rPr>
            <w:rFonts w:ascii="Courier New" w:hAnsi="Courier New" w:cs="Courier New"/>
            <w:b/>
            <w:sz w:val="21"/>
            <w:szCs w:val="21"/>
          </w:rPr>
          <w:t>Graph 2</w:t>
        </w:r>
      </w:ins>
    </w:p>
    <w:p w14:paraId="78C43EA3" w14:textId="77777777" w:rsidR="00CE5CA2" w:rsidRPr="00CE5CA2" w:rsidRDefault="00CE5CA2">
      <w:pPr>
        <w:spacing w:before="0" w:after="0"/>
        <w:rPr>
          <w:ins w:id="618" w:author="Abhishek Deep Nigam" w:date="2015-10-25T18:55:00Z"/>
          <w:rFonts w:ascii="Courier New" w:hAnsi="Courier New" w:cs="Courier New"/>
          <w:sz w:val="21"/>
          <w:szCs w:val="21"/>
          <w:rPrChange w:id="619" w:author="Abhishek Deep Nigam" w:date="2015-10-25T18:56:00Z">
            <w:rPr>
              <w:ins w:id="620" w:author="Abhishek Deep Nigam" w:date="2015-10-25T18:55:00Z"/>
              <w:rFonts w:ascii="Courier New" w:hAnsi="Courier New" w:cs="Courier New"/>
              <w:sz w:val="21"/>
            </w:rPr>
          </w:rPrChange>
        </w:rPr>
      </w:pPr>
      <w:ins w:id="621" w:author="Abhishek Deep Nigam" w:date="2015-10-25T18:55:00Z">
        <w:r w:rsidRPr="00CE5CA2">
          <w:rPr>
            <w:rFonts w:ascii="Courier New" w:hAnsi="Courier New" w:cs="Courier New"/>
            <w:sz w:val="21"/>
            <w:szCs w:val="21"/>
            <w:rPrChange w:id="622" w:author="Abhishek Deep Nigam" w:date="2015-10-25T18:56:00Z">
              <w:rPr>
                <w:rFonts w:ascii="Courier New" w:hAnsi="Courier New" w:cs="Courier New"/>
                <w:sz w:val="21"/>
              </w:rPr>
            </w:rPrChange>
          </w:rPr>
          <w:t>Node 0 is red</w:t>
        </w:r>
      </w:ins>
    </w:p>
    <w:p w14:paraId="1BA3DF6A" w14:textId="77777777" w:rsidR="00CE5CA2" w:rsidRPr="00CE5CA2" w:rsidRDefault="00CE5CA2">
      <w:pPr>
        <w:spacing w:before="0" w:after="0"/>
        <w:rPr>
          <w:ins w:id="623" w:author="Abhishek Deep Nigam" w:date="2015-10-25T18:55:00Z"/>
          <w:rFonts w:ascii="Courier New" w:hAnsi="Courier New" w:cs="Courier New"/>
          <w:sz w:val="21"/>
          <w:szCs w:val="21"/>
          <w:rPrChange w:id="624" w:author="Abhishek Deep Nigam" w:date="2015-10-25T18:56:00Z">
            <w:rPr>
              <w:ins w:id="625" w:author="Abhishek Deep Nigam" w:date="2015-10-25T18:55:00Z"/>
              <w:rFonts w:ascii="Courier New" w:hAnsi="Courier New" w:cs="Courier New"/>
              <w:sz w:val="21"/>
            </w:rPr>
          </w:rPrChange>
        </w:rPr>
      </w:pPr>
      <w:ins w:id="626" w:author="Abhishek Deep Nigam" w:date="2015-10-25T18:55:00Z">
        <w:r w:rsidRPr="00CE5CA2">
          <w:rPr>
            <w:rFonts w:ascii="Courier New" w:hAnsi="Courier New" w:cs="Courier New"/>
            <w:sz w:val="21"/>
            <w:szCs w:val="21"/>
            <w:rPrChange w:id="627" w:author="Abhishek Deep Nigam" w:date="2015-10-25T18:56:00Z">
              <w:rPr>
                <w:rFonts w:ascii="Courier New" w:hAnsi="Courier New" w:cs="Courier New"/>
                <w:sz w:val="21"/>
              </w:rPr>
            </w:rPrChange>
          </w:rPr>
          <w:t>Node 1 is yellow</w:t>
        </w:r>
      </w:ins>
    </w:p>
    <w:p w14:paraId="78BEA412" w14:textId="77777777" w:rsidR="00CE5CA2" w:rsidRPr="00CE5CA2" w:rsidRDefault="00CE5CA2">
      <w:pPr>
        <w:spacing w:before="0" w:after="0"/>
        <w:rPr>
          <w:ins w:id="628" w:author="Abhishek Deep Nigam" w:date="2015-10-25T18:55:00Z"/>
          <w:rFonts w:ascii="Courier New" w:hAnsi="Courier New" w:cs="Courier New"/>
          <w:sz w:val="21"/>
          <w:szCs w:val="21"/>
          <w:rPrChange w:id="629" w:author="Abhishek Deep Nigam" w:date="2015-10-25T18:56:00Z">
            <w:rPr>
              <w:ins w:id="630" w:author="Abhishek Deep Nigam" w:date="2015-10-25T18:55:00Z"/>
              <w:rFonts w:ascii="Courier New" w:hAnsi="Courier New" w:cs="Courier New"/>
              <w:sz w:val="21"/>
            </w:rPr>
          </w:rPrChange>
        </w:rPr>
      </w:pPr>
      <w:ins w:id="631" w:author="Abhishek Deep Nigam" w:date="2015-10-25T18:55:00Z">
        <w:r w:rsidRPr="00CE5CA2">
          <w:rPr>
            <w:rFonts w:ascii="Courier New" w:hAnsi="Courier New" w:cs="Courier New"/>
            <w:sz w:val="21"/>
            <w:szCs w:val="21"/>
            <w:rPrChange w:id="632" w:author="Abhishek Deep Nigam" w:date="2015-10-25T18:56:00Z">
              <w:rPr>
                <w:rFonts w:ascii="Courier New" w:hAnsi="Courier New" w:cs="Courier New"/>
                <w:sz w:val="21"/>
              </w:rPr>
            </w:rPrChange>
          </w:rPr>
          <w:t>Node 2 is yellow</w:t>
        </w:r>
      </w:ins>
    </w:p>
    <w:p w14:paraId="44A93A14" w14:textId="77777777" w:rsidR="00CE5CA2" w:rsidRPr="00CE5CA2" w:rsidRDefault="00CE5CA2">
      <w:pPr>
        <w:spacing w:before="0" w:after="0"/>
        <w:rPr>
          <w:ins w:id="633" w:author="Abhishek Deep Nigam" w:date="2015-10-25T18:55:00Z"/>
          <w:rFonts w:ascii="Courier New" w:hAnsi="Courier New" w:cs="Courier New"/>
          <w:sz w:val="21"/>
          <w:szCs w:val="21"/>
          <w:rPrChange w:id="634" w:author="Abhishek Deep Nigam" w:date="2015-10-25T18:56:00Z">
            <w:rPr>
              <w:ins w:id="635" w:author="Abhishek Deep Nigam" w:date="2015-10-25T18:55:00Z"/>
              <w:rFonts w:ascii="Courier New" w:hAnsi="Courier New" w:cs="Courier New"/>
              <w:sz w:val="21"/>
            </w:rPr>
          </w:rPrChange>
        </w:rPr>
      </w:pPr>
      <w:ins w:id="636" w:author="Abhishek Deep Nigam" w:date="2015-10-25T18:55:00Z">
        <w:r w:rsidRPr="00CE5CA2">
          <w:rPr>
            <w:rFonts w:ascii="Courier New" w:hAnsi="Courier New" w:cs="Courier New"/>
            <w:sz w:val="21"/>
            <w:szCs w:val="21"/>
            <w:rPrChange w:id="637" w:author="Abhishek Deep Nigam" w:date="2015-10-25T18:56:00Z">
              <w:rPr>
                <w:rFonts w:ascii="Courier New" w:hAnsi="Courier New" w:cs="Courier New"/>
                <w:sz w:val="21"/>
              </w:rPr>
            </w:rPrChange>
          </w:rPr>
          <w:t>Node 3 is red</w:t>
        </w:r>
      </w:ins>
    </w:p>
    <w:p w14:paraId="2B25EEB4" w14:textId="77777777" w:rsidR="00CE5CA2" w:rsidRPr="00CE5CA2" w:rsidRDefault="00CE5CA2">
      <w:pPr>
        <w:spacing w:before="0" w:after="0"/>
        <w:rPr>
          <w:ins w:id="638" w:author="Abhishek Deep Nigam" w:date="2015-10-25T18:55:00Z"/>
          <w:rFonts w:ascii="Courier New" w:hAnsi="Courier New" w:cs="Courier New"/>
          <w:sz w:val="21"/>
          <w:szCs w:val="21"/>
          <w:rPrChange w:id="639" w:author="Abhishek Deep Nigam" w:date="2015-10-25T18:56:00Z">
            <w:rPr>
              <w:ins w:id="640" w:author="Abhishek Deep Nigam" w:date="2015-10-25T18:55:00Z"/>
              <w:rFonts w:ascii="Courier New" w:hAnsi="Courier New" w:cs="Courier New"/>
              <w:sz w:val="21"/>
            </w:rPr>
          </w:rPrChange>
        </w:rPr>
      </w:pPr>
      <w:ins w:id="641" w:author="Abhishek Deep Nigam" w:date="2015-10-25T18:55:00Z">
        <w:r w:rsidRPr="00CE5CA2">
          <w:rPr>
            <w:rFonts w:ascii="Courier New" w:hAnsi="Courier New" w:cs="Courier New"/>
            <w:sz w:val="21"/>
            <w:szCs w:val="21"/>
            <w:rPrChange w:id="642" w:author="Abhishek Deep Nigam" w:date="2015-10-25T18:56:00Z">
              <w:rPr>
                <w:rFonts w:ascii="Courier New" w:hAnsi="Courier New" w:cs="Courier New"/>
                <w:sz w:val="21"/>
              </w:rPr>
            </w:rPrChange>
          </w:rPr>
          <w:t>Node 4 is green</w:t>
        </w:r>
      </w:ins>
    </w:p>
    <w:p w14:paraId="69433645" w14:textId="77777777" w:rsidR="00CE5CA2" w:rsidRPr="00CE5CA2" w:rsidRDefault="00CE5CA2">
      <w:pPr>
        <w:spacing w:before="0" w:after="0"/>
        <w:rPr>
          <w:ins w:id="643" w:author="Abhishek Deep Nigam" w:date="2015-10-25T18:55:00Z"/>
          <w:rFonts w:ascii="Courier New" w:hAnsi="Courier New" w:cs="Courier New"/>
          <w:sz w:val="21"/>
          <w:szCs w:val="21"/>
          <w:rPrChange w:id="644" w:author="Abhishek Deep Nigam" w:date="2015-10-25T18:56:00Z">
            <w:rPr>
              <w:ins w:id="645" w:author="Abhishek Deep Nigam" w:date="2015-10-25T18:55:00Z"/>
              <w:rFonts w:ascii="Courier New" w:hAnsi="Courier New" w:cs="Courier New"/>
              <w:sz w:val="21"/>
            </w:rPr>
          </w:rPrChange>
        </w:rPr>
      </w:pPr>
      <w:ins w:id="646" w:author="Abhishek Deep Nigam" w:date="2015-10-25T18:55:00Z">
        <w:r w:rsidRPr="00CE5CA2">
          <w:rPr>
            <w:rFonts w:ascii="Courier New" w:hAnsi="Courier New" w:cs="Courier New"/>
            <w:sz w:val="21"/>
            <w:szCs w:val="21"/>
            <w:rPrChange w:id="647" w:author="Abhishek Deep Nigam" w:date="2015-10-25T18:56:00Z">
              <w:rPr>
                <w:rFonts w:ascii="Courier New" w:hAnsi="Courier New" w:cs="Courier New"/>
                <w:sz w:val="21"/>
              </w:rPr>
            </w:rPrChange>
          </w:rPr>
          <w:t>Node 5 is green</w:t>
        </w:r>
      </w:ins>
    </w:p>
    <w:p w14:paraId="7727F4DB" w14:textId="04478E7A" w:rsidR="00CE5CA2" w:rsidRPr="00CE5CA2" w:rsidRDefault="00CE5CA2">
      <w:pPr>
        <w:spacing w:before="0" w:after="0"/>
        <w:rPr>
          <w:ins w:id="648" w:author="Abhishek Deep Nigam" w:date="2015-10-25T18:55:00Z"/>
          <w:rFonts w:ascii="Courier New" w:hAnsi="Courier New" w:cs="Courier New"/>
          <w:sz w:val="21"/>
          <w:szCs w:val="21"/>
          <w:rPrChange w:id="649" w:author="Abhishek Deep Nigam" w:date="2015-10-25T18:56:00Z">
            <w:rPr>
              <w:ins w:id="650" w:author="Abhishek Deep Nigam" w:date="2015-10-25T18:55:00Z"/>
              <w:rFonts w:ascii="Courier New" w:hAnsi="Courier New" w:cs="Courier New"/>
              <w:sz w:val="21"/>
            </w:rPr>
          </w:rPrChange>
        </w:rPr>
      </w:pPr>
      <w:ins w:id="651" w:author="Abhishek Deep Nigam" w:date="2015-10-25T18:55:00Z">
        <w:r w:rsidRPr="00CE5CA2">
          <w:rPr>
            <w:rFonts w:ascii="Courier New" w:hAnsi="Courier New" w:cs="Courier New"/>
            <w:sz w:val="21"/>
            <w:szCs w:val="21"/>
            <w:rPrChange w:id="652" w:author="Abhishek Deep Nigam" w:date="2015-10-25T18:56:00Z">
              <w:rPr>
                <w:rFonts w:ascii="Courier New" w:hAnsi="Courier New" w:cs="Courier New"/>
                <w:sz w:val="21"/>
              </w:rPr>
            </w:rPrChange>
          </w:rPr>
          <w:t>Node 6 is blue</w:t>
        </w:r>
      </w:ins>
    </w:p>
    <w:p w14:paraId="52E97E74" w14:textId="77777777" w:rsidR="00CE5CA2" w:rsidRPr="00CE5CA2" w:rsidRDefault="00CE5CA2">
      <w:pPr>
        <w:spacing w:before="0" w:after="0"/>
        <w:rPr>
          <w:ins w:id="653" w:author="Abhishek Deep Nigam" w:date="2015-10-25T18:55:00Z"/>
          <w:rFonts w:ascii="Courier New" w:hAnsi="Courier New" w:cs="Courier New"/>
          <w:sz w:val="21"/>
          <w:szCs w:val="21"/>
          <w:rPrChange w:id="654" w:author="Abhishek Deep Nigam" w:date="2015-10-25T18:56:00Z">
            <w:rPr>
              <w:ins w:id="655" w:author="Abhishek Deep Nigam" w:date="2015-10-25T18:55:00Z"/>
              <w:rFonts w:ascii="Courier New" w:hAnsi="Courier New" w:cs="Courier New"/>
              <w:sz w:val="21"/>
            </w:rPr>
          </w:rPrChange>
        </w:rPr>
      </w:pPr>
    </w:p>
    <w:p w14:paraId="62A4FC95" w14:textId="5DCE1BF3" w:rsidR="00CE5CA2" w:rsidRPr="00CE5CA2" w:rsidRDefault="00950BC5">
      <w:pPr>
        <w:spacing w:before="0" w:after="0"/>
        <w:rPr>
          <w:ins w:id="656" w:author="Abhishek Deep Nigam" w:date="2015-10-25T18:55:00Z"/>
          <w:rFonts w:ascii="Courier New" w:hAnsi="Courier New" w:cs="Courier New"/>
          <w:sz w:val="21"/>
          <w:szCs w:val="21"/>
          <w:rPrChange w:id="657" w:author="Abhishek Deep Nigam" w:date="2015-10-25T18:56:00Z">
            <w:rPr>
              <w:ins w:id="658" w:author="Abhishek Deep Nigam" w:date="2015-10-25T18:55:00Z"/>
              <w:rFonts w:ascii="Courier New" w:hAnsi="Courier New" w:cs="Courier New"/>
              <w:sz w:val="21"/>
            </w:rPr>
          </w:rPrChange>
        </w:rPr>
      </w:pPr>
      <w:ins w:id="659" w:author="Abhishek Deep Nigam" w:date="2015-10-25T18:55:00Z">
        <w:r>
          <w:rPr>
            <w:rFonts w:ascii="Courier New" w:hAnsi="Courier New" w:cs="Courier New"/>
            <w:sz w:val="21"/>
            <w:szCs w:val="21"/>
          </w:rPr>
          <w:t>0 -&gt; {1, 4, 2, 5</w:t>
        </w:r>
        <w:r w:rsidR="00CE5CA2" w:rsidRPr="00CE5CA2">
          <w:rPr>
            <w:rFonts w:ascii="Courier New" w:hAnsi="Courier New" w:cs="Courier New"/>
            <w:sz w:val="21"/>
            <w:szCs w:val="21"/>
            <w:rPrChange w:id="660" w:author="Abhishek Deep Nigam" w:date="2015-10-25T18:56:00Z">
              <w:rPr>
                <w:rFonts w:ascii="Courier New" w:hAnsi="Courier New" w:cs="Courier New"/>
                <w:sz w:val="21"/>
              </w:rPr>
            </w:rPrChange>
          </w:rPr>
          <w:t>}</w:t>
        </w:r>
      </w:ins>
    </w:p>
    <w:p w14:paraId="6E7AD52A" w14:textId="4F7FE2CC" w:rsidR="00CE5CA2" w:rsidRPr="00CE5CA2" w:rsidRDefault="00950BC5">
      <w:pPr>
        <w:spacing w:before="0" w:after="0"/>
        <w:rPr>
          <w:ins w:id="661" w:author="Abhishek Deep Nigam" w:date="2015-10-25T18:55:00Z"/>
          <w:rFonts w:ascii="Courier New" w:hAnsi="Courier New" w:cs="Courier New"/>
          <w:sz w:val="21"/>
          <w:szCs w:val="21"/>
          <w:rPrChange w:id="662" w:author="Abhishek Deep Nigam" w:date="2015-10-25T18:56:00Z">
            <w:rPr>
              <w:ins w:id="663" w:author="Abhishek Deep Nigam" w:date="2015-10-25T18:55:00Z"/>
              <w:rFonts w:ascii="Courier New" w:hAnsi="Courier New" w:cs="Courier New"/>
              <w:sz w:val="21"/>
            </w:rPr>
          </w:rPrChange>
        </w:rPr>
      </w:pPr>
      <w:ins w:id="664" w:author="Abhishek Deep Nigam" w:date="2015-10-25T18:55:00Z">
        <w:r>
          <w:rPr>
            <w:rFonts w:ascii="Courier New" w:hAnsi="Courier New" w:cs="Courier New"/>
            <w:sz w:val="21"/>
            <w:szCs w:val="21"/>
          </w:rPr>
          <w:t>1 -&gt; {</w:t>
        </w:r>
        <w:r w:rsidR="00CE5CA2" w:rsidRPr="00CE5CA2">
          <w:rPr>
            <w:rFonts w:ascii="Courier New" w:hAnsi="Courier New" w:cs="Courier New"/>
            <w:sz w:val="21"/>
            <w:szCs w:val="21"/>
            <w:rPrChange w:id="665" w:author="Abhishek Deep Nigam" w:date="2015-10-25T18:56:00Z">
              <w:rPr>
                <w:rFonts w:ascii="Courier New" w:hAnsi="Courier New" w:cs="Courier New"/>
                <w:sz w:val="21"/>
              </w:rPr>
            </w:rPrChange>
          </w:rPr>
          <w:t>0</w:t>
        </w:r>
        <w:r>
          <w:rPr>
            <w:rFonts w:ascii="Courier New" w:hAnsi="Courier New" w:cs="Courier New"/>
            <w:sz w:val="21"/>
            <w:szCs w:val="21"/>
          </w:rPr>
          <w:t>, 4, 6, 5</w:t>
        </w:r>
        <w:r w:rsidR="00CE5CA2" w:rsidRPr="00CE5CA2">
          <w:rPr>
            <w:rFonts w:ascii="Courier New" w:hAnsi="Courier New" w:cs="Courier New"/>
            <w:sz w:val="21"/>
            <w:szCs w:val="21"/>
            <w:rPrChange w:id="666" w:author="Abhishek Deep Nigam" w:date="2015-10-25T18:56:00Z">
              <w:rPr>
                <w:rFonts w:ascii="Courier New" w:hAnsi="Courier New" w:cs="Courier New"/>
                <w:sz w:val="21"/>
              </w:rPr>
            </w:rPrChange>
          </w:rPr>
          <w:t xml:space="preserve">} </w:t>
        </w:r>
      </w:ins>
    </w:p>
    <w:p w14:paraId="7950A1D1" w14:textId="5A53B98F" w:rsidR="00CE5CA2" w:rsidRPr="00CE5CA2" w:rsidRDefault="00950BC5">
      <w:pPr>
        <w:spacing w:before="0" w:after="0"/>
        <w:rPr>
          <w:ins w:id="667" w:author="Abhishek Deep Nigam" w:date="2015-10-25T18:55:00Z"/>
          <w:rFonts w:ascii="Courier New" w:hAnsi="Courier New" w:cs="Courier New"/>
          <w:sz w:val="21"/>
          <w:szCs w:val="21"/>
          <w:rPrChange w:id="668" w:author="Abhishek Deep Nigam" w:date="2015-10-25T18:56:00Z">
            <w:rPr>
              <w:ins w:id="669" w:author="Abhishek Deep Nigam" w:date="2015-10-25T18:55:00Z"/>
              <w:rFonts w:ascii="Courier New" w:hAnsi="Courier New" w:cs="Courier New"/>
              <w:sz w:val="21"/>
            </w:rPr>
          </w:rPrChange>
        </w:rPr>
      </w:pPr>
      <w:ins w:id="670" w:author="Abhishek Deep Nigam" w:date="2015-10-25T18:55:00Z">
        <w:r>
          <w:rPr>
            <w:rFonts w:ascii="Courier New" w:hAnsi="Courier New" w:cs="Courier New"/>
            <w:sz w:val="21"/>
            <w:szCs w:val="21"/>
          </w:rPr>
          <w:t>2 -&gt; {0, 4, 3, 6, 5</w:t>
        </w:r>
        <w:r w:rsidR="00CE5CA2" w:rsidRPr="00CE5CA2">
          <w:rPr>
            <w:rFonts w:ascii="Courier New" w:hAnsi="Courier New" w:cs="Courier New"/>
            <w:sz w:val="21"/>
            <w:szCs w:val="21"/>
            <w:rPrChange w:id="671" w:author="Abhishek Deep Nigam" w:date="2015-10-25T18:56:00Z">
              <w:rPr>
                <w:rFonts w:ascii="Courier New" w:hAnsi="Courier New" w:cs="Courier New"/>
                <w:sz w:val="21"/>
              </w:rPr>
            </w:rPrChange>
          </w:rPr>
          <w:t xml:space="preserve">} </w:t>
        </w:r>
      </w:ins>
    </w:p>
    <w:p w14:paraId="255CCEFB" w14:textId="65213439" w:rsidR="00CE5CA2" w:rsidRPr="00CE5CA2" w:rsidRDefault="00950BC5">
      <w:pPr>
        <w:spacing w:before="0" w:after="0"/>
        <w:rPr>
          <w:ins w:id="672" w:author="Abhishek Deep Nigam" w:date="2015-10-25T18:55:00Z"/>
          <w:rFonts w:ascii="Courier New" w:hAnsi="Courier New" w:cs="Courier New"/>
          <w:sz w:val="21"/>
          <w:szCs w:val="21"/>
          <w:rPrChange w:id="673" w:author="Abhishek Deep Nigam" w:date="2015-10-25T18:56:00Z">
            <w:rPr>
              <w:ins w:id="674" w:author="Abhishek Deep Nigam" w:date="2015-10-25T18:55:00Z"/>
              <w:rFonts w:ascii="Courier New" w:hAnsi="Courier New" w:cs="Courier New"/>
              <w:sz w:val="21"/>
            </w:rPr>
          </w:rPrChange>
        </w:rPr>
      </w:pPr>
      <w:ins w:id="675" w:author="Abhishek Deep Nigam" w:date="2015-10-25T18:55:00Z">
        <w:r>
          <w:rPr>
            <w:rFonts w:ascii="Courier New" w:hAnsi="Courier New" w:cs="Courier New"/>
            <w:sz w:val="21"/>
            <w:szCs w:val="21"/>
          </w:rPr>
          <w:t>3 -&gt; {2, 4, 6</w:t>
        </w:r>
        <w:r w:rsidR="00CE5CA2" w:rsidRPr="00CE5CA2">
          <w:rPr>
            <w:rFonts w:ascii="Courier New" w:hAnsi="Courier New" w:cs="Courier New"/>
            <w:sz w:val="21"/>
            <w:szCs w:val="21"/>
            <w:rPrChange w:id="676" w:author="Abhishek Deep Nigam" w:date="2015-10-25T18:56:00Z">
              <w:rPr>
                <w:rFonts w:ascii="Courier New" w:hAnsi="Courier New" w:cs="Courier New"/>
                <w:sz w:val="21"/>
              </w:rPr>
            </w:rPrChange>
          </w:rPr>
          <w:t xml:space="preserve">} </w:t>
        </w:r>
      </w:ins>
    </w:p>
    <w:p w14:paraId="747D36FE" w14:textId="4925C643" w:rsidR="00CE5CA2" w:rsidRPr="00CE5CA2" w:rsidRDefault="00950BC5">
      <w:pPr>
        <w:spacing w:before="0" w:after="0"/>
        <w:rPr>
          <w:ins w:id="677" w:author="Abhishek Deep Nigam" w:date="2015-10-25T18:55:00Z"/>
          <w:rFonts w:ascii="Courier New" w:hAnsi="Courier New" w:cs="Courier New"/>
          <w:sz w:val="21"/>
          <w:szCs w:val="21"/>
          <w:rPrChange w:id="678" w:author="Abhishek Deep Nigam" w:date="2015-10-25T18:56:00Z">
            <w:rPr>
              <w:ins w:id="679" w:author="Abhishek Deep Nigam" w:date="2015-10-25T18:55:00Z"/>
              <w:rFonts w:ascii="Courier New" w:hAnsi="Courier New" w:cs="Courier New"/>
              <w:sz w:val="21"/>
            </w:rPr>
          </w:rPrChange>
        </w:rPr>
      </w:pPr>
      <w:ins w:id="680" w:author="Abhishek Deep Nigam" w:date="2015-10-25T18:55:00Z">
        <w:r>
          <w:rPr>
            <w:rFonts w:ascii="Courier New" w:hAnsi="Courier New" w:cs="Courier New"/>
            <w:sz w:val="21"/>
            <w:szCs w:val="21"/>
          </w:rPr>
          <w:t>4 -&gt; {0, 1, 6, 3, 2</w:t>
        </w:r>
        <w:r w:rsidR="00CE5CA2" w:rsidRPr="00CE5CA2">
          <w:rPr>
            <w:rFonts w:ascii="Courier New" w:hAnsi="Courier New" w:cs="Courier New"/>
            <w:sz w:val="21"/>
            <w:szCs w:val="21"/>
            <w:rPrChange w:id="681" w:author="Abhishek Deep Nigam" w:date="2015-10-25T18:56:00Z">
              <w:rPr>
                <w:rFonts w:ascii="Courier New" w:hAnsi="Courier New" w:cs="Courier New"/>
                <w:sz w:val="21"/>
              </w:rPr>
            </w:rPrChange>
          </w:rPr>
          <w:t xml:space="preserve">} </w:t>
        </w:r>
      </w:ins>
    </w:p>
    <w:p w14:paraId="02B396E1" w14:textId="642DFBCB" w:rsidR="00CE5CA2" w:rsidRPr="00CE5CA2" w:rsidRDefault="00950BC5">
      <w:pPr>
        <w:spacing w:before="0" w:after="0"/>
        <w:rPr>
          <w:ins w:id="682" w:author="Abhishek Deep Nigam" w:date="2015-10-25T18:55:00Z"/>
          <w:rFonts w:ascii="Courier New" w:hAnsi="Courier New" w:cs="Courier New"/>
          <w:sz w:val="21"/>
          <w:szCs w:val="21"/>
          <w:rPrChange w:id="683" w:author="Abhishek Deep Nigam" w:date="2015-10-25T18:56:00Z">
            <w:rPr>
              <w:ins w:id="684" w:author="Abhishek Deep Nigam" w:date="2015-10-25T18:55:00Z"/>
              <w:rFonts w:ascii="Courier New" w:hAnsi="Courier New" w:cs="Courier New"/>
              <w:sz w:val="21"/>
            </w:rPr>
          </w:rPrChange>
        </w:rPr>
      </w:pPr>
      <w:ins w:id="685" w:author="Abhishek Deep Nigam" w:date="2015-10-25T18:55:00Z">
        <w:r>
          <w:rPr>
            <w:rFonts w:ascii="Courier New" w:hAnsi="Courier New" w:cs="Courier New"/>
            <w:sz w:val="21"/>
            <w:szCs w:val="21"/>
          </w:rPr>
          <w:t>5 -&gt; {2, 6, 1, 0</w:t>
        </w:r>
        <w:r w:rsidR="00CE5CA2" w:rsidRPr="00CE5CA2">
          <w:rPr>
            <w:rFonts w:ascii="Courier New" w:hAnsi="Courier New" w:cs="Courier New"/>
            <w:sz w:val="21"/>
            <w:szCs w:val="21"/>
            <w:rPrChange w:id="686" w:author="Abhishek Deep Nigam" w:date="2015-10-25T18:56:00Z">
              <w:rPr>
                <w:rFonts w:ascii="Courier New" w:hAnsi="Courier New" w:cs="Courier New"/>
                <w:sz w:val="21"/>
              </w:rPr>
            </w:rPrChange>
          </w:rPr>
          <w:t xml:space="preserve">} </w:t>
        </w:r>
      </w:ins>
    </w:p>
    <w:p w14:paraId="2A433213" w14:textId="48319637" w:rsidR="00CE5CA2" w:rsidRDefault="00950BC5">
      <w:pPr>
        <w:spacing w:before="0" w:after="0"/>
        <w:rPr>
          <w:ins w:id="687" w:author="Abhishek Deep Nigam" w:date="2015-10-25T18:57:00Z"/>
          <w:rFonts w:ascii="Courier New" w:hAnsi="Courier New" w:cs="Courier New"/>
          <w:sz w:val="21"/>
          <w:szCs w:val="21"/>
        </w:rPr>
        <w:pPrChange w:id="688" w:author="Abhishek Deep Nigam" w:date="2015-10-25T18:56:00Z">
          <w:pPr/>
        </w:pPrChange>
      </w:pPr>
      <w:ins w:id="689" w:author="Abhishek Deep Nigam" w:date="2015-10-25T18:55:00Z">
        <w:r>
          <w:rPr>
            <w:rFonts w:ascii="Courier New" w:hAnsi="Courier New" w:cs="Courier New"/>
            <w:sz w:val="21"/>
            <w:szCs w:val="21"/>
          </w:rPr>
          <w:t>6 -&gt; {2, 3, 4, 1, 5</w:t>
        </w:r>
        <w:r w:rsidR="00CE5CA2" w:rsidRPr="00CE5CA2">
          <w:rPr>
            <w:rFonts w:ascii="Courier New" w:hAnsi="Courier New" w:cs="Courier New"/>
            <w:sz w:val="21"/>
            <w:szCs w:val="21"/>
            <w:rPrChange w:id="690" w:author="Abhishek Deep Nigam" w:date="2015-10-25T18:56:00Z">
              <w:rPr>
                <w:rFonts w:ascii="Courier New" w:hAnsi="Courier New" w:cs="Courier New"/>
                <w:sz w:val="21"/>
              </w:rPr>
            </w:rPrChange>
          </w:rPr>
          <w:t>}</w:t>
        </w:r>
      </w:ins>
    </w:p>
    <w:p w14:paraId="4BBB6114" w14:textId="45AA06E1" w:rsidR="00CE5CA2" w:rsidRPr="00CE5CA2" w:rsidRDefault="00CE5CA2">
      <w:pPr>
        <w:spacing w:before="0" w:after="0"/>
        <w:rPr>
          <w:ins w:id="691" w:author="Abhishek Deep Nigam" w:date="2015-10-25T18:55:00Z"/>
          <w:rFonts w:ascii="Courier New" w:hAnsi="Courier New" w:cs="Courier New"/>
          <w:b/>
          <w:sz w:val="21"/>
          <w:szCs w:val="21"/>
          <w:rPrChange w:id="692" w:author="Abhishek Deep Nigam" w:date="2015-10-25T18:57:00Z">
            <w:rPr>
              <w:ins w:id="693" w:author="Abhishek Deep Nigam" w:date="2015-10-25T18:55:00Z"/>
              <w:rFonts w:ascii="Courier New" w:hAnsi="Courier New" w:cs="Courier New"/>
              <w:sz w:val="21"/>
            </w:rPr>
          </w:rPrChange>
        </w:rPr>
        <w:pPrChange w:id="694" w:author="Abhishek Deep Nigam" w:date="2015-10-25T18:56:00Z">
          <w:pPr/>
        </w:pPrChange>
      </w:pPr>
      <w:ins w:id="695" w:author="Abhishek Deep Nigam" w:date="2015-10-25T18:57:00Z">
        <w:r>
          <w:rPr>
            <w:rFonts w:ascii="Courier New" w:hAnsi="Courier New" w:cs="Courier New"/>
            <w:b/>
            <w:sz w:val="21"/>
            <w:szCs w:val="21"/>
          </w:rPr>
          <w:lastRenderedPageBreak/>
          <w:t>Graph 3</w:t>
        </w:r>
      </w:ins>
    </w:p>
    <w:p w14:paraId="68F9E041" w14:textId="77777777" w:rsidR="00CE5CA2" w:rsidRPr="00CE5CA2" w:rsidRDefault="00CE5CA2">
      <w:pPr>
        <w:spacing w:before="0" w:after="0"/>
        <w:rPr>
          <w:ins w:id="696" w:author="Abhishek Deep Nigam" w:date="2015-10-25T18:56:00Z"/>
          <w:rFonts w:ascii="Courier New" w:hAnsi="Courier New" w:cs="Courier New"/>
          <w:sz w:val="21"/>
          <w:szCs w:val="21"/>
          <w:rPrChange w:id="697" w:author="Abhishek Deep Nigam" w:date="2015-10-25T18:56:00Z">
            <w:rPr>
              <w:ins w:id="698" w:author="Abhishek Deep Nigam" w:date="2015-10-25T18:56:00Z"/>
              <w:rFonts w:ascii="Courier New" w:hAnsi="Courier New" w:cs="Courier New"/>
              <w:sz w:val="21"/>
            </w:rPr>
          </w:rPrChange>
        </w:rPr>
      </w:pPr>
      <w:ins w:id="699" w:author="Abhishek Deep Nigam" w:date="2015-10-25T18:56:00Z">
        <w:r w:rsidRPr="00CE5CA2">
          <w:rPr>
            <w:rFonts w:ascii="Courier New" w:hAnsi="Courier New" w:cs="Courier New"/>
            <w:sz w:val="21"/>
            <w:szCs w:val="21"/>
            <w:rPrChange w:id="700" w:author="Abhishek Deep Nigam" w:date="2015-10-25T18:56:00Z">
              <w:rPr>
                <w:rFonts w:ascii="Courier New" w:hAnsi="Courier New" w:cs="Courier New"/>
                <w:sz w:val="21"/>
              </w:rPr>
            </w:rPrChange>
          </w:rPr>
          <w:t>Node 0 is red</w:t>
        </w:r>
      </w:ins>
    </w:p>
    <w:p w14:paraId="551D0D08" w14:textId="77777777" w:rsidR="00CE5CA2" w:rsidRPr="00CE5CA2" w:rsidRDefault="00CE5CA2">
      <w:pPr>
        <w:spacing w:before="0" w:after="0"/>
        <w:rPr>
          <w:ins w:id="701" w:author="Abhishek Deep Nigam" w:date="2015-10-25T18:56:00Z"/>
          <w:rFonts w:ascii="Courier New" w:hAnsi="Courier New" w:cs="Courier New"/>
          <w:sz w:val="21"/>
          <w:szCs w:val="21"/>
          <w:rPrChange w:id="702" w:author="Abhishek Deep Nigam" w:date="2015-10-25T18:56:00Z">
            <w:rPr>
              <w:ins w:id="703" w:author="Abhishek Deep Nigam" w:date="2015-10-25T18:56:00Z"/>
              <w:rFonts w:ascii="Courier New" w:hAnsi="Courier New" w:cs="Courier New"/>
              <w:sz w:val="21"/>
            </w:rPr>
          </w:rPrChange>
        </w:rPr>
      </w:pPr>
      <w:ins w:id="704" w:author="Abhishek Deep Nigam" w:date="2015-10-25T18:56:00Z">
        <w:r w:rsidRPr="00CE5CA2">
          <w:rPr>
            <w:rFonts w:ascii="Courier New" w:hAnsi="Courier New" w:cs="Courier New"/>
            <w:sz w:val="21"/>
            <w:szCs w:val="21"/>
            <w:rPrChange w:id="705" w:author="Abhishek Deep Nigam" w:date="2015-10-25T18:56:00Z">
              <w:rPr>
                <w:rFonts w:ascii="Courier New" w:hAnsi="Courier New" w:cs="Courier New"/>
                <w:sz w:val="21"/>
              </w:rPr>
            </w:rPrChange>
          </w:rPr>
          <w:t>Node 1 is yellow</w:t>
        </w:r>
      </w:ins>
    </w:p>
    <w:p w14:paraId="5689C991" w14:textId="77777777" w:rsidR="00CE5CA2" w:rsidRPr="00CE5CA2" w:rsidRDefault="00CE5CA2">
      <w:pPr>
        <w:spacing w:before="0" w:after="0"/>
        <w:rPr>
          <w:ins w:id="706" w:author="Abhishek Deep Nigam" w:date="2015-10-25T18:56:00Z"/>
          <w:rFonts w:ascii="Courier New" w:hAnsi="Courier New" w:cs="Courier New"/>
          <w:sz w:val="21"/>
          <w:szCs w:val="21"/>
          <w:rPrChange w:id="707" w:author="Abhishek Deep Nigam" w:date="2015-10-25T18:56:00Z">
            <w:rPr>
              <w:ins w:id="708" w:author="Abhishek Deep Nigam" w:date="2015-10-25T18:56:00Z"/>
              <w:rFonts w:ascii="Courier New" w:hAnsi="Courier New" w:cs="Courier New"/>
              <w:sz w:val="21"/>
            </w:rPr>
          </w:rPrChange>
        </w:rPr>
      </w:pPr>
      <w:ins w:id="709" w:author="Abhishek Deep Nigam" w:date="2015-10-25T18:56:00Z">
        <w:r w:rsidRPr="00CE5CA2">
          <w:rPr>
            <w:rFonts w:ascii="Courier New" w:hAnsi="Courier New" w:cs="Courier New"/>
            <w:sz w:val="21"/>
            <w:szCs w:val="21"/>
            <w:rPrChange w:id="710" w:author="Abhishek Deep Nigam" w:date="2015-10-25T18:56:00Z">
              <w:rPr>
                <w:rFonts w:ascii="Courier New" w:hAnsi="Courier New" w:cs="Courier New"/>
                <w:sz w:val="21"/>
              </w:rPr>
            </w:rPrChange>
          </w:rPr>
          <w:t>Node 2 is red</w:t>
        </w:r>
      </w:ins>
    </w:p>
    <w:p w14:paraId="7F069B76" w14:textId="77777777" w:rsidR="00CE5CA2" w:rsidRPr="00CE5CA2" w:rsidRDefault="00CE5CA2">
      <w:pPr>
        <w:spacing w:before="0" w:after="0"/>
        <w:rPr>
          <w:ins w:id="711" w:author="Abhishek Deep Nigam" w:date="2015-10-25T18:56:00Z"/>
          <w:rFonts w:ascii="Courier New" w:hAnsi="Courier New" w:cs="Courier New"/>
          <w:sz w:val="21"/>
          <w:szCs w:val="21"/>
          <w:rPrChange w:id="712" w:author="Abhishek Deep Nigam" w:date="2015-10-25T18:56:00Z">
            <w:rPr>
              <w:ins w:id="713" w:author="Abhishek Deep Nigam" w:date="2015-10-25T18:56:00Z"/>
              <w:rFonts w:ascii="Courier New" w:hAnsi="Courier New" w:cs="Courier New"/>
              <w:sz w:val="21"/>
            </w:rPr>
          </w:rPrChange>
        </w:rPr>
      </w:pPr>
      <w:ins w:id="714" w:author="Abhishek Deep Nigam" w:date="2015-10-25T18:56:00Z">
        <w:r w:rsidRPr="00CE5CA2">
          <w:rPr>
            <w:rFonts w:ascii="Courier New" w:hAnsi="Courier New" w:cs="Courier New"/>
            <w:sz w:val="21"/>
            <w:szCs w:val="21"/>
            <w:rPrChange w:id="715" w:author="Abhishek Deep Nigam" w:date="2015-10-25T18:56:00Z">
              <w:rPr>
                <w:rFonts w:ascii="Courier New" w:hAnsi="Courier New" w:cs="Courier New"/>
                <w:sz w:val="21"/>
              </w:rPr>
            </w:rPrChange>
          </w:rPr>
          <w:t>Node 3 is red</w:t>
        </w:r>
      </w:ins>
    </w:p>
    <w:p w14:paraId="3B86EB43" w14:textId="77777777" w:rsidR="00CE5CA2" w:rsidRPr="00CE5CA2" w:rsidRDefault="00CE5CA2">
      <w:pPr>
        <w:spacing w:before="0" w:after="0"/>
        <w:rPr>
          <w:ins w:id="716" w:author="Abhishek Deep Nigam" w:date="2015-10-25T18:56:00Z"/>
          <w:rFonts w:ascii="Courier New" w:hAnsi="Courier New" w:cs="Courier New"/>
          <w:sz w:val="21"/>
          <w:szCs w:val="21"/>
          <w:rPrChange w:id="717" w:author="Abhishek Deep Nigam" w:date="2015-10-25T18:56:00Z">
            <w:rPr>
              <w:ins w:id="718" w:author="Abhishek Deep Nigam" w:date="2015-10-25T18:56:00Z"/>
              <w:rFonts w:ascii="Courier New" w:hAnsi="Courier New" w:cs="Courier New"/>
              <w:sz w:val="21"/>
            </w:rPr>
          </w:rPrChange>
        </w:rPr>
      </w:pPr>
      <w:ins w:id="719" w:author="Abhishek Deep Nigam" w:date="2015-10-25T18:56:00Z">
        <w:r w:rsidRPr="00CE5CA2">
          <w:rPr>
            <w:rFonts w:ascii="Courier New" w:hAnsi="Courier New" w:cs="Courier New"/>
            <w:sz w:val="21"/>
            <w:szCs w:val="21"/>
            <w:rPrChange w:id="720" w:author="Abhishek Deep Nigam" w:date="2015-10-25T18:56:00Z">
              <w:rPr>
                <w:rFonts w:ascii="Courier New" w:hAnsi="Courier New" w:cs="Courier New"/>
                <w:sz w:val="21"/>
              </w:rPr>
            </w:rPrChange>
          </w:rPr>
          <w:t>Node 4 is yellow</w:t>
        </w:r>
      </w:ins>
    </w:p>
    <w:p w14:paraId="41FC4AAC" w14:textId="77777777" w:rsidR="00CE5CA2" w:rsidRPr="00CE5CA2" w:rsidRDefault="00CE5CA2">
      <w:pPr>
        <w:spacing w:before="0" w:after="0"/>
        <w:rPr>
          <w:ins w:id="721" w:author="Abhishek Deep Nigam" w:date="2015-10-25T18:56:00Z"/>
          <w:rFonts w:ascii="Courier New" w:hAnsi="Courier New" w:cs="Courier New"/>
          <w:sz w:val="21"/>
          <w:szCs w:val="21"/>
          <w:rPrChange w:id="722" w:author="Abhishek Deep Nigam" w:date="2015-10-25T18:56:00Z">
            <w:rPr>
              <w:ins w:id="723" w:author="Abhishek Deep Nigam" w:date="2015-10-25T18:56:00Z"/>
              <w:rFonts w:ascii="Courier New" w:hAnsi="Courier New" w:cs="Courier New"/>
              <w:sz w:val="21"/>
            </w:rPr>
          </w:rPrChange>
        </w:rPr>
      </w:pPr>
      <w:ins w:id="724" w:author="Abhishek Deep Nigam" w:date="2015-10-25T18:56:00Z">
        <w:r w:rsidRPr="00CE5CA2">
          <w:rPr>
            <w:rFonts w:ascii="Courier New" w:hAnsi="Courier New" w:cs="Courier New"/>
            <w:sz w:val="21"/>
            <w:szCs w:val="21"/>
            <w:rPrChange w:id="725" w:author="Abhishek Deep Nigam" w:date="2015-10-25T18:56:00Z">
              <w:rPr>
                <w:rFonts w:ascii="Courier New" w:hAnsi="Courier New" w:cs="Courier New"/>
                <w:sz w:val="21"/>
              </w:rPr>
            </w:rPrChange>
          </w:rPr>
          <w:t>Node 5 is yellow</w:t>
        </w:r>
      </w:ins>
    </w:p>
    <w:p w14:paraId="06C98074" w14:textId="77777777" w:rsidR="00CE5CA2" w:rsidRPr="00CE5CA2" w:rsidRDefault="00CE5CA2">
      <w:pPr>
        <w:spacing w:before="0" w:after="0"/>
        <w:rPr>
          <w:ins w:id="726" w:author="Abhishek Deep Nigam" w:date="2015-10-25T18:56:00Z"/>
          <w:rFonts w:ascii="Courier New" w:hAnsi="Courier New" w:cs="Courier New"/>
          <w:sz w:val="21"/>
          <w:szCs w:val="21"/>
          <w:rPrChange w:id="727" w:author="Abhishek Deep Nigam" w:date="2015-10-25T18:56:00Z">
            <w:rPr>
              <w:ins w:id="728" w:author="Abhishek Deep Nigam" w:date="2015-10-25T18:56:00Z"/>
              <w:rFonts w:ascii="Courier New" w:hAnsi="Courier New" w:cs="Courier New"/>
              <w:sz w:val="21"/>
            </w:rPr>
          </w:rPrChange>
        </w:rPr>
      </w:pPr>
      <w:ins w:id="729" w:author="Abhishek Deep Nigam" w:date="2015-10-25T18:56:00Z">
        <w:r w:rsidRPr="00CE5CA2">
          <w:rPr>
            <w:rFonts w:ascii="Courier New" w:hAnsi="Courier New" w:cs="Courier New"/>
            <w:sz w:val="21"/>
            <w:szCs w:val="21"/>
            <w:rPrChange w:id="730" w:author="Abhishek Deep Nigam" w:date="2015-10-25T18:56:00Z">
              <w:rPr>
                <w:rFonts w:ascii="Courier New" w:hAnsi="Courier New" w:cs="Courier New"/>
                <w:sz w:val="21"/>
              </w:rPr>
            </w:rPrChange>
          </w:rPr>
          <w:t>Node 6 is red</w:t>
        </w:r>
      </w:ins>
    </w:p>
    <w:p w14:paraId="7B519F0E" w14:textId="77777777" w:rsidR="00CE5CA2" w:rsidRPr="00CE5CA2" w:rsidRDefault="00CE5CA2">
      <w:pPr>
        <w:spacing w:before="0" w:after="0"/>
        <w:rPr>
          <w:ins w:id="731" w:author="Abhishek Deep Nigam" w:date="2015-10-25T18:56:00Z"/>
          <w:rFonts w:ascii="Courier New" w:hAnsi="Courier New" w:cs="Courier New"/>
          <w:sz w:val="21"/>
          <w:szCs w:val="21"/>
          <w:rPrChange w:id="732" w:author="Abhishek Deep Nigam" w:date="2015-10-25T18:56:00Z">
            <w:rPr>
              <w:ins w:id="733" w:author="Abhishek Deep Nigam" w:date="2015-10-25T18:56:00Z"/>
              <w:rFonts w:ascii="Courier New" w:hAnsi="Courier New" w:cs="Courier New"/>
              <w:sz w:val="21"/>
            </w:rPr>
          </w:rPrChange>
        </w:rPr>
      </w:pPr>
      <w:ins w:id="734" w:author="Abhishek Deep Nigam" w:date="2015-10-25T18:56:00Z">
        <w:r w:rsidRPr="00CE5CA2">
          <w:rPr>
            <w:rFonts w:ascii="Courier New" w:hAnsi="Courier New" w:cs="Courier New"/>
            <w:sz w:val="21"/>
            <w:szCs w:val="21"/>
            <w:rPrChange w:id="735" w:author="Abhishek Deep Nigam" w:date="2015-10-25T18:56:00Z">
              <w:rPr>
                <w:rFonts w:ascii="Courier New" w:hAnsi="Courier New" w:cs="Courier New"/>
                <w:sz w:val="21"/>
              </w:rPr>
            </w:rPrChange>
          </w:rPr>
          <w:t>Node 7 is red</w:t>
        </w:r>
      </w:ins>
    </w:p>
    <w:p w14:paraId="054FCFC7" w14:textId="77777777" w:rsidR="00CE5CA2" w:rsidRPr="00CE5CA2" w:rsidRDefault="00CE5CA2">
      <w:pPr>
        <w:spacing w:before="0" w:after="0"/>
        <w:rPr>
          <w:ins w:id="736" w:author="Abhishek Deep Nigam" w:date="2015-10-25T18:56:00Z"/>
          <w:rFonts w:ascii="Courier New" w:hAnsi="Courier New" w:cs="Courier New"/>
          <w:sz w:val="21"/>
          <w:szCs w:val="21"/>
          <w:rPrChange w:id="737" w:author="Abhishek Deep Nigam" w:date="2015-10-25T18:56:00Z">
            <w:rPr>
              <w:ins w:id="738" w:author="Abhishek Deep Nigam" w:date="2015-10-25T18:56:00Z"/>
              <w:rFonts w:ascii="Courier New" w:hAnsi="Courier New" w:cs="Courier New"/>
              <w:sz w:val="21"/>
            </w:rPr>
          </w:rPrChange>
        </w:rPr>
      </w:pPr>
      <w:ins w:id="739" w:author="Abhishek Deep Nigam" w:date="2015-10-25T18:56:00Z">
        <w:r w:rsidRPr="00CE5CA2">
          <w:rPr>
            <w:rFonts w:ascii="Courier New" w:hAnsi="Courier New" w:cs="Courier New"/>
            <w:sz w:val="21"/>
            <w:szCs w:val="21"/>
            <w:rPrChange w:id="740" w:author="Abhishek Deep Nigam" w:date="2015-10-25T18:56:00Z">
              <w:rPr>
                <w:rFonts w:ascii="Courier New" w:hAnsi="Courier New" w:cs="Courier New"/>
                <w:sz w:val="21"/>
              </w:rPr>
            </w:rPrChange>
          </w:rPr>
          <w:t>Node 8 is yellow</w:t>
        </w:r>
      </w:ins>
    </w:p>
    <w:p w14:paraId="61E2CA26" w14:textId="77777777" w:rsidR="00CE5CA2" w:rsidRPr="00CE5CA2" w:rsidRDefault="00CE5CA2">
      <w:pPr>
        <w:spacing w:before="0" w:after="0"/>
        <w:rPr>
          <w:ins w:id="741" w:author="Abhishek Deep Nigam" w:date="2015-10-25T18:56:00Z"/>
          <w:rFonts w:ascii="Courier New" w:hAnsi="Courier New" w:cs="Courier New"/>
          <w:sz w:val="21"/>
          <w:szCs w:val="21"/>
          <w:rPrChange w:id="742" w:author="Abhishek Deep Nigam" w:date="2015-10-25T18:56:00Z">
            <w:rPr>
              <w:ins w:id="743" w:author="Abhishek Deep Nigam" w:date="2015-10-25T18:56:00Z"/>
              <w:rFonts w:ascii="Courier New" w:hAnsi="Courier New" w:cs="Courier New"/>
              <w:sz w:val="21"/>
            </w:rPr>
          </w:rPrChange>
        </w:rPr>
      </w:pPr>
      <w:ins w:id="744" w:author="Abhishek Deep Nigam" w:date="2015-10-25T18:56:00Z">
        <w:r w:rsidRPr="00CE5CA2">
          <w:rPr>
            <w:rFonts w:ascii="Courier New" w:hAnsi="Courier New" w:cs="Courier New"/>
            <w:sz w:val="21"/>
            <w:szCs w:val="21"/>
            <w:rPrChange w:id="745" w:author="Abhishek Deep Nigam" w:date="2015-10-25T18:56:00Z">
              <w:rPr>
                <w:rFonts w:ascii="Courier New" w:hAnsi="Courier New" w:cs="Courier New"/>
                <w:sz w:val="21"/>
              </w:rPr>
            </w:rPrChange>
          </w:rPr>
          <w:t>Node 9 is yellow</w:t>
        </w:r>
      </w:ins>
    </w:p>
    <w:p w14:paraId="5472113C" w14:textId="77777777" w:rsidR="00CE5CA2" w:rsidRPr="00CE5CA2" w:rsidRDefault="00CE5CA2">
      <w:pPr>
        <w:spacing w:before="0" w:after="0"/>
        <w:rPr>
          <w:ins w:id="746" w:author="Abhishek Deep Nigam" w:date="2015-10-25T18:56:00Z"/>
          <w:rFonts w:ascii="Courier New" w:hAnsi="Courier New" w:cs="Courier New"/>
          <w:sz w:val="21"/>
          <w:szCs w:val="21"/>
          <w:rPrChange w:id="747" w:author="Abhishek Deep Nigam" w:date="2015-10-25T18:56:00Z">
            <w:rPr>
              <w:ins w:id="748" w:author="Abhishek Deep Nigam" w:date="2015-10-25T18:56:00Z"/>
              <w:rFonts w:ascii="Courier New" w:hAnsi="Courier New" w:cs="Courier New"/>
              <w:sz w:val="21"/>
            </w:rPr>
          </w:rPrChange>
        </w:rPr>
      </w:pPr>
      <w:ins w:id="749" w:author="Abhishek Deep Nigam" w:date="2015-10-25T18:56:00Z">
        <w:r w:rsidRPr="00CE5CA2">
          <w:rPr>
            <w:rFonts w:ascii="Courier New" w:hAnsi="Courier New" w:cs="Courier New"/>
            <w:sz w:val="21"/>
            <w:szCs w:val="21"/>
            <w:rPrChange w:id="750" w:author="Abhishek Deep Nigam" w:date="2015-10-25T18:56:00Z">
              <w:rPr>
                <w:rFonts w:ascii="Courier New" w:hAnsi="Courier New" w:cs="Courier New"/>
                <w:sz w:val="21"/>
              </w:rPr>
            </w:rPrChange>
          </w:rPr>
          <w:t>Node 10 is red</w:t>
        </w:r>
      </w:ins>
    </w:p>
    <w:p w14:paraId="370C072F" w14:textId="77777777" w:rsidR="00CE5CA2" w:rsidRPr="00CE5CA2" w:rsidRDefault="00CE5CA2">
      <w:pPr>
        <w:spacing w:before="0" w:after="0"/>
        <w:rPr>
          <w:ins w:id="751" w:author="Abhishek Deep Nigam" w:date="2015-10-25T18:56:00Z"/>
          <w:rFonts w:ascii="Courier New" w:hAnsi="Courier New" w:cs="Courier New"/>
          <w:sz w:val="21"/>
          <w:szCs w:val="21"/>
          <w:rPrChange w:id="752" w:author="Abhishek Deep Nigam" w:date="2015-10-25T18:56:00Z">
            <w:rPr>
              <w:ins w:id="753" w:author="Abhishek Deep Nigam" w:date="2015-10-25T18:56:00Z"/>
              <w:rFonts w:ascii="Courier New" w:hAnsi="Courier New" w:cs="Courier New"/>
              <w:sz w:val="21"/>
            </w:rPr>
          </w:rPrChange>
        </w:rPr>
      </w:pPr>
      <w:ins w:id="754" w:author="Abhishek Deep Nigam" w:date="2015-10-25T18:56:00Z">
        <w:r w:rsidRPr="00CE5CA2">
          <w:rPr>
            <w:rFonts w:ascii="Courier New" w:hAnsi="Courier New" w:cs="Courier New"/>
            <w:sz w:val="21"/>
            <w:szCs w:val="21"/>
            <w:rPrChange w:id="755" w:author="Abhishek Deep Nigam" w:date="2015-10-25T18:56:00Z">
              <w:rPr>
                <w:rFonts w:ascii="Courier New" w:hAnsi="Courier New" w:cs="Courier New"/>
                <w:sz w:val="21"/>
              </w:rPr>
            </w:rPrChange>
          </w:rPr>
          <w:t>Node 11 is green</w:t>
        </w:r>
      </w:ins>
    </w:p>
    <w:p w14:paraId="637C6E7D" w14:textId="77777777" w:rsidR="00CE5CA2" w:rsidRPr="00CE5CA2" w:rsidRDefault="00CE5CA2">
      <w:pPr>
        <w:spacing w:before="0" w:after="0"/>
        <w:rPr>
          <w:ins w:id="756" w:author="Abhishek Deep Nigam" w:date="2015-10-25T18:56:00Z"/>
          <w:rFonts w:ascii="Courier New" w:hAnsi="Courier New" w:cs="Courier New"/>
          <w:sz w:val="21"/>
          <w:szCs w:val="21"/>
          <w:rPrChange w:id="757" w:author="Abhishek Deep Nigam" w:date="2015-10-25T18:56:00Z">
            <w:rPr>
              <w:ins w:id="758" w:author="Abhishek Deep Nigam" w:date="2015-10-25T18:56:00Z"/>
              <w:rFonts w:ascii="Courier New" w:hAnsi="Courier New" w:cs="Courier New"/>
              <w:sz w:val="21"/>
            </w:rPr>
          </w:rPrChange>
        </w:rPr>
      </w:pPr>
    </w:p>
    <w:p w14:paraId="37A79823" w14:textId="77777777" w:rsidR="00CE5CA2" w:rsidRPr="00CE5CA2" w:rsidRDefault="00CE5CA2">
      <w:pPr>
        <w:spacing w:before="0" w:after="0"/>
        <w:rPr>
          <w:ins w:id="759" w:author="Abhishek Deep Nigam" w:date="2015-10-25T18:56:00Z"/>
          <w:rFonts w:ascii="Courier New" w:hAnsi="Courier New" w:cs="Courier New"/>
          <w:sz w:val="21"/>
          <w:szCs w:val="21"/>
          <w:rPrChange w:id="760" w:author="Abhishek Deep Nigam" w:date="2015-10-25T18:56:00Z">
            <w:rPr>
              <w:ins w:id="761" w:author="Abhishek Deep Nigam" w:date="2015-10-25T18:56:00Z"/>
              <w:rFonts w:ascii="Courier New" w:hAnsi="Courier New" w:cs="Courier New"/>
              <w:sz w:val="21"/>
            </w:rPr>
          </w:rPrChange>
        </w:rPr>
      </w:pPr>
    </w:p>
    <w:p w14:paraId="338451AE" w14:textId="77777777" w:rsidR="00CE5CA2" w:rsidRPr="00CE5CA2" w:rsidRDefault="00CE5CA2">
      <w:pPr>
        <w:spacing w:before="0" w:after="0"/>
        <w:rPr>
          <w:ins w:id="762" w:author="Abhishek Deep Nigam" w:date="2015-10-25T18:56:00Z"/>
          <w:rFonts w:ascii="Courier New" w:hAnsi="Courier New" w:cs="Courier New"/>
          <w:sz w:val="21"/>
          <w:szCs w:val="21"/>
          <w:rPrChange w:id="763" w:author="Abhishek Deep Nigam" w:date="2015-10-25T18:56:00Z">
            <w:rPr>
              <w:ins w:id="764" w:author="Abhishek Deep Nigam" w:date="2015-10-25T18:56:00Z"/>
              <w:rFonts w:ascii="Courier New" w:hAnsi="Courier New" w:cs="Courier New"/>
              <w:sz w:val="21"/>
            </w:rPr>
          </w:rPrChange>
        </w:rPr>
      </w:pPr>
      <w:ins w:id="765" w:author="Abhishek Deep Nigam" w:date="2015-10-25T18:56:00Z">
        <w:r w:rsidRPr="00CE5CA2">
          <w:rPr>
            <w:rFonts w:ascii="Courier New" w:hAnsi="Courier New" w:cs="Courier New"/>
            <w:sz w:val="21"/>
            <w:szCs w:val="21"/>
            <w:rPrChange w:id="766" w:author="Abhishek Deep Nigam" w:date="2015-10-25T18:56:00Z">
              <w:rPr>
                <w:rFonts w:ascii="Courier New" w:hAnsi="Courier New" w:cs="Courier New"/>
                <w:sz w:val="21"/>
              </w:rPr>
            </w:rPrChange>
          </w:rPr>
          <w:t>0 -&gt; {1, 4, 5}</w:t>
        </w:r>
      </w:ins>
    </w:p>
    <w:p w14:paraId="763E4751" w14:textId="77777777" w:rsidR="00CE5CA2" w:rsidRPr="00CE5CA2" w:rsidRDefault="00CE5CA2">
      <w:pPr>
        <w:spacing w:before="0" w:after="0"/>
        <w:rPr>
          <w:ins w:id="767" w:author="Abhishek Deep Nigam" w:date="2015-10-25T18:56:00Z"/>
          <w:rFonts w:ascii="Courier New" w:hAnsi="Courier New" w:cs="Courier New"/>
          <w:sz w:val="21"/>
          <w:szCs w:val="21"/>
          <w:rPrChange w:id="768" w:author="Abhishek Deep Nigam" w:date="2015-10-25T18:56:00Z">
            <w:rPr>
              <w:ins w:id="769" w:author="Abhishek Deep Nigam" w:date="2015-10-25T18:56:00Z"/>
              <w:rFonts w:ascii="Courier New" w:hAnsi="Courier New" w:cs="Courier New"/>
              <w:sz w:val="21"/>
            </w:rPr>
          </w:rPrChange>
        </w:rPr>
      </w:pPr>
      <w:ins w:id="770" w:author="Abhishek Deep Nigam" w:date="2015-10-25T18:56:00Z">
        <w:r w:rsidRPr="00CE5CA2">
          <w:rPr>
            <w:rFonts w:ascii="Courier New" w:hAnsi="Courier New" w:cs="Courier New"/>
            <w:sz w:val="21"/>
            <w:szCs w:val="21"/>
            <w:rPrChange w:id="771" w:author="Abhishek Deep Nigam" w:date="2015-10-25T18:56:00Z">
              <w:rPr>
                <w:rFonts w:ascii="Courier New" w:hAnsi="Courier New" w:cs="Courier New"/>
                <w:sz w:val="21"/>
              </w:rPr>
            </w:rPrChange>
          </w:rPr>
          <w:t>1 -&gt; {0, 3}</w:t>
        </w:r>
      </w:ins>
    </w:p>
    <w:p w14:paraId="4E42D6BA" w14:textId="77777777" w:rsidR="00CE5CA2" w:rsidRPr="00CE5CA2" w:rsidRDefault="00CE5CA2">
      <w:pPr>
        <w:spacing w:before="0" w:after="0"/>
        <w:rPr>
          <w:ins w:id="772" w:author="Abhishek Deep Nigam" w:date="2015-10-25T18:56:00Z"/>
          <w:rFonts w:ascii="Courier New" w:hAnsi="Courier New" w:cs="Courier New"/>
          <w:sz w:val="21"/>
          <w:szCs w:val="21"/>
          <w:rPrChange w:id="773" w:author="Abhishek Deep Nigam" w:date="2015-10-25T18:56:00Z">
            <w:rPr>
              <w:ins w:id="774" w:author="Abhishek Deep Nigam" w:date="2015-10-25T18:56:00Z"/>
              <w:rFonts w:ascii="Courier New" w:hAnsi="Courier New" w:cs="Courier New"/>
              <w:sz w:val="21"/>
            </w:rPr>
          </w:rPrChange>
        </w:rPr>
      </w:pPr>
      <w:ins w:id="775" w:author="Abhishek Deep Nigam" w:date="2015-10-25T18:56:00Z">
        <w:r w:rsidRPr="00CE5CA2">
          <w:rPr>
            <w:rFonts w:ascii="Courier New" w:hAnsi="Courier New" w:cs="Courier New"/>
            <w:sz w:val="21"/>
            <w:szCs w:val="21"/>
            <w:rPrChange w:id="776" w:author="Abhishek Deep Nigam" w:date="2015-10-25T18:56:00Z">
              <w:rPr>
                <w:rFonts w:ascii="Courier New" w:hAnsi="Courier New" w:cs="Courier New"/>
                <w:sz w:val="21"/>
              </w:rPr>
            </w:rPrChange>
          </w:rPr>
          <w:t>2 -&gt; {}</w:t>
        </w:r>
      </w:ins>
    </w:p>
    <w:p w14:paraId="7534716A" w14:textId="77777777" w:rsidR="00CE5CA2" w:rsidRPr="00CE5CA2" w:rsidRDefault="00CE5CA2">
      <w:pPr>
        <w:spacing w:before="0" w:after="0"/>
        <w:rPr>
          <w:ins w:id="777" w:author="Abhishek Deep Nigam" w:date="2015-10-25T18:56:00Z"/>
          <w:rFonts w:ascii="Courier New" w:hAnsi="Courier New" w:cs="Courier New"/>
          <w:sz w:val="21"/>
          <w:szCs w:val="21"/>
          <w:rPrChange w:id="778" w:author="Abhishek Deep Nigam" w:date="2015-10-25T18:56:00Z">
            <w:rPr>
              <w:ins w:id="779" w:author="Abhishek Deep Nigam" w:date="2015-10-25T18:56:00Z"/>
              <w:rFonts w:ascii="Courier New" w:hAnsi="Courier New" w:cs="Courier New"/>
              <w:sz w:val="21"/>
            </w:rPr>
          </w:rPrChange>
        </w:rPr>
      </w:pPr>
      <w:ins w:id="780" w:author="Abhishek Deep Nigam" w:date="2015-10-25T18:56:00Z">
        <w:r w:rsidRPr="00CE5CA2">
          <w:rPr>
            <w:rFonts w:ascii="Courier New" w:hAnsi="Courier New" w:cs="Courier New"/>
            <w:sz w:val="21"/>
            <w:szCs w:val="21"/>
            <w:rPrChange w:id="781" w:author="Abhishek Deep Nigam" w:date="2015-10-25T18:56:00Z">
              <w:rPr>
                <w:rFonts w:ascii="Courier New" w:hAnsi="Courier New" w:cs="Courier New"/>
                <w:sz w:val="21"/>
              </w:rPr>
            </w:rPrChange>
          </w:rPr>
          <w:t>3 -&gt; {1}</w:t>
        </w:r>
      </w:ins>
    </w:p>
    <w:p w14:paraId="77EFD329" w14:textId="77777777" w:rsidR="00CE5CA2" w:rsidRPr="00CE5CA2" w:rsidRDefault="00CE5CA2">
      <w:pPr>
        <w:spacing w:before="0" w:after="0"/>
        <w:rPr>
          <w:ins w:id="782" w:author="Abhishek Deep Nigam" w:date="2015-10-25T18:56:00Z"/>
          <w:rFonts w:ascii="Courier New" w:hAnsi="Courier New" w:cs="Courier New"/>
          <w:sz w:val="21"/>
          <w:szCs w:val="21"/>
          <w:rPrChange w:id="783" w:author="Abhishek Deep Nigam" w:date="2015-10-25T18:56:00Z">
            <w:rPr>
              <w:ins w:id="784" w:author="Abhishek Deep Nigam" w:date="2015-10-25T18:56:00Z"/>
              <w:rFonts w:ascii="Courier New" w:hAnsi="Courier New" w:cs="Courier New"/>
              <w:sz w:val="21"/>
            </w:rPr>
          </w:rPrChange>
        </w:rPr>
      </w:pPr>
      <w:ins w:id="785" w:author="Abhishek Deep Nigam" w:date="2015-10-25T18:56:00Z">
        <w:r w:rsidRPr="00CE5CA2">
          <w:rPr>
            <w:rFonts w:ascii="Courier New" w:hAnsi="Courier New" w:cs="Courier New"/>
            <w:sz w:val="21"/>
            <w:szCs w:val="21"/>
            <w:rPrChange w:id="786" w:author="Abhishek Deep Nigam" w:date="2015-10-25T18:56:00Z">
              <w:rPr>
                <w:rFonts w:ascii="Courier New" w:hAnsi="Courier New" w:cs="Courier New"/>
                <w:sz w:val="21"/>
              </w:rPr>
            </w:rPrChange>
          </w:rPr>
          <w:t>4 -&gt; {0}</w:t>
        </w:r>
      </w:ins>
    </w:p>
    <w:p w14:paraId="4684BC36" w14:textId="77777777" w:rsidR="00CE5CA2" w:rsidRPr="00CE5CA2" w:rsidRDefault="00CE5CA2">
      <w:pPr>
        <w:spacing w:before="0" w:after="0"/>
        <w:rPr>
          <w:ins w:id="787" w:author="Abhishek Deep Nigam" w:date="2015-10-25T18:56:00Z"/>
          <w:rFonts w:ascii="Courier New" w:hAnsi="Courier New" w:cs="Courier New"/>
          <w:sz w:val="21"/>
          <w:szCs w:val="21"/>
          <w:rPrChange w:id="788" w:author="Abhishek Deep Nigam" w:date="2015-10-25T18:56:00Z">
            <w:rPr>
              <w:ins w:id="789" w:author="Abhishek Deep Nigam" w:date="2015-10-25T18:56:00Z"/>
              <w:rFonts w:ascii="Courier New" w:hAnsi="Courier New" w:cs="Courier New"/>
              <w:sz w:val="21"/>
            </w:rPr>
          </w:rPrChange>
        </w:rPr>
      </w:pPr>
      <w:ins w:id="790" w:author="Abhishek Deep Nigam" w:date="2015-10-25T18:56:00Z">
        <w:r w:rsidRPr="00CE5CA2">
          <w:rPr>
            <w:rFonts w:ascii="Courier New" w:hAnsi="Courier New" w:cs="Courier New"/>
            <w:sz w:val="21"/>
            <w:szCs w:val="21"/>
            <w:rPrChange w:id="791" w:author="Abhishek Deep Nigam" w:date="2015-10-25T18:56:00Z">
              <w:rPr>
                <w:rFonts w:ascii="Courier New" w:hAnsi="Courier New" w:cs="Courier New"/>
                <w:sz w:val="21"/>
              </w:rPr>
            </w:rPrChange>
          </w:rPr>
          <w:t>5 -&gt; {0,6,11}</w:t>
        </w:r>
      </w:ins>
    </w:p>
    <w:p w14:paraId="6D35483E" w14:textId="77777777" w:rsidR="00CE5CA2" w:rsidRPr="00CE5CA2" w:rsidRDefault="00CE5CA2">
      <w:pPr>
        <w:spacing w:before="0" w:after="0"/>
        <w:rPr>
          <w:ins w:id="792" w:author="Abhishek Deep Nigam" w:date="2015-10-25T18:56:00Z"/>
          <w:rFonts w:ascii="Courier New" w:hAnsi="Courier New" w:cs="Courier New"/>
          <w:sz w:val="21"/>
          <w:szCs w:val="21"/>
          <w:rPrChange w:id="793" w:author="Abhishek Deep Nigam" w:date="2015-10-25T18:56:00Z">
            <w:rPr>
              <w:ins w:id="794" w:author="Abhishek Deep Nigam" w:date="2015-10-25T18:56:00Z"/>
              <w:rFonts w:ascii="Courier New" w:hAnsi="Courier New" w:cs="Courier New"/>
              <w:sz w:val="21"/>
            </w:rPr>
          </w:rPrChange>
        </w:rPr>
      </w:pPr>
      <w:ins w:id="795" w:author="Abhishek Deep Nigam" w:date="2015-10-25T18:56:00Z">
        <w:r w:rsidRPr="00CE5CA2">
          <w:rPr>
            <w:rFonts w:ascii="Courier New" w:hAnsi="Courier New" w:cs="Courier New"/>
            <w:sz w:val="21"/>
            <w:szCs w:val="21"/>
            <w:rPrChange w:id="796" w:author="Abhishek Deep Nigam" w:date="2015-10-25T18:56:00Z">
              <w:rPr>
                <w:rFonts w:ascii="Courier New" w:hAnsi="Courier New" w:cs="Courier New"/>
                <w:sz w:val="21"/>
              </w:rPr>
            </w:rPrChange>
          </w:rPr>
          <w:t>6 -&gt; {5}</w:t>
        </w:r>
      </w:ins>
    </w:p>
    <w:p w14:paraId="3021708E" w14:textId="77777777" w:rsidR="00CE5CA2" w:rsidRPr="00CE5CA2" w:rsidRDefault="00CE5CA2">
      <w:pPr>
        <w:spacing w:before="0" w:after="0"/>
        <w:rPr>
          <w:ins w:id="797" w:author="Abhishek Deep Nigam" w:date="2015-10-25T18:56:00Z"/>
          <w:rFonts w:ascii="Courier New" w:hAnsi="Courier New" w:cs="Courier New"/>
          <w:sz w:val="21"/>
          <w:szCs w:val="21"/>
          <w:rPrChange w:id="798" w:author="Abhishek Deep Nigam" w:date="2015-10-25T18:56:00Z">
            <w:rPr>
              <w:ins w:id="799" w:author="Abhishek Deep Nigam" w:date="2015-10-25T18:56:00Z"/>
              <w:rFonts w:ascii="Courier New" w:hAnsi="Courier New" w:cs="Courier New"/>
              <w:sz w:val="21"/>
            </w:rPr>
          </w:rPrChange>
        </w:rPr>
      </w:pPr>
      <w:ins w:id="800" w:author="Abhishek Deep Nigam" w:date="2015-10-25T18:56:00Z">
        <w:r w:rsidRPr="00CE5CA2">
          <w:rPr>
            <w:rFonts w:ascii="Courier New" w:hAnsi="Courier New" w:cs="Courier New"/>
            <w:sz w:val="21"/>
            <w:szCs w:val="21"/>
            <w:rPrChange w:id="801" w:author="Abhishek Deep Nigam" w:date="2015-10-25T18:56:00Z">
              <w:rPr>
                <w:rFonts w:ascii="Courier New" w:hAnsi="Courier New" w:cs="Courier New"/>
                <w:sz w:val="21"/>
              </w:rPr>
            </w:rPrChange>
          </w:rPr>
          <w:t>7 -&gt; {8,9,11}</w:t>
        </w:r>
      </w:ins>
    </w:p>
    <w:p w14:paraId="0DE7BF25" w14:textId="77777777" w:rsidR="00CE5CA2" w:rsidRPr="00CE5CA2" w:rsidRDefault="00CE5CA2">
      <w:pPr>
        <w:spacing w:before="0" w:after="0"/>
        <w:rPr>
          <w:ins w:id="802" w:author="Abhishek Deep Nigam" w:date="2015-10-25T18:56:00Z"/>
          <w:rFonts w:ascii="Courier New" w:hAnsi="Courier New" w:cs="Courier New"/>
          <w:sz w:val="21"/>
          <w:szCs w:val="21"/>
          <w:rPrChange w:id="803" w:author="Abhishek Deep Nigam" w:date="2015-10-25T18:56:00Z">
            <w:rPr>
              <w:ins w:id="804" w:author="Abhishek Deep Nigam" w:date="2015-10-25T18:56:00Z"/>
              <w:rFonts w:ascii="Courier New" w:hAnsi="Courier New" w:cs="Courier New"/>
              <w:sz w:val="21"/>
            </w:rPr>
          </w:rPrChange>
        </w:rPr>
      </w:pPr>
      <w:ins w:id="805" w:author="Abhishek Deep Nigam" w:date="2015-10-25T18:56:00Z">
        <w:r w:rsidRPr="00CE5CA2">
          <w:rPr>
            <w:rFonts w:ascii="Courier New" w:hAnsi="Courier New" w:cs="Courier New"/>
            <w:sz w:val="21"/>
            <w:szCs w:val="21"/>
            <w:rPrChange w:id="806" w:author="Abhishek Deep Nigam" w:date="2015-10-25T18:56:00Z">
              <w:rPr>
                <w:rFonts w:ascii="Courier New" w:hAnsi="Courier New" w:cs="Courier New"/>
                <w:sz w:val="21"/>
              </w:rPr>
            </w:rPrChange>
          </w:rPr>
          <w:t xml:space="preserve">8 -&gt; {7} </w:t>
        </w:r>
      </w:ins>
    </w:p>
    <w:p w14:paraId="0E9CB3D4" w14:textId="77777777" w:rsidR="00CE5CA2" w:rsidRPr="00CE5CA2" w:rsidRDefault="00CE5CA2">
      <w:pPr>
        <w:spacing w:before="0" w:after="0"/>
        <w:rPr>
          <w:ins w:id="807" w:author="Abhishek Deep Nigam" w:date="2015-10-25T18:56:00Z"/>
          <w:rFonts w:ascii="Courier New" w:hAnsi="Courier New" w:cs="Courier New"/>
          <w:sz w:val="21"/>
          <w:szCs w:val="21"/>
          <w:rPrChange w:id="808" w:author="Abhishek Deep Nigam" w:date="2015-10-25T18:56:00Z">
            <w:rPr>
              <w:ins w:id="809" w:author="Abhishek Deep Nigam" w:date="2015-10-25T18:56:00Z"/>
              <w:rFonts w:ascii="Courier New" w:hAnsi="Courier New" w:cs="Courier New"/>
              <w:sz w:val="21"/>
            </w:rPr>
          </w:rPrChange>
        </w:rPr>
      </w:pPr>
      <w:ins w:id="810" w:author="Abhishek Deep Nigam" w:date="2015-10-25T18:56:00Z">
        <w:r w:rsidRPr="00CE5CA2">
          <w:rPr>
            <w:rFonts w:ascii="Courier New" w:hAnsi="Courier New" w:cs="Courier New"/>
            <w:sz w:val="21"/>
            <w:szCs w:val="21"/>
            <w:rPrChange w:id="811" w:author="Abhishek Deep Nigam" w:date="2015-10-25T18:56:00Z">
              <w:rPr>
                <w:rFonts w:ascii="Courier New" w:hAnsi="Courier New" w:cs="Courier New"/>
                <w:sz w:val="21"/>
              </w:rPr>
            </w:rPrChange>
          </w:rPr>
          <w:t>9 -&gt; {7,10}</w:t>
        </w:r>
      </w:ins>
    </w:p>
    <w:p w14:paraId="2CAB8723" w14:textId="77777777" w:rsidR="00CE5CA2" w:rsidRPr="00CE5CA2" w:rsidRDefault="00CE5CA2">
      <w:pPr>
        <w:spacing w:before="0" w:after="0"/>
        <w:rPr>
          <w:ins w:id="812" w:author="Abhishek Deep Nigam" w:date="2015-10-25T18:56:00Z"/>
          <w:rFonts w:ascii="Courier New" w:hAnsi="Courier New" w:cs="Courier New"/>
          <w:sz w:val="21"/>
          <w:szCs w:val="21"/>
          <w:rPrChange w:id="813" w:author="Abhishek Deep Nigam" w:date="2015-10-25T18:56:00Z">
            <w:rPr>
              <w:ins w:id="814" w:author="Abhishek Deep Nigam" w:date="2015-10-25T18:56:00Z"/>
              <w:rFonts w:ascii="Courier New" w:hAnsi="Courier New" w:cs="Courier New"/>
              <w:sz w:val="21"/>
            </w:rPr>
          </w:rPrChange>
        </w:rPr>
      </w:pPr>
      <w:ins w:id="815" w:author="Abhishek Deep Nigam" w:date="2015-10-25T18:56:00Z">
        <w:r w:rsidRPr="00CE5CA2">
          <w:rPr>
            <w:rFonts w:ascii="Courier New" w:hAnsi="Courier New" w:cs="Courier New"/>
            <w:sz w:val="21"/>
            <w:szCs w:val="21"/>
            <w:rPrChange w:id="816" w:author="Abhishek Deep Nigam" w:date="2015-10-25T18:56:00Z">
              <w:rPr>
                <w:rFonts w:ascii="Courier New" w:hAnsi="Courier New" w:cs="Courier New"/>
                <w:sz w:val="21"/>
              </w:rPr>
            </w:rPrChange>
          </w:rPr>
          <w:t>10 -&gt; {9}</w:t>
        </w:r>
      </w:ins>
    </w:p>
    <w:p w14:paraId="6EE4C3CA" w14:textId="4B6C0941" w:rsidR="00CE5CA2" w:rsidRPr="00CE5CA2" w:rsidRDefault="00CE5CA2">
      <w:pPr>
        <w:spacing w:before="0" w:after="0"/>
        <w:rPr>
          <w:ins w:id="817" w:author="Abhishek Deep Nigam" w:date="2015-10-25T18:55:00Z"/>
          <w:rFonts w:ascii="Courier New" w:hAnsi="Courier New" w:cs="Courier New"/>
          <w:sz w:val="21"/>
          <w:szCs w:val="21"/>
          <w:rPrChange w:id="818" w:author="Abhishek Deep Nigam" w:date="2015-10-25T18:56:00Z">
            <w:rPr>
              <w:ins w:id="819" w:author="Abhishek Deep Nigam" w:date="2015-10-25T18:55:00Z"/>
              <w:rFonts w:ascii="Courier New" w:hAnsi="Courier New" w:cs="Courier New"/>
              <w:sz w:val="21"/>
            </w:rPr>
          </w:rPrChange>
        </w:rPr>
        <w:pPrChange w:id="820" w:author="Abhishek Deep Nigam" w:date="2015-10-25T18:56:00Z">
          <w:pPr/>
        </w:pPrChange>
      </w:pPr>
      <w:ins w:id="821" w:author="Abhishek Deep Nigam" w:date="2015-10-25T18:56:00Z">
        <w:r w:rsidRPr="00CE5CA2">
          <w:rPr>
            <w:rFonts w:ascii="Courier New" w:hAnsi="Courier New" w:cs="Courier New"/>
            <w:sz w:val="21"/>
            <w:szCs w:val="21"/>
            <w:rPrChange w:id="822" w:author="Abhishek Deep Nigam" w:date="2015-10-25T18:56:00Z">
              <w:rPr>
                <w:rFonts w:ascii="Courier New" w:hAnsi="Courier New" w:cs="Courier New"/>
                <w:sz w:val="21"/>
              </w:rPr>
            </w:rPrChange>
          </w:rPr>
          <w:t>11 -&gt; {5,7}</w:t>
        </w:r>
      </w:ins>
    </w:p>
    <w:p w14:paraId="62C506C9" w14:textId="77777777" w:rsidR="00B43022" w:rsidRDefault="00B43022">
      <w:pPr>
        <w:spacing w:before="0" w:after="0"/>
        <w:rPr>
          <w:ins w:id="823" w:author="Abhishek Deep Nigam" w:date="2015-10-25T18:55:00Z"/>
          <w:rFonts w:ascii="Courier New" w:hAnsi="Courier New" w:cs="Courier New"/>
          <w:sz w:val="21"/>
        </w:rPr>
        <w:pPrChange w:id="824" w:author="Abhishek Deep Nigam" w:date="2015-10-25T18:53:00Z">
          <w:pPr/>
        </w:pPrChange>
      </w:pPr>
    </w:p>
    <w:p w14:paraId="73353CF7" w14:textId="4BD1A9B8" w:rsidR="00D64DD9" w:rsidRPr="00B43022" w:rsidRDefault="00D64DD9">
      <w:pPr>
        <w:spacing w:before="0" w:after="0"/>
        <w:rPr>
          <w:ins w:id="825" w:author="Abhishek Deep Nigam" w:date="2015-10-25T18:13:00Z"/>
          <w:rPrChange w:id="826" w:author="Abhishek Deep Nigam" w:date="2015-10-25T18:52:00Z">
            <w:rPr>
              <w:ins w:id="827" w:author="Abhishek Deep Nigam" w:date="2015-10-25T18:13:00Z"/>
              <w:rFonts w:asciiTheme="majorHAnsi" w:eastAsiaTheme="majorEastAsia" w:hAnsiTheme="majorHAnsi" w:cstheme="majorBidi"/>
              <w:caps/>
              <w:color w:val="0072C6" w:themeColor="accent1"/>
              <w:spacing w:val="14"/>
              <w:sz w:val="40"/>
              <w:szCs w:val="26"/>
            </w:rPr>
          </w:rPrChange>
        </w:rPr>
        <w:pPrChange w:id="828" w:author="Abhishek Deep Nigam" w:date="2015-10-25T18:53:00Z">
          <w:pPr/>
        </w:pPrChange>
      </w:pPr>
      <w:ins w:id="829" w:author="Abhishek Deep Nigam" w:date="2015-10-25T18:13:00Z">
        <w:r>
          <w:br w:type="page"/>
        </w:r>
      </w:ins>
    </w:p>
    <w:p w14:paraId="1089C77C" w14:textId="77777777" w:rsidR="00485923" w:rsidDel="00485923" w:rsidRDefault="00485923">
      <w:pPr>
        <w:pStyle w:val="ListBullet"/>
        <w:numPr>
          <w:ilvl w:val="0"/>
          <w:numId w:val="0"/>
        </w:numPr>
        <w:ind w:left="936"/>
        <w:rPr>
          <w:del w:id="830" w:author="Abhishek Deep Nigam" w:date="2015-10-21T23:55:00Z"/>
        </w:rPr>
        <w:pPrChange w:id="831" w:author="Abhishek Deep Nigam" w:date="2015-10-21T23:55:00Z">
          <w:pPr>
            <w:pStyle w:val="ListBullet"/>
          </w:pPr>
        </w:pPrChange>
      </w:pPr>
    </w:p>
    <w:p w14:paraId="5C70B6C1" w14:textId="77777777" w:rsidR="00485923" w:rsidRDefault="00485923">
      <w:pPr>
        <w:pStyle w:val="Heading2"/>
        <w:rPr>
          <w:ins w:id="832" w:author="Abhishek Deep Nigam" w:date="2015-10-21T23:56:00Z"/>
        </w:rPr>
      </w:pPr>
      <w:ins w:id="833" w:author="Abhishek Deep Nigam" w:date="2015-10-21T23:56:00Z">
        <w:r>
          <w:t>Part 2: War Game</w:t>
        </w:r>
      </w:ins>
    </w:p>
    <w:p w14:paraId="315CA927" w14:textId="2BEA0E06" w:rsidR="00963F06" w:rsidRDefault="00485923">
      <w:pPr>
        <w:pStyle w:val="Heading3"/>
        <w:rPr>
          <w:ins w:id="834" w:author="Abhishek Deep Nigam" w:date="2015-10-25T23:58:00Z"/>
        </w:rPr>
        <w:pPrChange w:id="835" w:author="Abhishek Deep Nigam" w:date="2015-10-25T23:58:00Z">
          <w:pPr>
            <w:pStyle w:val="Heading2"/>
          </w:pPr>
        </w:pPrChange>
      </w:pPr>
      <w:ins w:id="836" w:author="Abhishek Deep Nigam" w:date="2015-10-21T23:57:00Z">
        <w:r>
          <w:t>2.1 Minimax and Alpha-Beta Agents</w:t>
        </w:r>
      </w:ins>
    </w:p>
    <w:p w14:paraId="051EC4B0" w14:textId="099A70A5" w:rsidR="00963F06" w:rsidRDefault="00963F06">
      <w:pPr>
        <w:rPr>
          <w:ins w:id="837" w:author="Abhishek Deep Nigam" w:date="2015-10-26T15:16:00Z"/>
        </w:rPr>
        <w:pPrChange w:id="838" w:author="Abhishek Deep Nigam" w:date="2015-10-25T23:58:00Z">
          <w:pPr>
            <w:pStyle w:val="Heading2"/>
          </w:pPr>
        </w:pPrChange>
      </w:pPr>
      <w:ins w:id="839" w:author="Abhishek Deep Nigam" w:date="2015-10-25T23:58:00Z">
        <w:r>
          <w:t xml:space="preserve">For this portion of the project, we </w:t>
        </w:r>
      </w:ins>
      <w:ins w:id="840" w:author="Abhishek Deep Nigam" w:date="2015-10-26T15:14:00Z">
        <w:r w:rsidR="00924792">
          <w:t>needed</w:t>
        </w:r>
      </w:ins>
      <w:ins w:id="841" w:author="Abhishek Deep Nigam" w:date="2015-10-25T23:58:00Z">
        <w:r>
          <w:t xml:space="preserve"> a strong infrastructure to support the problem. We defined a</w:t>
        </w:r>
      </w:ins>
      <w:ins w:id="842" w:author="Abhishek Deep Nigam" w:date="2015-10-25T23:59:00Z">
        <w:r w:rsidR="00924792">
          <w:t xml:space="preserve"> matrix that will hold the board as it is read in. This matrix essentially holds the score values for each position. We then create another matrix that indicates which </w:t>
        </w:r>
      </w:ins>
      <w:ins w:id="843" w:author="Abhishek Deep Nigam" w:date="2015-10-26T15:14:00Z">
        <w:r w:rsidR="00924792">
          <w:t xml:space="preserve">player holds which position. If no player holds a </w:t>
        </w:r>
      </w:ins>
      <w:ins w:id="844" w:author="Abhishek Deep Nigam" w:date="2015-10-26T15:15:00Z">
        <w:r w:rsidR="00924792">
          <w:t xml:space="preserve">specific </w:t>
        </w:r>
      </w:ins>
      <w:ins w:id="845" w:author="Abhishek Deep Nigam" w:date="2015-10-26T15:14:00Z">
        <w:r w:rsidR="00924792">
          <w:t xml:space="preserve">position, the </w:t>
        </w:r>
      </w:ins>
      <w:ins w:id="846" w:author="Abhishek Deep Nigam" w:date="2015-10-26T15:15:00Z">
        <w:r w:rsidR="00924792">
          <w:t>at t</w:t>
        </w:r>
      </w:ins>
      <w:ins w:id="847" w:author="Abhishek Deep Nigam" w:date="2015-10-25T23:59:00Z">
        <w:r>
          <w:t>h</w:t>
        </w:r>
      </w:ins>
      <w:ins w:id="848" w:author="Abhishek Deep Nigam" w:date="2015-10-26T15:15:00Z">
        <w:r w:rsidR="00924792">
          <w:t xml:space="preserve">at position is merely </w:t>
        </w:r>
      </w:ins>
      <w:ins w:id="849" w:author="Abhishek Deep Nigam" w:date="2015-10-26T15:22:00Z">
        <w:r w:rsidR="003006A3">
          <w:t>‘</w:t>
        </w:r>
      </w:ins>
      <w:ins w:id="850" w:author="Abhishek Deep Nigam" w:date="2015-10-26T15:15:00Z">
        <w:r w:rsidR="00924792">
          <w:t>-1.</w:t>
        </w:r>
      </w:ins>
      <w:ins w:id="851" w:author="Abhishek Deep Nigam" w:date="2015-10-26T15:22:00Z">
        <w:r w:rsidR="003006A3">
          <w:t>’</w:t>
        </w:r>
        <w:r w:rsidR="000F2EB4">
          <w:t xml:space="preserve"> Otherwise it is labelled as a </w:t>
        </w:r>
      </w:ins>
      <w:ins w:id="852" w:author="Abhishek Deep Nigam" w:date="2015-10-26T15:23:00Z">
        <w:r w:rsidR="000F2EB4">
          <w:t>‘1’ or a ‘2’ for Player 1 and Player 2 respectively.</w:t>
        </w:r>
      </w:ins>
      <w:ins w:id="853" w:author="Abhishek Deep Nigam" w:date="2015-10-26T15:22:00Z">
        <w:r w:rsidR="003006A3">
          <w:t xml:space="preserve"> </w:t>
        </w:r>
      </w:ins>
      <w:ins w:id="854" w:author="Abhishek Deep Nigam" w:date="2015-10-26T15:15:00Z">
        <w:r w:rsidR="003006A3">
          <w:t xml:space="preserve">We maintained </w:t>
        </w:r>
        <w:r w:rsidR="00924792">
          <w:t>some fields to help us keep track of nodes expanded, time elapsed, and total number of moves made</w:t>
        </w:r>
      </w:ins>
      <w:ins w:id="855" w:author="Abhishek Deep Nigam" w:date="2015-10-26T00:03:00Z">
        <w:r>
          <w:t>.</w:t>
        </w:r>
      </w:ins>
    </w:p>
    <w:p w14:paraId="0C0BF23A" w14:textId="04E01D59" w:rsidR="003006A3" w:rsidRDefault="00924792">
      <w:pPr>
        <w:rPr>
          <w:ins w:id="856" w:author="Abhishek Deep Nigam" w:date="2015-10-26T00:24:00Z"/>
        </w:rPr>
        <w:pPrChange w:id="857" w:author="Abhishek Deep Nigam" w:date="2015-10-25T23:58:00Z">
          <w:pPr>
            <w:pStyle w:val="Heading2"/>
          </w:pPr>
        </w:pPrChange>
      </w:pPr>
      <w:ins w:id="858" w:author="Abhishek Deep Nigam" w:date="2015-10-26T15:16:00Z">
        <w:r>
          <w:t>We also set up a method that will calculate the score at a given position.</w:t>
        </w:r>
      </w:ins>
      <w:ins w:id="859" w:author="Abhishek Deep Nigam" w:date="2015-10-26T15:20:00Z">
        <w:r w:rsidR="003006A3">
          <w:t xml:space="preserve"> This method merely goes to every index of the board matrix, and adds to the correct player</w:t>
        </w:r>
      </w:ins>
      <w:ins w:id="860" w:author="Abhishek Deep Nigam" w:date="2015-10-26T15:22:00Z">
        <w:r w:rsidR="003006A3">
          <w:t>’s score. This assists in calculating the final score at the end of the game.</w:t>
        </w:r>
      </w:ins>
    </w:p>
    <w:p w14:paraId="49EEBC03" w14:textId="7D1FE23A" w:rsidR="00963F06" w:rsidRDefault="00027853">
      <w:pPr>
        <w:rPr>
          <w:ins w:id="861" w:author="Abhishek Deep Nigam" w:date="2015-10-26T00:14:00Z"/>
        </w:rPr>
        <w:pPrChange w:id="862" w:author="Abhishek Deep Nigam" w:date="2015-10-25T23:58:00Z">
          <w:pPr>
            <w:pStyle w:val="Heading2"/>
          </w:pPr>
        </w:pPrChange>
      </w:pPr>
      <w:ins w:id="863" w:author="Abhishek Deep Nigam" w:date="2015-10-26T00:04:00Z">
        <w:r>
          <w:t xml:space="preserve">We first read in the text file, and then we populate </w:t>
        </w:r>
      </w:ins>
      <w:ins w:id="864" w:author="Abhishek Deep Nigam" w:date="2015-10-26T15:12:00Z">
        <w:r w:rsidR="00924792">
          <w:t>the board and scores</w:t>
        </w:r>
      </w:ins>
      <w:ins w:id="865" w:author="Abhishek Deep Nigam" w:date="2015-10-26T00:05:00Z">
        <w:r>
          <w:t xml:space="preserve"> </w:t>
        </w:r>
      </w:ins>
      <w:ins w:id="866" w:author="Abhishek Deep Nigam" w:date="2015-10-26T15:13:00Z">
        <w:r w:rsidR="00924792">
          <w:t>matrices</w:t>
        </w:r>
      </w:ins>
      <w:ins w:id="867" w:author="Abhishek Deep Nigam" w:date="2015-10-26T00:05:00Z">
        <w:r>
          <w:t>, which will represent the state of the game at any given time.</w:t>
        </w:r>
      </w:ins>
      <w:ins w:id="868" w:author="Abhishek Deep Nigam" w:date="2015-10-26T00:14:00Z">
        <w:r w:rsidR="00FC45A6">
          <w:t xml:space="preserve"> After completing set up, which includes determining which player will perform use which algorithm (</w:t>
        </w:r>
        <w:r w:rsidR="00FC45A6" w:rsidRPr="00FC45A6">
          <w:rPr>
            <w:i/>
            <w:rPrChange w:id="869" w:author="Abhishek Deep Nigam" w:date="2015-10-26T00:20:00Z">
              <w:rPr/>
            </w:rPrChange>
          </w:rPr>
          <w:t>minimax</w:t>
        </w:r>
        <w:r w:rsidR="00FC45A6">
          <w:t>/</w:t>
        </w:r>
        <w:r w:rsidR="00FC45A6" w:rsidRPr="00FC45A6">
          <w:rPr>
            <w:i/>
            <w:rPrChange w:id="870" w:author="Abhishek Deep Nigam" w:date="2015-10-26T00:21:00Z">
              <w:rPr/>
            </w:rPrChange>
          </w:rPr>
          <w:t>alpha-beta</w:t>
        </w:r>
        <w:r w:rsidR="00FC45A6">
          <w:t>), we actually begin gameplay.</w:t>
        </w:r>
      </w:ins>
    </w:p>
    <w:p w14:paraId="22497897" w14:textId="7E43196E" w:rsidR="00FC45A6" w:rsidRDefault="00FC45A6">
      <w:pPr>
        <w:rPr>
          <w:ins w:id="871" w:author="Abhishek Deep Nigam" w:date="2015-10-26T00:15:00Z"/>
        </w:rPr>
        <w:pPrChange w:id="872" w:author="Abhishek Deep Nigam" w:date="2015-10-25T23:58:00Z">
          <w:pPr>
            <w:pStyle w:val="Heading2"/>
          </w:pPr>
        </w:pPrChange>
      </w:pPr>
      <w:ins w:id="873" w:author="Abhishek Deep Nigam" w:date="2015-10-26T00:14:00Z">
        <w:r>
          <w:t xml:space="preserve">In game play, we </w:t>
        </w:r>
      </w:ins>
      <w:ins w:id="874" w:author="Abhishek Deep Nigam" w:date="2015-10-26T00:15:00Z">
        <w:r>
          <w:t xml:space="preserve">will check who’s turn it is, and then call the respective algorithm for the player who’s turn it is. After </w:t>
        </w:r>
        <w:r w:rsidRPr="00FC45A6">
          <w:rPr>
            <w:i/>
            <w:rPrChange w:id="875" w:author="Abhishek Deep Nigam" w:date="2015-10-26T00:21:00Z">
              <w:rPr/>
            </w:rPrChange>
          </w:rPr>
          <w:t>minimax</w:t>
        </w:r>
        <w:r>
          <w:t xml:space="preserve"> or </w:t>
        </w:r>
        <w:r w:rsidRPr="00FC45A6">
          <w:rPr>
            <w:i/>
            <w:rPrChange w:id="876" w:author="Abhishek Deep Nigam" w:date="2015-10-26T00:21:00Z">
              <w:rPr/>
            </w:rPrChange>
          </w:rPr>
          <w:t>alpha-beta</w:t>
        </w:r>
        <w:r>
          <w:t xml:space="preserve"> returns an action, that action is applied, and the state of the board is updated. This continues until there are no more moves left.</w:t>
        </w:r>
      </w:ins>
    </w:p>
    <w:p w14:paraId="4B8D13F2" w14:textId="5355ECAD" w:rsidR="00FC45A6" w:rsidRDefault="00FC45A6">
      <w:pPr>
        <w:rPr>
          <w:ins w:id="877" w:author="Abhishek Deep Nigam" w:date="2015-10-26T00:25:00Z"/>
        </w:rPr>
        <w:pPrChange w:id="878" w:author="Abhishek Deep Nigam" w:date="2015-10-25T23:58:00Z">
          <w:pPr>
            <w:pStyle w:val="Heading2"/>
          </w:pPr>
        </w:pPrChange>
      </w:pPr>
      <w:ins w:id="879" w:author="Abhishek Deep Nigam" w:date="2015-10-26T00:16:00Z">
        <w:r w:rsidRPr="00FC45A6">
          <w:rPr>
            <w:i/>
            <w:rPrChange w:id="880" w:author="Abhishek Deep Nigam" w:date="2015-10-26T00:21:00Z">
              <w:rPr/>
            </w:rPrChange>
          </w:rPr>
          <w:t>Minimax</w:t>
        </w:r>
        <w:r>
          <w:t xml:space="preserve"> and </w:t>
        </w:r>
        <w:r w:rsidRPr="00FC45A6">
          <w:rPr>
            <w:i/>
            <w:rPrChange w:id="881" w:author="Abhishek Deep Nigam" w:date="2015-10-26T00:21:00Z">
              <w:rPr/>
            </w:rPrChange>
          </w:rPr>
          <w:t>alpha</w:t>
        </w:r>
      </w:ins>
      <w:ins w:id="882" w:author="Abhishek Deep Nigam" w:date="2015-10-26T00:21:00Z">
        <w:r>
          <w:rPr>
            <w:i/>
          </w:rPr>
          <w:t>-</w:t>
        </w:r>
      </w:ins>
      <w:ins w:id="883" w:author="Abhishek Deep Nigam" w:date="2015-10-26T00:16:00Z">
        <w:r w:rsidRPr="00FC45A6">
          <w:rPr>
            <w:i/>
            <w:rPrChange w:id="884" w:author="Abhishek Deep Nigam" w:date="2015-10-26T00:21:00Z">
              <w:rPr/>
            </w:rPrChange>
          </w:rPr>
          <w:t>beta</w:t>
        </w:r>
        <w:r>
          <w:t xml:space="preserve"> were implemented similarly to the pseudo-code in the textbook</w:t>
        </w:r>
      </w:ins>
      <w:ins w:id="885" w:author="Abhishek Deep Nigam" w:date="2015-10-26T15:13:00Z">
        <w:r w:rsidR="00924792">
          <w:t>.</w:t>
        </w:r>
      </w:ins>
    </w:p>
    <w:p w14:paraId="61A12FD4" w14:textId="067E59C7" w:rsidR="00011494" w:rsidRDefault="00482C1A">
      <w:pPr>
        <w:pStyle w:val="Heading4"/>
        <w:rPr>
          <w:ins w:id="886" w:author="Abhishek Deep Nigam" w:date="2015-10-26T00:39:00Z"/>
        </w:rPr>
        <w:pPrChange w:id="887" w:author="Abhishek Deep Nigam" w:date="2015-10-26T00:50:00Z">
          <w:pPr/>
        </w:pPrChange>
      </w:pPr>
      <w:ins w:id="888" w:author="Abhishek Deep Nigam" w:date="2015-10-26T00:50:00Z">
        <w:r>
          <w:t>Note: All Results for the War Game are shown below in the Results section.</w:t>
        </w:r>
      </w:ins>
      <w:ins w:id="889" w:author="Abhishek Deep Nigam" w:date="2015-10-26T00:39:00Z">
        <w:r w:rsidR="00011494">
          <w:br w:type="page"/>
        </w:r>
      </w:ins>
    </w:p>
    <w:p w14:paraId="7032612D" w14:textId="02ED389A" w:rsidR="00011494" w:rsidRDefault="00011494">
      <w:pPr>
        <w:pStyle w:val="Heading4"/>
        <w:rPr>
          <w:ins w:id="890" w:author="Abhishek Deep Nigam" w:date="2015-10-26T00:38:00Z"/>
        </w:rPr>
        <w:pPrChange w:id="891" w:author="Abhishek Deep Nigam" w:date="2015-10-26T00:38:00Z">
          <w:pPr>
            <w:pStyle w:val="Heading2"/>
          </w:pPr>
        </w:pPrChange>
      </w:pPr>
      <w:ins w:id="892" w:author="Abhishek Deep Nigam" w:date="2015-10-26T00:38:00Z">
        <w:r>
          <w:lastRenderedPageBreak/>
          <w:t>For Bonus Points</w:t>
        </w:r>
      </w:ins>
    </w:p>
    <w:p w14:paraId="306A3AAA" w14:textId="097B1B98" w:rsidR="0040270A" w:rsidRDefault="0040270A">
      <w:pPr>
        <w:rPr>
          <w:ins w:id="893" w:author="Abhishek Deep Nigam" w:date="2015-10-26T15:23:00Z"/>
        </w:rPr>
        <w:pPrChange w:id="894" w:author="Abhishek Deep Nigam" w:date="2015-10-25T23:58:00Z">
          <w:pPr>
            <w:pStyle w:val="Heading2"/>
          </w:pPr>
        </w:pPrChange>
      </w:pPr>
      <w:ins w:id="895" w:author="Abhishek Deep Nigam" w:date="2015-10-26T00:27:00Z">
        <w:r>
          <w:t>We also built in func</w:t>
        </w:r>
        <w:r w:rsidR="00011494">
          <w:t xml:space="preserve">tionality that allows a user to play against the AI. When running the code, rather than specifying that </w:t>
        </w:r>
      </w:ins>
      <w:ins w:id="896" w:author="Abhishek Deep Nigam" w:date="2015-10-26T15:08:00Z">
        <w:r w:rsidR="00502543">
          <w:t xml:space="preserve">2 for </w:t>
        </w:r>
      </w:ins>
      <w:ins w:id="897" w:author="Abhishek Deep Nigam" w:date="2015-10-26T00:37:00Z">
        <w:r w:rsidR="00011494">
          <w:t>‘</w:t>
        </w:r>
        <w:r w:rsidR="00011494">
          <w:rPr>
            <w:i/>
          </w:rPr>
          <w:t>alpha-beta</w:t>
        </w:r>
        <w:r w:rsidR="00011494">
          <w:t xml:space="preserve">’ or </w:t>
        </w:r>
      </w:ins>
      <w:ins w:id="898" w:author="Abhishek Deep Nigam" w:date="2015-10-26T15:08:00Z">
        <w:r w:rsidR="00502543">
          <w:t xml:space="preserve">1 for </w:t>
        </w:r>
      </w:ins>
      <w:ins w:id="899" w:author="Abhishek Deep Nigam" w:date="2015-10-26T00:37:00Z">
        <w:r w:rsidR="00011494">
          <w:t>‘</w:t>
        </w:r>
        <w:r w:rsidR="00011494">
          <w:rPr>
            <w:i/>
          </w:rPr>
          <w:t>minimax</w:t>
        </w:r>
        <w:r w:rsidR="00011494">
          <w:t xml:space="preserve">,’ you can simply specify </w:t>
        </w:r>
      </w:ins>
      <w:ins w:id="900" w:author="Abhishek Deep Nigam" w:date="2015-10-26T15:08:00Z">
        <w:r w:rsidR="00502543">
          <w:t xml:space="preserve">0 for </w:t>
        </w:r>
      </w:ins>
      <w:ins w:id="901" w:author="Abhishek Deep Nigam" w:date="2015-10-26T00:38:00Z">
        <w:r w:rsidR="00011494">
          <w:rPr>
            <w:i/>
          </w:rPr>
          <w:t>‘human</w:t>
        </w:r>
        <w:r w:rsidR="00011494">
          <w:t xml:space="preserve">,’ and the code will allow the user to input coordinates for moves. For the user’s convenience, the state of the board is printed </w:t>
        </w:r>
      </w:ins>
      <w:ins w:id="902" w:author="Abhishek Deep Nigam" w:date="2015-10-26T00:39:00Z">
        <w:r w:rsidR="00011494">
          <w:t xml:space="preserve">before the user is asked to make a decision. </w:t>
        </w:r>
      </w:ins>
      <w:ins w:id="903" w:author="Abhishek Deep Nigam" w:date="2015-10-26T15:08:00Z">
        <w:r w:rsidR="00924792">
          <w:t xml:space="preserve">The user is then prompted to enter an X and a Y coordinate on the board. </w:t>
        </w:r>
      </w:ins>
      <w:ins w:id="904" w:author="Abhishek Deep Nigam" w:date="2015-10-26T15:09:00Z">
        <w:r w:rsidR="00924792">
          <w:t xml:space="preserve">If no move is possible, nothing occurs, and it becomes the turn of the next player. </w:t>
        </w:r>
      </w:ins>
      <w:ins w:id="905" w:author="Abhishek Deep Nigam" w:date="2015-10-26T15:08:00Z">
        <w:r w:rsidR="00924792">
          <w:t xml:space="preserve">If a Blitz is possible at that point, the blitz automatically occurs. If a blitz is not possible, a Paradrop will occur. </w:t>
        </w:r>
      </w:ins>
      <w:ins w:id="906" w:author="Abhishek Deep Nigam" w:date="2015-10-26T00:40:00Z">
        <w:r w:rsidR="00011494">
          <w:t xml:space="preserve">Against the AI, we don’t </w:t>
        </w:r>
      </w:ins>
      <w:ins w:id="907" w:author="Abhishek Deep Nigam" w:date="2015-10-26T00:41:00Z">
        <w:r w:rsidR="00011494">
          <w:t>do</w:t>
        </w:r>
      </w:ins>
      <w:ins w:id="908" w:author="Abhishek Deep Nigam" w:date="2015-10-26T00:40:00Z">
        <w:r w:rsidR="00011494">
          <w:t xml:space="preserve"> very well. The AI wins with both </w:t>
        </w:r>
        <w:r w:rsidR="00011494">
          <w:rPr>
            <w:i/>
          </w:rPr>
          <w:t xml:space="preserve">minimax </w:t>
        </w:r>
        <w:r w:rsidR="00011494">
          <w:t xml:space="preserve">and </w:t>
        </w:r>
        <w:r w:rsidR="00011494">
          <w:rPr>
            <w:i/>
          </w:rPr>
          <w:t xml:space="preserve">alpha-beta </w:t>
        </w:r>
      </w:ins>
      <w:ins w:id="909" w:author="Abhishek Deep Nigam" w:date="2015-10-26T00:41:00Z">
        <w:r w:rsidR="00011494">
          <w:t xml:space="preserve">against both of us. At lower depths, we can compete well against the AI, but if the depth of the search tree for the AI is made larger, then </w:t>
        </w:r>
      </w:ins>
      <w:ins w:id="910" w:author="Abhishek Deep Nigam" w:date="2015-10-26T00:44:00Z">
        <w:r w:rsidR="001B77BB">
          <w:t>the AI is incredibly effective</w:t>
        </w:r>
      </w:ins>
      <w:ins w:id="911" w:author="Abhishek Deep Nigam" w:date="2015-10-26T00:45:00Z">
        <w:r w:rsidR="00865C97">
          <w:t xml:space="preserve"> against a human</w:t>
        </w:r>
      </w:ins>
      <w:ins w:id="912" w:author="Abhishek Deep Nigam" w:date="2015-10-26T00:44:00Z">
        <w:r w:rsidR="001B77BB">
          <w:t xml:space="preserve">. </w:t>
        </w:r>
      </w:ins>
      <w:ins w:id="913" w:author="Abhishek Deep Nigam" w:date="2015-10-26T15:23:00Z">
        <w:r w:rsidR="000F2EB4">
          <w:t>This is for bonus points</w:t>
        </w:r>
        <w:r w:rsidR="00F611DF">
          <w:t>.</w:t>
        </w:r>
      </w:ins>
    </w:p>
    <w:p w14:paraId="48EEBAA5" w14:textId="38D882E8" w:rsidR="00F611DF" w:rsidRDefault="00F611DF">
      <w:pPr>
        <w:rPr>
          <w:ins w:id="914" w:author="Abhishek Deep Nigam" w:date="2015-10-26T00:45:00Z"/>
        </w:rPr>
        <w:pPrChange w:id="915" w:author="Abhishek Deep Nigam" w:date="2015-10-25T23:58:00Z">
          <w:pPr>
            <w:pStyle w:val="Heading2"/>
          </w:pPr>
        </w:pPrChange>
      </w:pPr>
      <w:ins w:id="916" w:author="Abhishek Deep Nigam" w:date="2015-10-26T15:23:00Z">
        <w:r>
          <w:t xml:space="preserve">We also wanted our program itself to be sustainable without the report. This means that upon termination of the game, the program will always report the statistics on nodes expanded, average time per move, </w:t>
        </w:r>
      </w:ins>
      <w:ins w:id="917" w:author="Abhishek Deep Nigam" w:date="2015-10-26T15:26:00Z">
        <w:r>
          <w:t xml:space="preserve">and </w:t>
        </w:r>
      </w:ins>
      <w:ins w:id="918" w:author="Abhishek Deep Nigam" w:date="2015-10-26T15:23:00Z">
        <w:r>
          <w:t>average nodes expanded</w:t>
        </w:r>
      </w:ins>
      <w:ins w:id="919" w:author="Abhishek Deep Nigam" w:date="2015-10-26T15:27:00Z">
        <w:r>
          <w:t>. It will also always output the final score and winner. In addition, for ease of use when running multiple boards, we also output our results to a formatted HTML page. This will show colors when opened in a web browser and makes it easy to tell who has captured which square.</w:t>
        </w:r>
      </w:ins>
    </w:p>
    <w:p w14:paraId="4589ED85" w14:textId="104F01C2" w:rsidR="00482C1A" w:rsidRDefault="006B5DE2" w:rsidP="00963F06">
      <w:pPr>
        <w:rPr>
          <w:ins w:id="920" w:author="Abhishek Deep Nigam" w:date="2015-10-26T00:49:00Z"/>
        </w:rPr>
      </w:pPr>
      <w:ins w:id="921" w:author="Abhishek Deep Nigam" w:date="2015-10-26T00:45:00Z">
        <w:r>
          <w:t xml:space="preserve">Our </w:t>
        </w:r>
      </w:ins>
      <w:ins w:id="922" w:author="Abhishek Deep Nigam" w:date="2015-10-26T15:27:00Z">
        <w:r w:rsidR="00F611DF">
          <w:t>boards</w:t>
        </w:r>
      </w:ins>
      <w:ins w:id="923" w:author="Abhishek Deep Nigam" w:date="2015-10-26T00:45:00Z">
        <w:r>
          <w:t xml:space="preserve"> were constructed such that they were not dependent on being of size 6x6. They read in the file, and then store the size of one edge of the grid to represent the size of the board. This allows us to expand the functionality of the board to include larger boards. </w:t>
        </w:r>
      </w:ins>
      <w:ins w:id="924" w:author="Abhishek Deep Nigam" w:date="2015-10-26T15:10:00Z">
        <w:r w:rsidR="00924792">
          <w:t xml:space="preserve">When we run our program on larger boards, both search algorithms did slow down. However, </w:t>
        </w:r>
        <w:r w:rsidR="00924792">
          <w:rPr>
            <w:i/>
          </w:rPr>
          <w:t xml:space="preserve">minimax </w:t>
        </w:r>
        <w:r w:rsidR="00924792">
          <w:t xml:space="preserve">was noticeably slower than </w:t>
        </w:r>
        <w:r w:rsidR="00924792">
          <w:rPr>
            <w:i/>
          </w:rPr>
          <w:t xml:space="preserve">alpha-beta. </w:t>
        </w:r>
      </w:ins>
      <w:ins w:id="925" w:author="Abhishek Deep Nigam" w:date="2015-10-26T15:11:00Z">
        <w:r w:rsidR="00924792">
          <w:t xml:space="preserve">We ran our program on a few larger boards, and the results for those programs are shown in the results section as well. </w:t>
        </w:r>
      </w:ins>
      <w:ins w:id="926" w:author="Abhishek Deep Nigam" w:date="2015-10-26T15:31:00Z">
        <w:r w:rsidR="00C112DA">
          <w:t xml:space="preserve">The larger boards are titled </w:t>
        </w:r>
        <w:r w:rsidR="00C112DA">
          <w:rPr>
            <w:i/>
          </w:rPr>
          <w:t xml:space="preserve">WeesterplatteLarge, KerenLarge, Random, </w:t>
        </w:r>
      </w:ins>
      <w:ins w:id="927" w:author="Abhishek Deep Nigam" w:date="2015-10-26T15:32:00Z">
        <w:r w:rsidR="00C112DA">
          <w:t xml:space="preserve">and </w:t>
        </w:r>
        <w:r w:rsidR="00C112DA">
          <w:rPr>
            <w:i/>
          </w:rPr>
          <w:t>NarvikLarge.</w:t>
        </w:r>
        <w:r w:rsidR="00C112DA">
          <w:t xml:space="preserve"> </w:t>
        </w:r>
      </w:ins>
      <w:bookmarkStart w:id="928" w:name="_GoBack"/>
      <w:bookmarkEnd w:id="928"/>
      <w:ins w:id="929" w:author="Abhishek Deep Nigam" w:date="2015-10-26T00:45:00Z">
        <w:r w:rsidRPr="00924792">
          <w:rPr>
            <w:rPrChange w:id="930" w:author="Abhishek Deep Nigam" w:date="2015-10-26T15:10:00Z">
              <w:rPr/>
            </w:rPrChange>
          </w:rPr>
          <w:t>This</w:t>
        </w:r>
        <w:r>
          <w:t xml:space="preserve"> is </w:t>
        </w:r>
        <w:r w:rsidR="00484C9B">
          <w:t xml:space="preserve">also </w:t>
        </w:r>
        <w:r>
          <w:t>for bonus points.</w:t>
        </w:r>
      </w:ins>
      <w:ins w:id="931" w:author="Abhishek Deep Nigam" w:date="2015-10-26T15:10:00Z">
        <w:r w:rsidR="00924792">
          <w:t xml:space="preserve"> </w:t>
        </w:r>
      </w:ins>
    </w:p>
    <w:p w14:paraId="2BAAF048" w14:textId="40494011" w:rsidR="00482C1A" w:rsidRDefault="00482C1A">
      <w:pPr>
        <w:pStyle w:val="Heading4"/>
        <w:rPr>
          <w:ins w:id="932" w:author="Abhishek Deep Nigam" w:date="2015-10-26T00:49:00Z"/>
        </w:rPr>
        <w:pPrChange w:id="933" w:author="Abhishek Deep Nigam" w:date="2015-10-26T00:50:00Z">
          <w:pPr/>
        </w:pPrChange>
      </w:pPr>
      <w:ins w:id="934" w:author="Abhishek Deep Nigam" w:date="2015-10-26T00:50:00Z">
        <w:r>
          <w:t>Note: All Results for the War Game are shown below in the Results section.</w:t>
        </w:r>
      </w:ins>
      <w:ins w:id="935" w:author="Abhishek Deep Nigam" w:date="2015-10-26T00:49:00Z">
        <w:r>
          <w:br w:type="page"/>
        </w:r>
      </w:ins>
    </w:p>
    <w:p w14:paraId="7D71A71D" w14:textId="77777777" w:rsidR="00482C1A" w:rsidRDefault="00482C1A">
      <w:pPr>
        <w:pStyle w:val="Heading3"/>
        <w:rPr>
          <w:ins w:id="936" w:author="Abhishek Deep Nigam" w:date="2015-10-26T00:52:00Z"/>
        </w:rPr>
        <w:pPrChange w:id="937" w:author="Abhishek Deep Nigam" w:date="2015-10-26T00:49:00Z">
          <w:pPr/>
        </w:pPrChange>
      </w:pPr>
      <w:ins w:id="938" w:author="Abhishek Deep Nigam" w:date="2015-10-26T00:49:00Z">
        <w:r>
          <w:lastRenderedPageBreak/>
          <w:t>Results</w:t>
        </w:r>
      </w:ins>
    </w:p>
    <w:p w14:paraId="45D42722" w14:textId="713DC3B7" w:rsidR="00EF08E5" w:rsidRDefault="00EF08E5">
      <w:pPr>
        <w:rPr>
          <w:ins w:id="939" w:author="Abhishek Deep Nigam" w:date="2015-10-26T02:28:00Z"/>
        </w:rPr>
      </w:pPr>
      <w:ins w:id="940" w:author="Abhishek Deep Nigam" w:date="2015-10-26T02:28:00Z">
        <w:r>
          <w:br w:type="page"/>
        </w:r>
      </w:ins>
    </w:p>
    <w:p w14:paraId="789D6D1F" w14:textId="4F0DAD7E" w:rsidR="00245841" w:rsidRDefault="00EF08E5">
      <w:pPr>
        <w:pStyle w:val="Heading2"/>
        <w:rPr>
          <w:ins w:id="941" w:author="Abhishek Deep Nigam" w:date="2015-10-26T02:28:00Z"/>
        </w:rPr>
        <w:pPrChange w:id="942" w:author="Abhishek Deep Nigam" w:date="2015-10-26T02:28:00Z">
          <w:pPr/>
        </w:pPrChange>
      </w:pPr>
      <w:ins w:id="943" w:author="Abhishek Deep Nigam" w:date="2015-10-26T02:28:00Z">
        <w:r>
          <w:lastRenderedPageBreak/>
          <w:t>Individual Contributions</w:t>
        </w:r>
      </w:ins>
    </w:p>
    <w:p w14:paraId="4A703E2A" w14:textId="31C212A1" w:rsidR="00EF08E5" w:rsidRDefault="00EF08E5">
      <w:pPr>
        <w:pStyle w:val="Heading3"/>
        <w:rPr>
          <w:ins w:id="944" w:author="Abhishek Deep Nigam" w:date="2015-10-26T02:51:00Z"/>
        </w:rPr>
        <w:pPrChange w:id="945" w:author="Abhishek Deep Nigam" w:date="2015-10-26T02:28:00Z">
          <w:pPr/>
        </w:pPrChange>
      </w:pPr>
      <w:ins w:id="946" w:author="Abhishek Deep Nigam" w:date="2015-10-26T02:29:00Z">
        <w:r>
          <w:t>Abhishek Deep Nigam</w:t>
        </w:r>
      </w:ins>
    </w:p>
    <w:p w14:paraId="170F602F" w14:textId="209578D5" w:rsidR="0080178E" w:rsidRPr="0080178E" w:rsidRDefault="00F25C3F">
      <w:pPr>
        <w:rPr>
          <w:ins w:id="947" w:author="Abhishek Deep Nigam" w:date="2015-10-26T02:29:00Z"/>
        </w:rPr>
      </w:pPr>
      <w:ins w:id="948" w:author="Abhishek Deep Nigam" w:date="2015-10-26T02:51:00Z">
        <w:r>
          <w:t>I developed the infrastructure for 2.1, and tested and imp</w:t>
        </w:r>
      </w:ins>
      <w:ins w:id="949" w:author="Abhishek Deep Nigam" w:date="2015-10-26T02:52:00Z">
        <w:r>
          <w:t>r</w:t>
        </w:r>
      </w:ins>
      <w:ins w:id="950" w:author="Abhishek Deep Nigam" w:date="2015-10-26T02:51:00Z">
        <w:r>
          <w:t xml:space="preserve">oved the infrastructure for </w:t>
        </w:r>
      </w:ins>
      <w:ins w:id="951" w:author="Abhishek Deep Nigam" w:date="2015-10-26T02:52:00Z">
        <w:r>
          <w:t>1.1. We both sat down and worked together on the development of the rest of the project.</w:t>
        </w:r>
      </w:ins>
      <w:ins w:id="952" w:author="Abhishek Deep Nigam" w:date="2015-10-26T02:53:00Z">
        <w:r>
          <w:t xml:space="preserve"> I implemented the Map Coloring algorithm and was responsible for the bulk or the reporting tasks. </w:t>
        </w:r>
      </w:ins>
    </w:p>
    <w:p w14:paraId="460EF8EA" w14:textId="7D518AFE" w:rsidR="00EF08E5" w:rsidRDefault="00EF08E5">
      <w:pPr>
        <w:pStyle w:val="Heading3"/>
        <w:rPr>
          <w:ins w:id="953" w:author="Abhishek Deep Nigam" w:date="2015-10-26T02:51:00Z"/>
        </w:rPr>
        <w:pPrChange w:id="954" w:author="Abhishek Deep Nigam" w:date="2015-10-26T02:29:00Z">
          <w:pPr/>
        </w:pPrChange>
      </w:pPr>
      <w:ins w:id="955" w:author="Abhishek Deep Nigam" w:date="2015-10-26T02:29:00Z">
        <w:r>
          <w:t>Jakub Klapacz</w:t>
        </w:r>
      </w:ins>
    </w:p>
    <w:p w14:paraId="291FF6E2" w14:textId="21494D69" w:rsidR="0080178E" w:rsidRPr="0080178E" w:rsidRDefault="0080178E">
      <w:pPr>
        <w:rPr>
          <w:ins w:id="956" w:author="Abhishek Deep Nigam" w:date="2015-10-26T00:45:00Z"/>
        </w:rPr>
      </w:pPr>
      <w:ins w:id="957" w:author="Abhishek Deep Nigam" w:date="2015-10-26T02:51:00Z">
        <w:r>
          <w:t xml:space="preserve">I developed the infrastructure section for </w:t>
        </w:r>
        <w:r w:rsidR="00F25C3F">
          <w:t>1.1, and tested and improved the infrastructure for 2.1</w:t>
        </w:r>
      </w:ins>
      <w:ins w:id="958" w:author="Abhishek Deep Nigam" w:date="2015-10-26T02:53:00Z">
        <w:r w:rsidR="00F25C3F">
          <w:t>. We both sat down and worked together on the development of the rest of the project. I was responsible for the bulk of debugging tasks.</w:t>
        </w:r>
      </w:ins>
    </w:p>
    <w:p w14:paraId="62FFCEE9" w14:textId="77777777" w:rsidR="00F25C3F" w:rsidRDefault="00F25C3F">
      <w:pPr>
        <w:rPr>
          <w:ins w:id="959" w:author="Abhishek Deep Nigam" w:date="2015-10-26T02:53:00Z"/>
          <w:rFonts w:asciiTheme="majorHAnsi" w:eastAsiaTheme="majorEastAsia" w:hAnsiTheme="majorHAnsi" w:cstheme="majorBidi"/>
          <w:caps/>
          <w:color w:val="0072C6" w:themeColor="accent1"/>
          <w:spacing w:val="14"/>
          <w:sz w:val="40"/>
          <w:szCs w:val="26"/>
        </w:rPr>
      </w:pPr>
      <w:ins w:id="960" w:author="Abhishek Deep Nigam" w:date="2015-10-26T02:53:00Z">
        <w:r>
          <w:br w:type="page"/>
        </w:r>
      </w:ins>
    </w:p>
    <w:p w14:paraId="4D48CA22" w14:textId="142B7A4E" w:rsidR="00073577" w:rsidRDefault="00245841">
      <w:pPr>
        <w:pStyle w:val="Heading2"/>
        <w:rPr>
          <w:ins w:id="961" w:author="Abhishek Deep Nigam" w:date="2015-10-26T01:02:00Z"/>
        </w:rPr>
        <w:pPrChange w:id="962" w:author="Abhishek Deep Nigam" w:date="2015-10-26T00:46:00Z">
          <w:pPr/>
        </w:pPrChange>
      </w:pPr>
      <w:ins w:id="963" w:author="Abhishek Deep Nigam" w:date="2015-10-26T00:46:00Z">
        <w:r>
          <w:lastRenderedPageBreak/>
          <w:t>Appendix A: Search traces</w:t>
        </w:r>
      </w:ins>
    </w:p>
    <w:p w14:paraId="2B925290" w14:textId="1268C47E" w:rsidR="00E42218" w:rsidDel="00245841" w:rsidRDefault="00073577">
      <w:pPr>
        <w:rPr>
          <w:del w:id="964" w:author="Abhishek Deep Nigam" w:date="2015-10-21T23:55:00Z"/>
        </w:rPr>
        <w:pPrChange w:id="965" w:author="Abhishek Deep Nigam" w:date="2015-10-26T01:03:00Z">
          <w:pPr>
            <w:pStyle w:val="ListBullet"/>
          </w:pPr>
        </w:pPrChange>
      </w:pPr>
      <w:ins w:id="966" w:author="Abhishek Deep Nigam" w:date="2015-10-26T01:03:00Z">
        <w:r>
          <w:t>Numb</w:t>
        </w:r>
        <w:r w:rsidR="007B45A7">
          <w:t>ering indicates which variable is being assigned.</w:t>
        </w:r>
      </w:ins>
      <w:ins w:id="967" w:author="Abhishek Deep Nigam" w:date="2015-10-26T00:46:00Z">
        <w:r w:rsidR="00245841">
          <w:t xml:space="preserve"> </w:t>
        </w:r>
      </w:ins>
    </w:p>
    <w:p w14:paraId="7C34FA1E" w14:textId="77777777" w:rsidR="00245841" w:rsidRDefault="00245841">
      <w:pPr>
        <w:rPr>
          <w:ins w:id="968" w:author="Abhishek Deep Nigam" w:date="2015-10-26T00:46:00Z"/>
        </w:rPr>
      </w:pPr>
    </w:p>
    <w:p w14:paraId="76EE292D" w14:textId="77777777" w:rsidR="00E42218" w:rsidRPr="00073577" w:rsidDel="00073577" w:rsidRDefault="00E42218">
      <w:pPr>
        <w:pStyle w:val="ListBullet"/>
        <w:numPr>
          <w:ilvl w:val="0"/>
          <w:numId w:val="0"/>
        </w:numPr>
        <w:ind w:left="936"/>
        <w:rPr>
          <w:del w:id="969" w:author="Abhishek Deep Nigam" w:date="2015-10-21T23:55:00Z"/>
          <w:sz w:val="16"/>
          <w:szCs w:val="16"/>
          <w:rPrChange w:id="970" w:author="Abhishek Deep Nigam" w:date="2015-10-26T01:01:00Z">
            <w:rPr>
              <w:del w:id="971" w:author="Abhishek Deep Nigam" w:date="2015-10-21T23:55:00Z"/>
            </w:rPr>
          </w:rPrChange>
        </w:rPr>
        <w:pPrChange w:id="972" w:author="Abhishek Deep Nigam" w:date="2015-10-21T23:55:00Z">
          <w:pPr>
            <w:pStyle w:val="ListBullet"/>
          </w:pPr>
        </w:pPrChange>
      </w:pPr>
    </w:p>
    <w:p w14:paraId="3ECC6349" w14:textId="77777777" w:rsidR="00073577" w:rsidRPr="00073577" w:rsidRDefault="00073577" w:rsidP="00073577">
      <w:pPr>
        <w:spacing w:before="0" w:after="0"/>
        <w:rPr>
          <w:ins w:id="973" w:author="Abhishek Deep Nigam" w:date="2015-10-26T01:01:00Z"/>
          <w:rFonts w:ascii="Courier New" w:hAnsi="Courier New" w:cs="Courier New"/>
          <w:sz w:val="16"/>
          <w:szCs w:val="16"/>
          <w:rPrChange w:id="974" w:author="Abhishek Deep Nigam" w:date="2015-10-26T01:01:00Z">
            <w:rPr>
              <w:ins w:id="975" w:author="Abhishek Deep Nigam" w:date="2015-10-26T01:01:00Z"/>
              <w:rFonts w:ascii="Courier New" w:hAnsi="Courier New" w:cs="Courier New"/>
            </w:rPr>
          </w:rPrChange>
        </w:rPr>
      </w:pPr>
      <w:ins w:id="976" w:author="Abhishek Deep Nigam" w:date="2015-10-26T01:01:00Z">
        <w:r w:rsidRPr="00073577">
          <w:rPr>
            <w:rFonts w:ascii="Courier New" w:hAnsi="Courier New" w:cs="Courier New"/>
            <w:sz w:val="16"/>
            <w:szCs w:val="16"/>
            <w:rPrChange w:id="977" w:author="Abhishek Deep Nigam" w:date="2015-10-26T01:01:00Z">
              <w:rPr>
                <w:rFonts w:ascii="Courier New" w:hAnsi="Courier New" w:cs="Courier New"/>
              </w:rPr>
            </w:rPrChange>
          </w:rPr>
          <w:t>Puzzle 1 - Word</w:t>
        </w:r>
      </w:ins>
    </w:p>
    <w:p w14:paraId="4209CEFF" w14:textId="77777777" w:rsidR="00073577" w:rsidRPr="00073577" w:rsidRDefault="00073577" w:rsidP="00073577">
      <w:pPr>
        <w:spacing w:before="0" w:after="0"/>
        <w:rPr>
          <w:ins w:id="978" w:author="Abhishek Deep Nigam" w:date="2015-10-26T01:01:00Z"/>
          <w:rFonts w:ascii="Courier New" w:hAnsi="Courier New" w:cs="Courier New"/>
          <w:sz w:val="16"/>
          <w:szCs w:val="16"/>
          <w:rPrChange w:id="979" w:author="Abhishek Deep Nigam" w:date="2015-10-26T01:01:00Z">
            <w:rPr>
              <w:ins w:id="980" w:author="Abhishek Deep Nigam" w:date="2015-10-26T01:01:00Z"/>
              <w:rFonts w:ascii="Courier New" w:hAnsi="Courier New" w:cs="Courier New"/>
            </w:rPr>
          </w:rPrChange>
        </w:rPr>
      </w:pPr>
    </w:p>
    <w:p w14:paraId="0D56E08F" w14:textId="77777777" w:rsidR="00073577" w:rsidRPr="00073577" w:rsidRDefault="00073577" w:rsidP="00073577">
      <w:pPr>
        <w:spacing w:before="0" w:after="0"/>
        <w:rPr>
          <w:ins w:id="981" w:author="Abhishek Deep Nigam" w:date="2015-10-26T01:01:00Z"/>
          <w:rFonts w:ascii="Courier New" w:hAnsi="Courier New" w:cs="Courier New"/>
          <w:sz w:val="16"/>
          <w:szCs w:val="16"/>
          <w:rPrChange w:id="982" w:author="Abhishek Deep Nigam" w:date="2015-10-26T01:01:00Z">
            <w:rPr>
              <w:ins w:id="983" w:author="Abhishek Deep Nigam" w:date="2015-10-26T01:01:00Z"/>
              <w:rFonts w:ascii="Courier New" w:hAnsi="Courier New" w:cs="Courier New"/>
            </w:rPr>
          </w:rPrChange>
        </w:rPr>
      </w:pPr>
      <w:ins w:id="984" w:author="Abhishek Deep Nigam" w:date="2015-10-26T01:01:00Z">
        <w:r w:rsidRPr="00073577">
          <w:rPr>
            <w:rFonts w:ascii="Courier New" w:hAnsi="Courier New" w:cs="Courier New"/>
            <w:sz w:val="16"/>
            <w:szCs w:val="16"/>
            <w:rPrChange w:id="985" w:author="Abhishek Deep Nigam" w:date="2015-10-26T01:01:00Z">
              <w:rPr>
                <w:rFonts w:ascii="Courier New" w:hAnsi="Courier New" w:cs="Courier New"/>
              </w:rPr>
            </w:rPrChange>
          </w:rPr>
          <w:t>Searching in order of categories: emotion body adverb adjective interjection verb</w:t>
        </w:r>
      </w:ins>
    </w:p>
    <w:p w14:paraId="58F19235" w14:textId="77777777" w:rsidR="00073577" w:rsidRPr="00073577" w:rsidRDefault="00073577" w:rsidP="00073577">
      <w:pPr>
        <w:spacing w:before="0" w:after="0"/>
        <w:rPr>
          <w:ins w:id="986" w:author="Abhishek Deep Nigam" w:date="2015-10-26T01:01:00Z"/>
          <w:rFonts w:ascii="Courier New" w:hAnsi="Courier New" w:cs="Courier New"/>
          <w:sz w:val="16"/>
          <w:szCs w:val="16"/>
          <w:rPrChange w:id="987" w:author="Abhishek Deep Nigam" w:date="2015-10-26T01:01:00Z">
            <w:rPr>
              <w:ins w:id="988" w:author="Abhishek Deep Nigam" w:date="2015-10-26T01:01:00Z"/>
              <w:rFonts w:ascii="Courier New" w:hAnsi="Courier New" w:cs="Courier New"/>
            </w:rPr>
          </w:rPrChange>
        </w:rPr>
      </w:pPr>
      <w:ins w:id="989" w:author="Abhishek Deep Nigam" w:date="2015-10-26T01:01:00Z">
        <w:r w:rsidRPr="00073577">
          <w:rPr>
            <w:rFonts w:ascii="Courier New" w:hAnsi="Courier New" w:cs="Courier New"/>
            <w:sz w:val="16"/>
            <w:szCs w:val="16"/>
            <w:rPrChange w:id="990" w:author="Abhishek Deep Nigam" w:date="2015-10-26T01:01:00Z">
              <w:rPr>
                <w:rFonts w:ascii="Courier New" w:hAnsi="Courier New" w:cs="Courier New"/>
              </w:rPr>
            </w:rPrChange>
          </w:rPr>
          <w:t>root[0]-&gt;AWE[1]-&gt;ARM(Backtracking)</w:t>
        </w:r>
      </w:ins>
    </w:p>
    <w:p w14:paraId="4682E74D" w14:textId="77777777" w:rsidR="00073577" w:rsidRPr="00073577" w:rsidRDefault="00073577" w:rsidP="00073577">
      <w:pPr>
        <w:spacing w:before="0" w:after="0"/>
        <w:rPr>
          <w:ins w:id="991" w:author="Abhishek Deep Nigam" w:date="2015-10-26T01:01:00Z"/>
          <w:rFonts w:ascii="Courier New" w:hAnsi="Courier New" w:cs="Courier New"/>
          <w:sz w:val="16"/>
          <w:szCs w:val="16"/>
          <w:rPrChange w:id="992" w:author="Abhishek Deep Nigam" w:date="2015-10-26T01:01:00Z">
            <w:rPr>
              <w:ins w:id="993" w:author="Abhishek Deep Nigam" w:date="2015-10-26T01:01:00Z"/>
              <w:rFonts w:ascii="Courier New" w:hAnsi="Courier New" w:cs="Courier New"/>
            </w:rPr>
          </w:rPrChange>
        </w:rPr>
      </w:pPr>
      <w:ins w:id="994" w:author="Abhishek Deep Nigam" w:date="2015-10-26T01:01:00Z">
        <w:r w:rsidRPr="00073577">
          <w:rPr>
            <w:rFonts w:ascii="Courier New" w:hAnsi="Courier New" w:cs="Courier New"/>
            <w:sz w:val="16"/>
            <w:szCs w:val="16"/>
            <w:rPrChange w:id="995" w:author="Abhishek Deep Nigam" w:date="2015-10-26T01:01:00Z">
              <w:rPr>
                <w:rFonts w:ascii="Courier New" w:hAnsi="Courier New" w:cs="Courier New"/>
              </w:rPr>
            </w:rPrChange>
          </w:rPr>
          <w:t>[1]-&gt;EAR(Backtracking)</w:t>
        </w:r>
      </w:ins>
    </w:p>
    <w:p w14:paraId="26F04BF7" w14:textId="77777777" w:rsidR="00073577" w:rsidRPr="00073577" w:rsidRDefault="00073577" w:rsidP="00073577">
      <w:pPr>
        <w:spacing w:before="0" w:after="0"/>
        <w:rPr>
          <w:ins w:id="996" w:author="Abhishek Deep Nigam" w:date="2015-10-26T01:01:00Z"/>
          <w:rFonts w:ascii="Courier New" w:hAnsi="Courier New" w:cs="Courier New"/>
          <w:sz w:val="16"/>
          <w:szCs w:val="16"/>
          <w:rPrChange w:id="997" w:author="Abhishek Deep Nigam" w:date="2015-10-26T01:01:00Z">
            <w:rPr>
              <w:ins w:id="998" w:author="Abhishek Deep Nigam" w:date="2015-10-26T01:01:00Z"/>
              <w:rFonts w:ascii="Courier New" w:hAnsi="Courier New" w:cs="Courier New"/>
            </w:rPr>
          </w:rPrChange>
        </w:rPr>
      </w:pPr>
      <w:ins w:id="999" w:author="Abhishek Deep Nigam" w:date="2015-10-26T01:01:00Z">
        <w:r w:rsidRPr="00073577">
          <w:rPr>
            <w:rFonts w:ascii="Courier New" w:hAnsi="Courier New" w:cs="Courier New"/>
            <w:sz w:val="16"/>
            <w:szCs w:val="16"/>
            <w:rPrChange w:id="1000" w:author="Abhishek Deep Nigam" w:date="2015-10-26T01:01:00Z">
              <w:rPr>
                <w:rFonts w:ascii="Courier New" w:hAnsi="Courier New" w:cs="Courier New"/>
              </w:rPr>
            </w:rPrChange>
          </w:rPr>
          <w:t>[1]-&gt;EYE(Backtracking)</w:t>
        </w:r>
      </w:ins>
    </w:p>
    <w:p w14:paraId="6B9F1825" w14:textId="77777777" w:rsidR="00073577" w:rsidRPr="00073577" w:rsidRDefault="00073577" w:rsidP="00073577">
      <w:pPr>
        <w:spacing w:before="0" w:after="0"/>
        <w:rPr>
          <w:ins w:id="1001" w:author="Abhishek Deep Nigam" w:date="2015-10-26T01:01:00Z"/>
          <w:rFonts w:ascii="Courier New" w:hAnsi="Courier New" w:cs="Courier New"/>
          <w:sz w:val="16"/>
          <w:szCs w:val="16"/>
          <w:rPrChange w:id="1002" w:author="Abhishek Deep Nigam" w:date="2015-10-26T01:01:00Z">
            <w:rPr>
              <w:ins w:id="1003" w:author="Abhishek Deep Nigam" w:date="2015-10-26T01:01:00Z"/>
              <w:rFonts w:ascii="Courier New" w:hAnsi="Courier New" w:cs="Courier New"/>
            </w:rPr>
          </w:rPrChange>
        </w:rPr>
      </w:pPr>
      <w:ins w:id="1004" w:author="Abhishek Deep Nigam" w:date="2015-10-26T01:01:00Z">
        <w:r w:rsidRPr="00073577">
          <w:rPr>
            <w:rFonts w:ascii="Courier New" w:hAnsi="Courier New" w:cs="Courier New"/>
            <w:sz w:val="16"/>
            <w:szCs w:val="16"/>
            <w:rPrChange w:id="1005" w:author="Abhishek Deep Nigam" w:date="2015-10-26T01:01:00Z">
              <w:rPr>
                <w:rFonts w:ascii="Courier New" w:hAnsi="Courier New" w:cs="Courier New"/>
              </w:rPr>
            </w:rPrChange>
          </w:rPr>
          <w:t>[1]-&gt;HIP(Backtracking)</w:t>
        </w:r>
      </w:ins>
    </w:p>
    <w:p w14:paraId="516E4657" w14:textId="77777777" w:rsidR="00073577" w:rsidRPr="00073577" w:rsidRDefault="00073577" w:rsidP="00073577">
      <w:pPr>
        <w:spacing w:before="0" w:after="0"/>
        <w:rPr>
          <w:ins w:id="1006" w:author="Abhishek Deep Nigam" w:date="2015-10-26T01:01:00Z"/>
          <w:rFonts w:ascii="Courier New" w:hAnsi="Courier New" w:cs="Courier New"/>
          <w:sz w:val="16"/>
          <w:szCs w:val="16"/>
          <w:rPrChange w:id="1007" w:author="Abhishek Deep Nigam" w:date="2015-10-26T01:01:00Z">
            <w:rPr>
              <w:ins w:id="1008" w:author="Abhishek Deep Nigam" w:date="2015-10-26T01:01:00Z"/>
              <w:rFonts w:ascii="Courier New" w:hAnsi="Courier New" w:cs="Courier New"/>
            </w:rPr>
          </w:rPrChange>
        </w:rPr>
      </w:pPr>
      <w:ins w:id="1009" w:author="Abhishek Deep Nigam" w:date="2015-10-26T01:01:00Z">
        <w:r w:rsidRPr="00073577">
          <w:rPr>
            <w:rFonts w:ascii="Courier New" w:hAnsi="Courier New" w:cs="Courier New"/>
            <w:sz w:val="16"/>
            <w:szCs w:val="16"/>
            <w:rPrChange w:id="1010" w:author="Abhishek Deep Nigam" w:date="2015-10-26T01:01:00Z">
              <w:rPr>
                <w:rFonts w:ascii="Courier New" w:hAnsi="Courier New" w:cs="Courier New"/>
              </w:rPr>
            </w:rPrChange>
          </w:rPr>
          <w:t>[1]-&gt;JAW(Backtracking)</w:t>
        </w:r>
      </w:ins>
    </w:p>
    <w:p w14:paraId="0E8D5E09" w14:textId="77777777" w:rsidR="00073577" w:rsidRPr="00073577" w:rsidRDefault="00073577" w:rsidP="00073577">
      <w:pPr>
        <w:spacing w:before="0" w:after="0"/>
        <w:rPr>
          <w:ins w:id="1011" w:author="Abhishek Deep Nigam" w:date="2015-10-26T01:01:00Z"/>
          <w:rFonts w:ascii="Courier New" w:hAnsi="Courier New" w:cs="Courier New"/>
          <w:sz w:val="16"/>
          <w:szCs w:val="16"/>
          <w:rPrChange w:id="1012" w:author="Abhishek Deep Nigam" w:date="2015-10-26T01:01:00Z">
            <w:rPr>
              <w:ins w:id="1013" w:author="Abhishek Deep Nigam" w:date="2015-10-26T01:01:00Z"/>
              <w:rFonts w:ascii="Courier New" w:hAnsi="Courier New" w:cs="Courier New"/>
            </w:rPr>
          </w:rPrChange>
        </w:rPr>
      </w:pPr>
      <w:ins w:id="1014" w:author="Abhishek Deep Nigam" w:date="2015-10-26T01:01:00Z">
        <w:r w:rsidRPr="00073577">
          <w:rPr>
            <w:rFonts w:ascii="Courier New" w:hAnsi="Courier New" w:cs="Courier New"/>
            <w:sz w:val="16"/>
            <w:szCs w:val="16"/>
            <w:rPrChange w:id="1015" w:author="Abhishek Deep Nigam" w:date="2015-10-26T01:01:00Z">
              <w:rPr>
                <w:rFonts w:ascii="Courier New" w:hAnsi="Courier New" w:cs="Courier New"/>
              </w:rPr>
            </w:rPrChange>
          </w:rPr>
          <w:t>[1]-&gt;LEG(Backtracking)</w:t>
        </w:r>
      </w:ins>
    </w:p>
    <w:p w14:paraId="605D3E5C" w14:textId="77777777" w:rsidR="00073577" w:rsidRPr="00073577" w:rsidRDefault="00073577" w:rsidP="00073577">
      <w:pPr>
        <w:spacing w:before="0" w:after="0"/>
        <w:rPr>
          <w:ins w:id="1016" w:author="Abhishek Deep Nigam" w:date="2015-10-26T01:01:00Z"/>
          <w:rFonts w:ascii="Courier New" w:hAnsi="Courier New" w:cs="Courier New"/>
          <w:sz w:val="16"/>
          <w:szCs w:val="16"/>
          <w:rPrChange w:id="1017" w:author="Abhishek Deep Nigam" w:date="2015-10-26T01:01:00Z">
            <w:rPr>
              <w:ins w:id="1018" w:author="Abhishek Deep Nigam" w:date="2015-10-26T01:01:00Z"/>
              <w:rFonts w:ascii="Courier New" w:hAnsi="Courier New" w:cs="Courier New"/>
            </w:rPr>
          </w:rPrChange>
        </w:rPr>
      </w:pPr>
      <w:ins w:id="1019" w:author="Abhishek Deep Nigam" w:date="2015-10-26T01:01:00Z">
        <w:r w:rsidRPr="00073577">
          <w:rPr>
            <w:rFonts w:ascii="Courier New" w:hAnsi="Courier New" w:cs="Courier New"/>
            <w:sz w:val="16"/>
            <w:szCs w:val="16"/>
            <w:rPrChange w:id="1020" w:author="Abhishek Deep Nigam" w:date="2015-10-26T01:01:00Z">
              <w:rPr>
                <w:rFonts w:ascii="Courier New" w:hAnsi="Courier New" w:cs="Courier New"/>
              </w:rPr>
            </w:rPrChange>
          </w:rPr>
          <w:t>[1]-&gt;LIP(Backtracking)</w:t>
        </w:r>
      </w:ins>
    </w:p>
    <w:p w14:paraId="742E2703" w14:textId="77777777" w:rsidR="00073577" w:rsidRPr="00073577" w:rsidRDefault="00073577" w:rsidP="00073577">
      <w:pPr>
        <w:spacing w:before="0" w:after="0"/>
        <w:rPr>
          <w:ins w:id="1021" w:author="Abhishek Deep Nigam" w:date="2015-10-26T01:01:00Z"/>
          <w:rFonts w:ascii="Courier New" w:hAnsi="Courier New" w:cs="Courier New"/>
          <w:sz w:val="16"/>
          <w:szCs w:val="16"/>
          <w:rPrChange w:id="1022" w:author="Abhishek Deep Nigam" w:date="2015-10-26T01:01:00Z">
            <w:rPr>
              <w:ins w:id="1023" w:author="Abhishek Deep Nigam" w:date="2015-10-26T01:01:00Z"/>
              <w:rFonts w:ascii="Courier New" w:hAnsi="Courier New" w:cs="Courier New"/>
            </w:rPr>
          </w:rPrChange>
        </w:rPr>
      </w:pPr>
      <w:ins w:id="1024" w:author="Abhishek Deep Nigam" w:date="2015-10-26T01:01:00Z">
        <w:r w:rsidRPr="00073577">
          <w:rPr>
            <w:rFonts w:ascii="Courier New" w:hAnsi="Courier New" w:cs="Courier New"/>
            <w:sz w:val="16"/>
            <w:szCs w:val="16"/>
            <w:rPrChange w:id="1025" w:author="Abhishek Deep Nigam" w:date="2015-10-26T01:01:00Z">
              <w:rPr>
                <w:rFonts w:ascii="Courier New" w:hAnsi="Courier New" w:cs="Courier New"/>
              </w:rPr>
            </w:rPrChange>
          </w:rPr>
          <w:t>[1]-&gt;RIB(Backtracking)</w:t>
        </w:r>
      </w:ins>
    </w:p>
    <w:p w14:paraId="299B84E5" w14:textId="77777777" w:rsidR="00073577" w:rsidRPr="00073577" w:rsidRDefault="00073577" w:rsidP="00073577">
      <w:pPr>
        <w:spacing w:before="0" w:after="0"/>
        <w:rPr>
          <w:ins w:id="1026" w:author="Abhishek Deep Nigam" w:date="2015-10-26T01:01:00Z"/>
          <w:rFonts w:ascii="Courier New" w:hAnsi="Courier New" w:cs="Courier New"/>
          <w:sz w:val="16"/>
          <w:szCs w:val="16"/>
          <w:rPrChange w:id="1027" w:author="Abhishek Deep Nigam" w:date="2015-10-26T01:01:00Z">
            <w:rPr>
              <w:ins w:id="1028" w:author="Abhishek Deep Nigam" w:date="2015-10-26T01:01:00Z"/>
              <w:rFonts w:ascii="Courier New" w:hAnsi="Courier New" w:cs="Courier New"/>
            </w:rPr>
          </w:rPrChange>
        </w:rPr>
      </w:pPr>
      <w:ins w:id="1029" w:author="Abhishek Deep Nigam" w:date="2015-10-26T01:01:00Z">
        <w:r w:rsidRPr="00073577">
          <w:rPr>
            <w:rFonts w:ascii="Courier New" w:hAnsi="Courier New" w:cs="Courier New"/>
            <w:sz w:val="16"/>
            <w:szCs w:val="16"/>
            <w:rPrChange w:id="1030" w:author="Abhishek Deep Nigam" w:date="2015-10-26T01:01:00Z">
              <w:rPr>
                <w:rFonts w:ascii="Courier New" w:hAnsi="Courier New" w:cs="Courier New"/>
              </w:rPr>
            </w:rPrChange>
          </w:rPr>
          <w:t>[1]-&gt;TOE(Backtracking)</w:t>
        </w:r>
      </w:ins>
    </w:p>
    <w:p w14:paraId="4E4600C2" w14:textId="77777777" w:rsidR="00073577" w:rsidRPr="00073577" w:rsidRDefault="00073577" w:rsidP="00073577">
      <w:pPr>
        <w:spacing w:before="0" w:after="0"/>
        <w:rPr>
          <w:ins w:id="1031" w:author="Abhishek Deep Nigam" w:date="2015-10-26T01:01:00Z"/>
          <w:rFonts w:ascii="Courier New" w:hAnsi="Courier New" w:cs="Courier New"/>
          <w:sz w:val="16"/>
          <w:szCs w:val="16"/>
          <w:rPrChange w:id="1032" w:author="Abhishek Deep Nigam" w:date="2015-10-26T01:01:00Z">
            <w:rPr>
              <w:ins w:id="1033" w:author="Abhishek Deep Nigam" w:date="2015-10-26T01:01:00Z"/>
              <w:rFonts w:ascii="Courier New" w:hAnsi="Courier New" w:cs="Courier New"/>
            </w:rPr>
          </w:rPrChange>
        </w:rPr>
      </w:pPr>
      <w:ins w:id="1034" w:author="Abhishek Deep Nigam" w:date="2015-10-26T01:01:00Z">
        <w:r w:rsidRPr="00073577">
          <w:rPr>
            <w:rFonts w:ascii="Courier New" w:hAnsi="Courier New" w:cs="Courier New"/>
            <w:sz w:val="16"/>
            <w:szCs w:val="16"/>
            <w:rPrChange w:id="1035" w:author="Abhishek Deep Nigam" w:date="2015-10-26T01:01:00Z">
              <w:rPr>
                <w:rFonts w:ascii="Courier New" w:hAnsi="Courier New" w:cs="Courier New"/>
              </w:rPr>
            </w:rPrChange>
          </w:rPr>
          <w:t>[0]-&gt;CRY[1]-&gt;ARM(Backtracking)</w:t>
        </w:r>
      </w:ins>
    </w:p>
    <w:p w14:paraId="6E97FBD3" w14:textId="77777777" w:rsidR="00073577" w:rsidRPr="00073577" w:rsidRDefault="00073577" w:rsidP="00073577">
      <w:pPr>
        <w:spacing w:before="0" w:after="0"/>
        <w:rPr>
          <w:ins w:id="1036" w:author="Abhishek Deep Nigam" w:date="2015-10-26T01:01:00Z"/>
          <w:rFonts w:ascii="Courier New" w:hAnsi="Courier New" w:cs="Courier New"/>
          <w:sz w:val="16"/>
          <w:szCs w:val="16"/>
          <w:rPrChange w:id="1037" w:author="Abhishek Deep Nigam" w:date="2015-10-26T01:01:00Z">
            <w:rPr>
              <w:ins w:id="1038" w:author="Abhishek Deep Nigam" w:date="2015-10-26T01:01:00Z"/>
              <w:rFonts w:ascii="Courier New" w:hAnsi="Courier New" w:cs="Courier New"/>
            </w:rPr>
          </w:rPrChange>
        </w:rPr>
      </w:pPr>
      <w:ins w:id="1039" w:author="Abhishek Deep Nigam" w:date="2015-10-26T01:01:00Z">
        <w:r w:rsidRPr="00073577">
          <w:rPr>
            <w:rFonts w:ascii="Courier New" w:hAnsi="Courier New" w:cs="Courier New"/>
            <w:sz w:val="16"/>
            <w:szCs w:val="16"/>
            <w:rPrChange w:id="1040" w:author="Abhishek Deep Nigam" w:date="2015-10-26T01:01:00Z">
              <w:rPr>
                <w:rFonts w:ascii="Courier New" w:hAnsi="Courier New" w:cs="Courier New"/>
              </w:rPr>
            </w:rPrChange>
          </w:rPr>
          <w:t>[1]-&gt;EAR(Backtracking)</w:t>
        </w:r>
      </w:ins>
    </w:p>
    <w:p w14:paraId="57A4B653" w14:textId="77777777" w:rsidR="00073577" w:rsidRPr="00073577" w:rsidRDefault="00073577" w:rsidP="00073577">
      <w:pPr>
        <w:spacing w:before="0" w:after="0"/>
        <w:rPr>
          <w:ins w:id="1041" w:author="Abhishek Deep Nigam" w:date="2015-10-26T01:01:00Z"/>
          <w:rFonts w:ascii="Courier New" w:hAnsi="Courier New" w:cs="Courier New"/>
          <w:sz w:val="16"/>
          <w:szCs w:val="16"/>
          <w:rPrChange w:id="1042" w:author="Abhishek Deep Nigam" w:date="2015-10-26T01:01:00Z">
            <w:rPr>
              <w:ins w:id="1043" w:author="Abhishek Deep Nigam" w:date="2015-10-26T01:01:00Z"/>
              <w:rFonts w:ascii="Courier New" w:hAnsi="Courier New" w:cs="Courier New"/>
            </w:rPr>
          </w:rPrChange>
        </w:rPr>
      </w:pPr>
      <w:ins w:id="1044" w:author="Abhishek Deep Nigam" w:date="2015-10-26T01:01:00Z">
        <w:r w:rsidRPr="00073577">
          <w:rPr>
            <w:rFonts w:ascii="Courier New" w:hAnsi="Courier New" w:cs="Courier New"/>
            <w:sz w:val="16"/>
            <w:szCs w:val="16"/>
            <w:rPrChange w:id="1045" w:author="Abhishek Deep Nigam" w:date="2015-10-26T01:01:00Z">
              <w:rPr>
                <w:rFonts w:ascii="Courier New" w:hAnsi="Courier New" w:cs="Courier New"/>
              </w:rPr>
            </w:rPrChange>
          </w:rPr>
          <w:t>[1]-&gt;EYE(Backtracking)</w:t>
        </w:r>
      </w:ins>
    </w:p>
    <w:p w14:paraId="64F384E9" w14:textId="77777777" w:rsidR="00073577" w:rsidRPr="00073577" w:rsidRDefault="00073577" w:rsidP="00073577">
      <w:pPr>
        <w:spacing w:before="0" w:after="0"/>
        <w:rPr>
          <w:ins w:id="1046" w:author="Abhishek Deep Nigam" w:date="2015-10-26T01:01:00Z"/>
          <w:rFonts w:ascii="Courier New" w:hAnsi="Courier New" w:cs="Courier New"/>
          <w:sz w:val="16"/>
          <w:szCs w:val="16"/>
          <w:rPrChange w:id="1047" w:author="Abhishek Deep Nigam" w:date="2015-10-26T01:01:00Z">
            <w:rPr>
              <w:ins w:id="1048" w:author="Abhishek Deep Nigam" w:date="2015-10-26T01:01:00Z"/>
              <w:rFonts w:ascii="Courier New" w:hAnsi="Courier New" w:cs="Courier New"/>
            </w:rPr>
          </w:rPrChange>
        </w:rPr>
      </w:pPr>
      <w:ins w:id="1049" w:author="Abhishek Deep Nigam" w:date="2015-10-26T01:01:00Z">
        <w:r w:rsidRPr="00073577">
          <w:rPr>
            <w:rFonts w:ascii="Courier New" w:hAnsi="Courier New" w:cs="Courier New"/>
            <w:sz w:val="16"/>
            <w:szCs w:val="16"/>
            <w:rPrChange w:id="1050" w:author="Abhishek Deep Nigam" w:date="2015-10-26T01:01:00Z">
              <w:rPr>
                <w:rFonts w:ascii="Courier New" w:hAnsi="Courier New" w:cs="Courier New"/>
              </w:rPr>
            </w:rPrChange>
          </w:rPr>
          <w:t>[1]-&gt;HIP(Backtracking)</w:t>
        </w:r>
      </w:ins>
    </w:p>
    <w:p w14:paraId="6D3EDB06" w14:textId="77777777" w:rsidR="00073577" w:rsidRPr="00073577" w:rsidRDefault="00073577" w:rsidP="00073577">
      <w:pPr>
        <w:spacing w:before="0" w:after="0"/>
        <w:rPr>
          <w:ins w:id="1051" w:author="Abhishek Deep Nigam" w:date="2015-10-26T01:01:00Z"/>
          <w:rFonts w:ascii="Courier New" w:hAnsi="Courier New" w:cs="Courier New"/>
          <w:sz w:val="16"/>
          <w:szCs w:val="16"/>
          <w:rPrChange w:id="1052" w:author="Abhishek Deep Nigam" w:date="2015-10-26T01:01:00Z">
            <w:rPr>
              <w:ins w:id="1053" w:author="Abhishek Deep Nigam" w:date="2015-10-26T01:01:00Z"/>
              <w:rFonts w:ascii="Courier New" w:hAnsi="Courier New" w:cs="Courier New"/>
            </w:rPr>
          </w:rPrChange>
        </w:rPr>
      </w:pPr>
      <w:ins w:id="1054" w:author="Abhishek Deep Nigam" w:date="2015-10-26T01:01:00Z">
        <w:r w:rsidRPr="00073577">
          <w:rPr>
            <w:rFonts w:ascii="Courier New" w:hAnsi="Courier New" w:cs="Courier New"/>
            <w:sz w:val="16"/>
            <w:szCs w:val="16"/>
            <w:rPrChange w:id="1055" w:author="Abhishek Deep Nigam" w:date="2015-10-26T01:01:00Z">
              <w:rPr>
                <w:rFonts w:ascii="Courier New" w:hAnsi="Courier New" w:cs="Courier New"/>
              </w:rPr>
            </w:rPrChange>
          </w:rPr>
          <w:t>[1]-&gt;JAW(Backtracking)</w:t>
        </w:r>
      </w:ins>
    </w:p>
    <w:p w14:paraId="1F65631A" w14:textId="77777777" w:rsidR="00073577" w:rsidRPr="00073577" w:rsidRDefault="00073577" w:rsidP="00073577">
      <w:pPr>
        <w:spacing w:before="0" w:after="0"/>
        <w:rPr>
          <w:ins w:id="1056" w:author="Abhishek Deep Nigam" w:date="2015-10-26T01:01:00Z"/>
          <w:rFonts w:ascii="Courier New" w:hAnsi="Courier New" w:cs="Courier New"/>
          <w:sz w:val="16"/>
          <w:szCs w:val="16"/>
          <w:rPrChange w:id="1057" w:author="Abhishek Deep Nigam" w:date="2015-10-26T01:01:00Z">
            <w:rPr>
              <w:ins w:id="1058" w:author="Abhishek Deep Nigam" w:date="2015-10-26T01:01:00Z"/>
              <w:rFonts w:ascii="Courier New" w:hAnsi="Courier New" w:cs="Courier New"/>
            </w:rPr>
          </w:rPrChange>
        </w:rPr>
      </w:pPr>
      <w:ins w:id="1059" w:author="Abhishek Deep Nigam" w:date="2015-10-26T01:01:00Z">
        <w:r w:rsidRPr="00073577">
          <w:rPr>
            <w:rFonts w:ascii="Courier New" w:hAnsi="Courier New" w:cs="Courier New"/>
            <w:sz w:val="16"/>
            <w:szCs w:val="16"/>
            <w:rPrChange w:id="1060" w:author="Abhishek Deep Nigam" w:date="2015-10-26T01:01:00Z">
              <w:rPr>
                <w:rFonts w:ascii="Courier New" w:hAnsi="Courier New" w:cs="Courier New"/>
              </w:rPr>
            </w:rPrChange>
          </w:rPr>
          <w:t>[1]-&gt;LEG(Backtracking)</w:t>
        </w:r>
      </w:ins>
    </w:p>
    <w:p w14:paraId="0F97A1E8" w14:textId="77777777" w:rsidR="00073577" w:rsidRPr="00073577" w:rsidRDefault="00073577" w:rsidP="00073577">
      <w:pPr>
        <w:spacing w:before="0" w:after="0"/>
        <w:rPr>
          <w:ins w:id="1061" w:author="Abhishek Deep Nigam" w:date="2015-10-26T01:01:00Z"/>
          <w:rFonts w:ascii="Courier New" w:hAnsi="Courier New" w:cs="Courier New"/>
          <w:sz w:val="16"/>
          <w:szCs w:val="16"/>
          <w:rPrChange w:id="1062" w:author="Abhishek Deep Nigam" w:date="2015-10-26T01:01:00Z">
            <w:rPr>
              <w:ins w:id="1063" w:author="Abhishek Deep Nigam" w:date="2015-10-26T01:01:00Z"/>
              <w:rFonts w:ascii="Courier New" w:hAnsi="Courier New" w:cs="Courier New"/>
            </w:rPr>
          </w:rPrChange>
        </w:rPr>
      </w:pPr>
      <w:ins w:id="1064" w:author="Abhishek Deep Nigam" w:date="2015-10-26T01:01:00Z">
        <w:r w:rsidRPr="00073577">
          <w:rPr>
            <w:rFonts w:ascii="Courier New" w:hAnsi="Courier New" w:cs="Courier New"/>
            <w:sz w:val="16"/>
            <w:szCs w:val="16"/>
            <w:rPrChange w:id="1065" w:author="Abhishek Deep Nigam" w:date="2015-10-26T01:01:00Z">
              <w:rPr>
                <w:rFonts w:ascii="Courier New" w:hAnsi="Courier New" w:cs="Courier New"/>
              </w:rPr>
            </w:rPrChange>
          </w:rPr>
          <w:t>[1]-&gt;LIP(Backtracking)</w:t>
        </w:r>
      </w:ins>
    </w:p>
    <w:p w14:paraId="472B035E" w14:textId="77777777" w:rsidR="00073577" w:rsidRPr="00073577" w:rsidRDefault="00073577" w:rsidP="00073577">
      <w:pPr>
        <w:spacing w:before="0" w:after="0"/>
        <w:rPr>
          <w:ins w:id="1066" w:author="Abhishek Deep Nigam" w:date="2015-10-26T01:01:00Z"/>
          <w:rFonts w:ascii="Courier New" w:hAnsi="Courier New" w:cs="Courier New"/>
          <w:sz w:val="16"/>
          <w:szCs w:val="16"/>
          <w:rPrChange w:id="1067" w:author="Abhishek Deep Nigam" w:date="2015-10-26T01:01:00Z">
            <w:rPr>
              <w:ins w:id="1068" w:author="Abhishek Deep Nigam" w:date="2015-10-26T01:01:00Z"/>
              <w:rFonts w:ascii="Courier New" w:hAnsi="Courier New" w:cs="Courier New"/>
            </w:rPr>
          </w:rPrChange>
        </w:rPr>
      </w:pPr>
      <w:ins w:id="1069" w:author="Abhishek Deep Nigam" w:date="2015-10-26T01:01:00Z">
        <w:r w:rsidRPr="00073577">
          <w:rPr>
            <w:rFonts w:ascii="Courier New" w:hAnsi="Courier New" w:cs="Courier New"/>
            <w:sz w:val="16"/>
            <w:szCs w:val="16"/>
            <w:rPrChange w:id="1070" w:author="Abhishek Deep Nigam" w:date="2015-10-26T01:01:00Z">
              <w:rPr>
                <w:rFonts w:ascii="Courier New" w:hAnsi="Courier New" w:cs="Courier New"/>
              </w:rPr>
            </w:rPrChange>
          </w:rPr>
          <w:t>[1]-&gt;RIB(Backtracking)</w:t>
        </w:r>
      </w:ins>
    </w:p>
    <w:p w14:paraId="582D0EEE" w14:textId="77777777" w:rsidR="00073577" w:rsidRPr="00073577" w:rsidRDefault="00073577" w:rsidP="00073577">
      <w:pPr>
        <w:spacing w:before="0" w:after="0"/>
        <w:rPr>
          <w:ins w:id="1071" w:author="Abhishek Deep Nigam" w:date="2015-10-26T01:01:00Z"/>
          <w:rFonts w:ascii="Courier New" w:hAnsi="Courier New" w:cs="Courier New"/>
          <w:sz w:val="16"/>
          <w:szCs w:val="16"/>
          <w:rPrChange w:id="1072" w:author="Abhishek Deep Nigam" w:date="2015-10-26T01:01:00Z">
            <w:rPr>
              <w:ins w:id="1073" w:author="Abhishek Deep Nigam" w:date="2015-10-26T01:01:00Z"/>
              <w:rFonts w:ascii="Courier New" w:hAnsi="Courier New" w:cs="Courier New"/>
            </w:rPr>
          </w:rPrChange>
        </w:rPr>
      </w:pPr>
      <w:ins w:id="1074" w:author="Abhishek Deep Nigam" w:date="2015-10-26T01:01:00Z">
        <w:r w:rsidRPr="00073577">
          <w:rPr>
            <w:rFonts w:ascii="Courier New" w:hAnsi="Courier New" w:cs="Courier New"/>
            <w:sz w:val="16"/>
            <w:szCs w:val="16"/>
            <w:rPrChange w:id="1075" w:author="Abhishek Deep Nigam" w:date="2015-10-26T01:01:00Z">
              <w:rPr>
                <w:rFonts w:ascii="Courier New" w:hAnsi="Courier New" w:cs="Courier New"/>
              </w:rPr>
            </w:rPrChange>
          </w:rPr>
          <w:t>[1]-&gt;TOE(Backtracking)</w:t>
        </w:r>
      </w:ins>
    </w:p>
    <w:p w14:paraId="53A29BDF" w14:textId="77777777" w:rsidR="00073577" w:rsidRPr="00073577" w:rsidRDefault="00073577" w:rsidP="00073577">
      <w:pPr>
        <w:spacing w:before="0" w:after="0"/>
        <w:rPr>
          <w:ins w:id="1076" w:author="Abhishek Deep Nigam" w:date="2015-10-26T01:01:00Z"/>
          <w:rFonts w:ascii="Courier New" w:hAnsi="Courier New" w:cs="Courier New"/>
          <w:sz w:val="16"/>
          <w:szCs w:val="16"/>
          <w:rPrChange w:id="1077" w:author="Abhishek Deep Nigam" w:date="2015-10-26T01:01:00Z">
            <w:rPr>
              <w:ins w:id="1078" w:author="Abhishek Deep Nigam" w:date="2015-10-26T01:01:00Z"/>
              <w:rFonts w:ascii="Courier New" w:hAnsi="Courier New" w:cs="Courier New"/>
            </w:rPr>
          </w:rPrChange>
        </w:rPr>
      </w:pPr>
      <w:ins w:id="1079" w:author="Abhishek Deep Nigam" w:date="2015-10-26T01:01:00Z">
        <w:r w:rsidRPr="00073577">
          <w:rPr>
            <w:rFonts w:ascii="Courier New" w:hAnsi="Courier New" w:cs="Courier New"/>
            <w:sz w:val="16"/>
            <w:szCs w:val="16"/>
            <w:rPrChange w:id="1080" w:author="Abhishek Deep Nigam" w:date="2015-10-26T01:01:00Z">
              <w:rPr>
                <w:rFonts w:ascii="Courier New" w:hAnsi="Courier New" w:cs="Courier New"/>
              </w:rPr>
            </w:rPrChange>
          </w:rPr>
          <w:t>[0]-&gt;JOY[1]-&gt;ARM(Backtracking)</w:t>
        </w:r>
      </w:ins>
    </w:p>
    <w:p w14:paraId="2042AAEE" w14:textId="77777777" w:rsidR="00073577" w:rsidRPr="00073577" w:rsidRDefault="00073577" w:rsidP="00073577">
      <w:pPr>
        <w:spacing w:before="0" w:after="0"/>
        <w:rPr>
          <w:ins w:id="1081" w:author="Abhishek Deep Nigam" w:date="2015-10-26T01:01:00Z"/>
          <w:rFonts w:ascii="Courier New" w:hAnsi="Courier New" w:cs="Courier New"/>
          <w:sz w:val="16"/>
          <w:szCs w:val="16"/>
          <w:rPrChange w:id="1082" w:author="Abhishek Deep Nigam" w:date="2015-10-26T01:01:00Z">
            <w:rPr>
              <w:ins w:id="1083" w:author="Abhishek Deep Nigam" w:date="2015-10-26T01:01:00Z"/>
              <w:rFonts w:ascii="Courier New" w:hAnsi="Courier New" w:cs="Courier New"/>
            </w:rPr>
          </w:rPrChange>
        </w:rPr>
      </w:pPr>
      <w:ins w:id="1084" w:author="Abhishek Deep Nigam" w:date="2015-10-26T01:01:00Z">
        <w:r w:rsidRPr="00073577">
          <w:rPr>
            <w:rFonts w:ascii="Courier New" w:hAnsi="Courier New" w:cs="Courier New"/>
            <w:sz w:val="16"/>
            <w:szCs w:val="16"/>
            <w:rPrChange w:id="1085" w:author="Abhishek Deep Nigam" w:date="2015-10-26T01:01:00Z">
              <w:rPr>
                <w:rFonts w:ascii="Courier New" w:hAnsi="Courier New" w:cs="Courier New"/>
              </w:rPr>
            </w:rPrChange>
          </w:rPr>
          <w:t>[1]-&gt;EAR(Backtracking)</w:t>
        </w:r>
      </w:ins>
    </w:p>
    <w:p w14:paraId="38A43C09" w14:textId="77777777" w:rsidR="00073577" w:rsidRPr="00073577" w:rsidRDefault="00073577" w:rsidP="00073577">
      <w:pPr>
        <w:spacing w:before="0" w:after="0"/>
        <w:rPr>
          <w:ins w:id="1086" w:author="Abhishek Deep Nigam" w:date="2015-10-26T01:01:00Z"/>
          <w:rFonts w:ascii="Courier New" w:hAnsi="Courier New" w:cs="Courier New"/>
          <w:sz w:val="16"/>
          <w:szCs w:val="16"/>
          <w:rPrChange w:id="1087" w:author="Abhishek Deep Nigam" w:date="2015-10-26T01:01:00Z">
            <w:rPr>
              <w:ins w:id="1088" w:author="Abhishek Deep Nigam" w:date="2015-10-26T01:01:00Z"/>
              <w:rFonts w:ascii="Courier New" w:hAnsi="Courier New" w:cs="Courier New"/>
            </w:rPr>
          </w:rPrChange>
        </w:rPr>
      </w:pPr>
      <w:ins w:id="1089" w:author="Abhishek Deep Nigam" w:date="2015-10-26T01:01:00Z">
        <w:r w:rsidRPr="00073577">
          <w:rPr>
            <w:rFonts w:ascii="Courier New" w:hAnsi="Courier New" w:cs="Courier New"/>
            <w:sz w:val="16"/>
            <w:szCs w:val="16"/>
            <w:rPrChange w:id="1090" w:author="Abhishek Deep Nigam" w:date="2015-10-26T01:01:00Z">
              <w:rPr>
                <w:rFonts w:ascii="Courier New" w:hAnsi="Courier New" w:cs="Courier New"/>
              </w:rPr>
            </w:rPrChange>
          </w:rPr>
          <w:t>[1]-&gt;EYE(Backtracking)</w:t>
        </w:r>
      </w:ins>
    </w:p>
    <w:p w14:paraId="0F9FFB5E" w14:textId="77777777" w:rsidR="00073577" w:rsidRPr="00073577" w:rsidRDefault="00073577" w:rsidP="00073577">
      <w:pPr>
        <w:spacing w:before="0" w:after="0"/>
        <w:rPr>
          <w:ins w:id="1091" w:author="Abhishek Deep Nigam" w:date="2015-10-26T01:01:00Z"/>
          <w:rFonts w:ascii="Courier New" w:hAnsi="Courier New" w:cs="Courier New"/>
          <w:sz w:val="16"/>
          <w:szCs w:val="16"/>
          <w:rPrChange w:id="1092" w:author="Abhishek Deep Nigam" w:date="2015-10-26T01:01:00Z">
            <w:rPr>
              <w:ins w:id="1093" w:author="Abhishek Deep Nigam" w:date="2015-10-26T01:01:00Z"/>
              <w:rFonts w:ascii="Courier New" w:hAnsi="Courier New" w:cs="Courier New"/>
            </w:rPr>
          </w:rPrChange>
        </w:rPr>
      </w:pPr>
      <w:ins w:id="1094" w:author="Abhishek Deep Nigam" w:date="2015-10-26T01:01:00Z">
        <w:r w:rsidRPr="00073577">
          <w:rPr>
            <w:rFonts w:ascii="Courier New" w:hAnsi="Courier New" w:cs="Courier New"/>
            <w:sz w:val="16"/>
            <w:szCs w:val="16"/>
            <w:rPrChange w:id="1095" w:author="Abhishek Deep Nigam" w:date="2015-10-26T01:01:00Z">
              <w:rPr>
                <w:rFonts w:ascii="Courier New" w:hAnsi="Courier New" w:cs="Courier New"/>
              </w:rPr>
            </w:rPrChange>
          </w:rPr>
          <w:t>[1]-&gt;HIP(Backtracking)</w:t>
        </w:r>
      </w:ins>
    </w:p>
    <w:p w14:paraId="077AED50" w14:textId="77777777" w:rsidR="00073577" w:rsidRPr="00073577" w:rsidRDefault="00073577" w:rsidP="00073577">
      <w:pPr>
        <w:spacing w:before="0" w:after="0"/>
        <w:rPr>
          <w:ins w:id="1096" w:author="Abhishek Deep Nigam" w:date="2015-10-26T01:01:00Z"/>
          <w:rFonts w:ascii="Courier New" w:hAnsi="Courier New" w:cs="Courier New"/>
          <w:sz w:val="16"/>
          <w:szCs w:val="16"/>
          <w:rPrChange w:id="1097" w:author="Abhishek Deep Nigam" w:date="2015-10-26T01:01:00Z">
            <w:rPr>
              <w:ins w:id="1098" w:author="Abhishek Deep Nigam" w:date="2015-10-26T01:01:00Z"/>
              <w:rFonts w:ascii="Courier New" w:hAnsi="Courier New" w:cs="Courier New"/>
            </w:rPr>
          </w:rPrChange>
        </w:rPr>
      </w:pPr>
      <w:ins w:id="1099" w:author="Abhishek Deep Nigam" w:date="2015-10-26T01:01:00Z">
        <w:r w:rsidRPr="00073577">
          <w:rPr>
            <w:rFonts w:ascii="Courier New" w:hAnsi="Courier New" w:cs="Courier New"/>
            <w:sz w:val="16"/>
            <w:szCs w:val="16"/>
            <w:rPrChange w:id="1100" w:author="Abhishek Deep Nigam" w:date="2015-10-26T01:01:00Z">
              <w:rPr>
                <w:rFonts w:ascii="Courier New" w:hAnsi="Courier New" w:cs="Courier New"/>
              </w:rPr>
            </w:rPrChange>
          </w:rPr>
          <w:t>[1]-&gt;JAW(Backtracking)</w:t>
        </w:r>
      </w:ins>
    </w:p>
    <w:p w14:paraId="11EED754" w14:textId="77777777" w:rsidR="00073577" w:rsidRPr="00073577" w:rsidRDefault="00073577" w:rsidP="00073577">
      <w:pPr>
        <w:spacing w:before="0" w:after="0"/>
        <w:rPr>
          <w:ins w:id="1101" w:author="Abhishek Deep Nigam" w:date="2015-10-26T01:01:00Z"/>
          <w:rFonts w:ascii="Courier New" w:hAnsi="Courier New" w:cs="Courier New"/>
          <w:sz w:val="16"/>
          <w:szCs w:val="16"/>
          <w:rPrChange w:id="1102" w:author="Abhishek Deep Nigam" w:date="2015-10-26T01:01:00Z">
            <w:rPr>
              <w:ins w:id="1103" w:author="Abhishek Deep Nigam" w:date="2015-10-26T01:01:00Z"/>
              <w:rFonts w:ascii="Courier New" w:hAnsi="Courier New" w:cs="Courier New"/>
            </w:rPr>
          </w:rPrChange>
        </w:rPr>
      </w:pPr>
      <w:ins w:id="1104" w:author="Abhishek Deep Nigam" w:date="2015-10-26T01:01:00Z">
        <w:r w:rsidRPr="00073577">
          <w:rPr>
            <w:rFonts w:ascii="Courier New" w:hAnsi="Courier New" w:cs="Courier New"/>
            <w:sz w:val="16"/>
            <w:szCs w:val="16"/>
            <w:rPrChange w:id="1105" w:author="Abhishek Deep Nigam" w:date="2015-10-26T01:01:00Z">
              <w:rPr>
                <w:rFonts w:ascii="Courier New" w:hAnsi="Courier New" w:cs="Courier New"/>
              </w:rPr>
            </w:rPrChange>
          </w:rPr>
          <w:t>[1]-&gt;LEG(Backtracking)</w:t>
        </w:r>
      </w:ins>
    </w:p>
    <w:p w14:paraId="12C76D03" w14:textId="77777777" w:rsidR="00073577" w:rsidRPr="00073577" w:rsidRDefault="00073577" w:rsidP="00073577">
      <w:pPr>
        <w:spacing w:before="0" w:after="0"/>
        <w:rPr>
          <w:ins w:id="1106" w:author="Abhishek Deep Nigam" w:date="2015-10-26T01:01:00Z"/>
          <w:rFonts w:ascii="Courier New" w:hAnsi="Courier New" w:cs="Courier New"/>
          <w:sz w:val="16"/>
          <w:szCs w:val="16"/>
          <w:rPrChange w:id="1107" w:author="Abhishek Deep Nigam" w:date="2015-10-26T01:01:00Z">
            <w:rPr>
              <w:ins w:id="1108" w:author="Abhishek Deep Nigam" w:date="2015-10-26T01:01:00Z"/>
              <w:rFonts w:ascii="Courier New" w:hAnsi="Courier New" w:cs="Courier New"/>
            </w:rPr>
          </w:rPrChange>
        </w:rPr>
      </w:pPr>
      <w:ins w:id="1109" w:author="Abhishek Deep Nigam" w:date="2015-10-26T01:01:00Z">
        <w:r w:rsidRPr="00073577">
          <w:rPr>
            <w:rFonts w:ascii="Courier New" w:hAnsi="Courier New" w:cs="Courier New"/>
            <w:sz w:val="16"/>
            <w:szCs w:val="16"/>
            <w:rPrChange w:id="1110" w:author="Abhishek Deep Nigam" w:date="2015-10-26T01:01:00Z">
              <w:rPr>
                <w:rFonts w:ascii="Courier New" w:hAnsi="Courier New" w:cs="Courier New"/>
              </w:rPr>
            </w:rPrChange>
          </w:rPr>
          <w:t>[1]-&gt;LIP(Backtracking)</w:t>
        </w:r>
      </w:ins>
    </w:p>
    <w:p w14:paraId="07ADC81C" w14:textId="77777777" w:rsidR="00073577" w:rsidRPr="00073577" w:rsidRDefault="00073577" w:rsidP="00073577">
      <w:pPr>
        <w:spacing w:before="0" w:after="0"/>
        <w:rPr>
          <w:ins w:id="1111" w:author="Abhishek Deep Nigam" w:date="2015-10-26T01:01:00Z"/>
          <w:rFonts w:ascii="Courier New" w:hAnsi="Courier New" w:cs="Courier New"/>
          <w:sz w:val="16"/>
          <w:szCs w:val="16"/>
          <w:rPrChange w:id="1112" w:author="Abhishek Deep Nigam" w:date="2015-10-26T01:01:00Z">
            <w:rPr>
              <w:ins w:id="1113" w:author="Abhishek Deep Nigam" w:date="2015-10-26T01:01:00Z"/>
              <w:rFonts w:ascii="Courier New" w:hAnsi="Courier New" w:cs="Courier New"/>
            </w:rPr>
          </w:rPrChange>
        </w:rPr>
      </w:pPr>
      <w:ins w:id="1114" w:author="Abhishek Deep Nigam" w:date="2015-10-26T01:01:00Z">
        <w:r w:rsidRPr="00073577">
          <w:rPr>
            <w:rFonts w:ascii="Courier New" w:hAnsi="Courier New" w:cs="Courier New"/>
            <w:sz w:val="16"/>
            <w:szCs w:val="16"/>
            <w:rPrChange w:id="1115" w:author="Abhishek Deep Nigam" w:date="2015-10-26T01:01:00Z">
              <w:rPr>
                <w:rFonts w:ascii="Courier New" w:hAnsi="Courier New" w:cs="Courier New"/>
              </w:rPr>
            </w:rPrChange>
          </w:rPr>
          <w:t>[1]-&gt;RIB(Backtracking)</w:t>
        </w:r>
      </w:ins>
    </w:p>
    <w:p w14:paraId="30E2A09B" w14:textId="77777777" w:rsidR="00073577" w:rsidRPr="00073577" w:rsidRDefault="00073577" w:rsidP="00073577">
      <w:pPr>
        <w:spacing w:before="0" w:after="0"/>
        <w:rPr>
          <w:ins w:id="1116" w:author="Abhishek Deep Nigam" w:date="2015-10-26T01:01:00Z"/>
          <w:rFonts w:ascii="Courier New" w:hAnsi="Courier New" w:cs="Courier New"/>
          <w:sz w:val="16"/>
          <w:szCs w:val="16"/>
          <w:rPrChange w:id="1117" w:author="Abhishek Deep Nigam" w:date="2015-10-26T01:01:00Z">
            <w:rPr>
              <w:ins w:id="1118" w:author="Abhishek Deep Nigam" w:date="2015-10-26T01:01:00Z"/>
              <w:rFonts w:ascii="Courier New" w:hAnsi="Courier New" w:cs="Courier New"/>
            </w:rPr>
          </w:rPrChange>
        </w:rPr>
      </w:pPr>
      <w:ins w:id="1119" w:author="Abhishek Deep Nigam" w:date="2015-10-26T01:01:00Z">
        <w:r w:rsidRPr="00073577">
          <w:rPr>
            <w:rFonts w:ascii="Courier New" w:hAnsi="Courier New" w:cs="Courier New"/>
            <w:sz w:val="16"/>
            <w:szCs w:val="16"/>
            <w:rPrChange w:id="1120" w:author="Abhishek Deep Nigam" w:date="2015-10-26T01:01:00Z">
              <w:rPr>
                <w:rFonts w:ascii="Courier New" w:hAnsi="Courier New" w:cs="Courier New"/>
              </w:rPr>
            </w:rPrChange>
          </w:rPr>
          <w:t>[1]-&gt;TOE(Backtracking)</w:t>
        </w:r>
      </w:ins>
    </w:p>
    <w:p w14:paraId="01382A43" w14:textId="77777777" w:rsidR="00073577" w:rsidRPr="00073577" w:rsidRDefault="00073577" w:rsidP="00073577">
      <w:pPr>
        <w:spacing w:before="0" w:after="0"/>
        <w:rPr>
          <w:ins w:id="1121" w:author="Abhishek Deep Nigam" w:date="2015-10-26T01:01:00Z"/>
          <w:rFonts w:ascii="Courier New" w:hAnsi="Courier New" w:cs="Courier New"/>
          <w:sz w:val="16"/>
          <w:szCs w:val="16"/>
          <w:rPrChange w:id="1122" w:author="Abhishek Deep Nigam" w:date="2015-10-26T01:01:00Z">
            <w:rPr>
              <w:ins w:id="1123" w:author="Abhishek Deep Nigam" w:date="2015-10-26T01:01:00Z"/>
              <w:rFonts w:ascii="Courier New" w:hAnsi="Courier New" w:cs="Courier New"/>
            </w:rPr>
          </w:rPrChange>
        </w:rPr>
      </w:pPr>
      <w:ins w:id="1124" w:author="Abhishek Deep Nigam" w:date="2015-10-26T01:01:00Z">
        <w:r w:rsidRPr="00073577">
          <w:rPr>
            <w:rFonts w:ascii="Courier New" w:hAnsi="Courier New" w:cs="Courier New"/>
            <w:sz w:val="16"/>
            <w:szCs w:val="16"/>
            <w:rPrChange w:id="1125" w:author="Abhishek Deep Nigam" w:date="2015-10-26T01:01:00Z">
              <w:rPr>
                <w:rFonts w:ascii="Courier New" w:hAnsi="Courier New" w:cs="Courier New"/>
              </w:rPr>
            </w:rPrChange>
          </w:rPr>
          <w:t>[0]-&gt;MAD[1]-&gt;ARM(Backtracking)</w:t>
        </w:r>
      </w:ins>
    </w:p>
    <w:p w14:paraId="62B9F88C" w14:textId="77777777" w:rsidR="00073577" w:rsidRPr="00073577" w:rsidRDefault="00073577" w:rsidP="00073577">
      <w:pPr>
        <w:spacing w:before="0" w:after="0"/>
        <w:rPr>
          <w:ins w:id="1126" w:author="Abhishek Deep Nigam" w:date="2015-10-26T01:01:00Z"/>
          <w:rFonts w:ascii="Courier New" w:hAnsi="Courier New" w:cs="Courier New"/>
          <w:sz w:val="16"/>
          <w:szCs w:val="16"/>
          <w:rPrChange w:id="1127" w:author="Abhishek Deep Nigam" w:date="2015-10-26T01:01:00Z">
            <w:rPr>
              <w:ins w:id="1128" w:author="Abhishek Deep Nigam" w:date="2015-10-26T01:01:00Z"/>
              <w:rFonts w:ascii="Courier New" w:hAnsi="Courier New" w:cs="Courier New"/>
            </w:rPr>
          </w:rPrChange>
        </w:rPr>
      </w:pPr>
      <w:ins w:id="1129" w:author="Abhishek Deep Nigam" w:date="2015-10-26T01:01:00Z">
        <w:r w:rsidRPr="00073577">
          <w:rPr>
            <w:rFonts w:ascii="Courier New" w:hAnsi="Courier New" w:cs="Courier New"/>
            <w:sz w:val="16"/>
            <w:szCs w:val="16"/>
            <w:rPrChange w:id="1130" w:author="Abhishek Deep Nigam" w:date="2015-10-26T01:01:00Z">
              <w:rPr>
                <w:rFonts w:ascii="Courier New" w:hAnsi="Courier New" w:cs="Courier New"/>
              </w:rPr>
            </w:rPrChange>
          </w:rPr>
          <w:t>[1]-&gt;EAR(Backtracking)</w:t>
        </w:r>
      </w:ins>
    </w:p>
    <w:p w14:paraId="1380F325" w14:textId="77777777" w:rsidR="00073577" w:rsidRPr="00073577" w:rsidRDefault="00073577" w:rsidP="00073577">
      <w:pPr>
        <w:spacing w:before="0" w:after="0"/>
        <w:rPr>
          <w:ins w:id="1131" w:author="Abhishek Deep Nigam" w:date="2015-10-26T01:01:00Z"/>
          <w:rFonts w:ascii="Courier New" w:hAnsi="Courier New" w:cs="Courier New"/>
          <w:sz w:val="16"/>
          <w:szCs w:val="16"/>
          <w:rPrChange w:id="1132" w:author="Abhishek Deep Nigam" w:date="2015-10-26T01:01:00Z">
            <w:rPr>
              <w:ins w:id="1133" w:author="Abhishek Deep Nigam" w:date="2015-10-26T01:01:00Z"/>
              <w:rFonts w:ascii="Courier New" w:hAnsi="Courier New" w:cs="Courier New"/>
            </w:rPr>
          </w:rPrChange>
        </w:rPr>
      </w:pPr>
      <w:ins w:id="1134" w:author="Abhishek Deep Nigam" w:date="2015-10-26T01:01:00Z">
        <w:r w:rsidRPr="00073577">
          <w:rPr>
            <w:rFonts w:ascii="Courier New" w:hAnsi="Courier New" w:cs="Courier New"/>
            <w:sz w:val="16"/>
            <w:szCs w:val="16"/>
            <w:rPrChange w:id="1135" w:author="Abhishek Deep Nigam" w:date="2015-10-26T01:01:00Z">
              <w:rPr>
                <w:rFonts w:ascii="Courier New" w:hAnsi="Courier New" w:cs="Courier New"/>
              </w:rPr>
            </w:rPrChange>
          </w:rPr>
          <w:t>[1]-&gt;EYE[2]-&gt;NAE[3]-&gt;NEE[4]-&gt;MAN[5]-&gt;DYE(Found result: NNEMANDYE)</w:t>
        </w:r>
      </w:ins>
    </w:p>
    <w:p w14:paraId="54FCA10A" w14:textId="77777777" w:rsidR="00073577" w:rsidRPr="00073577" w:rsidRDefault="00073577" w:rsidP="00073577">
      <w:pPr>
        <w:spacing w:before="0" w:after="0"/>
        <w:rPr>
          <w:ins w:id="1136" w:author="Abhishek Deep Nigam" w:date="2015-10-26T01:01:00Z"/>
          <w:rFonts w:ascii="Courier New" w:hAnsi="Courier New" w:cs="Courier New"/>
          <w:sz w:val="16"/>
          <w:szCs w:val="16"/>
          <w:rPrChange w:id="1137" w:author="Abhishek Deep Nigam" w:date="2015-10-26T01:01:00Z">
            <w:rPr>
              <w:ins w:id="1138" w:author="Abhishek Deep Nigam" w:date="2015-10-26T01:01:00Z"/>
              <w:rFonts w:ascii="Courier New" w:hAnsi="Courier New" w:cs="Courier New"/>
            </w:rPr>
          </w:rPrChange>
        </w:rPr>
      </w:pPr>
      <w:ins w:id="1139" w:author="Abhishek Deep Nigam" w:date="2015-10-26T01:01:00Z">
        <w:r w:rsidRPr="00073577">
          <w:rPr>
            <w:rFonts w:ascii="Courier New" w:hAnsi="Courier New" w:cs="Courier New"/>
            <w:sz w:val="16"/>
            <w:szCs w:val="16"/>
            <w:rPrChange w:id="1140" w:author="Abhishek Deep Nigam" w:date="2015-10-26T01:01:00Z">
              <w:rPr>
                <w:rFonts w:ascii="Courier New" w:hAnsi="Courier New" w:cs="Courier New"/>
              </w:rPr>
            </w:rPrChange>
          </w:rPr>
          <w:t>[3]-&gt;WEE[4]-&gt;MAN[5]-&gt;DYE(Found result: NWEMANDYE)</w:t>
        </w:r>
      </w:ins>
    </w:p>
    <w:p w14:paraId="7ABAEB39" w14:textId="77777777" w:rsidR="00073577" w:rsidRPr="00073577" w:rsidRDefault="00073577" w:rsidP="00073577">
      <w:pPr>
        <w:spacing w:before="0" w:after="0"/>
        <w:rPr>
          <w:ins w:id="1141" w:author="Abhishek Deep Nigam" w:date="2015-10-26T01:01:00Z"/>
          <w:rFonts w:ascii="Courier New" w:hAnsi="Courier New" w:cs="Courier New"/>
          <w:sz w:val="16"/>
          <w:szCs w:val="16"/>
          <w:rPrChange w:id="1142" w:author="Abhishek Deep Nigam" w:date="2015-10-26T01:01:00Z">
            <w:rPr>
              <w:ins w:id="1143" w:author="Abhishek Deep Nigam" w:date="2015-10-26T01:01:00Z"/>
              <w:rFonts w:ascii="Courier New" w:hAnsi="Courier New" w:cs="Courier New"/>
            </w:rPr>
          </w:rPrChange>
        </w:rPr>
      </w:pPr>
      <w:ins w:id="1144" w:author="Abhishek Deep Nigam" w:date="2015-10-26T01:01:00Z">
        <w:r w:rsidRPr="00073577">
          <w:rPr>
            <w:rFonts w:ascii="Courier New" w:hAnsi="Courier New" w:cs="Courier New"/>
            <w:sz w:val="16"/>
            <w:szCs w:val="16"/>
            <w:rPrChange w:id="1145" w:author="Abhishek Deep Nigam" w:date="2015-10-26T01:01:00Z">
              <w:rPr>
                <w:rFonts w:ascii="Courier New" w:hAnsi="Courier New" w:cs="Courier New"/>
              </w:rPr>
            </w:rPrChange>
          </w:rPr>
          <w:t>[1]-&gt;HIP(Backtracking)</w:t>
        </w:r>
      </w:ins>
    </w:p>
    <w:p w14:paraId="6FDEEDCE" w14:textId="77777777" w:rsidR="00073577" w:rsidRPr="00073577" w:rsidRDefault="00073577" w:rsidP="00073577">
      <w:pPr>
        <w:spacing w:before="0" w:after="0"/>
        <w:rPr>
          <w:ins w:id="1146" w:author="Abhishek Deep Nigam" w:date="2015-10-26T01:01:00Z"/>
          <w:rFonts w:ascii="Courier New" w:hAnsi="Courier New" w:cs="Courier New"/>
          <w:sz w:val="16"/>
          <w:szCs w:val="16"/>
          <w:rPrChange w:id="1147" w:author="Abhishek Deep Nigam" w:date="2015-10-26T01:01:00Z">
            <w:rPr>
              <w:ins w:id="1148" w:author="Abhishek Deep Nigam" w:date="2015-10-26T01:01:00Z"/>
              <w:rFonts w:ascii="Courier New" w:hAnsi="Courier New" w:cs="Courier New"/>
            </w:rPr>
          </w:rPrChange>
        </w:rPr>
      </w:pPr>
      <w:ins w:id="1149" w:author="Abhishek Deep Nigam" w:date="2015-10-26T01:01:00Z">
        <w:r w:rsidRPr="00073577">
          <w:rPr>
            <w:rFonts w:ascii="Courier New" w:hAnsi="Courier New" w:cs="Courier New"/>
            <w:sz w:val="16"/>
            <w:szCs w:val="16"/>
            <w:rPrChange w:id="1150" w:author="Abhishek Deep Nigam" w:date="2015-10-26T01:01:00Z">
              <w:rPr>
                <w:rFonts w:ascii="Courier New" w:hAnsi="Courier New" w:cs="Courier New"/>
              </w:rPr>
            </w:rPrChange>
          </w:rPr>
          <w:t>[1]-&gt;JAW[2]-&gt;NAW(Backtracking)</w:t>
        </w:r>
      </w:ins>
    </w:p>
    <w:p w14:paraId="5655DAAA" w14:textId="77777777" w:rsidR="00073577" w:rsidRPr="00073577" w:rsidRDefault="00073577" w:rsidP="00073577">
      <w:pPr>
        <w:spacing w:before="0" w:after="0"/>
        <w:rPr>
          <w:ins w:id="1151" w:author="Abhishek Deep Nigam" w:date="2015-10-26T01:01:00Z"/>
          <w:rFonts w:ascii="Courier New" w:hAnsi="Courier New" w:cs="Courier New"/>
          <w:sz w:val="16"/>
          <w:szCs w:val="16"/>
          <w:rPrChange w:id="1152" w:author="Abhishek Deep Nigam" w:date="2015-10-26T01:01:00Z">
            <w:rPr>
              <w:ins w:id="1153" w:author="Abhishek Deep Nigam" w:date="2015-10-26T01:01:00Z"/>
              <w:rFonts w:ascii="Courier New" w:hAnsi="Courier New" w:cs="Courier New"/>
            </w:rPr>
          </w:rPrChange>
        </w:rPr>
      </w:pPr>
      <w:ins w:id="1154" w:author="Abhishek Deep Nigam" w:date="2015-10-26T01:01:00Z">
        <w:r w:rsidRPr="00073577">
          <w:rPr>
            <w:rFonts w:ascii="Courier New" w:hAnsi="Courier New" w:cs="Courier New"/>
            <w:sz w:val="16"/>
            <w:szCs w:val="16"/>
            <w:rPrChange w:id="1155" w:author="Abhishek Deep Nigam" w:date="2015-10-26T01:01:00Z">
              <w:rPr>
                <w:rFonts w:ascii="Courier New" w:hAnsi="Courier New" w:cs="Courier New"/>
              </w:rPr>
            </w:rPrChange>
          </w:rPr>
          <w:t>[1]-&gt;LEG(Backtracking)</w:t>
        </w:r>
      </w:ins>
    </w:p>
    <w:p w14:paraId="36B29C14" w14:textId="77777777" w:rsidR="00073577" w:rsidRPr="00073577" w:rsidRDefault="00073577" w:rsidP="00073577">
      <w:pPr>
        <w:spacing w:before="0" w:after="0"/>
        <w:rPr>
          <w:ins w:id="1156" w:author="Abhishek Deep Nigam" w:date="2015-10-26T01:01:00Z"/>
          <w:rFonts w:ascii="Courier New" w:hAnsi="Courier New" w:cs="Courier New"/>
          <w:sz w:val="16"/>
          <w:szCs w:val="16"/>
          <w:rPrChange w:id="1157" w:author="Abhishek Deep Nigam" w:date="2015-10-26T01:01:00Z">
            <w:rPr>
              <w:ins w:id="1158" w:author="Abhishek Deep Nigam" w:date="2015-10-26T01:01:00Z"/>
              <w:rFonts w:ascii="Courier New" w:hAnsi="Courier New" w:cs="Courier New"/>
            </w:rPr>
          </w:rPrChange>
        </w:rPr>
      </w:pPr>
      <w:ins w:id="1159" w:author="Abhishek Deep Nigam" w:date="2015-10-26T01:01:00Z">
        <w:r w:rsidRPr="00073577">
          <w:rPr>
            <w:rFonts w:ascii="Courier New" w:hAnsi="Courier New" w:cs="Courier New"/>
            <w:sz w:val="16"/>
            <w:szCs w:val="16"/>
            <w:rPrChange w:id="1160" w:author="Abhishek Deep Nigam" w:date="2015-10-26T01:01:00Z">
              <w:rPr>
                <w:rFonts w:ascii="Courier New" w:hAnsi="Courier New" w:cs="Courier New"/>
              </w:rPr>
            </w:rPrChange>
          </w:rPr>
          <w:t>[1]-&gt;LIP(Backtracking)</w:t>
        </w:r>
      </w:ins>
    </w:p>
    <w:p w14:paraId="7D1A6974" w14:textId="77777777" w:rsidR="00073577" w:rsidRPr="00073577" w:rsidRDefault="00073577" w:rsidP="00073577">
      <w:pPr>
        <w:spacing w:before="0" w:after="0"/>
        <w:rPr>
          <w:ins w:id="1161" w:author="Abhishek Deep Nigam" w:date="2015-10-26T01:01:00Z"/>
          <w:rFonts w:ascii="Courier New" w:hAnsi="Courier New" w:cs="Courier New"/>
          <w:sz w:val="16"/>
          <w:szCs w:val="16"/>
          <w:rPrChange w:id="1162" w:author="Abhishek Deep Nigam" w:date="2015-10-26T01:01:00Z">
            <w:rPr>
              <w:ins w:id="1163" w:author="Abhishek Deep Nigam" w:date="2015-10-26T01:01:00Z"/>
              <w:rFonts w:ascii="Courier New" w:hAnsi="Courier New" w:cs="Courier New"/>
            </w:rPr>
          </w:rPrChange>
        </w:rPr>
      </w:pPr>
      <w:ins w:id="1164" w:author="Abhishek Deep Nigam" w:date="2015-10-26T01:01:00Z">
        <w:r w:rsidRPr="00073577">
          <w:rPr>
            <w:rFonts w:ascii="Courier New" w:hAnsi="Courier New" w:cs="Courier New"/>
            <w:sz w:val="16"/>
            <w:szCs w:val="16"/>
            <w:rPrChange w:id="1165" w:author="Abhishek Deep Nigam" w:date="2015-10-26T01:01:00Z">
              <w:rPr>
                <w:rFonts w:ascii="Courier New" w:hAnsi="Courier New" w:cs="Courier New"/>
              </w:rPr>
            </w:rPrChange>
          </w:rPr>
          <w:t>[1]-&gt;RIB(Backtracking)</w:t>
        </w:r>
      </w:ins>
    </w:p>
    <w:p w14:paraId="794C7E33" w14:textId="77777777" w:rsidR="00073577" w:rsidRPr="00073577" w:rsidRDefault="00073577" w:rsidP="00073577">
      <w:pPr>
        <w:spacing w:before="0" w:after="0"/>
        <w:rPr>
          <w:ins w:id="1166" w:author="Abhishek Deep Nigam" w:date="2015-10-26T01:01:00Z"/>
          <w:rFonts w:ascii="Courier New" w:hAnsi="Courier New" w:cs="Courier New"/>
          <w:sz w:val="16"/>
          <w:szCs w:val="16"/>
          <w:rPrChange w:id="1167" w:author="Abhishek Deep Nigam" w:date="2015-10-26T01:01:00Z">
            <w:rPr>
              <w:ins w:id="1168" w:author="Abhishek Deep Nigam" w:date="2015-10-26T01:01:00Z"/>
              <w:rFonts w:ascii="Courier New" w:hAnsi="Courier New" w:cs="Courier New"/>
            </w:rPr>
          </w:rPrChange>
        </w:rPr>
      </w:pPr>
      <w:ins w:id="1169" w:author="Abhishek Deep Nigam" w:date="2015-10-26T01:01:00Z">
        <w:r w:rsidRPr="00073577">
          <w:rPr>
            <w:rFonts w:ascii="Courier New" w:hAnsi="Courier New" w:cs="Courier New"/>
            <w:sz w:val="16"/>
            <w:szCs w:val="16"/>
            <w:rPrChange w:id="1170" w:author="Abhishek Deep Nigam" w:date="2015-10-26T01:01:00Z">
              <w:rPr>
                <w:rFonts w:ascii="Courier New" w:hAnsi="Courier New" w:cs="Courier New"/>
              </w:rPr>
            </w:rPrChange>
          </w:rPr>
          <w:t>[1]-&gt;TOE[2]-&gt;NAE(Backtracking)</w:t>
        </w:r>
      </w:ins>
    </w:p>
    <w:p w14:paraId="06925C7F" w14:textId="77777777" w:rsidR="00073577" w:rsidRPr="00073577" w:rsidRDefault="00073577" w:rsidP="00073577">
      <w:pPr>
        <w:spacing w:before="0" w:after="0"/>
        <w:rPr>
          <w:ins w:id="1171" w:author="Abhishek Deep Nigam" w:date="2015-10-26T01:01:00Z"/>
          <w:rFonts w:ascii="Courier New" w:hAnsi="Courier New" w:cs="Courier New"/>
          <w:sz w:val="16"/>
          <w:szCs w:val="16"/>
          <w:rPrChange w:id="1172" w:author="Abhishek Deep Nigam" w:date="2015-10-26T01:01:00Z">
            <w:rPr>
              <w:ins w:id="1173" w:author="Abhishek Deep Nigam" w:date="2015-10-26T01:01:00Z"/>
              <w:rFonts w:ascii="Courier New" w:hAnsi="Courier New" w:cs="Courier New"/>
            </w:rPr>
          </w:rPrChange>
        </w:rPr>
      </w:pPr>
      <w:ins w:id="1174" w:author="Abhishek Deep Nigam" w:date="2015-10-26T01:01:00Z">
        <w:r w:rsidRPr="00073577">
          <w:rPr>
            <w:rFonts w:ascii="Courier New" w:hAnsi="Courier New" w:cs="Courier New"/>
            <w:sz w:val="16"/>
            <w:szCs w:val="16"/>
            <w:rPrChange w:id="1175" w:author="Abhishek Deep Nigam" w:date="2015-10-26T01:01:00Z">
              <w:rPr>
                <w:rFonts w:ascii="Courier New" w:hAnsi="Courier New" w:cs="Courier New"/>
              </w:rPr>
            </w:rPrChange>
          </w:rPr>
          <w:t>[0]-&gt;SAD[1]-&gt;ARM(Backtracking)</w:t>
        </w:r>
      </w:ins>
    </w:p>
    <w:p w14:paraId="37F33241" w14:textId="77777777" w:rsidR="00073577" w:rsidRPr="00073577" w:rsidRDefault="00073577" w:rsidP="00073577">
      <w:pPr>
        <w:spacing w:before="0" w:after="0"/>
        <w:rPr>
          <w:ins w:id="1176" w:author="Abhishek Deep Nigam" w:date="2015-10-26T01:01:00Z"/>
          <w:rFonts w:ascii="Courier New" w:hAnsi="Courier New" w:cs="Courier New"/>
          <w:sz w:val="16"/>
          <w:szCs w:val="16"/>
          <w:rPrChange w:id="1177" w:author="Abhishek Deep Nigam" w:date="2015-10-26T01:01:00Z">
            <w:rPr>
              <w:ins w:id="1178" w:author="Abhishek Deep Nigam" w:date="2015-10-26T01:01:00Z"/>
              <w:rFonts w:ascii="Courier New" w:hAnsi="Courier New" w:cs="Courier New"/>
            </w:rPr>
          </w:rPrChange>
        </w:rPr>
      </w:pPr>
      <w:ins w:id="1179" w:author="Abhishek Deep Nigam" w:date="2015-10-26T01:01:00Z">
        <w:r w:rsidRPr="00073577">
          <w:rPr>
            <w:rFonts w:ascii="Courier New" w:hAnsi="Courier New" w:cs="Courier New"/>
            <w:sz w:val="16"/>
            <w:szCs w:val="16"/>
            <w:rPrChange w:id="1180" w:author="Abhishek Deep Nigam" w:date="2015-10-26T01:01:00Z">
              <w:rPr>
                <w:rFonts w:ascii="Courier New" w:hAnsi="Courier New" w:cs="Courier New"/>
              </w:rPr>
            </w:rPrChange>
          </w:rPr>
          <w:lastRenderedPageBreak/>
          <w:t>[1]-&gt;EAR(Backtracking)</w:t>
        </w:r>
      </w:ins>
    </w:p>
    <w:p w14:paraId="07DBB159" w14:textId="77777777" w:rsidR="00073577" w:rsidRPr="00073577" w:rsidRDefault="00073577" w:rsidP="00073577">
      <w:pPr>
        <w:spacing w:before="0" w:after="0"/>
        <w:rPr>
          <w:ins w:id="1181" w:author="Abhishek Deep Nigam" w:date="2015-10-26T01:01:00Z"/>
          <w:rFonts w:ascii="Courier New" w:hAnsi="Courier New" w:cs="Courier New"/>
          <w:sz w:val="16"/>
          <w:szCs w:val="16"/>
          <w:rPrChange w:id="1182" w:author="Abhishek Deep Nigam" w:date="2015-10-26T01:01:00Z">
            <w:rPr>
              <w:ins w:id="1183" w:author="Abhishek Deep Nigam" w:date="2015-10-26T01:01:00Z"/>
              <w:rFonts w:ascii="Courier New" w:hAnsi="Courier New" w:cs="Courier New"/>
            </w:rPr>
          </w:rPrChange>
        </w:rPr>
      </w:pPr>
      <w:ins w:id="1184" w:author="Abhishek Deep Nigam" w:date="2015-10-26T01:01:00Z">
        <w:r w:rsidRPr="00073577">
          <w:rPr>
            <w:rFonts w:ascii="Courier New" w:hAnsi="Courier New" w:cs="Courier New"/>
            <w:sz w:val="16"/>
            <w:szCs w:val="16"/>
            <w:rPrChange w:id="1185" w:author="Abhishek Deep Nigam" w:date="2015-10-26T01:01:00Z">
              <w:rPr>
                <w:rFonts w:ascii="Courier New" w:hAnsi="Courier New" w:cs="Courier New"/>
              </w:rPr>
            </w:rPrChange>
          </w:rPr>
          <w:t>[1]-&gt;EYE[2]-&gt;NAE[3]-&gt;NEE[4]-&gt;SAY[5]-&gt;DYE(Found result: NNESAYDYE)</w:t>
        </w:r>
      </w:ins>
    </w:p>
    <w:p w14:paraId="122F4C9F" w14:textId="77777777" w:rsidR="00073577" w:rsidRPr="00073577" w:rsidRDefault="00073577" w:rsidP="00073577">
      <w:pPr>
        <w:spacing w:before="0" w:after="0"/>
        <w:rPr>
          <w:ins w:id="1186" w:author="Abhishek Deep Nigam" w:date="2015-10-26T01:01:00Z"/>
          <w:rFonts w:ascii="Courier New" w:hAnsi="Courier New" w:cs="Courier New"/>
          <w:sz w:val="16"/>
          <w:szCs w:val="16"/>
          <w:rPrChange w:id="1187" w:author="Abhishek Deep Nigam" w:date="2015-10-26T01:01:00Z">
            <w:rPr>
              <w:ins w:id="1188" w:author="Abhishek Deep Nigam" w:date="2015-10-26T01:01:00Z"/>
              <w:rFonts w:ascii="Courier New" w:hAnsi="Courier New" w:cs="Courier New"/>
            </w:rPr>
          </w:rPrChange>
        </w:rPr>
      </w:pPr>
      <w:ins w:id="1189" w:author="Abhishek Deep Nigam" w:date="2015-10-26T01:01:00Z">
        <w:r w:rsidRPr="00073577">
          <w:rPr>
            <w:rFonts w:ascii="Courier New" w:hAnsi="Courier New" w:cs="Courier New"/>
            <w:sz w:val="16"/>
            <w:szCs w:val="16"/>
            <w:rPrChange w:id="1190" w:author="Abhishek Deep Nigam" w:date="2015-10-26T01:01:00Z">
              <w:rPr>
                <w:rFonts w:ascii="Courier New" w:hAnsi="Courier New" w:cs="Courier New"/>
              </w:rPr>
            </w:rPrChange>
          </w:rPr>
          <w:t>[3]-&gt;WEE[4]-&gt;SAY[5]-&gt;DYE(Found result: NWESAYDYE)</w:t>
        </w:r>
      </w:ins>
    </w:p>
    <w:p w14:paraId="3B9B2676" w14:textId="77777777" w:rsidR="00073577" w:rsidRPr="00073577" w:rsidRDefault="00073577" w:rsidP="00073577">
      <w:pPr>
        <w:spacing w:before="0" w:after="0"/>
        <w:rPr>
          <w:ins w:id="1191" w:author="Abhishek Deep Nigam" w:date="2015-10-26T01:01:00Z"/>
          <w:rFonts w:ascii="Courier New" w:hAnsi="Courier New" w:cs="Courier New"/>
          <w:sz w:val="16"/>
          <w:szCs w:val="16"/>
          <w:rPrChange w:id="1192" w:author="Abhishek Deep Nigam" w:date="2015-10-26T01:01:00Z">
            <w:rPr>
              <w:ins w:id="1193" w:author="Abhishek Deep Nigam" w:date="2015-10-26T01:01:00Z"/>
              <w:rFonts w:ascii="Courier New" w:hAnsi="Courier New" w:cs="Courier New"/>
            </w:rPr>
          </w:rPrChange>
        </w:rPr>
      </w:pPr>
      <w:ins w:id="1194" w:author="Abhishek Deep Nigam" w:date="2015-10-26T01:01:00Z">
        <w:r w:rsidRPr="00073577">
          <w:rPr>
            <w:rFonts w:ascii="Courier New" w:hAnsi="Courier New" w:cs="Courier New"/>
            <w:sz w:val="16"/>
            <w:szCs w:val="16"/>
            <w:rPrChange w:id="1195" w:author="Abhishek Deep Nigam" w:date="2015-10-26T01:01:00Z">
              <w:rPr>
                <w:rFonts w:ascii="Courier New" w:hAnsi="Courier New" w:cs="Courier New"/>
              </w:rPr>
            </w:rPrChange>
          </w:rPr>
          <w:t>[1]-&gt;HIP(Backtracking)</w:t>
        </w:r>
      </w:ins>
    </w:p>
    <w:p w14:paraId="4A1F4745" w14:textId="77777777" w:rsidR="00073577" w:rsidRPr="00073577" w:rsidRDefault="00073577" w:rsidP="00073577">
      <w:pPr>
        <w:spacing w:before="0" w:after="0"/>
        <w:rPr>
          <w:ins w:id="1196" w:author="Abhishek Deep Nigam" w:date="2015-10-26T01:01:00Z"/>
          <w:rFonts w:ascii="Courier New" w:hAnsi="Courier New" w:cs="Courier New"/>
          <w:sz w:val="16"/>
          <w:szCs w:val="16"/>
          <w:rPrChange w:id="1197" w:author="Abhishek Deep Nigam" w:date="2015-10-26T01:01:00Z">
            <w:rPr>
              <w:ins w:id="1198" w:author="Abhishek Deep Nigam" w:date="2015-10-26T01:01:00Z"/>
              <w:rFonts w:ascii="Courier New" w:hAnsi="Courier New" w:cs="Courier New"/>
            </w:rPr>
          </w:rPrChange>
        </w:rPr>
      </w:pPr>
      <w:ins w:id="1199" w:author="Abhishek Deep Nigam" w:date="2015-10-26T01:01:00Z">
        <w:r w:rsidRPr="00073577">
          <w:rPr>
            <w:rFonts w:ascii="Courier New" w:hAnsi="Courier New" w:cs="Courier New"/>
            <w:sz w:val="16"/>
            <w:szCs w:val="16"/>
            <w:rPrChange w:id="1200" w:author="Abhishek Deep Nigam" w:date="2015-10-26T01:01:00Z">
              <w:rPr>
                <w:rFonts w:ascii="Courier New" w:hAnsi="Courier New" w:cs="Courier New"/>
              </w:rPr>
            </w:rPrChange>
          </w:rPr>
          <w:t>[1]-&gt;JAW[2]-&gt;NAW(Backtracking)</w:t>
        </w:r>
      </w:ins>
    </w:p>
    <w:p w14:paraId="2CFE0A12" w14:textId="77777777" w:rsidR="00073577" w:rsidRPr="00073577" w:rsidRDefault="00073577" w:rsidP="00073577">
      <w:pPr>
        <w:spacing w:before="0" w:after="0"/>
        <w:rPr>
          <w:ins w:id="1201" w:author="Abhishek Deep Nigam" w:date="2015-10-26T01:01:00Z"/>
          <w:rFonts w:ascii="Courier New" w:hAnsi="Courier New" w:cs="Courier New"/>
          <w:sz w:val="16"/>
          <w:szCs w:val="16"/>
          <w:rPrChange w:id="1202" w:author="Abhishek Deep Nigam" w:date="2015-10-26T01:01:00Z">
            <w:rPr>
              <w:ins w:id="1203" w:author="Abhishek Deep Nigam" w:date="2015-10-26T01:01:00Z"/>
              <w:rFonts w:ascii="Courier New" w:hAnsi="Courier New" w:cs="Courier New"/>
            </w:rPr>
          </w:rPrChange>
        </w:rPr>
      </w:pPr>
      <w:ins w:id="1204" w:author="Abhishek Deep Nigam" w:date="2015-10-26T01:01:00Z">
        <w:r w:rsidRPr="00073577">
          <w:rPr>
            <w:rFonts w:ascii="Courier New" w:hAnsi="Courier New" w:cs="Courier New"/>
            <w:sz w:val="16"/>
            <w:szCs w:val="16"/>
            <w:rPrChange w:id="1205" w:author="Abhishek Deep Nigam" w:date="2015-10-26T01:01:00Z">
              <w:rPr>
                <w:rFonts w:ascii="Courier New" w:hAnsi="Courier New" w:cs="Courier New"/>
              </w:rPr>
            </w:rPrChange>
          </w:rPr>
          <w:t>[1]-&gt;LEG(Backtracking)</w:t>
        </w:r>
      </w:ins>
    </w:p>
    <w:p w14:paraId="28D50C83" w14:textId="77777777" w:rsidR="00073577" w:rsidRPr="00073577" w:rsidRDefault="00073577" w:rsidP="00073577">
      <w:pPr>
        <w:spacing w:before="0" w:after="0"/>
        <w:rPr>
          <w:ins w:id="1206" w:author="Abhishek Deep Nigam" w:date="2015-10-26T01:01:00Z"/>
          <w:rFonts w:ascii="Courier New" w:hAnsi="Courier New" w:cs="Courier New"/>
          <w:sz w:val="16"/>
          <w:szCs w:val="16"/>
          <w:rPrChange w:id="1207" w:author="Abhishek Deep Nigam" w:date="2015-10-26T01:01:00Z">
            <w:rPr>
              <w:ins w:id="1208" w:author="Abhishek Deep Nigam" w:date="2015-10-26T01:01:00Z"/>
              <w:rFonts w:ascii="Courier New" w:hAnsi="Courier New" w:cs="Courier New"/>
            </w:rPr>
          </w:rPrChange>
        </w:rPr>
      </w:pPr>
      <w:ins w:id="1209" w:author="Abhishek Deep Nigam" w:date="2015-10-26T01:01:00Z">
        <w:r w:rsidRPr="00073577">
          <w:rPr>
            <w:rFonts w:ascii="Courier New" w:hAnsi="Courier New" w:cs="Courier New"/>
            <w:sz w:val="16"/>
            <w:szCs w:val="16"/>
            <w:rPrChange w:id="1210" w:author="Abhishek Deep Nigam" w:date="2015-10-26T01:01:00Z">
              <w:rPr>
                <w:rFonts w:ascii="Courier New" w:hAnsi="Courier New" w:cs="Courier New"/>
              </w:rPr>
            </w:rPrChange>
          </w:rPr>
          <w:t>[1]-&gt;LIP(Backtracking)</w:t>
        </w:r>
      </w:ins>
    </w:p>
    <w:p w14:paraId="104DCB5E" w14:textId="77777777" w:rsidR="00073577" w:rsidRPr="00073577" w:rsidRDefault="00073577" w:rsidP="00073577">
      <w:pPr>
        <w:spacing w:before="0" w:after="0"/>
        <w:rPr>
          <w:ins w:id="1211" w:author="Abhishek Deep Nigam" w:date="2015-10-26T01:01:00Z"/>
          <w:rFonts w:ascii="Courier New" w:hAnsi="Courier New" w:cs="Courier New"/>
          <w:sz w:val="16"/>
          <w:szCs w:val="16"/>
          <w:rPrChange w:id="1212" w:author="Abhishek Deep Nigam" w:date="2015-10-26T01:01:00Z">
            <w:rPr>
              <w:ins w:id="1213" w:author="Abhishek Deep Nigam" w:date="2015-10-26T01:01:00Z"/>
              <w:rFonts w:ascii="Courier New" w:hAnsi="Courier New" w:cs="Courier New"/>
            </w:rPr>
          </w:rPrChange>
        </w:rPr>
      </w:pPr>
      <w:ins w:id="1214" w:author="Abhishek Deep Nigam" w:date="2015-10-26T01:01:00Z">
        <w:r w:rsidRPr="00073577">
          <w:rPr>
            <w:rFonts w:ascii="Courier New" w:hAnsi="Courier New" w:cs="Courier New"/>
            <w:sz w:val="16"/>
            <w:szCs w:val="16"/>
            <w:rPrChange w:id="1215" w:author="Abhishek Deep Nigam" w:date="2015-10-26T01:01:00Z">
              <w:rPr>
                <w:rFonts w:ascii="Courier New" w:hAnsi="Courier New" w:cs="Courier New"/>
              </w:rPr>
            </w:rPrChange>
          </w:rPr>
          <w:t>[1]-&gt;RIB(Backtracking)</w:t>
        </w:r>
      </w:ins>
    </w:p>
    <w:p w14:paraId="137F9D75" w14:textId="77777777" w:rsidR="00073577" w:rsidRPr="00073577" w:rsidRDefault="00073577" w:rsidP="00073577">
      <w:pPr>
        <w:spacing w:before="0" w:after="0"/>
        <w:rPr>
          <w:ins w:id="1216" w:author="Abhishek Deep Nigam" w:date="2015-10-26T01:01:00Z"/>
          <w:rFonts w:ascii="Courier New" w:hAnsi="Courier New" w:cs="Courier New"/>
          <w:sz w:val="16"/>
          <w:szCs w:val="16"/>
          <w:rPrChange w:id="1217" w:author="Abhishek Deep Nigam" w:date="2015-10-26T01:01:00Z">
            <w:rPr>
              <w:ins w:id="1218" w:author="Abhishek Deep Nigam" w:date="2015-10-26T01:01:00Z"/>
              <w:rFonts w:ascii="Courier New" w:hAnsi="Courier New" w:cs="Courier New"/>
            </w:rPr>
          </w:rPrChange>
        </w:rPr>
      </w:pPr>
      <w:ins w:id="1219" w:author="Abhishek Deep Nigam" w:date="2015-10-26T01:01:00Z">
        <w:r w:rsidRPr="00073577">
          <w:rPr>
            <w:rFonts w:ascii="Courier New" w:hAnsi="Courier New" w:cs="Courier New"/>
            <w:sz w:val="16"/>
            <w:szCs w:val="16"/>
            <w:rPrChange w:id="1220" w:author="Abhishek Deep Nigam" w:date="2015-10-26T01:01:00Z">
              <w:rPr>
                <w:rFonts w:ascii="Courier New" w:hAnsi="Courier New" w:cs="Courier New"/>
              </w:rPr>
            </w:rPrChange>
          </w:rPr>
          <w:t>[1]-&gt;TOE[2]-&gt;NAE(Backtracking)</w:t>
        </w:r>
      </w:ins>
    </w:p>
    <w:p w14:paraId="21C84FD9" w14:textId="77777777" w:rsidR="00073577" w:rsidRPr="00073577" w:rsidRDefault="00073577" w:rsidP="00073577">
      <w:pPr>
        <w:spacing w:before="0" w:after="0"/>
        <w:rPr>
          <w:ins w:id="1221" w:author="Abhishek Deep Nigam" w:date="2015-10-26T01:01:00Z"/>
          <w:rFonts w:ascii="Courier New" w:hAnsi="Courier New" w:cs="Courier New"/>
          <w:sz w:val="16"/>
          <w:szCs w:val="16"/>
          <w:rPrChange w:id="1222" w:author="Abhishek Deep Nigam" w:date="2015-10-26T01:01:00Z">
            <w:rPr>
              <w:ins w:id="1223" w:author="Abhishek Deep Nigam" w:date="2015-10-26T01:01:00Z"/>
              <w:rFonts w:ascii="Courier New" w:hAnsi="Courier New" w:cs="Courier New"/>
            </w:rPr>
          </w:rPrChange>
        </w:rPr>
      </w:pPr>
      <w:ins w:id="1224" w:author="Abhishek Deep Nigam" w:date="2015-10-26T01:01:00Z">
        <w:r w:rsidRPr="00073577">
          <w:rPr>
            <w:rFonts w:ascii="Courier New" w:hAnsi="Courier New" w:cs="Courier New"/>
            <w:sz w:val="16"/>
            <w:szCs w:val="16"/>
            <w:rPrChange w:id="1225" w:author="Abhishek Deep Nigam" w:date="2015-10-26T01:01:00Z">
              <w:rPr>
                <w:rFonts w:ascii="Courier New" w:hAnsi="Courier New" w:cs="Courier New"/>
              </w:rPr>
            </w:rPrChange>
          </w:rPr>
          <w:t>[0]-&gt;WOE[1]-&gt;ARM(Backtracking)</w:t>
        </w:r>
      </w:ins>
    </w:p>
    <w:p w14:paraId="1CABF01B" w14:textId="77777777" w:rsidR="00073577" w:rsidRPr="00073577" w:rsidRDefault="00073577" w:rsidP="00073577">
      <w:pPr>
        <w:spacing w:before="0" w:after="0"/>
        <w:rPr>
          <w:ins w:id="1226" w:author="Abhishek Deep Nigam" w:date="2015-10-26T01:01:00Z"/>
          <w:rFonts w:ascii="Courier New" w:hAnsi="Courier New" w:cs="Courier New"/>
          <w:sz w:val="16"/>
          <w:szCs w:val="16"/>
          <w:rPrChange w:id="1227" w:author="Abhishek Deep Nigam" w:date="2015-10-26T01:01:00Z">
            <w:rPr>
              <w:ins w:id="1228" w:author="Abhishek Deep Nigam" w:date="2015-10-26T01:01:00Z"/>
              <w:rFonts w:ascii="Courier New" w:hAnsi="Courier New" w:cs="Courier New"/>
            </w:rPr>
          </w:rPrChange>
        </w:rPr>
      </w:pPr>
      <w:ins w:id="1229" w:author="Abhishek Deep Nigam" w:date="2015-10-26T01:01:00Z">
        <w:r w:rsidRPr="00073577">
          <w:rPr>
            <w:rFonts w:ascii="Courier New" w:hAnsi="Courier New" w:cs="Courier New"/>
            <w:sz w:val="16"/>
            <w:szCs w:val="16"/>
            <w:rPrChange w:id="1230" w:author="Abhishek Deep Nigam" w:date="2015-10-26T01:01:00Z">
              <w:rPr>
                <w:rFonts w:ascii="Courier New" w:hAnsi="Courier New" w:cs="Courier New"/>
              </w:rPr>
            </w:rPrChange>
          </w:rPr>
          <w:t>[1]-&gt;EAR(Backtracking)</w:t>
        </w:r>
      </w:ins>
    </w:p>
    <w:p w14:paraId="0B26FF19" w14:textId="77777777" w:rsidR="00073577" w:rsidRPr="00073577" w:rsidRDefault="00073577" w:rsidP="00073577">
      <w:pPr>
        <w:spacing w:before="0" w:after="0"/>
        <w:rPr>
          <w:ins w:id="1231" w:author="Abhishek Deep Nigam" w:date="2015-10-26T01:01:00Z"/>
          <w:rFonts w:ascii="Courier New" w:hAnsi="Courier New" w:cs="Courier New"/>
          <w:sz w:val="16"/>
          <w:szCs w:val="16"/>
          <w:rPrChange w:id="1232" w:author="Abhishek Deep Nigam" w:date="2015-10-26T01:01:00Z">
            <w:rPr>
              <w:ins w:id="1233" w:author="Abhishek Deep Nigam" w:date="2015-10-26T01:01:00Z"/>
              <w:rFonts w:ascii="Courier New" w:hAnsi="Courier New" w:cs="Courier New"/>
            </w:rPr>
          </w:rPrChange>
        </w:rPr>
      </w:pPr>
      <w:ins w:id="1234" w:author="Abhishek Deep Nigam" w:date="2015-10-26T01:01:00Z">
        <w:r w:rsidRPr="00073577">
          <w:rPr>
            <w:rFonts w:ascii="Courier New" w:hAnsi="Courier New" w:cs="Courier New"/>
            <w:sz w:val="16"/>
            <w:szCs w:val="16"/>
            <w:rPrChange w:id="1235" w:author="Abhishek Deep Nigam" w:date="2015-10-26T01:01:00Z">
              <w:rPr>
                <w:rFonts w:ascii="Courier New" w:hAnsi="Courier New" w:cs="Courier New"/>
              </w:rPr>
            </w:rPrChange>
          </w:rPr>
          <w:t>[1]-&gt;EYE(Backtracking)</w:t>
        </w:r>
      </w:ins>
    </w:p>
    <w:p w14:paraId="721519E7" w14:textId="77777777" w:rsidR="00073577" w:rsidRPr="00073577" w:rsidRDefault="00073577" w:rsidP="00073577">
      <w:pPr>
        <w:spacing w:before="0" w:after="0"/>
        <w:rPr>
          <w:ins w:id="1236" w:author="Abhishek Deep Nigam" w:date="2015-10-26T01:01:00Z"/>
          <w:rFonts w:ascii="Courier New" w:hAnsi="Courier New" w:cs="Courier New"/>
          <w:sz w:val="16"/>
          <w:szCs w:val="16"/>
          <w:rPrChange w:id="1237" w:author="Abhishek Deep Nigam" w:date="2015-10-26T01:01:00Z">
            <w:rPr>
              <w:ins w:id="1238" w:author="Abhishek Deep Nigam" w:date="2015-10-26T01:01:00Z"/>
              <w:rFonts w:ascii="Courier New" w:hAnsi="Courier New" w:cs="Courier New"/>
            </w:rPr>
          </w:rPrChange>
        </w:rPr>
      </w:pPr>
      <w:ins w:id="1239" w:author="Abhishek Deep Nigam" w:date="2015-10-26T01:01:00Z">
        <w:r w:rsidRPr="00073577">
          <w:rPr>
            <w:rFonts w:ascii="Courier New" w:hAnsi="Courier New" w:cs="Courier New"/>
            <w:sz w:val="16"/>
            <w:szCs w:val="16"/>
            <w:rPrChange w:id="1240" w:author="Abhishek Deep Nigam" w:date="2015-10-26T01:01:00Z">
              <w:rPr>
                <w:rFonts w:ascii="Courier New" w:hAnsi="Courier New" w:cs="Courier New"/>
              </w:rPr>
            </w:rPrChange>
          </w:rPr>
          <w:t>[1]-&gt;HIP(Backtracking)</w:t>
        </w:r>
      </w:ins>
    </w:p>
    <w:p w14:paraId="2E8F991F" w14:textId="77777777" w:rsidR="00073577" w:rsidRPr="00073577" w:rsidRDefault="00073577" w:rsidP="00073577">
      <w:pPr>
        <w:spacing w:before="0" w:after="0"/>
        <w:rPr>
          <w:ins w:id="1241" w:author="Abhishek Deep Nigam" w:date="2015-10-26T01:01:00Z"/>
          <w:rFonts w:ascii="Courier New" w:hAnsi="Courier New" w:cs="Courier New"/>
          <w:sz w:val="16"/>
          <w:szCs w:val="16"/>
          <w:rPrChange w:id="1242" w:author="Abhishek Deep Nigam" w:date="2015-10-26T01:01:00Z">
            <w:rPr>
              <w:ins w:id="1243" w:author="Abhishek Deep Nigam" w:date="2015-10-26T01:01:00Z"/>
              <w:rFonts w:ascii="Courier New" w:hAnsi="Courier New" w:cs="Courier New"/>
            </w:rPr>
          </w:rPrChange>
        </w:rPr>
      </w:pPr>
      <w:ins w:id="1244" w:author="Abhishek Deep Nigam" w:date="2015-10-26T01:01:00Z">
        <w:r w:rsidRPr="00073577">
          <w:rPr>
            <w:rFonts w:ascii="Courier New" w:hAnsi="Courier New" w:cs="Courier New"/>
            <w:sz w:val="16"/>
            <w:szCs w:val="16"/>
            <w:rPrChange w:id="1245" w:author="Abhishek Deep Nigam" w:date="2015-10-26T01:01:00Z">
              <w:rPr>
                <w:rFonts w:ascii="Courier New" w:hAnsi="Courier New" w:cs="Courier New"/>
              </w:rPr>
            </w:rPrChange>
          </w:rPr>
          <w:t>[1]-&gt;JAW(Backtracking)</w:t>
        </w:r>
      </w:ins>
    </w:p>
    <w:p w14:paraId="55F20ACF" w14:textId="77777777" w:rsidR="00073577" w:rsidRPr="00073577" w:rsidRDefault="00073577" w:rsidP="00073577">
      <w:pPr>
        <w:spacing w:before="0" w:after="0"/>
        <w:rPr>
          <w:ins w:id="1246" w:author="Abhishek Deep Nigam" w:date="2015-10-26T01:01:00Z"/>
          <w:rFonts w:ascii="Courier New" w:hAnsi="Courier New" w:cs="Courier New"/>
          <w:sz w:val="16"/>
          <w:szCs w:val="16"/>
          <w:rPrChange w:id="1247" w:author="Abhishek Deep Nigam" w:date="2015-10-26T01:01:00Z">
            <w:rPr>
              <w:ins w:id="1248" w:author="Abhishek Deep Nigam" w:date="2015-10-26T01:01:00Z"/>
              <w:rFonts w:ascii="Courier New" w:hAnsi="Courier New" w:cs="Courier New"/>
            </w:rPr>
          </w:rPrChange>
        </w:rPr>
      </w:pPr>
      <w:ins w:id="1249" w:author="Abhishek Deep Nigam" w:date="2015-10-26T01:01:00Z">
        <w:r w:rsidRPr="00073577">
          <w:rPr>
            <w:rFonts w:ascii="Courier New" w:hAnsi="Courier New" w:cs="Courier New"/>
            <w:sz w:val="16"/>
            <w:szCs w:val="16"/>
            <w:rPrChange w:id="1250" w:author="Abhishek Deep Nigam" w:date="2015-10-26T01:01:00Z">
              <w:rPr>
                <w:rFonts w:ascii="Courier New" w:hAnsi="Courier New" w:cs="Courier New"/>
              </w:rPr>
            </w:rPrChange>
          </w:rPr>
          <w:t>[1]-&gt;LEG(Backtracking)</w:t>
        </w:r>
      </w:ins>
    </w:p>
    <w:p w14:paraId="41958B27" w14:textId="77777777" w:rsidR="00073577" w:rsidRPr="00073577" w:rsidRDefault="00073577" w:rsidP="00073577">
      <w:pPr>
        <w:spacing w:before="0" w:after="0"/>
        <w:rPr>
          <w:ins w:id="1251" w:author="Abhishek Deep Nigam" w:date="2015-10-26T01:01:00Z"/>
          <w:rFonts w:ascii="Courier New" w:hAnsi="Courier New" w:cs="Courier New"/>
          <w:sz w:val="16"/>
          <w:szCs w:val="16"/>
          <w:rPrChange w:id="1252" w:author="Abhishek Deep Nigam" w:date="2015-10-26T01:01:00Z">
            <w:rPr>
              <w:ins w:id="1253" w:author="Abhishek Deep Nigam" w:date="2015-10-26T01:01:00Z"/>
              <w:rFonts w:ascii="Courier New" w:hAnsi="Courier New" w:cs="Courier New"/>
            </w:rPr>
          </w:rPrChange>
        </w:rPr>
      </w:pPr>
      <w:ins w:id="1254" w:author="Abhishek Deep Nigam" w:date="2015-10-26T01:01:00Z">
        <w:r w:rsidRPr="00073577">
          <w:rPr>
            <w:rFonts w:ascii="Courier New" w:hAnsi="Courier New" w:cs="Courier New"/>
            <w:sz w:val="16"/>
            <w:szCs w:val="16"/>
            <w:rPrChange w:id="1255" w:author="Abhishek Deep Nigam" w:date="2015-10-26T01:01:00Z">
              <w:rPr>
                <w:rFonts w:ascii="Courier New" w:hAnsi="Courier New" w:cs="Courier New"/>
              </w:rPr>
            </w:rPrChange>
          </w:rPr>
          <w:t>[1]-&gt;LIP(Backtracking)</w:t>
        </w:r>
      </w:ins>
    </w:p>
    <w:p w14:paraId="21083CD9" w14:textId="77777777" w:rsidR="00073577" w:rsidRPr="00073577" w:rsidRDefault="00073577" w:rsidP="00073577">
      <w:pPr>
        <w:spacing w:before="0" w:after="0"/>
        <w:rPr>
          <w:ins w:id="1256" w:author="Abhishek Deep Nigam" w:date="2015-10-26T01:01:00Z"/>
          <w:rFonts w:ascii="Courier New" w:hAnsi="Courier New" w:cs="Courier New"/>
          <w:sz w:val="16"/>
          <w:szCs w:val="16"/>
          <w:rPrChange w:id="1257" w:author="Abhishek Deep Nigam" w:date="2015-10-26T01:01:00Z">
            <w:rPr>
              <w:ins w:id="1258" w:author="Abhishek Deep Nigam" w:date="2015-10-26T01:01:00Z"/>
              <w:rFonts w:ascii="Courier New" w:hAnsi="Courier New" w:cs="Courier New"/>
            </w:rPr>
          </w:rPrChange>
        </w:rPr>
      </w:pPr>
      <w:ins w:id="1259" w:author="Abhishek Deep Nigam" w:date="2015-10-26T01:01:00Z">
        <w:r w:rsidRPr="00073577">
          <w:rPr>
            <w:rFonts w:ascii="Courier New" w:hAnsi="Courier New" w:cs="Courier New"/>
            <w:sz w:val="16"/>
            <w:szCs w:val="16"/>
            <w:rPrChange w:id="1260" w:author="Abhishek Deep Nigam" w:date="2015-10-26T01:01:00Z">
              <w:rPr>
                <w:rFonts w:ascii="Courier New" w:hAnsi="Courier New" w:cs="Courier New"/>
              </w:rPr>
            </w:rPrChange>
          </w:rPr>
          <w:t>[1]-&gt;RIB(Backtracking)</w:t>
        </w:r>
      </w:ins>
    </w:p>
    <w:p w14:paraId="541316F7" w14:textId="77777777" w:rsidR="00073577" w:rsidRPr="00073577" w:rsidRDefault="00073577" w:rsidP="00073577">
      <w:pPr>
        <w:spacing w:before="0" w:after="0"/>
        <w:rPr>
          <w:ins w:id="1261" w:author="Abhishek Deep Nigam" w:date="2015-10-26T01:01:00Z"/>
          <w:rFonts w:ascii="Courier New" w:hAnsi="Courier New" w:cs="Courier New"/>
          <w:sz w:val="16"/>
          <w:szCs w:val="16"/>
          <w:rPrChange w:id="1262" w:author="Abhishek Deep Nigam" w:date="2015-10-26T01:01:00Z">
            <w:rPr>
              <w:ins w:id="1263" w:author="Abhishek Deep Nigam" w:date="2015-10-26T01:01:00Z"/>
              <w:rFonts w:ascii="Courier New" w:hAnsi="Courier New" w:cs="Courier New"/>
            </w:rPr>
          </w:rPrChange>
        </w:rPr>
      </w:pPr>
      <w:ins w:id="1264" w:author="Abhishek Deep Nigam" w:date="2015-10-26T01:01:00Z">
        <w:r w:rsidRPr="00073577">
          <w:rPr>
            <w:rFonts w:ascii="Courier New" w:hAnsi="Courier New" w:cs="Courier New"/>
            <w:sz w:val="16"/>
            <w:szCs w:val="16"/>
            <w:rPrChange w:id="1265" w:author="Abhishek Deep Nigam" w:date="2015-10-26T01:01:00Z">
              <w:rPr>
                <w:rFonts w:ascii="Courier New" w:hAnsi="Courier New" w:cs="Courier New"/>
              </w:rPr>
            </w:rPrChange>
          </w:rPr>
          <w:t>[1]-&gt;TOE(Backtracking)</w:t>
        </w:r>
      </w:ins>
    </w:p>
    <w:p w14:paraId="7B64DC2A" w14:textId="77777777" w:rsidR="00073577" w:rsidRPr="00073577" w:rsidRDefault="00073577" w:rsidP="00073577">
      <w:pPr>
        <w:spacing w:before="0" w:after="0"/>
        <w:rPr>
          <w:ins w:id="1266" w:author="Abhishek Deep Nigam" w:date="2015-10-26T01:01:00Z"/>
          <w:rFonts w:ascii="Courier New" w:hAnsi="Courier New" w:cs="Courier New"/>
          <w:sz w:val="16"/>
          <w:szCs w:val="16"/>
          <w:rPrChange w:id="1267" w:author="Abhishek Deep Nigam" w:date="2015-10-26T01:01:00Z">
            <w:rPr>
              <w:ins w:id="1268" w:author="Abhishek Deep Nigam" w:date="2015-10-26T01:01:00Z"/>
              <w:rFonts w:ascii="Courier New" w:hAnsi="Courier New" w:cs="Courier New"/>
            </w:rPr>
          </w:rPrChange>
        </w:rPr>
      </w:pPr>
      <w:ins w:id="1269" w:author="Abhishek Deep Nigam" w:date="2015-10-26T01:01:00Z">
        <w:r w:rsidRPr="00073577">
          <w:rPr>
            <w:rFonts w:ascii="Courier New" w:hAnsi="Courier New" w:cs="Courier New"/>
            <w:sz w:val="16"/>
            <w:szCs w:val="16"/>
            <w:rPrChange w:id="1270" w:author="Abhishek Deep Nigam" w:date="2015-10-26T01:01:00Z">
              <w:rPr>
                <w:rFonts w:ascii="Courier New" w:hAnsi="Courier New" w:cs="Courier New"/>
              </w:rPr>
            </w:rPrChange>
          </w:rPr>
          <w:t>Search Iterations: 79</w:t>
        </w:r>
      </w:ins>
    </w:p>
    <w:p w14:paraId="675F40AD" w14:textId="77777777" w:rsidR="00073577" w:rsidRPr="00073577" w:rsidRDefault="00073577" w:rsidP="00073577">
      <w:pPr>
        <w:spacing w:before="0" w:after="0"/>
        <w:rPr>
          <w:ins w:id="1271" w:author="Abhishek Deep Nigam" w:date="2015-10-26T01:01:00Z"/>
          <w:rFonts w:ascii="Courier New" w:hAnsi="Courier New" w:cs="Courier New"/>
          <w:sz w:val="16"/>
          <w:szCs w:val="16"/>
          <w:rPrChange w:id="1272" w:author="Abhishek Deep Nigam" w:date="2015-10-26T01:01:00Z">
            <w:rPr>
              <w:ins w:id="1273" w:author="Abhishek Deep Nigam" w:date="2015-10-26T01:01:00Z"/>
              <w:rFonts w:ascii="Courier New" w:hAnsi="Courier New" w:cs="Courier New"/>
            </w:rPr>
          </w:rPrChange>
        </w:rPr>
      </w:pPr>
    </w:p>
    <w:p w14:paraId="4C410BC8" w14:textId="77777777" w:rsidR="00073577" w:rsidRPr="00073577" w:rsidRDefault="00073577" w:rsidP="00073577">
      <w:pPr>
        <w:spacing w:before="0" w:after="0"/>
        <w:rPr>
          <w:ins w:id="1274" w:author="Abhishek Deep Nigam" w:date="2015-10-26T01:01:00Z"/>
          <w:rFonts w:ascii="Courier New" w:hAnsi="Courier New" w:cs="Courier New"/>
          <w:sz w:val="16"/>
          <w:szCs w:val="16"/>
          <w:rPrChange w:id="1275" w:author="Abhishek Deep Nigam" w:date="2015-10-26T01:01:00Z">
            <w:rPr>
              <w:ins w:id="1276" w:author="Abhishek Deep Nigam" w:date="2015-10-26T01:01:00Z"/>
              <w:rFonts w:ascii="Courier New" w:hAnsi="Courier New" w:cs="Courier New"/>
            </w:rPr>
          </w:rPrChange>
        </w:rPr>
      </w:pPr>
      <w:ins w:id="1277" w:author="Abhishek Deep Nigam" w:date="2015-10-26T01:01:00Z">
        <w:r w:rsidRPr="00073577">
          <w:rPr>
            <w:rFonts w:ascii="Courier New" w:hAnsi="Courier New" w:cs="Courier New"/>
            <w:sz w:val="16"/>
            <w:szCs w:val="16"/>
            <w:rPrChange w:id="1278" w:author="Abhishek Deep Nigam" w:date="2015-10-26T01:01:00Z">
              <w:rPr>
                <w:rFonts w:ascii="Courier New" w:hAnsi="Courier New" w:cs="Courier New"/>
              </w:rPr>
            </w:rPrChange>
          </w:rPr>
          <w:t>Puzzle 1 - Letter</w:t>
        </w:r>
      </w:ins>
    </w:p>
    <w:p w14:paraId="766DD6D0" w14:textId="77777777" w:rsidR="00073577" w:rsidRPr="00073577" w:rsidRDefault="00073577" w:rsidP="00073577">
      <w:pPr>
        <w:spacing w:before="0" w:after="0"/>
        <w:rPr>
          <w:ins w:id="1279" w:author="Abhishek Deep Nigam" w:date="2015-10-26T01:01:00Z"/>
          <w:rFonts w:ascii="Courier New" w:hAnsi="Courier New" w:cs="Courier New"/>
          <w:sz w:val="16"/>
          <w:szCs w:val="16"/>
          <w:rPrChange w:id="1280" w:author="Abhishek Deep Nigam" w:date="2015-10-26T01:01:00Z">
            <w:rPr>
              <w:ins w:id="1281" w:author="Abhishek Deep Nigam" w:date="2015-10-26T01:01:00Z"/>
              <w:rFonts w:ascii="Courier New" w:hAnsi="Courier New" w:cs="Courier New"/>
            </w:rPr>
          </w:rPrChange>
        </w:rPr>
      </w:pPr>
    </w:p>
    <w:p w14:paraId="6ED6DDA0" w14:textId="77777777" w:rsidR="00073577" w:rsidRPr="00073577" w:rsidRDefault="00073577" w:rsidP="00073577">
      <w:pPr>
        <w:spacing w:before="0" w:after="0"/>
        <w:rPr>
          <w:ins w:id="1282" w:author="Abhishek Deep Nigam" w:date="2015-10-26T01:01:00Z"/>
          <w:rFonts w:ascii="Courier New" w:hAnsi="Courier New" w:cs="Courier New"/>
          <w:sz w:val="16"/>
          <w:szCs w:val="16"/>
          <w:rPrChange w:id="1283" w:author="Abhishek Deep Nigam" w:date="2015-10-26T01:01:00Z">
            <w:rPr>
              <w:ins w:id="1284" w:author="Abhishek Deep Nigam" w:date="2015-10-26T01:01:00Z"/>
              <w:rFonts w:ascii="Courier New" w:hAnsi="Courier New" w:cs="Courier New"/>
            </w:rPr>
          </w:rPrChange>
        </w:rPr>
      </w:pPr>
      <w:ins w:id="1285" w:author="Abhishek Deep Nigam" w:date="2015-10-26T01:01:00Z">
        <w:r w:rsidRPr="00073577">
          <w:rPr>
            <w:rFonts w:ascii="Courier New" w:hAnsi="Courier New" w:cs="Courier New"/>
            <w:sz w:val="16"/>
            <w:szCs w:val="16"/>
            <w:rPrChange w:id="1286" w:author="Abhishek Deep Nigam" w:date="2015-10-26T01:01:00Z">
              <w:rPr>
                <w:rFonts w:ascii="Courier New" w:hAnsi="Courier New" w:cs="Courier New"/>
              </w:rPr>
            </w:rPrChange>
          </w:rPr>
          <w:t>Searching in order of indicies in the solution array [0] ... [8]</w:t>
        </w:r>
      </w:ins>
    </w:p>
    <w:p w14:paraId="44012AE7" w14:textId="77777777" w:rsidR="00073577" w:rsidRPr="00073577" w:rsidRDefault="00073577" w:rsidP="00073577">
      <w:pPr>
        <w:spacing w:before="0" w:after="0"/>
        <w:rPr>
          <w:ins w:id="1287" w:author="Abhishek Deep Nigam" w:date="2015-10-26T01:01:00Z"/>
          <w:rFonts w:ascii="Courier New" w:hAnsi="Courier New" w:cs="Courier New"/>
          <w:sz w:val="16"/>
          <w:szCs w:val="16"/>
          <w:rPrChange w:id="1288" w:author="Abhishek Deep Nigam" w:date="2015-10-26T01:01:00Z">
            <w:rPr>
              <w:ins w:id="1289" w:author="Abhishek Deep Nigam" w:date="2015-10-26T01:01:00Z"/>
              <w:rFonts w:ascii="Courier New" w:hAnsi="Courier New" w:cs="Courier New"/>
            </w:rPr>
          </w:rPrChange>
        </w:rPr>
      </w:pPr>
      <w:ins w:id="1290" w:author="Abhishek Deep Nigam" w:date="2015-10-26T01:01:00Z">
        <w:r w:rsidRPr="00073577">
          <w:rPr>
            <w:rFonts w:ascii="Courier New" w:hAnsi="Courier New" w:cs="Courier New"/>
            <w:sz w:val="16"/>
            <w:szCs w:val="16"/>
            <w:rPrChange w:id="1291" w:author="Abhishek Deep Nigam" w:date="2015-10-26T01:01:00Z">
              <w:rPr>
                <w:rFonts w:ascii="Courier New" w:hAnsi="Courier New" w:cs="Courier New"/>
              </w:rPr>
            </w:rPrChange>
          </w:rPr>
          <w:t>root[0]-&gt;A[1]-&gt;A[2]-&gt;A[3]-&gt;A[4]-&gt;A[5]-&gt;H(Backtracking)</w:t>
        </w:r>
      </w:ins>
    </w:p>
    <w:p w14:paraId="7BD7A96B" w14:textId="77777777" w:rsidR="00073577" w:rsidRPr="00073577" w:rsidRDefault="00073577" w:rsidP="00073577">
      <w:pPr>
        <w:spacing w:before="0" w:after="0"/>
        <w:rPr>
          <w:ins w:id="1292" w:author="Abhishek Deep Nigam" w:date="2015-10-26T01:01:00Z"/>
          <w:rFonts w:ascii="Courier New" w:hAnsi="Courier New" w:cs="Courier New"/>
          <w:sz w:val="16"/>
          <w:szCs w:val="16"/>
          <w:rPrChange w:id="1293" w:author="Abhishek Deep Nigam" w:date="2015-10-26T01:01:00Z">
            <w:rPr>
              <w:ins w:id="1294" w:author="Abhishek Deep Nigam" w:date="2015-10-26T01:01:00Z"/>
              <w:rFonts w:ascii="Courier New" w:hAnsi="Courier New" w:cs="Courier New"/>
            </w:rPr>
          </w:rPrChange>
        </w:rPr>
      </w:pPr>
      <w:ins w:id="1295" w:author="Abhishek Deep Nigam" w:date="2015-10-26T01:01:00Z">
        <w:r w:rsidRPr="00073577">
          <w:rPr>
            <w:rFonts w:ascii="Courier New" w:hAnsi="Courier New" w:cs="Courier New"/>
            <w:sz w:val="16"/>
            <w:szCs w:val="16"/>
            <w:rPrChange w:id="1296" w:author="Abhishek Deep Nigam" w:date="2015-10-26T01:01:00Z">
              <w:rPr>
                <w:rFonts w:ascii="Courier New" w:hAnsi="Courier New" w:cs="Courier New"/>
              </w:rPr>
            </w:rPrChange>
          </w:rPr>
          <w:t>[3]-&gt;M[4]-&gt;A[5]-&gt;N[6]-&gt;D[7]-&gt;A(Backtracking)</w:t>
        </w:r>
      </w:ins>
    </w:p>
    <w:p w14:paraId="1B8B7558" w14:textId="77777777" w:rsidR="00073577" w:rsidRPr="00073577" w:rsidRDefault="00073577" w:rsidP="00073577">
      <w:pPr>
        <w:spacing w:before="0" w:after="0"/>
        <w:rPr>
          <w:ins w:id="1297" w:author="Abhishek Deep Nigam" w:date="2015-10-26T01:01:00Z"/>
          <w:rFonts w:ascii="Courier New" w:hAnsi="Courier New" w:cs="Courier New"/>
          <w:sz w:val="16"/>
          <w:szCs w:val="16"/>
          <w:rPrChange w:id="1298" w:author="Abhishek Deep Nigam" w:date="2015-10-26T01:01:00Z">
            <w:rPr>
              <w:ins w:id="1299" w:author="Abhishek Deep Nigam" w:date="2015-10-26T01:01:00Z"/>
              <w:rFonts w:ascii="Courier New" w:hAnsi="Courier New" w:cs="Courier New"/>
            </w:rPr>
          </w:rPrChange>
        </w:rPr>
      </w:pPr>
      <w:ins w:id="1300" w:author="Abhishek Deep Nigam" w:date="2015-10-26T01:01:00Z">
        <w:r w:rsidRPr="00073577">
          <w:rPr>
            <w:rFonts w:ascii="Courier New" w:hAnsi="Courier New" w:cs="Courier New"/>
            <w:sz w:val="16"/>
            <w:szCs w:val="16"/>
            <w:rPrChange w:id="1301" w:author="Abhishek Deep Nigam" w:date="2015-10-26T01:01:00Z">
              <w:rPr>
                <w:rFonts w:ascii="Courier New" w:hAnsi="Courier New" w:cs="Courier New"/>
              </w:rPr>
            </w:rPrChange>
          </w:rPr>
          <w:t>[7]-&gt;R(Backtracking)</w:t>
        </w:r>
      </w:ins>
    </w:p>
    <w:p w14:paraId="50217407" w14:textId="77777777" w:rsidR="00073577" w:rsidRPr="00073577" w:rsidRDefault="00073577" w:rsidP="00073577">
      <w:pPr>
        <w:spacing w:before="0" w:after="0"/>
        <w:rPr>
          <w:ins w:id="1302" w:author="Abhishek Deep Nigam" w:date="2015-10-26T01:01:00Z"/>
          <w:rFonts w:ascii="Courier New" w:hAnsi="Courier New" w:cs="Courier New"/>
          <w:sz w:val="16"/>
          <w:szCs w:val="16"/>
          <w:rPrChange w:id="1303" w:author="Abhishek Deep Nigam" w:date="2015-10-26T01:01:00Z">
            <w:rPr>
              <w:ins w:id="1304" w:author="Abhishek Deep Nigam" w:date="2015-10-26T01:01:00Z"/>
              <w:rFonts w:ascii="Courier New" w:hAnsi="Courier New" w:cs="Courier New"/>
            </w:rPr>
          </w:rPrChange>
        </w:rPr>
      </w:pPr>
      <w:ins w:id="1305" w:author="Abhishek Deep Nigam" w:date="2015-10-26T01:01:00Z">
        <w:r w:rsidRPr="00073577">
          <w:rPr>
            <w:rFonts w:ascii="Courier New" w:hAnsi="Courier New" w:cs="Courier New"/>
            <w:sz w:val="16"/>
            <w:szCs w:val="16"/>
            <w:rPrChange w:id="1306" w:author="Abhishek Deep Nigam" w:date="2015-10-26T01:01:00Z">
              <w:rPr>
                <w:rFonts w:ascii="Courier New" w:hAnsi="Courier New" w:cs="Courier New"/>
              </w:rPr>
            </w:rPrChange>
          </w:rPr>
          <w:t>[3]-&gt;S[4]-&gt;A[5]-&gt;Y[6]-&gt;D[7]-&gt;A(Backtracking)</w:t>
        </w:r>
      </w:ins>
    </w:p>
    <w:p w14:paraId="2E6D2030" w14:textId="77777777" w:rsidR="00073577" w:rsidRPr="00073577" w:rsidRDefault="00073577" w:rsidP="00073577">
      <w:pPr>
        <w:spacing w:before="0" w:after="0"/>
        <w:rPr>
          <w:ins w:id="1307" w:author="Abhishek Deep Nigam" w:date="2015-10-26T01:01:00Z"/>
          <w:rFonts w:ascii="Courier New" w:hAnsi="Courier New" w:cs="Courier New"/>
          <w:sz w:val="16"/>
          <w:szCs w:val="16"/>
          <w:rPrChange w:id="1308" w:author="Abhishek Deep Nigam" w:date="2015-10-26T01:01:00Z">
            <w:rPr>
              <w:ins w:id="1309" w:author="Abhishek Deep Nigam" w:date="2015-10-26T01:01:00Z"/>
              <w:rFonts w:ascii="Courier New" w:hAnsi="Courier New" w:cs="Courier New"/>
            </w:rPr>
          </w:rPrChange>
        </w:rPr>
      </w:pPr>
      <w:ins w:id="1310" w:author="Abhishek Deep Nigam" w:date="2015-10-26T01:01:00Z">
        <w:r w:rsidRPr="00073577">
          <w:rPr>
            <w:rFonts w:ascii="Courier New" w:hAnsi="Courier New" w:cs="Courier New"/>
            <w:sz w:val="16"/>
            <w:szCs w:val="16"/>
            <w:rPrChange w:id="1311" w:author="Abhishek Deep Nigam" w:date="2015-10-26T01:01:00Z">
              <w:rPr>
                <w:rFonts w:ascii="Courier New" w:hAnsi="Courier New" w:cs="Courier New"/>
              </w:rPr>
            </w:rPrChange>
          </w:rPr>
          <w:t>[7]-&gt;R(Backtracking)</w:t>
        </w:r>
      </w:ins>
    </w:p>
    <w:p w14:paraId="2B789DA4" w14:textId="77777777" w:rsidR="00073577" w:rsidRPr="00073577" w:rsidRDefault="00073577" w:rsidP="00073577">
      <w:pPr>
        <w:spacing w:before="0" w:after="0"/>
        <w:rPr>
          <w:ins w:id="1312" w:author="Abhishek Deep Nigam" w:date="2015-10-26T01:01:00Z"/>
          <w:rFonts w:ascii="Courier New" w:hAnsi="Courier New" w:cs="Courier New"/>
          <w:sz w:val="16"/>
          <w:szCs w:val="16"/>
          <w:rPrChange w:id="1313" w:author="Abhishek Deep Nigam" w:date="2015-10-26T01:01:00Z">
            <w:rPr>
              <w:ins w:id="1314" w:author="Abhishek Deep Nigam" w:date="2015-10-26T01:01:00Z"/>
              <w:rFonts w:ascii="Courier New" w:hAnsi="Courier New" w:cs="Courier New"/>
            </w:rPr>
          </w:rPrChange>
        </w:rPr>
      </w:pPr>
      <w:ins w:id="1315" w:author="Abhishek Deep Nigam" w:date="2015-10-26T01:01:00Z">
        <w:r w:rsidRPr="00073577">
          <w:rPr>
            <w:rFonts w:ascii="Courier New" w:hAnsi="Courier New" w:cs="Courier New"/>
            <w:sz w:val="16"/>
            <w:szCs w:val="16"/>
            <w:rPrChange w:id="1316" w:author="Abhishek Deep Nigam" w:date="2015-10-26T01:01:00Z">
              <w:rPr>
                <w:rFonts w:ascii="Courier New" w:hAnsi="Courier New" w:cs="Courier New"/>
              </w:rPr>
            </w:rPrChange>
          </w:rPr>
          <w:t>[3]-&gt;W(Backtracking)</w:t>
        </w:r>
      </w:ins>
    </w:p>
    <w:p w14:paraId="4D446C00" w14:textId="77777777" w:rsidR="00073577" w:rsidRPr="00073577" w:rsidRDefault="00073577" w:rsidP="00073577">
      <w:pPr>
        <w:spacing w:before="0" w:after="0"/>
        <w:rPr>
          <w:ins w:id="1317" w:author="Abhishek Deep Nigam" w:date="2015-10-26T01:01:00Z"/>
          <w:rFonts w:ascii="Courier New" w:hAnsi="Courier New" w:cs="Courier New"/>
          <w:sz w:val="16"/>
          <w:szCs w:val="16"/>
          <w:rPrChange w:id="1318" w:author="Abhishek Deep Nigam" w:date="2015-10-26T01:01:00Z">
            <w:rPr>
              <w:ins w:id="1319" w:author="Abhishek Deep Nigam" w:date="2015-10-26T01:01:00Z"/>
              <w:rFonts w:ascii="Courier New" w:hAnsi="Courier New" w:cs="Courier New"/>
            </w:rPr>
          </w:rPrChange>
        </w:rPr>
      </w:pPr>
      <w:ins w:id="1320" w:author="Abhishek Deep Nigam" w:date="2015-10-26T01:01:00Z">
        <w:r w:rsidRPr="00073577">
          <w:rPr>
            <w:rFonts w:ascii="Courier New" w:hAnsi="Courier New" w:cs="Courier New"/>
            <w:sz w:val="16"/>
            <w:szCs w:val="16"/>
            <w:rPrChange w:id="1321" w:author="Abhishek Deep Nigam" w:date="2015-10-26T01:01:00Z">
              <w:rPr>
                <w:rFonts w:ascii="Courier New" w:hAnsi="Courier New" w:cs="Courier New"/>
              </w:rPr>
            </w:rPrChange>
          </w:rPr>
          <w:t>[2]-&gt;R[3]-&gt;A[4]-&gt;A[5]-&gt;H(Backtracking)</w:t>
        </w:r>
      </w:ins>
    </w:p>
    <w:p w14:paraId="54F02A85" w14:textId="77777777" w:rsidR="00073577" w:rsidRPr="00073577" w:rsidRDefault="00073577" w:rsidP="00073577">
      <w:pPr>
        <w:spacing w:before="0" w:after="0"/>
        <w:rPr>
          <w:ins w:id="1322" w:author="Abhishek Deep Nigam" w:date="2015-10-26T01:01:00Z"/>
          <w:rFonts w:ascii="Courier New" w:hAnsi="Courier New" w:cs="Courier New"/>
          <w:sz w:val="16"/>
          <w:szCs w:val="16"/>
          <w:rPrChange w:id="1323" w:author="Abhishek Deep Nigam" w:date="2015-10-26T01:01:00Z">
            <w:rPr>
              <w:ins w:id="1324" w:author="Abhishek Deep Nigam" w:date="2015-10-26T01:01:00Z"/>
              <w:rFonts w:ascii="Courier New" w:hAnsi="Courier New" w:cs="Courier New"/>
            </w:rPr>
          </w:rPrChange>
        </w:rPr>
      </w:pPr>
      <w:ins w:id="1325" w:author="Abhishek Deep Nigam" w:date="2015-10-26T01:01:00Z">
        <w:r w:rsidRPr="00073577">
          <w:rPr>
            <w:rFonts w:ascii="Courier New" w:hAnsi="Courier New" w:cs="Courier New"/>
            <w:sz w:val="16"/>
            <w:szCs w:val="16"/>
            <w:rPrChange w:id="1326" w:author="Abhishek Deep Nigam" w:date="2015-10-26T01:01:00Z">
              <w:rPr>
                <w:rFonts w:ascii="Courier New" w:hAnsi="Courier New" w:cs="Courier New"/>
              </w:rPr>
            </w:rPrChange>
          </w:rPr>
          <w:t>[3]-&gt;M[4]-&gt;A[5]-&gt;N[6]-&gt;D[7]-&gt;A(Backtracking)</w:t>
        </w:r>
      </w:ins>
    </w:p>
    <w:p w14:paraId="1C9C0716" w14:textId="77777777" w:rsidR="00073577" w:rsidRPr="00073577" w:rsidRDefault="00073577" w:rsidP="00073577">
      <w:pPr>
        <w:spacing w:before="0" w:after="0"/>
        <w:rPr>
          <w:ins w:id="1327" w:author="Abhishek Deep Nigam" w:date="2015-10-26T01:01:00Z"/>
          <w:rFonts w:ascii="Courier New" w:hAnsi="Courier New" w:cs="Courier New"/>
          <w:sz w:val="16"/>
          <w:szCs w:val="16"/>
          <w:rPrChange w:id="1328" w:author="Abhishek Deep Nigam" w:date="2015-10-26T01:01:00Z">
            <w:rPr>
              <w:ins w:id="1329" w:author="Abhishek Deep Nigam" w:date="2015-10-26T01:01:00Z"/>
              <w:rFonts w:ascii="Courier New" w:hAnsi="Courier New" w:cs="Courier New"/>
            </w:rPr>
          </w:rPrChange>
        </w:rPr>
      </w:pPr>
      <w:ins w:id="1330" w:author="Abhishek Deep Nigam" w:date="2015-10-26T01:01:00Z">
        <w:r w:rsidRPr="00073577">
          <w:rPr>
            <w:rFonts w:ascii="Courier New" w:hAnsi="Courier New" w:cs="Courier New"/>
            <w:sz w:val="16"/>
            <w:szCs w:val="16"/>
            <w:rPrChange w:id="1331" w:author="Abhishek Deep Nigam" w:date="2015-10-26T01:01:00Z">
              <w:rPr>
                <w:rFonts w:ascii="Courier New" w:hAnsi="Courier New" w:cs="Courier New"/>
              </w:rPr>
            </w:rPrChange>
          </w:rPr>
          <w:t>[7]-&gt;I(Backtracking)</w:t>
        </w:r>
      </w:ins>
    </w:p>
    <w:p w14:paraId="28C89782" w14:textId="77777777" w:rsidR="00073577" w:rsidRPr="00073577" w:rsidRDefault="00073577" w:rsidP="00073577">
      <w:pPr>
        <w:spacing w:before="0" w:after="0"/>
        <w:rPr>
          <w:ins w:id="1332" w:author="Abhishek Deep Nigam" w:date="2015-10-26T01:01:00Z"/>
          <w:rFonts w:ascii="Courier New" w:hAnsi="Courier New" w:cs="Courier New"/>
          <w:sz w:val="16"/>
          <w:szCs w:val="16"/>
          <w:rPrChange w:id="1333" w:author="Abhishek Deep Nigam" w:date="2015-10-26T01:01:00Z">
            <w:rPr>
              <w:ins w:id="1334" w:author="Abhishek Deep Nigam" w:date="2015-10-26T01:01:00Z"/>
              <w:rFonts w:ascii="Courier New" w:hAnsi="Courier New" w:cs="Courier New"/>
            </w:rPr>
          </w:rPrChange>
        </w:rPr>
      </w:pPr>
      <w:ins w:id="1335" w:author="Abhishek Deep Nigam" w:date="2015-10-26T01:01:00Z">
        <w:r w:rsidRPr="00073577">
          <w:rPr>
            <w:rFonts w:ascii="Courier New" w:hAnsi="Courier New" w:cs="Courier New"/>
            <w:sz w:val="16"/>
            <w:szCs w:val="16"/>
            <w:rPrChange w:id="1336" w:author="Abhishek Deep Nigam" w:date="2015-10-26T01:01:00Z">
              <w:rPr>
                <w:rFonts w:ascii="Courier New" w:hAnsi="Courier New" w:cs="Courier New"/>
              </w:rPr>
            </w:rPrChange>
          </w:rPr>
          <w:t>[7]-&gt;R(Backtracking)</w:t>
        </w:r>
      </w:ins>
    </w:p>
    <w:p w14:paraId="326918C4" w14:textId="77777777" w:rsidR="00073577" w:rsidRPr="00073577" w:rsidRDefault="00073577" w:rsidP="00073577">
      <w:pPr>
        <w:spacing w:before="0" w:after="0"/>
        <w:rPr>
          <w:ins w:id="1337" w:author="Abhishek Deep Nigam" w:date="2015-10-26T01:01:00Z"/>
          <w:rFonts w:ascii="Courier New" w:hAnsi="Courier New" w:cs="Courier New"/>
          <w:sz w:val="16"/>
          <w:szCs w:val="16"/>
          <w:rPrChange w:id="1338" w:author="Abhishek Deep Nigam" w:date="2015-10-26T01:01:00Z">
            <w:rPr>
              <w:ins w:id="1339" w:author="Abhishek Deep Nigam" w:date="2015-10-26T01:01:00Z"/>
              <w:rFonts w:ascii="Courier New" w:hAnsi="Courier New" w:cs="Courier New"/>
            </w:rPr>
          </w:rPrChange>
        </w:rPr>
      </w:pPr>
      <w:ins w:id="1340" w:author="Abhishek Deep Nigam" w:date="2015-10-26T01:01:00Z">
        <w:r w:rsidRPr="00073577">
          <w:rPr>
            <w:rFonts w:ascii="Courier New" w:hAnsi="Courier New" w:cs="Courier New"/>
            <w:sz w:val="16"/>
            <w:szCs w:val="16"/>
            <w:rPrChange w:id="1341" w:author="Abhishek Deep Nigam" w:date="2015-10-26T01:01:00Z">
              <w:rPr>
                <w:rFonts w:ascii="Courier New" w:hAnsi="Courier New" w:cs="Courier New"/>
              </w:rPr>
            </w:rPrChange>
          </w:rPr>
          <w:t>[3]-&gt;S[4]-&gt;A[5]-&gt;Y[6]-&gt;D[7]-&gt;A(Backtracking)</w:t>
        </w:r>
      </w:ins>
    </w:p>
    <w:p w14:paraId="04E7D612" w14:textId="77777777" w:rsidR="00073577" w:rsidRPr="00073577" w:rsidRDefault="00073577" w:rsidP="00073577">
      <w:pPr>
        <w:spacing w:before="0" w:after="0"/>
        <w:rPr>
          <w:ins w:id="1342" w:author="Abhishek Deep Nigam" w:date="2015-10-26T01:01:00Z"/>
          <w:rFonts w:ascii="Courier New" w:hAnsi="Courier New" w:cs="Courier New"/>
          <w:sz w:val="16"/>
          <w:szCs w:val="16"/>
          <w:rPrChange w:id="1343" w:author="Abhishek Deep Nigam" w:date="2015-10-26T01:01:00Z">
            <w:rPr>
              <w:ins w:id="1344" w:author="Abhishek Deep Nigam" w:date="2015-10-26T01:01:00Z"/>
              <w:rFonts w:ascii="Courier New" w:hAnsi="Courier New" w:cs="Courier New"/>
            </w:rPr>
          </w:rPrChange>
        </w:rPr>
      </w:pPr>
      <w:ins w:id="1345" w:author="Abhishek Deep Nigam" w:date="2015-10-26T01:01:00Z">
        <w:r w:rsidRPr="00073577">
          <w:rPr>
            <w:rFonts w:ascii="Courier New" w:hAnsi="Courier New" w:cs="Courier New"/>
            <w:sz w:val="16"/>
            <w:szCs w:val="16"/>
            <w:rPrChange w:id="1346" w:author="Abhishek Deep Nigam" w:date="2015-10-26T01:01:00Z">
              <w:rPr>
                <w:rFonts w:ascii="Courier New" w:hAnsi="Courier New" w:cs="Courier New"/>
              </w:rPr>
            </w:rPrChange>
          </w:rPr>
          <w:t>[7]-&gt;I(Backtracking)</w:t>
        </w:r>
      </w:ins>
    </w:p>
    <w:p w14:paraId="4D0C333A" w14:textId="77777777" w:rsidR="00073577" w:rsidRPr="00073577" w:rsidRDefault="00073577" w:rsidP="00073577">
      <w:pPr>
        <w:spacing w:before="0" w:after="0"/>
        <w:rPr>
          <w:ins w:id="1347" w:author="Abhishek Deep Nigam" w:date="2015-10-26T01:01:00Z"/>
          <w:rFonts w:ascii="Courier New" w:hAnsi="Courier New" w:cs="Courier New"/>
          <w:sz w:val="16"/>
          <w:szCs w:val="16"/>
          <w:rPrChange w:id="1348" w:author="Abhishek Deep Nigam" w:date="2015-10-26T01:01:00Z">
            <w:rPr>
              <w:ins w:id="1349" w:author="Abhishek Deep Nigam" w:date="2015-10-26T01:01:00Z"/>
              <w:rFonts w:ascii="Courier New" w:hAnsi="Courier New" w:cs="Courier New"/>
            </w:rPr>
          </w:rPrChange>
        </w:rPr>
      </w:pPr>
      <w:ins w:id="1350" w:author="Abhishek Deep Nigam" w:date="2015-10-26T01:01:00Z">
        <w:r w:rsidRPr="00073577">
          <w:rPr>
            <w:rFonts w:ascii="Courier New" w:hAnsi="Courier New" w:cs="Courier New"/>
            <w:sz w:val="16"/>
            <w:szCs w:val="16"/>
            <w:rPrChange w:id="1351" w:author="Abhishek Deep Nigam" w:date="2015-10-26T01:01:00Z">
              <w:rPr>
                <w:rFonts w:ascii="Courier New" w:hAnsi="Courier New" w:cs="Courier New"/>
              </w:rPr>
            </w:rPrChange>
          </w:rPr>
          <w:t>[7]-&gt;R(Backtracking)</w:t>
        </w:r>
      </w:ins>
    </w:p>
    <w:p w14:paraId="681604DF" w14:textId="77777777" w:rsidR="00073577" w:rsidRPr="00073577" w:rsidRDefault="00073577" w:rsidP="00073577">
      <w:pPr>
        <w:spacing w:before="0" w:after="0"/>
        <w:rPr>
          <w:ins w:id="1352" w:author="Abhishek Deep Nigam" w:date="2015-10-26T01:01:00Z"/>
          <w:rFonts w:ascii="Courier New" w:hAnsi="Courier New" w:cs="Courier New"/>
          <w:sz w:val="16"/>
          <w:szCs w:val="16"/>
          <w:rPrChange w:id="1353" w:author="Abhishek Deep Nigam" w:date="2015-10-26T01:01:00Z">
            <w:rPr>
              <w:ins w:id="1354" w:author="Abhishek Deep Nigam" w:date="2015-10-26T01:01:00Z"/>
              <w:rFonts w:ascii="Courier New" w:hAnsi="Courier New" w:cs="Courier New"/>
            </w:rPr>
          </w:rPrChange>
        </w:rPr>
      </w:pPr>
      <w:ins w:id="1355" w:author="Abhishek Deep Nigam" w:date="2015-10-26T01:01:00Z">
        <w:r w:rsidRPr="00073577">
          <w:rPr>
            <w:rFonts w:ascii="Courier New" w:hAnsi="Courier New" w:cs="Courier New"/>
            <w:sz w:val="16"/>
            <w:szCs w:val="16"/>
            <w:rPrChange w:id="1356" w:author="Abhishek Deep Nigam" w:date="2015-10-26T01:01:00Z">
              <w:rPr>
                <w:rFonts w:ascii="Courier New" w:hAnsi="Courier New" w:cs="Courier New"/>
              </w:rPr>
            </w:rPrChange>
          </w:rPr>
          <w:t>[3]-&gt;W(Backtracking)</w:t>
        </w:r>
      </w:ins>
    </w:p>
    <w:p w14:paraId="2FC5BFD2" w14:textId="77777777" w:rsidR="00073577" w:rsidRPr="00073577" w:rsidRDefault="00073577" w:rsidP="00073577">
      <w:pPr>
        <w:spacing w:before="0" w:after="0"/>
        <w:rPr>
          <w:ins w:id="1357" w:author="Abhishek Deep Nigam" w:date="2015-10-26T01:01:00Z"/>
          <w:rFonts w:ascii="Courier New" w:hAnsi="Courier New" w:cs="Courier New"/>
          <w:sz w:val="16"/>
          <w:szCs w:val="16"/>
          <w:rPrChange w:id="1358" w:author="Abhishek Deep Nigam" w:date="2015-10-26T01:01:00Z">
            <w:rPr>
              <w:ins w:id="1359" w:author="Abhishek Deep Nigam" w:date="2015-10-26T01:01:00Z"/>
              <w:rFonts w:ascii="Courier New" w:hAnsi="Courier New" w:cs="Courier New"/>
            </w:rPr>
          </w:rPrChange>
        </w:rPr>
      </w:pPr>
      <w:ins w:id="1360" w:author="Abhishek Deep Nigam" w:date="2015-10-26T01:01:00Z">
        <w:r w:rsidRPr="00073577">
          <w:rPr>
            <w:rFonts w:ascii="Courier New" w:hAnsi="Courier New" w:cs="Courier New"/>
            <w:sz w:val="16"/>
            <w:szCs w:val="16"/>
            <w:rPrChange w:id="1361" w:author="Abhishek Deep Nigam" w:date="2015-10-26T01:01:00Z">
              <w:rPr>
                <w:rFonts w:ascii="Courier New" w:hAnsi="Courier New" w:cs="Courier New"/>
              </w:rPr>
            </w:rPrChange>
          </w:rPr>
          <w:t>[1]-&gt;B(Backtracking)</w:t>
        </w:r>
      </w:ins>
    </w:p>
    <w:p w14:paraId="505CA8D7" w14:textId="77777777" w:rsidR="00073577" w:rsidRPr="00073577" w:rsidRDefault="00073577" w:rsidP="00073577">
      <w:pPr>
        <w:spacing w:before="0" w:after="0"/>
        <w:rPr>
          <w:ins w:id="1362" w:author="Abhishek Deep Nigam" w:date="2015-10-26T01:01:00Z"/>
          <w:rFonts w:ascii="Courier New" w:hAnsi="Courier New" w:cs="Courier New"/>
          <w:sz w:val="16"/>
          <w:szCs w:val="16"/>
          <w:rPrChange w:id="1363" w:author="Abhishek Deep Nigam" w:date="2015-10-26T01:01:00Z">
            <w:rPr>
              <w:ins w:id="1364" w:author="Abhishek Deep Nigam" w:date="2015-10-26T01:01:00Z"/>
              <w:rFonts w:ascii="Courier New" w:hAnsi="Courier New" w:cs="Courier New"/>
            </w:rPr>
          </w:rPrChange>
        </w:rPr>
      </w:pPr>
      <w:ins w:id="1365" w:author="Abhishek Deep Nigam" w:date="2015-10-26T01:01:00Z">
        <w:r w:rsidRPr="00073577">
          <w:rPr>
            <w:rFonts w:ascii="Courier New" w:hAnsi="Courier New" w:cs="Courier New"/>
            <w:sz w:val="16"/>
            <w:szCs w:val="16"/>
            <w:rPrChange w:id="1366" w:author="Abhishek Deep Nigam" w:date="2015-10-26T01:01:00Z">
              <w:rPr>
                <w:rFonts w:ascii="Courier New" w:hAnsi="Courier New" w:cs="Courier New"/>
              </w:rPr>
            </w:rPrChange>
          </w:rPr>
          <w:t>[1]-&gt;C(Backtracking)</w:t>
        </w:r>
      </w:ins>
    </w:p>
    <w:p w14:paraId="0DC619DF" w14:textId="77777777" w:rsidR="00073577" w:rsidRPr="00073577" w:rsidRDefault="00073577" w:rsidP="00073577">
      <w:pPr>
        <w:spacing w:before="0" w:after="0"/>
        <w:rPr>
          <w:ins w:id="1367" w:author="Abhishek Deep Nigam" w:date="2015-10-26T01:01:00Z"/>
          <w:rFonts w:ascii="Courier New" w:hAnsi="Courier New" w:cs="Courier New"/>
          <w:sz w:val="16"/>
          <w:szCs w:val="16"/>
          <w:rPrChange w:id="1368" w:author="Abhishek Deep Nigam" w:date="2015-10-26T01:01:00Z">
            <w:rPr>
              <w:ins w:id="1369" w:author="Abhishek Deep Nigam" w:date="2015-10-26T01:01:00Z"/>
              <w:rFonts w:ascii="Courier New" w:hAnsi="Courier New" w:cs="Courier New"/>
            </w:rPr>
          </w:rPrChange>
        </w:rPr>
      </w:pPr>
      <w:ins w:id="1370" w:author="Abhishek Deep Nigam" w:date="2015-10-26T01:01:00Z">
        <w:r w:rsidRPr="00073577">
          <w:rPr>
            <w:rFonts w:ascii="Courier New" w:hAnsi="Courier New" w:cs="Courier New"/>
            <w:sz w:val="16"/>
            <w:szCs w:val="16"/>
            <w:rPrChange w:id="1371" w:author="Abhishek Deep Nigam" w:date="2015-10-26T01:01:00Z">
              <w:rPr>
                <w:rFonts w:ascii="Courier New" w:hAnsi="Courier New" w:cs="Courier New"/>
              </w:rPr>
            </w:rPrChange>
          </w:rPr>
          <w:t>[1]-&gt;D[2]-&gt;E[3]-&gt;A[4]-&gt;A[5]-&gt;H(Backtracking)</w:t>
        </w:r>
      </w:ins>
    </w:p>
    <w:p w14:paraId="03DB4AB8" w14:textId="77777777" w:rsidR="00073577" w:rsidRPr="00073577" w:rsidRDefault="00073577" w:rsidP="00073577">
      <w:pPr>
        <w:spacing w:before="0" w:after="0"/>
        <w:rPr>
          <w:ins w:id="1372" w:author="Abhishek Deep Nigam" w:date="2015-10-26T01:01:00Z"/>
          <w:rFonts w:ascii="Courier New" w:hAnsi="Courier New" w:cs="Courier New"/>
          <w:sz w:val="16"/>
          <w:szCs w:val="16"/>
          <w:rPrChange w:id="1373" w:author="Abhishek Deep Nigam" w:date="2015-10-26T01:01:00Z">
            <w:rPr>
              <w:ins w:id="1374" w:author="Abhishek Deep Nigam" w:date="2015-10-26T01:01:00Z"/>
              <w:rFonts w:ascii="Courier New" w:hAnsi="Courier New" w:cs="Courier New"/>
            </w:rPr>
          </w:rPrChange>
        </w:rPr>
      </w:pPr>
      <w:ins w:id="1375" w:author="Abhishek Deep Nigam" w:date="2015-10-26T01:01:00Z">
        <w:r w:rsidRPr="00073577">
          <w:rPr>
            <w:rFonts w:ascii="Courier New" w:hAnsi="Courier New" w:cs="Courier New"/>
            <w:sz w:val="16"/>
            <w:szCs w:val="16"/>
            <w:rPrChange w:id="1376" w:author="Abhishek Deep Nigam" w:date="2015-10-26T01:01:00Z">
              <w:rPr>
                <w:rFonts w:ascii="Courier New" w:hAnsi="Courier New" w:cs="Courier New"/>
              </w:rPr>
            </w:rPrChange>
          </w:rPr>
          <w:t>[3]-&gt;M[4]-&gt;A[5]-&gt;N[6]-&gt;D[7]-&gt;A(Backtracking)</w:t>
        </w:r>
      </w:ins>
    </w:p>
    <w:p w14:paraId="0ECE2BFF" w14:textId="77777777" w:rsidR="00073577" w:rsidRPr="00073577" w:rsidRDefault="00073577" w:rsidP="00073577">
      <w:pPr>
        <w:spacing w:before="0" w:after="0"/>
        <w:rPr>
          <w:ins w:id="1377" w:author="Abhishek Deep Nigam" w:date="2015-10-26T01:01:00Z"/>
          <w:rFonts w:ascii="Courier New" w:hAnsi="Courier New" w:cs="Courier New"/>
          <w:sz w:val="16"/>
          <w:szCs w:val="16"/>
          <w:rPrChange w:id="1378" w:author="Abhishek Deep Nigam" w:date="2015-10-26T01:01:00Z">
            <w:rPr>
              <w:ins w:id="1379" w:author="Abhishek Deep Nigam" w:date="2015-10-26T01:01:00Z"/>
              <w:rFonts w:ascii="Courier New" w:hAnsi="Courier New" w:cs="Courier New"/>
            </w:rPr>
          </w:rPrChange>
        </w:rPr>
      </w:pPr>
      <w:ins w:id="1380" w:author="Abhishek Deep Nigam" w:date="2015-10-26T01:01:00Z">
        <w:r w:rsidRPr="00073577">
          <w:rPr>
            <w:rFonts w:ascii="Courier New" w:hAnsi="Courier New" w:cs="Courier New"/>
            <w:sz w:val="16"/>
            <w:szCs w:val="16"/>
            <w:rPrChange w:id="1381" w:author="Abhishek Deep Nigam" w:date="2015-10-26T01:01:00Z">
              <w:rPr>
                <w:rFonts w:ascii="Courier New" w:hAnsi="Courier New" w:cs="Courier New"/>
              </w:rPr>
            </w:rPrChange>
          </w:rPr>
          <w:t>[7]-&gt;E(Backtracking)</w:t>
        </w:r>
      </w:ins>
    </w:p>
    <w:p w14:paraId="167A7D20" w14:textId="77777777" w:rsidR="00073577" w:rsidRPr="00073577" w:rsidRDefault="00073577" w:rsidP="00073577">
      <w:pPr>
        <w:spacing w:before="0" w:after="0"/>
        <w:rPr>
          <w:ins w:id="1382" w:author="Abhishek Deep Nigam" w:date="2015-10-26T01:01:00Z"/>
          <w:rFonts w:ascii="Courier New" w:hAnsi="Courier New" w:cs="Courier New"/>
          <w:sz w:val="16"/>
          <w:szCs w:val="16"/>
          <w:rPrChange w:id="1383" w:author="Abhishek Deep Nigam" w:date="2015-10-26T01:01:00Z">
            <w:rPr>
              <w:ins w:id="1384" w:author="Abhishek Deep Nigam" w:date="2015-10-26T01:01:00Z"/>
              <w:rFonts w:ascii="Courier New" w:hAnsi="Courier New" w:cs="Courier New"/>
            </w:rPr>
          </w:rPrChange>
        </w:rPr>
      </w:pPr>
      <w:ins w:id="1385" w:author="Abhishek Deep Nigam" w:date="2015-10-26T01:01:00Z">
        <w:r w:rsidRPr="00073577">
          <w:rPr>
            <w:rFonts w:ascii="Courier New" w:hAnsi="Courier New" w:cs="Courier New"/>
            <w:sz w:val="16"/>
            <w:szCs w:val="16"/>
            <w:rPrChange w:id="1386" w:author="Abhishek Deep Nigam" w:date="2015-10-26T01:01:00Z">
              <w:rPr>
                <w:rFonts w:ascii="Courier New" w:hAnsi="Courier New" w:cs="Courier New"/>
              </w:rPr>
            </w:rPrChange>
          </w:rPr>
          <w:t>[7]-&gt;O(Backtracking)</w:t>
        </w:r>
      </w:ins>
    </w:p>
    <w:p w14:paraId="741F03E5" w14:textId="77777777" w:rsidR="00073577" w:rsidRPr="00073577" w:rsidRDefault="00073577" w:rsidP="00073577">
      <w:pPr>
        <w:spacing w:before="0" w:after="0"/>
        <w:rPr>
          <w:ins w:id="1387" w:author="Abhishek Deep Nigam" w:date="2015-10-26T01:01:00Z"/>
          <w:rFonts w:ascii="Courier New" w:hAnsi="Courier New" w:cs="Courier New"/>
          <w:sz w:val="16"/>
          <w:szCs w:val="16"/>
          <w:rPrChange w:id="1388" w:author="Abhishek Deep Nigam" w:date="2015-10-26T01:01:00Z">
            <w:rPr>
              <w:ins w:id="1389" w:author="Abhishek Deep Nigam" w:date="2015-10-26T01:01:00Z"/>
              <w:rFonts w:ascii="Courier New" w:hAnsi="Courier New" w:cs="Courier New"/>
            </w:rPr>
          </w:rPrChange>
        </w:rPr>
      </w:pPr>
      <w:ins w:id="1390" w:author="Abhishek Deep Nigam" w:date="2015-10-26T01:01:00Z">
        <w:r w:rsidRPr="00073577">
          <w:rPr>
            <w:rFonts w:ascii="Courier New" w:hAnsi="Courier New" w:cs="Courier New"/>
            <w:sz w:val="16"/>
            <w:szCs w:val="16"/>
            <w:rPrChange w:id="1391" w:author="Abhishek Deep Nigam" w:date="2015-10-26T01:01:00Z">
              <w:rPr>
                <w:rFonts w:ascii="Courier New" w:hAnsi="Courier New" w:cs="Courier New"/>
              </w:rPr>
            </w:rPrChange>
          </w:rPr>
          <w:t>[7]-&gt;Y(Backtracking)</w:t>
        </w:r>
      </w:ins>
    </w:p>
    <w:p w14:paraId="64E56F23" w14:textId="77777777" w:rsidR="00073577" w:rsidRPr="00073577" w:rsidRDefault="00073577" w:rsidP="00073577">
      <w:pPr>
        <w:spacing w:before="0" w:after="0"/>
        <w:rPr>
          <w:ins w:id="1392" w:author="Abhishek Deep Nigam" w:date="2015-10-26T01:01:00Z"/>
          <w:rFonts w:ascii="Courier New" w:hAnsi="Courier New" w:cs="Courier New"/>
          <w:sz w:val="16"/>
          <w:szCs w:val="16"/>
          <w:rPrChange w:id="1393" w:author="Abhishek Deep Nigam" w:date="2015-10-26T01:01:00Z">
            <w:rPr>
              <w:ins w:id="1394" w:author="Abhishek Deep Nigam" w:date="2015-10-26T01:01:00Z"/>
              <w:rFonts w:ascii="Courier New" w:hAnsi="Courier New" w:cs="Courier New"/>
            </w:rPr>
          </w:rPrChange>
        </w:rPr>
      </w:pPr>
      <w:ins w:id="1395" w:author="Abhishek Deep Nigam" w:date="2015-10-26T01:01:00Z">
        <w:r w:rsidRPr="00073577">
          <w:rPr>
            <w:rFonts w:ascii="Courier New" w:hAnsi="Courier New" w:cs="Courier New"/>
            <w:sz w:val="16"/>
            <w:szCs w:val="16"/>
            <w:rPrChange w:id="1396" w:author="Abhishek Deep Nigam" w:date="2015-10-26T01:01:00Z">
              <w:rPr>
                <w:rFonts w:ascii="Courier New" w:hAnsi="Courier New" w:cs="Courier New"/>
              </w:rPr>
            </w:rPrChange>
          </w:rPr>
          <w:t>[3]-&gt;S[4]-&gt;A[5]-&gt;Y[6]-&gt;D[7]-&gt;A(Backtracking)</w:t>
        </w:r>
      </w:ins>
    </w:p>
    <w:p w14:paraId="50E570CC" w14:textId="77777777" w:rsidR="00073577" w:rsidRPr="00073577" w:rsidRDefault="00073577" w:rsidP="00073577">
      <w:pPr>
        <w:spacing w:before="0" w:after="0"/>
        <w:rPr>
          <w:ins w:id="1397" w:author="Abhishek Deep Nigam" w:date="2015-10-26T01:01:00Z"/>
          <w:rFonts w:ascii="Courier New" w:hAnsi="Courier New" w:cs="Courier New"/>
          <w:sz w:val="16"/>
          <w:szCs w:val="16"/>
          <w:rPrChange w:id="1398" w:author="Abhishek Deep Nigam" w:date="2015-10-26T01:01:00Z">
            <w:rPr>
              <w:ins w:id="1399" w:author="Abhishek Deep Nigam" w:date="2015-10-26T01:01:00Z"/>
              <w:rFonts w:ascii="Courier New" w:hAnsi="Courier New" w:cs="Courier New"/>
            </w:rPr>
          </w:rPrChange>
        </w:rPr>
      </w:pPr>
      <w:ins w:id="1400" w:author="Abhishek Deep Nigam" w:date="2015-10-26T01:01:00Z">
        <w:r w:rsidRPr="00073577">
          <w:rPr>
            <w:rFonts w:ascii="Courier New" w:hAnsi="Courier New" w:cs="Courier New"/>
            <w:sz w:val="16"/>
            <w:szCs w:val="16"/>
            <w:rPrChange w:id="1401" w:author="Abhishek Deep Nigam" w:date="2015-10-26T01:01:00Z">
              <w:rPr>
                <w:rFonts w:ascii="Courier New" w:hAnsi="Courier New" w:cs="Courier New"/>
              </w:rPr>
            </w:rPrChange>
          </w:rPr>
          <w:t>[7]-&gt;E(Backtracking)</w:t>
        </w:r>
      </w:ins>
    </w:p>
    <w:p w14:paraId="0D252F35" w14:textId="77777777" w:rsidR="00073577" w:rsidRPr="00073577" w:rsidRDefault="00073577" w:rsidP="00073577">
      <w:pPr>
        <w:spacing w:before="0" w:after="0"/>
        <w:rPr>
          <w:ins w:id="1402" w:author="Abhishek Deep Nigam" w:date="2015-10-26T01:01:00Z"/>
          <w:rFonts w:ascii="Courier New" w:hAnsi="Courier New" w:cs="Courier New"/>
          <w:sz w:val="16"/>
          <w:szCs w:val="16"/>
          <w:rPrChange w:id="1403" w:author="Abhishek Deep Nigam" w:date="2015-10-26T01:01:00Z">
            <w:rPr>
              <w:ins w:id="1404" w:author="Abhishek Deep Nigam" w:date="2015-10-26T01:01:00Z"/>
              <w:rFonts w:ascii="Courier New" w:hAnsi="Courier New" w:cs="Courier New"/>
            </w:rPr>
          </w:rPrChange>
        </w:rPr>
      </w:pPr>
      <w:ins w:id="1405" w:author="Abhishek Deep Nigam" w:date="2015-10-26T01:01:00Z">
        <w:r w:rsidRPr="00073577">
          <w:rPr>
            <w:rFonts w:ascii="Courier New" w:hAnsi="Courier New" w:cs="Courier New"/>
            <w:sz w:val="16"/>
            <w:szCs w:val="16"/>
            <w:rPrChange w:id="1406" w:author="Abhishek Deep Nigam" w:date="2015-10-26T01:01:00Z">
              <w:rPr>
                <w:rFonts w:ascii="Courier New" w:hAnsi="Courier New" w:cs="Courier New"/>
              </w:rPr>
            </w:rPrChange>
          </w:rPr>
          <w:lastRenderedPageBreak/>
          <w:t>[7]-&gt;O(Backtracking)</w:t>
        </w:r>
      </w:ins>
    </w:p>
    <w:p w14:paraId="6690C9B6" w14:textId="77777777" w:rsidR="00073577" w:rsidRPr="00073577" w:rsidRDefault="00073577" w:rsidP="00073577">
      <w:pPr>
        <w:spacing w:before="0" w:after="0"/>
        <w:rPr>
          <w:ins w:id="1407" w:author="Abhishek Deep Nigam" w:date="2015-10-26T01:01:00Z"/>
          <w:rFonts w:ascii="Courier New" w:hAnsi="Courier New" w:cs="Courier New"/>
          <w:sz w:val="16"/>
          <w:szCs w:val="16"/>
          <w:rPrChange w:id="1408" w:author="Abhishek Deep Nigam" w:date="2015-10-26T01:01:00Z">
            <w:rPr>
              <w:ins w:id="1409" w:author="Abhishek Deep Nigam" w:date="2015-10-26T01:01:00Z"/>
              <w:rFonts w:ascii="Courier New" w:hAnsi="Courier New" w:cs="Courier New"/>
            </w:rPr>
          </w:rPrChange>
        </w:rPr>
      </w:pPr>
      <w:ins w:id="1410" w:author="Abhishek Deep Nigam" w:date="2015-10-26T01:01:00Z">
        <w:r w:rsidRPr="00073577">
          <w:rPr>
            <w:rFonts w:ascii="Courier New" w:hAnsi="Courier New" w:cs="Courier New"/>
            <w:sz w:val="16"/>
            <w:szCs w:val="16"/>
            <w:rPrChange w:id="1411" w:author="Abhishek Deep Nigam" w:date="2015-10-26T01:01:00Z">
              <w:rPr>
                <w:rFonts w:ascii="Courier New" w:hAnsi="Courier New" w:cs="Courier New"/>
              </w:rPr>
            </w:rPrChange>
          </w:rPr>
          <w:t>[7]-&gt;Y(Backtracking)</w:t>
        </w:r>
      </w:ins>
    </w:p>
    <w:p w14:paraId="5B973391" w14:textId="77777777" w:rsidR="00073577" w:rsidRPr="00073577" w:rsidRDefault="00073577" w:rsidP="00073577">
      <w:pPr>
        <w:spacing w:before="0" w:after="0"/>
        <w:rPr>
          <w:ins w:id="1412" w:author="Abhishek Deep Nigam" w:date="2015-10-26T01:01:00Z"/>
          <w:rFonts w:ascii="Courier New" w:hAnsi="Courier New" w:cs="Courier New"/>
          <w:sz w:val="16"/>
          <w:szCs w:val="16"/>
          <w:rPrChange w:id="1413" w:author="Abhishek Deep Nigam" w:date="2015-10-26T01:01:00Z">
            <w:rPr>
              <w:ins w:id="1414" w:author="Abhishek Deep Nigam" w:date="2015-10-26T01:01:00Z"/>
              <w:rFonts w:ascii="Courier New" w:hAnsi="Courier New" w:cs="Courier New"/>
            </w:rPr>
          </w:rPrChange>
        </w:rPr>
      </w:pPr>
      <w:ins w:id="1415" w:author="Abhishek Deep Nigam" w:date="2015-10-26T01:01:00Z">
        <w:r w:rsidRPr="00073577">
          <w:rPr>
            <w:rFonts w:ascii="Courier New" w:hAnsi="Courier New" w:cs="Courier New"/>
            <w:sz w:val="16"/>
            <w:szCs w:val="16"/>
            <w:rPrChange w:id="1416" w:author="Abhishek Deep Nigam" w:date="2015-10-26T01:01:00Z">
              <w:rPr>
                <w:rFonts w:ascii="Courier New" w:hAnsi="Courier New" w:cs="Courier New"/>
              </w:rPr>
            </w:rPrChange>
          </w:rPr>
          <w:t>[3]-&gt;W(Backtracking)</w:t>
        </w:r>
      </w:ins>
    </w:p>
    <w:p w14:paraId="52A22375" w14:textId="77777777" w:rsidR="00073577" w:rsidRPr="00073577" w:rsidRDefault="00073577" w:rsidP="00073577">
      <w:pPr>
        <w:spacing w:before="0" w:after="0"/>
        <w:rPr>
          <w:ins w:id="1417" w:author="Abhishek Deep Nigam" w:date="2015-10-26T01:01:00Z"/>
          <w:rFonts w:ascii="Courier New" w:hAnsi="Courier New" w:cs="Courier New"/>
          <w:sz w:val="16"/>
          <w:szCs w:val="16"/>
          <w:rPrChange w:id="1418" w:author="Abhishek Deep Nigam" w:date="2015-10-26T01:01:00Z">
            <w:rPr>
              <w:ins w:id="1419" w:author="Abhishek Deep Nigam" w:date="2015-10-26T01:01:00Z"/>
              <w:rFonts w:ascii="Courier New" w:hAnsi="Courier New" w:cs="Courier New"/>
            </w:rPr>
          </w:rPrChange>
        </w:rPr>
      </w:pPr>
      <w:ins w:id="1420" w:author="Abhishek Deep Nigam" w:date="2015-10-26T01:01:00Z">
        <w:r w:rsidRPr="00073577">
          <w:rPr>
            <w:rFonts w:ascii="Courier New" w:hAnsi="Courier New" w:cs="Courier New"/>
            <w:sz w:val="16"/>
            <w:szCs w:val="16"/>
            <w:rPrChange w:id="1421" w:author="Abhishek Deep Nigam" w:date="2015-10-26T01:01:00Z">
              <w:rPr>
                <w:rFonts w:ascii="Courier New" w:hAnsi="Courier New" w:cs="Courier New"/>
              </w:rPr>
            </w:rPrChange>
          </w:rPr>
          <w:t>[2]-&gt;L[3]-&gt;A[4]-&gt;A[5]-&gt;H(Backtracking)</w:t>
        </w:r>
      </w:ins>
    </w:p>
    <w:p w14:paraId="31371AEB" w14:textId="77777777" w:rsidR="00073577" w:rsidRPr="00073577" w:rsidRDefault="00073577" w:rsidP="00073577">
      <w:pPr>
        <w:spacing w:before="0" w:after="0"/>
        <w:rPr>
          <w:ins w:id="1422" w:author="Abhishek Deep Nigam" w:date="2015-10-26T01:01:00Z"/>
          <w:rFonts w:ascii="Courier New" w:hAnsi="Courier New" w:cs="Courier New"/>
          <w:sz w:val="16"/>
          <w:szCs w:val="16"/>
          <w:rPrChange w:id="1423" w:author="Abhishek Deep Nigam" w:date="2015-10-26T01:01:00Z">
            <w:rPr>
              <w:ins w:id="1424" w:author="Abhishek Deep Nigam" w:date="2015-10-26T01:01:00Z"/>
              <w:rFonts w:ascii="Courier New" w:hAnsi="Courier New" w:cs="Courier New"/>
            </w:rPr>
          </w:rPrChange>
        </w:rPr>
      </w:pPr>
      <w:ins w:id="1425" w:author="Abhishek Deep Nigam" w:date="2015-10-26T01:01:00Z">
        <w:r w:rsidRPr="00073577">
          <w:rPr>
            <w:rFonts w:ascii="Courier New" w:hAnsi="Courier New" w:cs="Courier New"/>
            <w:sz w:val="16"/>
            <w:szCs w:val="16"/>
            <w:rPrChange w:id="1426" w:author="Abhishek Deep Nigam" w:date="2015-10-26T01:01:00Z">
              <w:rPr>
                <w:rFonts w:ascii="Courier New" w:hAnsi="Courier New" w:cs="Courier New"/>
              </w:rPr>
            </w:rPrChange>
          </w:rPr>
          <w:t>[3]-&gt;M[4]-&gt;A[5]-&gt;N[6]-&gt;D[7]-&gt;E(Backtracking)</w:t>
        </w:r>
      </w:ins>
    </w:p>
    <w:p w14:paraId="2A1073ED" w14:textId="77777777" w:rsidR="00073577" w:rsidRPr="00073577" w:rsidRDefault="00073577" w:rsidP="00073577">
      <w:pPr>
        <w:spacing w:before="0" w:after="0"/>
        <w:rPr>
          <w:ins w:id="1427" w:author="Abhishek Deep Nigam" w:date="2015-10-26T01:01:00Z"/>
          <w:rFonts w:ascii="Courier New" w:hAnsi="Courier New" w:cs="Courier New"/>
          <w:sz w:val="16"/>
          <w:szCs w:val="16"/>
          <w:rPrChange w:id="1428" w:author="Abhishek Deep Nigam" w:date="2015-10-26T01:01:00Z">
            <w:rPr>
              <w:ins w:id="1429" w:author="Abhishek Deep Nigam" w:date="2015-10-26T01:01:00Z"/>
              <w:rFonts w:ascii="Courier New" w:hAnsi="Courier New" w:cs="Courier New"/>
            </w:rPr>
          </w:rPrChange>
        </w:rPr>
      </w:pPr>
      <w:ins w:id="1430" w:author="Abhishek Deep Nigam" w:date="2015-10-26T01:01:00Z">
        <w:r w:rsidRPr="00073577">
          <w:rPr>
            <w:rFonts w:ascii="Courier New" w:hAnsi="Courier New" w:cs="Courier New"/>
            <w:sz w:val="16"/>
            <w:szCs w:val="16"/>
            <w:rPrChange w:id="1431" w:author="Abhishek Deep Nigam" w:date="2015-10-26T01:01:00Z">
              <w:rPr>
                <w:rFonts w:ascii="Courier New" w:hAnsi="Courier New" w:cs="Courier New"/>
              </w:rPr>
            </w:rPrChange>
          </w:rPr>
          <w:t>[7]-&gt;I(Backtracking)</w:t>
        </w:r>
      </w:ins>
    </w:p>
    <w:p w14:paraId="543C1AAC" w14:textId="77777777" w:rsidR="00073577" w:rsidRPr="00073577" w:rsidRDefault="00073577" w:rsidP="00073577">
      <w:pPr>
        <w:spacing w:before="0" w:after="0"/>
        <w:rPr>
          <w:ins w:id="1432" w:author="Abhishek Deep Nigam" w:date="2015-10-26T01:01:00Z"/>
          <w:rFonts w:ascii="Courier New" w:hAnsi="Courier New" w:cs="Courier New"/>
          <w:sz w:val="16"/>
          <w:szCs w:val="16"/>
          <w:rPrChange w:id="1433" w:author="Abhishek Deep Nigam" w:date="2015-10-26T01:01:00Z">
            <w:rPr>
              <w:ins w:id="1434" w:author="Abhishek Deep Nigam" w:date="2015-10-26T01:01:00Z"/>
              <w:rFonts w:ascii="Courier New" w:hAnsi="Courier New" w:cs="Courier New"/>
            </w:rPr>
          </w:rPrChange>
        </w:rPr>
      </w:pPr>
      <w:ins w:id="1435" w:author="Abhishek Deep Nigam" w:date="2015-10-26T01:01:00Z">
        <w:r w:rsidRPr="00073577">
          <w:rPr>
            <w:rFonts w:ascii="Courier New" w:hAnsi="Courier New" w:cs="Courier New"/>
            <w:sz w:val="16"/>
            <w:szCs w:val="16"/>
            <w:rPrChange w:id="1436" w:author="Abhishek Deep Nigam" w:date="2015-10-26T01:01:00Z">
              <w:rPr>
                <w:rFonts w:ascii="Courier New" w:hAnsi="Courier New" w:cs="Courier New"/>
              </w:rPr>
            </w:rPrChange>
          </w:rPr>
          <w:t>[3]-&gt;S[4]-&gt;A[5]-&gt;Y[6]-&gt;D[7]-&gt;E(Backtracking)</w:t>
        </w:r>
      </w:ins>
    </w:p>
    <w:p w14:paraId="20D80E94" w14:textId="77777777" w:rsidR="00073577" w:rsidRPr="00073577" w:rsidRDefault="00073577" w:rsidP="00073577">
      <w:pPr>
        <w:spacing w:before="0" w:after="0"/>
        <w:rPr>
          <w:ins w:id="1437" w:author="Abhishek Deep Nigam" w:date="2015-10-26T01:01:00Z"/>
          <w:rFonts w:ascii="Courier New" w:hAnsi="Courier New" w:cs="Courier New"/>
          <w:sz w:val="16"/>
          <w:szCs w:val="16"/>
          <w:rPrChange w:id="1438" w:author="Abhishek Deep Nigam" w:date="2015-10-26T01:01:00Z">
            <w:rPr>
              <w:ins w:id="1439" w:author="Abhishek Deep Nigam" w:date="2015-10-26T01:01:00Z"/>
              <w:rFonts w:ascii="Courier New" w:hAnsi="Courier New" w:cs="Courier New"/>
            </w:rPr>
          </w:rPrChange>
        </w:rPr>
      </w:pPr>
      <w:ins w:id="1440" w:author="Abhishek Deep Nigam" w:date="2015-10-26T01:01:00Z">
        <w:r w:rsidRPr="00073577">
          <w:rPr>
            <w:rFonts w:ascii="Courier New" w:hAnsi="Courier New" w:cs="Courier New"/>
            <w:sz w:val="16"/>
            <w:szCs w:val="16"/>
            <w:rPrChange w:id="1441" w:author="Abhishek Deep Nigam" w:date="2015-10-26T01:01:00Z">
              <w:rPr>
                <w:rFonts w:ascii="Courier New" w:hAnsi="Courier New" w:cs="Courier New"/>
              </w:rPr>
            </w:rPrChange>
          </w:rPr>
          <w:t>[7]-&gt;I(Backtracking)</w:t>
        </w:r>
      </w:ins>
    </w:p>
    <w:p w14:paraId="1BB4124B" w14:textId="77777777" w:rsidR="00073577" w:rsidRPr="00073577" w:rsidRDefault="00073577" w:rsidP="00073577">
      <w:pPr>
        <w:spacing w:before="0" w:after="0"/>
        <w:rPr>
          <w:ins w:id="1442" w:author="Abhishek Deep Nigam" w:date="2015-10-26T01:01:00Z"/>
          <w:rFonts w:ascii="Courier New" w:hAnsi="Courier New" w:cs="Courier New"/>
          <w:sz w:val="16"/>
          <w:szCs w:val="16"/>
          <w:rPrChange w:id="1443" w:author="Abhishek Deep Nigam" w:date="2015-10-26T01:01:00Z">
            <w:rPr>
              <w:ins w:id="1444" w:author="Abhishek Deep Nigam" w:date="2015-10-26T01:01:00Z"/>
              <w:rFonts w:ascii="Courier New" w:hAnsi="Courier New" w:cs="Courier New"/>
            </w:rPr>
          </w:rPrChange>
        </w:rPr>
      </w:pPr>
      <w:ins w:id="1445" w:author="Abhishek Deep Nigam" w:date="2015-10-26T01:01:00Z">
        <w:r w:rsidRPr="00073577">
          <w:rPr>
            <w:rFonts w:ascii="Courier New" w:hAnsi="Courier New" w:cs="Courier New"/>
            <w:sz w:val="16"/>
            <w:szCs w:val="16"/>
            <w:rPrChange w:id="1446" w:author="Abhishek Deep Nigam" w:date="2015-10-26T01:01:00Z">
              <w:rPr>
                <w:rFonts w:ascii="Courier New" w:hAnsi="Courier New" w:cs="Courier New"/>
              </w:rPr>
            </w:rPrChange>
          </w:rPr>
          <w:t>[3]-&gt;W(Backtracking)</w:t>
        </w:r>
      </w:ins>
    </w:p>
    <w:p w14:paraId="662E8882" w14:textId="77777777" w:rsidR="00073577" w:rsidRPr="00073577" w:rsidRDefault="00073577" w:rsidP="00073577">
      <w:pPr>
        <w:spacing w:before="0" w:after="0"/>
        <w:rPr>
          <w:ins w:id="1447" w:author="Abhishek Deep Nigam" w:date="2015-10-26T01:01:00Z"/>
          <w:rFonts w:ascii="Courier New" w:hAnsi="Courier New" w:cs="Courier New"/>
          <w:sz w:val="16"/>
          <w:szCs w:val="16"/>
          <w:rPrChange w:id="1448" w:author="Abhishek Deep Nigam" w:date="2015-10-26T01:01:00Z">
            <w:rPr>
              <w:ins w:id="1449" w:author="Abhishek Deep Nigam" w:date="2015-10-26T01:01:00Z"/>
              <w:rFonts w:ascii="Courier New" w:hAnsi="Courier New" w:cs="Courier New"/>
            </w:rPr>
          </w:rPrChange>
        </w:rPr>
      </w:pPr>
      <w:ins w:id="1450" w:author="Abhishek Deep Nigam" w:date="2015-10-26T01:01:00Z">
        <w:r w:rsidRPr="00073577">
          <w:rPr>
            <w:rFonts w:ascii="Courier New" w:hAnsi="Courier New" w:cs="Courier New"/>
            <w:sz w:val="16"/>
            <w:szCs w:val="16"/>
            <w:rPrChange w:id="1451" w:author="Abhishek Deep Nigam" w:date="2015-10-26T01:01:00Z">
              <w:rPr>
                <w:rFonts w:ascii="Courier New" w:hAnsi="Courier New" w:cs="Courier New"/>
              </w:rPr>
            </w:rPrChange>
          </w:rPr>
          <w:t>[1]-&gt;F[2]-&gt;E[3]-&gt;A[4]-&gt;A[5]-&gt;H(Backtracking)</w:t>
        </w:r>
      </w:ins>
    </w:p>
    <w:p w14:paraId="2237C516" w14:textId="77777777" w:rsidR="00073577" w:rsidRPr="00073577" w:rsidRDefault="00073577" w:rsidP="00073577">
      <w:pPr>
        <w:spacing w:before="0" w:after="0"/>
        <w:rPr>
          <w:ins w:id="1452" w:author="Abhishek Deep Nigam" w:date="2015-10-26T01:01:00Z"/>
          <w:rFonts w:ascii="Courier New" w:hAnsi="Courier New" w:cs="Courier New"/>
          <w:sz w:val="16"/>
          <w:szCs w:val="16"/>
          <w:rPrChange w:id="1453" w:author="Abhishek Deep Nigam" w:date="2015-10-26T01:01:00Z">
            <w:rPr>
              <w:ins w:id="1454" w:author="Abhishek Deep Nigam" w:date="2015-10-26T01:01:00Z"/>
              <w:rFonts w:ascii="Courier New" w:hAnsi="Courier New" w:cs="Courier New"/>
            </w:rPr>
          </w:rPrChange>
        </w:rPr>
      </w:pPr>
      <w:ins w:id="1455" w:author="Abhishek Deep Nigam" w:date="2015-10-26T01:01:00Z">
        <w:r w:rsidRPr="00073577">
          <w:rPr>
            <w:rFonts w:ascii="Courier New" w:hAnsi="Courier New" w:cs="Courier New"/>
            <w:sz w:val="16"/>
            <w:szCs w:val="16"/>
            <w:rPrChange w:id="1456" w:author="Abhishek Deep Nigam" w:date="2015-10-26T01:01:00Z">
              <w:rPr>
                <w:rFonts w:ascii="Courier New" w:hAnsi="Courier New" w:cs="Courier New"/>
              </w:rPr>
            </w:rPrChange>
          </w:rPr>
          <w:t>[3]-&gt;M[4]-&gt;A[5]-&gt;N[6]-&gt;D[7]-&gt;A(Backtracking)</w:t>
        </w:r>
      </w:ins>
    </w:p>
    <w:p w14:paraId="50909902" w14:textId="77777777" w:rsidR="00073577" w:rsidRPr="00073577" w:rsidRDefault="00073577" w:rsidP="00073577">
      <w:pPr>
        <w:spacing w:before="0" w:after="0"/>
        <w:rPr>
          <w:ins w:id="1457" w:author="Abhishek Deep Nigam" w:date="2015-10-26T01:01:00Z"/>
          <w:rFonts w:ascii="Courier New" w:hAnsi="Courier New" w:cs="Courier New"/>
          <w:sz w:val="16"/>
          <w:szCs w:val="16"/>
          <w:rPrChange w:id="1458" w:author="Abhishek Deep Nigam" w:date="2015-10-26T01:01:00Z">
            <w:rPr>
              <w:ins w:id="1459" w:author="Abhishek Deep Nigam" w:date="2015-10-26T01:01:00Z"/>
              <w:rFonts w:ascii="Courier New" w:hAnsi="Courier New" w:cs="Courier New"/>
            </w:rPr>
          </w:rPrChange>
        </w:rPr>
      </w:pPr>
      <w:ins w:id="1460" w:author="Abhishek Deep Nigam" w:date="2015-10-26T01:01:00Z">
        <w:r w:rsidRPr="00073577">
          <w:rPr>
            <w:rFonts w:ascii="Courier New" w:hAnsi="Courier New" w:cs="Courier New"/>
            <w:sz w:val="16"/>
            <w:szCs w:val="16"/>
            <w:rPrChange w:id="1461" w:author="Abhishek Deep Nigam" w:date="2015-10-26T01:01:00Z">
              <w:rPr>
                <w:rFonts w:ascii="Courier New" w:hAnsi="Courier New" w:cs="Courier New"/>
              </w:rPr>
            </w:rPrChange>
          </w:rPr>
          <w:t>[7]-&gt;E(Backtracking)</w:t>
        </w:r>
      </w:ins>
    </w:p>
    <w:p w14:paraId="564ACE85" w14:textId="77777777" w:rsidR="00073577" w:rsidRPr="00073577" w:rsidRDefault="00073577" w:rsidP="00073577">
      <w:pPr>
        <w:spacing w:before="0" w:after="0"/>
        <w:rPr>
          <w:ins w:id="1462" w:author="Abhishek Deep Nigam" w:date="2015-10-26T01:01:00Z"/>
          <w:rFonts w:ascii="Courier New" w:hAnsi="Courier New" w:cs="Courier New"/>
          <w:sz w:val="16"/>
          <w:szCs w:val="16"/>
          <w:rPrChange w:id="1463" w:author="Abhishek Deep Nigam" w:date="2015-10-26T01:01:00Z">
            <w:rPr>
              <w:ins w:id="1464" w:author="Abhishek Deep Nigam" w:date="2015-10-26T01:01:00Z"/>
              <w:rFonts w:ascii="Courier New" w:hAnsi="Courier New" w:cs="Courier New"/>
            </w:rPr>
          </w:rPrChange>
        </w:rPr>
      </w:pPr>
      <w:ins w:id="1465" w:author="Abhishek Deep Nigam" w:date="2015-10-26T01:01:00Z">
        <w:r w:rsidRPr="00073577">
          <w:rPr>
            <w:rFonts w:ascii="Courier New" w:hAnsi="Courier New" w:cs="Courier New"/>
            <w:sz w:val="16"/>
            <w:szCs w:val="16"/>
            <w:rPrChange w:id="1466" w:author="Abhishek Deep Nigam" w:date="2015-10-26T01:01:00Z">
              <w:rPr>
                <w:rFonts w:ascii="Courier New" w:hAnsi="Courier New" w:cs="Courier New"/>
              </w:rPr>
            </w:rPrChange>
          </w:rPr>
          <w:t>[7]-&gt;O(Backtracking)</w:t>
        </w:r>
      </w:ins>
    </w:p>
    <w:p w14:paraId="0EE1BAA2" w14:textId="77777777" w:rsidR="00073577" w:rsidRPr="00073577" w:rsidRDefault="00073577" w:rsidP="00073577">
      <w:pPr>
        <w:spacing w:before="0" w:after="0"/>
        <w:rPr>
          <w:ins w:id="1467" w:author="Abhishek Deep Nigam" w:date="2015-10-26T01:01:00Z"/>
          <w:rFonts w:ascii="Courier New" w:hAnsi="Courier New" w:cs="Courier New"/>
          <w:sz w:val="16"/>
          <w:szCs w:val="16"/>
          <w:rPrChange w:id="1468" w:author="Abhishek Deep Nigam" w:date="2015-10-26T01:01:00Z">
            <w:rPr>
              <w:ins w:id="1469" w:author="Abhishek Deep Nigam" w:date="2015-10-26T01:01:00Z"/>
              <w:rFonts w:ascii="Courier New" w:hAnsi="Courier New" w:cs="Courier New"/>
            </w:rPr>
          </w:rPrChange>
        </w:rPr>
      </w:pPr>
      <w:ins w:id="1470" w:author="Abhishek Deep Nigam" w:date="2015-10-26T01:01:00Z">
        <w:r w:rsidRPr="00073577">
          <w:rPr>
            <w:rFonts w:ascii="Courier New" w:hAnsi="Courier New" w:cs="Courier New"/>
            <w:sz w:val="16"/>
            <w:szCs w:val="16"/>
            <w:rPrChange w:id="1471" w:author="Abhishek Deep Nigam" w:date="2015-10-26T01:01:00Z">
              <w:rPr>
                <w:rFonts w:ascii="Courier New" w:hAnsi="Courier New" w:cs="Courier New"/>
              </w:rPr>
            </w:rPrChange>
          </w:rPr>
          <w:t>[7]-&gt;Y(Backtracking)</w:t>
        </w:r>
      </w:ins>
    </w:p>
    <w:p w14:paraId="04C18510" w14:textId="77777777" w:rsidR="00073577" w:rsidRPr="00073577" w:rsidRDefault="00073577" w:rsidP="00073577">
      <w:pPr>
        <w:spacing w:before="0" w:after="0"/>
        <w:rPr>
          <w:ins w:id="1472" w:author="Abhishek Deep Nigam" w:date="2015-10-26T01:01:00Z"/>
          <w:rFonts w:ascii="Courier New" w:hAnsi="Courier New" w:cs="Courier New"/>
          <w:sz w:val="16"/>
          <w:szCs w:val="16"/>
          <w:rPrChange w:id="1473" w:author="Abhishek Deep Nigam" w:date="2015-10-26T01:01:00Z">
            <w:rPr>
              <w:ins w:id="1474" w:author="Abhishek Deep Nigam" w:date="2015-10-26T01:01:00Z"/>
              <w:rFonts w:ascii="Courier New" w:hAnsi="Courier New" w:cs="Courier New"/>
            </w:rPr>
          </w:rPrChange>
        </w:rPr>
      </w:pPr>
      <w:ins w:id="1475" w:author="Abhishek Deep Nigam" w:date="2015-10-26T01:01:00Z">
        <w:r w:rsidRPr="00073577">
          <w:rPr>
            <w:rFonts w:ascii="Courier New" w:hAnsi="Courier New" w:cs="Courier New"/>
            <w:sz w:val="16"/>
            <w:szCs w:val="16"/>
            <w:rPrChange w:id="1476" w:author="Abhishek Deep Nigam" w:date="2015-10-26T01:01:00Z">
              <w:rPr>
                <w:rFonts w:ascii="Courier New" w:hAnsi="Courier New" w:cs="Courier New"/>
              </w:rPr>
            </w:rPrChange>
          </w:rPr>
          <w:t>[3]-&gt;S[4]-&gt;A[5]-&gt;Y[6]-&gt;D[7]-&gt;A(Backtracking)</w:t>
        </w:r>
      </w:ins>
    </w:p>
    <w:p w14:paraId="0F1A70BC" w14:textId="77777777" w:rsidR="00073577" w:rsidRPr="00073577" w:rsidRDefault="00073577" w:rsidP="00073577">
      <w:pPr>
        <w:spacing w:before="0" w:after="0"/>
        <w:rPr>
          <w:ins w:id="1477" w:author="Abhishek Deep Nigam" w:date="2015-10-26T01:01:00Z"/>
          <w:rFonts w:ascii="Courier New" w:hAnsi="Courier New" w:cs="Courier New"/>
          <w:sz w:val="16"/>
          <w:szCs w:val="16"/>
          <w:rPrChange w:id="1478" w:author="Abhishek Deep Nigam" w:date="2015-10-26T01:01:00Z">
            <w:rPr>
              <w:ins w:id="1479" w:author="Abhishek Deep Nigam" w:date="2015-10-26T01:01:00Z"/>
              <w:rFonts w:ascii="Courier New" w:hAnsi="Courier New" w:cs="Courier New"/>
            </w:rPr>
          </w:rPrChange>
        </w:rPr>
      </w:pPr>
      <w:ins w:id="1480" w:author="Abhishek Deep Nigam" w:date="2015-10-26T01:01:00Z">
        <w:r w:rsidRPr="00073577">
          <w:rPr>
            <w:rFonts w:ascii="Courier New" w:hAnsi="Courier New" w:cs="Courier New"/>
            <w:sz w:val="16"/>
            <w:szCs w:val="16"/>
            <w:rPrChange w:id="1481" w:author="Abhishek Deep Nigam" w:date="2015-10-26T01:01:00Z">
              <w:rPr>
                <w:rFonts w:ascii="Courier New" w:hAnsi="Courier New" w:cs="Courier New"/>
              </w:rPr>
            </w:rPrChange>
          </w:rPr>
          <w:t>[7]-&gt;E(Backtracking)</w:t>
        </w:r>
      </w:ins>
    </w:p>
    <w:p w14:paraId="04639F70" w14:textId="77777777" w:rsidR="00073577" w:rsidRPr="00073577" w:rsidRDefault="00073577" w:rsidP="00073577">
      <w:pPr>
        <w:spacing w:before="0" w:after="0"/>
        <w:rPr>
          <w:ins w:id="1482" w:author="Abhishek Deep Nigam" w:date="2015-10-26T01:01:00Z"/>
          <w:rFonts w:ascii="Courier New" w:hAnsi="Courier New" w:cs="Courier New"/>
          <w:sz w:val="16"/>
          <w:szCs w:val="16"/>
          <w:rPrChange w:id="1483" w:author="Abhishek Deep Nigam" w:date="2015-10-26T01:01:00Z">
            <w:rPr>
              <w:ins w:id="1484" w:author="Abhishek Deep Nigam" w:date="2015-10-26T01:01:00Z"/>
              <w:rFonts w:ascii="Courier New" w:hAnsi="Courier New" w:cs="Courier New"/>
            </w:rPr>
          </w:rPrChange>
        </w:rPr>
      </w:pPr>
      <w:ins w:id="1485" w:author="Abhishek Deep Nigam" w:date="2015-10-26T01:01:00Z">
        <w:r w:rsidRPr="00073577">
          <w:rPr>
            <w:rFonts w:ascii="Courier New" w:hAnsi="Courier New" w:cs="Courier New"/>
            <w:sz w:val="16"/>
            <w:szCs w:val="16"/>
            <w:rPrChange w:id="1486" w:author="Abhishek Deep Nigam" w:date="2015-10-26T01:01:00Z">
              <w:rPr>
                <w:rFonts w:ascii="Courier New" w:hAnsi="Courier New" w:cs="Courier New"/>
              </w:rPr>
            </w:rPrChange>
          </w:rPr>
          <w:t>[7]-&gt;O(Backtracking)</w:t>
        </w:r>
      </w:ins>
    </w:p>
    <w:p w14:paraId="7CE83592" w14:textId="77777777" w:rsidR="00073577" w:rsidRPr="00073577" w:rsidRDefault="00073577" w:rsidP="00073577">
      <w:pPr>
        <w:spacing w:before="0" w:after="0"/>
        <w:rPr>
          <w:ins w:id="1487" w:author="Abhishek Deep Nigam" w:date="2015-10-26T01:01:00Z"/>
          <w:rFonts w:ascii="Courier New" w:hAnsi="Courier New" w:cs="Courier New"/>
          <w:sz w:val="16"/>
          <w:szCs w:val="16"/>
          <w:rPrChange w:id="1488" w:author="Abhishek Deep Nigam" w:date="2015-10-26T01:01:00Z">
            <w:rPr>
              <w:ins w:id="1489" w:author="Abhishek Deep Nigam" w:date="2015-10-26T01:01:00Z"/>
              <w:rFonts w:ascii="Courier New" w:hAnsi="Courier New" w:cs="Courier New"/>
            </w:rPr>
          </w:rPrChange>
        </w:rPr>
      </w:pPr>
      <w:ins w:id="1490" w:author="Abhishek Deep Nigam" w:date="2015-10-26T01:01:00Z">
        <w:r w:rsidRPr="00073577">
          <w:rPr>
            <w:rFonts w:ascii="Courier New" w:hAnsi="Courier New" w:cs="Courier New"/>
            <w:sz w:val="16"/>
            <w:szCs w:val="16"/>
            <w:rPrChange w:id="1491" w:author="Abhishek Deep Nigam" w:date="2015-10-26T01:01:00Z">
              <w:rPr>
                <w:rFonts w:ascii="Courier New" w:hAnsi="Courier New" w:cs="Courier New"/>
              </w:rPr>
            </w:rPrChange>
          </w:rPr>
          <w:t>[7]-&gt;Y(Backtracking)</w:t>
        </w:r>
      </w:ins>
    </w:p>
    <w:p w14:paraId="735C107B" w14:textId="77777777" w:rsidR="00073577" w:rsidRPr="00073577" w:rsidRDefault="00073577" w:rsidP="00073577">
      <w:pPr>
        <w:spacing w:before="0" w:after="0"/>
        <w:rPr>
          <w:ins w:id="1492" w:author="Abhishek Deep Nigam" w:date="2015-10-26T01:01:00Z"/>
          <w:rFonts w:ascii="Courier New" w:hAnsi="Courier New" w:cs="Courier New"/>
          <w:sz w:val="16"/>
          <w:szCs w:val="16"/>
          <w:rPrChange w:id="1493" w:author="Abhishek Deep Nigam" w:date="2015-10-26T01:01:00Z">
            <w:rPr>
              <w:ins w:id="1494" w:author="Abhishek Deep Nigam" w:date="2015-10-26T01:01:00Z"/>
              <w:rFonts w:ascii="Courier New" w:hAnsi="Courier New" w:cs="Courier New"/>
            </w:rPr>
          </w:rPrChange>
        </w:rPr>
      </w:pPr>
      <w:ins w:id="1495" w:author="Abhishek Deep Nigam" w:date="2015-10-26T01:01:00Z">
        <w:r w:rsidRPr="00073577">
          <w:rPr>
            <w:rFonts w:ascii="Courier New" w:hAnsi="Courier New" w:cs="Courier New"/>
            <w:sz w:val="16"/>
            <w:szCs w:val="16"/>
            <w:rPrChange w:id="1496" w:author="Abhishek Deep Nigam" w:date="2015-10-26T01:01:00Z">
              <w:rPr>
                <w:rFonts w:ascii="Courier New" w:hAnsi="Courier New" w:cs="Courier New"/>
              </w:rPr>
            </w:rPrChange>
          </w:rPr>
          <w:t>[3]-&gt;W(Backtracking)</w:t>
        </w:r>
      </w:ins>
    </w:p>
    <w:p w14:paraId="2DF134FF" w14:textId="77777777" w:rsidR="00073577" w:rsidRPr="00073577" w:rsidRDefault="00073577" w:rsidP="00073577">
      <w:pPr>
        <w:spacing w:before="0" w:after="0"/>
        <w:rPr>
          <w:ins w:id="1497" w:author="Abhishek Deep Nigam" w:date="2015-10-26T01:01:00Z"/>
          <w:rFonts w:ascii="Courier New" w:hAnsi="Courier New" w:cs="Courier New"/>
          <w:sz w:val="16"/>
          <w:szCs w:val="16"/>
          <w:rPrChange w:id="1498" w:author="Abhishek Deep Nigam" w:date="2015-10-26T01:01:00Z">
            <w:rPr>
              <w:ins w:id="1499" w:author="Abhishek Deep Nigam" w:date="2015-10-26T01:01:00Z"/>
              <w:rFonts w:ascii="Courier New" w:hAnsi="Courier New" w:cs="Courier New"/>
            </w:rPr>
          </w:rPrChange>
        </w:rPr>
      </w:pPr>
      <w:ins w:id="1500" w:author="Abhishek Deep Nigam" w:date="2015-10-26T01:01:00Z">
        <w:r w:rsidRPr="00073577">
          <w:rPr>
            <w:rFonts w:ascii="Courier New" w:hAnsi="Courier New" w:cs="Courier New"/>
            <w:sz w:val="16"/>
            <w:szCs w:val="16"/>
            <w:rPrChange w:id="1501" w:author="Abhishek Deep Nigam" w:date="2015-10-26T01:01:00Z">
              <w:rPr>
                <w:rFonts w:ascii="Courier New" w:hAnsi="Courier New" w:cs="Courier New"/>
              </w:rPr>
            </w:rPrChange>
          </w:rPr>
          <w:t>[1]-&gt;H[2]-&gt;T[3]-&gt;A[4]-&gt;A[5]-&gt;H(Backtracking)</w:t>
        </w:r>
      </w:ins>
    </w:p>
    <w:p w14:paraId="198AED49" w14:textId="77777777" w:rsidR="00073577" w:rsidRPr="00073577" w:rsidRDefault="00073577" w:rsidP="00073577">
      <w:pPr>
        <w:spacing w:before="0" w:after="0"/>
        <w:rPr>
          <w:ins w:id="1502" w:author="Abhishek Deep Nigam" w:date="2015-10-26T01:01:00Z"/>
          <w:rFonts w:ascii="Courier New" w:hAnsi="Courier New" w:cs="Courier New"/>
          <w:sz w:val="16"/>
          <w:szCs w:val="16"/>
          <w:rPrChange w:id="1503" w:author="Abhishek Deep Nigam" w:date="2015-10-26T01:01:00Z">
            <w:rPr>
              <w:ins w:id="1504" w:author="Abhishek Deep Nigam" w:date="2015-10-26T01:01:00Z"/>
              <w:rFonts w:ascii="Courier New" w:hAnsi="Courier New" w:cs="Courier New"/>
            </w:rPr>
          </w:rPrChange>
        </w:rPr>
      </w:pPr>
      <w:ins w:id="1505" w:author="Abhishek Deep Nigam" w:date="2015-10-26T01:01:00Z">
        <w:r w:rsidRPr="00073577">
          <w:rPr>
            <w:rFonts w:ascii="Courier New" w:hAnsi="Courier New" w:cs="Courier New"/>
            <w:sz w:val="16"/>
            <w:szCs w:val="16"/>
            <w:rPrChange w:id="1506" w:author="Abhishek Deep Nigam" w:date="2015-10-26T01:01:00Z">
              <w:rPr>
                <w:rFonts w:ascii="Courier New" w:hAnsi="Courier New" w:cs="Courier New"/>
              </w:rPr>
            </w:rPrChange>
          </w:rPr>
          <w:t>[3]-&gt;M[4]-&gt;A[5]-&gt;N[6]-&gt;D[7]-&gt;O(Backtracking)</w:t>
        </w:r>
      </w:ins>
    </w:p>
    <w:p w14:paraId="01BDCA69" w14:textId="77777777" w:rsidR="00073577" w:rsidRPr="00073577" w:rsidRDefault="00073577" w:rsidP="00073577">
      <w:pPr>
        <w:spacing w:before="0" w:after="0"/>
        <w:rPr>
          <w:ins w:id="1507" w:author="Abhishek Deep Nigam" w:date="2015-10-26T01:01:00Z"/>
          <w:rFonts w:ascii="Courier New" w:hAnsi="Courier New" w:cs="Courier New"/>
          <w:sz w:val="16"/>
          <w:szCs w:val="16"/>
          <w:rPrChange w:id="1508" w:author="Abhishek Deep Nigam" w:date="2015-10-26T01:01:00Z">
            <w:rPr>
              <w:ins w:id="1509" w:author="Abhishek Deep Nigam" w:date="2015-10-26T01:01:00Z"/>
              <w:rFonts w:ascii="Courier New" w:hAnsi="Courier New" w:cs="Courier New"/>
            </w:rPr>
          </w:rPrChange>
        </w:rPr>
      </w:pPr>
      <w:ins w:id="1510" w:author="Abhishek Deep Nigam" w:date="2015-10-26T01:01:00Z">
        <w:r w:rsidRPr="00073577">
          <w:rPr>
            <w:rFonts w:ascii="Courier New" w:hAnsi="Courier New" w:cs="Courier New"/>
            <w:sz w:val="16"/>
            <w:szCs w:val="16"/>
            <w:rPrChange w:id="1511" w:author="Abhishek Deep Nigam" w:date="2015-10-26T01:01:00Z">
              <w:rPr>
                <w:rFonts w:ascii="Courier New" w:hAnsi="Courier New" w:cs="Courier New"/>
              </w:rPr>
            </w:rPrChange>
          </w:rPr>
          <w:t>[3]-&gt;S[4]-&gt;A[5]-&gt;Y[6]-&gt;D[7]-&gt;O(Backtracking)</w:t>
        </w:r>
      </w:ins>
    </w:p>
    <w:p w14:paraId="690ADD28" w14:textId="77777777" w:rsidR="00073577" w:rsidRPr="00073577" w:rsidRDefault="00073577" w:rsidP="00073577">
      <w:pPr>
        <w:spacing w:before="0" w:after="0"/>
        <w:rPr>
          <w:ins w:id="1512" w:author="Abhishek Deep Nigam" w:date="2015-10-26T01:01:00Z"/>
          <w:rFonts w:ascii="Courier New" w:hAnsi="Courier New" w:cs="Courier New"/>
          <w:sz w:val="16"/>
          <w:szCs w:val="16"/>
          <w:rPrChange w:id="1513" w:author="Abhishek Deep Nigam" w:date="2015-10-26T01:01:00Z">
            <w:rPr>
              <w:ins w:id="1514" w:author="Abhishek Deep Nigam" w:date="2015-10-26T01:01:00Z"/>
              <w:rFonts w:ascii="Courier New" w:hAnsi="Courier New" w:cs="Courier New"/>
            </w:rPr>
          </w:rPrChange>
        </w:rPr>
      </w:pPr>
      <w:ins w:id="1515" w:author="Abhishek Deep Nigam" w:date="2015-10-26T01:01:00Z">
        <w:r w:rsidRPr="00073577">
          <w:rPr>
            <w:rFonts w:ascii="Courier New" w:hAnsi="Courier New" w:cs="Courier New"/>
            <w:sz w:val="16"/>
            <w:szCs w:val="16"/>
            <w:rPrChange w:id="1516" w:author="Abhishek Deep Nigam" w:date="2015-10-26T01:01:00Z">
              <w:rPr>
                <w:rFonts w:ascii="Courier New" w:hAnsi="Courier New" w:cs="Courier New"/>
              </w:rPr>
            </w:rPrChange>
          </w:rPr>
          <w:t>[3]-&gt;W(Backtracking)</w:t>
        </w:r>
      </w:ins>
    </w:p>
    <w:p w14:paraId="60D33E85" w14:textId="77777777" w:rsidR="00073577" w:rsidRPr="00073577" w:rsidRDefault="00073577" w:rsidP="00073577">
      <w:pPr>
        <w:spacing w:before="0" w:after="0"/>
        <w:rPr>
          <w:ins w:id="1517" w:author="Abhishek Deep Nigam" w:date="2015-10-26T01:01:00Z"/>
          <w:rFonts w:ascii="Courier New" w:hAnsi="Courier New" w:cs="Courier New"/>
          <w:sz w:val="16"/>
          <w:szCs w:val="16"/>
          <w:rPrChange w:id="1518" w:author="Abhishek Deep Nigam" w:date="2015-10-26T01:01:00Z">
            <w:rPr>
              <w:ins w:id="1519" w:author="Abhishek Deep Nigam" w:date="2015-10-26T01:01:00Z"/>
              <w:rFonts w:ascii="Courier New" w:hAnsi="Courier New" w:cs="Courier New"/>
            </w:rPr>
          </w:rPrChange>
        </w:rPr>
      </w:pPr>
      <w:ins w:id="1520" w:author="Abhishek Deep Nigam" w:date="2015-10-26T01:01:00Z">
        <w:r w:rsidRPr="00073577">
          <w:rPr>
            <w:rFonts w:ascii="Courier New" w:hAnsi="Courier New" w:cs="Courier New"/>
            <w:sz w:val="16"/>
            <w:szCs w:val="16"/>
            <w:rPrChange w:id="1521" w:author="Abhishek Deep Nigam" w:date="2015-10-26T01:01:00Z">
              <w:rPr>
                <w:rFonts w:ascii="Courier New" w:hAnsi="Courier New" w:cs="Courier New"/>
              </w:rPr>
            </w:rPrChange>
          </w:rPr>
          <w:t>[1]-&gt;I(Backtracking)</w:t>
        </w:r>
      </w:ins>
    </w:p>
    <w:p w14:paraId="23124FE2" w14:textId="77777777" w:rsidR="00073577" w:rsidRPr="00073577" w:rsidRDefault="00073577" w:rsidP="00073577">
      <w:pPr>
        <w:spacing w:before="0" w:after="0"/>
        <w:rPr>
          <w:ins w:id="1522" w:author="Abhishek Deep Nigam" w:date="2015-10-26T01:01:00Z"/>
          <w:rFonts w:ascii="Courier New" w:hAnsi="Courier New" w:cs="Courier New"/>
          <w:sz w:val="16"/>
          <w:szCs w:val="16"/>
          <w:rPrChange w:id="1523" w:author="Abhishek Deep Nigam" w:date="2015-10-26T01:01:00Z">
            <w:rPr>
              <w:ins w:id="1524" w:author="Abhishek Deep Nigam" w:date="2015-10-26T01:01:00Z"/>
              <w:rFonts w:ascii="Courier New" w:hAnsi="Courier New" w:cs="Courier New"/>
            </w:rPr>
          </w:rPrChange>
        </w:rPr>
      </w:pPr>
      <w:ins w:id="1525" w:author="Abhishek Deep Nigam" w:date="2015-10-26T01:01:00Z">
        <w:r w:rsidRPr="00073577">
          <w:rPr>
            <w:rFonts w:ascii="Courier New" w:hAnsi="Courier New" w:cs="Courier New"/>
            <w:sz w:val="16"/>
            <w:szCs w:val="16"/>
            <w:rPrChange w:id="1526" w:author="Abhishek Deep Nigam" w:date="2015-10-26T01:01:00Z">
              <w:rPr>
                <w:rFonts w:ascii="Courier New" w:hAnsi="Courier New" w:cs="Courier New"/>
              </w:rPr>
            </w:rPrChange>
          </w:rPr>
          <w:t>[1]-&gt;L[2]-&gt;A[3]-&gt;A[4]-&gt;A[5]-&gt;H(Backtracking)</w:t>
        </w:r>
      </w:ins>
    </w:p>
    <w:p w14:paraId="108F433B" w14:textId="77777777" w:rsidR="00073577" w:rsidRPr="00073577" w:rsidRDefault="00073577" w:rsidP="00073577">
      <w:pPr>
        <w:spacing w:before="0" w:after="0"/>
        <w:rPr>
          <w:ins w:id="1527" w:author="Abhishek Deep Nigam" w:date="2015-10-26T01:01:00Z"/>
          <w:rFonts w:ascii="Courier New" w:hAnsi="Courier New" w:cs="Courier New"/>
          <w:sz w:val="16"/>
          <w:szCs w:val="16"/>
          <w:rPrChange w:id="1528" w:author="Abhishek Deep Nigam" w:date="2015-10-26T01:01:00Z">
            <w:rPr>
              <w:ins w:id="1529" w:author="Abhishek Deep Nigam" w:date="2015-10-26T01:01:00Z"/>
              <w:rFonts w:ascii="Courier New" w:hAnsi="Courier New" w:cs="Courier New"/>
            </w:rPr>
          </w:rPrChange>
        </w:rPr>
      </w:pPr>
      <w:ins w:id="1530" w:author="Abhishek Deep Nigam" w:date="2015-10-26T01:01:00Z">
        <w:r w:rsidRPr="00073577">
          <w:rPr>
            <w:rFonts w:ascii="Courier New" w:hAnsi="Courier New" w:cs="Courier New"/>
            <w:sz w:val="16"/>
            <w:szCs w:val="16"/>
            <w:rPrChange w:id="1531" w:author="Abhishek Deep Nigam" w:date="2015-10-26T01:01:00Z">
              <w:rPr>
                <w:rFonts w:ascii="Courier New" w:hAnsi="Courier New" w:cs="Courier New"/>
              </w:rPr>
            </w:rPrChange>
          </w:rPr>
          <w:t>[3]-&gt;M[4]-&gt;A[5]-&gt;N[6]-&gt;D[7]-&gt;A(Backtracking)</w:t>
        </w:r>
      </w:ins>
    </w:p>
    <w:p w14:paraId="6312F5C3" w14:textId="77777777" w:rsidR="00073577" w:rsidRPr="00073577" w:rsidRDefault="00073577" w:rsidP="00073577">
      <w:pPr>
        <w:spacing w:before="0" w:after="0"/>
        <w:rPr>
          <w:ins w:id="1532" w:author="Abhishek Deep Nigam" w:date="2015-10-26T01:01:00Z"/>
          <w:rFonts w:ascii="Courier New" w:hAnsi="Courier New" w:cs="Courier New"/>
          <w:sz w:val="16"/>
          <w:szCs w:val="16"/>
          <w:rPrChange w:id="1533" w:author="Abhishek Deep Nigam" w:date="2015-10-26T01:01:00Z">
            <w:rPr>
              <w:ins w:id="1534" w:author="Abhishek Deep Nigam" w:date="2015-10-26T01:01:00Z"/>
              <w:rFonts w:ascii="Courier New" w:hAnsi="Courier New" w:cs="Courier New"/>
            </w:rPr>
          </w:rPrChange>
        </w:rPr>
      </w:pPr>
      <w:ins w:id="1535" w:author="Abhishek Deep Nigam" w:date="2015-10-26T01:01:00Z">
        <w:r w:rsidRPr="00073577">
          <w:rPr>
            <w:rFonts w:ascii="Courier New" w:hAnsi="Courier New" w:cs="Courier New"/>
            <w:sz w:val="16"/>
            <w:szCs w:val="16"/>
            <w:rPrChange w:id="1536" w:author="Abhishek Deep Nigam" w:date="2015-10-26T01:01:00Z">
              <w:rPr>
                <w:rFonts w:ascii="Courier New" w:hAnsi="Courier New" w:cs="Courier New"/>
              </w:rPr>
            </w:rPrChange>
          </w:rPr>
          <w:t>[7]-&gt;R(Backtracking)</w:t>
        </w:r>
      </w:ins>
    </w:p>
    <w:p w14:paraId="696B370B" w14:textId="77777777" w:rsidR="00073577" w:rsidRPr="00073577" w:rsidRDefault="00073577" w:rsidP="00073577">
      <w:pPr>
        <w:spacing w:before="0" w:after="0"/>
        <w:rPr>
          <w:ins w:id="1537" w:author="Abhishek Deep Nigam" w:date="2015-10-26T01:01:00Z"/>
          <w:rFonts w:ascii="Courier New" w:hAnsi="Courier New" w:cs="Courier New"/>
          <w:sz w:val="16"/>
          <w:szCs w:val="16"/>
          <w:rPrChange w:id="1538" w:author="Abhishek Deep Nigam" w:date="2015-10-26T01:01:00Z">
            <w:rPr>
              <w:ins w:id="1539" w:author="Abhishek Deep Nigam" w:date="2015-10-26T01:01:00Z"/>
              <w:rFonts w:ascii="Courier New" w:hAnsi="Courier New" w:cs="Courier New"/>
            </w:rPr>
          </w:rPrChange>
        </w:rPr>
      </w:pPr>
      <w:ins w:id="1540" w:author="Abhishek Deep Nigam" w:date="2015-10-26T01:01:00Z">
        <w:r w:rsidRPr="00073577">
          <w:rPr>
            <w:rFonts w:ascii="Courier New" w:hAnsi="Courier New" w:cs="Courier New"/>
            <w:sz w:val="16"/>
            <w:szCs w:val="16"/>
            <w:rPrChange w:id="1541" w:author="Abhishek Deep Nigam" w:date="2015-10-26T01:01:00Z">
              <w:rPr>
                <w:rFonts w:ascii="Courier New" w:hAnsi="Courier New" w:cs="Courier New"/>
              </w:rPr>
            </w:rPrChange>
          </w:rPr>
          <w:t>[3]-&gt;S[4]-&gt;A[5]-&gt;Y[6]-&gt;D[7]-&gt;A(Backtracking)</w:t>
        </w:r>
      </w:ins>
    </w:p>
    <w:p w14:paraId="512B8ED7" w14:textId="77777777" w:rsidR="00073577" w:rsidRPr="00073577" w:rsidRDefault="00073577" w:rsidP="00073577">
      <w:pPr>
        <w:spacing w:before="0" w:after="0"/>
        <w:rPr>
          <w:ins w:id="1542" w:author="Abhishek Deep Nigam" w:date="2015-10-26T01:01:00Z"/>
          <w:rFonts w:ascii="Courier New" w:hAnsi="Courier New" w:cs="Courier New"/>
          <w:sz w:val="16"/>
          <w:szCs w:val="16"/>
          <w:rPrChange w:id="1543" w:author="Abhishek Deep Nigam" w:date="2015-10-26T01:01:00Z">
            <w:rPr>
              <w:ins w:id="1544" w:author="Abhishek Deep Nigam" w:date="2015-10-26T01:01:00Z"/>
              <w:rFonts w:ascii="Courier New" w:hAnsi="Courier New" w:cs="Courier New"/>
            </w:rPr>
          </w:rPrChange>
        </w:rPr>
      </w:pPr>
      <w:ins w:id="1545" w:author="Abhishek Deep Nigam" w:date="2015-10-26T01:01:00Z">
        <w:r w:rsidRPr="00073577">
          <w:rPr>
            <w:rFonts w:ascii="Courier New" w:hAnsi="Courier New" w:cs="Courier New"/>
            <w:sz w:val="16"/>
            <w:szCs w:val="16"/>
            <w:rPrChange w:id="1546" w:author="Abhishek Deep Nigam" w:date="2015-10-26T01:01:00Z">
              <w:rPr>
                <w:rFonts w:ascii="Courier New" w:hAnsi="Courier New" w:cs="Courier New"/>
              </w:rPr>
            </w:rPrChange>
          </w:rPr>
          <w:t>[7]-&gt;R(Backtracking)</w:t>
        </w:r>
      </w:ins>
    </w:p>
    <w:p w14:paraId="0F13B2E3" w14:textId="77777777" w:rsidR="00073577" w:rsidRPr="00073577" w:rsidRDefault="00073577" w:rsidP="00073577">
      <w:pPr>
        <w:spacing w:before="0" w:after="0"/>
        <w:rPr>
          <w:ins w:id="1547" w:author="Abhishek Deep Nigam" w:date="2015-10-26T01:01:00Z"/>
          <w:rFonts w:ascii="Courier New" w:hAnsi="Courier New" w:cs="Courier New"/>
          <w:sz w:val="16"/>
          <w:szCs w:val="16"/>
          <w:rPrChange w:id="1548" w:author="Abhishek Deep Nigam" w:date="2015-10-26T01:01:00Z">
            <w:rPr>
              <w:ins w:id="1549" w:author="Abhishek Deep Nigam" w:date="2015-10-26T01:01:00Z"/>
              <w:rFonts w:ascii="Courier New" w:hAnsi="Courier New" w:cs="Courier New"/>
            </w:rPr>
          </w:rPrChange>
        </w:rPr>
      </w:pPr>
      <w:ins w:id="1550" w:author="Abhishek Deep Nigam" w:date="2015-10-26T01:01:00Z">
        <w:r w:rsidRPr="00073577">
          <w:rPr>
            <w:rFonts w:ascii="Courier New" w:hAnsi="Courier New" w:cs="Courier New"/>
            <w:sz w:val="16"/>
            <w:szCs w:val="16"/>
            <w:rPrChange w:id="1551" w:author="Abhishek Deep Nigam" w:date="2015-10-26T01:01:00Z">
              <w:rPr>
                <w:rFonts w:ascii="Courier New" w:hAnsi="Courier New" w:cs="Courier New"/>
              </w:rPr>
            </w:rPrChange>
          </w:rPr>
          <w:t>[3]-&gt;W(Backtracking)</w:t>
        </w:r>
      </w:ins>
    </w:p>
    <w:p w14:paraId="01C26DB5" w14:textId="77777777" w:rsidR="00073577" w:rsidRPr="00073577" w:rsidRDefault="00073577" w:rsidP="00073577">
      <w:pPr>
        <w:spacing w:before="0" w:after="0"/>
        <w:rPr>
          <w:ins w:id="1552" w:author="Abhishek Deep Nigam" w:date="2015-10-26T01:01:00Z"/>
          <w:rFonts w:ascii="Courier New" w:hAnsi="Courier New" w:cs="Courier New"/>
          <w:sz w:val="16"/>
          <w:szCs w:val="16"/>
          <w:rPrChange w:id="1553" w:author="Abhishek Deep Nigam" w:date="2015-10-26T01:01:00Z">
            <w:rPr>
              <w:ins w:id="1554" w:author="Abhishek Deep Nigam" w:date="2015-10-26T01:01:00Z"/>
              <w:rFonts w:ascii="Courier New" w:hAnsi="Courier New" w:cs="Courier New"/>
            </w:rPr>
          </w:rPrChange>
        </w:rPr>
      </w:pPr>
      <w:ins w:id="1555" w:author="Abhishek Deep Nigam" w:date="2015-10-26T01:01:00Z">
        <w:r w:rsidRPr="00073577">
          <w:rPr>
            <w:rFonts w:ascii="Courier New" w:hAnsi="Courier New" w:cs="Courier New"/>
            <w:sz w:val="16"/>
            <w:szCs w:val="16"/>
            <w:rPrChange w:id="1556" w:author="Abhishek Deep Nigam" w:date="2015-10-26T01:01:00Z">
              <w:rPr>
                <w:rFonts w:ascii="Courier New" w:hAnsi="Courier New" w:cs="Courier New"/>
              </w:rPr>
            </w:rPrChange>
          </w:rPr>
          <w:t>[2]-&gt;L[3]-&gt;A[4]-&gt;A[5]-&gt;H(Backtracking)</w:t>
        </w:r>
      </w:ins>
    </w:p>
    <w:p w14:paraId="1AF777EC" w14:textId="77777777" w:rsidR="00073577" w:rsidRPr="00073577" w:rsidRDefault="00073577" w:rsidP="00073577">
      <w:pPr>
        <w:spacing w:before="0" w:after="0"/>
        <w:rPr>
          <w:ins w:id="1557" w:author="Abhishek Deep Nigam" w:date="2015-10-26T01:01:00Z"/>
          <w:rFonts w:ascii="Courier New" w:hAnsi="Courier New" w:cs="Courier New"/>
          <w:sz w:val="16"/>
          <w:szCs w:val="16"/>
          <w:rPrChange w:id="1558" w:author="Abhishek Deep Nigam" w:date="2015-10-26T01:01:00Z">
            <w:rPr>
              <w:ins w:id="1559" w:author="Abhishek Deep Nigam" w:date="2015-10-26T01:01:00Z"/>
              <w:rFonts w:ascii="Courier New" w:hAnsi="Courier New" w:cs="Courier New"/>
            </w:rPr>
          </w:rPrChange>
        </w:rPr>
      </w:pPr>
      <w:ins w:id="1560" w:author="Abhishek Deep Nigam" w:date="2015-10-26T01:01:00Z">
        <w:r w:rsidRPr="00073577">
          <w:rPr>
            <w:rFonts w:ascii="Courier New" w:hAnsi="Courier New" w:cs="Courier New"/>
            <w:sz w:val="16"/>
            <w:szCs w:val="16"/>
            <w:rPrChange w:id="1561" w:author="Abhishek Deep Nigam" w:date="2015-10-26T01:01:00Z">
              <w:rPr>
                <w:rFonts w:ascii="Courier New" w:hAnsi="Courier New" w:cs="Courier New"/>
              </w:rPr>
            </w:rPrChange>
          </w:rPr>
          <w:t>[3]-&gt;M[4]-&gt;A[5]-&gt;N[6]-&gt;D[7]-&gt;E(Backtracking)</w:t>
        </w:r>
      </w:ins>
    </w:p>
    <w:p w14:paraId="22C050EF" w14:textId="77777777" w:rsidR="00073577" w:rsidRPr="00073577" w:rsidRDefault="00073577" w:rsidP="00073577">
      <w:pPr>
        <w:spacing w:before="0" w:after="0"/>
        <w:rPr>
          <w:ins w:id="1562" w:author="Abhishek Deep Nigam" w:date="2015-10-26T01:01:00Z"/>
          <w:rFonts w:ascii="Courier New" w:hAnsi="Courier New" w:cs="Courier New"/>
          <w:sz w:val="16"/>
          <w:szCs w:val="16"/>
          <w:rPrChange w:id="1563" w:author="Abhishek Deep Nigam" w:date="2015-10-26T01:01:00Z">
            <w:rPr>
              <w:ins w:id="1564" w:author="Abhishek Deep Nigam" w:date="2015-10-26T01:01:00Z"/>
              <w:rFonts w:ascii="Courier New" w:hAnsi="Courier New" w:cs="Courier New"/>
            </w:rPr>
          </w:rPrChange>
        </w:rPr>
      </w:pPr>
      <w:ins w:id="1565" w:author="Abhishek Deep Nigam" w:date="2015-10-26T01:01:00Z">
        <w:r w:rsidRPr="00073577">
          <w:rPr>
            <w:rFonts w:ascii="Courier New" w:hAnsi="Courier New" w:cs="Courier New"/>
            <w:sz w:val="16"/>
            <w:szCs w:val="16"/>
            <w:rPrChange w:id="1566" w:author="Abhishek Deep Nigam" w:date="2015-10-26T01:01:00Z">
              <w:rPr>
                <w:rFonts w:ascii="Courier New" w:hAnsi="Courier New" w:cs="Courier New"/>
              </w:rPr>
            </w:rPrChange>
          </w:rPr>
          <w:t>[7]-&gt;I(Backtracking)</w:t>
        </w:r>
      </w:ins>
    </w:p>
    <w:p w14:paraId="46EDB425" w14:textId="77777777" w:rsidR="00073577" w:rsidRPr="00073577" w:rsidRDefault="00073577" w:rsidP="00073577">
      <w:pPr>
        <w:spacing w:before="0" w:after="0"/>
        <w:rPr>
          <w:ins w:id="1567" w:author="Abhishek Deep Nigam" w:date="2015-10-26T01:01:00Z"/>
          <w:rFonts w:ascii="Courier New" w:hAnsi="Courier New" w:cs="Courier New"/>
          <w:sz w:val="16"/>
          <w:szCs w:val="16"/>
          <w:rPrChange w:id="1568" w:author="Abhishek Deep Nigam" w:date="2015-10-26T01:01:00Z">
            <w:rPr>
              <w:ins w:id="1569" w:author="Abhishek Deep Nigam" w:date="2015-10-26T01:01:00Z"/>
              <w:rFonts w:ascii="Courier New" w:hAnsi="Courier New" w:cs="Courier New"/>
            </w:rPr>
          </w:rPrChange>
        </w:rPr>
      </w:pPr>
      <w:ins w:id="1570" w:author="Abhishek Deep Nigam" w:date="2015-10-26T01:01:00Z">
        <w:r w:rsidRPr="00073577">
          <w:rPr>
            <w:rFonts w:ascii="Courier New" w:hAnsi="Courier New" w:cs="Courier New"/>
            <w:sz w:val="16"/>
            <w:szCs w:val="16"/>
            <w:rPrChange w:id="1571" w:author="Abhishek Deep Nigam" w:date="2015-10-26T01:01:00Z">
              <w:rPr>
                <w:rFonts w:ascii="Courier New" w:hAnsi="Courier New" w:cs="Courier New"/>
              </w:rPr>
            </w:rPrChange>
          </w:rPr>
          <w:t>[3]-&gt;S[4]-&gt;A[5]-&gt;Y[6]-&gt;D[7]-&gt;E(Backtracking)</w:t>
        </w:r>
      </w:ins>
    </w:p>
    <w:p w14:paraId="2824C8AF" w14:textId="77777777" w:rsidR="00073577" w:rsidRPr="00073577" w:rsidRDefault="00073577" w:rsidP="00073577">
      <w:pPr>
        <w:spacing w:before="0" w:after="0"/>
        <w:rPr>
          <w:ins w:id="1572" w:author="Abhishek Deep Nigam" w:date="2015-10-26T01:01:00Z"/>
          <w:rFonts w:ascii="Courier New" w:hAnsi="Courier New" w:cs="Courier New"/>
          <w:sz w:val="16"/>
          <w:szCs w:val="16"/>
          <w:rPrChange w:id="1573" w:author="Abhishek Deep Nigam" w:date="2015-10-26T01:01:00Z">
            <w:rPr>
              <w:ins w:id="1574" w:author="Abhishek Deep Nigam" w:date="2015-10-26T01:01:00Z"/>
              <w:rFonts w:ascii="Courier New" w:hAnsi="Courier New" w:cs="Courier New"/>
            </w:rPr>
          </w:rPrChange>
        </w:rPr>
      </w:pPr>
      <w:ins w:id="1575" w:author="Abhishek Deep Nigam" w:date="2015-10-26T01:01:00Z">
        <w:r w:rsidRPr="00073577">
          <w:rPr>
            <w:rFonts w:ascii="Courier New" w:hAnsi="Courier New" w:cs="Courier New"/>
            <w:sz w:val="16"/>
            <w:szCs w:val="16"/>
            <w:rPrChange w:id="1576" w:author="Abhishek Deep Nigam" w:date="2015-10-26T01:01:00Z">
              <w:rPr>
                <w:rFonts w:ascii="Courier New" w:hAnsi="Courier New" w:cs="Courier New"/>
              </w:rPr>
            </w:rPrChange>
          </w:rPr>
          <w:t>[7]-&gt;I(Backtracking)</w:t>
        </w:r>
      </w:ins>
    </w:p>
    <w:p w14:paraId="2633A1DD" w14:textId="77777777" w:rsidR="00073577" w:rsidRPr="00073577" w:rsidRDefault="00073577" w:rsidP="00073577">
      <w:pPr>
        <w:spacing w:before="0" w:after="0"/>
        <w:rPr>
          <w:ins w:id="1577" w:author="Abhishek Deep Nigam" w:date="2015-10-26T01:01:00Z"/>
          <w:rFonts w:ascii="Courier New" w:hAnsi="Courier New" w:cs="Courier New"/>
          <w:sz w:val="16"/>
          <w:szCs w:val="16"/>
          <w:rPrChange w:id="1578" w:author="Abhishek Deep Nigam" w:date="2015-10-26T01:01:00Z">
            <w:rPr>
              <w:ins w:id="1579" w:author="Abhishek Deep Nigam" w:date="2015-10-26T01:01:00Z"/>
              <w:rFonts w:ascii="Courier New" w:hAnsi="Courier New" w:cs="Courier New"/>
            </w:rPr>
          </w:rPrChange>
        </w:rPr>
      </w:pPr>
      <w:ins w:id="1580" w:author="Abhishek Deep Nigam" w:date="2015-10-26T01:01:00Z">
        <w:r w:rsidRPr="00073577">
          <w:rPr>
            <w:rFonts w:ascii="Courier New" w:hAnsi="Courier New" w:cs="Courier New"/>
            <w:sz w:val="16"/>
            <w:szCs w:val="16"/>
            <w:rPrChange w:id="1581" w:author="Abhishek Deep Nigam" w:date="2015-10-26T01:01:00Z">
              <w:rPr>
                <w:rFonts w:ascii="Courier New" w:hAnsi="Courier New" w:cs="Courier New"/>
              </w:rPr>
            </w:rPrChange>
          </w:rPr>
          <w:t>[3]-&gt;W(Backtracking)</w:t>
        </w:r>
      </w:ins>
    </w:p>
    <w:p w14:paraId="25D56F48" w14:textId="77777777" w:rsidR="00073577" w:rsidRPr="00073577" w:rsidRDefault="00073577" w:rsidP="00073577">
      <w:pPr>
        <w:spacing w:before="0" w:after="0"/>
        <w:rPr>
          <w:ins w:id="1582" w:author="Abhishek Deep Nigam" w:date="2015-10-26T01:01:00Z"/>
          <w:rFonts w:ascii="Courier New" w:hAnsi="Courier New" w:cs="Courier New"/>
          <w:sz w:val="16"/>
          <w:szCs w:val="16"/>
          <w:rPrChange w:id="1583" w:author="Abhishek Deep Nigam" w:date="2015-10-26T01:01:00Z">
            <w:rPr>
              <w:ins w:id="1584" w:author="Abhishek Deep Nigam" w:date="2015-10-26T01:01:00Z"/>
              <w:rFonts w:ascii="Courier New" w:hAnsi="Courier New" w:cs="Courier New"/>
            </w:rPr>
          </w:rPrChange>
        </w:rPr>
      </w:pPr>
      <w:ins w:id="1585" w:author="Abhishek Deep Nigam" w:date="2015-10-26T01:01:00Z">
        <w:r w:rsidRPr="00073577">
          <w:rPr>
            <w:rFonts w:ascii="Courier New" w:hAnsi="Courier New" w:cs="Courier New"/>
            <w:sz w:val="16"/>
            <w:szCs w:val="16"/>
            <w:rPrChange w:id="1586" w:author="Abhishek Deep Nigam" w:date="2015-10-26T01:01:00Z">
              <w:rPr>
                <w:rFonts w:ascii="Courier New" w:hAnsi="Courier New" w:cs="Courier New"/>
              </w:rPr>
            </w:rPrChange>
          </w:rPr>
          <w:t>[1]-&gt;M(Backtracking)</w:t>
        </w:r>
      </w:ins>
    </w:p>
    <w:p w14:paraId="081AE863" w14:textId="77777777" w:rsidR="00073577" w:rsidRPr="00073577" w:rsidRDefault="00073577" w:rsidP="00073577">
      <w:pPr>
        <w:spacing w:before="0" w:after="0"/>
        <w:rPr>
          <w:ins w:id="1587" w:author="Abhishek Deep Nigam" w:date="2015-10-26T01:01:00Z"/>
          <w:rFonts w:ascii="Courier New" w:hAnsi="Courier New" w:cs="Courier New"/>
          <w:sz w:val="16"/>
          <w:szCs w:val="16"/>
          <w:rPrChange w:id="1588" w:author="Abhishek Deep Nigam" w:date="2015-10-26T01:01:00Z">
            <w:rPr>
              <w:ins w:id="1589" w:author="Abhishek Deep Nigam" w:date="2015-10-26T01:01:00Z"/>
              <w:rFonts w:ascii="Courier New" w:hAnsi="Courier New" w:cs="Courier New"/>
            </w:rPr>
          </w:rPrChange>
        </w:rPr>
      </w:pPr>
      <w:ins w:id="1590" w:author="Abhishek Deep Nigam" w:date="2015-10-26T01:01:00Z">
        <w:r w:rsidRPr="00073577">
          <w:rPr>
            <w:rFonts w:ascii="Courier New" w:hAnsi="Courier New" w:cs="Courier New"/>
            <w:sz w:val="16"/>
            <w:szCs w:val="16"/>
            <w:rPrChange w:id="1591" w:author="Abhishek Deep Nigam" w:date="2015-10-26T01:01:00Z">
              <w:rPr>
                <w:rFonts w:ascii="Courier New" w:hAnsi="Courier New" w:cs="Courier New"/>
              </w:rPr>
            </w:rPrChange>
          </w:rPr>
          <w:t>[1]-&gt;N[2]-&gt;E[3]-&gt;A[4]-&gt;A[5]-&gt;H(Backtracking)</w:t>
        </w:r>
      </w:ins>
    </w:p>
    <w:p w14:paraId="0B51DF88" w14:textId="77777777" w:rsidR="00073577" w:rsidRPr="00073577" w:rsidRDefault="00073577" w:rsidP="00073577">
      <w:pPr>
        <w:spacing w:before="0" w:after="0"/>
        <w:rPr>
          <w:ins w:id="1592" w:author="Abhishek Deep Nigam" w:date="2015-10-26T01:01:00Z"/>
          <w:rFonts w:ascii="Courier New" w:hAnsi="Courier New" w:cs="Courier New"/>
          <w:sz w:val="16"/>
          <w:szCs w:val="16"/>
          <w:rPrChange w:id="1593" w:author="Abhishek Deep Nigam" w:date="2015-10-26T01:01:00Z">
            <w:rPr>
              <w:ins w:id="1594" w:author="Abhishek Deep Nigam" w:date="2015-10-26T01:01:00Z"/>
              <w:rFonts w:ascii="Courier New" w:hAnsi="Courier New" w:cs="Courier New"/>
            </w:rPr>
          </w:rPrChange>
        </w:rPr>
      </w:pPr>
      <w:ins w:id="1595" w:author="Abhishek Deep Nigam" w:date="2015-10-26T01:01:00Z">
        <w:r w:rsidRPr="00073577">
          <w:rPr>
            <w:rFonts w:ascii="Courier New" w:hAnsi="Courier New" w:cs="Courier New"/>
            <w:sz w:val="16"/>
            <w:szCs w:val="16"/>
            <w:rPrChange w:id="1596" w:author="Abhishek Deep Nigam" w:date="2015-10-26T01:01:00Z">
              <w:rPr>
                <w:rFonts w:ascii="Courier New" w:hAnsi="Courier New" w:cs="Courier New"/>
              </w:rPr>
            </w:rPrChange>
          </w:rPr>
          <w:t>[3]-&gt;M[4]-&gt;A[5]-&gt;N[6]-&gt;D[7]-&gt;A(Backtracking)</w:t>
        </w:r>
      </w:ins>
    </w:p>
    <w:p w14:paraId="5EF91568" w14:textId="77777777" w:rsidR="00073577" w:rsidRPr="00073577" w:rsidRDefault="00073577" w:rsidP="00073577">
      <w:pPr>
        <w:spacing w:before="0" w:after="0"/>
        <w:rPr>
          <w:ins w:id="1597" w:author="Abhishek Deep Nigam" w:date="2015-10-26T01:01:00Z"/>
          <w:rFonts w:ascii="Courier New" w:hAnsi="Courier New" w:cs="Courier New"/>
          <w:sz w:val="16"/>
          <w:szCs w:val="16"/>
          <w:rPrChange w:id="1598" w:author="Abhishek Deep Nigam" w:date="2015-10-26T01:01:00Z">
            <w:rPr>
              <w:ins w:id="1599" w:author="Abhishek Deep Nigam" w:date="2015-10-26T01:01:00Z"/>
              <w:rFonts w:ascii="Courier New" w:hAnsi="Courier New" w:cs="Courier New"/>
            </w:rPr>
          </w:rPrChange>
        </w:rPr>
      </w:pPr>
      <w:ins w:id="1600" w:author="Abhishek Deep Nigam" w:date="2015-10-26T01:01:00Z">
        <w:r w:rsidRPr="00073577">
          <w:rPr>
            <w:rFonts w:ascii="Courier New" w:hAnsi="Courier New" w:cs="Courier New"/>
            <w:sz w:val="16"/>
            <w:szCs w:val="16"/>
            <w:rPrChange w:id="1601" w:author="Abhishek Deep Nigam" w:date="2015-10-26T01:01:00Z">
              <w:rPr>
                <w:rFonts w:ascii="Courier New" w:hAnsi="Courier New" w:cs="Courier New"/>
              </w:rPr>
            </w:rPrChange>
          </w:rPr>
          <w:t>[7]-&gt;E(Backtracking)</w:t>
        </w:r>
      </w:ins>
    </w:p>
    <w:p w14:paraId="14B72F0B" w14:textId="77777777" w:rsidR="00073577" w:rsidRPr="00073577" w:rsidRDefault="00073577" w:rsidP="00073577">
      <w:pPr>
        <w:spacing w:before="0" w:after="0"/>
        <w:rPr>
          <w:ins w:id="1602" w:author="Abhishek Deep Nigam" w:date="2015-10-26T01:01:00Z"/>
          <w:rFonts w:ascii="Courier New" w:hAnsi="Courier New" w:cs="Courier New"/>
          <w:sz w:val="16"/>
          <w:szCs w:val="16"/>
          <w:rPrChange w:id="1603" w:author="Abhishek Deep Nigam" w:date="2015-10-26T01:01:00Z">
            <w:rPr>
              <w:ins w:id="1604" w:author="Abhishek Deep Nigam" w:date="2015-10-26T01:01:00Z"/>
              <w:rFonts w:ascii="Courier New" w:hAnsi="Courier New" w:cs="Courier New"/>
            </w:rPr>
          </w:rPrChange>
        </w:rPr>
      </w:pPr>
      <w:ins w:id="1605" w:author="Abhishek Deep Nigam" w:date="2015-10-26T01:01:00Z">
        <w:r w:rsidRPr="00073577">
          <w:rPr>
            <w:rFonts w:ascii="Courier New" w:hAnsi="Courier New" w:cs="Courier New"/>
            <w:sz w:val="16"/>
            <w:szCs w:val="16"/>
            <w:rPrChange w:id="1606" w:author="Abhishek Deep Nigam" w:date="2015-10-26T01:01:00Z">
              <w:rPr>
                <w:rFonts w:ascii="Courier New" w:hAnsi="Courier New" w:cs="Courier New"/>
              </w:rPr>
            </w:rPrChange>
          </w:rPr>
          <w:t>[7]-&gt;O(Backtracking)</w:t>
        </w:r>
      </w:ins>
    </w:p>
    <w:p w14:paraId="529480ED" w14:textId="77777777" w:rsidR="00073577" w:rsidRPr="00073577" w:rsidRDefault="00073577" w:rsidP="00073577">
      <w:pPr>
        <w:spacing w:before="0" w:after="0"/>
        <w:rPr>
          <w:ins w:id="1607" w:author="Abhishek Deep Nigam" w:date="2015-10-26T01:01:00Z"/>
          <w:rFonts w:ascii="Courier New" w:hAnsi="Courier New" w:cs="Courier New"/>
          <w:sz w:val="16"/>
          <w:szCs w:val="16"/>
          <w:rPrChange w:id="1608" w:author="Abhishek Deep Nigam" w:date="2015-10-26T01:01:00Z">
            <w:rPr>
              <w:ins w:id="1609" w:author="Abhishek Deep Nigam" w:date="2015-10-26T01:01:00Z"/>
              <w:rFonts w:ascii="Courier New" w:hAnsi="Courier New" w:cs="Courier New"/>
            </w:rPr>
          </w:rPrChange>
        </w:rPr>
      </w:pPr>
      <w:ins w:id="1610" w:author="Abhishek Deep Nigam" w:date="2015-10-26T01:01:00Z">
        <w:r w:rsidRPr="00073577">
          <w:rPr>
            <w:rFonts w:ascii="Courier New" w:hAnsi="Courier New" w:cs="Courier New"/>
            <w:sz w:val="16"/>
            <w:szCs w:val="16"/>
            <w:rPrChange w:id="1611" w:author="Abhishek Deep Nigam" w:date="2015-10-26T01:01:00Z">
              <w:rPr>
                <w:rFonts w:ascii="Courier New" w:hAnsi="Courier New" w:cs="Courier New"/>
              </w:rPr>
            </w:rPrChange>
          </w:rPr>
          <w:t>[7]-&gt;Y(Backtracking)</w:t>
        </w:r>
      </w:ins>
    </w:p>
    <w:p w14:paraId="2622EC53" w14:textId="77777777" w:rsidR="00073577" w:rsidRPr="00073577" w:rsidRDefault="00073577" w:rsidP="00073577">
      <w:pPr>
        <w:spacing w:before="0" w:after="0"/>
        <w:rPr>
          <w:ins w:id="1612" w:author="Abhishek Deep Nigam" w:date="2015-10-26T01:01:00Z"/>
          <w:rFonts w:ascii="Courier New" w:hAnsi="Courier New" w:cs="Courier New"/>
          <w:sz w:val="16"/>
          <w:szCs w:val="16"/>
          <w:rPrChange w:id="1613" w:author="Abhishek Deep Nigam" w:date="2015-10-26T01:01:00Z">
            <w:rPr>
              <w:ins w:id="1614" w:author="Abhishek Deep Nigam" w:date="2015-10-26T01:01:00Z"/>
              <w:rFonts w:ascii="Courier New" w:hAnsi="Courier New" w:cs="Courier New"/>
            </w:rPr>
          </w:rPrChange>
        </w:rPr>
      </w:pPr>
      <w:ins w:id="1615" w:author="Abhishek Deep Nigam" w:date="2015-10-26T01:01:00Z">
        <w:r w:rsidRPr="00073577">
          <w:rPr>
            <w:rFonts w:ascii="Courier New" w:hAnsi="Courier New" w:cs="Courier New"/>
            <w:sz w:val="16"/>
            <w:szCs w:val="16"/>
            <w:rPrChange w:id="1616" w:author="Abhishek Deep Nigam" w:date="2015-10-26T01:01:00Z">
              <w:rPr>
                <w:rFonts w:ascii="Courier New" w:hAnsi="Courier New" w:cs="Courier New"/>
              </w:rPr>
            </w:rPrChange>
          </w:rPr>
          <w:t>[3]-&gt;S[4]-&gt;A[5]-&gt;Y[6]-&gt;D[7]-&gt;A(Backtracking)</w:t>
        </w:r>
      </w:ins>
    </w:p>
    <w:p w14:paraId="24D0F908" w14:textId="77777777" w:rsidR="00073577" w:rsidRPr="00073577" w:rsidRDefault="00073577" w:rsidP="00073577">
      <w:pPr>
        <w:spacing w:before="0" w:after="0"/>
        <w:rPr>
          <w:ins w:id="1617" w:author="Abhishek Deep Nigam" w:date="2015-10-26T01:01:00Z"/>
          <w:rFonts w:ascii="Courier New" w:hAnsi="Courier New" w:cs="Courier New"/>
          <w:sz w:val="16"/>
          <w:szCs w:val="16"/>
          <w:rPrChange w:id="1618" w:author="Abhishek Deep Nigam" w:date="2015-10-26T01:01:00Z">
            <w:rPr>
              <w:ins w:id="1619" w:author="Abhishek Deep Nigam" w:date="2015-10-26T01:01:00Z"/>
              <w:rFonts w:ascii="Courier New" w:hAnsi="Courier New" w:cs="Courier New"/>
            </w:rPr>
          </w:rPrChange>
        </w:rPr>
      </w:pPr>
      <w:ins w:id="1620" w:author="Abhishek Deep Nigam" w:date="2015-10-26T01:01:00Z">
        <w:r w:rsidRPr="00073577">
          <w:rPr>
            <w:rFonts w:ascii="Courier New" w:hAnsi="Courier New" w:cs="Courier New"/>
            <w:sz w:val="16"/>
            <w:szCs w:val="16"/>
            <w:rPrChange w:id="1621" w:author="Abhishek Deep Nigam" w:date="2015-10-26T01:01:00Z">
              <w:rPr>
                <w:rFonts w:ascii="Courier New" w:hAnsi="Courier New" w:cs="Courier New"/>
              </w:rPr>
            </w:rPrChange>
          </w:rPr>
          <w:t>[7]-&gt;E(Backtracking)</w:t>
        </w:r>
      </w:ins>
    </w:p>
    <w:p w14:paraId="7FEE6951" w14:textId="77777777" w:rsidR="00073577" w:rsidRPr="00073577" w:rsidRDefault="00073577" w:rsidP="00073577">
      <w:pPr>
        <w:spacing w:before="0" w:after="0"/>
        <w:rPr>
          <w:ins w:id="1622" w:author="Abhishek Deep Nigam" w:date="2015-10-26T01:01:00Z"/>
          <w:rFonts w:ascii="Courier New" w:hAnsi="Courier New" w:cs="Courier New"/>
          <w:sz w:val="16"/>
          <w:szCs w:val="16"/>
          <w:rPrChange w:id="1623" w:author="Abhishek Deep Nigam" w:date="2015-10-26T01:01:00Z">
            <w:rPr>
              <w:ins w:id="1624" w:author="Abhishek Deep Nigam" w:date="2015-10-26T01:01:00Z"/>
              <w:rFonts w:ascii="Courier New" w:hAnsi="Courier New" w:cs="Courier New"/>
            </w:rPr>
          </w:rPrChange>
        </w:rPr>
      </w:pPr>
      <w:ins w:id="1625" w:author="Abhishek Deep Nigam" w:date="2015-10-26T01:01:00Z">
        <w:r w:rsidRPr="00073577">
          <w:rPr>
            <w:rFonts w:ascii="Courier New" w:hAnsi="Courier New" w:cs="Courier New"/>
            <w:sz w:val="16"/>
            <w:szCs w:val="16"/>
            <w:rPrChange w:id="1626" w:author="Abhishek Deep Nigam" w:date="2015-10-26T01:01:00Z">
              <w:rPr>
                <w:rFonts w:ascii="Courier New" w:hAnsi="Courier New" w:cs="Courier New"/>
              </w:rPr>
            </w:rPrChange>
          </w:rPr>
          <w:t>[7]-&gt;O(Backtracking)</w:t>
        </w:r>
      </w:ins>
    </w:p>
    <w:p w14:paraId="784B3837" w14:textId="77777777" w:rsidR="00073577" w:rsidRPr="00073577" w:rsidRDefault="00073577" w:rsidP="00073577">
      <w:pPr>
        <w:spacing w:before="0" w:after="0"/>
        <w:rPr>
          <w:ins w:id="1627" w:author="Abhishek Deep Nigam" w:date="2015-10-26T01:01:00Z"/>
          <w:rFonts w:ascii="Courier New" w:hAnsi="Courier New" w:cs="Courier New"/>
          <w:sz w:val="16"/>
          <w:szCs w:val="16"/>
          <w:rPrChange w:id="1628" w:author="Abhishek Deep Nigam" w:date="2015-10-26T01:01:00Z">
            <w:rPr>
              <w:ins w:id="1629" w:author="Abhishek Deep Nigam" w:date="2015-10-26T01:01:00Z"/>
              <w:rFonts w:ascii="Courier New" w:hAnsi="Courier New" w:cs="Courier New"/>
            </w:rPr>
          </w:rPrChange>
        </w:rPr>
      </w:pPr>
      <w:ins w:id="1630" w:author="Abhishek Deep Nigam" w:date="2015-10-26T01:01:00Z">
        <w:r w:rsidRPr="00073577">
          <w:rPr>
            <w:rFonts w:ascii="Courier New" w:hAnsi="Courier New" w:cs="Courier New"/>
            <w:sz w:val="16"/>
            <w:szCs w:val="16"/>
            <w:rPrChange w:id="1631" w:author="Abhishek Deep Nigam" w:date="2015-10-26T01:01:00Z">
              <w:rPr>
                <w:rFonts w:ascii="Courier New" w:hAnsi="Courier New" w:cs="Courier New"/>
              </w:rPr>
            </w:rPrChange>
          </w:rPr>
          <w:t>[7]-&gt;Y(Backtracking)</w:t>
        </w:r>
      </w:ins>
    </w:p>
    <w:p w14:paraId="78B8967B" w14:textId="77777777" w:rsidR="00073577" w:rsidRPr="00073577" w:rsidRDefault="00073577" w:rsidP="00073577">
      <w:pPr>
        <w:spacing w:before="0" w:after="0"/>
        <w:rPr>
          <w:ins w:id="1632" w:author="Abhishek Deep Nigam" w:date="2015-10-26T01:01:00Z"/>
          <w:rFonts w:ascii="Courier New" w:hAnsi="Courier New" w:cs="Courier New"/>
          <w:sz w:val="16"/>
          <w:szCs w:val="16"/>
          <w:rPrChange w:id="1633" w:author="Abhishek Deep Nigam" w:date="2015-10-26T01:01:00Z">
            <w:rPr>
              <w:ins w:id="1634" w:author="Abhishek Deep Nigam" w:date="2015-10-26T01:01:00Z"/>
              <w:rFonts w:ascii="Courier New" w:hAnsi="Courier New" w:cs="Courier New"/>
            </w:rPr>
          </w:rPrChange>
        </w:rPr>
      </w:pPr>
      <w:ins w:id="1635" w:author="Abhishek Deep Nigam" w:date="2015-10-26T01:01:00Z">
        <w:r w:rsidRPr="00073577">
          <w:rPr>
            <w:rFonts w:ascii="Courier New" w:hAnsi="Courier New" w:cs="Courier New"/>
            <w:sz w:val="16"/>
            <w:szCs w:val="16"/>
            <w:rPrChange w:id="1636" w:author="Abhishek Deep Nigam" w:date="2015-10-26T01:01:00Z">
              <w:rPr>
                <w:rFonts w:ascii="Courier New" w:hAnsi="Courier New" w:cs="Courier New"/>
              </w:rPr>
            </w:rPrChange>
          </w:rPr>
          <w:lastRenderedPageBreak/>
          <w:t>[3]-&gt;W(Backtracking)</w:t>
        </w:r>
      </w:ins>
    </w:p>
    <w:p w14:paraId="5C71DA4D" w14:textId="77777777" w:rsidR="00073577" w:rsidRPr="00073577" w:rsidRDefault="00073577" w:rsidP="00073577">
      <w:pPr>
        <w:spacing w:before="0" w:after="0"/>
        <w:rPr>
          <w:ins w:id="1637" w:author="Abhishek Deep Nigam" w:date="2015-10-26T01:01:00Z"/>
          <w:rFonts w:ascii="Courier New" w:hAnsi="Courier New" w:cs="Courier New"/>
          <w:sz w:val="16"/>
          <w:szCs w:val="16"/>
          <w:rPrChange w:id="1638" w:author="Abhishek Deep Nigam" w:date="2015-10-26T01:01:00Z">
            <w:rPr>
              <w:ins w:id="1639" w:author="Abhishek Deep Nigam" w:date="2015-10-26T01:01:00Z"/>
              <w:rFonts w:ascii="Courier New" w:hAnsi="Courier New" w:cs="Courier New"/>
            </w:rPr>
          </w:rPrChange>
        </w:rPr>
      </w:pPr>
      <w:ins w:id="1640" w:author="Abhishek Deep Nigam" w:date="2015-10-26T01:01:00Z">
        <w:r w:rsidRPr="00073577">
          <w:rPr>
            <w:rFonts w:ascii="Courier New" w:hAnsi="Courier New" w:cs="Courier New"/>
            <w:sz w:val="16"/>
            <w:szCs w:val="16"/>
            <w:rPrChange w:id="1641" w:author="Abhishek Deep Nigam" w:date="2015-10-26T01:01:00Z">
              <w:rPr>
                <w:rFonts w:ascii="Courier New" w:hAnsi="Courier New" w:cs="Courier New"/>
              </w:rPr>
            </w:rPrChange>
          </w:rPr>
          <w:t>[2]-&gt;T[3]-&gt;A[4]-&gt;A[5]-&gt;H(Backtracking)</w:t>
        </w:r>
      </w:ins>
    </w:p>
    <w:p w14:paraId="16D0B24A" w14:textId="77777777" w:rsidR="00073577" w:rsidRPr="00073577" w:rsidRDefault="00073577" w:rsidP="00073577">
      <w:pPr>
        <w:spacing w:before="0" w:after="0"/>
        <w:rPr>
          <w:ins w:id="1642" w:author="Abhishek Deep Nigam" w:date="2015-10-26T01:01:00Z"/>
          <w:rFonts w:ascii="Courier New" w:hAnsi="Courier New" w:cs="Courier New"/>
          <w:sz w:val="16"/>
          <w:szCs w:val="16"/>
          <w:rPrChange w:id="1643" w:author="Abhishek Deep Nigam" w:date="2015-10-26T01:01:00Z">
            <w:rPr>
              <w:ins w:id="1644" w:author="Abhishek Deep Nigam" w:date="2015-10-26T01:01:00Z"/>
              <w:rFonts w:ascii="Courier New" w:hAnsi="Courier New" w:cs="Courier New"/>
            </w:rPr>
          </w:rPrChange>
        </w:rPr>
      </w:pPr>
      <w:ins w:id="1645" w:author="Abhishek Deep Nigam" w:date="2015-10-26T01:01:00Z">
        <w:r w:rsidRPr="00073577">
          <w:rPr>
            <w:rFonts w:ascii="Courier New" w:hAnsi="Courier New" w:cs="Courier New"/>
            <w:sz w:val="16"/>
            <w:szCs w:val="16"/>
            <w:rPrChange w:id="1646" w:author="Abhishek Deep Nigam" w:date="2015-10-26T01:01:00Z">
              <w:rPr>
                <w:rFonts w:ascii="Courier New" w:hAnsi="Courier New" w:cs="Courier New"/>
              </w:rPr>
            </w:rPrChange>
          </w:rPr>
          <w:t>[3]-&gt;M[4]-&gt;A[5]-&gt;N[6]-&gt;D[7]-&gt;O(Backtracking)</w:t>
        </w:r>
      </w:ins>
    </w:p>
    <w:p w14:paraId="5F546D17" w14:textId="77777777" w:rsidR="00073577" w:rsidRPr="00073577" w:rsidRDefault="00073577" w:rsidP="00073577">
      <w:pPr>
        <w:spacing w:before="0" w:after="0"/>
        <w:rPr>
          <w:ins w:id="1647" w:author="Abhishek Deep Nigam" w:date="2015-10-26T01:01:00Z"/>
          <w:rFonts w:ascii="Courier New" w:hAnsi="Courier New" w:cs="Courier New"/>
          <w:sz w:val="16"/>
          <w:szCs w:val="16"/>
          <w:rPrChange w:id="1648" w:author="Abhishek Deep Nigam" w:date="2015-10-26T01:01:00Z">
            <w:rPr>
              <w:ins w:id="1649" w:author="Abhishek Deep Nigam" w:date="2015-10-26T01:01:00Z"/>
              <w:rFonts w:ascii="Courier New" w:hAnsi="Courier New" w:cs="Courier New"/>
            </w:rPr>
          </w:rPrChange>
        </w:rPr>
      </w:pPr>
      <w:ins w:id="1650" w:author="Abhishek Deep Nigam" w:date="2015-10-26T01:01:00Z">
        <w:r w:rsidRPr="00073577">
          <w:rPr>
            <w:rFonts w:ascii="Courier New" w:hAnsi="Courier New" w:cs="Courier New"/>
            <w:sz w:val="16"/>
            <w:szCs w:val="16"/>
            <w:rPrChange w:id="1651" w:author="Abhishek Deep Nigam" w:date="2015-10-26T01:01:00Z">
              <w:rPr>
                <w:rFonts w:ascii="Courier New" w:hAnsi="Courier New" w:cs="Courier New"/>
              </w:rPr>
            </w:rPrChange>
          </w:rPr>
          <w:t>[3]-&gt;S[4]-&gt;A[5]-&gt;Y[6]-&gt;D[7]-&gt;O(Backtracking)</w:t>
        </w:r>
      </w:ins>
    </w:p>
    <w:p w14:paraId="44E9EBA3" w14:textId="77777777" w:rsidR="00073577" w:rsidRPr="00073577" w:rsidRDefault="00073577" w:rsidP="00073577">
      <w:pPr>
        <w:spacing w:before="0" w:after="0"/>
        <w:rPr>
          <w:ins w:id="1652" w:author="Abhishek Deep Nigam" w:date="2015-10-26T01:01:00Z"/>
          <w:rFonts w:ascii="Courier New" w:hAnsi="Courier New" w:cs="Courier New"/>
          <w:sz w:val="16"/>
          <w:szCs w:val="16"/>
          <w:rPrChange w:id="1653" w:author="Abhishek Deep Nigam" w:date="2015-10-26T01:01:00Z">
            <w:rPr>
              <w:ins w:id="1654" w:author="Abhishek Deep Nigam" w:date="2015-10-26T01:01:00Z"/>
              <w:rFonts w:ascii="Courier New" w:hAnsi="Courier New" w:cs="Courier New"/>
            </w:rPr>
          </w:rPrChange>
        </w:rPr>
      </w:pPr>
      <w:ins w:id="1655" w:author="Abhishek Deep Nigam" w:date="2015-10-26T01:01:00Z">
        <w:r w:rsidRPr="00073577">
          <w:rPr>
            <w:rFonts w:ascii="Courier New" w:hAnsi="Courier New" w:cs="Courier New"/>
            <w:sz w:val="16"/>
            <w:szCs w:val="16"/>
            <w:rPrChange w:id="1656" w:author="Abhishek Deep Nigam" w:date="2015-10-26T01:01:00Z">
              <w:rPr>
                <w:rFonts w:ascii="Courier New" w:hAnsi="Courier New" w:cs="Courier New"/>
              </w:rPr>
            </w:rPrChange>
          </w:rPr>
          <w:t>[3]-&gt;W(Backtracking)</w:t>
        </w:r>
      </w:ins>
    </w:p>
    <w:p w14:paraId="5D01B5B6" w14:textId="77777777" w:rsidR="00073577" w:rsidRPr="00073577" w:rsidRDefault="00073577" w:rsidP="00073577">
      <w:pPr>
        <w:spacing w:before="0" w:after="0"/>
        <w:rPr>
          <w:ins w:id="1657" w:author="Abhishek Deep Nigam" w:date="2015-10-26T01:01:00Z"/>
          <w:rFonts w:ascii="Courier New" w:hAnsi="Courier New" w:cs="Courier New"/>
          <w:sz w:val="16"/>
          <w:szCs w:val="16"/>
          <w:rPrChange w:id="1658" w:author="Abhishek Deep Nigam" w:date="2015-10-26T01:01:00Z">
            <w:rPr>
              <w:ins w:id="1659" w:author="Abhishek Deep Nigam" w:date="2015-10-26T01:01:00Z"/>
              <w:rFonts w:ascii="Courier New" w:hAnsi="Courier New" w:cs="Courier New"/>
            </w:rPr>
          </w:rPrChange>
        </w:rPr>
      </w:pPr>
      <w:ins w:id="1660" w:author="Abhishek Deep Nigam" w:date="2015-10-26T01:01:00Z">
        <w:r w:rsidRPr="00073577">
          <w:rPr>
            <w:rFonts w:ascii="Courier New" w:hAnsi="Courier New" w:cs="Courier New"/>
            <w:sz w:val="16"/>
            <w:szCs w:val="16"/>
            <w:rPrChange w:id="1661" w:author="Abhishek Deep Nigam" w:date="2015-10-26T01:01:00Z">
              <w:rPr>
                <w:rFonts w:ascii="Courier New" w:hAnsi="Courier New" w:cs="Courier New"/>
              </w:rPr>
            </w:rPrChange>
          </w:rPr>
          <w:t>[1]-&gt;O[2]-&gt;L[3]-&gt;A[4]-&gt;A[5]-&gt;H(Backtracking)</w:t>
        </w:r>
      </w:ins>
    </w:p>
    <w:p w14:paraId="25A4FDBB" w14:textId="77777777" w:rsidR="00073577" w:rsidRPr="00073577" w:rsidRDefault="00073577" w:rsidP="00073577">
      <w:pPr>
        <w:spacing w:before="0" w:after="0"/>
        <w:rPr>
          <w:ins w:id="1662" w:author="Abhishek Deep Nigam" w:date="2015-10-26T01:01:00Z"/>
          <w:rFonts w:ascii="Courier New" w:hAnsi="Courier New" w:cs="Courier New"/>
          <w:sz w:val="16"/>
          <w:szCs w:val="16"/>
          <w:rPrChange w:id="1663" w:author="Abhishek Deep Nigam" w:date="2015-10-26T01:01:00Z">
            <w:rPr>
              <w:ins w:id="1664" w:author="Abhishek Deep Nigam" w:date="2015-10-26T01:01:00Z"/>
              <w:rFonts w:ascii="Courier New" w:hAnsi="Courier New" w:cs="Courier New"/>
            </w:rPr>
          </w:rPrChange>
        </w:rPr>
      </w:pPr>
      <w:ins w:id="1665" w:author="Abhishek Deep Nigam" w:date="2015-10-26T01:01:00Z">
        <w:r w:rsidRPr="00073577">
          <w:rPr>
            <w:rFonts w:ascii="Courier New" w:hAnsi="Courier New" w:cs="Courier New"/>
            <w:sz w:val="16"/>
            <w:szCs w:val="16"/>
            <w:rPrChange w:id="1666" w:author="Abhishek Deep Nigam" w:date="2015-10-26T01:01:00Z">
              <w:rPr>
                <w:rFonts w:ascii="Courier New" w:hAnsi="Courier New" w:cs="Courier New"/>
              </w:rPr>
            </w:rPrChange>
          </w:rPr>
          <w:t>[3]-&gt;M[4]-&gt;A[5]-&gt;N[6]-&gt;D[7]-&gt;E(Backtracking)</w:t>
        </w:r>
      </w:ins>
    </w:p>
    <w:p w14:paraId="45A6B704" w14:textId="77777777" w:rsidR="00073577" w:rsidRPr="00073577" w:rsidRDefault="00073577" w:rsidP="00073577">
      <w:pPr>
        <w:spacing w:before="0" w:after="0"/>
        <w:rPr>
          <w:ins w:id="1667" w:author="Abhishek Deep Nigam" w:date="2015-10-26T01:01:00Z"/>
          <w:rFonts w:ascii="Courier New" w:hAnsi="Courier New" w:cs="Courier New"/>
          <w:sz w:val="16"/>
          <w:szCs w:val="16"/>
          <w:rPrChange w:id="1668" w:author="Abhishek Deep Nigam" w:date="2015-10-26T01:01:00Z">
            <w:rPr>
              <w:ins w:id="1669" w:author="Abhishek Deep Nigam" w:date="2015-10-26T01:01:00Z"/>
              <w:rFonts w:ascii="Courier New" w:hAnsi="Courier New" w:cs="Courier New"/>
            </w:rPr>
          </w:rPrChange>
        </w:rPr>
      </w:pPr>
      <w:ins w:id="1670" w:author="Abhishek Deep Nigam" w:date="2015-10-26T01:01:00Z">
        <w:r w:rsidRPr="00073577">
          <w:rPr>
            <w:rFonts w:ascii="Courier New" w:hAnsi="Courier New" w:cs="Courier New"/>
            <w:sz w:val="16"/>
            <w:szCs w:val="16"/>
            <w:rPrChange w:id="1671" w:author="Abhishek Deep Nigam" w:date="2015-10-26T01:01:00Z">
              <w:rPr>
                <w:rFonts w:ascii="Courier New" w:hAnsi="Courier New" w:cs="Courier New"/>
              </w:rPr>
            </w:rPrChange>
          </w:rPr>
          <w:t>[7]-&gt;I(Backtracking)</w:t>
        </w:r>
      </w:ins>
    </w:p>
    <w:p w14:paraId="27C7E441" w14:textId="77777777" w:rsidR="00073577" w:rsidRPr="00073577" w:rsidRDefault="00073577" w:rsidP="00073577">
      <w:pPr>
        <w:spacing w:before="0" w:after="0"/>
        <w:rPr>
          <w:ins w:id="1672" w:author="Abhishek Deep Nigam" w:date="2015-10-26T01:01:00Z"/>
          <w:rFonts w:ascii="Courier New" w:hAnsi="Courier New" w:cs="Courier New"/>
          <w:sz w:val="16"/>
          <w:szCs w:val="16"/>
          <w:rPrChange w:id="1673" w:author="Abhishek Deep Nigam" w:date="2015-10-26T01:01:00Z">
            <w:rPr>
              <w:ins w:id="1674" w:author="Abhishek Deep Nigam" w:date="2015-10-26T01:01:00Z"/>
              <w:rFonts w:ascii="Courier New" w:hAnsi="Courier New" w:cs="Courier New"/>
            </w:rPr>
          </w:rPrChange>
        </w:rPr>
      </w:pPr>
      <w:ins w:id="1675" w:author="Abhishek Deep Nigam" w:date="2015-10-26T01:01:00Z">
        <w:r w:rsidRPr="00073577">
          <w:rPr>
            <w:rFonts w:ascii="Courier New" w:hAnsi="Courier New" w:cs="Courier New"/>
            <w:sz w:val="16"/>
            <w:szCs w:val="16"/>
            <w:rPrChange w:id="1676" w:author="Abhishek Deep Nigam" w:date="2015-10-26T01:01:00Z">
              <w:rPr>
                <w:rFonts w:ascii="Courier New" w:hAnsi="Courier New" w:cs="Courier New"/>
              </w:rPr>
            </w:rPrChange>
          </w:rPr>
          <w:t>[3]-&gt;S[4]-&gt;A[5]-&gt;Y[6]-&gt;D[7]-&gt;E(Backtracking)</w:t>
        </w:r>
      </w:ins>
    </w:p>
    <w:p w14:paraId="3A8C5640" w14:textId="77777777" w:rsidR="00073577" w:rsidRPr="00073577" w:rsidRDefault="00073577" w:rsidP="00073577">
      <w:pPr>
        <w:spacing w:before="0" w:after="0"/>
        <w:rPr>
          <w:ins w:id="1677" w:author="Abhishek Deep Nigam" w:date="2015-10-26T01:01:00Z"/>
          <w:rFonts w:ascii="Courier New" w:hAnsi="Courier New" w:cs="Courier New"/>
          <w:sz w:val="16"/>
          <w:szCs w:val="16"/>
          <w:rPrChange w:id="1678" w:author="Abhishek Deep Nigam" w:date="2015-10-26T01:01:00Z">
            <w:rPr>
              <w:ins w:id="1679" w:author="Abhishek Deep Nigam" w:date="2015-10-26T01:01:00Z"/>
              <w:rFonts w:ascii="Courier New" w:hAnsi="Courier New" w:cs="Courier New"/>
            </w:rPr>
          </w:rPrChange>
        </w:rPr>
      </w:pPr>
      <w:ins w:id="1680" w:author="Abhishek Deep Nigam" w:date="2015-10-26T01:01:00Z">
        <w:r w:rsidRPr="00073577">
          <w:rPr>
            <w:rFonts w:ascii="Courier New" w:hAnsi="Courier New" w:cs="Courier New"/>
            <w:sz w:val="16"/>
            <w:szCs w:val="16"/>
            <w:rPrChange w:id="1681" w:author="Abhishek Deep Nigam" w:date="2015-10-26T01:01:00Z">
              <w:rPr>
                <w:rFonts w:ascii="Courier New" w:hAnsi="Courier New" w:cs="Courier New"/>
              </w:rPr>
            </w:rPrChange>
          </w:rPr>
          <w:t>[7]-&gt;I(Backtracking)</w:t>
        </w:r>
      </w:ins>
    </w:p>
    <w:p w14:paraId="34D5976A" w14:textId="77777777" w:rsidR="00073577" w:rsidRPr="00073577" w:rsidRDefault="00073577" w:rsidP="00073577">
      <w:pPr>
        <w:spacing w:before="0" w:after="0"/>
        <w:rPr>
          <w:ins w:id="1682" w:author="Abhishek Deep Nigam" w:date="2015-10-26T01:01:00Z"/>
          <w:rFonts w:ascii="Courier New" w:hAnsi="Courier New" w:cs="Courier New"/>
          <w:sz w:val="16"/>
          <w:szCs w:val="16"/>
          <w:rPrChange w:id="1683" w:author="Abhishek Deep Nigam" w:date="2015-10-26T01:01:00Z">
            <w:rPr>
              <w:ins w:id="1684" w:author="Abhishek Deep Nigam" w:date="2015-10-26T01:01:00Z"/>
              <w:rFonts w:ascii="Courier New" w:hAnsi="Courier New" w:cs="Courier New"/>
            </w:rPr>
          </w:rPrChange>
        </w:rPr>
      </w:pPr>
      <w:ins w:id="1685" w:author="Abhishek Deep Nigam" w:date="2015-10-26T01:01:00Z">
        <w:r w:rsidRPr="00073577">
          <w:rPr>
            <w:rFonts w:ascii="Courier New" w:hAnsi="Courier New" w:cs="Courier New"/>
            <w:sz w:val="16"/>
            <w:szCs w:val="16"/>
            <w:rPrChange w:id="1686" w:author="Abhishek Deep Nigam" w:date="2015-10-26T01:01:00Z">
              <w:rPr>
                <w:rFonts w:ascii="Courier New" w:hAnsi="Courier New" w:cs="Courier New"/>
              </w:rPr>
            </w:rPrChange>
          </w:rPr>
          <w:t>[3]-&gt;W(Backtracking)</w:t>
        </w:r>
      </w:ins>
    </w:p>
    <w:p w14:paraId="011E7FE6" w14:textId="77777777" w:rsidR="00073577" w:rsidRPr="00073577" w:rsidRDefault="00073577" w:rsidP="00073577">
      <w:pPr>
        <w:spacing w:before="0" w:after="0"/>
        <w:rPr>
          <w:ins w:id="1687" w:author="Abhishek Deep Nigam" w:date="2015-10-26T01:01:00Z"/>
          <w:rFonts w:ascii="Courier New" w:hAnsi="Courier New" w:cs="Courier New"/>
          <w:sz w:val="16"/>
          <w:szCs w:val="16"/>
          <w:rPrChange w:id="1688" w:author="Abhishek Deep Nigam" w:date="2015-10-26T01:01:00Z">
            <w:rPr>
              <w:ins w:id="1689" w:author="Abhishek Deep Nigam" w:date="2015-10-26T01:01:00Z"/>
              <w:rFonts w:ascii="Courier New" w:hAnsi="Courier New" w:cs="Courier New"/>
            </w:rPr>
          </w:rPrChange>
        </w:rPr>
      </w:pPr>
      <w:ins w:id="1690" w:author="Abhishek Deep Nigam" w:date="2015-10-26T01:01:00Z">
        <w:r w:rsidRPr="00073577">
          <w:rPr>
            <w:rFonts w:ascii="Courier New" w:hAnsi="Courier New" w:cs="Courier New"/>
            <w:sz w:val="16"/>
            <w:szCs w:val="16"/>
            <w:rPrChange w:id="1691" w:author="Abhishek Deep Nigam" w:date="2015-10-26T01:01:00Z">
              <w:rPr>
                <w:rFonts w:ascii="Courier New" w:hAnsi="Courier New" w:cs="Courier New"/>
              </w:rPr>
            </w:rPrChange>
          </w:rPr>
          <w:t>[1]-&gt;R[2]-&gt;E[3]-&gt;A[4]-&gt;A[5]-&gt;H(Backtracking)</w:t>
        </w:r>
      </w:ins>
    </w:p>
    <w:p w14:paraId="0A1D4B7D" w14:textId="77777777" w:rsidR="00073577" w:rsidRPr="00073577" w:rsidRDefault="00073577" w:rsidP="00073577">
      <w:pPr>
        <w:spacing w:before="0" w:after="0"/>
        <w:rPr>
          <w:ins w:id="1692" w:author="Abhishek Deep Nigam" w:date="2015-10-26T01:01:00Z"/>
          <w:rFonts w:ascii="Courier New" w:hAnsi="Courier New" w:cs="Courier New"/>
          <w:sz w:val="16"/>
          <w:szCs w:val="16"/>
          <w:rPrChange w:id="1693" w:author="Abhishek Deep Nigam" w:date="2015-10-26T01:01:00Z">
            <w:rPr>
              <w:ins w:id="1694" w:author="Abhishek Deep Nigam" w:date="2015-10-26T01:01:00Z"/>
              <w:rFonts w:ascii="Courier New" w:hAnsi="Courier New" w:cs="Courier New"/>
            </w:rPr>
          </w:rPrChange>
        </w:rPr>
      </w:pPr>
      <w:ins w:id="1695" w:author="Abhishek Deep Nigam" w:date="2015-10-26T01:01:00Z">
        <w:r w:rsidRPr="00073577">
          <w:rPr>
            <w:rFonts w:ascii="Courier New" w:hAnsi="Courier New" w:cs="Courier New"/>
            <w:sz w:val="16"/>
            <w:szCs w:val="16"/>
            <w:rPrChange w:id="1696" w:author="Abhishek Deep Nigam" w:date="2015-10-26T01:01:00Z">
              <w:rPr>
                <w:rFonts w:ascii="Courier New" w:hAnsi="Courier New" w:cs="Courier New"/>
              </w:rPr>
            </w:rPrChange>
          </w:rPr>
          <w:t>[3]-&gt;M[4]-&gt;A[5]-&gt;N[6]-&gt;D[7]-&gt;A(Backtracking)</w:t>
        </w:r>
      </w:ins>
    </w:p>
    <w:p w14:paraId="20E59EFB" w14:textId="77777777" w:rsidR="00073577" w:rsidRPr="00073577" w:rsidRDefault="00073577" w:rsidP="00073577">
      <w:pPr>
        <w:spacing w:before="0" w:after="0"/>
        <w:rPr>
          <w:ins w:id="1697" w:author="Abhishek Deep Nigam" w:date="2015-10-26T01:01:00Z"/>
          <w:rFonts w:ascii="Courier New" w:hAnsi="Courier New" w:cs="Courier New"/>
          <w:sz w:val="16"/>
          <w:szCs w:val="16"/>
          <w:rPrChange w:id="1698" w:author="Abhishek Deep Nigam" w:date="2015-10-26T01:01:00Z">
            <w:rPr>
              <w:ins w:id="1699" w:author="Abhishek Deep Nigam" w:date="2015-10-26T01:01:00Z"/>
              <w:rFonts w:ascii="Courier New" w:hAnsi="Courier New" w:cs="Courier New"/>
            </w:rPr>
          </w:rPrChange>
        </w:rPr>
      </w:pPr>
      <w:ins w:id="1700" w:author="Abhishek Deep Nigam" w:date="2015-10-26T01:01:00Z">
        <w:r w:rsidRPr="00073577">
          <w:rPr>
            <w:rFonts w:ascii="Courier New" w:hAnsi="Courier New" w:cs="Courier New"/>
            <w:sz w:val="16"/>
            <w:szCs w:val="16"/>
            <w:rPrChange w:id="1701" w:author="Abhishek Deep Nigam" w:date="2015-10-26T01:01:00Z">
              <w:rPr>
                <w:rFonts w:ascii="Courier New" w:hAnsi="Courier New" w:cs="Courier New"/>
              </w:rPr>
            </w:rPrChange>
          </w:rPr>
          <w:t>[7]-&gt;E(Backtracking)</w:t>
        </w:r>
      </w:ins>
    </w:p>
    <w:p w14:paraId="2410B460" w14:textId="77777777" w:rsidR="00073577" w:rsidRPr="00073577" w:rsidRDefault="00073577" w:rsidP="00073577">
      <w:pPr>
        <w:spacing w:before="0" w:after="0"/>
        <w:rPr>
          <w:ins w:id="1702" w:author="Abhishek Deep Nigam" w:date="2015-10-26T01:01:00Z"/>
          <w:rFonts w:ascii="Courier New" w:hAnsi="Courier New" w:cs="Courier New"/>
          <w:sz w:val="16"/>
          <w:szCs w:val="16"/>
          <w:rPrChange w:id="1703" w:author="Abhishek Deep Nigam" w:date="2015-10-26T01:01:00Z">
            <w:rPr>
              <w:ins w:id="1704" w:author="Abhishek Deep Nigam" w:date="2015-10-26T01:01:00Z"/>
              <w:rFonts w:ascii="Courier New" w:hAnsi="Courier New" w:cs="Courier New"/>
            </w:rPr>
          </w:rPrChange>
        </w:rPr>
      </w:pPr>
      <w:ins w:id="1705" w:author="Abhishek Deep Nigam" w:date="2015-10-26T01:01:00Z">
        <w:r w:rsidRPr="00073577">
          <w:rPr>
            <w:rFonts w:ascii="Courier New" w:hAnsi="Courier New" w:cs="Courier New"/>
            <w:sz w:val="16"/>
            <w:szCs w:val="16"/>
            <w:rPrChange w:id="1706" w:author="Abhishek Deep Nigam" w:date="2015-10-26T01:01:00Z">
              <w:rPr>
                <w:rFonts w:ascii="Courier New" w:hAnsi="Courier New" w:cs="Courier New"/>
              </w:rPr>
            </w:rPrChange>
          </w:rPr>
          <w:t>[7]-&gt;O(Backtracking)</w:t>
        </w:r>
      </w:ins>
    </w:p>
    <w:p w14:paraId="2FE49703" w14:textId="77777777" w:rsidR="00073577" w:rsidRPr="00073577" w:rsidRDefault="00073577" w:rsidP="00073577">
      <w:pPr>
        <w:spacing w:before="0" w:after="0"/>
        <w:rPr>
          <w:ins w:id="1707" w:author="Abhishek Deep Nigam" w:date="2015-10-26T01:01:00Z"/>
          <w:rFonts w:ascii="Courier New" w:hAnsi="Courier New" w:cs="Courier New"/>
          <w:sz w:val="16"/>
          <w:szCs w:val="16"/>
          <w:rPrChange w:id="1708" w:author="Abhishek Deep Nigam" w:date="2015-10-26T01:01:00Z">
            <w:rPr>
              <w:ins w:id="1709" w:author="Abhishek Deep Nigam" w:date="2015-10-26T01:01:00Z"/>
              <w:rFonts w:ascii="Courier New" w:hAnsi="Courier New" w:cs="Courier New"/>
            </w:rPr>
          </w:rPrChange>
        </w:rPr>
      </w:pPr>
      <w:ins w:id="1710" w:author="Abhishek Deep Nigam" w:date="2015-10-26T01:01:00Z">
        <w:r w:rsidRPr="00073577">
          <w:rPr>
            <w:rFonts w:ascii="Courier New" w:hAnsi="Courier New" w:cs="Courier New"/>
            <w:sz w:val="16"/>
            <w:szCs w:val="16"/>
            <w:rPrChange w:id="1711" w:author="Abhishek Deep Nigam" w:date="2015-10-26T01:01:00Z">
              <w:rPr>
                <w:rFonts w:ascii="Courier New" w:hAnsi="Courier New" w:cs="Courier New"/>
              </w:rPr>
            </w:rPrChange>
          </w:rPr>
          <w:t>[7]-&gt;Y(Backtracking)</w:t>
        </w:r>
      </w:ins>
    </w:p>
    <w:p w14:paraId="6F821EE6" w14:textId="77777777" w:rsidR="00073577" w:rsidRPr="00073577" w:rsidRDefault="00073577" w:rsidP="00073577">
      <w:pPr>
        <w:spacing w:before="0" w:after="0"/>
        <w:rPr>
          <w:ins w:id="1712" w:author="Abhishek Deep Nigam" w:date="2015-10-26T01:01:00Z"/>
          <w:rFonts w:ascii="Courier New" w:hAnsi="Courier New" w:cs="Courier New"/>
          <w:sz w:val="16"/>
          <w:szCs w:val="16"/>
          <w:rPrChange w:id="1713" w:author="Abhishek Deep Nigam" w:date="2015-10-26T01:01:00Z">
            <w:rPr>
              <w:ins w:id="1714" w:author="Abhishek Deep Nigam" w:date="2015-10-26T01:01:00Z"/>
              <w:rFonts w:ascii="Courier New" w:hAnsi="Courier New" w:cs="Courier New"/>
            </w:rPr>
          </w:rPrChange>
        </w:rPr>
      </w:pPr>
      <w:ins w:id="1715" w:author="Abhishek Deep Nigam" w:date="2015-10-26T01:01:00Z">
        <w:r w:rsidRPr="00073577">
          <w:rPr>
            <w:rFonts w:ascii="Courier New" w:hAnsi="Courier New" w:cs="Courier New"/>
            <w:sz w:val="16"/>
            <w:szCs w:val="16"/>
            <w:rPrChange w:id="1716" w:author="Abhishek Deep Nigam" w:date="2015-10-26T01:01:00Z">
              <w:rPr>
                <w:rFonts w:ascii="Courier New" w:hAnsi="Courier New" w:cs="Courier New"/>
              </w:rPr>
            </w:rPrChange>
          </w:rPr>
          <w:t>[3]-&gt;S[4]-&gt;A[5]-&gt;Y[6]-&gt;D[7]-&gt;A(Backtracking)</w:t>
        </w:r>
      </w:ins>
    </w:p>
    <w:p w14:paraId="6DE846B7" w14:textId="77777777" w:rsidR="00073577" w:rsidRPr="00073577" w:rsidRDefault="00073577" w:rsidP="00073577">
      <w:pPr>
        <w:spacing w:before="0" w:after="0"/>
        <w:rPr>
          <w:ins w:id="1717" w:author="Abhishek Deep Nigam" w:date="2015-10-26T01:01:00Z"/>
          <w:rFonts w:ascii="Courier New" w:hAnsi="Courier New" w:cs="Courier New"/>
          <w:sz w:val="16"/>
          <w:szCs w:val="16"/>
          <w:rPrChange w:id="1718" w:author="Abhishek Deep Nigam" w:date="2015-10-26T01:01:00Z">
            <w:rPr>
              <w:ins w:id="1719" w:author="Abhishek Deep Nigam" w:date="2015-10-26T01:01:00Z"/>
              <w:rFonts w:ascii="Courier New" w:hAnsi="Courier New" w:cs="Courier New"/>
            </w:rPr>
          </w:rPrChange>
        </w:rPr>
      </w:pPr>
      <w:ins w:id="1720" w:author="Abhishek Deep Nigam" w:date="2015-10-26T01:01:00Z">
        <w:r w:rsidRPr="00073577">
          <w:rPr>
            <w:rFonts w:ascii="Courier New" w:hAnsi="Courier New" w:cs="Courier New"/>
            <w:sz w:val="16"/>
            <w:szCs w:val="16"/>
            <w:rPrChange w:id="1721" w:author="Abhishek Deep Nigam" w:date="2015-10-26T01:01:00Z">
              <w:rPr>
                <w:rFonts w:ascii="Courier New" w:hAnsi="Courier New" w:cs="Courier New"/>
              </w:rPr>
            </w:rPrChange>
          </w:rPr>
          <w:t>[7]-&gt;E(Backtracking)</w:t>
        </w:r>
      </w:ins>
    </w:p>
    <w:p w14:paraId="02EDC4F5" w14:textId="77777777" w:rsidR="00073577" w:rsidRPr="00073577" w:rsidRDefault="00073577" w:rsidP="00073577">
      <w:pPr>
        <w:spacing w:before="0" w:after="0"/>
        <w:rPr>
          <w:ins w:id="1722" w:author="Abhishek Deep Nigam" w:date="2015-10-26T01:01:00Z"/>
          <w:rFonts w:ascii="Courier New" w:hAnsi="Courier New" w:cs="Courier New"/>
          <w:sz w:val="16"/>
          <w:szCs w:val="16"/>
          <w:rPrChange w:id="1723" w:author="Abhishek Deep Nigam" w:date="2015-10-26T01:01:00Z">
            <w:rPr>
              <w:ins w:id="1724" w:author="Abhishek Deep Nigam" w:date="2015-10-26T01:01:00Z"/>
              <w:rFonts w:ascii="Courier New" w:hAnsi="Courier New" w:cs="Courier New"/>
            </w:rPr>
          </w:rPrChange>
        </w:rPr>
      </w:pPr>
      <w:ins w:id="1725" w:author="Abhishek Deep Nigam" w:date="2015-10-26T01:01:00Z">
        <w:r w:rsidRPr="00073577">
          <w:rPr>
            <w:rFonts w:ascii="Courier New" w:hAnsi="Courier New" w:cs="Courier New"/>
            <w:sz w:val="16"/>
            <w:szCs w:val="16"/>
            <w:rPrChange w:id="1726" w:author="Abhishek Deep Nigam" w:date="2015-10-26T01:01:00Z">
              <w:rPr>
                <w:rFonts w:ascii="Courier New" w:hAnsi="Courier New" w:cs="Courier New"/>
              </w:rPr>
            </w:rPrChange>
          </w:rPr>
          <w:t>[7]-&gt;O(Backtracking)</w:t>
        </w:r>
      </w:ins>
    </w:p>
    <w:p w14:paraId="76A9A2D3" w14:textId="77777777" w:rsidR="00073577" w:rsidRPr="00073577" w:rsidRDefault="00073577" w:rsidP="00073577">
      <w:pPr>
        <w:spacing w:before="0" w:after="0"/>
        <w:rPr>
          <w:ins w:id="1727" w:author="Abhishek Deep Nigam" w:date="2015-10-26T01:01:00Z"/>
          <w:rFonts w:ascii="Courier New" w:hAnsi="Courier New" w:cs="Courier New"/>
          <w:sz w:val="16"/>
          <w:szCs w:val="16"/>
          <w:rPrChange w:id="1728" w:author="Abhishek Deep Nigam" w:date="2015-10-26T01:01:00Z">
            <w:rPr>
              <w:ins w:id="1729" w:author="Abhishek Deep Nigam" w:date="2015-10-26T01:01:00Z"/>
              <w:rFonts w:ascii="Courier New" w:hAnsi="Courier New" w:cs="Courier New"/>
            </w:rPr>
          </w:rPrChange>
        </w:rPr>
      </w:pPr>
      <w:ins w:id="1730" w:author="Abhishek Deep Nigam" w:date="2015-10-26T01:01:00Z">
        <w:r w:rsidRPr="00073577">
          <w:rPr>
            <w:rFonts w:ascii="Courier New" w:hAnsi="Courier New" w:cs="Courier New"/>
            <w:sz w:val="16"/>
            <w:szCs w:val="16"/>
            <w:rPrChange w:id="1731" w:author="Abhishek Deep Nigam" w:date="2015-10-26T01:01:00Z">
              <w:rPr>
                <w:rFonts w:ascii="Courier New" w:hAnsi="Courier New" w:cs="Courier New"/>
              </w:rPr>
            </w:rPrChange>
          </w:rPr>
          <w:t>[7]-&gt;Y(Backtracking)</w:t>
        </w:r>
      </w:ins>
    </w:p>
    <w:p w14:paraId="64D85EDB" w14:textId="77777777" w:rsidR="00073577" w:rsidRPr="00073577" w:rsidRDefault="00073577" w:rsidP="00073577">
      <w:pPr>
        <w:spacing w:before="0" w:after="0"/>
        <w:rPr>
          <w:ins w:id="1732" w:author="Abhishek Deep Nigam" w:date="2015-10-26T01:01:00Z"/>
          <w:rFonts w:ascii="Courier New" w:hAnsi="Courier New" w:cs="Courier New"/>
          <w:sz w:val="16"/>
          <w:szCs w:val="16"/>
          <w:rPrChange w:id="1733" w:author="Abhishek Deep Nigam" w:date="2015-10-26T01:01:00Z">
            <w:rPr>
              <w:ins w:id="1734" w:author="Abhishek Deep Nigam" w:date="2015-10-26T01:01:00Z"/>
              <w:rFonts w:ascii="Courier New" w:hAnsi="Courier New" w:cs="Courier New"/>
            </w:rPr>
          </w:rPrChange>
        </w:rPr>
      </w:pPr>
      <w:ins w:id="1735" w:author="Abhishek Deep Nigam" w:date="2015-10-26T01:01:00Z">
        <w:r w:rsidRPr="00073577">
          <w:rPr>
            <w:rFonts w:ascii="Courier New" w:hAnsi="Courier New" w:cs="Courier New"/>
            <w:sz w:val="16"/>
            <w:szCs w:val="16"/>
            <w:rPrChange w:id="1736" w:author="Abhishek Deep Nigam" w:date="2015-10-26T01:01:00Z">
              <w:rPr>
                <w:rFonts w:ascii="Courier New" w:hAnsi="Courier New" w:cs="Courier New"/>
              </w:rPr>
            </w:rPrChange>
          </w:rPr>
          <w:t>[3]-&gt;W(Backtracking)</w:t>
        </w:r>
      </w:ins>
    </w:p>
    <w:p w14:paraId="5BBBDF2F" w14:textId="77777777" w:rsidR="00073577" w:rsidRPr="00073577" w:rsidRDefault="00073577" w:rsidP="00073577">
      <w:pPr>
        <w:spacing w:before="0" w:after="0"/>
        <w:rPr>
          <w:ins w:id="1737" w:author="Abhishek Deep Nigam" w:date="2015-10-26T01:01:00Z"/>
          <w:rFonts w:ascii="Courier New" w:hAnsi="Courier New" w:cs="Courier New"/>
          <w:sz w:val="16"/>
          <w:szCs w:val="16"/>
          <w:rPrChange w:id="1738" w:author="Abhishek Deep Nigam" w:date="2015-10-26T01:01:00Z">
            <w:rPr>
              <w:ins w:id="1739" w:author="Abhishek Deep Nigam" w:date="2015-10-26T01:01:00Z"/>
              <w:rFonts w:ascii="Courier New" w:hAnsi="Courier New" w:cs="Courier New"/>
            </w:rPr>
          </w:rPrChange>
        </w:rPr>
      </w:pPr>
      <w:ins w:id="1740" w:author="Abhishek Deep Nigam" w:date="2015-10-26T01:01:00Z">
        <w:r w:rsidRPr="00073577">
          <w:rPr>
            <w:rFonts w:ascii="Courier New" w:hAnsi="Courier New" w:cs="Courier New"/>
            <w:sz w:val="16"/>
            <w:szCs w:val="16"/>
            <w:rPrChange w:id="1741" w:author="Abhishek Deep Nigam" w:date="2015-10-26T01:01:00Z">
              <w:rPr>
                <w:rFonts w:ascii="Courier New" w:hAnsi="Courier New" w:cs="Courier New"/>
              </w:rPr>
            </w:rPrChange>
          </w:rPr>
          <w:t>[2]-&gt;R[3]-&gt;A[4]-&gt;A[5]-&gt;H(Backtracking)</w:t>
        </w:r>
      </w:ins>
    </w:p>
    <w:p w14:paraId="516DEFEE" w14:textId="77777777" w:rsidR="00073577" w:rsidRPr="00073577" w:rsidRDefault="00073577" w:rsidP="00073577">
      <w:pPr>
        <w:spacing w:before="0" w:after="0"/>
        <w:rPr>
          <w:ins w:id="1742" w:author="Abhishek Deep Nigam" w:date="2015-10-26T01:01:00Z"/>
          <w:rFonts w:ascii="Courier New" w:hAnsi="Courier New" w:cs="Courier New"/>
          <w:sz w:val="16"/>
          <w:szCs w:val="16"/>
          <w:rPrChange w:id="1743" w:author="Abhishek Deep Nigam" w:date="2015-10-26T01:01:00Z">
            <w:rPr>
              <w:ins w:id="1744" w:author="Abhishek Deep Nigam" w:date="2015-10-26T01:01:00Z"/>
              <w:rFonts w:ascii="Courier New" w:hAnsi="Courier New" w:cs="Courier New"/>
            </w:rPr>
          </w:rPrChange>
        </w:rPr>
      </w:pPr>
      <w:ins w:id="1745" w:author="Abhishek Deep Nigam" w:date="2015-10-26T01:01:00Z">
        <w:r w:rsidRPr="00073577">
          <w:rPr>
            <w:rFonts w:ascii="Courier New" w:hAnsi="Courier New" w:cs="Courier New"/>
            <w:sz w:val="16"/>
            <w:szCs w:val="16"/>
            <w:rPrChange w:id="1746" w:author="Abhishek Deep Nigam" w:date="2015-10-26T01:01:00Z">
              <w:rPr>
                <w:rFonts w:ascii="Courier New" w:hAnsi="Courier New" w:cs="Courier New"/>
              </w:rPr>
            </w:rPrChange>
          </w:rPr>
          <w:t>[3]-&gt;M[4]-&gt;A[5]-&gt;N[6]-&gt;D[7]-&gt;A(Backtracking)</w:t>
        </w:r>
      </w:ins>
    </w:p>
    <w:p w14:paraId="019A5FD9" w14:textId="77777777" w:rsidR="00073577" w:rsidRPr="00073577" w:rsidRDefault="00073577" w:rsidP="00073577">
      <w:pPr>
        <w:spacing w:before="0" w:after="0"/>
        <w:rPr>
          <w:ins w:id="1747" w:author="Abhishek Deep Nigam" w:date="2015-10-26T01:01:00Z"/>
          <w:rFonts w:ascii="Courier New" w:hAnsi="Courier New" w:cs="Courier New"/>
          <w:sz w:val="16"/>
          <w:szCs w:val="16"/>
          <w:rPrChange w:id="1748" w:author="Abhishek Deep Nigam" w:date="2015-10-26T01:01:00Z">
            <w:rPr>
              <w:ins w:id="1749" w:author="Abhishek Deep Nigam" w:date="2015-10-26T01:01:00Z"/>
              <w:rFonts w:ascii="Courier New" w:hAnsi="Courier New" w:cs="Courier New"/>
            </w:rPr>
          </w:rPrChange>
        </w:rPr>
      </w:pPr>
      <w:ins w:id="1750" w:author="Abhishek Deep Nigam" w:date="2015-10-26T01:01:00Z">
        <w:r w:rsidRPr="00073577">
          <w:rPr>
            <w:rFonts w:ascii="Courier New" w:hAnsi="Courier New" w:cs="Courier New"/>
            <w:sz w:val="16"/>
            <w:szCs w:val="16"/>
            <w:rPrChange w:id="1751" w:author="Abhishek Deep Nigam" w:date="2015-10-26T01:01:00Z">
              <w:rPr>
                <w:rFonts w:ascii="Courier New" w:hAnsi="Courier New" w:cs="Courier New"/>
              </w:rPr>
            </w:rPrChange>
          </w:rPr>
          <w:t>[7]-&gt;I(Backtracking)</w:t>
        </w:r>
      </w:ins>
    </w:p>
    <w:p w14:paraId="1A5BA7E7" w14:textId="77777777" w:rsidR="00073577" w:rsidRPr="00073577" w:rsidRDefault="00073577" w:rsidP="00073577">
      <w:pPr>
        <w:spacing w:before="0" w:after="0"/>
        <w:rPr>
          <w:ins w:id="1752" w:author="Abhishek Deep Nigam" w:date="2015-10-26T01:01:00Z"/>
          <w:rFonts w:ascii="Courier New" w:hAnsi="Courier New" w:cs="Courier New"/>
          <w:sz w:val="16"/>
          <w:szCs w:val="16"/>
          <w:rPrChange w:id="1753" w:author="Abhishek Deep Nigam" w:date="2015-10-26T01:01:00Z">
            <w:rPr>
              <w:ins w:id="1754" w:author="Abhishek Deep Nigam" w:date="2015-10-26T01:01:00Z"/>
              <w:rFonts w:ascii="Courier New" w:hAnsi="Courier New" w:cs="Courier New"/>
            </w:rPr>
          </w:rPrChange>
        </w:rPr>
      </w:pPr>
      <w:ins w:id="1755" w:author="Abhishek Deep Nigam" w:date="2015-10-26T01:01:00Z">
        <w:r w:rsidRPr="00073577">
          <w:rPr>
            <w:rFonts w:ascii="Courier New" w:hAnsi="Courier New" w:cs="Courier New"/>
            <w:sz w:val="16"/>
            <w:szCs w:val="16"/>
            <w:rPrChange w:id="1756" w:author="Abhishek Deep Nigam" w:date="2015-10-26T01:01:00Z">
              <w:rPr>
                <w:rFonts w:ascii="Courier New" w:hAnsi="Courier New" w:cs="Courier New"/>
              </w:rPr>
            </w:rPrChange>
          </w:rPr>
          <w:t>[7]-&gt;R(Backtracking)</w:t>
        </w:r>
      </w:ins>
    </w:p>
    <w:p w14:paraId="494518DE" w14:textId="77777777" w:rsidR="00073577" w:rsidRPr="00073577" w:rsidRDefault="00073577" w:rsidP="00073577">
      <w:pPr>
        <w:spacing w:before="0" w:after="0"/>
        <w:rPr>
          <w:ins w:id="1757" w:author="Abhishek Deep Nigam" w:date="2015-10-26T01:01:00Z"/>
          <w:rFonts w:ascii="Courier New" w:hAnsi="Courier New" w:cs="Courier New"/>
          <w:sz w:val="16"/>
          <w:szCs w:val="16"/>
          <w:rPrChange w:id="1758" w:author="Abhishek Deep Nigam" w:date="2015-10-26T01:01:00Z">
            <w:rPr>
              <w:ins w:id="1759" w:author="Abhishek Deep Nigam" w:date="2015-10-26T01:01:00Z"/>
              <w:rFonts w:ascii="Courier New" w:hAnsi="Courier New" w:cs="Courier New"/>
            </w:rPr>
          </w:rPrChange>
        </w:rPr>
      </w:pPr>
      <w:ins w:id="1760" w:author="Abhishek Deep Nigam" w:date="2015-10-26T01:01:00Z">
        <w:r w:rsidRPr="00073577">
          <w:rPr>
            <w:rFonts w:ascii="Courier New" w:hAnsi="Courier New" w:cs="Courier New"/>
            <w:sz w:val="16"/>
            <w:szCs w:val="16"/>
            <w:rPrChange w:id="1761" w:author="Abhishek Deep Nigam" w:date="2015-10-26T01:01:00Z">
              <w:rPr>
                <w:rFonts w:ascii="Courier New" w:hAnsi="Courier New" w:cs="Courier New"/>
              </w:rPr>
            </w:rPrChange>
          </w:rPr>
          <w:t>[3]-&gt;S[4]-&gt;A[5]-&gt;Y[6]-&gt;D[7]-&gt;A(Backtracking)</w:t>
        </w:r>
      </w:ins>
    </w:p>
    <w:p w14:paraId="7AD7DAB8" w14:textId="77777777" w:rsidR="00073577" w:rsidRPr="00073577" w:rsidRDefault="00073577" w:rsidP="00073577">
      <w:pPr>
        <w:spacing w:before="0" w:after="0"/>
        <w:rPr>
          <w:ins w:id="1762" w:author="Abhishek Deep Nigam" w:date="2015-10-26T01:01:00Z"/>
          <w:rFonts w:ascii="Courier New" w:hAnsi="Courier New" w:cs="Courier New"/>
          <w:sz w:val="16"/>
          <w:szCs w:val="16"/>
          <w:rPrChange w:id="1763" w:author="Abhishek Deep Nigam" w:date="2015-10-26T01:01:00Z">
            <w:rPr>
              <w:ins w:id="1764" w:author="Abhishek Deep Nigam" w:date="2015-10-26T01:01:00Z"/>
              <w:rFonts w:ascii="Courier New" w:hAnsi="Courier New" w:cs="Courier New"/>
            </w:rPr>
          </w:rPrChange>
        </w:rPr>
      </w:pPr>
      <w:ins w:id="1765" w:author="Abhishek Deep Nigam" w:date="2015-10-26T01:01:00Z">
        <w:r w:rsidRPr="00073577">
          <w:rPr>
            <w:rFonts w:ascii="Courier New" w:hAnsi="Courier New" w:cs="Courier New"/>
            <w:sz w:val="16"/>
            <w:szCs w:val="16"/>
            <w:rPrChange w:id="1766" w:author="Abhishek Deep Nigam" w:date="2015-10-26T01:01:00Z">
              <w:rPr>
                <w:rFonts w:ascii="Courier New" w:hAnsi="Courier New" w:cs="Courier New"/>
              </w:rPr>
            </w:rPrChange>
          </w:rPr>
          <w:t>[7]-&gt;I(Backtracking)</w:t>
        </w:r>
      </w:ins>
    </w:p>
    <w:p w14:paraId="45EEB3BD" w14:textId="77777777" w:rsidR="00073577" w:rsidRPr="00073577" w:rsidRDefault="00073577" w:rsidP="00073577">
      <w:pPr>
        <w:spacing w:before="0" w:after="0"/>
        <w:rPr>
          <w:ins w:id="1767" w:author="Abhishek Deep Nigam" w:date="2015-10-26T01:01:00Z"/>
          <w:rFonts w:ascii="Courier New" w:hAnsi="Courier New" w:cs="Courier New"/>
          <w:sz w:val="16"/>
          <w:szCs w:val="16"/>
          <w:rPrChange w:id="1768" w:author="Abhishek Deep Nigam" w:date="2015-10-26T01:01:00Z">
            <w:rPr>
              <w:ins w:id="1769" w:author="Abhishek Deep Nigam" w:date="2015-10-26T01:01:00Z"/>
              <w:rFonts w:ascii="Courier New" w:hAnsi="Courier New" w:cs="Courier New"/>
            </w:rPr>
          </w:rPrChange>
        </w:rPr>
      </w:pPr>
      <w:ins w:id="1770" w:author="Abhishek Deep Nigam" w:date="2015-10-26T01:01:00Z">
        <w:r w:rsidRPr="00073577">
          <w:rPr>
            <w:rFonts w:ascii="Courier New" w:hAnsi="Courier New" w:cs="Courier New"/>
            <w:sz w:val="16"/>
            <w:szCs w:val="16"/>
            <w:rPrChange w:id="1771" w:author="Abhishek Deep Nigam" w:date="2015-10-26T01:01:00Z">
              <w:rPr>
                <w:rFonts w:ascii="Courier New" w:hAnsi="Courier New" w:cs="Courier New"/>
              </w:rPr>
            </w:rPrChange>
          </w:rPr>
          <w:t>[7]-&gt;R(Backtracking)</w:t>
        </w:r>
      </w:ins>
    </w:p>
    <w:p w14:paraId="71722CE7" w14:textId="77777777" w:rsidR="00073577" w:rsidRPr="00073577" w:rsidRDefault="00073577" w:rsidP="00073577">
      <w:pPr>
        <w:spacing w:before="0" w:after="0"/>
        <w:rPr>
          <w:ins w:id="1772" w:author="Abhishek Deep Nigam" w:date="2015-10-26T01:01:00Z"/>
          <w:rFonts w:ascii="Courier New" w:hAnsi="Courier New" w:cs="Courier New"/>
          <w:sz w:val="16"/>
          <w:szCs w:val="16"/>
          <w:rPrChange w:id="1773" w:author="Abhishek Deep Nigam" w:date="2015-10-26T01:01:00Z">
            <w:rPr>
              <w:ins w:id="1774" w:author="Abhishek Deep Nigam" w:date="2015-10-26T01:01:00Z"/>
              <w:rFonts w:ascii="Courier New" w:hAnsi="Courier New" w:cs="Courier New"/>
            </w:rPr>
          </w:rPrChange>
        </w:rPr>
      </w:pPr>
      <w:ins w:id="1775" w:author="Abhishek Deep Nigam" w:date="2015-10-26T01:01:00Z">
        <w:r w:rsidRPr="00073577">
          <w:rPr>
            <w:rFonts w:ascii="Courier New" w:hAnsi="Courier New" w:cs="Courier New"/>
            <w:sz w:val="16"/>
            <w:szCs w:val="16"/>
            <w:rPrChange w:id="1776" w:author="Abhishek Deep Nigam" w:date="2015-10-26T01:01:00Z">
              <w:rPr>
                <w:rFonts w:ascii="Courier New" w:hAnsi="Courier New" w:cs="Courier New"/>
              </w:rPr>
            </w:rPrChange>
          </w:rPr>
          <w:t>[3]-&gt;W(Backtracking)</w:t>
        </w:r>
      </w:ins>
    </w:p>
    <w:p w14:paraId="4431928D" w14:textId="77777777" w:rsidR="00073577" w:rsidRPr="00073577" w:rsidRDefault="00073577" w:rsidP="00073577">
      <w:pPr>
        <w:spacing w:before="0" w:after="0"/>
        <w:rPr>
          <w:ins w:id="1777" w:author="Abhishek Deep Nigam" w:date="2015-10-26T01:01:00Z"/>
          <w:rFonts w:ascii="Courier New" w:hAnsi="Courier New" w:cs="Courier New"/>
          <w:sz w:val="16"/>
          <w:szCs w:val="16"/>
          <w:rPrChange w:id="1778" w:author="Abhishek Deep Nigam" w:date="2015-10-26T01:01:00Z">
            <w:rPr>
              <w:ins w:id="1779" w:author="Abhishek Deep Nigam" w:date="2015-10-26T01:01:00Z"/>
              <w:rFonts w:ascii="Courier New" w:hAnsi="Courier New" w:cs="Courier New"/>
            </w:rPr>
          </w:rPrChange>
        </w:rPr>
      </w:pPr>
      <w:ins w:id="1780" w:author="Abhishek Deep Nigam" w:date="2015-10-26T01:01:00Z">
        <w:r w:rsidRPr="00073577">
          <w:rPr>
            <w:rFonts w:ascii="Courier New" w:hAnsi="Courier New" w:cs="Courier New"/>
            <w:sz w:val="16"/>
            <w:szCs w:val="16"/>
            <w:rPrChange w:id="1781" w:author="Abhishek Deep Nigam" w:date="2015-10-26T01:01:00Z">
              <w:rPr>
                <w:rFonts w:ascii="Courier New" w:hAnsi="Courier New" w:cs="Courier New"/>
              </w:rPr>
            </w:rPrChange>
          </w:rPr>
          <w:t>[1]-&gt;S[2]-&gt;L[3]-&gt;A[4]-&gt;A[5]-&gt;H(Backtracking)</w:t>
        </w:r>
      </w:ins>
    </w:p>
    <w:p w14:paraId="3CD01625" w14:textId="77777777" w:rsidR="00073577" w:rsidRPr="00073577" w:rsidRDefault="00073577" w:rsidP="00073577">
      <w:pPr>
        <w:spacing w:before="0" w:after="0"/>
        <w:rPr>
          <w:ins w:id="1782" w:author="Abhishek Deep Nigam" w:date="2015-10-26T01:01:00Z"/>
          <w:rFonts w:ascii="Courier New" w:hAnsi="Courier New" w:cs="Courier New"/>
          <w:sz w:val="16"/>
          <w:szCs w:val="16"/>
          <w:rPrChange w:id="1783" w:author="Abhishek Deep Nigam" w:date="2015-10-26T01:01:00Z">
            <w:rPr>
              <w:ins w:id="1784" w:author="Abhishek Deep Nigam" w:date="2015-10-26T01:01:00Z"/>
              <w:rFonts w:ascii="Courier New" w:hAnsi="Courier New" w:cs="Courier New"/>
            </w:rPr>
          </w:rPrChange>
        </w:rPr>
      </w:pPr>
      <w:ins w:id="1785" w:author="Abhishek Deep Nigam" w:date="2015-10-26T01:01:00Z">
        <w:r w:rsidRPr="00073577">
          <w:rPr>
            <w:rFonts w:ascii="Courier New" w:hAnsi="Courier New" w:cs="Courier New"/>
            <w:sz w:val="16"/>
            <w:szCs w:val="16"/>
            <w:rPrChange w:id="1786" w:author="Abhishek Deep Nigam" w:date="2015-10-26T01:01:00Z">
              <w:rPr>
                <w:rFonts w:ascii="Courier New" w:hAnsi="Courier New" w:cs="Courier New"/>
              </w:rPr>
            </w:rPrChange>
          </w:rPr>
          <w:t>[3]-&gt;M[4]-&gt;A[5]-&gt;N[6]-&gt;D[7]-&gt;E(Backtracking)</w:t>
        </w:r>
      </w:ins>
    </w:p>
    <w:p w14:paraId="15EE6B00" w14:textId="77777777" w:rsidR="00073577" w:rsidRPr="00073577" w:rsidRDefault="00073577" w:rsidP="00073577">
      <w:pPr>
        <w:spacing w:before="0" w:after="0"/>
        <w:rPr>
          <w:ins w:id="1787" w:author="Abhishek Deep Nigam" w:date="2015-10-26T01:01:00Z"/>
          <w:rFonts w:ascii="Courier New" w:hAnsi="Courier New" w:cs="Courier New"/>
          <w:sz w:val="16"/>
          <w:szCs w:val="16"/>
          <w:rPrChange w:id="1788" w:author="Abhishek Deep Nigam" w:date="2015-10-26T01:01:00Z">
            <w:rPr>
              <w:ins w:id="1789" w:author="Abhishek Deep Nigam" w:date="2015-10-26T01:01:00Z"/>
              <w:rFonts w:ascii="Courier New" w:hAnsi="Courier New" w:cs="Courier New"/>
            </w:rPr>
          </w:rPrChange>
        </w:rPr>
      </w:pPr>
      <w:ins w:id="1790" w:author="Abhishek Deep Nigam" w:date="2015-10-26T01:01:00Z">
        <w:r w:rsidRPr="00073577">
          <w:rPr>
            <w:rFonts w:ascii="Courier New" w:hAnsi="Courier New" w:cs="Courier New"/>
            <w:sz w:val="16"/>
            <w:szCs w:val="16"/>
            <w:rPrChange w:id="1791" w:author="Abhishek Deep Nigam" w:date="2015-10-26T01:01:00Z">
              <w:rPr>
                <w:rFonts w:ascii="Courier New" w:hAnsi="Courier New" w:cs="Courier New"/>
              </w:rPr>
            </w:rPrChange>
          </w:rPr>
          <w:t>[7]-&gt;I(Backtracking)</w:t>
        </w:r>
      </w:ins>
    </w:p>
    <w:p w14:paraId="768BA581" w14:textId="77777777" w:rsidR="00073577" w:rsidRPr="00073577" w:rsidRDefault="00073577" w:rsidP="00073577">
      <w:pPr>
        <w:spacing w:before="0" w:after="0"/>
        <w:rPr>
          <w:ins w:id="1792" w:author="Abhishek Deep Nigam" w:date="2015-10-26T01:01:00Z"/>
          <w:rFonts w:ascii="Courier New" w:hAnsi="Courier New" w:cs="Courier New"/>
          <w:sz w:val="16"/>
          <w:szCs w:val="16"/>
          <w:rPrChange w:id="1793" w:author="Abhishek Deep Nigam" w:date="2015-10-26T01:01:00Z">
            <w:rPr>
              <w:ins w:id="1794" w:author="Abhishek Deep Nigam" w:date="2015-10-26T01:01:00Z"/>
              <w:rFonts w:ascii="Courier New" w:hAnsi="Courier New" w:cs="Courier New"/>
            </w:rPr>
          </w:rPrChange>
        </w:rPr>
      </w:pPr>
      <w:ins w:id="1795" w:author="Abhishek Deep Nigam" w:date="2015-10-26T01:01:00Z">
        <w:r w:rsidRPr="00073577">
          <w:rPr>
            <w:rFonts w:ascii="Courier New" w:hAnsi="Courier New" w:cs="Courier New"/>
            <w:sz w:val="16"/>
            <w:szCs w:val="16"/>
            <w:rPrChange w:id="1796" w:author="Abhishek Deep Nigam" w:date="2015-10-26T01:01:00Z">
              <w:rPr>
                <w:rFonts w:ascii="Courier New" w:hAnsi="Courier New" w:cs="Courier New"/>
              </w:rPr>
            </w:rPrChange>
          </w:rPr>
          <w:t>[3]-&gt;S[4]-&gt;A[5]-&gt;Y[6]-&gt;D[7]-&gt;E(Backtracking)</w:t>
        </w:r>
      </w:ins>
    </w:p>
    <w:p w14:paraId="66594324" w14:textId="77777777" w:rsidR="00073577" w:rsidRPr="00073577" w:rsidRDefault="00073577" w:rsidP="00073577">
      <w:pPr>
        <w:spacing w:before="0" w:after="0"/>
        <w:rPr>
          <w:ins w:id="1797" w:author="Abhishek Deep Nigam" w:date="2015-10-26T01:01:00Z"/>
          <w:rFonts w:ascii="Courier New" w:hAnsi="Courier New" w:cs="Courier New"/>
          <w:sz w:val="16"/>
          <w:szCs w:val="16"/>
          <w:rPrChange w:id="1798" w:author="Abhishek Deep Nigam" w:date="2015-10-26T01:01:00Z">
            <w:rPr>
              <w:ins w:id="1799" w:author="Abhishek Deep Nigam" w:date="2015-10-26T01:01:00Z"/>
              <w:rFonts w:ascii="Courier New" w:hAnsi="Courier New" w:cs="Courier New"/>
            </w:rPr>
          </w:rPrChange>
        </w:rPr>
      </w:pPr>
      <w:ins w:id="1800" w:author="Abhishek Deep Nigam" w:date="2015-10-26T01:01:00Z">
        <w:r w:rsidRPr="00073577">
          <w:rPr>
            <w:rFonts w:ascii="Courier New" w:hAnsi="Courier New" w:cs="Courier New"/>
            <w:sz w:val="16"/>
            <w:szCs w:val="16"/>
            <w:rPrChange w:id="1801" w:author="Abhishek Deep Nigam" w:date="2015-10-26T01:01:00Z">
              <w:rPr>
                <w:rFonts w:ascii="Courier New" w:hAnsi="Courier New" w:cs="Courier New"/>
              </w:rPr>
            </w:rPrChange>
          </w:rPr>
          <w:t>[7]-&gt;I(Backtracking)</w:t>
        </w:r>
      </w:ins>
    </w:p>
    <w:p w14:paraId="0971B0E5" w14:textId="77777777" w:rsidR="00073577" w:rsidRPr="00073577" w:rsidRDefault="00073577" w:rsidP="00073577">
      <w:pPr>
        <w:spacing w:before="0" w:after="0"/>
        <w:rPr>
          <w:ins w:id="1802" w:author="Abhishek Deep Nigam" w:date="2015-10-26T01:01:00Z"/>
          <w:rFonts w:ascii="Courier New" w:hAnsi="Courier New" w:cs="Courier New"/>
          <w:sz w:val="16"/>
          <w:szCs w:val="16"/>
          <w:rPrChange w:id="1803" w:author="Abhishek Deep Nigam" w:date="2015-10-26T01:01:00Z">
            <w:rPr>
              <w:ins w:id="1804" w:author="Abhishek Deep Nigam" w:date="2015-10-26T01:01:00Z"/>
              <w:rFonts w:ascii="Courier New" w:hAnsi="Courier New" w:cs="Courier New"/>
            </w:rPr>
          </w:rPrChange>
        </w:rPr>
      </w:pPr>
      <w:ins w:id="1805" w:author="Abhishek Deep Nigam" w:date="2015-10-26T01:01:00Z">
        <w:r w:rsidRPr="00073577">
          <w:rPr>
            <w:rFonts w:ascii="Courier New" w:hAnsi="Courier New" w:cs="Courier New"/>
            <w:sz w:val="16"/>
            <w:szCs w:val="16"/>
            <w:rPrChange w:id="1806" w:author="Abhishek Deep Nigam" w:date="2015-10-26T01:01:00Z">
              <w:rPr>
                <w:rFonts w:ascii="Courier New" w:hAnsi="Courier New" w:cs="Courier New"/>
              </w:rPr>
            </w:rPrChange>
          </w:rPr>
          <w:t>[3]-&gt;W(Backtracking)</w:t>
        </w:r>
      </w:ins>
    </w:p>
    <w:p w14:paraId="699BFB7C" w14:textId="77777777" w:rsidR="00073577" w:rsidRPr="00073577" w:rsidRDefault="00073577" w:rsidP="00073577">
      <w:pPr>
        <w:spacing w:before="0" w:after="0"/>
        <w:rPr>
          <w:ins w:id="1807" w:author="Abhishek Deep Nigam" w:date="2015-10-26T01:01:00Z"/>
          <w:rFonts w:ascii="Courier New" w:hAnsi="Courier New" w:cs="Courier New"/>
          <w:sz w:val="16"/>
          <w:szCs w:val="16"/>
          <w:rPrChange w:id="1808" w:author="Abhishek Deep Nigam" w:date="2015-10-26T01:01:00Z">
            <w:rPr>
              <w:ins w:id="1809" w:author="Abhishek Deep Nigam" w:date="2015-10-26T01:01:00Z"/>
              <w:rFonts w:ascii="Courier New" w:hAnsi="Courier New" w:cs="Courier New"/>
            </w:rPr>
          </w:rPrChange>
        </w:rPr>
      </w:pPr>
      <w:ins w:id="1810" w:author="Abhishek Deep Nigam" w:date="2015-10-26T01:01:00Z">
        <w:r w:rsidRPr="00073577">
          <w:rPr>
            <w:rFonts w:ascii="Courier New" w:hAnsi="Courier New" w:cs="Courier New"/>
            <w:sz w:val="16"/>
            <w:szCs w:val="16"/>
            <w:rPrChange w:id="1811" w:author="Abhishek Deep Nigam" w:date="2015-10-26T01:01:00Z">
              <w:rPr>
                <w:rFonts w:ascii="Courier New" w:hAnsi="Courier New" w:cs="Courier New"/>
              </w:rPr>
            </w:rPrChange>
          </w:rPr>
          <w:t>[1]-&gt;W[2]-&gt;A[3]-&gt;A[4]-&gt;A[5]-&gt;H(Backtracking)</w:t>
        </w:r>
      </w:ins>
    </w:p>
    <w:p w14:paraId="200BAA07" w14:textId="77777777" w:rsidR="00073577" w:rsidRPr="00073577" w:rsidRDefault="00073577" w:rsidP="00073577">
      <w:pPr>
        <w:spacing w:before="0" w:after="0"/>
        <w:rPr>
          <w:ins w:id="1812" w:author="Abhishek Deep Nigam" w:date="2015-10-26T01:01:00Z"/>
          <w:rFonts w:ascii="Courier New" w:hAnsi="Courier New" w:cs="Courier New"/>
          <w:sz w:val="16"/>
          <w:szCs w:val="16"/>
          <w:rPrChange w:id="1813" w:author="Abhishek Deep Nigam" w:date="2015-10-26T01:01:00Z">
            <w:rPr>
              <w:ins w:id="1814" w:author="Abhishek Deep Nigam" w:date="2015-10-26T01:01:00Z"/>
              <w:rFonts w:ascii="Courier New" w:hAnsi="Courier New" w:cs="Courier New"/>
            </w:rPr>
          </w:rPrChange>
        </w:rPr>
      </w:pPr>
      <w:ins w:id="1815" w:author="Abhishek Deep Nigam" w:date="2015-10-26T01:01:00Z">
        <w:r w:rsidRPr="00073577">
          <w:rPr>
            <w:rFonts w:ascii="Courier New" w:hAnsi="Courier New" w:cs="Courier New"/>
            <w:sz w:val="16"/>
            <w:szCs w:val="16"/>
            <w:rPrChange w:id="1816" w:author="Abhishek Deep Nigam" w:date="2015-10-26T01:01:00Z">
              <w:rPr>
                <w:rFonts w:ascii="Courier New" w:hAnsi="Courier New" w:cs="Courier New"/>
              </w:rPr>
            </w:rPrChange>
          </w:rPr>
          <w:t>[3]-&gt;M[4]-&gt;A[5]-&gt;N[6]-&gt;D[7]-&gt;A(Backtracking)</w:t>
        </w:r>
      </w:ins>
    </w:p>
    <w:p w14:paraId="7A868A2F" w14:textId="77777777" w:rsidR="00073577" w:rsidRPr="00073577" w:rsidRDefault="00073577" w:rsidP="00073577">
      <w:pPr>
        <w:spacing w:before="0" w:after="0"/>
        <w:rPr>
          <w:ins w:id="1817" w:author="Abhishek Deep Nigam" w:date="2015-10-26T01:01:00Z"/>
          <w:rFonts w:ascii="Courier New" w:hAnsi="Courier New" w:cs="Courier New"/>
          <w:sz w:val="16"/>
          <w:szCs w:val="16"/>
          <w:rPrChange w:id="1818" w:author="Abhishek Deep Nigam" w:date="2015-10-26T01:01:00Z">
            <w:rPr>
              <w:ins w:id="1819" w:author="Abhishek Deep Nigam" w:date="2015-10-26T01:01:00Z"/>
              <w:rFonts w:ascii="Courier New" w:hAnsi="Courier New" w:cs="Courier New"/>
            </w:rPr>
          </w:rPrChange>
        </w:rPr>
      </w:pPr>
      <w:ins w:id="1820" w:author="Abhishek Deep Nigam" w:date="2015-10-26T01:01:00Z">
        <w:r w:rsidRPr="00073577">
          <w:rPr>
            <w:rFonts w:ascii="Courier New" w:hAnsi="Courier New" w:cs="Courier New"/>
            <w:sz w:val="16"/>
            <w:szCs w:val="16"/>
            <w:rPrChange w:id="1821" w:author="Abhishek Deep Nigam" w:date="2015-10-26T01:01:00Z">
              <w:rPr>
                <w:rFonts w:ascii="Courier New" w:hAnsi="Courier New" w:cs="Courier New"/>
              </w:rPr>
            </w:rPrChange>
          </w:rPr>
          <w:t>[7]-&gt;R(Backtracking)</w:t>
        </w:r>
      </w:ins>
    </w:p>
    <w:p w14:paraId="16701D65" w14:textId="77777777" w:rsidR="00073577" w:rsidRPr="00073577" w:rsidRDefault="00073577" w:rsidP="00073577">
      <w:pPr>
        <w:spacing w:before="0" w:after="0"/>
        <w:rPr>
          <w:ins w:id="1822" w:author="Abhishek Deep Nigam" w:date="2015-10-26T01:01:00Z"/>
          <w:rFonts w:ascii="Courier New" w:hAnsi="Courier New" w:cs="Courier New"/>
          <w:sz w:val="16"/>
          <w:szCs w:val="16"/>
          <w:rPrChange w:id="1823" w:author="Abhishek Deep Nigam" w:date="2015-10-26T01:01:00Z">
            <w:rPr>
              <w:ins w:id="1824" w:author="Abhishek Deep Nigam" w:date="2015-10-26T01:01:00Z"/>
              <w:rFonts w:ascii="Courier New" w:hAnsi="Courier New" w:cs="Courier New"/>
            </w:rPr>
          </w:rPrChange>
        </w:rPr>
      </w:pPr>
      <w:ins w:id="1825" w:author="Abhishek Deep Nigam" w:date="2015-10-26T01:01:00Z">
        <w:r w:rsidRPr="00073577">
          <w:rPr>
            <w:rFonts w:ascii="Courier New" w:hAnsi="Courier New" w:cs="Courier New"/>
            <w:sz w:val="16"/>
            <w:szCs w:val="16"/>
            <w:rPrChange w:id="1826" w:author="Abhishek Deep Nigam" w:date="2015-10-26T01:01:00Z">
              <w:rPr>
                <w:rFonts w:ascii="Courier New" w:hAnsi="Courier New" w:cs="Courier New"/>
              </w:rPr>
            </w:rPrChange>
          </w:rPr>
          <w:t>[3]-&gt;S[4]-&gt;A[5]-&gt;Y[6]-&gt;D[7]-&gt;A(Backtracking)</w:t>
        </w:r>
      </w:ins>
    </w:p>
    <w:p w14:paraId="662469F4" w14:textId="77777777" w:rsidR="00073577" w:rsidRPr="00073577" w:rsidRDefault="00073577" w:rsidP="00073577">
      <w:pPr>
        <w:spacing w:before="0" w:after="0"/>
        <w:rPr>
          <w:ins w:id="1827" w:author="Abhishek Deep Nigam" w:date="2015-10-26T01:01:00Z"/>
          <w:rFonts w:ascii="Courier New" w:hAnsi="Courier New" w:cs="Courier New"/>
          <w:sz w:val="16"/>
          <w:szCs w:val="16"/>
          <w:rPrChange w:id="1828" w:author="Abhishek Deep Nigam" w:date="2015-10-26T01:01:00Z">
            <w:rPr>
              <w:ins w:id="1829" w:author="Abhishek Deep Nigam" w:date="2015-10-26T01:01:00Z"/>
              <w:rFonts w:ascii="Courier New" w:hAnsi="Courier New" w:cs="Courier New"/>
            </w:rPr>
          </w:rPrChange>
        </w:rPr>
      </w:pPr>
      <w:ins w:id="1830" w:author="Abhishek Deep Nigam" w:date="2015-10-26T01:01:00Z">
        <w:r w:rsidRPr="00073577">
          <w:rPr>
            <w:rFonts w:ascii="Courier New" w:hAnsi="Courier New" w:cs="Courier New"/>
            <w:sz w:val="16"/>
            <w:szCs w:val="16"/>
            <w:rPrChange w:id="1831" w:author="Abhishek Deep Nigam" w:date="2015-10-26T01:01:00Z">
              <w:rPr>
                <w:rFonts w:ascii="Courier New" w:hAnsi="Courier New" w:cs="Courier New"/>
              </w:rPr>
            </w:rPrChange>
          </w:rPr>
          <w:t>[7]-&gt;R(Backtracking)</w:t>
        </w:r>
      </w:ins>
    </w:p>
    <w:p w14:paraId="1E01B3AC" w14:textId="77777777" w:rsidR="00073577" w:rsidRPr="00073577" w:rsidRDefault="00073577" w:rsidP="00073577">
      <w:pPr>
        <w:spacing w:before="0" w:after="0"/>
        <w:rPr>
          <w:ins w:id="1832" w:author="Abhishek Deep Nigam" w:date="2015-10-26T01:01:00Z"/>
          <w:rFonts w:ascii="Courier New" w:hAnsi="Courier New" w:cs="Courier New"/>
          <w:sz w:val="16"/>
          <w:szCs w:val="16"/>
          <w:rPrChange w:id="1833" w:author="Abhishek Deep Nigam" w:date="2015-10-26T01:01:00Z">
            <w:rPr>
              <w:ins w:id="1834" w:author="Abhishek Deep Nigam" w:date="2015-10-26T01:01:00Z"/>
              <w:rFonts w:ascii="Courier New" w:hAnsi="Courier New" w:cs="Courier New"/>
            </w:rPr>
          </w:rPrChange>
        </w:rPr>
      </w:pPr>
      <w:ins w:id="1835" w:author="Abhishek Deep Nigam" w:date="2015-10-26T01:01:00Z">
        <w:r w:rsidRPr="00073577">
          <w:rPr>
            <w:rFonts w:ascii="Courier New" w:hAnsi="Courier New" w:cs="Courier New"/>
            <w:sz w:val="16"/>
            <w:szCs w:val="16"/>
            <w:rPrChange w:id="1836" w:author="Abhishek Deep Nigam" w:date="2015-10-26T01:01:00Z">
              <w:rPr>
                <w:rFonts w:ascii="Courier New" w:hAnsi="Courier New" w:cs="Courier New"/>
              </w:rPr>
            </w:rPrChange>
          </w:rPr>
          <w:t>[3]-&gt;W(Backtracking)</w:t>
        </w:r>
      </w:ins>
    </w:p>
    <w:p w14:paraId="425694E4" w14:textId="77777777" w:rsidR="00073577" w:rsidRPr="00073577" w:rsidRDefault="00073577" w:rsidP="00073577">
      <w:pPr>
        <w:spacing w:before="0" w:after="0"/>
        <w:rPr>
          <w:ins w:id="1837" w:author="Abhishek Deep Nigam" w:date="2015-10-26T01:01:00Z"/>
          <w:rFonts w:ascii="Courier New" w:hAnsi="Courier New" w:cs="Courier New"/>
          <w:sz w:val="16"/>
          <w:szCs w:val="16"/>
          <w:rPrChange w:id="1838" w:author="Abhishek Deep Nigam" w:date="2015-10-26T01:01:00Z">
            <w:rPr>
              <w:ins w:id="1839" w:author="Abhishek Deep Nigam" w:date="2015-10-26T01:01:00Z"/>
              <w:rFonts w:ascii="Courier New" w:hAnsi="Courier New" w:cs="Courier New"/>
            </w:rPr>
          </w:rPrChange>
        </w:rPr>
      </w:pPr>
      <w:ins w:id="1840" w:author="Abhishek Deep Nigam" w:date="2015-10-26T01:01:00Z">
        <w:r w:rsidRPr="00073577">
          <w:rPr>
            <w:rFonts w:ascii="Courier New" w:hAnsi="Courier New" w:cs="Courier New"/>
            <w:sz w:val="16"/>
            <w:szCs w:val="16"/>
            <w:rPrChange w:id="1841" w:author="Abhishek Deep Nigam" w:date="2015-10-26T01:01:00Z">
              <w:rPr>
                <w:rFonts w:ascii="Courier New" w:hAnsi="Courier New" w:cs="Courier New"/>
              </w:rPr>
            </w:rPrChange>
          </w:rPr>
          <w:t>[2]-&gt;E[3]-&gt;A[4]-&gt;A[5]-&gt;H(Backtracking)</w:t>
        </w:r>
      </w:ins>
    </w:p>
    <w:p w14:paraId="0E9ACCA4" w14:textId="77777777" w:rsidR="00073577" w:rsidRPr="00073577" w:rsidRDefault="00073577" w:rsidP="00073577">
      <w:pPr>
        <w:spacing w:before="0" w:after="0"/>
        <w:rPr>
          <w:ins w:id="1842" w:author="Abhishek Deep Nigam" w:date="2015-10-26T01:01:00Z"/>
          <w:rFonts w:ascii="Courier New" w:hAnsi="Courier New" w:cs="Courier New"/>
          <w:sz w:val="16"/>
          <w:szCs w:val="16"/>
          <w:rPrChange w:id="1843" w:author="Abhishek Deep Nigam" w:date="2015-10-26T01:01:00Z">
            <w:rPr>
              <w:ins w:id="1844" w:author="Abhishek Deep Nigam" w:date="2015-10-26T01:01:00Z"/>
              <w:rFonts w:ascii="Courier New" w:hAnsi="Courier New" w:cs="Courier New"/>
            </w:rPr>
          </w:rPrChange>
        </w:rPr>
      </w:pPr>
      <w:ins w:id="1845" w:author="Abhishek Deep Nigam" w:date="2015-10-26T01:01:00Z">
        <w:r w:rsidRPr="00073577">
          <w:rPr>
            <w:rFonts w:ascii="Courier New" w:hAnsi="Courier New" w:cs="Courier New"/>
            <w:sz w:val="16"/>
            <w:szCs w:val="16"/>
            <w:rPrChange w:id="1846" w:author="Abhishek Deep Nigam" w:date="2015-10-26T01:01:00Z">
              <w:rPr>
                <w:rFonts w:ascii="Courier New" w:hAnsi="Courier New" w:cs="Courier New"/>
              </w:rPr>
            </w:rPrChange>
          </w:rPr>
          <w:t>[3]-&gt;M[4]-&gt;A[5]-&gt;N[6]-&gt;D[7]-&gt;A(Backtracking)</w:t>
        </w:r>
      </w:ins>
    </w:p>
    <w:p w14:paraId="63A972F0" w14:textId="77777777" w:rsidR="00073577" w:rsidRPr="00073577" w:rsidRDefault="00073577" w:rsidP="00073577">
      <w:pPr>
        <w:spacing w:before="0" w:after="0"/>
        <w:rPr>
          <w:ins w:id="1847" w:author="Abhishek Deep Nigam" w:date="2015-10-26T01:01:00Z"/>
          <w:rFonts w:ascii="Courier New" w:hAnsi="Courier New" w:cs="Courier New"/>
          <w:sz w:val="16"/>
          <w:szCs w:val="16"/>
          <w:rPrChange w:id="1848" w:author="Abhishek Deep Nigam" w:date="2015-10-26T01:01:00Z">
            <w:rPr>
              <w:ins w:id="1849" w:author="Abhishek Deep Nigam" w:date="2015-10-26T01:01:00Z"/>
              <w:rFonts w:ascii="Courier New" w:hAnsi="Courier New" w:cs="Courier New"/>
            </w:rPr>
          </w:rPrChange>
        </w:rPr>
      </w:pPr>
      <w:ins w:id="1850" w:author="Abhishek Deep Nigam" w:date="2015-10-26T01:01:00Z">
        <w:r w:rsidRPr="00073577">
          <w:rPr>
            <w:rFonts w:ascii="Courier New" w:hAnsi="Courier New" w:cs="Courier New"/>
            <w:sz w:val="16"/>
            <w:szCs w:val="16"/>
            <w:rPrChange w:id="1851" w:author="Abhishek Deep Nigam" w:date="2015-10-26T01:01:00Z">
              <w:rPr>
                <w:rFonts w:ascii="Courier New" w:hAnsi="Courier New" w:cs="Courier New"/>
              </w:rPr>
            </w:rPrChange>
          </w:rPr>
          <w:t>[7]-&gt;E(Backtracking)</w:t>
        </w:r>
      </w:ins>
    </w:p>
    <w:p w14:paraId="76AB4656" w14:textId="77777777" w:rsidR="00073577" w:rsidRPr="00073577" w:rsidRDefault="00073577" w:rsidP="00073577">
      <w:pPr>
        <w:spacing w:before="0" w:after="0"/>
        <w:rPr>
          <w:ins w:id="1852" w:author="Abhishek Deep Nigam" w:date="2015-10-26T01:01:00Z"/>
          <w:rFonts w:ascii="Courier New" w:hAnsi="Courier New" w:cs="Courier New"/>
          <w:sz w:val="16"/>
          <w:szCs w:val="16"/>
          <w:rPrChange w:id="1853" w:author="Abhishek Deep Nigam" w:date="2015-10-26T01:01:00Z">
            <w:rPr>
              <w:ins w:id="1854" w:author="Abhishek Deep Nigam" w:date="2015-10-26T01:01:00Z"/>
              <w:rFonts w:ascii="Courier New" w:hAnsi="Courier New" w:cs="Courier New"/>
            </w:rPr>
          </w:rPrChange>
        </w:rPr>
      </w:pPr>
      <w:ins w:id="1855" w:author="Abhishek Deep Nigam" w:date="2015-10-26T01:01:00Z">
        <w:r w:rsidRPr="00073577">
          <w:rPr>
            <w:rFonts w:ascii="Courier New" w:hAnsi="Courier New" w:cs="Courier New"/>
            <w:sz w:val="16"/>
            <w:szCs w:val="16"/>
            <w:rPrChange w:id="1856" w:author="Abhishek Deep Nigam" w:date="2015-10-26T01:01:00Z">
              <w:rPr>
                <w:rFonts w:ascii="Courier New" w:hAnsi="Courier New" w:cs="Courier New"/>
              </w:rPr>
            </w:rPrChange>
          </w:rPr>
          <w:t>[7]-&gt;O(Backtracking)</w:t>
        </w:r>
      </w:ins>
    </w:p>
    <w:p w14:paraId="23B659B0" w14:textId="77777777" w:rsidR="00073577" w:rsidRPr="00073577" w:rsidRDefault="00073577" w:rsidP="00073577">
      <w:pPr>
        <w:spacing w:before="0" w:after="0"/>
        <w:rPr>
          <w:ins w:id="1857" w:author="Abhishek Deep Nigam" w:date="2015-10-26T01:01:00Z"/>
          <w:rFonts w:ascii="Courier New" w:hAnsi="Courier New" w:cs="Courier New"/>
          <w:sz w:val="16"/>
          <w:szCs w:val="16"/>
          <w:rPrChange w:id="1858" w:author="Abhishek Deep Nigam" w:date="2015-10-26T01:01:00Z">
            <w:rPr>
              <w:ins w:id="1859" w:author="Abhishek Deep Nigam" w:date="2015-10-26T01:01:00Z"/>
              <w:rFonts w:ascii="Courier New" w:hAnsi="Courier New" w:cs="Courier New"/>
            </w:rPr>
          </w:rPrChange>
        </w:rPr>
      </w:pPr>
      <w:ins w:id="1860" w:author="Abhishek Deep Nigam" w:date="2015-10-26T01:01:00Z">
        <w:r w:rsidRPr="00073577">
          <w:rPr>
            <w:rFonts w:ascii="Courier New" w:hAnsi="Courier New" w:cs="Courier New"/>
            <w:sz w:val="16"/>
            <w:szCs w:val="16"/>
            <w:rPrChange w:id="1861" w:author="Abhishek Deep Nigam" w:date="2015-10-26T01:01:00Z">
              <w:rPr>
                <w:rFonts w:ascii="Courier New" w:hAnsi="Courier New" w:cs="Courier New"/>
              </w:rPr>
            </w:rPrChange>
          </w:rPr>
          <w:t>[7]-&gt;Y(Backtracking)</w:t>
        </w:r>
      </w:ins>
    </w:p>
    <w:p w14:paraId="259B85F0" w14:textId="77777777" w:rsidR="00073577" w:rsidRPr="00073577" w:rsidRDefault="00073577" w:rsidP="00073577">
      <w:pPr>
        <w:spacing w:before="0" w:after="0"/>
        <w:rPr>
          <w:ins w:id="1862" w:author="Abhishek Deep Nigam" w:date="2015-10-26T01:01:00Z"/>
          <w:rFonts w:ascii="Courier New" w:hAnsi="Courier New" w:cs="Courier New"/>
          <w:sz w:val="16"/>
          <w:szCs w:val="16"/>
          <w:rPrChange w:id="1863" w:author="Abhishek Deep Nigam" w:date="2015-10-26T01:01:00Z">
            <w:rPr>
              <w:ins w:id="1864" w:author="Abhishek Deep Nigam" w:date="2015-10-26T01:01:00Z"/>
              <w:rFonts w:ascii="Courier New" w:hAnsi="Courier New" w:cs="Courier New"/>
            </w:rPr>
          </w:rPrChange>
        </w:rPr>
      </w:pPr>
      <w:ins w:id="1865" w:author="Abhishek Deep Nigam" w:date="2015-10-26T01:01:00Z">
        <w:r w:rsidRPr="00073577">
          <w:rPr>
            <w:rFonts w:ascii="Courier New" w:hAnsi="Courier New" w:cs="Courier New"/>
            <w:sz w:val="16"/>
            <w:szCs w:val="16"/>
            <w:rPrChange w:id="1866" w:author="Abhishek Deep Nigam" w:date="2015-10-26T01:01:00Z">
              <w:rPr>
                <w:rFonts w:ascii="Courier New" w:hAnsi="Courier New" w:cs="Courier New"/>
              </w:rPr>
            </w:rPrChange>
          </w:rPr>
          <w:lastRenderedPageBreak/>
          <w:t>[3]-&gt;S[4]-&gt;A[5]-&gt;Y[6]-&gt;D[7]-&gt;A(Backtracking)</w:t>
        </w:r>
      </w:ins>
    </w:p>
    <w:p w14:paraId="5A6E0939" w14:textId="77777777" w:rsidR="00073577" w:rsidRPr="00073577" w:rsidRDefault="00073577" w:rsidP="00073577">
      <w:pPr>
        <w:spacing w:before="0" w:after="0"/>
        <w:rPr>
          <w:ins w:id="1867" w:author="Abhishek Deep Nigam" w:date="2015-10-26T01:01:00Z"/>
          <w:rFonts w:ascii="Courier New" w:hAnsi="Courier New" w:cs="Courier New"/>
          <w:sz w:val="16"/>
          <w:szCs w:val="16"/>
          <w:rPrChange w:id="1868" w:author="Abhishek Deep Nigam" w:date="2015-10-26T01:01:00Z">
            <w:rPr>
              <w:ins w:id="1869" w:author="Abhishek Deep Nigam" w:date="2015-10-26T01:01:00Z"/>
              <w:rFonts w:ascii="Courier New" w:hAnsi="Courier New" w:cs="Courier New"/>
            </w:rPr>
          </w:rPrChange>
        </w:rPr>
      </w:pPr>
      <w:ins w:id="1870" w:author="Abhishek Deep Nigam" w:date="2015-10-26T01:01:00Z">
        <w:r w:rsidRPr="00073577">
          <w:rPr>
            <w:rFonts w:ascii="Courier New" w:hAnsi="Courier New" w:cs="Courier New"/>
            <w:sz w:val="16"/>
            <w:szCs w:val="16"/>
            <w:rPrChange w:id="1871" w:author="Abhishek Deep Nigam" w:date="2015-10-26T01:01:00Z">
              <w:rPr>
                <w:rFonts w:ascii="Courier New" w:hAnsi="Courier New" w:cs="Courier New"/>
              </w:rPr>
            </w:rPrChange>
          </w:rPr>
          <w:t>[7]-&gt;E(Backtracking)</w:t>
        </w:r>
      </w:ins>
    </w:p>
    <w:p w14:paraId="4A64C305" w14:textId="77777777" w:rsidR="00073577" w:rsidRPr="00073577" w:rsidRDefault="00073577" w:rsidP="00073577">
      <w:pPr>
        <w:spacing w:before="0" w:after="0"/>
        <w:rPr>
          <w:ins w:id="1872" w:author="Abhishek Deep Nigam" w:date="2015-10-26T01:01:00Z"/>
          <w:rFonts w:ascii="Courier New" w:hAnsi="Courier New" w:cs="Courier New"/>
          <w:sz w:val="16"/>
          <w:szCs w:val="16"/>
          <w:rPrChange w:id="1873" w:author="Abhishek Deep Nigam" w:date="2015-10-26T01:01:00Z">
            <w:rPr>
              <w:ins w:id="1874" w:author="Abhishek Deep Nigam" w:date="2015-10-26T01:01:00Z"/>
              <w:rFonts w:ascii="Courier New" w:hAnsi="Courier New" w:cs="Courier New"/>
            </w:rPr>
          </w:rPrChange>
        </w:rPr>
      </w:pPr>
      <w:ins w:id="1875" w:author="Abhishek Deep Nigam" w:date="2015-10-26T01:01:00Z">
        <w:r w:rsidRPr="00073577">
          <w:rPr>
            <w:rFonts w:ascii="Courier New" w:hAnsi="Courier New" w:cs="Courier New"/>
            <w:sz w:val="16"/>
            <w:szCs w:val="16"/>
            <w:rPrChange w:id="1876" w:author="Abhishek Deep Nigam" w:date="2015-10-26T01:01:00Z">
              <w:rPr>
                <w:rFonts w:ascii="Courier New" w:hAnsi="Courier New" w:cs="Courier New"/>
              </w:rPr>
            </w:rPrChange>
          </w:rPr>
          <w:t>[7]-&gt;O(Backtracking)</w:t>
        </w:r>
      </w:ins>
    </w:p>
    <w:p w14:paraId="169A8590" w14:textId="77777777" w:rsidR="00073577" w:rsidRPr="00073577" w:rsidRDefault="00073577" w:rsidP="00073577">
      <w:pPr>
        <w:spacing w:before="0" w:after="0"/>
        <w:rPr>
          <w:ins w:id="1877" w:author="Abhishek Deep Nigam" w:date="2015-10-26T01:01:00Z"/>
          <w:rFonts w:ascii="Courier New" w:hAnsi="Courier New" w:cs="Courier New"/>
          <w:sz w:val="16"/>
          <w:szCs w:val="16"/>
          <w:rPrChange w:id="1878" w:author="Abhishek Deep Nigam" w:date="2015-10-26T01:01:00Z">
            <w:rPr>
              <w:ins w:id="1879" w:author="Abhishek Deep Nigam" w:date="2015-10-26T01:01:00Z"/>
              <w:rFonts w:ascii="Courier New" w:hAnsi="Courier New" w:cs="Courier New"/>
            </w:rPr>
          </w:rPrChange>
        </w:rPr>
      </w:pPr>
      <w:ins w:id="1880" w:author="Abhishek Deep Nigam" w:date="2015-10-26T01:01:00Z">
        <w:r w:rsidRPr="00073577">
          <w:rPr>
            <w:rFonts w:ascii="Courier New" w:hAnsi="Courier New" w:cs="Courier New"/>
            <w:sz w:val="16"/>
            <w:szCs w:val="16"/>
            <w:rPrChange w:id="1881" w:author="Abhishek Deep Nigam" w:date="2015-10-26T01:01:00Z">
              <w:rPr>
                <w:rFonts w:ascii="Courier New" w:hAnsi="Courier New" w:cs="Courier New"/>
              </w:rPr>
            </w:rPrChange>
          </w:rPr>
          <w:t>[7]-&gt;Y(Backtracking)</w:t>
        </w:r>
      </w:ins>
    </w:p>
    <w:p w14:paraId="4102AA9F" w14:textId="77777777" w:rsidR="00073577" w:rsidRPr="00073577" w:rsidRDefault="00073577" w:rsidP="00073577">
      <w:pPr>
        <w:spacing w:before="0" w:after="0"/>
        <w:rPr>
          <w:ins w:id="1882" w:author="Abhishek Deep Nigam" w:date="2015-10-26T01:01:00Z"/>
          <w:rFonts w:ascii="Courier New" w:hAnsi="Courier New" w:cs="Courier New"/>
          <w:sz w:val="16"/>
          <w:szCs w:val="16"/>
          <w:rPrChange w:id="1883" w:author="Abhishek Deep Nigam" w:date="2015-10-26T01:01:00Z">
            <w:rPr>
              <w:ins w:id="1884" w:author="Abhishek Deep Nigam" w:date="2015-10-26T01:01:00Z"/>
              <w:rFonts w:ascii="Courier New" w:hAnsi="Courier New" w:cs="Courier New"/>
            </w:rPr>
          </w:rPrChange>
        </w:rPr>
      </w:pPr>
      <w:ins w:id="1885" w:author="Abhishek Deep Nigam" w:date="2015-10-26T01:01:00Z">
        <w:r w:rsidRPr="00073577">
          <w:rPr>
            <w:rFonts w:ascii="Courier New" w:hAnsi="Courier New" w:cs="Courier New"/>
            <w:sz w:val="16"/>
            <w:szCs w:val="16"/>
            <w:rPrChange w:id="1886" w:author="Abhishek Deep Nigam" w:date="2015-10-26T01:01:00Z">
              <w:rPr>
                <w:rFonts w:ascii="Courier New" w:hAnsi="Courier New" w:cs="Courier New"/>
              </w:rPr>
            </w:rPrChange>
          </w:rPr>
          <w:t>[3]-&gt;W(Backtracking)</w:t>
        </w:r>
      </w:ins>
    </w:p>
    <w:p w14:paraId="1E587047" w14:textId="77777777" w:rsidR="00073577" w:rsidRPr="00073577" w:rsidRDefault="00073577" w:rsidP="00073577">
      <w:pPr>
        <w:spacing w:before="0" w:after="0"/>
        <w:rPr>
          <w:ins w:id="1887" w:author="Abhishek Deep Nigam" w:date="2015-10-26T01:01:00Z"/>
          <w:rFonts w:ascii="Courier New" w:hAnsi="Courier New" w:cs="Courier New"/>
          <w:sz w:val="16"/>
          <w:szCs w:val="16"/>
          <w:rPrChange w:id="1888" w:author="Abhishek Deep Nigam" w:date="2015-10-26T01:01:00Z">
            <w:rPr>
              <w:ins w:id="1889" w:author="Abhishek Deep Nigam" w:date="2015-10-26T01:01:00Z"/>
              <w:rFonts w:ascii="Courier New" w:hAnsi="Courier New" w:cs="Courier New"/>
            </w:rPr>
          </w:rPrChange>
        </w:rPr>
      </w:pPr>
      <w:ins w:id="1890" w:author="Abhishek Deep Nigam" w:date="2015-10-26T01:01:00Z">
        <w:r w:rsidRPr="00073577">
          <w:rPr>
            <w:rFonts w:ascii="Courier New" w:hAnsi="Courier New" w:cs="Courier New"/>
            <w:sz w:val="16"/>
            <w:szCs w:val="16"/>
            <w:rPrChange w:id="1891" w:author="Abhishek Deep Nigam" w:date="2015-10-26T01:01:00Z">
              <w:rPr>
                <w:rFonts w:ascii="Courier New" w:hAnsi="Courier New" w:cs="Courier New"/>
              </w:rPr>
            </w:rPrChange>
          </w:rPr>
          <w:t>[0]-&gt;N[1]-&gt;A[2]-&gt;A[3]-&gt;A[4]-&gt;A[5]-&gt;H(Backtracking)</w:t>
        </w:r>
      </w:ins>
    </w:p>
    <w:p w14:paraId="41D81774" w14:textId="77777777" w:rsidR="00073577" w:rsidRPr="00073577" w:rsidRDefault="00073577" w:rsidP="00073577">
      <w:pPr>
        <w:spacing w:before="0" w:after="0"/>
        <w:rPr>
          <w:ins w:id="1892" w:author="Abhishek Deep Nigam" w:date="2015-10-26T01:01:00Z"/>
          <w:rFonts w:ascii="Courier New" w:hAnsi="Courier New" w:cs="Courier New"/>
          <w:sz w:val="16"/>
          <w:szCs w:val="16"/>
          <w:rPrChange w:id="1893" w:author="Abhishek Deep Nigam" w:date="2015-10-26T01:01:00Z">
            <w:rPr>
              <w:ins w:id="1894" w:author="Abhishek Deep Nigam" w:date="2015-10-26T01:01:00Z"/>
              <w:rFonts w:ascii="Courier New" w:hAnsi="Courier New" w:cs="Courier New"/>
            </w:rPr>
          </w:rPrChange>
        </w:rPr>
      </w:pPr>
      <w:ins w:id="1895" w:author="Abhishek Deep Nigam" w:date="2015-10-26T01:01:00Z">
        <w:r w:rsidRPr="00073577">
          <w:rPr>
            <w:rFonts w:ascii="Courier New" w:hAnsi="Courier New" w:cs="Courier New"/>
            <w:sz w:val="16"/>
            <w:szCs w:val="16"/>
            <w:rPrChange w:id="1896" w:author="Abhishek Deep Nigam" w:date="2015-10-26T01:01:00Z">
              <w:rPr>
                <w:rFonts w:ascii="Courier New" w:hAnsi="Courier New" w:cs="Courier New"/>
              </w:rPr>
            </w:rPrChange>
          </w:rPr>
          <w:t>[3]-&gt;M[4]-&gt;A[5]-&gt;N[6]-&gt;D[7]-&gt;A(Backtracking)</w:t>
        </w:r>
      </w:ins>
    </w:p>
    <w:p w14:paraId="1A0897CE" w14:textId="77777777" w:rsidR="00073577" w:rsidRPr="00073577" w:rsidRDefault="00073577" w:rsidP="00073577">
      <w:pPr>
        <w:spacing w:before="0" w:after="0"/>
        <w:rPr>
          <w:ins w:id="1897" w:author="Abhishek Deep Nigam" w:date="2015-10-26T01:01:00Z"/>
          <w:rFonts w:ascii="Courier New" w:hAnsi="Courier New" w:cs="Courier New"/>
          <w:sz w:val="16"/>
          <w:szCs w:val="16"/>
          <w:rPrChange w:id="1898" w:author="Abhishek Deep Nigam" w:date="2015-10-26T01:01:00Z">
            <w:rPr>
              <w:ins w:id="1899" w:author="Abhishek Deep Nigam" w:date="2015-10-26T01:01:00Z"/>
              <w:rFonts w:ascii="Courier New" w:hAnsi="Courier New" w:cs="Courier New"/>
            </w:rPr>
          </w:rPrChange>
        </w:rPr>
      </w:pPr>
      <w:ins w:id="1900" w:author="Abhishek Deep Nigam" w:date="2015-10-26T01:01:00Z">
        <w:r w:rsidRPr="00073577">
          <w:rPr>
            <w:rFonts w:ascii="Courier New" w:hAnsi="Courier New" w:cs="Courier New"/>
            <w:sz w:val="16"/>
            <w:szCs w:val="16"/>
            <w:rPrChange w:id="1901" w:author="Abhishek Deep Nigam" w:date="2015-10-26T01:01:00Z">
              <w:rPr>
                <w:rFonts w:ascii="Courier New" w:hAnsi="Courier New" w:cs="Courier New"/>
              </w:rPr>
            </w:rPrChange>
          </w:rPr>
          <w:t>[7]-&gt;R(Backtracking)</w:t>
        </w:r>
      </w:ins>
    </w:p>
    <w:p w14:paraId="56B48B6F" w14:textId="77777777" w:rsidR="00073577" w:rsidRPr="00073577" w:rsidRDefault="00073577" w:rsidP="00073577">
      <w:pPr>
        <w:spacing w:before="0" w:after="0"/>
        <w:rPr>
          <w:ins w:id="1902" w:author="Abhishek Deep Nigam" w:date="2015-10-26T01:01:00Z"/>
          <w:rFonts w:ascii="Courier New" w:hAnsi="Courier New" w:cs="Courier New"/>
          <w:sz w:val="16"/>
          <w:szCs w:val="16"/>
          <w:rPrChange w:id="1903" w:author="Abhishek Deep Nigam" w:date="2015-10-26T01:01:00Z">
            <w:rPr>
              <w:ins w:id="1904" w:author="Abhishek Deep Nigam" w:date="2015-10-26T01:01:00Z"/>
              <w:rFonts w:ascii="Courier New" w:hAnsi="Courier New" w:cs="Courier New"/>
            </w:rPr>
          </w:rPrChange>
        </w:rPr>
      </w:pPr>
      <w:ins w:id="1905" w:author="Abhishek Deep Nigam" w:date="2015-10-26T01:01:00Z">
        <w:r w:rsidRPr="00073577">
          <w:rPr>
            <w:rFonts w:ascii="Courier New" w:hAnsi="Courier New" w:cs="Courier New"/>
            <w:sz w:val="16"/>
            <w:szCs w:val="16"/>
            <w:rPrChange w:id="1906" w:author="Abhishek Deep Nigam" w:date="2015-10-26T01:01:00Z">
              <w:rPr>
                <w:rFonts w:ascii="Courier New" w:hAnsi="Courier New" w:cs="Courier New"/>
              </w:rPr>
            </w:rPrChange>
          </w:rPr>
          <w:t>[3]-&gt;S[4]-&gt;A[5]-&gt;Y[6]-&gt;D[7]-&gt;A(Backtracking)</w:t>
        </w:r>
      </w:ins>
    </w:p>
    <w:p w14:paraId="6755F3BE" w14:textId="77777777" w:rsidR="00073577" w:rsidRPr="00073577" w:rsidRDefault="00073577" w:rsidP="00073577">
      <w:pPr>
        <w:spacing w:before="0" w:after="0"/>
        <w:rPr>
          <w:ins w:id="1907" w:author="Abhishek Deep Nigam" w:date="2015-10-26T01:01:00Z"/>
          <w:rFonts w:ascii="Courier New" w:hAnsi="Courier New" w:cs="Courier New"/>
          <w:sz w:val="16"/>
          <w:szCs w:val="16"/>
          <w:rPrChange w:id="1908" w:author="Abhishek Deep Nigam" w:date="2015-10-26T01:01:00Z">
            <w:rPr>
              <w:ins w:id="1909" w:author="Abhishek Deep Nigam" w:date="2015-10-26T01:01:00Z"/>
              <w:rFonts w:ascii="Courier New" w:hAnsi="Courier New" w:cs="Courier New"/>
            </w:rPr>
          </w:rPrChange>
        </w:rPr>
      </w:pPr>
      <w:ins w:id="1910" w:author="Abhishek Deep Nigam" w:date="2015-10-26T01:01:00Z">
        <w:r w:rsidRPr="00073577">
          <w:rPr>
            <w:rFonts w:ascii="Courier New" w:hAnsi="Courier New" w:cs="Courier New"/>
            <w:sz w:val="16"/>
            <w:szCs w:val="16"/>
            <w:rPrChange w:id="1911" w:author="Abhishek Deep Nigam" w:date="2015-10-26T01:01:00Z">
              <w:rPr>
                <w:rFonts w:ascii="Courier New" w:hAnsi="Courier New" w:cs="Courier New"/>
              </w:rPr>
            </w:rPrChange>
          </w:rPr>
          <w:t>[7]-&gt;R(Backtracking)</w:t>
        </w:r>
      </w:ins>
    </w:p>
    <w:p w14:paraId="6774B8BB" w14:textId="77777777" w:rsidR="00073577" w:rsidRPr="00073577" w:rsidRDefault="00073577" w:rsidP="00073577">
      <w:pPr>
        <w:spacing w:before="0" w:after="0"/>
        <w:rPr>
          <w:ins w:id="1912" w:author="Abhishek Deep Nigam" w:date="2015-10-26T01:01:00Z"/>
          <w:rFonts w:ascii="Courier New" w:hAnsi="Courier New" w:cs="Courier New"/>
          <w:sz w:val="16"/>
          <w:szCs w:val="16"/>
          <w:rPrChange w:id="1913" w:author="Abhishek Deep Nigam" w:date="2015-10-26T01:01:00Z">
            <w:rPr>
              <w:ins w:id="1914" w:author="Abhishek Deep Nigam" w:date="2015-10-26T01:01:00Z"/>
              <w:rFonts w:ascii="Courier New" w:hAnsi="Courier New" w:cs="Courier New"/>
            </w:rPr>
          </w:rPrChange>
        </w:rPr>
      </w:pPr>
      <w:ins w:id="1915" w:author="Abhishek Deep Nigam" w:date="2015-10-26T01:01:00Z">
        <w:r w:rsidRPr="00073577">
          <w:rPr>
            <w:rFonts w:ascii="Courier New" w:hAnsi="Courier New" w:cs="Courier New"/>
            <w:sz w:val="16"/>
            <w:szCs w:val="16"/>
            <w:rPrChange w:id="1916" w:author="Abhishek Deep Nigam" w:date="2015-10-26T01:01:00Z">
              <w:rPr>
                <w:rFonts w:ascii="Courier New" w:hAnsi="Courier New" w:cs="Courier New"/>
              </w:rPr>
            </w:rPrChange>
          </w:rPr>
          <w:t>[3]-&gt;W[4]-&gt;O[5]-&gt;W[6]-&gt;E[7]-&gt;A(Backtracking)</w:t>
        </w:r>
      </w:ins>
    </w:p>
    <w:p w14:paraId="03DFCFAE" w14:textId="77777777" w:rsidR="00073577" w:rsidRPr="00073577" w:rsidRDefault="00073577" w:rsidP="00073577">
      <w:pPr>
        <w:spacing w:before="0" w:after="0"/>
        <w:rPr>
          <w:ins w:id="1917" w:author="Abhishek Deep Nigam" w:date="2015-10-26T01:01:00Z"/>
          <w:rFonts w:ascii="Courier New" w:hAnsi="Courier New" w:cs="Courier New"/>
          <w:sz w:val="16"/>
          <w:szCs w:val="16"/>
          <w:rPrChange w:id="1918" w:author="Abhishek Deep Nigam" w:date="2015-10-26T01:01:00Z">
            <w:rPr>
              <w:ins w:id="1919" w:author="Abhishek Deep Nigam" w:date="2015-10-26T01:01:00Z"/>
              <w:rFonts w:ascii="Courier New" w:hAnsi="Courier New" w:cs="Courier New"/>
            </w:rPr>
          </w:rPrChange>
        </w:rPr>
      </w:pPr>
      <w:ins w:id="1920" w:author="Abhishek Deep Nigam" w:date="2015-10-26T01:01:00Z">
        <w:r w:rsidRPr="00073577">
          <w:rPr>
            <w:rFonts w:ascii="Courier New" w:hAnsi="Courier New" w:cs="Courier New"/>
            <w:sz w:val="16"/>
            <w:szCs w:val="16"/>
            <w:rPrChange w:id="1921" w:author="Abhishek Deep Nigam" w:date="2015-10-26T01:01:00Z">
              <w:rPr>
                <w:rFonts w:ascii="Courier New" w:hAnsi="Courier New" w:cs="Courier New"/>
              </w:rPr>
            </w:rPrChange>
          </w:rPr>
          <w:t>[2]-&gt;R[3]-&gt;A[4]-&gt;A[5]-&gt;H(Backtracking)</w:t>
        </w:r>
      </w:ins>
    </w:p>
    <w:p w14:paraId="3C2EEF59" w14:textId="77777777" w:rsidR="00073577" w:rsidRPr="00073577" w:rsidRDefault="00073577" w:rsidP="00073577">
      <w:pPr>
        <w:spacing w:before="0" w:after="0"/>
        <w:rPr>
          <w:ins w:id="1922" w:author="Abhishek Deep Nigam" w:date="2015-10-26T01:01:00Z"/>
          <w:rFonts w:ascii="Courier New" w:hAnsi="Courier New" w:cs="Courier New"/>
          <w:sz w:val="16"/>
          <w:szCs w:val="16"/>
          <w:rPrChange w:id="1923" w:author="Abhishek Deep Nigam" w:date="2015-10-26T01:01:00Z">
            <w:rPr>
              <w:ins w:id="1924" w:author="Abhishek Deep Nigam" w:date="2015-10-26T01:01:00Z"/>
              <w:rFonts w:ascii="Courier New" w:hAnsi="Courier New" w:cs="Courier New"/>
            </w:rPr>
          </w:rPrChange>
        </w:rPr>
      </w:pPr>
      <w:ins w:id="1925" w:author="Abhishek Deep Nigam" w:date="2015-10-26T01:01:00Z">
        <w:r w:rsidRPr="00073577">
          <w:rPr>
            <w:rFonts w:ascii="Courier New" w:hAnsi="Courier New" w:cs="Courier New"/>
            <w:sz w:val="16"/>
            <w:szCs w:val="16"/>
            <w:rPrChange w:id="1926" w:author="Abhishek Deep Nigam" w:date="2015-10-26T01:01:00Z">
              <w:rPr>
                <w:rFonts w:ascii="Courier New" w:hAnsi="Courier New" w:cs="Courier New"/>
              </w:rPr>
            </w:rPrChange>
          </w:rPr>
          <w:t>[3]-&gt;M[4]-&gt;A[5]-&gt;N[6]-&gt;D[7]-&gt;A(Backtracking)</w:t>
        </w:r>
      </w:ins>
    </w:p>
    <w:p w14:paraId="6FA0F874" w14:textId="77777777" w:rsidR="00073577" w:rsidRPr="00073577" w:rsidRDefault="00073577" w:rsidP="00073577">
      <w:pPr>
        <w:spacing w:before="0" w:after="0"/>
        <w:rPr>
          <w:ins w:id="1927" w:author="Abhishek Deep Nigam" w:date="2015-10-26T01:01:00Z"/>
          <w:rFonts w:ascii="Courier New" w:hAnsi="Courier New" w:cs="Courier New"/>
          <w:sz w:val="16"/>
          <w:szCs w:val="16"/>
          <w:rPrChange w:id="1928" w:author="Abhishek Deep Nigam" w:date="2015-10-26T01:01:00Z">
            <w:rPr>
              <w:ins w:id="1929" w:author="Abhishek Deep Nigam" w:date="2015-10-26T01:01:00Z"/>
              <w:rFonts w:ascii="Courier New" w:hAnsi="Courier New" w:cs="Courier New"/>
            </w:rPr>
          </w:rPrChange>
        </w:rPr>
      </w:pPr>
      <w:ins w:id="1930" w:author="Abhishek Deep Nigam" w:date="2015-10-26T01:01:00Z">
        <w:r w:rsidRPr="00073577">
          <w:rPr>
            <w:rFonts w:ascii="Courier New" w:hAnsi="Courier New" w:cs="Courier New"/>
            <w:sz w:val="16"/>
            <w:szCs w:val="16"/>
            <w:rPrChange w:id="1931" w:author="Abhishek Deep Nigam" w:date="2015-10-26T01:01:00Z">
              <w:rPr>
                <w:rFonts w:ascii="Courier New" w:hAnsi="Courier New" w:cs="Courier New"/>
              </w:rPr>
            </w:rPrChange>
          </w:rPr>
          <w:t>[7]-&gt;I(Backtracking)</w:t>
        </w:r>
      </w:ins>
    </w:p>
    <w:p w14:paraId="0D687327" w14:textId="77777777" w:rsidR="00073577" w:rsidRPr="00073577" w:rsidRDefault="00073577" w:rsidP="00073577">
      <w:pPr>
        <w:spacing w:before="0" w:after="0"/>
        <w:rPr>
          <w:ins w:id="1932" w:author="Abhishek Deep Nigam" w:date="2015-10-26T01:01:00Z"/>
          <w:rFonts w:ascii="Courier New" w:hAnsi="Courier New" w:cs="Courier New"/>
          <w:sz w:val="16"/>
          <w:szCs w:val="16"/>
          <w:rPrChange w:id="1933" w:author="Abhishek Deep Nigam" w:date="2015-10-26T01:01:00Z">
            <w:rPr>
              <w:ins w:id="1934" w:author="Abhishek Deep Nigam" w:date="2015-10-26T01:01:00Z"/>
              <w:rFonts w:ascii="Courier New" w:hAnsi="Courier New" w:cs="Courier New"/>
            </w:rPr>
          </w:rPrChange>
        </w:rPr>
      </w:pPr>
      <w:ins w:id="1935" w:author="Abhishek Deep Nigam" w:date="2015-10-26T01:01:00Z">
        <w:r w:rsidRPr="00073577">
          <w:rPr>
            <w:rFonts w:ascii="Courier New" w:hAnsi="Courier New" w:cs="Courier New"/>
            <w:sz w:val="16"/>
            <w:szCs w:val="16"/>
            <w:rPrChange w:id="1936" w:author="Abhishek Deep Nigam" w:date="2015-10-26T01:01:00Z">
              <w:rPr>
                <w:rFonts w:ascii="Courier New" w:hAnsi="Courier New" w:cs="Courier New"/>
              </w:rPr>
            </w:rPrChange>
          </w:rPr>
          <w:t>[7]-&gt;R(Backtracking)</w:t>
        </w:r>
      </w:ins>
    </w:p>
    <w:p w14:paraId="7B166021" w14:textId="77777777" w:rsidR="00073577" w:rsidRPr="00073577" w:rsidRDefault="00073577" w:rsidP="00073577">
      <w:pPr>
        <w:spacing w:before="0" w:after="0"/>
        <w:rPr>
          <w:ins w:id="1937" w:author="Abhishek Deep Nigam" w:date="2015-10-26T01:01:00Z"/>
          <w:rFonts w:ascii="Courier New" w:hAnsi="Courier New" w:cs="Courier New"/>
          <w:sz w:val="16"/>
          <w:szCs w:val="16"/>
          <w:rPrChange w:id="1938" w:author="Abhishek Deep Nigam" w:date="2015-10-26T01:01:00Z">
            <w:rPr>
              <w:ins w:id="1939" w:author="Abhishek Deep Nigam" w:date="2015-10-26T01:01:00Z"/>
              <w:rFonts w:ascii="Courier New" w:hAnsi="Courier New" w:cs="Courier New"/>
            </w:rPr>
          </w:rPrChange>
        </w:rPr>
      </w:pPr>
      <w:ins w:id="1940" w:author="Abhishek Deep Nigam" w:date="2015-10-26T01:01:00Z">
        <w:r w:rsidRPr="00073577">
          <w:rPr>
            <w:rFonts w:ascii="Courier New" w:hAnsi="Courier New" w:cs="Courier New"/>
            <w:sz w:val="16"/>
            <w:szCs w:val="16"/>
            <w:rPrChange w:id="1941" w:author="Abhishek Deep Nigam" w:date="2015-10-26T01:01:00Z">
              <w:rPr>
                <w:rFonts w:ascii="Courier New" w:hAnsi="Courier New" w:cs="Courier New"/>
              </w:rPr>
            </w:rPrChange>
          </w:rPr>
          <w:t>[3]-&gt;S[4]-&gt;A[5]-&gt;Y[6]-&gt;D[7]-&gt;A(Backtracking)</w:t>
        </w:r>
      </w:ins>
    </w:p>
    <w:p w14:paraId="2472BE56" w14:textId="77777777" w:rsidR="00073577" w:rsidRPr="00073577" w:rsidRDefault="00073577" w:rsidP="00073577">
      <w:pPr>
        <w:spacing w:before="0" w:after="0"/>
        <w:rPr>
          <w:ins w:id="1942" w:author="Abhishek Deep Nigam" w:date="2015-10-26T01:01:00Z"/>
          <w:rFonts w:ascii="Courier New" w:hAnsi="Courier New" w:cs="Courier New"/>
          <w:sz w:val="16"/>
          <w:szCs w:val="16"/>
          <w:rPrChange w:id="1943" w:author="Abhishek Deep Nigam" w:date="2015-10-26T01:01:00Z">
            <w:rPr>
              <w:ins w:id="1944" w:author="Abhishek Deep Nigam" w:date="2015-10-26T01:01:00Z"/>
              <w:rFonts w:ascii="Courier New" w:hAnsi="Courier New" w:cs="Courier New"/>
            </w:rPr>
          </w:rPrChange>
        </w:rPr>
      </w:pPr>
      <w:ins w:id="1945" w:author="Abhishek Deep Nigam" w:date="2015-10-26T01:01:00Z">
        <w:r w:rsidRPr="00073577">
          <w:rPr>
            <w:rFonts w:ascii="Courier New" w:hAnsi="Courier New" w:cs="Courier New"/>
            <w:sz w:val="16"/>
            <w:szCs w:val="16"/>
            <w:rPrChange w:id="1946" w:author="Abhishek Deep Nigam" w:date="2015-10-26T01:01:00Z">
              <w:rPr>
                <w:rFonts w:ascii="Courier New" w:hAnsi="Courier New" w:cs="Courier New"/>
              </w:rPr>
            </w:rPrChange>
          </w:rPr>
          <w:t>[7]-&gt;I(Backtracking)</w:t>
        </w:r>
      </w:ins>
    </w:p>
    <w:p w14:paraId="60FCB5E4" w14:textId="77777777" w:rsidR="00073577" w:rsidRPr="00073577" w:rsidRDefault="00073577" w:rsidP="00073577">
      <w:pPr>
        <w:spacing w:before="0" w:after="0"/>
        <w:rPr>
          <w:ins w:id="1947" w:author="Abhishek Deep Nigam" w:date="2015-10-26T01:01:00Z"/>
          <w:rFonts w:ascii="Courier New" w:hAnsi="Courier New" w:cs="Courier New"/>
          <w:sz w:val="16"/>
          <w:szCs w:val="16"/>
          <w:rPrChange w:id="1948" w:author="Abhishek Deep Nigam" w:date="2015-10-26T01:01:00Z">
            <w:rPr>
              <w:ins w:id="1949" w:author="Abhishek Deep Nigam" w:date="2015-10-26T01:01:00Z"/>
              <w:rFonts w:ascii="Courier New" w:hAnsi="Courier New" w:cs="Courier New"/>
            </w:rPr>
          </w:rPrChange>
        </w:rPr>
      </w:pPr>
      <w:ins w:id="1950" w:author="Abhishek Deep Nigam" w:date="2015-10-26T01:01:00Z">
        <w:r w:rsidRPr="00073577">
          <w:rPr>
            <w:rFonts w:ascii="Courier New" w:hAnsi="Courier New" w:cs="Courier New"/>
            <w:sz w:val="16"/>
            <w:szCs w:val="16"/>
            <w:rPrChange w:id="1951" w:author="Abhishek Deep Nigam" w:date="2015-10-26T01:01:00Z">
              <w:rPr>
                <w:rFonts w:ascii="Courier New" w:hAnsi="Courier New" w:cs="Courier New"/>
              </w:rPr>
            </w:rPrChange>
          </w:rPr>
          <w:t>[7]-&gt;R(Backtracking)</w:t>
        </w:r>
      </w:ins>
    </w:p>
    <w:p w14:paraId="59DAE510" w14:textId="77777777" w:rsidR="00073577" w:rsidRPr="00073577" w:rsidRDefault="00073577" w:rsidP="00073577">
      <w:pPr>
        <w:spacing w:before="0" w:after="0"/>
        <w:rPr>
          <w:ins w:id="1952" w:author="Abhishek Deep Nigam" w:date="2015-10-26T01:01:00Z"/>
          <w:rFonts w:ascii="Courier New" w:hAnsi="Courier New" w:cs="Courier New"/>
          <w:sz w:val="16"/>
          <w:szCs w:val="16"/>
          <w:rPrChange w:id="1953" w:author="Abhishek Deep Nigam" w:date="2015-10-26T01:01:00Z">
            <w:rPr>
              <w:ins w:id="1954" w:author="Abhishek Deep Nigam" w:date="2015-10-26T01:01:00Z"/>
              <w:rFonts w:ascii="Courier New" w:hAnsi="Courier New" w:cs="Courier New"/>
            </w:rPr>
          </w:rPrChange>
        </w:rPr>
      </w:pPr>
      <w:ins w:id="1955" w:author="Abhishek Deep Nigam" w:date="2015-10-26T01:01:00Z">
        <w:r w:rsidRPr="00073577">
          <w:rPr>
            <w:rFonts w:ascii="Courier New" w:hAnsi="Courier New" w:cs="Courier New"/>
            <w:sz w:val="16"/>
            <w:szCs w:val="16"/>
            <w:rPrChange w:id="1956" w:author="Abhishek Deep Nigam" w:date="2015-10-26T01:01:00Z">
              <w:rPr>
                <w:rFonts w:ascii="Courier New" w:hAnsi="Courier New" w:cs="Courier New"/>
              </w:rPr>
            </w:rPrChange>
          </w:rPr>
          <w:t>[3]-&gt;W[4]-&gt;O[5]-&gt;W[6]-&gt;E[7]-&gt;A(Backtracking)</w:t>
        </w:r>
      </w:ins>
    </w:p>
    <w:p w14:paraId="3D926C9B" w14:textId="77777777" w:rsidR="00073577" w:rsidRPr="00073577" w:rsidRDefault="00073577" w:rsidP="00073577">
      <w:pPr>
        <w:spacing w:before="0" w:after="0"/>
        <w:rPr>
          <w:ins w:id="1957" w:author="Abhishek Deep Nigam" w:date="2015-10-26T01:01:00Z"/>
          <w:rFonts w:ascii="Courier New" w:hAnsi="Courier New" w:cs="Courier New"/>
          <w:sz w:val="16"/>
          <w:szCs w:val="16"/>
          <w:rPrChange w:id="1958" w:author="Abhishek Deep Nigam" w:date="2015-10-26T01:01:00Z">
            <w:rPr>
              <w:ins w:id="1959" w:author="Abhishek Deep Nigam" w:date="2015-10-26T01:01:00Z"/>
              <w:rFonts w:ascii="Courier New" w:hAnsi="Courier New" w:cs="Courier New"/>
            </w:rPr>
          </w:rPrChange>
        </w:rPr>
      </w:pPr>
      <w:ins w:id="1960" w:author="Abhishek Deep Nigam" w:date="2015-10-26T01:01:00Z">
        <w:r w:rsidRPr="00073577">
          <w:rPr>
            <w:rFonts w:ascii="Courier New" w:hAnsi="Courier New" w:cs="Courier New"/>
            <w:sz w:val="16"/>
            <w:szCs w:val="16"/>
            <w:rPrChange w:id="1961" w:author="Abhishek Deep Nigam" w:date="2015-10-26T01:01:00Z">
              <w:rPr>
                <w:rFonts w:ascii="Courier New" w:hAnsi="Courier New" w:cs="Courier New"/>
              </w:rPr>
            </w:rPrChange>
          </w:rPr>
          <w:t>[7]-&gt;I(Backtracking)</w:t>
        </w:r>
      </w:ins>
    </w:p>
    <w:p w14:paraId="355D4F53" w14:textId="77777777" w:rsidR="00073577" w:rsidRPr="00073577" w:rsidRDefault="00073577" w:rsidP="00073577">
      <w:pPr>
        <w:spacing w:before="0" w:after="0"/>
        <w:rPr>
          <w:ins w:id="1962" w:author="Abhishek Deep Nigam" w:date="2015-10-26T01:01:00Z"/>
          <w:rFonts w:ascii="Courier New" w:hAnsi="Courier New" w:cs="Courier New"/>
          <w:sz w:val="16"/>
          <w:szCs w:val="16"/>
          <w:rPrChange w:id="1963" w:author="Abhishek Deep Nigam" w:date="2015-10-26T01:01:00Z">
            <w:rPr>
              <w:ins w:id="1964" w:author="Abhishek Deep Nigam" w:date="2015-10-26T01:01:00Z"/>
              <w:rFonts w:ascii="Courier New" w:hAnsi="Courier New" w:cs="Courier New"/>
            </w:rPr>
          </w:rPrChange>
        </w:rPr>
      </w:pPr>
      <w:ins w:id="1965" w:author="Abhishek Deep Nigam" w:date="2015-10-26T01:01:00Z">
        <w:r w:rsidRPr="00073577">
          <w:rPr>
            <w:rFonts w:ascii="Courier New" w:hAnsi="Courier New" w:cs="Courier New"/>
            <w:sz w:val="16"/>
            <w:szCs w:val="16"/>
            <w:rPrChange w:id="1966" w:author="Abhishek Deep Nigam" w:date="2015-10-26T01:01:00Z">
              <w:rPr>
                <w:rFonts w:ascii="Courier New" w:hAnsi="Courier New" w:cs="Courier New"/>
              </w:rPr>
            </w:rPrChange>
          </w:rPr>
          <w:t>[1]-&gt;B(Backtracking)</w:t>
        </w:r>
      </w:ins>
    </w:p>
    <w:p w14:paraId="57B8F4E6" w14:textId="77777777" w:rsidR="00073577" w:rsidRPr="00073577" w:rsidRDefault="00073577" w:rsidP="00073577">
      <w:pPr>
        <w:spacing w:before="0" w:after="0"/>
        <w:rPr>
          <w:ins w:id="1967" w:author="Abhishek Deep Nigam" w:date="2015-10-26T01:01:00Z"/>
          <w:rFonts w:ascii="Courier New" w:hAnsi="Courier New" w:cs="Courier New"/>
          <w:sz w:val="16"/>
          <w:szCs w:val="16"/>
          <w:rPrChange w:id="1968" w:author="Abhishek Deep Nigam" w:date="2015-10-26T01:01:00Z">
            <w:rPr>
              <w:ins w:id="1969" w:author="Abhishek Deep Nigam" w:date="2015-10-26T01:01:00Z"/>
              <w:rFonts w:ascii="Courier New" w:hAnsi="Courier New" w:cs="Courier New"/>
            </w:rPr>
          </w:rPrChange>
        </w:rPr>
      </w:pPr>
      <w:ins w:id="1970" w:author="Abhishek Deep Nigam" w:date="2015-10-26T01:01:00Z">
        <w:r w:rsidRPr="00073577">
          <w:rPr>
            <w:rFonts w:ascii="Courier New" w:hAnsi="Courier New" w:cs="Courier New"/>
            <w:sz w:val="16"/>
            <w:szCs w:val="16"/>
            <w:rPrChange w:id="1971" w:author="Abhishek Deep Nigam" w:date="2015-10-26T01:01:00Z">
              <w:rPr>
                <w:rFonts w:ascii="Courier New" w:hAnsi="Courier New" w:cs="Courier New"/>
              </w:rPr>
            </w:rPrChange>
          </w:rPr>
          <w:t>[1]-&gt;C(Backtracking)</w:t>
        </w:r>
      </w:ins>
    </w:p>
    <w:p w14:paraId="6D97FBE9" w14:textId="77777777" w:rsidR="00073577" w:rsidRPr="00073577" w:rsidRDefault="00073577" w:rsidP="00073577">
      <w:pPr>
        <w:spacing w:before="0" w:after="0"/>
        <w:rPr>
          <w:ins w:id="1972" w:author="Abhishek Deep Nigam" w:date="2015-10-26T01:01:00Z"/>
          <w:rFonts w:ascii="Courier New" w:hAnsi="Courier New" w:cs="Courier New"/>
          <w:sz w:val="16"/>
          <w:szCs w:val="16"/>
          <w:rPrChange w:id="1973" w:author="Abhishek Deep Nigam" w:date="2015-10-26T01:01:00Z">
            <w:rPr>
              <w:ins w:id="1974" w:author="Abhishek Deep Nigam" w:date="2015-10-26T01:01:00Z"/>
              <w:rFonts w:ascii="Courier New" w:hAnsi="Courier New" w:cs="Courier New"/>
            </w:rPr>
          </w:rPrChange>
        </w:rPr>
      </w:pPr>
      <w:ins w:id="1975" w:author="Abhishek Deep Nigam" w:date="2015-10-26T01:01:00Z">
        <w:r w:rsidRPr="00073577">
          <w:rPr>
            <w:rFonts w:ascii="Courier New" w:hAnsi="Courier New" w:cs="Courier New"/>
            <w:sz w:val="16"/>
            <w:szCs w:val="16"/>
            <w:rPrChange w:id="1976" w:author="Abhishek Deep Nigam" w:date="2015-10-26T01:01:00Z">
              <w:rPr>
                <w:rFonts w:ascii="Courier New" w:hAnsi="Courier New" w:cs="Courier New"/>
              </w:rPr>
            </w:rPrChange>
          </w:rPr>
          <w:t>[1]-&gt;D[2]-&gt;E[3]-&gt;A[4]-&gt;A[5]-&gt;H(Backtracking)</w:t>
        </w:r>
      </w:ins>
    </w:p>
    <w:p w14:paraId="7AA80A1C" w14:textId="77777777" w:rsidR="00073577" w:rsidRPr="00073577" w:rsidRDefault="00073577" w:rsidP="00073577">
      <w:pPr>
        <w:spacing w:before="0" w:after="0"/>
        <w:rPr>
          <w:ins w:id="1977" w:author="Abhishek Deep Nigam" w:date="2015-10-26T01:01:00Z"/>
          <w:rFonts w:ascii="Courier New" w:hAnsi="Courier New" w:cs="Courier New"/>
          <w:sz w:val="16"/>
          <w:szCs w:val="16"/>
          <w:rPrChange w:id="1978" w:author="Abhishek Deep Nigam" w:date="2015-10-26T01:01:00Z">
            <w:rPr>
              <w:ins w:id="1979" w:author="Abhishek Deep Nigam" w:date="2015-10-26T01:01:00Z"/>
              <w:rFonts w:ascii="Courier New" w:hAnsi="Courier New" w:cs="Courier New"/>
            </w:rPr>
          </w:rPrChange>
        </w:rPr>
      </w:pPr>
      <w:ins w:id="1980" w:author="Abhishek Deep Nigam" w:date="2015-10-26T01:01:00Z">
        <w:r w:rsidRPr="00073577">
          <w:rPr>
            <w:rFonts w:ascii="Courier New" w:hAnsi="Courier New" w:cs="Courier New"/>
            <w:sz w:val="16"/>
            <w:szCs w:val="16"/>
            <w:rPrChange w:id="1981" w:author="Abhishek Deep Nigam" w:date="2015-10-26T01:01:00Z">
              <w:rPr>
                <w:rFonts w:ascii="Courier New" w:hAnsi="Courier New" w:cs="Courier New"/>
              </w:rPr>
            </w:rPrChange>
          </w:rPr>
          <w:t>[3]-&gt;M[4]-&gt;A[5]-&gt;N[6]-&gt;D[7]-&gt;A(Backtracking)</w:t>
        </w:r>
      </w:ins>
    </w:p>
    <w:p w14:paraId="1B98C6BD" w14:textId="77777777" w:rsidR="00073577" w:rsidRPr="00073577" w:rsidRDefault="00073577" w:rsidP="00073577">
      <w:pPr>
        <w:spacing w:before="0" w:after="0"/>
        <w:rPr>
          <w:ins w:id="1982" w:author="Abhishek Deep Nigam" w:date="2015-10-26T01:01:00Z"/>
          <w:rFonts w:ascii="Courier New" w:hAnsi="Courier New" w:cs="Courier New"/>
          <w:sz w:val="16"/>
          <w:szCs w:val="16"/>
          <w:rPrChange w:id="1983" w:author="Abhishek Deep Nigam" w:date="2015-10-26T01:01:00Z">
            <w:rPr>
              <w:ins w:id="1984" w:author="Abhishek Deep Nigam" w:date="2015-10-26T01:01:00Z"/>
              <w:rFonts w:ascii="Courier New" w:hAnsi="Courier New" w:cs="Courier New"/>
            </w:rPr>
          </w:rPrChange>
        </w:rPr>
      </w:pPr>
      <w:ins w:id="1985" w:author="Abhishek Deep Nigam" w:date="2015-10-26T01:01:00Z">
        <w:r w:rsidRPr="00073577">
          <w:rPr>
            <w:rFonts w:ascii="Courier New" w:hAnsi="Courier New" w:cs="Courier New"/>
            <w:sz w:val="16"/>
            <w:szCs w:val="16"/>
            <w:rPrChange w:id="1986" w:author="Abhishek Deep Nigam" w:date="2015-10-26T01:01:00Z">
              <w:rPr>
                <w:rFonts w:ascii="Courier New" w:hAnsi="Courier New" w:cs="Courier New"/>
              </w:rPr>
            </w:rPrChange>
          </w:rPr>
          <w:t>[7]-&gt;E(Backtracking)</w:t>
        </w:r>
      </w:ins>
    </w:p>
    <w:p w14:paraId="4F0D1029" w14:textId="77777777" w:rsidR="00073577" w:rsidRPr="00073577" w:rsidRDefault="00073577" w:rsidP="00073577">
      <w:pPr>
        <w:spacing w:before="0" w:after="0"/>
        <w:rPr>
          <w:ins w:id="1987" w:author="Abhishek Deep Nigam" w:date="2015-10-26T01:01:00Z"/>
          <w:rFonts w:ascii="Courier New" w:hAnsi="Courier New" w:cs="Courier New"/>
          <w:sz w:val="16"/>
          <w:szCs w:val="16"/>
          <w:rPrChange w:id="1988" w:author="Abhishek Deep Nigam" w:date="2015-10-26T01:01:00Z">
            <w:rPr>
              <w:ins w:id="1989" w:author="Abhishek Deep Nigam" w:date="2015-10-26T01:01:00Z"/>
              <w:rFonts w:ascii="Courier New" w:hAnsi="Courier New" w:cs="Courier New"/>
            </w:rPr>
          </w:rPrChange>
        </w:rPr>
      </w:pPr>
      <w:ins w:id="1990" w:author="Abhishek Deep Nigam" w:date="2015-10-26T01:01:00Z">
        <w:r w:rsidRPr="00073577">
          <w:rPr>
            <w:rFonts w:ascii="Courier New" w:hAnsi="Courier New" w:cs="Courier New"/>
            <w:sz w:val="16"/>
            <w:szCs w:val="16"/>
            <w:rPrChange w:id="1991" w:author="Abhishek Deep Nigam" w:date="2015-10-26T01:01:00Z">
              <w:rPr>
                <w:rFonts w:ascii="Courier New" w:hAnsi="Courier New" w:cs="Courier New"/>
              </w:rPr>
            </w:rPrChange>
          </w:rPr>
          <w:t>[7]-&gt;O(Backtracking)</w:t>
        </w:r>
      </w:ins>
    </w:p>
    <w:p w14:paraId="4331C405" w14:textId="77777777" w:rsidR="00073577" w:rsidRPr="00073577" w:rsidRDefault="00073577" w:rsidP="00073577">
      <w:pPr>
        <w:spacing w:before="0" w:after="0"/>
        <w:rPr>
          <w:ins w:id="1992" w:author="Abhishek Deep Nigam" w:date="2015-10-26T01:01:00Z"/>
          <w:rFonts w:ascii="Courier New" w:hAnsi="Courier New" w:cs="Courier New"/>
          <w:sz w:val="16"/>
          <w:szCs w:val="16"/>
          <w:rPrChange w:id="1993" w:author="Abhishek Deep Nigam" w:date="2015-10-26T01:01:00Z">
            <w:rPr>
              <w:ins w:id="1994" w:author="Abhishek Deep Nigam" w:date="2015-10-26T01:01:00Z"/>
              <w:rFonts w:ascii="Courier New" w:hAnsi="Courier New" w:cs="Courier New"/>
            </w:rPr>
          </w:rPrChange>
        </w:rPr>
      </w:pPr>
      <w:ins w:id="1995" w:author="Abhishek Deep Nigam" w:date="2015-10-26T01:01:00Z">
        <w:r w:rsidRPr="00073577">
          <w:rPr>
            <w:rFonts w:ascii="Courier New" w:hAnsi="Courier New" w:cs="Courier New"/>
            <w:sz w:val="16"/>
            <w:szCs w:val="16"/>
            <w:rPrChange w:id="1996" w:author="Abhishek Deep Nigam" w:date="2015-10-26T01:01:00Z">
              <w:rPr>
                <w:rFonts w:ascii="Courier New" w:hAnsi="Courier New" w:cs="Courier New"/>
              </w:rPr>
            </w:rPrChange>
          </w:rPr>
          <w:t>[7]-&gt;Y(Backtracking)</w:t>
        </w:r>
      </w:ins>
    </w:p>
    <w:p w14:paraId="6739C676" w14:textId="77777777" w:rsidR="00073577" w:rsidRPr="00073577" w:rsidRDefault="00073577" w:rsidP="00073577">
      <w:pPr>
        <w:spacing w:before="0" w:after="0"/>
        <w:rPr>
          <w:ins w:id="1997" w:author="Abhishek Deep Nigam" w:date="2015-10-26T01:01:00Z"/>
          <w:rFonts w:ascii="Courier New" w:hAnsi="Courier New" w:cs="Courier New"/>
          <w:sz w:val="16"/>
          <w:szCs w:val="16"/>
          <w:rPrChange w:id="1998" w:author="Abhishek Deep Nigam" w:date="2015-10-26T01:01:00Z">
            <w:rPr>
              <w:ins w:id="1999" w:author="Abhishek Deep Nigam" w:date="2015-10-26T01:01:00Z"/>
              <w:rFonts w:ascii="Courier New" w:hAnsi="Courier New" w:cs="Courier New"/>
            </w:rPr>
          </w:rPrChange>
        </w:rPr>
      </w:pPr>
      <w:ins w:id="2000" w:author="Abhishek Deep Nigam" w:date="2015-10-26T01:01:00Z">
        <w:r w:rsidRPr="00073577">
          <w:rPr>
            <w:rFonts w:ascii="Courier New" w:hAnsi="Courier New" w:cs="Courier New"/>
            <w:sz w:val="16"/>
            <w:szCs w:val="16"/>
            <w:rPrChange w:id="2001" w:author="Abhishek Deep Nigam" w:date="2015-10-26T01:01:00Z">
              <w:rPr>
                <w:rFonts w:ascii="Courier New" w:hAnsi="Courier New" w:cs="Courier New"/>
              </w:rPr>
            </w:rPrChange>
          </w:rPr>
          <w:t>[3]-&gt;S[4]-&gt;A[5]-&gt;Y[6]-&gt;D[7]-&gt;A(Backtracking)</w:t>
        </w:r>
      </w:ins>
    </w:p>
    <w:p w14:paraId="2E7F841F" w14:textId="77777777" w:rsidR="00073577" w:rsidRPr="00073577" w:rsidRDefault="00073577" w:rsidP="00073577">
      <w:pPr>
        <w:spacing w:before="0" w:after="0"/>
        <w:rPr>
          <w:ins w:id="2002" w:author="Abhishek Deep Nigam" w:date="2015-10-26T01:01:00Z"/>
          <w:rFonts w:ascii="Courier New" w:hAnsi="Courier New" w:cs="Courier New"/>
          <w:sz w:val="16"/>
          <w:szCs w:val="16"/>
          <w:rPrChange w:id="2003" w:author="Abhishek Deep Nigam" w:date="2015-10-26T01:01:00Z">
            <w:rPr>
              <w:ins w:id="2004" w:author="Abhishek Deep Nigam" w:date="2015-10-26T01:01:00Z"/>
              <w:rFonts w:ascii="Courier New" w:hAnsi="Courier New" w:cs="Courier New"/>
            </w:rPr>
          </w:rPrChange>
        </w:rPr>
      </w:pPr>
      <w:ins w:id="2005" w:author="Abhishek Deep Nigam" w:date="2015-10-26T01:01:00Z">
        <w:r w:rsidRPr="00073577">
          <w:rPr>
            <w:rFonts w:ascii="Courier New" w:hAnsi="Courier New" w:cs="Courier New"/>
            <w:sz w:val="16"/>
            <w:szCs w:val="16"/>
            <w:rPrChange w:id="2006" w:author="Abhishek Deep Nigam" w:date="2015-10-26T01:01:00Z">
              <w:rPr>
                <w:rFonts w:ascii="Courier New" w:hAnsi="Courier New" w:cs="Courier New"/>
              </w:rPr>
            </w:rPrChange>
          </w:rPr>
          <w:t>[7]-&gt;E(Backtracking)</w:t>
        </w:r>
      </w:ins>
    </w:p>
    <w:p w14:paraId="6CFC5846" w14:textId="77777777" w:rsidR="00073577" w:rsidRPr="00073577" w:rsidRDefault="00073577" w:rsidP="00073577">
      <w:pPr>
        <w:spacing w:before="0" w:after="0"/>
        <w:rPr>
          <w:ins w:id="2007" w:author="Abhishek Deep Nigam" w:date="2015-10-26T01:01:00Z"/>
          <w:rFonts w:ascii="Courier New" w:hAnsi="Courier New" w:cs="Courier New"/>
          <w:sz w:val="16"/>
          <w:szCs w:val="16"/>
          <w:rPrChange w:id="2008" w:author="Abhishek Deep Nigam" w:date="2015-10-26T01:01:00Z">
            <w:rPr>
              <w:ins w:id="2009" w:author="Abhishek Deep Nigam" w:date="2015-10-26T01:01:00Z"/>
              <w:rFonts w:ascii="Courier New" w:hAnsi="Courier New" w:cs="Courier New"/>
            </w:rPr>
          </w:rPrChange>
        </w:rPr>
      </w:pPr>
      <w:ins w:id="2010" w:author="Abhishek Deep Nigam" w:date="2015-10-26T01:01:00Z">
        <w:r w:rsidRPr="00073577">
          <w:rPr>
            <w:rFonts w:ascii="Courier New" w:hAnsi="Courier New" w:cs="Courier New"/>
            <w:sz w:val="16"/>
            <w:szCs w:val="16"/>
            <w:rPrChange w:id="2011" w:author="Abhishek Deep Nigam" w:date="2015-10-26T01:01:00Z">
              <w:rPr>
                <w:rFonts w:ascii="Courier New" w:hAnsi="Courier New" w:cs="Courier New"/>
              </w:rPr>
            </w:rPrChange>
          </w:rPr>
          <w:t>[7]-&gt;O(Backtracking)</w:t>
        </w:r>
      </w:ins>
    </w:p>
    <w:p w14:paraId="27D36C6B" w14:textId="77777777" w:rsidR="00073577" w:rsidRPr="00073577" w:rsidRDefault="00073577" w:rsidP="00073577">
      <w:pPr>
        <w:spacing w:before="0" w:after="0"/>
        <w:rPr>
          <w:ins w:id="2012" w:author="Abhishek Deep Nigam" w:date="2015-10-26T01:01:00Z"/>
          <w:rFonts w:ascii="Courier New" w:hAnsi="Courier New" w:cs="Courier New"/>
          <w:sz w:val="16"/>
          <w:szCs w:val="16"/>
          <w:rPrChange w:id="2013" w:author="Abhishek Deep Nigam" w:date="2015-10-26T01:01:00Z">
            <w:rPr>
              <w:ins w:id="2014" w:author="Abhishek Deep Nigam" w:date="2015-10-26T01:01:00Z"/>
              <w:rFonts w:ascii="Courier New" w:hAnsi="Courier New" w:cs="Courier New"/>
            </w:rPr>
          </w:rPrChange>
        </w:rPr>
      </w:pPr>
      <w:ins w:id="2015" w:author="Abhishek Deep Nigam" w:date="2015-10-26T01:01:00Z">
        <w:r w:rsidRPr="00073577">
          <w:rPr>
            <w:rFonts w:ascii="Courier New" w:hAnsi="Courier New" w:cs="Courier New"/>
            <w:sz w:val="16"/>
            <w:szCs w:val="16"/>
            <w:rPrChange w:id="2016" w:author="Abhishek Deep Nigam" w:date="2015-10-26T01:01:00Z">
              <w:rPr>
                <w:rFonts w:ascii="Courier New" w:hAnsi="Courier New" w:cs="Courier New"/>
              </w:rPr>
            </w:rPrChange>
          </w:rPr>
          <w:t>[7]-&gt;Y(Backtracking)</w:t>
        </w:r>
      </w:ins>
    </w:p>
    <w:p w14:paraId="74F3096D" w14:textId="77777777" w:rsidR="00073577" w:rsidRPr="00073577" w:rsidRDefault="00073577" w:rsidP="00073577">
      <w:pPr>
        <w:spacing w:before="0" w:after="0"/>
        <w:rPr>
          <w:ins w:id="2017" w:author="Abhishek Deep Nigam" w:date="2015-10-26T01:01:00Z"/>
          <w:rFonts w:ascii="Courier New" w:hAnsi="Courier New" w:cs="Courier New"/>
          <w:sz w:val="16"/>
          <w:szCs w:val="16"/>
          <w:rPrChange w:id="2018" w:author="Abhishek Deep Nigam" w:date="2015-10-26T01:01:00Z">
            <w:rPr>
              <w:ins w:id="2019" w:author="Abhishek Deep Nigam" w:date="2015-10-26T01:01:00Z"/>
              <w:rFonts w:ascii="Courier New" w:hAnsi="Courier New" w:cs="Courier New"/>
            </w:rPr>
          </w:rPrChange>
        </w:rPr>
      </w:pPr>
      <w:ins w:id="2020" w:author="Abhishek Deep Nigam" w:date="2015-10-26T01:01:00Z">
        <w:r w:rsidRPr="00073577">
          <w:rPr>
            <w:rFonts w:ascii="Courier New" w:hAnsi="Courier New" w:cs="Courier New"/>
            <w:sz w:val="16"/>
            <w:szCs w:val="16"/>
            <w:rPrChange w:id="2021" w:author="Abhishek Deep Nigam" w:date="2015-10-26T01:01:00Z">
              <w:rPr>
                <w:rFonts w:ascii="Courier New" w:hAnsi="Courier New" w:cs="Courier New"/>
              </w:rPr>
            </w:rPrChange>
          </w:rPr>
          <w:t>[3]-&gt;W[4]-&gt;O[5]-&gt;W[6]-&gt;E[7]-&gt;A(Backtracking)</w:t>
        </w:r>
      </w:ins>
    </w:p>
    <w:p w14:paraId="2ABDA285" w14:textId="77777777" w:rsidR="00073577" w:rsidRPr="00073577" w:rsidRDefault="00073577" w:rsidP="00073577">
      <w:pPr>
        <w:spacing w:before="0" w:after="0"/>
        <w:rPr>
          <w:ins w:id="2022" w:author="Abhishek Deep Nigam" w:date="2015-10-26T01:01:00Z"/>
          <w:rFonts w:ascii="Courier New" w:hAnsi="Courier New" w:cs="Courier New"/>
          <w:sz w:val="16"/>
          <w:szCs w:val="16"/>
          <w:rPrChange w:id="2023" w:author="Abhishek Deep Nigam" w:date="2015-10-26T01:01:00Z">
            <w:rPr>
              <w:ins w:id="2024" w:author="Abhishek Deep Nigam" w:date="2015-10-26T01:01:00Z"/>
              <w:rFonts w:ascii="Courier New" w:hAnsi="Courier New" w:cs="Courier New"/>
            </w:rPr>
          </w:rPrChange>
        </w:rPr>
      </w:pPr>
      <w:ins w:id="2025" w:author="Abhishek Deep Nigam" w:date="2015-10-26T01:01:00Z">
        <w:r w:rsidRPr="00073577">
          <w:rPr>
            <w:rFonts w:ascii="Courier New" w:hAnsi="Courier New" w:cs="Courier New"/>
            <w:sz w:val="16"/>
            <w:szCs w:val="16"/>
            <w:rPrChange w:id="2026" w:author="Abhishek Deep Nigam" w:date="2015-10-26T01:01:00Z">
              <w:rPr>
                <w:rFonts w:ascii="Courier New" w:hAnsi="Courier New" w:cs="Courier New"/>
              </w:rPr>
            </w:rPrChange>
          </w:rPr>
          <w:t>[7]-&gt;E(Backtracking)</w:t>
        </w:r>
      </w:ins>
    </w:p>
    <w:p w14:paraId="48108EF9" w14:textId="77777777" w:rsidR="00073577" w:rsidRPr="00073577" w:rsidRDefault="00073577" w:rsidP="00073577">
      <w:pPr>
        <w:spacing w:before="0" w:after="0"/>
        <w:rPr>
          <w:ins w:id="2027" w:author="Abhishek Deep Nigam" w:date="2015-10-26T01:01:00Z"/>
          <w:rFonts w:ascii="Courier New" w:hAnsi="Courier New" w:cs="Courier New"/>
          <w:sz w:val="16"/>
          <w:szCs w:val="16"/>
          <w:rPrChange w:id="2028" w:author="Abhishek Deep Nigam" w:date="2015-10-26T01:01:00Z">
            <w:rPr>
              <w:ins w:id="2029" w:author="Abhishek Deep Nigam" w:date="2015-10-26T01:01:00Z"/>
              <w:rFonts w:ascii="Courier New" w:hAnsi="Courier New" w:cs="Courier New"/>
            </w:rPr>
          </w:rPrChange>
        </w:rPr>
      </w:pPr>
      <w:ins w:id="2030" w:author="Abhishek Deep Nigam" w:date="2015-10-26T01:01:00Z">
        <w:r w:rsidRPr="00073577">
          <w:rPr>
            <w:rFonts w:ascii="Courier New" w:hAnsi="Courier New" w:cs="Courier New"/>
            <w:sz w:val="16"/>
            <w:szCs w:val="16"/>
            <w:rPrChange w:id="2031" w:author="Abhishek Deep Nigam" w:date="2015-10-26T01:01:00Z">
              <w:rPr>
                <w:rFonts w:ascii="Courier New" w:hAnsi="Courier New" w:cs="Courier New"/>
              </w:rPr>
            </w:rPrChange>
          </w:rPr>
          <w:t>[7]-&gt;Y(Backtracking)</w:t>
        </w:r>
      </w:ins>
    </w:p>
    <w:p w14:paraId="3E49CB50" w14:textId="77777777" w:rsidR="00073577" w:rsidRPr="00073577" w:rsidRDefault="00073577" w:rsidP="00073577">
      <w:pPr>
        <w:spacing w:before="0" w:after="0"/>
        <w:rPr>
          <w:ins w:id="2032" w:author="Abhishek Deep Nigam" w:date="2015-10-26T01:01:00Z"/>
          <w:rFonts w:ascii="Courier New" w:hAnsi="Courier New" w:cs="Courier New"/>
          <w:sz w:val="16"/>
          <w:szCs w:val="16"/>
          <w:rPrChange w:id="2033" w:author="Abhishek Deep Nigam" w:date="2015-10-26T01:01:00Z">
            <w:rPr>
              <w:ins w:id="2034" w:author="Abhishek Deep Nigam" w:date="2015-10-26T01:01:00Z"/>
              <w:rFonts w:ascii="Courier New" w:hAnsi="Courier New" w:cs="Courier New"/>
            </w:rPr>
          </w:rPrChange>
        </w:rPr>
      </w:pPr>
      <w:ins w:id="2035" w:author="Abhishek Deep Nigam" w:date="2015-10-26T01:01:00Z">
        <w:r w:rsidRPr="00073577">
          <w:rPr>
            <w:rFonts w:ascii="Courier New" w:hAnsi="Courier New" w:cs="Courier New"/>
            <w:sz w:val="16"/>
            <w:szCs w:val="16"/>
            <w:rPrChange w:id="2036" w:author="Abhishek Deep Nigam" w:date="2015-10-26T01:01:00Z">
              <w:rPr>
                <w:rFonts w:ascii="Courier New" w:hAnsi="Courier New" w:cs="Courier New"/>
              </w:rPr>
            </w:rPrChange>
          </w:rPr>
          <w:t>[2]-&gt;L[3]-&gt;A[4]-&gt;A[5]-&gt;H(Backtracking)</w:t>
        </w:r>
      </w:ins>
    </w:p>
    <w:p w14:paraId="30098246" w14:textId="77777777" w:rsidR="00073577" w:rsidRPr="00073577" w:rsidRDefault="00073577" w:rsidP="00073577">
      <w:pPr>
        <w:spacing w:before="0" w:after="0"/>
        <w:rPr>
          <w:ins w:id="2037" w:author="Abhishek Deep Nigam" w:date="2015-10-26T01:01:00Z"/>
          <w:rFonts w:ascii="Courier New" w:hAnsi="Courier New" w:cs="Courier New"/>
          <w:sz w:val="16"/>
          <w:szCs w:val="16"/>
          <w:rPrChange w:id="2038" w:author="Abhishek Deep Nigam" w:date="2015-10-26T01:01:00Z">
            <w:rPr>
              <w:ins w:id="2039" w:author="Abhishek Deep Nigam" w:date="2015-10-26T01:01:00Z"/>
              <w:rFonts w:ascii="Courier New" w:hAnsi="Courier New" w:cs="Courier New"/>
            </w:rPr>
          </w:rPrChange>
        </w:rPr>
      </w:pPr>
      <w:ins w:id="2040" w:author="Abhishek Deep Nigam" w:date="2015-10-26T01:01:00Z">
        <w:r w:rsidRPr="00073577">
          <w:rPr>
            <w:rFonts w:ascii="Courier New" w:hAnsi="Courier New" w:cs="Courier New"/>
            <w:sz w:val="16"/>
            <w:szCs w:val="16"/>
            <w:rPrChange w:id="2041" w:author="Abhishek Deep Nigam" w:date="2015-10-26T01:01:00Z">
              <w:rPr>
                <w:rFonts w:ascii="Courier New" w:hAnsi="Courier New" w:cs="Courier New"/>
              </w:rPr>
            </w:rPrChange>
          </w:rPr>
          <w:t>[3]-&gt;M[4]-&gt;A[5]-&gt;N[6]-&gt;D[7]-&gt;E(Backtracking)</w:t>
        </w:r>
      </w:ins>
    </w:p>
    <w:p w14:paraId="77D77278" w14:textId="77777777" w:rsidR="00073577" w:rsidRPr="00073577" w:rsidRDefault="00073577" w:rsidP="00073577">
      <w:pPr>
        <w:spacing w:before="0" w:after="0"/>
        <w:rPr>
          <w:ins w:id="2042" w:author="Abhishek Deep Nigam" w:date="2015-10-26T01:01:00Z"/>
          <w:rFonts w:ascii="Courier New" w:hAnsi="Courier New" w:cs="Courier New"/>
          <w:sz w:val="16"/>
          <w:szCs w:val="16"/>
          <w:rPrChange w:id="2043" w:author="Abhishek Deep Nigam" w:date="2015-10-26T01:01:00Z">
            <w:rPr>
              <w:ins w:id="2044" w:author="Abhishek Deep Nigam" w:date="2015-10-26T01:01:00Z"/>
              <w:rFonts w:ascii="Courier New" w:hAnsi="Courier New" w:cs="Courier New"/>
            </w:rPr>
          </w:rPrChange>
        </w:rPr>
      </w:pPr>
      <w:ins w:id="2045" w:author="Abhishek Deep Nigam" w:date="2015-10-26T01:01:00Z">
        <w:r w:rsidRPr="00073577">
          <w:rPr>
            <w:rFonts w:ascii="Courier New" w:hAnsi="Courier New" w:cs="Courier New"/>
            <w:sz w:val="16"/>
            <w:szCs w:val="16"/>
            <w:rPrChange w:id="2046" w:author="Abhishek Deep Nigam" w:date="2015-10-26T01:01:00Z">
              <w:rPr>
                <w:rFonts w:ascii="Courier New" w:hAnsi="Courier New" w:cs="Courier New"/>
              </w:rPr>
            </w:rPrChange>
          </w:rPr>
          <w:t>[7]-&gt;I(Backtracking)</w:t>
        </w:r>
      </w:ins>
    </w:p>
    <w:p w14:paraId="1F4F6AE5" w14:textId="77777777" w:rsidR="00073577" w:rsidRPr="00073577" w:rsidRDefault="00073577" w:rsidP="00073577">
      <w:pPr>
        <w:spacing w:before="0" w:after="0"/>
        <w:rPr>
          <w:ins w:id="2047" w:author="Abhishek Deep Nigam" w:date="2015-10-26T01:01:00Z"/>
          <w:rFonts w:ascii="Courier New" w:hAnsi="Courier New" w:cs="Courier New"/>
          <w:sz w:val="16"/>
          <w:szCs w:val="16"/>
          <w:rPrChange w:id="2048" w:author="Abhishek Deep Nigam" w:date="2015-10-26T01:01:00Z">
            <w:rPr>
              <w:ins w:id="2049" w:author="Abhishek Deep Nigam" w:date="2015-10-26T01:01:00Z"/>
              <w:rFonts w:ascii="Courier New" w:hAnsi="Courier New" w:cs="Courier New"/>
            </w:rPr>
          </w:rPrChange>
        </w:rPr>
      </w:pPr>
      <w:ins w:id="2050" w:author="Abhishek Deep Nigam" w:date="2015-10-26T01:01:00Z">
        <w:r w:rsidRPr="00073577">
          <w:rPr>
            <w:rFonts w:ascii="Courier New" w:hAnsi="Courier New" w:cs="Courier New"/>
            <w:sz w:val="16"/>
            <w:szCs w:val="16"/>
            <w:rPrChange w:id="2051" w:author="Abhishek Deep Nigam" w:date="2015-10-26T01:01:00Z">
              <w:rPr>
                <w:rFonts w:ascii="Courier New" w:hAnsi="Courier New" w:cs="Courier New"/>
              </w:rPr>
            </w:rPrChange>
          </w:rPr>
          <w:t>[3]-&gt;S[4]-&gt;A[5]-&gt;Y[6]-&gt;D[7]-&gt;E(Backtracking)</w:t>
        </w:r>
      </w:ins>
    </w:p>
    <w:p w14:paraId="44C48C10" w14:textId="77777777" w:rsidR="00073577" w:rsidRPr="00073577" w:rsidRDefault="00073577" w:rsidP="00073577">
      <w:pPr>
        <w:spacing w:before="0" w:after="0"/>
        <w:rPr>
          <w:ins w:id="2052" w:author="Abhishek Deep Nigam" w:date="2015-10-26T01:01:00Z"/>
          <w:rFonts w:ascii="Courier New" w:hAnsi="Courier New" w:cs="Courier New"/>
          <w:sz w:val="16"/>
          <w:szCs w:val="16"/>
          <w:rPrChange w:id="2053" w:author="Abhishek Deep Nigam" w:date="2015-10-26T01:01:00Z">
            <w:rPr>
              <w:ins w:id="2054" w:author="Abhishek Deep Nigam" w:date="2015-10-26T01:01:00Z"/>
              <w:rFonts w:ascii="Courier New" w:hAnsi="Courier New" w:cs="Courier New"/>
            </w:rPr>
          </w:rPrChange>
        </w:rPr>
      </w:pPr>
      <w:ins w:id="2055" w:author="Abhishek Deep Nigam" w:date="2015-10-26T01:01:00Z">
        <w:r w:rsidRPr="00073577">
          <w:rPr>
            <w:rFonts w:ascii="Courier New" w:hAnsi="Courier New" w:cs="Courier New"/>
            <w:sz w:val="16"/>
            <w:szCs w:val="16"/>
            <w:rPrChange w:id="2056" w:author="Abhishek Deep Nigam" w:date="2015-10-26T01:01:00Z">
              <w:rPr>
                <w:rFonts w:ascii="Courier New" w:hAnsi="Courier New" w:cs="Courier New"/>
              </w:rPr>
            </w:rPrChange>
          </w:rPr>
          <w:t>[7]-&gt;I(Backtracking)</w:t>
        </w:r>
      </w:ins>
    </w:p>
    <w:p w14:paraId="433E167B" w14:textId="77777777" w:rsidR="00073577" w:rsidRPr="00073577" w:rsidRDefault="00073577" w:rsidP="00073577">
      <w:pPr>
        <w:spacing w:before="0" w:after="0"/>
        <w:rPr>
          <w:ins w:id="2057" w:author="Abhishek Deep Nigam" w:date="2015-10-26T01:01:00Z"/>
          <w:rFonts w:ascii="Courier New" w:hAnsi="Courier New" w:cs="Courier New"/>
          <w:sz w:val="16"/>
          <w:szCs w:val="16"/>
          <w:rPrChange w:id="2058" w:author="Abhishek Deep Nigam" w:date="2015-10-26T01:01:00Z">
            <w:rPr>
              <w:ins w:id="2059" w:author="Abhishek Deep Nigam" w:date="2015-10-26T01:01:00Z"/>
              <w:rFonts w:ascii="Courier New" w:hAnsi="Courier New" w:cs="Courier New"/>
            </w:rPr>
          </w:rPrChange>
        </w:rPr>
      </w:pPr>
      <w:ins w:id="2060" w:author="Abhishek Deep Nigam" w:date="2015-10-26T01:01:00Z">
        <w:r w:rsidRPr="00073577">
          <w:rPr>
            <w:rFonts w:ascii="Courier New" w:hAnsi="Courier New" w:cs="Courier New"/>
            <w:sz w:val="16"/>
            <w:szCs w:val="16"/>
            <w:rPrChange w:id="2061" w:author="Abhishek Deep Nigam" w:date="2015-10-26T01:01:00Z">
              <w:rPr>
                <w:rFonts w:ascii="Courier New" w:hAnsi="Courier New" w:cs="Courier New"/>
              </w:rPr>
            </w:rPrChange>
          </w:rPr>
          <w:t>[3]-&gt;W[4]-&gt;O[5]-&gt;W[6]-&gt;E[7]-&gt;E(Backtracking)</w:t>
        </w:r>
      </w:ins>
    </w:p>
    <w:p w14:paraId="3FF15043" w14:textId="77777777" w:rsidR="00073577" w:rsidRPr="00073577" w:rsidRDefault="00073577" w:rsidP="00073577">
      <w:pPr>
        <w:spacing w:before="0" w:after="0"/>
        <w:rPr>
          <w:ins w:id="2062" w:author="Abhishek Deep Nigam" w:date="2015-10-26T01:01:00Z"/>
          <w:rFonts w:ascii="Courier New" w:hAnsi="Courier New" w:cs="Courier New"/>
          <w:sz w:val="16"/>
          <w:szCs w:val="16"/>
          <w:rPrChange w:id="2063" w:author="Abhishek Deep Nigam" w:date="2015-10-26T01:01:00Z">
            <w:rPr>
              <w:ins w:id="2064" w:author="Abhishek Deep Nigam" w:date="2015-10-26T01:01:00Z"/>
              <w:rFonts w:ascii="Courier New" w:hAnsi="Courier New" w:cs="Courier New"/>
            </w:rPr>
          </w:rPrChange>
        </w:rPr>
      </w:pPr>
      <w:ins w:id="2065" w:author="Abhishek Deep Nigam" w:date="2015-10-26T01:01:00Z">
        <w:r w:rsidRPr="00073577">
          <w:rPr>
            <w:rFonts w:ascii="Courier New" w:hAnsi="Courier New" w:cs="Courier New"/>
            <w:sz w:val="16"/>
            <w:szCs w:val="16"/>
            <w:rPrChange w:id="2066" w:author="Abhishek Deep Nigam" w:date="2015-10-26T01:01:00Z">
              <w:rPr>
                <w:rFonts w:ascii="Courier New" w:hAnsi="Courier New" w:cs="Courier New"/>
              </w:rPr>
            </w:rPrChange>
          </w:rPr>
          <w:t>[7]-&gt;I(Backtracking)</w:t>
        </w:r>
      </w:ins>
    </w:p>
    <w:p w14:paraId="27A1038A" w14:textId="77777777" w:rsidR="00073577" w:rsidRPr="00073577" w:rsidRDefault="00073577" w:rsidP="00073577">
      <w:pPr>
        <w:spacing w:before="0" w:after="0"/>
        <w:rPr>
          <w:ins w:id="2067" w:author="Abhishek Deep Nigam" w:date="2015-10-26T01:01:00Z"/>
          <w:rFonts w:ascii="Courier New" w:hAnsi="Courier New" w:cs="Courier New"/>
          <w:sz w:val="16"/>
          <w:szCs w:val="16"/>
          <w:rPrChange w:id="2068" w:author="Abhishek Deep Nigam" w:date="2015-10-26T01:01:00Z">
            <w:rPr>
              <w:ins w:id="2069" w:author="Abhishek Deep Nigam" w:date="2015-10-26T01:01:00Z"/>
              <w:rFonts w:ascii="Courier New" w:hAnsi="Courier New" w:cs="Courier New"/>
            </w:rPr>
          </w:rPrChange>
        </w:rPr>
      </w:pPr>
      <w:ins w:id="2070" w:author="Abhishek Deep Nigam" w:date="2015-10-26T01:01:00Z">
        <w:r w:rsidRPr="00073577">
          <w:rPr>
            <w:rFonts w:ascii="Courier New" w:hAnsi="Courier New" w:cs="Courier New"/>
            <w:sz w:val="16"/>
            <w:szCs w:val="16"/>
            <w:rPrChange w:id="2071" w:author="Abhishek Deep Nigam" w:date="2015-10-26T01:01:00Z">
              <w:rPr>
                <w:rFonts w:ascii="Courier New" w:hAnsi="Courier New" w:cs="Courier New"/>
              </w:rPr>
            </w:rPrChange>
          </w:rPr>
          <w:t>[1]-&gt;F[2]-&gt;E[3]-&gt;A[4]-&gt;A[5]-&gt;H(Backtracking)</w:t>
        </w:r>
      </w:ins>
    </w:p>
    <w:p w14:paraId="67119FDE" w14:textId="77777777" w:rsidR="00073577" w:rsidRPr="00073577" w:rsidRDefault="00073577" w:rsidP="00073577">
      <w:pPr>
        <w:spacing w:before="0" w:after="0"/>
        <w:rPr>
          <w:ins w:id="2072" w:author="Abhishek Deep Nigam" w:date="2015-10-26T01:01:00Z"/>
          <w:rFonts w:ascii="Courier New" w:hAnsi="Courier New" w:cs="Courier New"/>
          <w:sz w:val="16"/>
          <w:szCs w:val="16"/>
          <w:rPrChange w:id="2073" w:author="Abhishek Deep Nigam" w:date="2015-10-26T01:01:00Z">
            <w:rPr>
              <w:ins w:id="2074" w:author="Abhishek Deep Nigam" w:date="2015-10-26T01:01:00Z"/>
              <w:rFonts w:ascii="Courier New" w:hAnsi="Courier New" w:cs="Courier New"/>
            </w:rPr>
          </w:rPrChange>
        </w:rPr>
      </w:pPr>
      <w:ins w:id="2075" w:author="Abhishek Deep Nigam" w:date="2015-10-26T01:01:00Z">
        <w:r w:rsidRPr="00073577">
          <w:rPr>
            <w:rFonts w:ascii="Courier New" w:hAnsi="Courier New" w:cs="Courier New"/>
            <w:sz w:val="16"/>
            <w:szCs w:val="16"/>
            <w:rPrChange w:id="2076" w:author="Abhishek Deep Nigam" w:date="2015-10-26T01:01:00Z">
              <w:rPr>
                <w:rFonts w:ascii="Courier New" w:hAnsi="Courier New" w:cs="Courier New"/>
              </w:rPr>
            </w:rPrChange>
          </w:rPr>
          <w:t>[3]-&gt;M[4]-&gt;A[5]-&gt;N[6]-&gt;D[7]-&gt;A(Backtracking)</w:t>
        </w:r>
      </w:ins>
    </w:p>
    <w:p w14:paraId="2A2F0694" w14:textId="77777777" w:rsidR="00073577" w:rsidRPr="00073577" w:rsidRDefault="00073577" w:rsidP="00073577">
      <w:pPr>
        <w:spacing w:before="0" w:after="0"/>
        <w:rPr>
          <w:ins w:id="2077" w:author="Abhishek Deep Nigam" w:date="2015-10-26T01:01:00Z"/>
          <w:rFonts w:ascii="Courier New" w:hAnsi="Courier New" w:cs="Courier New"/>
          <w:sz w:val="16"/>
          <w:szCs w:val="16"/>
          <w:rPrChange w:id="2078" w:author="Abhishek Deep Nigam" w:date="2015-10-26T01:01:00Z">
            <w:rPr>
              <w:ins w:id="2079" w:author="Abhishek Deep Nigam" w:date="2015-10-26T01:01:00Z"/>
              <w:rFonts w:ascii="Courier New" w:hAnsi="Courier New" w:cs="Courier New"/>
            </w:rPr>
          </w:rPrChange>
        </w:rPr>
      </w:pPr>
      <w:ins w:id="2080" w:author="Abhishek Deep Nigam" w:date="2015-10-26T01:01:00Z">
        <w:r w:rsidRPr="00073577">
          <w:rPr>
            <w:rFonts w:ascii="Courier New" w:hAnsi="Courier New" w:cs="Courier New"/>
            <w:sz w:val="16"/>
            <w:szCs w:val="16"/>
            <w:rPrChange w:id="2081" w:author="Abhishek Deep Nigam" w:date="2015-10-26T01:01:00Z">
              <w:rPr>
                <w:rFonts w:ascii="Courier New" w:hAnsi="Courier New" w:cs="Courier New"/>
              </w:rPr>
            </w:rPrChange>
          </w:rPr>
          <w:t>[7]-&gt;E(Backtracking)</w:t>
        </w:r>
      </w:ins>
    </w:p>
    <w:p w14:paraId="691C2A10" w14:textId="77777777" w:rsidR="00073577" w:rsidRPr="00073577" w:rsidRDefault="00073577" w:rsidP="00073577">
      <w:pPr>
        <w:spacing w:before="0" w:after="0"/>
        <w:rPr>
          <w:ins w:id="2082" w:author="Abhishek Deep Nigam" w:date="2015-10-26T01:01:00Z"/>
          <w:rFonts w:ascii="Courier New" w:hAnsi="Courier New" w:cs="Courier New"/>
          <w:sz w:val="16"/>
          <w:szCs w:val="16"/>
          <w:rPrChange w:id="2083" w:author="Abhishek Deep Nigam" w:date="2015-10-26T01:01:00Z">
            <w:rPr>
              <w:ins w:id="2084" w:author="Abhishek Deep Nigam" w:date="2015-10-26T01:01:00Z"/>
              <w:rFonts w:ascii="Courier New" w:hAnsi="Courier New" w:cs="Courier New"/>
            </w:rPr>
          </w:rPrChange>
        </w:rPr>
      </w:pPr>
      <w:ins w:id="2085" w:author="Abhishek Deep Nigam" w:date="2015-10-26T01:01:00Z">
        <w:r w:rsidRPr="00073577">
          <w:rPr>
            <w:rFonts w:ascii="Courier New" w:hAnsi="Courier New" w:cs="Courier New"/>
            <w:sz w:val="16"/>
            <w:szCs w:val="16"/>
            <w:rPrChange w:id="2086" w:author="Abhishek Deep Nigam" w:date="2015-10-26T01:01:00Z">
              <w:rPr>
                <w:rFonts w:ascii="Courier New" w:hAnsi="Courier New" w:cs="Courier New"/>
              </w:rPr>
            </w:rPrChange>
          </w:rPr>
          <w:t>[7]-&gt;O(Backtracking)</w:t>
        </w:r>
      </w:ins>
    </w:p>
    <w:p w14:paraId="7886A0E5" w14:textId="77777777" w:rsidR="00073577" w:rsidRPr="00073577" w:rsidRDefault="00073577" w:rsidP="00073577">
      <w:pPr>
        <w:spacing w:before="0" w:after="0"/>
        <w:rPr>
          <w:ins w:id="2087" w:author="Abhishek Deep Nigam" w:date="2015-10-26T01:01:00Z"/>
          <w:rFonts w:ascii="Courier New" w:hAnsi="Courier New" w:cs="Courier New"/>
          <w:sz w:val="16"/>
          <w:szCs w:val="16"/>
          <w:rPrChange w:id="2088" w:author="Abhishek Deep Nigam" w:date="2015-10-26T01:01:00Z">
            <w:rPr>
              <w:ins w:id="2089" w:author="Abhishek Deep Nigam" w:date="2015-10-26T01:01:00Z"/>
              <w:rFonts w:ascii="Courier New" w:hAnsi="Courier New" w:cs="Courier New"/>
            </w:rPr>
          </w:rPrChange>
        </w:rPr>
      </w:pPr>
      <w:ins w:id="2090" w:author="Abhishek Deep Nigam" w:date="2015-10-26T01:01:00Z">
        <w:r w:rsidRPr="00073577">
          <w:rPr>
            <w:rFonts w:ascii="Courier New" w:hAnsi="Courier New" w:cs="Courier New"/>
            <w:sz w:val="16"/>
            <w:szCs w:val="16"/>
            <w:rPrChange w:id="2091" w:author="Abhishek Deep Nigam" w:date="2015-10-26T01:01:00Z">
              <w:rPr>
                <w:rFonts w:ascii="Courier New" w:hAnsi="Courier New" w:cs="Courier New"/>
              </w:rPr>
            </w:rPrChange>
          </w:rPr>
          <w:t>[7]-&gt;Y(Backtracking)</w:t>
        </w:r>
      </w:ins>
    </w:p>
    <w:p w14:paraId="5FD75F69" w14:textId="77777777" w:rsidR="00073577" w:rsidRPr="00073577" w:rsidRDefault="00073577" w:rsidP="00073577">
      <w:pPr>
        <w:spacing w:before="0" w:after="0"/>
        <w:rPr>
          <w:ins w:id="2092" w:author="Abhishek Deep Nigam" w:date="2015-10-26T01:01:00Z"/>
          <w:rFonts w:ascii="Courier New" w:hAnsi="Courier New" w:cs="Courier New"/>
          <w:sz w:val="16"/>
          <w:szCs w:val="16"/>
          <w:rPrChange w:id="2093" w:author="Abhishek Deep Nigam" w:date="2015-10-26T01:01:00Z">
            <w:rPr>
              <w:ins w:id="2094" w:author="Abhishek Deep Nigam" w:date="2015-10-26T01:01:00Z"/>
              <w:rFonts w:ascii="Courier New" w:hAnsi="Courier New" w:cs="Courier New"/>
            </w:rPr>
          </w:rPrChange>
        </w:rPr>
      </w:pPr>
      <w:ins w:id="2095" w:author="Abhishek Deep Nigam" w:date="2015-10-26T01:01:00Z">
        <w:r w:rsidRPr="00073577">
          <w:rPr>
            <w:rFonts w:ascii="Courier New" w:hAnsi="Courier New" w:cs="Courier New"/>
            <w:sz w:val="16"/>
            <w:szCs w:val="16"/>
            <w:rPrChange w:id="2096" w:author="Abhishek Deep Nigam" w:date="2015-10-26T01:01:00Z">
              <w:rPr>
                <w:rFonts w:ascii="Courier New" w:hAnsi="Courier New" w:cs="Courier New"/>
              </w:rPr>
            </w:rPrChange>
          </w:rPr>
          <w:lastRenderedPageBreak/>
          <w:t>[3]-&gt;S[4]-&gt;A[5]-&gt;Y[6]-&gt;D[7]-&gt;A(Backtracking)</w:t>
        </w:r>
      </w:ins>
    </w:p>
    <w:p w14:paraId="64742079" w14:textId="77777777" w:rsidR="00073577" w:rsidRPr="00073577" w:rsidRDefault="00073577" w:rsidP="00073577">
      <w:pPr>
        <w:spacing w:before="0" w:after="0"/>
        <w:rPr>
          <w:ins w:id="2097" w:author="Abhishek Deep Nigam" w:date="2015-10-26T01:01:00Z"/>
          <w:rFonts w:ascii="Courier New" w:hAnsi="Courier New" w:cs="Courier New"/>
          <w:sz w:val="16"/>
          <w:szCs w:val="16"/>
          <w:rPrChange w:id="2098" w:author="Abhishek Deep Nigam" w:date="2015-10-26T01:01:00Z">
            <w:rPr>
              <w:ins w:id="2099" w:author="Abhishek Deep Nigam" w:date="2015-10-26T01:01:00Z"/>
              <w:rFonts w:ascii="Courier New" w:hAnsi="Courier New" w:cs="Courier New"/>
            </w:rPr>
          </w:rPrChange>
        </w:rPr>
      </w:pPr>
      <w:ins w:id="2100" w:author="Abhishek Deep Nigam" w:date="2015-10-26T01:01:00Z">
        <w:r w:rsidRPr="00073577">
          <w:rPr>
            <w:rFonts w:ascii="Courier New" w:hAnsi="Courier New" w:cs="Courier New"/>
            <w:sz w:val="16"/>
            <w:szCs w:val="16"/>
            <w:rPrChange w:id="2101" w:author="Abhishek Deep Nigam" w:date="2015-10-26T01:01:00Z">
              <w:rPr>
                <w:rFonts w:ascii="Courier New" w:hAnsi="Courier New" w:cs="Courier New"/>
              </w:rPr>
            </w:rPrChange>
          </w:rPr>
          <w:t>[7]-&gt;E(Backtracking)</w:t>
        </w:r>
      </w:ins>
    </w:p>
    <w:p w14:paraId="560EC049" w14:textId="77777777" w:rsidR="00073577" w:rsidRPr="00073577" w:rsidRDefault="00073577" w:rsidP="00073577">
      <w:pPr>
        <w:spacing w:before="0" w:after="0"/>
        <w:rPr>
          <w:ins w:id="2102" w:author="Abhishek Deep Nigam" w:date="2015-10-26T01:01:00Z"/>
          <w:rFonts w:ascii="Courier New" w:hAnsi="Courier New" w:cs="Courier New"/>
          <w:sz w:val="16"/>
          <w:szCs w:val="16"/>
          <w:rPrChange w:id="2103" w:author="Abhishek Deep Nigam" w:date="2015-10-26T01:01:00Z">
            <w:rPr>
              <w:ins w:id="2104" w:author="Abhishek Deep Nigam" w:date="2015-10-26T01:01:00Z"/>
              <w:rFonts w:ascii="Courier New" w:hAnsi="Courier New" w:cs="Courier New"/>
            </w:rPr>
          </w:rPrChange>
        </w:rPr>
      </w:pPr>
      <w:ins w:id="2105" w:author="Abhishek Deep Nigam" w:date="2015-10-26T01:01:00Z">
        <w:r w:rsidRPr="00073577">
          <w:rPr>
            <w:rFonts w:ascii="Courier New" w:hAnsi="Courier New" w:cs="Courier New"/>
            <w:sz w:val="16"/>
            <w:szCs w:val="16"/>
            <w:rPrChange w:id="2106" w:author="Abhishek Deep Nigam" w:date="2015-10-26T01:01:00Z">
              <w:rPr>
                <w:rFonts w:ascii="Courier New" w:hAnsi="Courier New" w:cs="Courier New"/>
              </w:rPr>
            </w:rPrChange>
          </w:rPr>
          <w:t>[7]-&gt;O(Backtracking)</w:t>
        </w:r>
      </w:ins>
    </w:p>
    <w:p w14:paraId="0EF393CE" w14:textId="77777777" w:rsidR="00073577" w:rsidRPr="00073577" w:rsidRDefault="00073577" w:rsidP="00073577">
      <w:pPr>
        <w:spacing w:before="0" w:after="0"/>
        <w:rPr>
          <w:ins w:id="2107" w:author="Abhishek Deep Nigam" w:date="2015-10-26T01:01:00Z"/>
          <w:rFonts w:ascii="Courier New" w:hAnsi="Courier New" w:cs="Courier New"/>
          <w:sz w:val="16"/>
          <w:szCs w:val="16"/>
          <w:rPrChange w:id="2108" w:author="Abhishek Deep Nigam" w:date="2015-10-26T01:01:00Z">
            <w:rPr>
              <w:ins w:id="2109" w:author="Abhishek Deep Nigam" w:date="2015-10-26T01:01:00Z"/>
              <w:rFonts w:ascii="Courier New" w:hAnsi="Courier New" w:cs="Courier New"/>
            </w:rPr>
          </w:rPrChange>
        </w:rPr>
      </w:pPr>
      <w:ins w:id="2110" w:author="Abhishek Deep Nigam" w:date="2015-10-26T01:01:00Z">
        <w:r w:rsidRPr="00073577">
          <w:rPr>
            <w:rFonts w:ascii="Courier New" w:hAnsi="Courier New" w:cs="Courier New"/>
            <w:sz w:val="16"/>
            <w:szCs w:val="16"/>
            <w:rPrChange w:id="2111" w:author="Abhishek Deep Nigam" w:date="2015-10-26T01:01:00Z">
              <w:rPr>
                <w:rFonts w:ascii="Courier New" w:hAnsi="Courier New" w:cs="Courier New"/>
              </w:rPr>
            </w:rPrChange>
          </w:rPr>
          <w:t>[7]-&gt;Y(Backtracking)</w:t>
        </w:r>
      </w:ins>
    </w:p>
    <w:p w14:paraId="3179ECCD" w14:textId="77777777" w:rsidR="00073577" w:rsidRPr="00073577" w:rsidRDefault="00073577" w:rsidP="00073577">
      <w:pPr>
        <w:spacing w:before="0" w:after="0"/>
        <w:rPr>
          <w:ins w:id="2112" w:author="Abhishek Deep Nigam" w:date="2015-10-26T01:01:00Z"/>
          <w:rFonts w:ascii="Courier New" w:hAnsi="Courier New" w:cs="Courier New"/>
          <w:sz w:val="16"/>
          <w:szCs w:val="16"/>
          <w:rPrChange w:id="2113" w:author="Abhishek Deep Nigam" w:date="2015-10-26T01:01:00Z">
            <w:rPr>
              <w:ins w:id="2114" w:author="Abhishek Deep Nigam" w:date="2015-10-26T01:01:00Z"/>
              <w:rFonts w:ascii="Courier New" w:hAnsi="Courier New" w:cs="Courier New"/>
            </w:rPr>
          </w:rPrChange>
        </w:rPr>
      </w:pPr>
      <w:ins w:id="2115" w:author="Abhishek Deep Nigam" w:date="2015-10-26T01:01:00Z">
        <w:r w:rsidRPr="00073577">
          <w:rPr>
            <w:rFonts w:ascii="Courier New" w:hAnsi="Courier New" w:cs="Courier New"/>
            <w:sz w:val="16"/>
            <w:szCs w:val="16"/>
            <w:rPrChange w:id="2116" w:author="Abhishek Deep Nigam" w:date="2015-10-26T01:01:00Z">
              <w:rPr>
                <w:rFonts w:ascii="Courier New" w:hAnsi="Courier New" w:cs="Courier New"/>
              </w:rPr>
            </w:rPrChange>
          </w:rPr>
          <w:t>[3]-&gt;W[4]-&gt;O[5]-&gt;W[6]-&gt;E[7]-&gt;A(Backtracking)</w:t>
        </w:r>
      </w:ins>
    </w:p>
    <w:p w14:paraId="2D7E3955" w14:textId="77777777" w:rsidR="00073577" w:rsidRPr="00073577" w:rsidRDefault="00073577" w:rsidP="00073577">
      <w:pPr>
        <w:spacing w:before="0" w:after="0"/>
        <w:rPr>
          <w:ins w:id="2117" w:author="Abhishek Deep Nigam" w:date="2015-10-26T01:01:00Z"/>
          <w:rFonts w:ascii="Courier New" w:hAnsi="Courier New" w:cs="Courier New"/>
          <w:sz w:val="16"/>
          <w:szCs w:val="16"/>
          <w:rPrChange w:id="2118" w:author="Abhishek Deep Nigam" w:date="2015-10-26T01:01:00Z">
            <w:rPr>
              <w:ins w:id="2119" w:author="Abhishek Deep Nigam" w:date="2015-10-26T01:01:00Z"/>
              <w:rFonts w:ascii="Courier New" w:hAnsi="Courier New" w:cs="Courier New"/>
            </w:rPr>
          </w:rPrChange>
        </w:rPr>
      </w:pPr>
      <w:ins w:id="2120" w:author="Abhishek Deep Nigam" w:date="2015-10-26T01:01:00Z">
        <w:r w:rsidRPr="00073577">
          <w:rPr>
            <w:rFonts w:ascii="Courier New" w:hAnsi="Courier New" w:cs="Courier New"/>
            <w:sz w:val="16"/>
            <w:szCs w:val="16"/>
            <w:rPrChange w:id="2121" w:author="Abhishek Deep Nigam" w:date="2015-10-26T01:01:00Z">
              <w:rPr>
                <w:rFonts w:ascii="Courier New" w:hAnsi="Courier New" w:cs="Courier New"/>
              </w:rPr>
            </w:rPrChange>
          </w:rPr>
          <w:t>[7]-&gt;E(Backtracking)</w:t>
        </w:r>
      </w:ins>
    </w:p>
    <w:p w14:paraId="5E6A48F2" w14:textId="77777777" w:rsidR="00073577" w:rsidRPr="00073577" w:rsidRDefault="00073577" w:rsidP="00073577">
      <w:pPr>
        <w:spacing w:before="0" w:after="0"/>
        <w:rPr>
          <w:ins w:id="2122" w:author="Abhishek Deep Nigam" w:date="2015-10-26T01:01:00Z"/>
          <w:rFonts w:ascii="Courier New" w:hAnsi="Courier New" w:cs="Courier New"/>
          <w:sz w:val="16"/>
          <w:szCs w:val="16"/>
          <w:rPrChange w:id="2123" w:author="Abhishek Deep Nigam" w:date="2015-10-26T01:01:00Z">
            <w:rPr>
              <w:ins w:id="2124" w:author="Abhishek Deep Nigam" w:date="2015-10-26T01:01:00Z"/>
              <w:rFonts w:ascii="Courier New" w:hAnsi="Courier New" w:cs="Courier New"/>
            </w:rPr>
          </w:rPrChange>
        </w:rPr>
      </w:pPr>
      <w:ins w:id="2125" w:author="Abhishek Deep Nigam" w:date="2015-10-26T01:01:00Z">
        <w:r w:rsidRPr="00073577">
          <w:rPr>
            <w:rFonts w:ascii="Courier New" w:hAnsi="Courier New" w:cs="Courier New"/>
            <w:sz w:val="16"/>
            <w:szCs w:val="16"/>
            <w:rPrChange w:id="2126" w:author="Abhishek Deep Nigam" w:date="2015-10-26T01:01:00Z">
              <w:rPr>
                <w:rFonts w:ascii="Courier New" w:hAnsi="Courier New" w:cs="Courier New"/>
              </w:rPr>
            </w:rPrChange>
          </w:rPr>
          <w:t>[7]-&gt;Y(Backtracking)</w:t>
        </w:r>
      </w:ins>
    </w:p>
    <w:p w14:paraId="2E7D484D" w14:textId="77777777" w:rsidR="00073577" w:rsidRPr="00073577" w:rsidRDefault="00073577" w:rsidP="00073577">
      <w:pPr>
        <w:spacing w:before="0" w:after="0"/>
        <w:rPr>
          <w:ins w:id="2127" w:author="Abhishek Deep Nigam" w:date="2015-10-26T01:01:00Z"/>
          <w:rFonts w:ascii="Courier New" w:hAnsi="Courier New" w:cs="Courier New"/>
          <w:sz w:val="16"/>
          <w:szCs w:val="16"/>
          <w:rPrChange w:id="2128" w:author="Abhishek Deep Nigam" w:date="2015-10-26T01:01:00Z">
            <w:rPr>
              <w:ins w:id="2129" w:author="Abhishek Deep Nigam" w:date="2015-10-26T01:01:00Z"/>
              <w:rFonts w:ascii="Courier New" w:hAnsi="Courier New" w:cs="Courier New"/>
            </w:rPr>
          </w:rPrChange>
        </w:rPr>
      </w:pPr>
      <w:ins w:id="2130" w:author="Abhishek Deep Nigam" w:date="2015-10-26T01:01:00Z">
        <w:r w:rsidRPr="00073577">
          <w:rPr>
            <w:rFonts w:ascii="Courier New" w:hAnsi="Courier New" w:cs="Courier New"/>
            <w:sz w:val="16"/>
            <w:szCs w:val="16"/>
            <w:rPrChange w:id="2131" w:author="Abhishek Deep Nigam" w:date="2015-10-26T01:01:00Z">
              <w:rPr>
                <w:rFonts w:ascii="Courier New" w:hAnsi="Courier New" w:cs="Courier New"/>
              </w:rPr>
            </w:rPrChange>
          </w:rPr>
          <w:t>[1]-&gt;H[2]-&gt;T[3]-&gt;A[4]-&gt;A[5]-&gt;H(Backtracking)</w:t>
        </w:r>
      </w:ins>
    </w:p>
    <w:p w14:paraId="174B8A64" w14:textId="77777777" w:rsidR="00073577" w:rsidRPr="00073577" w:rsidRDefault="00073577" w:rsidP="00073577">
      <w:pPr>
        <w:spacing w:before="0" w:after="0"/>
        <w:rPr>
          <w:ins w:id="2132" w:author="Abhishek Deep Nigam" w:date="2015-10-26T01:01:00Z"/>
          <w:rFonts w:ascii="Courier New" w:hAnsi="Courier New" w:cs="Courier New"/>
          <w:sz w:val="16"/>
          <w:szCs w:val="16"/>
          <w:rPrChange w:id="2133" w:author="Abhishek Deep Nigam" w:date="2015-10-26T01:01:00Z">
            <w:rPr>
              <w:ins w:id="2134" w:author="Abhishek Deep Nigam" w:date="2015-10-26T01:01:00Z"/>
              <w:rFonts w:ascii="Courier New" w:hAnsi="Courier New" w:cs="Courier New"/>
            </w:rPr>
          </w:rPrChange>
        </w:rPr>
      </w:pPr>
      <w:ins w:id="2135" w:author="Abhishek Deep Nigam" w:date="2015-10-26T01:01:00Z">
        <w:r w:rsidRPr="00073577">
          <w:rPr>
            <w:rFonts w:ascii="Courier New" w:hAnsi="Courier New" w:cs="Courier New"/>
            <w:sz w:val="16"/>
            <w:szCs w:val="16"/>
            <w:rPrChange w:id="2136" w:author="Abhishek Deep Nigam" w:date="2015-10-26T01:01:00Z">
              <w:rPr>
                <w:rFonts w:ascii="Courier New" w:hAnsi="Courier New" w:cs="Courier New"/>
              </w:rPr>
            </w:rPrChange>
          </w:rPr>
          <w:t>[3]-&gt;M[4]-&gt;A[5]-&gt;N[6]-&gt;D[7]-&gt;O(Backtracking)</w:t>
        </w:r>
      </w:ins>
    </w:p>
    <w:p w14:paraId="4808DEB1" w14:textId="77777777" w:rsidR="00073577" w:rsidRPr="00073577" w:rsidRDefault="00073577" w:rsidP="00073577">
      <w:pPr>
        <w:spacing w:before="0" w:after="0"/>
        <w:rPr>
          <w:ins w:id="2137" w:author="Abhishek Deep Nigam" w:date="2015-10-26T01:01:00Z"/>
          <w:rFonts w:ascii="Courier New" w:hAnsi="Courier New" w:cs="Courier New"/>
          <w:sz w:val="16"/>
          <w:szCs w:val="16"/>
          <w:rPrChange w:id="2138" w:author="Abhishek Deep Nigam" w:date="2015-10-26T01:01:00Z">
            <w:rPr>
              <w:ins w:id="2139" w:author="Abhishek Deep Nigam" w:date="2015-10-26T01:01:00Z"/>
              <w:rFonts w:ascii="Courier New" w:hAnsi="Courier New" w:cs="Courier New"/>
            </w:rPr>
          </w:rPrChange>
        </w:rPr>
      </w:pPr>
      <w:ins w:id="2140" w:author="Abhishek Deep Nigam" w:date="2015-10-26T01:01:00Z">
        <w:r w:rsidRPr="00073577">
          <w:rPr>
            <w:rFonts w:ascii="Courier New" w:hAnsi="Courier New" w:cs="Courier New"/>
            <w:sz w:val="16"/>
            <w:szCs w:val="16"/>
            <w:rPrChange w:id="2141" w:author="Abhishek Deep Nigam" w:date="2015-10-26T01:01:00Z">
              <w:rPr>
                <w:rFonts w:ascii="Courier New" w:hAnsi="Courier New" w:cs="Courier New"/>
              </w:rPr>
            </w:rPrChange>
          </w:rPr>
          <w:t>[3]-&gt;S[4]-&gt;A[5]-&gt;Y[6]-&gt;D[7]-&gt;O(Backtracking)</w:t>
        </w:r>
      </w:ins>
    </w:p>
    <w:p w14:paraId="17540744" w14:textId="77777777" w:rsidR="00073577" w:rsidRPr="00073577" w:rsidRDefault="00073577" w:rsidP="00073577">
      <w:pPr>
        <w:spacing w:before="0" w:after="0"/>
        <w:rPr>
          <w:ins w:id="2142" w:author="Abhishek Deep Nigam" w:date="2015-10-26T01:01:00Z"/>
          <w:rFonts w:ascii="Courier New" w:hAnsi="Courier New" w:cs="Courier New"/>
          <w:sz w:val="16"/>
          <w:szCs w:val="16"/>
          <w:rPrChange w:id="2143" w:author="Abhishek Deep Nigam" w:date="2015-10-26T01:01:00Z">
            <w:rPr>
              <w:ins w:id="2144" w:author="Abhishek Deep Nigam" w:date="2015-10-26T01:01:00Z"/>
              <w:rFonts w:ascii="Courier New" w:hAnsi="Courier New" w:cs="Courier New"/>
            </w:rPr>
          </w:rPrChange>
        </w:rPr>
      </w:pPr>
      <w:ins w:id="2145" w:author="Abhishek Deep Nigam" w:date="2015-10-26T01:01:00Z">
        <w:r w:rsidRPr="00073577">
          <w:rPr>
            <w:rFonts w:ascii="Courier New" w:hAnsi="Courier New" w:cs="Courier New"/>
            <w:sz w:val="16"/>
            <w:szCs w:val="16"/>
            <w:rPrChange w:id="2146" w:author="Abhishek Deep Nigam" w:date="2015-10-26T01:01:00Z">
              <w:rPr>
                <w:rFonts w:ascii="Courier New" w:hAnsi="Courier New" w:cs="Courier New"/>
              </w:rPr>
            </w:rPrChange>
          </w:rPr>
          <w:t>[3]-&gt;W[4]-&gt;O[5]-&gt;W[6]-&gt;E(Backtracking)</w:t>
        </w:r>
      </w:ins>
    </w:p>
    <w:p w14:paraId="0DA782D0" w14:textId="77777777" w:rsidR="00073577" w:rsidRPr="00073577" w:rsidRDefault="00073577" w:rsidP="00073577">
      <w:pPr>
        <w:spacing w:before="0" w:after="0"/>
        <w:rPr>
          <w:ins w:id="2147" w:author="Abhishek Deep Nigam" w:date="2015-10-26T01:01:00Z"/>
          <w:rFonts w:ascii="Courier New" w:hAnsi="Courier New" w:cs="Courier New"/>
          <w:sz w:val="16"/>
          <w:szCs w:val="16"/>
          <w:rPrChange w:id="2148" w:author="Abhishek Deep Nigam" w:date="2015-10-26T01:01:00Z">
            <w:rPr>
              <w:ins w:id="2149" w:author="Abhishek Deep Nigam" w:date="2015-10-26T01:01:00Z"/>
              <w:rFonts w:ascii="Courier New" w:hAnsi="Courier New" w:cs="Courier New"/>
            </w:rPr>
          </w:rPrChange>
        </w:rPr>
      </w:pPr>
      <w:ins w:id="2150" w:author="Abhishek Deep Nigam" w:date="2015-10-26T01:01:00Z">
        <w:r w:rsidRPr="00073577">
          <w:rPr>
            <w:rFonts w:ascii="Courier New" w:hAnsi="Courier New" w:cs="Courier New"/>
            <w:sz w:val="16"/>
            <w:szCs w:val="16"/>
            <w:rPrChange w:id="2151" w:author="Abhishek Deep Nigam" w:date="2015-10-26T01:01:00Z">
              <w:rPr>
                <w:rFonts w:ascii="Courier New" w:hAnsi="Courier New" w:cs="Courier New"/>
              </w:rPr>
            </w:rPrChange>
          </w:rPr>
          <w:t>[1]-&gt;I(Backtracking)</w:t>
        </w:r>
      </w:ins>
    </w:p>
    <w:p w14:paraId="6E52277F" w14:textId="77777777" w:rsidR="00073577" w:rsidRPr="00073577" w:rsidRDefault="00073577" w:rsidP="00073577">
      <w:pPr>
        <w:spacing w:before="0" w:after="0"/>
        <w:rPr>
          <w:ins w:id="2152" w:author="Abhishek Deep Nigam" w:date="2015-10-26T01:01:00Z"/>
          <w:rFonts w:ascii="Courier New" w:hAnsi="Courier New" w:cs="Courier New"/>
          <w:sz w:val="16"/>
          <w:szCs w:val="16"/>
          <w:rPrChange w:id="2153" w:author="Abhishek Deep Nigam" w:date="2015-10-26T01:01:00Z">
            <w:rPr>
              <w:ins w:id="2154" w:author="Abhishek Deep Nigam" w:date="2015-10-26T01:01:00Z"/>
              <w:rFonts w:ascii="Courier New" w:hAnsi="Courier New" w:cs="Courier New"/>
            </w:rPr>
          </w:rPrChange>
        </w:rPr>
      </w:pPr>
      <w:ins w:id="2155" w:author="Abhishek Deep Nigam" w:date="2015-10-26T01:01:00Z">
        <w:r w:rsidRPr="00073577">
          <w:rPr>
            <w:rFonts w:ascii="Courier New" w:hAnsi="Courier New" w:cs="Courier New"/>
            <w:sz w:val="16"/>
            <w:szCs w:val="16"/>
            <w:rPrChange w:id="2156" w:author="Abhishek Deep Nigam" w:date="2015-10-26T01:01:00Z">
              <w:rPr>
                <w:rFonts w:ascii="Courier New" w:hAnsi="Courier New" w:cs="Courier New"/>
              </w:rPr>
            </w:rPrChange>
          </w:rPr>
          <w:t>[1]-&gt;L[2]-&gt;A[3]-&gt;A[4]-&gt;A[5]-&gt;H(Backtracking)</w:t>
        </w:r>
      </w:ins>
    </w:p>
    <w:p w14:paraId="60C22D58" w14:textId="77777777" w:rsidR="00073577" w:rsidRPr="00073577" w:rsidRDefault="00073577" w:rsidP="00073577">
      <w:pPr>
        <w:spacing w:before="0" w:after="0"/>
        <w:rPr>
          <w:ins w:id="2157" w:author="Abhishek Deep Nigam" w:date="2015-10-26T01:01:00Z"/>
          <w:rFonts w:ascii="Courier New" w:hAnsi="Courier New" w:cs="Courier New"/>
          <w:sz w:val="16"/>
          <w:szCs w:val="16"/>
          <w:rPrChange w:id="2158" w:author="Abhishek Deep Nigam" w:date="2015-10-26T01:01:00Z">
            <w:rPr>
              <w:ins w:id="2159" w:author="Abhishek Deep Nigam" w:date="2015-10-26T01:01:00Z"/>
              <w:rFonts w:ascii="Courier New" w:hAnsi="Courier New" w:cs="Courier New"/>
            </w:rPr>
          </w:rPrChange>
        </w:rPr>
      </w:pPr>
      <w:ins w:id="2160" w:author="Abhishek Deep Nigam" w:date="2015-10-26T01:01:00Z">
        <w:r w:rsidRPr="00073577">
          <w:rPr>
            <w:rFonts w:ascii="Courier New" w:hAnsi="Courier New" w:cs="Courier New"/>
            <w:sz w:val="16"/>
            <w:szCs w:val="16"/>
            <w:rPrChange w:id="2161" w:author="Abhishek Deep Nigam" w:date="2015-10-26T01:01:00Z">
              <w:rPr>
                <w:rFonts w:ascii="Courier New" w:hAnsi="Courier New" w:cs="Courier New"/>
              </w:rPr>
            </w:rPrChange>
          </w:rPr>
          <w:t>[3]-&gt;M[4]-&gt;A[5]-&gt;N[6]-&gt;D[7]-&gt;A(Backtracking)</w:t>
        </w:r>
      </w:ins>
    </w:p>
    <w:p w14:paraId="14526CB4" w14:textId="77777777" w:rsidR="00073577" w:rsidRPr="00073577" w:rsidRDefault="00073577" w:rsidP="00073577">
      <w:pPr>
        <w:spacing w:before="0" w:after="0"/>
        <w:rPr>
          <w:ins w:id="2162" w:author="Abhishek Deep Nigam" w:date="2015-10-26T01:01:00Z"/>
          <w:rFonts w:ascii="Courier New" w:hAnsi="Courier New" w:cs="Courier New"/>
          <w:sz w:val="16"/>
          <w:szCs w:val="16"/>
          <w:rPrChange w:id="2163" w:author="Abhishek Deep Nigam" w:date="2015-10-26T01:01:00Z">
            <w:rPr>
              <w:ins w:id="2164" w:author="Abhishek Deep Nigam" w:date="2015-10-26T01:01:00Z"/>
              <w:rFonts w:ascii="Courier New" w:hAnsi="Courier New" w:cs="Courier New"/>
            </w:rPr>
          </w:rPrChange>
        </w:rPr>
      </w:pPr>
      <w:ins w:id="2165" w:author="Abhishek Deep Nigam" w:date="2015-10-26T01:01:00Z">
        <w:r w:rsidRPr="00073577">
          <w:rPr>
            <w:rFonts w:ascii="Courier New" w:hAnsi="Courier New" w:cs="Courier New"/>
            <w:sz w:val="16"/>
            <w:szCs w:val="16"/>
            <w:rPrChange w:id="2166" w:author="Abhishek Deep Nigam" w:date="2015-10-26T01:01:00Z">
              <w:rPr>
                <w:rFonts w:ascii="Courier New" w:hAnsi="Courier New" w:cs="Courier New"/>
              </w:rPr>
            </w:rPrChange>
          </w:rPr>
          <w:t>[7]-&gt;R(Backtracking)</w:t>
        </w:r>
      </w:ins>
    </w:p>
    <w:p w14:paraId="3920DFCD" w14:textId="77777777" w:rsidR="00073577" w:rsidRPr="00073577" w:rsidRDefault="00073577" w:rsidP="00073577">
      <w:pPr>
        <w:spacing w:before="0" w:after="0"/>
        <w:rPr>
          <w:ins w:id="2167" w:author="Abhishek Deep Nigam" w:date="2015-10-26T01:01:00Z"/>
          <w:rFonts w:ascii="Courier New" w:hAnsi="Courier New" w:cs="Courier New"/>
          <w:sz w:val="16"/>
          <w:szCs w:val="16"/>
          <w:rPrChange w:id="2168" w:author="Abhishek Deep Nigam" w:date="2015-10-26T01:01:00Z">
            <w:rPr>
              <w:ins w:id="2169" w:author="Abhishek Deep Nigam" w:date="2015-10-26T01:01:00Z"/>
              <w:rFonts w:ascii="Courier New" w:hAnsi="Courier New" w:cs="Courier New"/>
            </w:rPr>
          </w:rPrChange>
        </w:rPr>
      </w:pPr>
      <w:ins w:id="2170" w:author="Abhishek Deep Nigam" w:date="2015-10-26T01:01:00Z">
        <w:r w:rsidRPr="00073577">
          <w:rPr>
            <w:rFonts w:ascii="Courier New" w:hAnsi="Courier New" w:cs="Courier New"/>
            <w:sz w:val="16"/>
            <w:szCs w:val="16"/>
            <w:rPrChange w:id="2171" w:author="Abhishek Deep Nigam" w:date="2015-10-26T01:01:00Z">
              <w:rPr>
                <w:rFonts w:ascii="Courier New" w:hAnsi="Courier New" w:cs="Courier New"/>
              </w:rPr>
            </w:rPrChange>
          </w:rPr>
          <w:t>[3]-&gt;S[4]-&gt;A[5]-&gt;Y[6]-&gt;D[7]-&gt;A(Backtracking)</w:t>
        </w:r>
      </w:ins>
    </w:p>
    <w:p w14:paraId="3D368DF8" w14:textId="77777777" w:rsidR="00073577" w:rsidRPr="00073577" w:rsidRDefault="00073577" w:rsidP="00073577">
      <w:pPr>
        <w:spacing w:before="0" w:after="0"/>
        <w:rPr>
          <w:ins w:id="2172" w:author="Abhishek Deep Nigam" w:date="2015-10-26T01:01:00Z"/>
          <w:rFonts w:ascii="Courier New" w:hAnsi="Courier New" w:cs="Courier New"/>
          <w:sz w:val="16"/>
          <w:szCs w:val="16"/>
          <w:rPrChange w:id="2173" w:author="Abhishek Deep Nigam" w:date="2015-10-26T01:01:00Z">
            <w:rPr>
              <w:ins w:id="2174" w:author="Abhishek Deep Nigam" w:date="2015-10-26T01:01:00Z"/>
              <w:rFonts w:ascii="Courier New" w:hAnsi="Courier New" w:cs="Courier New"/>
            </w:rPr>
          </w:rPrChange>
        </w:rPr>
      </w:pPr>
      <w:ins w:id="2175" w:author="Abhishek Deep Nigam" w:date="2015-10-26T01:01:00Z">
        <w:r w:rsidRPr="00073577">
          <w:rPr>
            <w:rFonts w:ascii="Courier New" w:hAnsi="Courier New" w:cs="Courier New"/>
            <w:sz w:val="16"/>
            <w:szCs w:val="16"/>
            <w:rPrChange w:id="2176" w:author="Abhishek Deep Nigam" w:date="2015-10-26T01:01:00Z">
              <w:rPr>
                <w:rFonts w:ascii="Courier New" w:hAnsi="Courier New" w:cs="Courier New"/>
              </w:rPr>
            </w:rPrChange>
          </w:rPr>
          <w:t>[7]-&gt;R(Backtracking)</w:t>
        </w:r>
      </w:ins>
    </w:p>
    <w:p w14:paraId="70F13C68" w14:textId="77777777" w:rsidR="00073577" w:rsidRPr="00073577" w:rsidRDefault="00073577" w:rsidP="00073577">
      <w:pPr>
        <w:spacing w:before="0" w:after="0"/>
        <w:rPr>
          <w:ins w:id="2177" w:author="Abhishek Deep Nigam" w:date="2015-10-26T01:01:00Z"/>
          <w:rFonts w:ascii="Courier New" w:hAnsi="Courier New" w:cs="Courier New"/>
          <w:sz w:val="16"/>
          <w:szCs w:val="16"/>
          <w:rPrChange w:id="2178" w:author="Abhishek Deep Nigam" w:date="2015-10-26T01:01:00Z">
            <w:rPr>
              <w:ins w:id="2179" w:author="Abhishek Deep Nigam" w:date="2015-10-26T01:01:00Z"/>
              <w:rFonts w:ascii="Courier New" w:hAnsi="Courier New" w:cs="Courier New"/>
            </w:rPr>
          </w:rPrChange>
        </w:rPr>
      </w:pPr>
      <w:ins w:id="2180" w:author="Abhishek Deep Nigam" w:date="2015-10-26T01:01:00Z">
        <w:r w:rsidRPr="00073577">
          <w:rPr>
            <w:rFonts w:ascii="Courier New" w:hAnsi="Courier New" w:cs="Courier New"/>
            <w:sz w:val="16"/>
            <w:szCs w:val="16"/>
            <w:rPrChange w:id="2181" w:author="Abhishek Deep Nigam" w:date="2015-10-26T01:01:00Z">
              <w:rPr>
                <w:rFonts w:ascii="Courier New" w:hAnsi="Courier New" w:cs="Courier New"/>
              </w:rPr>
            </w:rPrChange>
          </w:rPr>
          <w:t>[3]-&gt;W[4]-&gt;O[5]-&gt;W[6]-&gt;E[7]-&gt;A(Backtracking)</w:t>
        </w:r>
      </w:ins>
    </w:p>
    <w:p w14:paraId="71A74F66" w14:textId="77777777" w:rsidR="00073577" w:rsidRPr="00073577" w:rsidRDefault="00073577" w:rsidP="00073577">
      <w:pPr>
        <w:spacing w:before="0" w:after="0"/>
        <w:rPr>
          <w:ins w:id="2182" w:author="Abhishek Deep Nigam" w:date="2015-10-26T01:01:00Z"/>
          <w:rFonts w:ascii="Courier New" w:hAnsi="Courier New" w:cs="Courier New"/>
          <w:sz w:val="16"/>
          <w:szCs w:val="16"/>
          <w:rPrChange w:id="2183" w:author="Abhishek Deep Nigam" w:date="2015-10-26T01:01:00Z">
            <w:rPr>
              <w:ins w:id="2184" w:author="Abhishek Deep Nigam" w:date="2015-10-26T01:01:00Z"/>
              <w:rFonts w:ascii="Courier New" w:hAnsi="Courier New" w:cs="Courier New"/>
            </w:rPr>
          </w:rPrChange>
        </w:rPr>
      </w:pPr>
      <w:ins w:id="2185" w:author="Abhishek Deep Nigam" w:date="2015-10-26T01:01:00Z">
        <w:r w:rsidRPr="00073577">
          <w:rPr>
            <w:rFonts w:ascii="Courier New" w:hAnsi="Courier New" w:cs="Courier New"/>
            <w:sz w:val="16"/>
            <w:szCs w:val="16"/>
            <w:rPrChange w:id="2186" w:author="Abhishek Deep Nigam" w:date="2015-10-26T01:01:00Z">
              <w:rPr>
                <w:rFonts w:ascii="Courier New" w:hAnsi="Courier New" w:cs="Courier New"/>
              </w:rPr>
            </w:rPrChange>
          </w:rPr>
          <w:t>[2]-&gt;L[3]-&gt;A[4]-&gt;A[5]-&gt;H(Backtracking)</w:t>
        </w:r>
      </w:ins>
    </w:p>
    <w:p w14:paraId="3A9DF25E" w14:textId="77777777" w:rsidR="00073577" w:rsidRPr="00073577" w:rsidRDefault="00073577" w:rsidP="00073577">
      <w:pPr>
        <w:spacing w:before="0" w:after="0"/>
        <w:rPr>
          <w:ins w:id="2187" w:author="Abhishek Deep Nigam" w:date="2015-10-26T01:01:00Z"/>
          <w:rFonts w:ascii="Courier New" w:hAnsi="Courier New" w:cs="Courier New"/>
          <w:sz w:val="16"/>
          <w:szCs w:val="16"/>
          <w:rPrChange w:id="2188" w:author="Abhishek Deep Nigam" w:date="2015-10-26T01:01:00Z">
            <w:rPr>
              <w:ins w:id="2189" w:author="Abhishek Deep Nigam" w:date="2015-10-26T01:01:00Z"/>
              <w:rFonts w:ascii="Courier New" w:hAnsi="Courier New" w:cs="Courier New"/>
            </w:rPr>
          </w:rPrChange>
        </w:rPr>
      </w:pPr>
      <w:ins w:id="2190" w:author="Abhishek Deep Nigam" w:date="2015-10-26T01:01:00Z">
        <w:r w:rsidRPr="00073577">
          <w:rPr>
            <w:rFonts w:ascii="Courier New" w:hAnsi="Courier New" w:cs="Courier New"/>
            <w:sz w:val="16"/>
            <w:szCs w:val="16"/>
            <w:rPrChange w:id="2191" w:author="Abhishek Deep Nigam" w:date="2015-10-26T01:01:00Z">
              <w:rPr>
                <w:rFonts w:ascii="Courier New" w:hAnsi="Courier New" w:cs="Courier New"/>
              </w:rPr>
            </w:rPrChange>
          </w:rPr>
          <w:t>[3]-&gt;M[4]-&gt;A[5]-&gt;N[6]-&gt;D[7]-&gt;E(Backtracking)</w:t>
        </w:r>
      </w:ins>
    </w:p>
    <w:p w14:paraId="5867D2CB" w14:textId="77777777" w:rsidR="00073577" w:rsidRPr="00073577" w:rsidRDefault="00073577" w:rsidP="00073577">
      <w:pPr>
        <w:spacing w:before="0" w:after="0"/>
        <w:rPr>
          <w:ins w:id="2192" w:author="Abhishek Deep Nigam" w:date="2015-10-26T01:01:00Z"/>
          <w:rFonts w:ascii="Courier New" w:hAnsi="Courier New" w:cs="Courier New"/>
          <w:sz w:val="16"/>
          <w:szCs w:val="16"/>
          <w:rPrChange w:id="2193" w:author="Abhishek Deep Nigam" w:date="2015-10-26T01:01:00Z">
            <w:rPr>
              <w:ins w:id="2194" w:author="Abhishek Deep Nigam" w:date="2015-10-26T01:01:00Z"/>
              <w:rFonts w:ascii="Courier New" w:hAnsi="Courier New" w:cs="Courier New"/>
            </w:rPr>
          </w:rPrChange>
        </w:rPr>
      </w:pPr>
      <w:ins w:id="2195" w:author="Abhishek Deep Nigam" w:date="2015-10-26T01:01:00Z">
        <w:r w:rsidRPr="00073577">
          <w:rPr>
            <w:rFonts w:ascii="Courier New" w:hAnsi="Courier New" w:cs="Courier New"/>
            <w:sz w:val="16"/>
            <w:szCs w:val="16"/>
            <w:rPrChange w:id="2196" w:author="Abhishek Deep Nigam" w:date="2015-10-26T01:01:00Z">
              <w:rPr>
                <w:rFonts w:ascii="Courier New" w:hAnsi="Courier New" w:cs="Courier New"/>
              </w:rPr>
            </w:rPrChange>
          </w:rPr>
          <w:t>[7]-&gt;I(Backtracking)</w:t>
        </w:r>
      </w:ins>
    </w:p>
    <w:p w14:paraId="220E9D00" w14:textId="77777777" w:rsidR="00073577" w:rsidRPr="00073577" w:rsidRDefault="00073577" w:rsidP="00073577">
      <w:pPr>
        <w:spacing w:before="0" w:after="0"/>
        <w:rPr>
          <w:ins w:id="2197" w:author="Abhishek Deep Nigam" w:date="2015-10-26T01:01:00Z"/>
          <w:rFonts w:ascii="Courier New" w:hAnsi="Courier New" w:cs="Courier New"/>
          <w:sz w:val="16"/>
          <w:szCs w:val="16"/>
          <w:rPrChange w:id="2198" w:author="Abhishek Deep Nigam" w:date="2015-10-26T01:01:00Z">
            <w:rPr>
              <w:ins w:id="2199" w:author="Abhishek Deep Nigam" w:date="2015-10-26T01:01:00Z"/>
              <w:rFonts w:ascii="Courier New" w:hAnsi="Courier New" w:cs="Courier New"/>
            </w:rPr>
          </w:rPrChange>
        </w:rPr>
      </w:pPr>
      <w:ins w:id="2200" w:author="Abhishek Deep Nigam" w:date="2015-10-26T01:01:00Z">
        <w:r w:rsidRPr="00073577">
          <w:rPr>
            <w:rFonts w:ascii="Courier New" w:hAnsi="Courier New" w:cs="Courier New"/>
            <w:sz w:val="16"/>
            <w:szCs w:val="16"/>
            <w:rPrChange w:id="2201" w:author="Abhishek Deep Nigam" w:date="2015-10-26T01:01:00Z">
              <w:rPr>
                <w:rFonts w:ascii="Courier New" w:hAnsi="Courier New" w:cs="Courier New"/>
              </w:rPr>
            </w:rPrChange>
          </w:rPr>
          <w:t>[3]-&gt;S[4]-&gt;A[5]-&gt;Y[6]-&gt;D[7]-&gt;E(Backtracking)</w:t>
        </w:r>
      </w:ins>
    </w:p>
    <w:p w14:paraId="25A9C804" w14:textId="77777777" w:rsidR="00073577" w:rsidRPr="00073577" w:rsidRDefault="00073577" w:rsidP="00073577">
      <w:pPr>
        <w:spacing w:before="0" w:after="0"/>
        <w:rPr>
          <w:ins w:id="2202" w:author="Abhishek Deep Nigam" w:date="2015-10-26T01:01:00Z"/>
          <w:rFonts w:ascii="Courier New" w:hAnsi="Courier New" w:cs="Courier New"/>
          <w:sz w:val="16"/>
          <w:szCs w:val="16"/>
          <w:rPrChange w:id="2203" w:author="Abhishek Deep Nigam" w:date="2015-10-26T01:01:00Z">
            <w:rPr>
              <w:ins w:id="2204" w:author="Abhishek Deep Nigam" w:date="2015-10-26T01:01:00Z"/>
              <w:rFonts w:ascii="Courier New" w:hAnsi="Courier New" w:cs="Courier New"/>
            </w:rPr>
          </w:rPrChange>
        </w:rPr>
      </w:pPr>
      <w:ins w:id="2205" w:author="Abhishek Deep Nigam" w:date="2015-10-26T01:01:00Z">
        <w:r w:rsidRPr="00073577">
          <w:rPr>
            <w:rFonts w:ascii="Courier New" w:hAnsi="Courier New" w:cs="Courier New"/>
            <w:sz w:val="16"/>
            <w:szCs w:val="16"/>
            <w:rPrChange w:id="2206" w:author="Abhishek Deep Nigam" w:date="2015-10-26T01:01:00Z">
              <w:rPr>
                <w:rFonts w:ascii="Courier New" w:hAnsi="Courier New" w:cs="Courier New"/>
              </w:rPr>
            </w:rPrChange>
          </w:rPr>
          <w:t>[7]-&gt;I(Backtracking)</w:t>
        </w:r>
      </w:ins>
    </w:p>
    <w:p w14:paraId="7D6B1213" w14:textId="77777777" w:rsidR="00073577" w:rsidRPr="00073577" w:rsidRDefault="00073577" w:rsidP="00073577">
      <w:pPr>
        <w:spacing w:before="0" w:after="0"/>
        <w:rPr>
          <w:ins w:id="2207" w:author="Abhishek Deep Nigam" w:date="2015-10-26T01:01:00Z"/>
          <w:rFonts w:ascii="Courier New" w:hAnsi="Courier New" w:cs="Courier New"/>
          <w:sz w:val="16"/>
          <w:szCs w:val="16"/>
          <w:rPrChange w:id="2208" w:author="Abhishek Deep Nigam" w:date="2015-10-26T01:01:00Z">
            <w:rPr>
              <w:ins w:id="2209" w:author="Abhishek Deep Nigam" w:date="2015-10-26T01:01:00Z"/>
              <w:rFonts w:ascii="Courier New" w:hAnsi="Courier New" w:cs="Courier New"/>
            </w:rPr>
          </w:rPrChange>
        </w:rPr>
      </w:pPr>
      <w:ins w:id="2210" w:author="Abhishek Deep Nigam" w:date="2015-10-26T01:01:00Z">
        <w:r w:rsidRPr="00073577">
          <w:rPr>
            <w:rFonts w:ascii="Courier New" w:hAnsi="Courier New" w:cs="Courier New"/>
            <w:sz w:val="16"/>
            <w:szCs w:val="16"/>
            <w:rPrChange w:id="2211" w:author="Abhishek Deep Nigam" w:date="2015-10-26T01:01:00Z">
              <w:rPr>
                <w:rFonts w:ascii="Courier New" w:hAnsi="Courier New" w:cs="Courier New"/>
              </w:rPr>
            </w:rPrChange>
          </w:rPr>
          <w:t>[3]-&gt;W[4]-&gt;O[5]-&gt;W[6]-&gt;E[7]-&gt;E(Backtracking)</w:t>
        </w:r>
      </w:ins>
    </w:p>
    <w:p w14:paraId="0FA14DD4" w14:textId="77777777" w:rsidR="00073577" w:rsidRPr="00073577" w:rsidRDefault="00073577" w:rsidP="00073577">
      <w:pPr>
        <w:spacing w:before="0" w:after="0"/>
        <w:rPr>
          <w:ins w:id="2212" w:author="Abhishek Deep Nigam" w:date="2015-10-26T01:01:00Z"/>
          <w:rFonts w:ascii="Courier New" w:hAnsi="Courier New" w:cs="Courier New"/>
          <w:sz w:val="16"/>
          <w:szCs w:val="16"/>
          <w:rPrChange w:id="2213" w:author="Abhishek Deep Nigam" w:date="2015-10-26T01:01:00Z">
            <w:rPr>
              <w:ins w:id="2214" w:author="Abhishek Deep Nigam" w:date="2015-10-26T01:01:00Z"/>
              <w:rFonts w:ascii="Courier New" w:hAnsi="Courier New" w:cs="Courier New"/>
            </w:rPr>
          </w:rPrChange>
        </w:rPr>
      </w:pPr>
      <w:ins w:id="2215" w:author="Abhishek Deep Nigam" w:date="2015-10-26T01:01:00Z">
        <w:r w:rsidRPr="00073577">
          <w:rPr>
            <w:rFonts w:ascii="Courier New" w:hAnsi="Courier New" w:cs="Courier New"/>
            <w:sz w:val="16"/>
            <w:szCs w:val="16"/>
            <w:rPrChange w:id="2216" w:author="Abhishek Deep Nigam" w:date="2015-10-26T01:01:00Z">
              <w:rPr>
                <w:rFonts w:ascii="Courier New" w:hAnsi="Courier New" w:cs="Courier New"/>
              </w:rPr>
            </w:rPrChange>
          </w:rPr>
          <w:t>[7]-&gt;I(Backtracking)</w:t>
        </w:r>
      </w:ins>
    </w:p>
    <w:p w14:paraId="3A337949" w14:textId="77777777" w:rsidR="00073577" w:rsidRPr="00073577" w:rsidRDefault="00073577" w:rsidP="00073577">
      <w:pPr>
        <w:spacing w:before="0" w:after="0"/>
        <w:rPr>
          <w:ins w:id="2217" w:author="Abhishek Deep Nigam" w:date="2015-10-26T01:01:00Z"/>
          <w:rFonts w:ascii="Courier New" w:hAnsi="Courier New" w:cs="Courier New"/>
          <w:sz w:val="16"/>
          <w:szCs w:val="16"/>
          <w:rPrChange w:id="2218" w:author="Abhishek Deep Nigam" w:date="2015-10-26T01:01:00Z">
            <w:rPr>
              <w:ins w:id="2219" w:author="Abhishek Deep Nigam" w:date="2015-10-26T01:01:00Z"/>
              <w:rFonts w:ascii="Courier New" w:hAnsi="Courier New" w:cs="Courier New"/>
            </w:rPr>
          </w:rPrChange>
        </w:rPr>
      </w:pPr>
      <w:ins w:id="2220" w:author="Abhishek Deep Nigam" w:date="2015-10-26T01:01:00Z">
        <w:r w:rsidRPr="00073577">
          <w:rPr>
            <w:rFonts w:ascii="Courier New" w:hAnsi="Courier New" w:cs="Courier New"/>
            <w:sz w:val="16"/>
            <w:szCs w:val="16"/>
            <w:rPrChange w:id="2221" w:author="Abhishek Deep Nigam" w:date="2015-10-26T01:01:00Z">
              <w:rPr>
                <w:rFonts w:ascii="Courier New" w:hAnsi="Courier New" w:cs="Courier New"/>
              </w:rPr>
            </w:rPrChange>
          </w:rPr>
          <w:t>[1]-&gt;M(Backtracking)</w:t>
        </w:r>
      </w:ins>
    </w:p>
    <w:p w14:paraId="63C0B2FE" w14:textId="77777777" w:rsidR="00073577" w:rsidRPr="00073577" w:rsidRDefault="00073577" w:rsidP="00073577">
      <w:pPr>
        <w:spacing w:before="0" w:after="0"/>
        <w:rPr>
          <w:ins w:id="2222" w:author="Abhishek Deep Nigam" w:date="2015-10-26T01:01:00Z"/>
          <w:rFonts w:ascii="Courier New" w:hAnsi="Courier New" w:cs="Courier New"/>
          <w:sz w:val="16"/>
          <w:szCs w:val="16"/>
          <w:rPrChange w:id="2223" w:author="Abhishek Deep Nigam" w:date="2015-10-26T01:01:00Z">
            <w:rPr>
              <w:ins w:id="2224" w:author="Abhishek Deep Nigam" w:date="2015-10-26T01:01:00Z"/>
              <w:rFonts w:ascii="Courier New" w:hAnsi="Courier New" w:cs="Courier New"/>
            </w:rPr>
          </w:rPrChange>
        </w:rPr>
      </w:pPr>
      <w:ins w:id="2225" w:author="Abhishek Deep Nigam" w:date="2015-10-26T01:01:00Z">
        <w:r w:rsidRPr="00073577">
          <w:rPr>
            <w:rFonts w:ascii="Courier New" w:hAnsi="Courier New" w:cs="Courier New"/>
            <w:sz w:val="16"/>
            <w:szCs w:val="16"/>
            <w:rPrChange w:id="2226" w:author="Abhishek Deep Nigam" w:date="2015-10-26T01:01:00Z">
              <w:rPr>
                <w:rFonts w:ascii="Courier New" w:hAnsi="Courier New" w:cs="Courier New"/>
              </w:rPr>
            </w:rPrChange>
          </w:rPr>
          <w:t>[1]-&gt;N[2]-&gt;E[3]-&gt;A[4]-&gt;A[5]-&gt;H(Backtracking)</w:t>
        </w:r>
      </w:ins>
    </w:p>
    <w:p w14:paraId="729FB36E" w14:textId="77777777" w:rsidR="00073577" w:rsidRPr="00073577" w:rsidRDefault="00073577" w:rsidP="00073577">
      <w:pPr>
        <w:spacing w:before="0" w:after="0"/>
        <w:rPr>
          <w:ins w:id="2227" w:author="Abhishek Deep Nigam" w:date="2015-10-26T01:01:00Z"/>
          <w:rFonts w:ascii="Courier New" w:hAnsi="Courier New" w:cs="Courier New"/>
          <w:sz w:val="16"/>
          <w:szCs w:val="16"/>
          <w:rPrChange w:id="2228" w:author="Abhishek Deep Nigam" w:date="2015-10-26T01:01:00Z">
            <w:rPr>
              <w:ins w:id="2229" w:author="Abhishek Deep Nigam" w:date="2015-10-26T01:01:00Z"/>
              <w:rFonts w:ascii="Courier New" w:hAnsi="Courier New" w:cs="Courier New"/>
            </w:rPr>
          </w:rPrChange>
        </w:rPr>
      </w:pPr>
      <w:ins w:id="2230" w:author="Abhishek Deep Nigam" w:date="2015-10-26T01:01:00Z">
        <w:r w:rsidRPr="00073577">
          <w:rPr>
            <w:rFonts w:ascii="Courier New" w:hAnsi="Courier New" w:cs="Courier New"/>
            <w:sz w:val="16"/>
            <w:szCs w:val="16"/>
            <w:rPrChange w:id="2231" w:author="Abhishek Deep Nigam" w:date="2015-10-26T01:01:00Z">
              <w:rPr>
                <w:rFonts w:ascii="Courier New" w:hAnsi="Courier New" w:cs="Courier New"/>
              </w:rPr>
            </w:rPrChange>
          </w:rPr>
          <w:t>[3]-&gt;M[4]-&gt;A[5]-&gt;N[6]-&gt;D[7]-&gt;A(Backtracking)</w:t>
        </w:r>
      </w:ins>
    </w:p>
    <w:p w14:paraId="73B37825" w14:textId="77777777" w:rsidR="00073577" w:rsidRPr="00073577" w:rsidRDefault="00073577" w:rsidP="00073577">
      <w:pPr>
        <w:spacing w:before="0" w:after="0"/>
        <w:rPr>
          <w:ins w:id="2232" w:author="Abhishek Deep Nigam" w:date="2015-10-26T01:01:00Z"/>
          <w:rFonts w:ascii="Courier New" w:hAnsi="Courier New" w:cs="Courier New"/>
          <w:sz w:val="16"/>
          <w:szCs w:val="16"/>
          <w:rPrChange w:id="2233" w:author="Abhishek Deep Nigam" w:date="2015-10-26T01:01:00Z">
            <w:rPr>
              <w:ins w:id="2234" w:author="Abhishek Deep Nigam" w:date="2015-10-26T01:01:00Z"/>
              <w:rFonts w:ascii="Courier New" w:hAnsi="Courier New" w:cs="Courier New"/>
            </w:rPr>
          </w:rPrChange>
        </w:rPr>
      </w:pPr>
      <w:ins w:id="2235" w:author="Abhishek Deep Nigam" w:date="2015-10-26T01:01:00Z">
        <w:r w:rsidRPr="00073577">
          <w:rPr>
            <w:rFonts w:ascii="Courier New" w:hAnsi="Courier New" w:cs="Courier New"/>
            <w:sz w:val="16"/>
            <w:szCs w:val="16"/>
            <w:rPrChange w:id="2236" w:author="Abhishek Deep Nigam" w:date="2015-10-26T01:01:00Z">
              <w:rPr>
                <w:rFonts w:ascii="Courier New" w:hAnsi="Courier New" w:cs="Courier New"/>
              </w:rPr>
            </w:rPrChange>
          </w:rPr>
          <w:t>[7]-&gt;E(Backtracking)</w:t>
        </w:r>
      </w:ins>
    </w:p>
    <w:p w14:paraId="471526F1" w14:textId="77777777" w:rsidR="00073577" w:rsidRPr="00073577" w:rsidRDefault="00073577" w:rsidP="00073577">
      <w:pPr>
        <w:spacing w:before="0" w:after="0"/>
        <w:rPr>
          <w:ins w:id="2237" w:author="Abhishek Deep Nigam" w:date="2015-10-26T01:01:00Z"/>
          <w:rFonts w:ascii="Courier New" w:hAnsi="Courier New" w:cs="Courier New"/>
          <w:sz w:val="16"/>
          <w:szCs w:val="16"/>
          <w:rPrChange w:id="2238" w:author="Abhishek Deep Nigam" w:date="2015-10-26T01:01:00Z">
            <w:rPr>
              <w:ins w:id="2239" w:author="Abhishek Deep Nigam" w:date="2015-10-26T01:01:00Z"/>
              <w:rFonts w:ascii="Courier New" w:hAnsi="Courier New" w:cs="Courier New"/>
            </w:rPr>
          </w:rPrChange>
        </w:rPr>
      </w:pPr>
      <w:ins w:id="2240" w:author="Abhishek Deep Nigam" w:date="2015-10-26T01:01:00Z">
        <w:r w:rsidRPr="00073577">
          <w:rPr>
            <w:rFonts w:ascii="Courier New" w:hAnsi="Courier New" w:cs="Courier New"/>
            <w:sz w:val="16"/>
            <w:szCs w:val="16"/>
            <w:rPrChange w:id="2241" w:author="Abhishek Deep Nigam" w:date="2015-10-26T01:01:00Z">
              <w:rPr>
                <w:rFonts w:ascii="Courier New" w:hAnsi="Courier New" w:cs="Courier New"/>
              </w:rPr>
            </w:rPrChange>
          </w:rPr>
          <w:t>[7]-&gt;O(Backtracking)</w:t>
        </w:r>
      </w:ins>
    </w:p>
    <w:p w14:paraId="1183BD00" w14:textId="77777777" w:rsidR="00073577" w:rsidRPr="00073577" w:rsidRDefault="00073577" w:rsidP="00073577">
      <w:pPr>
        <w:spacing w:before="0" w:after="0"/>
        <w:rPr>
          <w:ins w:id="2242" w:author="Abhishek Deep Nigam" w:date="2015-10-26T01:01:00Z"/>
          <w:rFonts w:ascii="Courier New" w:hAnsi="Courier New" w:cs="Courier New"/>
          <w:sz w:val="16"/>
          <w:szCs w:val="16"/>
          <w:rPrChange w:id="2243" w:author="Abhishek Deep Nigam" w:date="2015-10-26T01:01:00Z">
            <w:rPr>
              <w:ins w:id="2244" w:author="Abhishek Deep Nigam" w:date="2015-10-26T01:01:00Z"/>
              <w:rFonts w:ascii="Courier New" w:hAnsi="Courier New" w:cs="Courier New"/>
            </w:rPr>
          </w:rPrChange>
        </w:rPr>
      </w:pPr>
      <w:ins w:id="2245" w:author="Abhishek Deep Nigam" w:date="2015-10-26T01:01:00Z">
        <w:r w:rsidRPr="00073577">
          <w:rPr>
            <w:rFonts w:ascii="Courier New" w:hAnsi="Courier New" w:cs="Courier New"/>
            <w:sz w:val="16"/>
            <w:szCs w:val="16"/>
            <w:rPrChange w:id="2246" w:author="Abhishek Deep Nigam" w:date="2015-10-26T01:01:00Z">
              <w:rPr>
                <w:rFonts w:ascii="Courier New" w:hAnsi="Courier New" w:cs="Courier New"/>
              </w:rPr>
            </w:rPrChange>
          </w:rPr>
          <w:t>[7]-&gt;Y[8]-&gt;E(Found result: NNEMANDYE)</w:t>
        </w:r>
      </w:ins>
    </w:p>
    <w:p w14:paraId="05F66D7D" w14:textId="77777777" w:rsidR="00073577" w:rsidRPr="00073577" w:rsidRDefault="00073577" w:rsidP="00073577">
      <w:pPr>
        <w:spacing w:before="0" w:after="0"/>
        <w:rPr>
          <w:ins w:id="2247" w:author="Abhishek Deep Nigam" w:date="2015-10-26T01:01:00Z"/>
          <w:rFonts w:ascii="Courier New" w:hAnsi="Courier New" w:cs="Courier New"/>
          <w:sz w:val="16"/>
          <w:szCs w:val="16"/>
          <w:rPrChange w:id="2248" w:author="Abhishek Deep Nigam" w:date="2015-10-26T01:01:00Z">
            <w:rPr>
              <w:ins w:id="2249" w:author="Abhishek Deep Nigam" w:date="2015-10-26T01:01:00Z"/>
              <w:rFonts w:ascii="Courier New" w:hAnsi="Courier New" w:cs="Courier New"/>
            </w:rPr>
          </w:rPrChange>
        </w:rPr>
      </w:pPr>
      <w:ins w:id="2250" w:author="Abhishek Deep Nigam" w:date="2015-10-26T01:01:00Z">
        <w:r w:rsidRPr="00073577">
          <w:rPr>
            <w:rFonts w:ascii="Courier New" w:hAnsi="Courier New" w:cs="Courier New"/>
            <w:sz w:val="16"/>
            <w:szCs w:val="16"/>
            <w:rPrChange w:id="2251" w:author="Abhishek Deep Nigam" w:date="2015-10-26T01:01:00Z">
              <w:rPr>
                <w:rFonts w:ascii="Courier New" w:hAnsi="Courier New" w:cs="Courier New"/>
              </w:rPr>
            </w:rPrChange>
          </w:rPr>
          <w:t>[3]-&gt;S[4]-&gt;A[5]-&gt;Y[6]-&gt;D[7]-&gt;A(Backtracking)</w:t>
        </w:r>
      </w:ins>
    </w:p>
    <w:p w14:paraId="59D308A2" w14:textId="77777777" w:rsidR="00073577" w:rsidRPr="00073577" w:rsidRDefault="00073577" w:rsidP="00073577">
      <w:pPr>
        <w:spacing w:before="0" w:after="0"/>
        <w:rPr>
          <w:ins w:id="2252" w:author="Abhishek Deep Nigam" w:date="2015-10-26T01:01:00Z"/>
          <w:rFonts w:ascii="Courier New" w:hAnsi="Courier New" w:cs="Courier New"/>
          <w:sz w:val="16"/>
          <w:szCs w:val="16"/>
          <w:rPrChange w:id="2253" w:author="Abhishek Deep Nigam" w:date="2015-10-26T01:01:00Z">
            <w:rPr>
              <w:ins w:id="2254" w:author="Abhishek Deep Nigam" w:date="2015-10-26T01:01:00Z"/>
              <w:rFonts w:ascii="Courier New" w:hAnsi="Courier New" w:cs="Courier New"/>
            </w:rPr>
          </w:rPrChange>
        </w:rPr>
      </w:pPr>
      <w:ins w:id="2255" w:author="Abhishek Deep Nigam" w:date="2015-10-26T01:01:00Z">
        <w:r w:rsidRPr="00073577">
          <w:rPr>
            <w:rFonts w:ascii="Courier New" w:hAnsi="Courier New" w:cs="Courier New"/>
            <w:sz w:val="16"/>
            <w:szCs w:val="16"/>
            <w:rPrChange w:id="2256" w:author="Abhishek Deep Nigam" w:date="2015-10-26T01:01:00Z">
              <w:rPr>
                <w:rFonts w:ascii="Courier New" w:hAnsi="Courier New" w:cs="Courier New"/>
              </w:rPr>
            </w:rPrChange>
          </w:rPr>
          <w:t>[7]-&gt;E(Backtracking)</w:t>
        </w:r>
      </w:ins>
    </w:p>
    <w:p w14:paraId="0FFF1FD9" w14:textId="77777777" w:rsidR="00073577" w:rsidRPr="00073577" w:rsidRDefault="00073577" w:rsidP="00073577">
      <w:pPr>
        <w:spacing w:before="0" w:after="0"/>
        <w:rPr>
          <w:ins w:id="2257" w:author="Abhishek Deep Nigam" w:date="2015-10-26T01:01:00Z"/>
          <w:rFonts w:ascii="Courier New" w:hAnsi="Courier New" w:cs="Courier New"/>
          <w:sz w:val="16"/>
          <w:szCs w:val="16"/>
          <w:rPrChange w:id="2258" w:author="Abhishek Deep Nigam" w:date="2015-10-26T01:01:00Z">
            <w:rPr>
              <w:ins w:id="2259" w:author="Abhishek Deep Nigam" w:date="2015-10-26T01:01:00Z"/>
              <w:rFonts w:ascii="Courier New" w:hAnsi="Courier New" w:cs="Courier New"/>
            </w:rPr>
          </w:rPrChange>
        </w:rPr>
      </w:pPr>
      <w:ins w:id="2260" w:author="Abhishek Deep Nigam" w:date="2015-10-26T01:01:00Z">
        <w:r w:rsidRPr="00073577">
          <w:rPr>
            <w:rFonts w:ascii="Courier New" w:hAnsi="Courier New" w:cs="Courier New"/>
            <w:sz w:val="16"/>
            <w:szCs w:val="16"/>
            <w:rPrChange w:id="2261" w:author="Abhishek Deep Nigam" w:date="2015-10-26T01:01:00Z">
              <w:rPr>
                <w:rFonts w:ascii="Courier New" w:hAnsi="Courier New" w:cs="Courier New"/>
              </w:rPr>
            </w:rPrChange>
          </w:rPr>
          <w:t>[7]-&gt;O(Backtracking)</w:t>
        </w:r>
      </w:ins>
    </w:p>
    <w:p w14:paraId="49757803" w14:textId="77777777" w:rsidR="00073577" w:rsidRPr="00073577" w:rsidRDefault="00073577" w:rsidP="00073577">
      <w:pPr>
        <w:spacing w:before="0" w:after="0"/>
        <w:rPr>
          <w:ins w:id="2262" w:author="Abhishek Deep Nigam" w:date="2015-10-26T01:01:00Z"/>
          <w:rFonts w:ascii="Courier New" w:hAnsi="Courier New" w:cs="Courier New"/>
          <w:sz w:val="16"/>
          <w:szCs w:val="16"/>
          <w:rPrChange w:id="2263" w:author="Abhishek Deep Nigam" w:date="2015-10-26T01:01:00Z">
            <w:rPr>
              <w:ins w:id="2264" w:author="Abhishek Deep Nigam" w:date="2015-10-26T01:01:00Z"/>
              <w:rFonts w:ascii="Courier New" w:hAnsi="Courier New" w:cs="Courier New"/>
            </w:rPr>
          </w:rPrChange>
        </w:rPr>
      </w:pPr>
      <w:ins w:id="2265" w:author="Abhishek Deep Nigam" w:date="2015-10-26T01:01:00Z">
        <w:r w:rsidRPr="00073577">
          <w:rPr>
            <w:rFonts w:ascii="Courier New" w:hAnsi="Courier New" w:cs="Courier New"/>
            <w:sz w:val="16"/>
            <w:szCs w:val="16"/>
            <w:rPrChange w:id="2266" w:author="Abhishek Deep Nigam" w:date="2015-10-26T01:01:00Z">
              <w:rPr>
                <w:rFonts w:ascii="Courier New" w:hAnsi="Courier New" w:cs="Courier New"/>
              </w:rPr>
            </w:rPrChange>
          </w:rPr>
          <w:t>[7]-&gt;Y[8]-&gt;E(Found result: NNESAYDYE)</w:t>
        </w:r>
      </w:ins>
    </w:p>
    <w:p w14:paraId="3A89DD10" w14:textId="77777777" w:rsidR="00073577" w:rsidRPr="00073577" w:rsidRDefault="00073577" w:rsidP="00073577">
      <w:pPr>
        <w:spacing w:before="0" w:after="0"/>
        <w:rPr>
          <w:ins w:id="2267" w:author="Abhishek Deep Nigam" w:date="2015-10-26T01:01:00Z"/>
          <w:rFonts w:ascii="Courier New" w:hAnsi="Courier New" w:cs="Courier New"/>
          <w:sz w:val="16"/>
          <w:szCs w:val="16"/>
          <w:rPrChange w:id="2268" w:author="Abhishek Deep Nigam" w:date="2015-10-26T01:01:00Z">
            <w:rPr>
              <w:ins w:id="2269" w:author="Abhishek Deep Nigam" w:date="2015-10-26T01:01:00Z"/>
              <w:rFonts w:ascii="Courier New" w:hAnsi="Courier New" w:cs="Courier New"/>
            </w:rPr>
          </w:rPrChange>
        </w:rPr>
      </w:pPr>
      <w:ins w:id="2270" w:author="Abhishek Deep Nigam" w:date="2015-10-26T01:01:00Z">
        <w:r w:rsidRPr="00073577">
          <w:rPr>
            <w:rFonts w:ascii="Courier New" w:hAnsi="Courier New" w:cs="Courier New"/>
            <w:sz w:val="16"/>
            <w:szCs w:val="16"/>
            <w:rPrChange w:id="2271" w:author="Abhishek Deep Nigam" w:date="2015-10-26T01:01:00Z">
              <w:rPr>
                <w:rFonts w:ascii="Courier New" w:hAnsi="Courier New" w:cs="Courier New"/>
              </w:rPr>
            </w:rPrChange>
          </w:rPr>
          <w:t>[3]-&gt;W[4]-&gt;O[5]-&gt;W[6]-&gt;E[7]-&gt;A(Backtracking)</w:t>
        </w:r>
      </w:ins>
    </w:p>
    <w:p w14:paraId="55F27DB6" w14:textId="77777777" w:rsidR="00073577" w:rsidRPr="00073577" w:rsidRDefault="00073577" w:rsidP="00073577">
      <w:pPr>
        <w:spacing w:before="0" w:after="0"/>
        <w:rPr>
          <w:ins w:id="2272" w:author="Abhishek Deep Nigam" w:date="2015-10-26T01:01:00Z"/>
          <w:rFonts w:ascii="Courier New" w:hAnsi="Courier New" w:cs="Courier New"/>
          <w:sz w:val="16"/>
          <w:szCs w:val="16"/>
          <w:rPrChange w:id="2273" w:author="Abhishek Deep Nigam" w:date="2015-10-26T01:01:00Z">
            <w:rPr>
              <w:ins w:id="2274" w:author="Abhishek Deep Nigam" w:date="2015-10-26T01:01:00Z"/>
              <w:rFonts w:ascii="Courier New" w:hAnsi="Courier New" w:cs="Courier New"/>
            </w:rPr>
          </w:rPrChange>
        </w:rPr>
      </w:pPr>
      <w:ins w:id="2275" w:author="Abhishek Deep Nigam" w:date="2015-10-26T01:01:00Z">
        <w:r w:rsidRPr="00073577">
          <w:rPr>
            <w:rFonts w:ascii="Courier New" w:hAnsi="Courier New" w:cs="Courier New"/>
            <w:sz w:val="16"/>
            <w:szCs w:val="16"/>
            <w:rPrChange w:id="2276" w:author="Abhishek Deep Nigam" w:date="2015-10-26T01:01:00Z">
              <w:rPr>
                <w:rFonts w:ascii="Courier New" w:hAnsi="Courier New" w:cs="Courier New"/>
              </w:rPr>
            </w:rPrChange>
          </w:rPr>
          <w:t>[7]-&gt;E(Backtracking)</w:t>
        </w:r>
      </w:ins>
    </w:p>
    <w:p w14:paraId="52CD9338" w14:textId="77777777" w:rsidR="00073577" w:rsidRPr="00073577" w:rsidRDefault="00073577" w:rsidP="00073577">
      <w:pPr>
        <w:spacing w:before="0" w:after="0"/>
        <w:rPr>
          <w:ins w:id="2277" w:author="Abhishek Deep Nigam" w:date="2015-10-26T01:01:00Z"/>
          <w:rFonts w:ascii="Courier New" w:hAnsi="Courier New" w:cs="Courier New"/>
          <w:sz w:val="16"/>
          <w:szCs w:val="16"/>
          <w:rPrChange w:id="2278" w:author="Abhishek Deep Nigam" w:date="2015-10-26T01:01:00Z">
            <w:rPr>
              <w:ins w:id="2279" w:author="Abhishek Deep Nigam" w:date="2015-10-26T01:01:00Z"/>
              <w:rFonts w:ascii="Courier New" w:hAnsi="Courier New" w:cs="Courier New"/>
            </w:rPr>
          </w:rPrChange>
        </w:rPr>
      </w:pPr>
      <w:ins w:id="2280" w:author="Abhishek Deep Nigam" w:date="2015-10-26T01:01:00Z">
        <w:r w:rsidRPr="00073577">
          <w:rPr>
            <w:rFonts w:ascii="Courier New" w:hAnsi="Courier New" w:cs="Courier New"/>
            <w:sz w:val="16"/>
            <w:szCs w:val="16"/>
            <w:rPrChange w:id="2281" w:author="Abhishek Deep Nigam" w:date="2015-10-26T01:01:00Z">
              <w:rPr>
                <w:rFonts w:ascii="Courier New" w:hAnsi="Courier New" w:cs="Courier New"/>
              </w:rPr>
            </w:rPrChange>
          </w:rPr>
          <w:t>[7]-&gt;Y(Backtracking)</w:t>
        </w:r>
      </w:ins>
    </w:p>
    <w:p w14:paraId="3395BEF6" w14:textId="77777777" w:rsidR="00073577" w:rsidRPr="00073577" w:rsidRDefault="00073577" w:rsidP="00073577">
      <w:pPr>
        <w:spacing w:before="0" w:after="0"/>
        <w:rPr>
          <w:ins w:id="2282" w:author="Abhishek Deep Nigam" w:date="2015-10-26T01:01:00Z"/>
          <w:rFonts w:ascii="Courier New" w:hAnsi="Courier New" w:cs="Courier New"/>
          <w:sz w:val="16"/>
          <w:szCs w:val="16"/>
          <w:rPrChange w:id="2283" w:author="Abhishek Deep Nigam" w:date="2015-10-26T01:01:00Z">
            <w:rPr>
              <w:ins w:id="2284" w:author="Abhishek Deep Nigam" w:date="2015-10-26T01:01:00Z"/>
              <w:rFonts w:ascii="Courier New" w:hAnsi="Courier New" w:cs="Courier New"/>
            </w:rPr>
          </w:rPrChange>
        </w:rPr>
      </w:pPr>
      <w:ins w:id="2285" w:author="Abhishek Deep Nigam" w:date="2015-10-26T01:01:00Z">
        <w:r w:rsidRPr="00073577">
          <w:rPr>
            <w:rFonts w:ascii="Courier New" w:hAnsi="Courier New" w:cs="Courier New"/>
            <w:sz w:val="16"/>
            <w:szCs w:val="16"/>
            <w:rPrChange w:id="2286" w:author="Abhishek Deep Nigam" w:date="2015-10-26T01:01:00Z">
              <w:rPr>
                <w:rFonts w:ascii="Courier New" w:hAnsi="Courier New" w:cs="Courier New"/>
              </w:rPr>
            </w:rPrChange>
          </w:rPr>
          <w:t>[2]-&gt;T[3]-&gt;A[4]-&gt;A[5]-&gt;H(Backtracking)</w:t>
        </w:r>
      </w:ins>
    </w:p>
    <w:p w14:paraId="12CBA143" w14:textId="77777777" w:rsidR="00073577" w:rsidRPr="00073577" w:rsidRDefault="00073577" w:rsidP="00073577">
      <w:pPr>
        <w:spacing w:before="0" w:after="0"/>
        <w:rPr>
          <w:ins w:id="2287" w:author="Abhishek Deep Nigam" w:date="2015-10-26T01:01:00Z"/>
          <w:rFonts w:ascii="Courier New" w:hAnsi="Courier New" w:cs="Courier New"/>
          <w:sz w:val="16"/>
          <w:szCs w:val="16"/>
          <w:rPrChange w:id="2288" w:author="Abhishek Deep Nigam" w:date="2015-10-26T01:01:00Z">
            <w:rPr>
              <w:ins w:id="2289" w:author="Abhishek Deep Nigam" w:date="2015-10-26T01:01:00Z"/>
              <w:rFonts w:ascii="Courier New" w:hAnsi="Courier New" w:cs="Courier New"/>
            </w:rPr>
          </w:rPrChange>
        </w:rPr>
      </w:pPr>
      <w:ins w:id="2290" w:author="Abhishek Deep Nigam" w:date="2015-10-26T01:01:00Z">
        <w:r w:rsidRPr="00073577">
          <w:rPr>
            <w:rFonts w:ascii="Courier New" w:hAnsi="Courier New" w:cs="Courier New"/>
            <w:sz w:val="16"/>
            <w:szCs w:val="16"/>
            <w:rPrChange w:id="2291" w:author="Abhishek Deep Nigam" w:date="2015-10-26T01:01:00Z">
              <w:rPr>
                <w:rFonts w:ascii="Courier New" w:hAnsi="Courier New" w:cs="Courier New"/>
              </w:rPr>
            </w:rPrChange>
          </w:rPr>
          <w:t>[3]-&gt;M[4]-&gt;A[5]-&gt;N[6]-&gt;D[7]-&gt;O(Backtracking)</w:t>
        </w:r>
      </w:ins>
    </w:p>
    <w:p w14:paraId="28F63C2B" w14:textId="77777777" w:rsidR="00073577" w:rsidRPr="00073577" w:rsidRDefault="00073577" w:rsidP="00073577">
      <w:pPr>
        <w:spacing w:before="0" w:after="0"/>
        <w:rPr>
          <w:ins w:id="2292" w:author="Abhishek Deep Nigam" w:date="2015-10-26T01:01:00Z"/>
          <w:rFonts w:ascii="Courier New" w:hAnsi="Courier New" w:cs="Courier New"/>
          <w:sz w:val="16"/>
          <w:szCs w:val="16"/>
          <w:rPrChange w:id="2293" w:author="Abhishek Deep Nigam" w:date="2015-10-26T01:01:00Z">
            <w:rPr>
              <w:ins w:id="2294" w:author="Abhishek Deep Nigam" w:date="2015-10-26T01:01:00Z"/>
              <w:rFonts w:ascii="Courier New" w:hAnsi="Courier New" w:cs="Courier New"/>
            </w:rPr>
          </w:rPrChange>
        </w:rPr>
      </w:pPr>
      <w:ins w:id="2295" w:author="Abhishek Deep Nigam" w:date="2015-10-26T01:01:00Z">
        <w:r w:rsidRPr="00073577">
          <w:rPr>
            <w:rFonts w:ascii="Courier New" w:hAnsi="Courier New" w:cs="Courier New"/>
            <w:sz w:val="16"/>
            <w:szCs w:val="16"/>
            <w:rPrChange w:id="2296" w:author="Abhishek Deep Nigam" w:date="2015-10-26T01:01:00Z">
              <w:rPr>
                <w:rFonts w:ascii="Courier New" w:hAnsi="Courier New" w:cs="Courier New"/>
              </w:rPr>
            </w:rPrChange>
          </w:rPr>
          <w:t>[3]-&gt;S[4]-&gt;A[5]-&gt;Y[6]-&gt;D[7]-&gt;O(Backtracking)</w:t>
        </w:r>
      </w:ins>
    </w:p>
    <w:p w14:paraId="096EF346" w14:textId="77777777" w:rsidR="00073577" w:rsidRPr="00073577" w:rsidRDefault="00073577" w:rsidP="00073577">
      <w:pPr>
        <w:spacing w:before="0" w:after="0"/>
        <w:rPr>
          <w:ins w:id="2297" w:author="Abhishek Deep Nigam" w:date="2015-10-26T01:01:00Z"/>
          <w:rFonts w:ascii="Courier New" w:hAnsi="Courier New" w:cs="Courier New"/>
          <w:sz w:val="16"/>
          <w:szCs w:val="16"/>
          <w:rPrChange w:id="2298" w:author="Abhishek Deep Nigam" w:date="2015-10-26T01:01:00Z">
            <w:rPr>
              <w:ins w:id="2299" w:author="Abhishek Deep Nigam" w:date="2015-10-26T01:01:00Z"/>
              <w:rFonts w:ascii="Courier New" w:hAnsi="Courier New" w:cs="Courier New"/>
            </w:rPr>
          </w:rPrChange>
        </w:rPr>
      </w:pPr>
      <w:ins w:id="2300" w:author="Abhishek Deep Nigam" w:date="2015-10-26T01:01:00Z">
        <w:r w:rsidRPr="00073577">
          <w:rPr>
            <w:rFonts w:ascii="Courier New" w:hAnsi="Courier New" w:cs="Courier New"/>
            <w:sz w:val="16"/>
            <w:szCs w:val="16"/>
            <w:rPrChange w:id="2301" w:author="Abhishek Deep Nigam" w:date="2015-10-26T01:01:00Z">
              <w:rPr>
                <w:rFonts w:ascii="Courier New" w:hAnsi="Courier New" w:cs="Courier New"/>
              </w:rPr>
            </w:rPrChange>
          </w:rPr>
          <w:t>[3]-&gt;W[4]-&gt;O[5]-&gt;W[6]-&gt;E(Backtracking)</w:t>
        </w:r>
      </w:ins>
    </w:p>
    <w:p w14:paraId="00777A02" w14:textId="77777777" w:rsidR="00073577" w:rsidRPr="00073577" w:rsidRDefault="00073577" w:rsidP="00073577">
      <w:pPr>
        <w:spacing w:before="0" w:after="0"/>
        <w:rPr>
          <w:ins w:id="2302" w:author="Abhishek Deep Nigam" w:date="2015-10-26T01:01:00Z"/>
          <w:rFonts w:ascii="Courier New" w:hAnsi="Courier New" w:cs="Courier New"/>
          <w:sz w:val="16"/>
          <w:szCs w:val="16"/>
          <w:rPrChange w:id="2303" w:author="Abhishek Deep Nigam" w:date="2015-10-26T01:01:00Z">
            <w:rPr>
              <w:ins w:id="2304" w:author="Abhishek Deep Nigam" w:date="2015-10-26T01:01:00Z"/>
              <w:rFonts w:ascii="Courier New" w:hAnsi="Courier New" w:cs="Courier New"/>
            </w:rPr>
          </w:rPrChange>
        </w:rPr>
      </w:pPr>
      <w:ins w:id="2305" w:author="Abhishek Deep Nigam" w:date="2015-10-26T01:01:00Z">
        <w:r w:rsidRPr="00073577">
          <w:rPr>
            <w:rFonts w:ascii="Courier New" w:hAnsi="Courier New" w:cs="Courier New"/>
            <w:sz w:val="16"/>
            <w:szCs w:val="16"/>
            <w:rPrChange w:id="2306" w:author="Abhishek Deep Nigam" w:date="2015-10-26T01:01:00Z">
              <w:rPr>
                <w:rFonts w:ascii="Courier New" w:hAnsi="Courier New" w:cs="Courier New"/>
              </w:rPr>
            </w:rPrChange>
          </w:rPr>
          <w:t>[1]-&gt;O[2]-&gt;L[3]-&gt;A[4]-&gt;A[5]-&gt;H(Backtracking)</w:t>
        </w:r>
      </w:ins>
    </w:p>
    <w:p w14:paraId="02904D56" w14:textId="77777777" w:rsidR="00073577" w:rsidRPr="00073577" w:rsidRDefault="00073577" w:rsidP="00073577">
      <w:pPr>
        <w:spacing w:before="0" w:after="0"/>
        <w:rPr>
          <w:ins w:id="2307" w:author="Abhishek Deep Nigam" w:date="2015-10-26T01:01:00Z"/>
          <w:rFonts w:ascii="Courier New" w:hAnsi="Courier New" w:cs="Courier New"/>
          <w:sz w:val="16"/>
          <w:szCs w:val="16"/>
          <w:rPrChange w:id="2308" w:author="Abhishek Deep Nigam" w:date="2015-10-26T01:01:00Z">
            <w:rPr>
              <w:ins w:id="2309" w:author="Abhishek Deep Nigam" w:date="2015-10-26T01:01:00Z"/>
              <w:rFonts w:ascii="Courier New" w:hAnsi="Courier New" w:cs="Courier New"/>
            </w:rPr>
          </w:rPrChange>
        </w:rPr>
      </w:pPr>
      <w:ins w:id="2310" w:author="Abhishek Deep Nigam" w:date="2015-10-26T01:01:00Z">
        <w:r w:rsidRPr="00073577">
          <w:rPr>
            <w:rFonts w:ascii="Courier New" w:hAnsi="Courier New" w:cs="Courier New"/>
            <w:sz w:val="16"/>
            <w:szCs w:val="16"/>
            <w:rPrChange w:id="2311" w:author="Abhishek Deep Nigam" w:date="2015-10-26T01:01:00Z">
              <w:rPr>
                <w:rFonts w:ascii="Courier New" w:hAnsi="Courier New" w:cs="Courier New"/>
              </w:rPr>
            </w:rPrChange>
          </w:rPr>
          <w:t>[3]-&gt;M[4]-&gt;A[5]-&gt;N[6]-&gt;D[7]-&gt;E(Backtracking)</w:t>
        </w:r>
      </w:ins>
    </w:p>
    <w:p w14:paraId="74F38EF8" w14:textId="77777777" w:rsidR="00073577" w:rsidRPr="00073577" w:rsidRDefault="00073577" w:rsidP="00073577">
      <w:pPr>
        <w:spacing w:before="0" w:after="0"/>
        <w:rPr>
          <w:ins w:id="2312" w:author="Abhishek Deep Nigam" w:date="2015-10-26T01:01:00Z"/>
          <w:rFonts w:ascii="Courier New" w:hAnsi="Courier New" w:cs="Courier New"/>
          <w:sz w:val="16"/>
          <w:szCs w:val="16"/>
          <w:rPrChange w:id="2313" w:author="Abhishek Deep Nigam" w:date="2015-10-26T01:01:00Z">
            <w:rPr>
              <w:ins w:id="2314" w:author="Abhishek Deep Nigam" w:date="2015-10-26T01:01:00Z"/>
              <w:rFonts w:ascii="Courier New" w:hAnsi="Courier New" w:cs="Courier New"/>
            </w:rPr>
          </w:rPrChange>
        </w:rPr>
      </w:pPr>
      <w:ins w:id="2315" w:author="Abhishek Deep Nigam" w:date="2015-10-26T01:01:00Z">
        <w:r w:rsidRPr="00073577">
          <w:rPr>
            <w:rFonts w:ascii="Courier New" w:hAnsi="Courier New" w:cs="Courier New"/>
            <w:sz w:val="16"/>
            <w:szCs w:val="16"/>
            <w:rPrChange w:id="2316" w:author="Abhishek Deep Nigam" w:date="2015-10-26T01:01:00Z">
              <w:rPr>
                <w:rFonts w:ascii="Courier New" w:hAnsi="Courier New" w:cs="Courier New"/>
              </w:rPr>
            </w:rPrChange>
          </w:rPr>
          <w:t>[7]-&gt;I(Backtracking)</w:t>
        </w:r>
      </w:ins>
    </w:p>
    <w:p w14:paraId="3EC0A44F" w14:textId="77777777" w:rsidR="00073577" w:rsidRPr="00073577" w:rsidRDefault="00073577" w:rsidP="00073577">
      <w:pPr>
        <w:spacing w:before="0" w:after="0"/>
        <w:rPr>
          <w:ins w:id="2317" w:author="Abhishek Deep Nigam" w:date="2015-10-26T01:01:00Z"/>
          <w:rFonts w:ascii="Courier New" w:hAnsi="Courier New" w:cs="Courier New"/>
          <w:sz w:val="16"/>
          <w:szCs w:val="16"/>
          <w:rPrChange w:id="2318" w:author="Abhishek Deep Nigam" w:date="2015-10-26T01:01:00Z">
            <w:rPr>
              <w:ins w:id="2319" w:author="Abhishek Deep Nigam" w:date="2015-10-26T01:01:00Z"/>
              <w:rFonts w:ascii="Courier New" w:hAnsi="Courier New" w:cs="Courier New"/>
            </w:rPr>
          </w:rPrChange>
        </w:rPr>
      </w:pPr>
      <w:ins w:id="2320" w:author="Abhishek Deep Nigam" w:date="2015-10-26T01:01:00Z">
        <w:r w:rsidRPr="00073577">
          <w:rPr>
            <w:rFonts w:ascii="Courier New" w:hAnsi="Courier New" w:cs="Courier New"/>
            <w:sz w:val="16"/>
            <w:szCs w:val="16"/>
            <w:rPrChange w:id="2321" w:author="Abhishek Deep Nigam" w:date="2015-10-26T01:01:00Z">
              <w:rPr>
                <w:rFonts w:ascii="Courier New" w:hAnsi="Courier New" w:cs="Courier New"/>
              </w:rPr>
            </w:rPrChange>
          </w:rPr>
          <w:t>[3]-&gt;S[4]-&gt;A[5]-&gt;Y[6]-&gt;D[7]-&gt;E(Backtracking)</w:t>
        </w:r>
      </w:ins>
    </w:p>
    <w:p w14:paraId="7F6C3EB1" w14:textId="77777777" w:rsidR="00073577" w:rsidRPr="00073577" w:rsidRDefault="00073577" w:rsidP="00073577">
      <w:pPr>
        <w:spacing w:before="0" w:after="0"/>
        <w:rPr>
          <w:ins w:id="2322" w:author="Abhishek Deep Nigam" w:date="2015-10-26T01:01:00Z"/>
          <w:rFonts w:ascii="Courier New" w:hAnsi="Courier New" w:cs="Courier New"/>
          <w:sz w:val="16"/>
          <w:szCs w:val="16"/>
          <w:rPrChange w:id="2323" w:author="Abhishek Deep Nigam" w:date="2015-10-26T01:01:00Z">
            <w:rPr>
              <w:ins w:id="2324" w:author="Abhishek Deep Nigam" w:date="2015-10-26T01:01:00Z"/>
              <w:rFonts w:ascii="Courier New" w:hAnsi="Courier New" w:cs="Courier New"/>
            </w:rPr>
          </w:rPrChange>
        </w:rPr>
      </w:pPr>
      <w:ins w:id="2325" w:author="Abhishek Deep Nigam" w:date="2015-10-26T01:01:00Z">
        <w:r w:rsidRPr="00073577">
          <w:rPr>
            <w:rFonts w:ascii="Courier New" w:hAnsi="Courier New" w:cs="Courier New"/>
            <w:sz w:val="16"/>
            <w:szCs w:val="16"/>
            <w:rPrChange w:id="2326" w:author="Abhishek Deep Nigam" w:date="2015-10-26T01:01:00Z">
              <w:rPr>
                <w:rFonts w:ascii="Courier New" w:hAnsi="Courier New" w:cs="Courier New"/>
              </w:rPr>
            </w:rPrChange>
          </w:rPr>
          <w:lastRenderedPageBreak/>
          <w:t>[7]-&gt;I(Backtracking)</w:t>
        </w:r>
      </w:ins>
    </w:p>
    <w:p w14:paraId="76ADFDE4" w14:textId="77777777" w:rsidR="00073577" w:rsidRPr="00073577" w:rsidRDefault="00073577" w:rsidP="00073577">
      <w:pPr>
        <w:spacing w:before="0" w:after="0"/>
        <w:rPr>
          <w:ins w:id="2327" w:author="Abhishek Deep Nigam" w:date="2015-10-26T01:01:00Z"/>
          <w:rFonts w:ascii="Courier New" w:hAnsi="Courier New" w:cs="Courier New"/>
          <w:sz w:val="16"/>
          <w:szCs w:val="16"/>
          <w:rPrChange w:id="2328" w:author="Abhishek Deep Nigam" w:date="2015-10-26T01:01:00Z">
            <w:rPr>
              <w:ins w:id="2329" w:author="Abhishek Deep Nigam" w:date="2015-10-26T01:01:00Z"/>
              <w:rFonts w:ascii="Courier New" w:hAnsi="Courier New" w:cs="Courier New"/>
            </w:rPr>
          </w:rPrChange>
        </w:rPr>
      </w:pPr>
      <w:ins w:id="2330" w:author="Abhishek Deep Nigam" w:date="2015-10-26T01:01:00Z">
        <w:r w:rsidRPr="00073577">
          <w:rPr>
            <w:rFonts w:ascii="Courier New" w:hAnsi="Courier New" w:cs="Courier New"/>
            <w:sz w:val="16"/>
            <w:szCs w:val="16"/>
            <w:rPrChange w:id="2331" w:author="Abhishek Deep Nigam" w:date="2015-10-26T01:01:00Z">
              <w:rPr>
                <w:rFonts w:ascii="Courier New" w:hAnsi="Courier New" w:cs="Courier New"/>
              </w:rPr>
            </w:rPrChange>
          </w:rPr>
          <w:t>[3]-&gt;W[4]-&gt;O[5]-&gt;W[6]-&gt;E[7]-&gt;E(Backtracking)</w:t>
        </w:r>
      </w:ins>
    </w:p>
    <w:p w14:paraId="0BF1FBC2" w14:textId="77777777" w:rsidR="00073577" w:rsidRPr="00073577" w:rsidRDefault="00073577" w:rsidP="00073577">
      <w:pPr>
        <w:spacing w:before="0" w:after="0"/>
        <w:rPr>
          <w:ins w:id="2332" w:author="Abhishek Deep Nigam" w:date="2015-10-26T01:01:00Z"/>
          <w:rFonts w:ascii="Courier New" w:hAnsi="Courier New" w:cs="Courier New"/>
          <w:sz w:val="16"/>
          <w:szCs w:val="16"/>
          <w:rPrChange w:id="2333" w:author="Abhishek Deep Nigam" w:date="2015-10-26T01:01:00Z">
            <w:rPr>
              <w:ins w:id="2334" w:author="Abhishek Deep Nigam" w:date="2015-10-26T01:01:00Z"/>
              <w:rFonts w:ascii="Courier New" w:hAnsi="Courier New" w:cs="Courier New"/>
            </w:rPr>
          </w:rPrChange>
        </w:rPr>
      </w:pPr>
      <w:ins w:id="2335" w:author="Abhishek Deep Nigam" w:date="2015-10-26T01:01:00Z">
        <w:r w:rsidRPr="00073577">
          <w:rPr>
            <w:rFonts w:ascii="Courier New" w:hAnsi="Courier New" w:cs="Courier New"/>
            <w:sz w:val="16"/>
            <w:szCs w:val="16"/>
            <w:rPrChange w:id="2336" w:author="Abhishek Deep Nigam" w:date="2015-10-26T01:01:00Z">
              <w:rPr>
                <w:rFonts w:ascii="Courier New" w:hAnsi="Courier New" w:cs="Courier New"/>
              </w:rPr>
            </w:rPrChange>
          </w:rPr>
          <w:t>[7]-&gt;I(Backtracking)</w:t>
        </w:r>
      </w:ins>
    </w:p>
    <w:p w14:paraId="5D53F28E" w14:textId="77777777" w:rsidR="00073577" w:rsidRPr="00073577" w:rsidRDefault="00073577" w:rsidP="00073577">
      <w:pPr>
        <w:spacing w:before="0" w:after="0"/>
        <w:rPr>
          <w:ins w:id="2337" w:author="Abhishek Deep Nigam" w:date="2015-10-26T01:01:00Z"/>
          <w:rFonts w:ascii="Courier New" w:hAnsi="Courier New" w:cs="Courier New"/>
          <w:sz w:val="16"/>
          <w:szCs w:val="16"/>
          <w:rPrChange w:id="2338" w:author="Abhishek Deep Nigam" w:date="2015-10-26T01:01:00Z">
            <w:rPr>
              <w:ins w:id="2339" w:author="Abhishek Deep Nigam" w:date="2015-10-26T01:01:00Z"/>
              <w:rFonts w:ascii="Courier New" w:hAnsi="Courier New" w:cs="Courier New"/>
            </w:rPr>
          </w:rPrChange>
        </w:rPr>
      </w:pPr>
      <w:ins w:id="2340" w:author="Abhishek Deep Nigam" w:date="2015-10-26T01:01:00Z">
        <w:r w:rsidRPr="00073577">
          <w:rPr>
            <w:rFonts w:ascii="Courier New" w:hAnsi="Courier New" w:cs="Courier New"/>
            <w:sz w:val="16"/>
            <w:szCs w:val="16"/>
            <w:rPrChange w:id="2341" w:author="Abhishek Deep Nigam" w:date="2015-10-26T01:01:00Z">
              <w:rPr>
                <w:rFonts w:ascii="Courier New" w:hAnsi="Courier New" w:cs="Courier New"/>
              </w:rPr>
            </w:rPrChange>
          </w:rPr>
          <w:t>[1]-&gt;R[2]-&gt;E[3]-&gt;A[4]-&gt;A[5]-&gt;H(Backtracking)</w:t>
        </w:r>
      </w:ins>
    </w:p>
    <w:p w14:paraId="788D0A73" w14:textId="77777777" w:rsidR="00073577" w:rsidRPr="00073577" w:rsidRDefault="00073577" w:rsidP="00073577">
      <w:pPr>
        <w:spacing w:before="0" w:after="0"/>
        <w:rPr>
          <w:ins w:id="2342" w:author="Abhishek Deep Nigam" w:date="2015-10-26T01:01:00Z"/>
          <w:rFonts w:ascii="Courier New" w:hAnsi="Courier New" w:cs="Courier New"/>
          <w:sz w:val="16"/>
          <w:szCs w:val="16"/>
          <w:rPrChange w:id="2343" w:author="Abhishek Deep Nigam" w:date="2015-10-26T01:01:00Z">
            <w:rPr>
              <w:ins w:id="2344" w:author="Abhishek Deep Nigam" w:date="2015-10-26T01:01:00Z"/>
              <w:rFonts w:ascii="Courier New" w:hAnsi="Courier New" w:cs="Courier New"/>
            </w:rPr>
          </w:rPrChange>
        </w:rPr>
      </w:pPr>
      <w:ins w:id="2345" w:author="Abhishek Deep Nigam" w:date="2015-10-26T01:01:00Z">
        <w:r w:rsidRPr="00073577">
          <w:rPr>
            <w:rFonts w:ascii="Courier New" w:hAnsi="Courier New" w:cs="Courier New"/>
            <w:sz w:val="16"/>
            <w:szCs w:val="16"/>
            <w:rPrChange w:id="2346" w:author="Abhishek Deep Nigam" w:date="2015-10-26T01:01:00Z">
              <w:rPr>
                <w:rFonts w:ascii="Courier New" w:hAnsi="Courier New" w:cs="Courier New"/>
              </w:rPr>
            </w:rPrChange>
          </w:rPr>
          <w:t>[3]-&gt;M[4]-&gt;A[5]-&gt;N[6]-&gt;D[7]-&gt;A(Backtracking)</w:t>
        </w:r>
      </w:ins>
    </w:p>
    <w:p w14:paraId="55D6C7F3" w14:textId="77777777" w:rsidR="00073577" w:rsidRPr="00073577" w:rsidRDefault="00073577" w:rsidP="00073577">
      <w:pPr>
        <w:spacing w:before="0" w:after="0"/>
        <w:rPr>
          <w:ins w:id="2347" w:author="Abhishek Deep Nigam" w:date="2015-10-26T01:01:00Z"/>
          <w:rFonts w:ascii="Courier New" w:hAnsi="Courier New" w:cs="Courier New"/>
          <w:sz w:val="16"/>
          <w:szCs w:val="16"/>
          <w:rPrChange w:id="2348" w:author="Abhishek Deep Nigam" w:date="2015-10-26T01:01:00Z">
            <w:rPr>
              <w:ins w:id="2349" w:author="Abhishek Deep Nigam" w:date="2015-10-26T01:01:00Z"/>
              <w:rFonts w:ascii="Courier New" w:hAnsi="Courier New" w:cs="Courier New"/>
            </w:rPr>
          </w:rPrChange>
        </w:rPr>
      </w:pPr>
      <w:ins w:id="2350" w:author="Abhishek Deep Nigam" w:date="2015-10-26T01:01:00Z">
        <w:r w:rsidRPr="00073577">
          <w:rPr>
            <w:rFonts w:ascii="Courier New" w:hAnsi="Courier New" w:cs="Courier New"/>
            <w:sz w:val="16"/>
            <w:szCs w:val="16"/>
            <w:rPrChange w:id="2351" w:author="Abhishek Deep Nigam" w:date="2015-10-26T01:01:00Z">
              <w:rPr>
                <w:rFonts w:ascii="Courier New" w:hAnsi="Courier New" w:cs="Courier New"/>
              </w:rPr>
            </w:rPrChange>
          </w:rPr>
          <w:t>[7]-&gt;E(Backtracking)</w:t>
        </w:r>
      </w:ins>
    </w:p>
    <w:p w14:paraId="2BC19DF4" w14:textId="77777777" w:rsidR="00073577" w:rsidRPr="00073577" w:rsidRDefault="00073577" w:rsidP="00073577">
      <w:pPr>
        <w:spacing w:before="0" w:after="0"/>
        <w:rPr>
          <w:ins w:id="2352" w:author="Abhishek Deep Nigam" w:date="2015-10-26T01:01:00Z"/>
          <w:rFonts w:ascii="Courier New" w:hAnsi="Courier New" w:cs="Courier New"/>
          <w:sz w:val="16"/>
          <w:szCs w:val="16"/>
          <w:rPrChange w:id="2353" w:author="Abhishek Deep Nigam" w:date="2015-10-26T01:01:00Z">
            <w:rPr>
              <w:ins w:id="2354" w:author="Abhishek Deep Nigam" w:date="2015-10-26T01:01:00Z"/>
              <w:rFonts w:ascii="Courier New" w:hAnsi="Courier New" w:cs="Courier New"/>
            </w:rPr>
          </w:rPrChange>
        </w:rPr>
      </w:pPr>
      <w:ins w:id="2355" w:author="Abhishek Deep Nigam" w:date="2015-10-26T01:01:00Z">
        <w:r w:rsidRPr="00073577">
          <w:rPr>
            <w:rFonts w:ascii="Courier New" w:hAnsi="Courier New" w:cs="Courier New"/>
            <w:sz w:val="16"/>
            <w:szCs w:val="16"/>
            <w:rPrChange w:id="2356" w:author="Abhishek Deep Nigam" w:date="2015-10-26T01:01:00Z">
              <w:rPr>
                <w:rFonts w:ascii="Courier New" w:hAnsi="Courier New" w:cs="Courier New"/>
              </w:rPr>
            </w:rPrChange>
          </w:rPr>
          <w:t>[7]-&gt;O(Backtracking)</w:t>
        </w:r>
      </w:ins>
    </w:p>
    <w:p w14:paraId="3DD569F7" w14:textId="77777777" w:rsidR="00073577" w:rsidRPr="00073577" w:rsidRDefault="00073577" w:rsidP="00073577">
      <w:pPr>
        <w:spacing w:before="0" w:after="0"/>
        <w:rPr>
          <w:ins w:id="2357" w:author="Abhishek Deep Nigam" w:date="2015-10-26T01:01:00Z"/>
          <w:rFonts w:ascii="Courier New" w:hAnsi="Courier New" w:cs="Courier New"/>
          <w:sz w:val="16"/>
          <w:szCs w:val="16"/>
          <w:rPrChange w:id="2358" w:author="Abhishek Deep Nigam" w:date="2015-10-26T01:01:00Z">
            <w:rPr>
              <w:ins w:id="2359" w:author="Abhishek Deep Nigam" w:date="2015-10-26T01:01:00Z"/>
              <w:rFonts w:ascii="Courier New" w:hAnsi="Courier New" w:cs="Courier New"/>
            </w:rPr>
          </w:rPrChange>
        </w:rPr>
      </w:pPr>
      <w:ins w:id="2360" w:author="Abhishek Deep Nigam" w:date="2015-10-26T01:01:00Z">
        <w:r w:rsidRPr="00073577">
          <w:rPr>
            <w:rFonts w:ascii="Courier New" w:hAnsi="Courier New" w:cs="Courier New"/>
            <w:sz w:val="16"/>
            <w:szCs w:val="16"/>
            <w:rPrChange w:id="2361" w:author="Abhishek Deep Nigam" w:date="2015-10-26T01:01:00Z">
              <w:rPr>
                <w:rFonts w:ascii="Courier New" w:hAnsi="Courier New" w:cs="Courier New"/>
              </w:rPr>
            </w:rPrChange>
          </w:rPr>
          <w:t>[7]-&gt;Y(Backtracking)</w:t>
        </w:r>
      </w:ins>
    </w:p>
    <w:p w14:paraId="3F4EF7C8" w14:textId="77777777" w:rsidR="00073577" w:rsidRPr="00073577" w:rsidRDefault="00073577" w:rsidP="00073577">
      <w:pPr>
        <w:spacing w:before="0" w:after="0"/>
        <w:rPr>
          <w:ins w:id="2362" w:author="Abhishek Deep Nigam" w:date="2015-10-26T01:01:00Z"/>
          <w:rFonts w:ascii="Courier New" w:hAnsi="Courier New" w:cs="Courier New"/>
          <w:sz w:val="16"/>
          <w:szCs w:val="16"/>
          <w:rPrChange w:id="2363" w:author="Abhishek Deep Nigam" w:date="2015-10-26T01:01:00Z">
            <w:rPr>
              <w:ins w:id="2364" w:author="Abhishek Deep Nigam" w:date="2015-10-26T01:01:00Z"/>
              <w:rFonts w:ascii="Courier New" w:hAnsi="Courier New" w:cs="Courier New"/>
            </w:rPr>
          </w:rPrChange>
        </w:rPr>
      </w:pPr>
      <w:ins w:id="2365" w:author="Abhishek Deep Nigam" w:date="2015-10-26T01:01:00Z">
        <w:r w:rsidRPr="00073577">
          <w:rPr>
            <w:rFonts w:ascii="Courier New" w:hAnsi="Courier New" w:cs="Courier New"/>
            <w:sz w:val="16"/>
            <w:szCs w:val="16"/>
            <w:rPrChange w:id="2366" w:author="Abhishek Deep Nigam" w:date="2015-10-26T01:01:00Z">
              <w:rPr>
                <w:rFonts w:ascii="Courier New" w:hAnsi="Courier New" w:cs="Courier New"/>
              </w:rPr>
            </w:rPrChange>
          </w:rPr>
          <w:t>[3]-&gt;S[4]-&gt;A[5]-&gt;Y[6]-&gt;D[7]-&gt;A(Backtracking)</w:t>
        </w:r>
      </w:ins>
    </w:p>
    <w:p w14:paraId="53847F55" w14:textId="77777777" w:rsidR="00073577" w:rsidRPr="00073577" w:rsidRDefault="00073577" w:rsidP="00073577">
      <w:pPr>
        <w:spacing w:before="0" w:after="0"/>
        <w:rPr>
          <w:ins w:id="2367" w:author="Abhishek Deep Nigam" w:date="2015-10-26T01:01:00Z"/>
          <w:rFonts w:ascii="Courier New" w:hAnsi="Courier New" w:cs="Courier New"/>
          <w:sz w:val="16"/>
          <w:szCs w:val="16"/>
          <w:rPrChange w:id="2368" w:author="Abhishek Deep Nigam" w:date="2015-10-26T01:01:00Z">
            <w:rPr>
              <w:ins w:id="2369" w:author="Abhishek Deep Nigam" w:date="2015-10-26T01:01:00Z"/>
              <w:rFonts w:ascii="Courier New" w:hAnsi="Courier New" w:cs="Courier New"/>
            </w:rPr>
          </w:rPrChange>
        </w:rPr>
      </w:pPr>
      <w:ins w:id="2370" w:author="Abhishek Deep Nigam" w:date="2015-10-26T01:01:00Z">
        <w:r w:rsidRPr="00073577">
          <w:rPr>
            <w:rFonts w:ascii="Courier New" w:hAnsi="Courier New" w:cs="Courier New"/>
            <w:sz w:val="16"/>
            <w:szCs w:val="16"/>
            <w:rPrChange w:id="2371" w:author="Abhishek Deep Nigam" w:date="2015-10-26T01:01:00Z">
              <w:rPr>
                <w:rFonts w:ascii="Courier New" w:hAnsi="Courier New" w:cs="Courier New"/>
              </w:rPr>
            </w:rPrChange>
          </w:rPr>
          <w:t>[7]-&gt;E(Backtracking)</w:t>
        </w:r>
      </w:ins>
    </w:p>
    <w:p w14:paraId="1D15CB41" w14:textId="77777777" w:rsidR="00073577" w:rsidRPr="00073577" w:rsidRDefault="00073577" w:rsidP="00073577">
      <w:pPr>
        <w:spacing w:before="0" w:after="0"/>
        <w:rPr>
          <w:ins w:id="2372" w:author="Abhishek Deep Nigam" w:date="2015-10-26T01:01:00Z"/>
          <w:rFonts w:ascii="Courier New" w:hAnsi="Courier New" w:cs="Courier New"/>
          <w:sz w:val="16"/>
          <w:szCs w:val="16"/>
          <w:rPrChange w:id="2373" w:author="Abhishek Deep Nigam" w:date="2015-10-26T01:01:00Z">
            <w:rPr>
              <w:ins w:id="2374" w:author="Abhishek Deep Nigam" w:date="2015-10-26T01:01:00Z"/>
              <w:rFonts w:ascii="Courier New" w:hAnsi="Courier New" w:cs="Courier New"/>
            </w:rPr>
          </w:rPrChange>
        </w:rPr>
      </w:pPr>
      <w:ins w:id="2375" w:author="Abhishek Deep Nigam" w:date="2015-10-26T01:01:00Z">
        <w:r w:rsidRPr="00073577">
          <w:rPr>
            <w:rFonts w:ascii="Courier New" w:hAnsi="Courier New" w:cs="Courier New"/>
            <w:sz w:val="16"/>
            <w:szCs w:val="16"/>
            <w:rPrChange w:id="2376" w:author="Abhishek Deep Nigam" w:date="2015-10-26T01:01:00Z">
              <w:rPr>
                <w:rFonts w:ascii="Courier New" w:hAnsi="Courier New" w:cs="Courier New"/>
              </w:rPr>
            </w:rPrChange>
          </w:rPr>
          <w:t>[7]-&gt;O(Backtracking)</w:t>
        </w:r>
      </w:ins>
    </w:p>
    <w:p w14:paraId="68233B40" w14:textId="77777777" w:rsidR="00073577" w:rsidRPr="00073577" w:rsidRDefault="00073577" w:rsidP="00073577">
      <w:pPr>
        <w:spacing w:before="0" w:after="0"/>
        <w:rPr>
          <w:ins w:id="2377" w:author="Abhishek Deep Nigam" w:date="2015-10-26T01:01:00Z"/>
          <w:rFonts w:ascii="Courier New" w:hAnsi="Courier New" w:cs="Courier New"/>
          <w:sz w:val="16"/>
          <w:szCs w:val="16"/>
          <w:rPrChange w:id="2378" w:author="Abhishek Deep Nigam" w:date="2015-10-26T01:01:00Z">
            <w:rPr>
              <w:ins w:id="2379" w:author="Abhishek Deep Nigam" w:date="2015-10-26T01:01:00Z"/>
              <w:rFonts w:ascii="Courier New" w:hAnsi="Courier New" w:cs="Courier New"/>
            </w:rPr>
          </w:rPrChange>
        </w:rPr>
      </w:pPr>
      <w:ins w:id="2380" w:author="Abhishek Deep Nigam" w:date="2015-10-26T01:01:00Z">
        <w:r w:rsidRPr="00073577">
          <w:rPr>
            <w:rFonts w:ascii="Courier New" w:hAnsi="Courier New" w:cs="Courier New"/>
            <w:sz w:val="16"/>
            <w:szCs w:val="16"/>
            <w:rPrChange w:id="2381" w:author="Abhishek Deep Nigam" w:date="2015-10-26T01:01:00Z">
              <w:rPr>
                <w:rFonts w:ascii="Courier New" w:hAnsi="Courier New" w:cs="Courier New"/>
              </w:rPr>
            </w:rPrChange>
          </w:rPr>
          <w:t>[7]-&gt;Y(Backtracking)</w:t>
        </w:r>
      </w:ins>
    </w:p>
    <w:p w14:paraId="2AA500C2" w14:textId="77777777" w:rsidR="00073577" w:rsidRPr="00073577" w:rsidRDefault="00073577" w:rsidP="00073577">
      <w:pPr>
        <w:spacing w:before="0" w:after="0"/>
        <w:rPr>
          <w:ins w:id="2382" w:author="Abhishek Deep Nigam" w:date="2015-10-26T01:01:00Z"/>
          <w:rFonts w:ascii="Courier New" w:hAnsi="Courier New" w:cs="Courier New"/>
          <w:sz w:val="16"/>
          <w:szCs w:val="16"/>
          <w:rPrChange w:id="2383" w:author="Abhishek Deep Nigam" w:date="2015-10-26T01:01:00Z">
            <w:rPr>
              <w:ins w:id="2384" w:author="Abhishek Deep Nigam" w:date="2015-10-26T01:01:00Z"/>
              <w:rFonts w:ascii="Courier New" w:hAnsi="Courier New" w:cs="Courier New"/>
            </w:rPr>
          </w:rPrChange>
        </w:rPr>
      </w:pPr>
      <w:ins w:id="2385" w:author="Abhishek Deep Nigam" w:date="2015-10-26T01:01:00Z">
        <w:r w:rsidRPr="00073577">
          <w:rPr>
            <w:rFonts w:ascii="Courier New" w:hAnsi="Courier New" w:cs="Courier New"/>
            <w:sz w:val="16"/>
            <w:szCs w:val="16"/>
            <w:rPrChange w:id="2386" w:author="Abhishek Deep Nigam" w:date="2015-10-26T01:01:00Z">
              <w:rPr>
                <w:rFonts w:ascii="Courier New" w:hAnsi="Courier New" w:cs="Courier New"/>
              </w:rPr>
            </w:rPrChange>
          </w:rPr>
          <w:t>[3]-&gt;W[4]-&gt;O[5]-&gt;W[6]-&gt;E[7]-&gt;A(Backtracking)</w:t>
        </w:r>
      </w:ins>
    </w:p>
    <w:p w14:paraId="171AEBA5" w14:textId="77777777" w:rsidR="00073577" w:rsidRPr="00073577" w:rsidRDefault="00073577" w:rsidP="00073577">
      <w:pPr>
        <w:spacing w:before="0" w:after="0"/>
        <w:rPr>
          <w:ins w:id="2387" w:author="Abhishek Deep Nigam" w:date="2015-10-26T01:01:00Z"/>
          <w:rFonts w:ascii="Courier New" w:hAnsi="Courier New" w:cs="Courier New"/>
          <w:sz w:val="16"/>
          <w:szCs w:val="16"/>
          <w:rPrChange w:id="2388" w:author="Abhishek Deep Nigam" w:date="2015-10-26T01:01:00Z">
            <w:rPr>
              <w:ins w:id="2389" w:author="Abhishek Deep Nigam" w:date="2015-10-26T01:01:00Z"/>
              <w:rFonts w:ascii="Courier New" w:hAnsi="Courier New" w:cs="Courier New"/>
            </w:rPr>
          </w:rPrChange>
        </w:rPr>
      </w:pPr>
      <w:ins w:id="2390" w:author="Abhishek Deep Nigam" w:date="2015-10-26T01:01:00Z">
        <w:r w:rsidRPr="00073577">
          <w:rPr>
            <w:rFonts w:ascii="Courier New" w:hAnsi="Courier New" w:cs="Courier New"/>
            <w:sz w:val="16"/>
            <w:szCs w:val="16"/>
            <w:rPrChange w:id="2391" w:author="Abhishek Deep Nigam" w:date="2015-10-26T01:01:00Z">
              <w:rPr>
                <w:rFonts w:ascii="Courier New" w:hAnsi="Courier New" w:cs="Courier New"/>
              </w:rPr>
            </w:rPrChange>
          </w:rPr>
          <w:t>[7]-&gt;E(Backtracking)</w:t>
        </w:r>
      </w:ins>
    </w:p>
    <w:p w14:paraId="7ECED242" w14:textId="77777777" w:rsidR="00073577" w:rsidRPr="00073577" w:rsidRDefault="00073577" w:rsidP="00073577">
      <w:pPr>
        <w:spacing w:before="0" w:after="0"/>
        <w:rPr>
          <w:ins w:id="2392" w:author="Abhishek Deep Nigam" w:date="2015-10-26T01:01:00Z"/>
          <w:rFonts w:ascii="Courier New" w:hAnsi="Courier New" w:cs="Courier New"/>
          <w:sz w:val="16"/>
          <w:szCs w:val="16"/>
          <w:rPrChange w:id="2393" w:author="Abhishek Deep Nigam" w:date="2015-10-26T01:01:00Z">
            <w:rPr>
              <w:ins w:id="2394" w:author="Abhishek Deep Nigam" w:date="2015-10-26T01:01:00Z"/>
              <w:rFonts w:ascii="Courier New" w:hAnsi="Courier New" w:cs="Courier New"/>
            </w:rPr>
          </w:rPrChange>
        </w:rPr>
      </w:pPr>
      <w:ins w:id="2395" w:author="Abhishek Deep Nigam" w:date="2015-10-26T01:01:00Z">
        <w:r w:rsidRPr="00073577">
          <w:rPr>
            <w:rFonts w:ascii="Courier New" w:hAnsi="Courier New" w:cs="Courier New"/>
            <w:sz w:val="16"/>
            <w:szCs w:val="16"/>
            <w:rPrChange w:id="2396" w:author="Abhishek Deep Nigam" w:date="2015-10-26T01:01:00Z">
              <w:rPr>
                <w:rFonts w:ascii="Courier New" w:hAnsi="Courier New" w:cs="Courier New"/>
              </w:rPr>
            </w:rPrChange>
          </w:rPr>
          <w:t>[7]-&gt;Y(Backtracking)</w:t>
        </w:r>
      </w:ins>
    </w:p>
    <w:p w14:paraId="5F652C74" w14:textId="77777777" w:rsidR="00073577" w:rsidRPr="00073577" w:rsidRDefault="00073577" w:rsidP="00073577">
      <w:pPr>
        <w:spacing w:before="0" w:after="0"/>
        <w:rPr>
          <w:ins w:id="2397" w:author="Abhishek Deep Nigam" w:date="2015-10-26T01:01:00Z"/>
          <w:rFonts w:ascii="Courier New" w:hAnsi="Courier New" w:cs="Courier New"/>
          <w:sz w:val="16"/>
          <w:szCs w:val="16"/>
          <w:rPrChange w:id="2398" w:author="Abhishek Deep Nigam" w:date="2015-10-26T01:01:00Z">
            <w:rPr>
              <w:ins w:id="2399" w:author="Abhishek Deep Nigam" w:date="2015-10-26T01:01:00Z"/>
              <w:rFonts w:ascii="Courier New" w:hAnsi="Courier New" w:cs="Courier New"/>
            </w:rPr>
          </w:rPrChange>
        </w:rPr>
      </w:pPr>
      <w:ins w:id="2400" w:author="Abhishek Deep Nigam" w:date="2015-10-26T01:01:00Z">
        <w:r w:rsidRPr="00073577">
          <w:rPr>
            <w:rFonts w:ascii="Courier New" w:hAnsi="Courier New" w:cs="Courier New"/>
            <w:sz w:val="16"/>
            <w:szCs w:val="16"/>
            <w:rPrChange w:id="2401" w:author="Abhishek Deep Nigam" w:date="2015-10-26T01:01:00Z">
              <w:rPr>
                <w:rFonts w:ascii="Courier New" w:hAnsi="Courier New" w:cs="Courier New"/>
              </w:rPr>
            </w:rPrChange>
          </w:rPr>
          <w:t>[2]-&gt;R[3]-&gt;A[4]-&gt;A[5]-&gt;H(Backtracking)</w:t>
        </w:r>
      </w:ins>
    </w:p>
    <w:p w14:paraId="47674F5B" w14:textId="77777777" w:rsidR="00073577" w:rsidRPr="00073577" w:rsidRDefault="00073577" w:rsidP="00073577">
      <w:pPr>
        <w:spacing w:before="0" w:after="0"/>
        <w:rPr>
          <w:ins w:id="2402" w:author="Abhishek Deep Nigam" w:date="2015-10-26T01:01:00Z"/>
          <w:rFonts w:ascii="Courier New" w:hAnsi="Courier New" w:cs="Courier New"/>
          <w:sz w:val="16"/>
          <w:szCs w:val="16"/>
          <w:rPrChange w:id="2403" w:author="Abhishek Deep Nigam" w:date="2015-10-26T01:01:00Z">
            <w:rPr>
              <w:ins w:id="2404" w:author="Abhishek Deep Nigam" w:date="2015-10-26T01:01:00Z"/>
              <w:rFonts w:ascii="Courier New" w:hAnsi="Courier New" w:cs="Courier New"/>
            </w:rPr>
          </w:rPrChange>
        </w:rPr>
      </w:pPr>
      <w:ins w:id="2405" w:author="Abhishek Deep Nigam" w:date="2015-10-26T01:01:00Z">
        <w:r w:rsidRPr="00073577">
          <w:rPr>
            <w:rFonts w:ascii="Courier New" w:hAnsi="Courier New" w:cs="Courier New"/>
            <w:sz w:val="16"/>
            <w:szCs w:val="16"/>
            <w:rPrChange w:id="2406" w:author="Abhishek Deep Nigam" w:date="2015-10-26T01:01:00Z">
              <w:rPr>
                <w:rFonts w:ascii="Courier New" w:hAnsi="Courier New" w:cs="Courier New"/>
              </w:rPr>
            </w:rPrChange>
          </w:rPr>
          <w:t>[3]-&gt;M[4]-&gt;A[5]-&gt;N[6]-&gt;D[7]-&gt;A(Backtracking)</w:t>
        </w:r>
      </w:ins>
    </w:p>
    <w:p w14:paraId="615C4181" w14:textId="77777777" w:rsidR="00073577" w:rsidRPr="00073577" w:rsidRDefault="00073577" w:rsidP="00073577">
      <w:pPr>
        <w:spacing w:before="0" w:after="0"/>
        <w:rPr>
          <w:ins w:id="2407" w:author="Abhishek Deep Nigam" w:date="2015-10-26T01:01:00Z"/>
          <w:rFonts w:ascii="Courier New" w:hAnsi="Courier New" w:cs="Courier New"/>
          <w:sz w:val="16"/>
          <w:szCs w:val="16"/>
          <w:rPrChange w:id="2408" w:author="Abhishek Deep Nigam" w:date="2015-10-26T01:01:00Z">
            <w:rPr>
              <w:ins w:id="2409" w:author="Abhishek Deep Nigam" w:date="2015-10-26T01:01:00Z"/>
              <w:rFonts w:ascii="Courier New" w:hAnsi="Courier New" w:cs="Courier New"/>
            </w:rPr>
          </w:rPrChange>
        </w:rPr>
      </w:pPr>
      <w:ins w:id="2410" w:author="Abhishek Deep Nigam" w:date="2015-10-26T01:01:00Z">
        <w:r w:rsidRPr="00073577">
          <w:rPr>
            <w:rFonts w:ascii="Courier New" w:hAnsi="Courier New" w:cs="Courier New"/>
            <w:sz w:val="16"/>
            <w:szCs w:val="16"/>
            <w:rPrChange w:id="2411" w:author="Abhishek Deep Nigam" w:date="2015-10-26T01:01:00Z">
              <w:rPr>
                <w:rFonts w:ascii="Courier New" w:hAnsi="Courier New" w:cs="Courier New"/>
              </w:rPr>
            </w:rPrChange>
          </w:rPr>
          <w:t>[7]-&gt;I(Backtracking)</w:t>
        </w:r>
      </w:ins>
    </w:p>
    <w:p w14:paraId="2B49DDD6" w14:textId="77777777" w:rsidR="00073577" w:rsidRPr="00073577" w:rsidRDefault="00073577" w:rsidP="00073577">
      <w:pPr>
        <w:spacing w:before="0" w:after="0"/>
        <w:rPr>
          <w:ins w:id="2412" w:author="Abhishek Deep Nigam" w:date="2015-10-26T01:01:00Z"/>
          <w:rFonts w:ascii="Courier New" w:hAnsi="Courier New" w:cs="Courier New"/>
          <w:sz w:val="16"/>
          <w:szCs w:val="16"/>
          <w:rPrChange w:id="2413" w:author="Abhishek Deep Nigam" w:date="2015-10-26T01:01:00Z">
            <w:rPr>
              <w:ins w:id="2414" w:author="Abhishek Deep Nigam" w:date="2015-10-26T01:01:00Z"/>
              <w:rFonts w:ascii="Courier New" w:hAnsi="Courier New" w:cs="Courier New"/>
            </w:rPr>
          </w:rPrChange>
        </w:rPr>
      </w:pPr>
      <w:ins w:id="2415" w:author="Abhishek Deep Nigam" w:date="2015-10-26T01:01:00Z">
        <w:r w:rsidRPr="00073577">
          <w:rPr>
            <w:rFonts w:ascii="Courier New" w:hAnsi="Courier New" w:cs="Courier New"/>
            <w:sz w:val="16"/>
            <w:szCs w:val="16"/>
            <w:rPrChange w:id="2416" w:author="Abhishek Deep Nigam" w:date="2015-10-26T01:01:00Z">
              <w:rPr>
                <w:rFonts w:ascii="Courier New" w:hAnsi="Courier New" w:cs="Courier New"/>
              </w:rPr>
            </w:rPrChange>
          </w:rPr>
          <w:t>[7]-&gt;R(Backtracking)</w:t>
        </w:r>
      </w:ins>
    </w:p>
    <w:p w14:paraId="4BD02AC4" w14:textId="77777777" w:rsidR="00073577" w:rsidRPr="00073577" w:rsidRDefault="00073577" w:rsidP="00073577">
      <w:pPr>
        <w:spacing w:before="0" w:after="0"/>
        <w:rPr>
          <w:ins w:id="2417" w:author="Abhishek Deep Nigam" w:date="2015-10-26T01:01:00Z"/>
          <w:rFonts w:ascii="Courier New" w:hAnsi="Courier New" w:cs="Courier New"/>
          <w:sz w:val="16"/>
          <w:szCs w:val="16"/>
          <w:rPrChange w:id="2418" w:author="Abhishek Deep Nigam" w:date="2015-10-26T01:01:00Z">
            <w:rPr>
              <w:ins w:id="2419" w:author="Abhishek Deep Nigam" w:date="2015-10-26T01:01:00Z"/>
              <w:rFonts w:ascii="Courier New" w:hAnsi="Courier New" w:cs="Courier New"/>
            </w:rPr>
          </w:rPrChange>
        </w:rPr>
      </w:pPr>
      <w:ins w:id="2420" w:author="Abhishek Deep Nigam" w:date="2015-10-26T01:01:00Z">
        <w:r w:rsidRPr="00073577">
          <w:rPr>
            <w:rFonts w:ascii="Courier New" w:hAnsi="Courier New" w:cs="Courier New"/>
            <w:sz w:val="16"/>
            <w:szCs w:val="16"/>
            <w:rPrChange w:id="2421" w:author="Abhishek Deep Nigam" w:date="2015-10-26T01:01:00Z">
              <w:rPr>
                <w:rFonts w:ascii="Courier New" w:hAnsi="Courier New" w:cs="Courier New"/>
              </w:rPr>
            </w:rPrChange>
          </w:rPr>
          <w:t>[3]-&gt;S[4]-&gt;A[5]-&gt;Y[6]-&gt;D[7]-&gt;A(Backtracking)</w:t>
        </w:r>
      </w:ins>
    </w:p>
    <w:p w14:paraId="0C057ABF" w14:textId="77777777" w:rsidR="00073577" w:rsidRPr="00073577" w:rsidRDefault="00073577" w:rsidP="00073577">
      <w:pPr>
        <w:spacing w:before="0" w:after="0"/>
        <w:rPr>
          <w:ins w:id="2422" w:author="Abhishek Deep Nigam" w:date="2015-10-26T01:01:00Z"/>
          <w:rFonts w:ascii="Courier New" w:hAnsi="Courier New" w:cs="Courier New"/>
          <w:sz w:val="16"/>
          <w:szCs w:val="16"/>
          <w:rPrChange w:id="2423" w:author="Abhishek Deep Nigam" w:date="2015-10-26T01:01:00Z">
            <w:rPr>
              <w:ins w:id="2424" w:author="Abhishek Deep Nigam" w:date="2015-10-26T01:01:00Z"/>
              <w:rFonts w:ascii="Courier New" w:hAnsi="Courier New" w:cs="Courier New"/>
            </w:rPr>
          </w:rPrChange>
        </w:rPr>
      </w:pPr>
      <w:ins w:id="2425" w:author="Abhishek Deep Nigam" w:date="2015-10-26T01:01:00Z">
        <w:r w:rsidRPr="00073577">
          <w:rPr>
            <w:rFonts w:ascii="Courier New" w:hAnsi="Courier New" w:cs="Courier New"/>
            <w:sz w:val="16"/>
            <w:szCs w:val="16"/>
            <w:rPrChange w:id="2426" w:author="Abhishek Deep Nigam" w:date="2015-10-26T01:01:00Z">
              <w:rPr>
                <w:rFonts w:ascii="Courier New" w:hAnsi="Courier New" w:cs="Courier New"/>
              </w:rPr>
            </w:rPrChange>
          </w:rPr>
          <w:t>[7]-&gt;I(Backtracking)</w:t>
        </w:r>
      </w:ins>
    </w:p>
    <w:p w14:paraId="4942A72F" w14:textId="77777777" w:rsidR="00073577" w:rsidRPr="00073577" w:rsidRDefault="00073577" w:rsidP="00073577">
      <w:pPr>
        <w:spacing w:before="0" w:after="0"/>
        <w:rPr>
          <w:ins w:id="2427" w:author="Abhishek Deep Nigam" w:date="2015-10-26T01:01:00Z"/>
          <w:rFonts w:ascii="Courier New" w:hAnsi="Courier New" w:cs="Courier New"/>
          <w:sz w:val="16"/>
          <w:szCs w:val="16"/>
          <w:rPrChange w:id="2428" w:author="Abhishek Deep Nigam" w:date="2015-10-26T01:01:00Z">
            <w:rPr>
              <w:ins w:id="2429" w:author="Abhishek Deep Nigam" w:date="2015-10-26T01:01:00Z"/>
              <w:rFonts w:ascii="Courier New" w:hAnsi="Courier New" w:cs="Courier New"/>
            </w:rPr>
          </w:rPrChange>
        </w:rPr>
      </w:pPr>
      <w:ins w:id="2430" w:author="Abhishek Deep Nigam" w:date="2015-10-26T01:01:00Z">
        <w:r w:rsidRPr="00073577">
          <w:rPr>
            <w:rFonts w:ascii="Courier New" w:hAnsi="Courier New" w:cs="Courier New"/>
            <w:sz w:val="16"/>
            <w:szCs w:val="16"/>
            <w:rPrChange w:id="2431" w:author="Abhishek Deep Nigam" w:date="2015-10-26T01:01:00Z">
              <w:rPr>
                <w:rFonts w:ascii="Courier New" w:hAnsi="Courier New" w:cs="Courier New"/>
              </w:rPr>
            </w:rPrChange>
          </w:rPr>
          <w:t>[7]-&gt;R(Backtracking)</w:t>
        </w:r>
      </w:ins>
    </w:p>
    <w:p w14:paraId="1D149FF3" w14:textId="77777777" w:rsidR="00073577" w:rsidRPr="00073577" w:rsidRDefault="00073577" w:rsidP="00073577">
      <w:pPr>
        <w:spacing w:before="0" w:after="0"/>
        <w:rPr>
          <w:ins w:id="2432" w:author="Abhishek Deep Nigam" w:date="2015-10-26T01:01:00Z"/>
          <w:rFonts w:ascii="Courier New" w:hAnsi="Courier New" w:cs="Courier New"/>
          <w:sz w:val="16"/>
          <w:szCs w:val="16"/>
          <w:rPrChange w:id="2433" w:author="Abhishek Deep Nigam" w:date="2015-10-26T01:01:00Z">
            <w:rPr>
              <w:ins w:id="2434" w:author="Abhishek Deep Nigam" w:date="2015-10-26T01:01:00Z"/>
              <w:rFonts w:ascii="Courier New" w:hAnsi="Courier New" w:cs="Courier New"/>
            </w:rPr>
          </w:rPrChange>
        </w:rPr>
      </w:pPr>
      <w:ins w:id="2435" w:author="Abhishek Deep Nigam" w:date="2015-10-26T01:01:00Z">
        <w:r w:rsidRPr="00073577">
          <w:rPr>
            <w:rFonts w:ascii="Courier New" w:hAnsi="Courier New" w:cs="Courier New"/>
            <w:sz w:val="16"/>
            <w:szCs w:val="16"/>
            <w:rPrChange w:id="2436" w:author="Abhishek Deep Nigam" w:date="2015-10-26T01:01:00Z">
              <w:rPr>
                <w:rFonts w:ascii="Courier New" w:hAnsi="Courier New" w:cs="Courier New"/>
              </w:rPr>
            </w:rPrChange>
          </w:rPr>
          <w:t>[3]-&gt;W[4]-&gt;O[5]-&gt;W[6]-&gt;E[7]-&gt;A(Backtracking)</w:t>
        </w:r>
      </w:ins>
    </w:p>
    <w:p w14:paraId="3B48FA01" w14:textId="77777777" w:rsidR="00073577" w:rsidRPr="00073577" w:rsidRDefault="00073577" w:rsidP="00073577">
      <w:pPr>
        <w:spacing w:before="0" w:after="0"/>
        <w:rPr>
          <w:ins w:id="2437" w:author="Abhishek Deep Nigam" w:date="2015-10-26T01:01:00Z"/>
          <w:rFonts w:ascii="Courier New" w:hAnsi="Courier New" w:cs="Courier New"/>
          <w:sz w:val="16"/>
          <w:szCs w:val="16"/>
          <w:rPrChange w:id="2438" w:author="Abhishek Deep Nigam" w:date="2015-10-26T01:01:00Z">
            <w:rPr>
              <w:ins w:id="2439" w:author="Abhishek Deep Nigam" w:date="2015-10-26T01:01:00Z"/>
              <w:rFonts w:ascii="Courier New" w:hAnsi="Courier New" w:cs="Courier New"/>
            </w:rPr>
          </w:rPrChange>
        </w:rPr>
      </w:pPr>
      <w:ins w:id="2440" w:author="Abhishek Deep Nigam" w:date="2015-10-26T01:01:00Z">
        <w:r w:rsidRPr="00073577">
          <w:rPr>
            <w:rFonts w:ascii="Courier New" w:hAnsi="Courier New" w:cs="Courier New"/>
            <w:sz w:val="16"/>
            <w:szCs w:val="16"/>
            <w:rPrChange w:id="2441" w:author="Abhishek Deep Nigam" w:date="2015-10-26T01:01:00Z">
              <w:rPr>
                <w:rFonts w:ascii="Courier New" w:hAnsi="Courier New" w:cs="Courier New"/>
              </w:rPr>
            </w:rPrChange>
          </w:rPr>
          <w:t>[7]-&gt;I(Backtracking)</w:t>
        </w:r>
      </w:ins>
    </w:p>
    <w:p w14:paraId="79ABD233" w14:textId="77777777" w:rsidR="00073577" w:rsidRPr="00073577" w:rsidRDefault="00073577" w:rsidP="00073577">
      <w:pPr>
        <w:spacing w:before="0" w:after="0"/>
        <w:rPr>
          <w:ins w:id="2442" w:author="Abhishek Deep Nigam" w:date="2015-10-26T01:01:00Z"/>
          <w:rFonts w:ascii="Courier New" w:hAnsi="Courier New" w:cs="Courier New"/>
          <w:sz w:val="16"/>
          <w:szCs w:val="16"/>
          <w:rPrChange w:id="2443" w:author="Abhishek Deep Nigam" w:date="2015-10-26T01:01:00Z">
            <w:rPr>
              <w:ins w:id="2444" w:author="Abhishek Deep Nigam" w:date="2015-10-26T01:01:00Z"/>
              <w:rFonts w:ascii="Courier New" w:hAnsi="Courier New" w:cs="Courier New"/>
            </w:rPr>
          </w:rPrChange>
        </w:rPr>
      </w:pPr>
      <w:ins w:id="2445" w:author="Abhishek Deep Nigam" w:date="2015-10-26T01:01:00Z">
        <w:r w:rsidRPr="00073577">
          <w:rPr>
            <w:rFonts w:ascii="Courier New" w:hAnsi="Courier New" w:cs="Courier New"/>
            <w:sz w:val="16"/>
            <w:szCs w:val="16"/>
            <w:rPrChange w:id="2446" w:author="Abhishek Deep Nigam" w:date="2015-10-26T01:01:00Z">
              <w:rPr>
                <w:rFonts w:ascii="Courier New" w:hAnsi="Courier New" w:cs="Courier New"/>
              </w:rPr>
            </w:rPrChange>
          </w:rPr>
          <w:t>[1]-&gt;S[2]-&gt;L[3]-&gt;A[4]-&gt;A[5]-&gt;H(Backtracking)</w:t>
        </w:r>
      </w:ins>
    </w:p>
    <w:p w14:paraId="4FABE690" w14:textId="77777777" w:rsidR="00073577" w:rsidRPr="00073577" w:rsidRDefault="00073577" w:rsidP="00073577">
      <w:pPr>
        <w:spacing w:before="0" w:after="0"/>
        <w:rPr>
          <w:ins w:id="2447" w:author="Abhishek Deep Nigam" w:date="2015-10-26T01:01:00Z"/>
          <w:rFonts w:ascii="Courier New" w:hAnsi="Courier New" w:cs="Courier New"/>
          <w:sz w:val="16"/>
          <w:szCs w:val="16"/>
          <w:rPrChange w:id="2448" w:author="Abhishek Deep Nigam" w:date="2015-10-26T01:01:00Z">
            <w:rPr>
              <w:ins w:id="2449" w:author="Abhishek Deep Nigam" w:date="2015-10-26T01:01:00Z"/>
              <w:rFonts w:ascii="Courier New" w:hAnsi="Courier New" w:cs="Courier New"/>
            </w:rPr>
          </w:rPrChange>
        </w:rPr>
      </w:pPr>
      <w:ins w:id="2450" w:author="Abhishek Deep Nigam" w:date="2015-10-26T01:01:00Z">
        <w:r w:rsidRPr="00073577">
          <w:rPr>
            <w:rFonts w:ascii="Courier New" w:hAnsi="Courier New" w:cs="Courier New"/>
            <w:sz w:val="16"/>
            <w:szCs w:val="16"/>
            <w:rPrChange w:id="2451" w:author="Abhishek Deep Nigam" w:date="2015-10-26T01:01:00Z">
              <w:rPr>
                <w:rFonts w:ascii="Courier New" w:hAnsi="Courier New" w:cs="Courier New"/>
              </w:rPr>
            </w:rPrChange>
          </w:rPr>
          <w:t>[3]-&gt;M[4]-&gt;A[5]-&gt;N[6]-&gt;D[7]-&gt;E(Backtracking)</w:t>
        </w:r>
      </w:ins>
    </w:p>
    <w:p w14:paraId="10B8FBDB" w14:textId="77777777" w:rsidR="00073577" w:rsidRPr="00073577" w:rsidRDefault="00073577" w:rsidP="00073577">
      <w:pPr>
        <w:spacing w:before="0" w:after="0"/>
        <w:rPr>
          <w:ins w:id="2452" w:author="Abhishek Deep Nigam" w:date="2015-10-26T01:01:00Z"/>
          <w:rFonts w:ascii="Courier New" w:hAnsi="Courier New" w:cs="Courier New"/>
          <w:sz w:val="16"/>
          <w:szCs w:val="16"/>
          <w:rPrChange w:id="2453" w:author="Abhishek Deep Nigam" w:date="2015-10-26T01:01:00Z">
            <w:rPr>
              <w:ins w:id="2454" w:author="Abhishek Deep Nigam" w:date="2015-10-26T01:01:00Z"/>
              <w:rFonts w:ascii="Courier New" w:hAnsi="Courier New" w:cs="Courier New"/>
            </w:rPr>
          </w:rPrChange>
        </w:rPr>
      </w:pPr>
      <w:ins w:id="2455" w:author="Abhishek Deep Nigam" w:date="2015-10-26T01:01:00Z">
        <w:r w:rsidRPr="00073577">
          <w:rPr>
            <w:rFonts w:ascii="Courier New" w:hAnsi="Courier New" w:cs="Courier New"/>
            <w:sz w:val="16"/>
            <w:szCs w:val="16"/>
            <w:rPrChange w:id="2456" w:author="Abhishek Deep Nigam" w:date="2015-10-26T01:01:00Z">
              <w:rPr>
                <w:rFonts w:ascii="Courier New" w:hAnsi="Courier New" w:cs="Courier New"/>
              </w:rPr>
            </w:rPrChange>
          </w:rPr>
          <w:t>[7]-&gt;I(Backtracking)</w:t>
        </w:r>
      </w:ins>
    </w:p>
    <w:p w14:paraId="23A2B65C" w14:textId="77777777" w:rsidR="00073577" w:rsidRPr="00073577" w:rsidRDefault="00073577" w:rsidP="00073577">
      <w:pPr>
        <w:spacing w:before="0" w:after="0"/>
        <w:rPr>
          <w:ins w:id="2457" w:author="Abhishek Deep Nigam" w:date="2015-10-26T01:01:00Z"/>
          <w:rFonts w:ascii="Courier New" w:hAnsi="Courier New" w:cs="Courier New"/>
          <w:sz w:val="16"/>
          <w:szCs w:val="16"/>
          <w:rPrChange w:id="2458" w:author="Abhishek Deep Nigam" w:date="2015-10-26T01:01:00Z">
            <w:rPr>
              <w:ins w:id="2459" w:author="Abhishek Deep Nigam" w:date="2015-10-26T01:01:00Z"/>
              <w:rFonts w:ascii="Courier New" w:hAnsi="Courier New" w:cs="Courier New"/>
            </w:rPr>
          </w:rPrChange>
        </w:rPr>
      </w:pPr>
      <w:ins w:id="2460" w:author="Abhishek Deep Nigam" w:date="2015-10-26T01:01:00Z">
        <w:r w:rsidRPr="00073577">
          <w:rPr>
            <w:rFonts w:ascii="Courier New" w:hAnsi="Courier New" w:cs="Courier New"/>
            <w:sz w:val="16"/>
            <w:szCs w:val="16"/>
            <w:rPrChange w:id="2461" w:author="Abhishek Deep Nigam" w:date="2015-10-26T01:01:00Z">
              <w:rPr>
                <w:rFonts w:ascii="Courier New" w:hAnsi="Courier New" w:cs="Courier New"/>
              </w:rPr>
            </w:rPrChange>
          </w:rPr>
          <w:t>[3]-&gt;S[4]-&gt;A[5]-&gt;Y[6]-&gt;D[7]-&gt;E(Backtracking)</w:t>
        </w:r>
      </w:ins>
    </w:p>
    <w:p w14:paraId="343AAAEF" w14:textId="77777777" w:rsidR="00073577" w:rsidRPr="00073577" w:rsidRDefault="00073577" w:rsidP="00073577">
      <w:pPr>
        <w:spacing w:before="0" w:after="0"/>
        <w:rPr>
          <w:ins w:id="2462" w:author="Abhishek Deep Nigam" w:date="2015-10-26T01:01:00Z"/>
          <w:rFonts w:ascii="Courier New" w:hAnsi="Courier New" w:cs="Courier New"/>
          <w:sz w:val="16"/>
          <w:szCs w:val="16"/>
          <w:rPrChange w:id="2463" w:author="Abhishek Deep Nigam" w:date="2015-10-26T01:01:00Z">
            <w:rPr>
              <w:ins w:id="2464" w:author="Abhishek Deep Nigam" w:date="2015-10-26T01:01:00Z"/>
              <w:rFonts w:ascii="Courier New" w:hAnsi="Courier New" w:cs="Courier New"/>
            </w:rPr>
          </w:rPrChange>
        </w:rPr>
      </w:pPr>
      <w:ins w:id="2465" w:author="Abhishek Deep Nigam" w:date="2015-10-26T01:01:00Z">
        <w:r w:rsidRPr="00073577">
          <w:rPr>
            <w:rFonts w:ascii="Courier New" w:hAnsi="Courier New" w:cs="Courier New"/>
            <w:sz w:val="16"/>
            <w:szCs w:val="16"/>
            <w:rPrChange w:id="2466" w:author="Abhishek Deep Nigam" w:date="2015-10-26T01:01:00Z">
              <w:rPr>
                <w:rFonts w:ascii="Courier New" w:hAnsi="Courier New" w:cs="Courier New"/>
              </w:rPr>
            </w:rPrChange>
          </w:rPr>
          <w:t>[7]-&gt;I(Backtracking)</w:t>
        </w:r>
      </w:ins>
    </w:p>
    <w:p w14:paraId="49BC5F8D" w14:textId="77777777" w:rsidR="00073577" w:rsidRPr="00073577" w:rsidRDefault="00073577" w:rsidP="00073577">
      <w:pPr>
        <w:spacing w:before="0" w:after="0"/>
        <w:rPr>
          <w:ins w:id="2467" w:author="Abhishek Deep Nigam" w:date="2015-10-26T01:01:00Z"/>
          <w:rFonts w:ascii="Courier New" w:hAnsi="Courier New" w:cs="Courier New"/>
          <w:sz w:val="16"/>
          <w:szCs w:val="16"/>
          <w:rPrChange w:id="2468" w:author="Abhishek Deep Nigam" w:date="2015-10-26T01:01:00Z">
            <w:rPr>
              <w:ins w:id="2469" w:author="Abhishek Deep Nigam" w:date="2015-10-26T01:01:00Z"/>
              <w:rFonts w:ascii="Courier New" w:hAnsi="Courier New" w:cs="Courier New"/>
            </w:rPr>
          </w:rPrChange>
        </w:rPr>
      </w:pPr>
      <w:ins w:id="2470" w:author="Abhishek Deep Nigam" w:date="2015-10-26T01:01:00Z">
        <w:r w:rsidRPr="00073577">
          <w:rPr>
            <w:rFonts w:ascii="Courier New" w:hAnsi="Courier New" w:cs="Courier New"/>
            <w:sz w:val="16"/>
            <w:szCs w:val="16"/>
            <w:rPrChange w:id="2471" w:author="Abhishek Deep Nigam" w:date="2015-10-26T01:01:00Z">
              <w:rPr>
                <w:rFonts w:ascii="Courier New" w:hAnsi="Courier New" w:cs="Courier New"/>
              </w:rPr>
            </w:rPrChange>
          </w:rPr>
          <w:t>[3]-&gt;W[4]-&gt;O[5]-&gt;W[6]-&gt;E[7]-&gt;E(Backtracking)</w:t>
        </w:r>
      </w:ins>
    </w:p>
    <w:p w14:paraId="5AAA7E0F" w14:textId="77777777" w:rsidR="00073577" w:rsidRPr="00073577" w:rsidRDefault="00073577" w:rsidP="00073577">
      <w:pPr>
        <w:spacing w:before="0" w:after="0"/>
        <w:rPr>
          <w:ins w:id="2472" w:author="Abhishek Deep Nigam" w:date="2015-10-26T01:01:00Z"/>
          <w:rFonts w:ascii="Courier New" w:hAnsi="Courier New" w:cs="Courier New"/>
          <w:sz w:val="16"/>
          <w:szCs w:val="16"/>
          <w:rPrChange w:id="2473" w:author="Abhishek Deep Nigam" w:date="2015-10-26T01:01:00Z">
            <w:rPr>
              <w:ins w:id="2474" w:author="Abhishek Deep Nigam" w:date="2015-10-26T01:01:00Z"/>
              <w:rFonts w:ascii="Courier New" w:hAnsi="Courier New" w:cs="Courier New"/>
            </w:rPr>
          </w:rPrChange>
        </w:rPr>
      </w:pPr>
      <w:ins w:id="2475" w:author="Abhishek Deep Nigam" w:date="2015-10-26T01:01:00Z">
        <w:r w:rsidRPr="00073577">
          <w:rPr>
            <w:rFonts w:ascii="Courier New" w:hAnsi="Courier New" w:cs="Courier New"/>
            <w:sz w:val="16"/>
            <w:szCs w:val="16"/>
            <w:rPrChange w:id="2476" w:author="Abhishek Deep Nigam" w:date="2015-10-26T01:01:00Z">
              <w:rPr>
                <w:rFonts w:ascii="Courier New" w:hAnsi="Courier New" w:cs="Courier New"/>
              </w:rPr>
            </w:rPrChange>
          </w:rPr>
          <w:t>[7]-&gt;I(Backtracking)</w:t>
        </w:r>
      </w:ins>
    </w:p>
    <w:p w14:paraId="59B2FD7C" w14:textId="77777777" w:rsidR="00073577" w:rsidRPr="00073577" w:rsidRDefault="00073577" w:rsidP="00073577">
      <w:pPr>
        <w:spacing w:before="0" w:after="0"/>
        <w:rPr>
          <w:ins w:id="2477" w:author="Abhishek Deep Nigam" w:date="2015-10-26T01:01:00Z"/>
          <w:rFonts w:ascii="Courier New" w:hAnsi="Courier New" w:cs="Courier New"/>
          <w:sz w:val="16"/>
          <w:szCs w:val="16"/>
          <w:rPrChange w:id="2478" w:author="Abhishek Deep Nigam" w:date="2015-10-26T01:01:00Z">
            <w:rPr>
              <w:ins w:id="2479" w:author="Abhishek Deep Nigam" w:date="2015-10-26T01:01:00Z"/>
              <w:rFonts w:ascii="Courier New" w:hAnsi="Courier New" w:cs="Courier New"/>
            </w:rPr>
          </w:rPrChange>
        </w:rPr>
      </w:pPr>
      <w:ins w:id="2480" w:author="Abhishek Deep Nigam" w:date="2015-10-26T01:01:00Z">
        <w:r w:rsidRPr="00073577">
          <w:rPr>
            <w:rFonts w:ascii="Courier New" w:hAnsi="Courier New" w:cs="Courier New"/>
            <w:sz w:val="16"/>
            <w:szCs w:val="16"/>
            <w:rPrChange w:id="2481" w:author="Abhishek Deep Nigam" w:date="2015-10-26T01:01:00Z">
              <w:rPr>
                <w:rFonts w:ascii="Courier New" w:hAnsi="Courier New" w:cs="Courier New"/>
              </w:rPr>
            </w:rPrChange>
          </w:rPr>
          <w:t>[1]-&gt;W[2]-&gt;A[3]-&gt;A[4]-&gt;A[5]-&gt;H(Backtracking)</w:t>
        </w:r>
      </w:ins>
    </w:p>
    <w:p w14:paraId="42B35770" w14:textId="77777777" w:rsidR="00073577" w:rsidRPr="00073577" w:rsidRDefault="00073577" w:rsidP="00073577">
      <w:pPr>
        <w:spacing w:before="0" w:after="0"/>
        <w:rPr>
          <w:ins w:id="2482" w:author="Abhishek Deep Nigam" w:date="2015-10-26T01:01:00Z"/>
          <w:rFonts w:ascii="Courier New" w:hAnsi="Courier New" w:cs="Courier New"/>
          <w:sz w:val="16"/>
          <w:szCs w:val="16"/>
          <w:rPrChange w:id="2483" w:author="Abhishek Deep Nigam" w:date="2015-10-26T01:01:00Z">
            <w:rPr>
              <w:ins w:id="2484" w:author="Abhishek Deep Nigam" w:date="2015-10-26T01:01:00Z"/>
              <w:rFonts w:ascii="Courier New" w:hAnsi="Courier New" w:cs="Courier New"/>
            </w:rPr>
          </w:rPrChange>
        </w:rPr>
      </w:pPr>
      <w:ins w:id="2485" w:author="Abhishek Deep Nigam" w:date="2015-10-26T01:01:00Z">
        <w:r w:rsidRPr="00073577">
          <w:rPr>
            <w:rFonts w:ascii="Courier New" w:hAnsi="Courier New" w:cs="Courier New"/>
            <w:sz w:val="16"/>
            <w:szCs w:val="16"/>
            <w:rPrChange w:id="2486" w:author="Abhishek Deep Nigam" w:date="2015-10-26T01:01:00Z">
              <w:rPr>
                <w:rFonts w:ascii="Courier New" w:hAnsi="Courier New" w:cs="Courier New"/>
              </w:rPr>
            </w:rPrChange>
          </w:rPr>
          <w:t>[3]-&gt;M[4]-&gt;A[5]-&gt;N[6]-&gt;D[7]-&gt;A(Backtracking)</w:t>
        </w:r>
      </w:ins>
    </w:p>
    <w:p w14:paraId="752E31E9" w14:textId="77777777" w:rsidR="00073577" w:rsidRPr="00073577" w:rsidRDefault="00073577" w:rsidP="00073577">
      <w:pPr>
        <w:spacing w:before="0" w:after="0"/>
        <w:rPr>
          <w:ins w:id="2487" w:author="Abhishek Deep Nigam" w:date="2015-10-26T01:01:00Z"/>
          <w:rFonts w:ascii="Courier New" w:hAnsi="Courier New" w:cs="Courier New"/>
          <w:sz w:val="16"/>
          <w:szCs w:val="16"/>
          <w:rPrChange w:id="2488" w:author="Abhishek Deep Nigam" w:date="2015-10-26T01:01:00Z">
            <w:rPr>
              <w:ins w:id="2489" w:author="Abhishek Deep Nigam" w:date="2015-10-26T01:01:00Z"/>
              <w:rFonts w:ascii="Courier New" w:hAnsi="Courier New" w:cs="Courier New"/>
            </w:rPr>
          </w:rPrChange>
        </w:rPr>
      </w:pPr>
      <w:ins w:id="2490" w:author="Abhishek Deep Nigam" w:date="2015-10-26T01:01:00Z">
        <w:r w:rsidRPr="00073577">
          <w:rPr>
            <w:rFonts w:ascii="Courier New" w:hAnsi="Courier New" w:cs="Courier New"/>
            <w:sz w:val="16"/>
            <w:szCs w:val="16"/>
            <w:rPrChange w:id="2491" w:author="Abhishek Deep Nigam" w:date="2015-10-26T01:01:00Z">
              <w:rPr>
                <w:rFonts w:ascii="Courier New" w:hAnsi="Courier New" w:cs="Courier New"/>
              </w:rPr>
            </w:rPrChange>
          </w:rPr>
          <w:t>[7]-&gt;R(Backtracking)</w:t>
        </w:r>
      </w:ins>
    </w:p>
    <w:p w14:paraId="083DA9C4" w14:textId="77777777" w:rsidR="00073577" w:rsidRPr="00073577" w:rsidRDefault="00073577" w:rsidP="00073577">
      <w:pPr>
        <w:spacing w:before="0" w:after="0"/>
        <w:rPr>
          <w:ins w:id="2492" w:author="Abhishek Deep Nigam" w:date="2015-10-26T01:01:00Z"/>
          <w:rFonts w:ascii="Courier New" w:hAnsi="Courier New" w:cs="Courier New"/>
          <w:sz w:val="16"/>
          <w:szCs w:val="16"/>
          <w:rPrChange w:id="2493" w:author="Abhishek Deep Nigam" w:date="2015-10-26T01:01:00Z">
            <w:rPr>
              <w:ins w:id="2494" w:author="Abhishek Deep Nigam" w:date="2015-10-26T01:01:00Z"/>
              <w:rFonts w:ascii="Courier New" w:hAnsi="Courier New" w:cs="Courier New"/>
            </w:rPr>
          </w:rPrChange>
        </w:rPr>
      </w:pPr>
      <w:ins w:id="2495" w:author="Abhishek Deep Nigam" w:date="2015-10-26T01:01:00Z">
        <w:r w:rsidRPr="00073577">
          <w:rPr>
            <w:rFonts w:ascii="Courier New" w:hAnsi="Courier New" w:cs="Courier New"/>
            <w:sz w:val="16"/>
            <w:szCs w:val="16"/>
            <w:rPrChange w:id="2496" w:author="Abhishek Deep Nigam" w:date="2015-10-26T01:01:00Z">
              <w:rPr>
                <w:rFonts w:ascii="Courier New" w:hAnsi="Courier New" w:cs="Courier New"/>
              </w:rPr>
            </w:rPrChange>
          </w:rPr>
          <w:t>[3]-&gt;S[4]-&gt;A[5]-&gt;Y[6]-&gt;D[7]-&gt;A(Backtracking)</w:t>
        </w:r>
      </w:ins>
    </w:p>
    <w:p w14:paraId="40A669E4" w14:textId="77777777" w:rsidR="00073577" w:rsidRPr="00073577" w:rsidRDefault="00073577" w:rsidP="00073577">
      <w:pPr>
        <w:spacing w:before="0" w:after="0"/>
        <w:rPr>
          <w:ins w:id="2497" w:author="Abhishek Deep Nigam" w:date="2015-10-26T01:01:00Z"/>
          <w:rFonts w:ascii="Courier New" w:hAnsi="Courier New" w:cs="Courier New"/>
          <w:sz w:val="16"/>
          <w:szCs w:val="16"/>
          <w:rPrChange w:id="2498" w:author="Abhishek Deep Nigam" w:date="2015-10-26T01:01:00Z">
            <w:rPr>
              <w:ins w:id="2499" w:author="Abhishek Deep Nigam" w:date="2015-10-26T01:01:00Z"/>
              <w:rFonts w:ascii="Courier New" w:hAnsi="Courier New" w:cs="Courier New"/>
            </w:rPr>
          </w:rPrChange>
        </w:rPr>
      </w:pPr>
      <w:ins w:id="2500" w:author="Abhishek Deep Nigam" w:date="2015-10-26T01:01:00Z">
        <w:r w:rsidRPr="00073577">
          <w:rPr>
            <w:rFonts w:ascii="Courier New" w:hAnsi="Courier New" w:cs="Courier New"/>
            <w:sz w:val="16"/>
            <w:szCs w:val="16"/>
            <w:rPrChange w:id="2501" w:author="Abhishek Deep Nigam" w:date="2015-10-26T01:01:00Z">
              <w:rPr>
                <w:rFonts w:ascii="Courier New" w:hAnsi="Courier New" w:cs="Courier New"/>
              </w:rPr>
            </w:rPrChange>
          </w:rPr>
          <w:t>[7]-&gt;R(Backtracking)</w:t>
        </w:r>
      </w:ins>
    </w:p>
    <w:p w14:paraId="4B3937AE" w14:textId="77777777" w:rsidR="00073577" w:rsidRPr="00073577" w:rsidRDefault="00073577" w:rsidP="00073577">
      <w:pPr>
        <w:spacing w:before="0" w:after="0"/>
        <w:rPr>
          <w:ins w:id="2502" w:author="Abhishek Deep Nigam" w:date="2015-10-26T01:01:00Z"/>
          <w:rFonts w:ascii="Courier New" w:hAnsi="Courier New" w:cs="Courier New"/>
          <w:sz w:val="16"/>
          <w:szCs w:val="16"/>
          <w:rPrChange w:id="2503" w:author="Abhishek Deep Nigam" w:date="2015-10-26T01:01:00Z">
            <w:rPr>
              <w:ins w:id="2504" w:author="Abhishek Deep Nigam" w:date="2015-10-26T01:01:00Z"/>
              <w:rFonts w:ascii="Courier New" w:hAnsi="Courier New" w:cs="Courier New"/>
            </w:rPr>
          </w:rPrChange>
        </w:rPr>
      </w:pPr>
      <w:ins w:id="2505" w:author="Abhishek Deep Nigam" w:date="2015-10-26T01:01:00Z">
        <w:r w:rsidRPr="00073577">
          <w:rPr>
            <w:rFonts w:ascii="Courier New" w:hAnsi="Courier New" w:cs="Courier New"/>
            <w:sz w:val="16"/>
            <w:szCs w:val="16"/>
            <w:rPrChange w:id="2506" w:author="Abhishek Deep Nigam" w:date="2015-10-26T01:01:00Z">
              <w:rPr>
                <w:rFonts w:ascii="Courier New" w:hAnsi="Courier New" w:cs="Courier New"/>
              </w:rPr>
            </w:rPrChange>
          </w:rPr>
          <w:t>[3]-&gt;W[4]-&gt;O[5]-&gt;W[6]-&gt;E[7]-&gt;A(Backtracking)</w:t>
        </w:r>
      </w:ins>
    </w:p>
    <w:p w14:paraId="6D19DE9B" w14:textId="77777777" w:rsidR="00073577" w:rsidRPr="00073577" w:rsidRDefault="00073577" w:rsidP="00073577">
      <w:pPr>
        <w:spacing w:before="0" w:after="0"/>
        <w:rPr>
          <w:ins w:id="2507" w:author="Abhishek Deep Nigam" w:date="2015-10-26T01:01:00Z"/>
          <w:rFonts w:ascii="Courier New" w:hAnsi="Courier New" w:cs="Courier New"/>
          <w:sz w:val="16"/>
          <w:szCs w:val="16"/>
          <w:rPrChange w:id="2508" w:author="Abhishek Deep Nigam" w:date="2015-10-26T01:01:00Z">
            <w:rPr>
              <w:ins w:id="2509" w:author="Abhishek Deep Nigam" w:date="2015-10-26T01:01:00Z"/>
              <w:rFonts w:ascii="Courier New" w:hAnsi="Courier New" w:cs="Courier New"/>
            </w:rPr>
          </w:rPrChange>
        </w:rPr>
      </w:pPr>
      <w:ins w:id="2510" w:author="Abhishek Deep Nigam" w:date="2015-10-26T01:01:00Z">
        <w:r w:rsidRPr="00073577">
          <w:rPr>
            <w:rFonts w:ascii="Courier New" w:hAnsi="Courier New" w:cs="Courier New"/>
            <w:sz w:val="16"/>
            <w:szCs w:val="16"/>
            <w:rPrChange w:id="2511" w:author="Abhishek Deep Nigam" w:date="2015-10-26T01:01:00Z">
              <w:rPr>
                <w:rFonts w:ascii="Courier New" w:hAnsi="Courier New" w:cs="Courier New"/>
              </w:rPr>
            </w:rPrChange>
          </w:rPr>
          <w:t>[2]-&gt;E[3]-&gt;A[4]-&gt;A[5]-&gt;H(Backtracking)</w:t>
        </w:r>
      </w:ins>
    </w:p>
    <w:p w14:paraId="147DDCB1" w14:textId="77777777" w:rsidR="00073577" w:rsidRPr="00073577" w:rsidRDefault="00073577" w:rsidP="00073577">
      <w:pPr>
        <w:spacing w:before="0" w:after="0"/>
        <w:rPr>
          <w:ins w:id="2512" w:author="Abhishek Deep Nigam" w:date="2015-10-26T01:01:00Z"/>
          <w:rFonts w:ascii="Courier New" w:hAnsi="Courier New" w:cs="Courier New"/>
          <w:sz w:val="16"/>
          <w:szCs w:val="16"/>
          <w:rPrChange w:id="2513" w:author="Abhishek Deep Nigam" w:date="2015-10-26T01:01:00Z">
            <w:rPr>
              <w:ins w:id="2514" w:author="Abhishek Deep Nigam" w:date="2015-10-26T01:01:00Z"/>
              <w:rFonts w:ascii="Courier New" w:hAnsi="Courier New" w:cs="Courier New"/>
            </w:rPr>
          </w:rPrChange>
        </w:rPr>
      </w:pPr>
      <w:ins w:id="2515" w:author="Abhishek Deep Nigam" w:date="2015-10-26T01:01:00Z">
        <w:r w:rsidRPr="00073577">
          <w:rPr>
            <w:rFonts w:ascii="Courier New" w:hAnsi="Courier New" w:cs="Courier New"/>
            <w:sz w:val="16"/>
            <w:szCs w:val="16"/>
            <w:rPrChange w:id="2516" w:author="Abhishek Deep Nigam" w:date="2015-10-26T01:01:00Z">
              <w:rPr>
                <w:rFonts w:ascii="Courier New" w:hAnsi="Courier New" w:cs="Courier New"/>
              </w:rPr>
            </w:rPrChange>
          </w:rPr>
          <w:t>[3]-&gt;M[4]-&gt;A[5]-&gt;N[6]-&gt;D[7]-&gt;A(Backtracking)</w:t>
        </w:r>
      </w:ins>
    </w:p>
    <w:p w14:paraId="3B8839DC" w14:textId="77777777" w:rsidR="00073577" w:rsidRPr="00073577" w:rsidRDefault="00073577" w:rsidP="00073577">
      <w:pPr>
        <w:spacing w:before="0" w:after="0"/>
        <w:rPr>
          <w:ins w:id="2517" w:author="Abhishek Deep Nigam" w:date="2015-10-26T01:01:00Z"/>
          <w:rFonts w:ascii="Courier New" w:hAnsi="Courier New" w:cs="Courier New"/>
          <w:sz w:val="16"/>
          <w:szCs w:val="16"/>
          <w:rPrChange w:id="2518" w:author="Abhishek Deep Nigam" w:date="2015-10-26T01:01:00Z">
            <w:rPr>
              <w:ins w:id="2519" w:author="Abhishek Deep Nigam" w:date="2015-10-26T01:01:00Z"/>
              <w:rFonts w:ascii="Courier New" w:hAnsi="Courier New" w:cs="Courier New"/>
            </w:rPr>
          </w:rPrChange>
        </w:rPr>
      </w:pPr>
      <w:ins w:id="2520" w:author="Abhishek Deep Nigam" w:date="2015-10-26T01:01:00Z">
        <w:r w:rsidRPr="00073577">
          <w:rPr>
            <w:rFonts w:ascii="Courier New" w:hAnsi="Courier New" w:cs="Courier New"/>
            <w:sz w:val="16"/>
            <w:szCs w:val="16"/>
            <w:rPrChange w:id="2521" w:author="Abhishek Deep Nigam" w:date="2015-10-26T01:01:00Z">
              <w:rPr>
                <w:rFonts w:ascii="Courier New" w:hAnsi="Courier New" w:cs="Courier New"/>
              </w:rPr>
            </w:rPrChange>
          </w:rPr>
          <w:t>[7]-&gt;E(Backtracking)</w:t>
        </w:r>
      </w:ins>
    </w:p>
    <w:p w14:paraId="7420724D" w14:textId="77777777" w:rsidR="00073577" w:rsidRPr="00073577" w:rsidRDefault="00073577" w:rsidP="00073577">
      <w:pPr>
        <w:spacing w:before="0" w:after="0"/>
        <w:rPr>
          <w:ins w:id="2522" w:author="Abhishek Deep Nigam" w:date="2015-10-26T01:01:00Z"/>
          <w:rFonts w:ascii="Courier New" w:hAnsi="Courier New" w:cs="Courier New"/>
          <w:sz w:val="16"/>
          <w:szCs w:val="16"/>
          <w:rPrChange w:id="2523" w:author="Abhishek Deep Nigam" w:date="2015-10-26T01:01:00Z">
            <w:rPr>
              <w:ins w:id="2524" w:author="Abhishek Deep Nigam" w:date="2015-10-26T01:01:00Z"/>
              <w:rFonts w:ascii="Courier New" w:hAnsi="Courier New" w:cs="Courier New"/>
            </w:rPr>
          </w:rPrChange>
        </w:rPr>
      </w:pPr>
      <w:ins w:id="2525" w:author="Abhishek Deep Nigam" w:date="2015-10-26T01:01:00Z">
        <w:r w:rsidRPr="00073577">
          <w:rPr>
            <w:rFonts w:ascii="Courier New" w:hAnsi="Courier New" w:cs="Courier New"/>
            <w:sz w:val="16"/>
            <w:szCs w:val="16"/>
            <w:rPrChange w:id="2526" w:author="Abhishek Deep Nigam" w:date="2015-10-26T01:01:00Z">
              <w:rPr>
                <w:rFonts w:ascii="Courier New" w:hAnsi="Courier New" w:cs="Courier New"/>
              </w:rPr>
            </w:rPrChange>
          </w:rPr>
          <w:t>[7]-&gt;O(Backtracking)</w:t>
        </w:r>
      </w:ins>
    </w:p>
    <w:p w14:paraId="1BCDFBD2" w14:textId="77777777" w:rsidR="00073577" w:rsidRPr="00073577" w:rsidRDefault="00073577" w:rsidP="00073577">
      <w:pPr>
        <w:spacing w:before="0" w:after="0"/>
        <w:rPr>
          <w:ins w:id="2527" w:author="Abhishek Deep Nigam" w:date="2015-10-26T01:01:00Z"/>
          <w:rFonts w:ascii="Courier New" w:hAnsi="Courier New" w:cs="Courier New"/>
          <w:sz w:val="16"/>
          <w:szCs w:val="16"/>
          <w:rPrChange w:id="2528" w:author="Abhishek Deep Nigam" w:date="2015-10-26T01:01:00Z">
            <w:rPr>
              <w:ins w:id="2529" w:author="Abhishek Deep Nigam" w:date="2015-10-26T01:01:00Z"/>
              <w:rFonts w:ascii="Courier New" w:hAnsi="Courier New" w:cs="Courier New"/>
            </w:rPr>
          </w:rPrChange>
        </w:rPr>
      </w:pPr>
      <w:ins w:id="2530" w:author="Abhishek Deep Nigam" w:date="2015-10-26T01:01:00Z">
        <w:r w:rsidRPr="00073577">
          <w:rPr>
            <w:rFonts w:ascii="Courier New" w:hAnsi="Courier New" w:cs="Courier New"/>
            <w:sz w:val="16"/>
            <w:szCs w:val="16"/>
            <w:rPrChange w:id="2531" w:author="Abhishek Deep Nigam" w:date="2015-10-26T01:01:00Z">
              <w:rPr>
                <w:rFonts w:ascii="Courier New" w:hAnsi="Courier New" w:cs="Courier New"/>
              </w:rPr>
            </w:rPrChange>
          </w:rPr>
          <w:t>[7]-&gt;Y[8]-&gt;E(Found result: NWEMANDYE)</w:t>
        </w:r>
      </w:ins>
    </w:p>
    <w:p w14:paraId="484266E7" w14:textId="77777777" w:rsidR="00073577" w:rsidRPr="00073577" w:rsidRDefault="00073577" w:rsidP="00073577">
      <w:pPr>
        <w:spacing w:before="0" w:after="0"/>
        <w:rPr>
          <w:ins w:id="2532" w:author="Abhishek Deep Nigam" w:date="2015-10-26T01:01:00Z"/>
          <w:rFonts w:ascii="Courier New" w:hAnsi="Courier New" w:cs="Courier New"/>
          <w:sz w:val="16"/>
          <w:szCs w:val="16"/>
          <w:rPrChange w:id="2533" w:author="Abhishek Deep Nigam" w:date="2015-10-26T01:01:00Z">
            <w:rPr>
              <w:ins w:id="2534" w:author="Abhishek Deep Nigam" w:date="2015-10-26T01:01:00Z"/>
              <w:rFonts w:ascii="Courier New" w:hAnsi="Courier New" w:cs="Courier New"/>
            </w:rPr>
          </w:rPrChange>
        </w:rPr>
      </w:pPr>
      <w:ins w:id="2535" w:author="Abhishek Deep Nigam" w:date="2015-10-26T01:01:00Z">
        <w:r w:rsidRPr="00073577">
          <w:rPr>
            <w:rFonts w:ascii="Courier New" w:hAnsi="Courier New" w:cs="Courier New"/>
            <w:sz w:val="16"/>
            <w:szCs w:val="16"/>
            <w:rPrChange w:id="2536" w:author="Abhishek Deep Nigam" w:date="2015-10-26T01:01:00Z">
              <w:rPr>
                <w:rFonts w:ascii="Courier New" w:hAnsi="Courier New" w:cs="Courier New"/>
              </w:rPr>
            </w:rPrChange>
          </w:rPr>
          <w:t>[3]-&gt;S[4]-&gt;A[5]-&gt;Y[6]-&gt;D[7]-&gt;A(Backtracking)</w:t>
        </w:r>
      </w:ins>
    </w:p>
    <w:p w14:paraId="36728DED" w14:textId="77777777" w:rsidR="00073577" w:rsidRPr="00073577" w:rsidRDefault="00073577" w:rsidP="00073577">
      <w:pPr>
        <w:spacing w:before="0" w:after="0"/>
        <w:rPr>
          <w:ins w:id="2537" w:author="Abhishek Deep Nigam" w:date="2015-10-26T01:01:00Z"/>
          <w:rFonts w:ascii="Courier New" w:hAnsi="Courier New" w:cs="Courier New"/>
          <w:sz w:val="16"/>
          <w:szCs w:val="16"/>
          <w:rPrChange w:id="2538" w:author="Abhishek Deep Nigam" w:date="2015-10-26T01:01:00Z">
            <w:rPr>
              <w:ins w:id="2539" w:author="Abhishek Deep Nigam" w:date="2015-10-26T01:01:00Z"/>
              <w:rFonts w:ascii="Courier New" w:hAnsi="Courier New" w:cs="Courier New"/>
            </w:rPr>
          </w:rPrChange>
        </w:rPr>
      </w:pPr>
      <w:ins w:id="2540" w:author="Abhishek Deep Nigam" w:date="2015-10-26T01:01:00Z">
        <w:r w:rsidRPr="00073577">
          <w:rPr>
            <w:rFonts w:ascii="Courier New" w:hAnsi="Courier New" w:cs="Courier New"/>
            <w:sz w:val="16"/>
            <w:szCs w:val="16"/>
            <w:rPrChange w:id="2541" w:author="Abhishek Deep Nigam" w:date="2015-10-26T01:01:00Z">
              <w:rPr>
                <w:rFonts w:ascii="Courier New" w:hAnsi="Courier New" w:cs="Courier New"/>
              </w:rPr>
            </w:rPrChange>
          </w:rPr>
          <w:t>[7]-&gt;E(Backtracking)</w:t>
        </w:r>
      </w:ins>
    </w:p>
    <w:p w14:paraId="63BB870D" w14:textId="77777777" w:rsidR="00073577" w:rsidRPr="00073577" w:rsidRDefault="00073577" w:rsidP="00073577">
      <w:pPr>
        <w:spacing w:before="0" w:after="0"/>
        <w:rPr>
          <w:ins w:id="2542" w:author="Abhishek Deep Nigam" w:date="2015-10-26T01:01:00Z"/>
          <w:rFonts w:ascii="Courier New" w:hAnsi="Courier New" w:cs="Courier New"/>
          <w:sz w:val="16"/>
          <w:szCs w:val="16"/>
          <w:rPrChange w:id="2543" w:author="Abhishek Deep Nigam" w:date="2015-10-26T01:01:00Z">
            <w:rPr>
              <w:ins w:id="2544" w:author="Abhishek Deep Nigam" w:date="2015-10-26T01:01:00Z"/>
              <w:rFonts w:ascii="Courier New" w:hAnsi="Courier New" w:cs="Courier New"/>
            </w:rPr>
          </w:rPrChange>
        </w:rPr>
      </w:pPr>
      <w:ins w:id="2545" w:author="Abhishek Deep Nigam" w:date="2015-10-26T01:01:00Z">
        <w:r w:rsidRPr="00073577">
          <w:rPr>
            <w:rFonts w:ascii="Courier New" w:hAnsi="Courier New" w:cs="Courier New"/>
            <w:sz w:val="16"/>
            <w:szCs w:val="16"/>
            <w:rPrChange w:id="2546" w:author="Abhishek Deep Nigam" w:date="2015-10-26T01:01:00Z">
              <w:rPr>
                <w:rFonts w:ascii="Courier New" w:hAnsi="Courier New" w:cs="Courier New"/>
              </w:rPr>
            </w:rPrChange>
          </w:rPr>
          <w:t>[7]-&gt;O(Backtracking)</w:t>
        </w:r>
      </w:ins>
    </w:p>
    <w:p w14:paraId="2C38E247" w14:textId="77777777" w:rsidR="00073577" w:rsidRPr="00073577" w:rsidRDefault="00073577" w:rsidP="00073577">
      <w:pPr>
        <w:spacing w:before="0" w:after="0"/>
        <w:rPr>
          <w:ins w:id="2547" w:author="Abhishek Deep Nigam" w:date="2015-10-26T01:01:00Z"/>
          <w:rFonts w:ascii="Courier New" w:hAnsi="Courier New" w:cs="Courier New"/>
          <w:sz w:val="16"/>
          <w:szCs w:val="16"/>
          <w:rPrChange w:id="2548" w:author="Abhishek Deep Nigam" w:date="2015-10-26T01:01:00Z">
            <w:rPr>
              <w:ins w:id="2549" w:author="Abhishek Deep Nigam" w:date="2015-10-26T01:01:00Z"/>
              <w:rFonts w:ascii="Courier New" w:hAnsi="Courier New" w:cs="Courier New"/>
            </w:rPr>
          </w:rPrChange>
        </w:rPr>
      </w:pPr>
      <w:ins w:id="2550" w:author="Abhishek Deep Nigam" w:date="2015-10-26T01:01:00Z">
        <w:r w:rsidRPr="00073577">
          <w:rPr>
            <w:rFonts w:ascii="Courier New" w:hAnsi="Courier New" w:cs="Courier New"/>
            <w:sz w:val="16"/>
            <w:szCs w:val="16"/>
            <w:rPrChange w:id="2551" w:author="Abhishek Deep Nigam" w:date="2015-10-26T01:01:00Z">
              <w:rPr>
                <w:rFonts w:ascii="Courier New" w:hAnsi="Courier New" w:cs="Courier New"/>
              </w:rPr>
            </w:rPrChange>
          </w:rPr>
          <w:t>[7]-&gt;Y[8]-&gt;E(Found result: NWESAYDYE)</w:t>
        </w:r>
      </w:ins>
    </w:p>
    <w:p w14:paraId="1D4D8E7E" w14:textId="77777777" w:rsidR="00073577" w:rsidRPr="00073577" w:rsidRDefault="00073577" w:rsidP="00073577">
      <w:pPr>
        <w:spacing w:before="0" w:after="0"/>
        <w:rPr>
          <w:ins w:id="2552" w:author="Abhishek Deep Nigam" w:date="2015-10-26T01:01:00Z"/>
          <w:rFonts w:ascii="Courier New" w:hAnsi="Courier New" w:cs="Courier New"/>
          <w:sz w:val="16"/>
          <w:szCs w:val="16"/>
          <w:rPrChange w:id="2553" w:author="Abhishek Deep Nigam" w:date="2015-10-26T01:01:00Z">
            <w:rPr>
              <w:ins w:id="2554" w:author="Abhishek Deep Nigam" w:date="2015-10-26T01:01:00Z"/>
              <w:rFonts w:ascii="Courier New" w:hAnsi="Courier New" w:cs="Courier New"/>
            </w:rPr>
          </w:rPrChange>
        </w:rPr>
      </w:pPr>
      <w:ins w:id="2555" w:author="Abhishek Deep Nigam" w:date="2015-10-26T01:01:00Z">
        <w:r w:rsidRPr="00073577">
          <w:rPr>
            <w:rFonts w:ascii="Courier New" w:hAnsi="Courier New" w:cs="Courier New"/>
            <w:sz w:val="16"/>
            <w:szCs w:val="16"/>
            <w:rPrChange w:id="2556" w:author="Abhishek Deep Nigam" w:date="2015-10-26T01:01:00Z">
              <w:rPr>
                <w:rFonts w:ascii="Courier New" w:hAnsi="Courier New" w:cs="Courier New"/>
              </w:rPr>
            </w:rPrChange>
          </w:rPr>
          <w:lastRenderedPageBreak/>
          <w:t>[3]-&gt;W[4]-&gt;O[5]-&gt;W[6]-&gt;E[7]-&gt;A(Backtracking)</w:t>
        </w:r>
      </w:ins>
    </w:p>
    <w:p w14:paraId="4360434D" w14:textId="77777777" w:rsidR="00073577" w:rsidRPr="00073577" w:rsidRDefault="00073577" w:rsidP="00073577">
      <w:pPr>
        <w:spacing w:before="0" w:after="0"/>
        <w:rPr>
          <w:ins w:id="2557" w:author="Abhishek Deep Nigam" w:date="2015-10-26T01:01:00Z"/>
          <w:rFonts w:ascii="Courier New" w:hAnsi="Courier New" w:cs="Courier New"/>
          <w:sz w:val="16"/>
          <w:szCs w:val="16"/>
          <w:rPrChange w:id="2558" w:author="Abhishek Deep Nigam" w:date="2015-10-26T01:01:00Z">
            <w:rPr>
              <w:ins w:id="2559" w:author="Abhishek Deep Nigam" w:date="2015-10-26T01:01:00Z"/>
              <w:rFonts w:ascii="Courier New" w:hAnsi="Courier New" w:cs="Courier New"/>
            </w:rPr>
          </w:rPrChange>
        </w:rPr>
      </w:pPr>
      <w:ins w:id="2560" w:author="Abhishek Deep Nigam" w:date="2015-10-26T01:01:00Z">
        <w:r w:rsidRPr="00073577">
          <w:rPr>
            <w:rFonts w:ascii="Courier New" w:hAnsi="Courier New" w:cs="Courier New"/>
            <w:sz w:val="16"/>
            <w:szCs w:val="16"/>
            <w:rPrChange w:id="2561" w:author="Abhishek Deep Nigam" w:date="2015-10-26T01:01:00Z">
              <w:rPr>
                <w:rFonts w:ascii="Courier New" w:hAnsi="Courier New" w:cs="Courier New"/>
              </w:rPr>
            </w:rPrChange>
          </w:rPr>
          <w:t>[7]-&gt;E(Backtracking)</w:t>
        </w:r>
      </w:ins>
    </w:p>
    <w:p w14:paraId="5F02BE68" w14:textId="77777777" w:rsidR="00073577" w:rsidRPr="00073577" w:rsidRDefault="00073577" w:rsidP="00073577">
      <w:pPr>
        <w:spacing w:before="0" w:after="0"/>
        <w:rPr>
          <w:ins w:id="2562" w:author="Abhishek Deep Nigam" w:date="2015-10-26T01:01:00Z"/>
          <w:rFonts w:ascii="Courier New" w:hAnsi="Courier New" w:cs="Courier New"/>
          <w:sz w:val="16"/>
          <w:szCs w:val="16"/>
          <w:rPrChange w:id="2563" w:author="Abhishek Deep Nigam" w:date="2015-10-26T01:01:00Z">
            <w:rPr>
              <w:ins w:id="2564" w:author="Abhishek Deep Nigam" w:date="2015-10-26T01:01:00Z"/>
              <w:rFonts w:ascii="Courier New" w:hAnsi="Courier New" w:cs="Courier New"/>
            </w:rPr>
          </w:rPrChange>
        </w:rPr>
      </w:pPr>
      <w:ins w:id="2565" w:author="Abhishek Deep Nigam" w:date="2015-10-26T01:01:00Z">
        <w:r w:rsidRPr="00073577">
          <w:rPr>
            <w:rFonts w:ascii="Courier New" w:hAnsi="Courier New" w:cs="Courier New"/>
            <w:sz w:val="16"/>
            <w:szCs w:val="16"/>
            <w:rPrChange w:id="2566" w:author="Abhishek Deep Nigam" w:date="2015-10-26T01:01:00Z">
              <w:rPr>
                <w:rFonts w:ascii="Courier New" w:hAnsi="Courier New" w:cs="Courier New"/>
              </w:rPr>
            </w:rPrChange>
          </w:rPr>
          <w:t>[7]-&gt;Y(Backtracking)</w:t>
        </w:r>
      </w:ins>
    </w:p>
    <w:p w14:paraId="074F8908" w14:textId="77777777" w:rsidR="00073577" w:rsidRPr="00073577" w:rsidRDefault="00073577" w:rsidP="00073577">
      <w:pPr>
        <w:spacing w:before="0" w:after="0"/>
        <w:rPr>
          <w:ins w:id="2567" w:author="Abhishek Deep Nigam" w:date="2015-10-26T01:01:00Z"/>
          <w:rFonts w:ascii="Courier New" w:hAnsi="Courier New" w:cs="Courier New"/>
          <w:sz w:val="16"/>
          <w:szCs w:val="16"/>
          <w:rPrChange w:id="2568" w:author="Abhishek Deep Nigam" w:date="2015-10-26T01:01:00Z">
            <w:rPr>
              <w:ins w:id="2569" w:author="Abhishek Deep Nigam" w:date="2015-10-26T01:01:00Z"/>
              <w:rFonts w:ascii="Courier New" w:hAnsi="Courier New" w:cs="Courier New"/>
            </w:rPr>
          </w:rPrChange>
        </w:rPr>
      </w:pPr>
      <w:ins w:id="2570" w:author="Abhishek Deep Nigam" w:date="2015-10-26T01:01:00Z">
        <w:r w:rsidRPr="00073577">
          <w:rPr>
            <w:rFonts w:ascii="Courier New" w:hAnsi="Courier New" w:cs="Courier New"/>
            <w:sz w:val="16"/>
            <w:szCs w:val="16"/>
            <w:rPrChange w:id="2571" w:author="Abhishek Deep Nigam" w:date="2015-10-26T01:01:00Z">
              <w:rPr>
                <w:rFonts w:ascii="Courier New" w:hAnsi="Courier New" w:cs="Courier New"/>
              </w:rPr>
            </w:rPrChange>
          </w:rPr>
          <w:t>[0]-&gt;O[1]-&gt;A[2]-&gt;A[3]-&gt;A(Backtracking)</w:t>
        </w:r>
      </w:ins>
    </w:p>
    <w:p w14:paraId="1148A4F1" w14:textId="77777777" w:rsidR="00073577" w:rsidRPr="00073577" w:rsidRDefault="00073577" w:rsidP="00073577">
      <w:pPr>
        <w:spacing w:before="0" w:after="0"/>
        <w:rPr>
          <w:ins w:id="2572" w:author="Abhishek Deep Nigam" w:date="2015-10-26T01:01:00Z"/>
          <w:rFonts w:ascii="Courier New" w:hAnsi="Courier New" w:cs="Courier New"/>
          <w:sz w:val="16"/>
          <w:szCs w:val="16"/>
          <w:rPrChange w:id="2573" w:author="Abhishek Deep Nigam" w:date="2015-10-26T01:01:00Z">
            <w:rPr>
              <w:ins w:id="2574" w:author="Abhishek Deep Nigam" w:date="2015-10-26T01:01:00Z"/>
              <w:rFonts w:ascii="Courier New" w:hAnsi="Courier New" w:cs="Courier New"/>
            </w:rPr>
          </w:rPrChange>
        </w:rPr>
      </w:pPr>
      <w:ins w:id="2575" w:author="Abhishek Deep Nigam" w:date="2015-10-26T01:01:00Z">
        <w:r w:rsidRPr="00073577">
          <w:rPr>
            <w:rFonts w:ascii="Courier New" w:hAnsi="Courier New" w:cs="Courier New"/>
            <w:sz w:val="16"/>
            <w:szCs w:val="16"/>
            <w:rPrChange w:id="2576" w:author="Abhishek Deep Nigam" w:date="2015-10-26T01:01:00Z">
              <w:rPr>
                <w:rFonts w:ascii="Courier New" w:hAnsi="Courier New" w:cs="Courier New"/>
              </w:rPr>
            </w:rPrChange>
          </w:rPr>
          <w:t>[3]-&gt;M(Backtracking)</w:t>
        </w:r>
      </w:ins>
    </w:p>
    <w:p w14:paraId="2AEC6B66" w14:textId="77777777" w:rsidR="00073577" w:rsidRPr="00073577" w:rsidRDefault="00073577" w:rsidP="00073577">
      <w:pPr>
        <w:spacing w:before="0" w:after="0"/>
        <w:rPr>
          <w:ins w:id="2577" w:author="Abhishek Deep Nigam" w:date="2015-10-26T01:01:00Z"/>
          <w:rFonts w:ascii="Courier New" w:hAnsi="Courier New" w:cs="Courier New"/>
          <w:sz w:val="16"/>
          <w:szCs w:val="16"/>
          <w:rPrChange w:id="2578" w:author="Abhishek Deep Nigam" w:date="2015-10-26T01:01:00Z">
            <w:rPr>
              <w:ins w:id="2579" w:author="Abhishek Deep Nigam" w:date="2015-10-26T01:01:00Z"/>
              <w:rFonts w:ascii="Courier New" w:hAnsi="Courier New" w:cs="Courier New"/>
            </w:rPr>
          </w:rPrChange>
        </w:rPr>
      </w:pPr>
      <w:ins w:id="2580" w:author="Abhishek Deep Nigam" w:date="2015-10-26T01:01:00Z">
        <w:r w:rsidRPr="00073577">
          <w:rPr>
            <w:rFonts w:ascii="Courier New" w:hAnsi="Courier New" w:cs="Courier New"/>
            <w:sz w:val="16"/>
            <w:szCs w:val="16"/>
            <w:rPrChange w:id="2581" w:author="Abhishek Deep Nigam" w:date="2015-10-26T01:01:00Z">
              <w:rPr>
                <w:rFonts w:ascii="Courier New" w:hAnsi="Courier New" w:cs="Courier New"/>
              </w:rPr>
            </w:rPrChange>
          </w:rPr>
          <w:t>[3]-&gt;S(Backtracking)</w:t>
        </w:r>
      </w:ins>
    </w:p>
    <w:p w14:paraId="4AE0E439" w14:textId="77777777" w:rsidR="00073577" w:rsidRPr="00073577" w:rsidRDefault="00073577" w:rsidP="00073577">
      <w:pPr>
        <w:spacing w:before="0" w:after="0"/>
        <w:rPr>
          <w:ins w:id="2582" w:author="Abhishek Deep Nigam" w:date="2015-10-26T01:01:00Z"/>
          <w:rFonts w:ascii="Courier New" w:hAnsi="Courier New" w:cs="Courier New"/>
          <w:sz w:val="16"/>
          <w:szCs w:val="16"/>
          <w:rPrChange w:id="2583" w:author="Abhishek Deep Nigam" w:date="2015-10-26T01:01:00Z">
            <w:rPr>
              <w:ins w:id="2584" w:author="Abhishek Deep Nigam" w:date="2015-10-26T01:01:00Z"/>
              <w:rFonts w:ascii="Courier New" w:hAnsi="Courier New" w:cs="Courier New"/>
            </w:rPr>
          </w:rPrChange>
        </w:rPr>
      </w:pPr>
      <w:ins w:id="2585" w:author="Abhishek Deep Nigam" w:date="2015-10-26T01:01:00Z">
        <w:r w:rsidRPr="00073577">
          <w:rPr>
            <w:rFonts w:ascii="Courier New" w:hAnsi="Courier New" w:cs="Courier New"/>
            <w:sz w:val="16"/>
            <w:szCs w:val="16"/>
            <w:rPrChange w:id="2586" w:author="Abhishek Deep Nigam" w:date="2015-10-26T01:01:00Z">
              <w:rPr>
                <w:rFonts w:ascii="Courier New" w:hAnsi="Courier New" w:cs="Courier New"/>
              </w:rPr>
            </w:rPrChange>
          </w:rPr>
          <w:t>[3]-&gt;W[4]-&gt;O[5]-&gt;W[6]-&gt;E[7]-&gt;A(Backtracking)</w:t>
        </w:r>
      </w:ins>
    </w:p>
    <w:p w14:paraId="30A03314" w14:textId="77777777" w:rsidR="00073577" w:rsidRPr="00073577" w:rsidRDefault="00073577" w:rsidP="00073577">
      <w:pPr>
        <w:spacing w:before="0" w:after="0"/>
        <w:rPr>
          <w:ins w:id="2587" w:author="Abhishek Deep Nigam" w:date="2015-10-26T01:01:00Z"/>
          <w:rFonts w:ascii="Courier New" w:hAnsi="Courier New" w:cs="Courier New"/>
          <w:sz w:val="16"/>
          <w:szCs w:val="16"/>
          <w:rPrChange w:id="2588" w:author="Abhishek Deep Nigam" w:date="2015-10-26T01:01:00Z">
            <w:rPr>
              <w:ins w:id="2589" w:author="Abhishek Deep Nigam" w:date="2015-10-26T01:01:00Z"/>
              <w:rFonts w:ascii="Courier New" w:hAnsi="Courier New" w:cs="Courier New"/>
            </w:rPr>
          </w:rPrChange>
        </w:rPr>
      </w:pPr>
      <w:ins w:id="2590" w:author="Abhishek Deep Nigam" w:date="2015-10-26T01:01:00Z">
        <w:r w:rsidRPr="00073577">
          <w:rPr>
            <w:rFonts w:ascii="Courier New" w:hAnsi="Courier New" w:cs="Courier New"/>
            <w:sz w:val="16"/>
            <w:szCs w:val="16"/>
            <w:rPrChange w:id="2591" w:author="Abhishek Deep Nigam" w:date="2015-10-26T01:01:00Z">
              <w:rPr>
                <w:rFonts w:ascii="Courier New" w:hAnsi="Courier New" w:cs="Courier New"/>
              </w:rPr>
            </w:rPrChange>
          </w:rPr>
          <w:t>[2]-&gt;R[3]-&gt;A(Backtracking)</w:t>
        </w:r>
      </w:ins>
    </w:p>
    <w:p w14:paraId="0CD44DFA" w14:textId="77777777" w:rsidR="00073577" w:rsidRPr="00073577" w:rsidRDefault="00073577" w:rsidP="00073577">
      <w:pPr>
        <w:spacing w:before="0" w:after="0"/>
        <w:rPr>
          <w:ins w:id="2592" w:author="Abhishek Deep Nigam" w:date="2015-10-26T01:01:00Z"/>
          <w:rFonts w:ascii="Courier New" w:hAnsi="Courier New" w:cs="Courier New"/>
          <w:sz w:val="16"/>
          <w:szCs w:val="16"/>
          <w:rPrChange w:id="2593" w:author="Abhishek Deep Nigam" w:date="2015-10-26T01:01:00Z">
            <w:rPr>
              <w:ins w:id="2594" w:author="Abhishek Deep Nigam" w:date="2015-10-26T01:01:00Z"/>
              <w:rFonts w:ascii="Courier New" w:hAnsi="Courier New" w:cs="Courier New"/>
            </w:rPr>
          </w:rPrChange>
        </w:rPr>
      </w:pPr>
      <w:ins w:id="2595" w:author="Abhishek Deep Nigam" w:date="2015-10-26T01:01:00Z">
        <w:r w:rsidRPr="00073577">
          <w:rPr>
            <w:rFonts w:ascii="Courier New" w:hAnsi="Courier New" w:cs="Courier New"/>
            <w:sz w:val="16"/>
            <w:szCs w:val="16"/>
            <w:rPrChange w:id="2596" w:author="Abhishek Deep Nigam" w:date="2015-10-26T01:01:00Z">
              <w:rPr>
                <w:rFonts w:ascii="Courier New" w:hAnsi="Courier New" w:cs="Courier New"/>
              </w:rPr>
            </w:rPrChange>
          </w:rPr>
          <w:t>[3]-&gt;M(Backtracking)</w:t>
        </w:r>
      </w:ins>
    </w:p>
    <w:p w14:paraId="47C01CC7" w14:textId="77777777" w:rsidR="00073577" w:rsidRPr="00073577" w:rsidRDefault="00073577" w:rsidP="00073577">
      <w:pPr>
        <w:spacing w:before="0" w:after="0"/>
        <w:rPr>
          <w:ins w:id="2597" w:author="Abhishek Deep Nigam" w:date="2015-10-26T01:01:00Z"/>
          <w:rFonts w:ascii="Courier New" w:hAnsi="Courier New" w:cs="Courier New"/>
          <w:sz w:val="16"/>
          <w:szCs w:val="16"/>
          <w:rPrChange w:id="2598" w:author="Abhishek Deep Nigam" w:date="2015-10-26T01:01:00Z">
            <w:rPr>
              <w:ins w:id="2599" w:author="Abhishek Deep Nigam" w:date="2015-10-26T01:01:00Z"/>
              <w:rFonts w:ascii="Courier New" w:hAnsi="Courier New" w:cs="Courier New"/>
            </w:rPr>
          </w:rPrChange>
        </w:rPr>
      </w:pPr>
      <w:ins w:id="2600" w:author="Abhishek Deep Nigam" w:date="2015-10-26T01:01:00Z">
        <w:r w:rsidRPr="00073577">
          <w:rPr>
            <w:rFonts w:ascii="Courier New" w:hAnsi="Courier New" w:cs="Courier New"/>
            <w:sz w:val="16"/>
            <w:szCs w:val="16"/>
            <w:rPrChange w:id="2601" w:author="Abhishek Deep Nigam" w:date="2015-10-26T01:01:00Z">
              <w:rPr>
                <w:rFonts w:ascii="Courier New" w:hAnsi="Courier New" w:cs="Courier New"/>
              </w:rPr>
            </w:rPrChange>
          </w:rPr>
          <w:t>[3]-&gt;S(Backtracking)</w:t>
        </w:r>
      </w:ins>
    </w:p>
    <w:p w14:paraId="301CD789" w14:textId="77777777" w:rsidR="00073577" w:rsidRPr="00073577" w:rsidRDefault="00073577" w:rsidP="00073577">
      <w:pPr>
        <w:spacing w:before="0" w:after="0"/>
        <w:rPr>
          <w:ins w:id="2602" w:author="Abhishek Deep Nigam" w:date="2015-10-26T01:01:00Z"/>
          <w:rFonts w:ascii="Courier New" w:hAnsi="Courier New" w:cs="Courier New"/>
          <w:sz w:val="16"/>
          <w:szCs w:val="16"/>
          <w:rPrChange w:id="2603" w:author="Abhishek Deep Nigam" w:date="2015-10-26T01:01:00Z">
            <w:rPr>
              <w:ins w:id="2604" w:author="Abhishek Deep Nigam" w:date="2015-10-26T01:01:00Z"/>
              <w:rFonts w:ascii="Courier New" w:hAnsi="Courier New" w:cs="Courier New"/>
            </w:rPr>
          </w:rPrChange>
        </w:rPr>
      </w:pPr>
      <w:ins w:id="2605" w:author="Abhishek Deep Nigam" w:date="2015-10-26T01:01:00Z">
        <w:r w:rsidRPr="00073577">
          <w:rPr>
            <w:rFonts w:ascii="Courier New" w:hAnsi="Courier New" w:cs="Courier New"/>
            <w:sz w:val="16"/>
            <w:szCs w:val="16"/>
            <w:rPrChange w:id="2606" w:author="Abhishek Deep Nigam" w:date="2015-10-26T01:01:00Z">
              <w:rPr>
                <w:rFonts w:ascii="Courier New" w:hAnsi="Courier New" w:cs="Courier New"/>
              </w:rPr>
            </w:rPrChange>
          </w:rPr>
          <w:t>[3]-&gt;W[4]-&gt;O[5]-&gt;W[6]-&gt;E[7]-&gt;A(Backtracking)</w:t>
        </w:r>
      </w:ins>
    </w:p>
    <w:p w14:paraId="5D85630E" w14:textId="77777777" w:rsidR="00073577" w:rsidRPr="00073577" w:rsidRDefault="00073577" w:rsidP="00073577">
      <w:pPr>
        <w:spacing w:before="0" w:after="0"/>
        <w:rPr>
          <w:ins w:id="2607" w:author="Abhishek Deep Nigam" w:date="2015-10-26T01:01:00Z"/>
          <w:rFonts w:ascii="Courier New" w:hAnsi="Courier New" w:cs="Courier New"/>
          <w:sz w:val="16"/>
          <w:szCs w:val="16"/>
          <w:rPrChange w:id="2608" w:author="Abhishek Deep Nigam" w:date="2015-10-26T01:01:00Z">
            <w:rPr>
              <w:ins w:id="2609" w:author="Abhishek Deep Nigam" w:date="2015-10-26T01:01:00Z"/>
              <w:rFonts w:ascii="Courier New" w:hAnsi="Courier New" w:cs="Courier New"/>
            </w:rPr>
          </w:rPrChange>
        </w:rPr>
      </w:pPr>
      <w:ins w:id="2610" w:author="Abhishek Deep Nigam" w:date="2015-10-26T01:01:00Z">
        <w:r w:rsidRPr="00073577">
          <w:rPr>
            <w:rFonts w:ascii="Courier New" w:hAnsi="Courier New" w:cs="Courier New"/>
            <w:sz w:val="16"/>
            <w:szCs w:val="16"/>
            <w:rPrChange w:id="2611" w:author="Abhishek Deep Nigam" w:date="2015-10-26T01:01:00Z">
              <w:rPr>
                <w:rFonts w:ascii="Courier New" w:hAnsi="Courier New" w:cs="Courier New"/>
              </w:rPr>
            </w:rPrChange>
          </w:rPr>
          <w:t>[7]-&gt;I(Backtracking)</w:t>
        </w:r>
      </w:ins>
    </w:p>
    <w:p w14:paraId="61360A71" w14:textId="77777777" w:rsidR="00073577" w:rsidRPr="00073577" w:rsidRDefault="00073577" w:rsidP="00073577">
      <w:pPr>
        <w:spacing w:before="0" w:after="0"/>
        <w:rPr>
          <w:ins w:id="2612" w:author="Abhishek Deep Nigam" w:date="2015-10-26T01:01:00Z"/>
          <w:rFonts w:ascii="Courier New" w:hAnsi="Courier New" w:cs="Courier New"/>
          <w:sz w:val="16"/>
          <w:szCs w:val="16"/>
          <w:rPrChange w:id="2613" w:author="Abhishek Deep Nigam" w:date="2015-10-26T01:01:00Z">
            <w:rPr>
              <w:ins w:id="2614" w:author="Abhishek Deep Nigam" w:date="2015-10-26T01:01:00Z"/>
              <w:rFonts w:ascii="Courier New" w:hAnsi="Courier New" w:cs="Courier New"/>
            </w:rPr>
          </w:rPrChange>
        </w:rPr>
      </w:pPr>
      <w:ins w:id="2615" w:author="Abhishek Deep Nigam" w:date="2015-10-26T01:01:00Z">
        <w:r w:rsidRPr="00073577">
          <w:rPr>
            <w:rFonts w:ascii="Courier New" w:hAnsi="Courier New" w:cs="Courier New"/>
            <w:sz w:val="16"/>
            <w:szCs w:val="16"/>
            <w:rPrChange w:id="2616" w:author="Abhishek Deep Nigam" w:date="2015-10-26T01:01:00Z">
              <w:rPr>
                <w:rFonts w:ascii="Courier New" w:hAnsi="Courier New" w:cs="Courier New"/>
              </w:rPr>
            </w:rPrChange>
          </w:rPr>
          <w:t>[1]-&gt;B(Backtracking)</w:t>
        </w:r>
      </w:ins>
    </w:p>
    <w:p w14:paraId="713B82A4" w14:textId="77777777" w:rsidR="00073577" w:rsidRPr="00073577" w:rsidRDefault="00073577" w:rsidP="00073577">
      <w:pPr>
        <w:spacing w:before="0" w:after="0"/>
        <w:rPr>
          <w:ins w:id="2617" w:author="Abhishek Deep Nigam" w:date="2015-10-26T01:01:00Z"/>
          <w:rFonts w:ascii="Courier New" w:hAnsi="Courier New" w:cs="Courier New"/>
          <w:sz w:val="16"/>
          <w:szCs w:val="16"/>
          <w:rPrChange w:id="2618" w:author="Abhishek Deep Nigam" w:date="2015-10-26T01:01:00Z">
            <w:rPr>
              <w:ins w:id="2619" w:author="Abhishek Deep Nigam" w:date="2015-10-26T01:01:00Z"/>
              <w:rFonts w:ascii="Courier New" w:hAnsi="Courier New" w:cs="Courier New"/>
            </w:rPr>
          </w:rPrChange>
        </w:rPr>
      </w:pPr>
      <w:ins w:id="2620" w:author="Abhishek Deep Nigam" w:date="2015-10-26T01:01:00Z">
        <w:r w:rsidRPr="00073577">
          <w:rPr>
            <w:rFonts w:ascii="Courier New" w:hAnsi="Courier New" w:cs="Courier New"/>
            <w:sz w:val="16"/>
            <w:szCs w:val="16"/>
            <w:rPrChange w:id="2621" w:author="Abhishek Deep Nigam" w:date="2015-10-26T01:01:00Z">
              <w:rPr>
                <w:rFonts w:ascii="Courier New" w:hAnsi="Courier New" w:cs="Courier New"/>
              </w:rPr>
            </w:rPrChange>
          </w:rPr>
          <w:t>[1]-&gt;C(Backtracking)</w:t>
        </w:r>
      </w:ins>
    </w:p>
    <w:p w14:paraId="130FB582" w14:textId="77777777" w:rsidR="00073577" w:rsidRPr="00073577" w:rsidRDefault="00073577" w:rsidP="00073577">
      <w:pPr>
        <w:spacing w:before="0" w:after="0"/>
        <w:rPr>
          <w:ins w:id="2622" w:author="Abhishek Deep Nigam" w:date="2015-10-26T01:01:00Z"/>
          <w:rFonts w:ascii="Courier New" w:hAnsi="Courier New" w:cs="Courier New"/>
          <w:sz w:val="16"/>
          <w:szCs w:val="16"/>
          <w:rPrChange w:id="2623" w:author="Abhishek Deep Nigam" w:date="2015-10-26T01:01:00Z">
            <w:rPr>
              <w:ins w:id="2624" w:author="Abhishek Deep Nigam" w:date="2015-10-26T01:01:00Z"/>
              <w:rFonts w:ascii="Courier New" w:hAnsi="Courier New" w:cs="Courier New"/>
            </w:rPr>
          </w:rPrChange>
        </w:rPr>
      </w:pPr>
      <w:ins w:id="2625" w:author="Abhishek Deep Nigam" w:date="2015-10-26T01:01:00Z">
        <w:r w:rsidRPr="00073577">
          <w:rPr>
            <w:rFonts w:ascii="Courier New" w:hAnsi="Courier New" w:cs="Courier New"/>
            <w:sz w:val="16"/>
            <w:szCs w:val="16"/>
            <w:rPrChange w:id="2626" w:author="Abhishek Deep Nigam" w:date="2015-10-26T01:01:00Z">
              <w:rPr>
                <w:rFonts w:ascii="Courier New" w:hAnsi="Courier New" w:cs="Courier New"/>
              </w:rPr>
            </w:rPrChange>
          </w:rPr>
          <w:t>[1]-&gt;D[2]-&gt;E[3]-&gt;A(Backtracking)</w:t>
        </w:r>
      </w:ins>
    </w:p>
    <w:p w14:paraId="5CB2ED4E" w14:textId="77777777" w:rsidR="00073577" w:rsidRPr="00073577" w:rsidRDefault="00073577" w:rsidP="00073577">
      <w:pPr>
        <w:spacing w:before="0" w:after="0"/>
        <w:rPr>
          <w:ins w:id="2627" w:author="Abhishek Deep Nigam" w:date="2015-10-26T01:01:00Z"/>
          <w:rFonts w:ascii="Courier New" w:hAnsi="Courier New" w:cs="Courier New"/>
          <w:sz w:val="16"/>
          <w:szCs w:val="16"/>
          <w:rPrChange w:id="2628" w:author="Abhishek Deep Nigam" w:date="2015-10-26T01:01:00Z">
            <w:rPr>
              <w:ins w:id="2629" w:author="Abhishek Deep Nigam" w:date="2015-10-26T01:01:00Z"/>
              <w:rFonts w:ascii="Courier New" w:hAnsi="Courier New" w:cs="Courier New"/>
            </w:rPr>
          </w:rPrChange>
        </w:rPr>
      </w:pPr>
      <w:ins w:id="2630" w:author="Abhishek Deep Nigam" w:date="2015-10-26T01:01:00Z">
        <w:r w:rsidRPr="00073577">
          <w:rPr>
            <w:rFonts w:ascii="Courier New" w:hAnsi="Courier New" w:cs="Courier New"/>
            <w:sz w:val="16"/>
            <w:szCs w:val="16"/>
            <w:rPrChange w:id="2631" w:author="Abhishek Deep Nigam" w:date="2015-10-26T01:01:00Z">
              <w:rPr>
                <w:rFonts w:ascii="Courier New" w:hAnsi="Courier New" w:cs="Courier New"/>
              </w:rPr>
            </w:rPrChange>
          </w:rPr>
          <w:t>[3]-&gt;M(Backtracking)</w:t>
        </w:r>
      </w:ins>
    </w:p>
    <w:p w14:paraId="5746A233" w14:textId="77777777" w:rsidR="00073577" w:rsidRPr="00073577" w:rsidRDefault="00073577" w:rsidP="00073577">
      <w:pPr>
        <w:spacing w:before="0" w:after="0"/>
        <w:rPr>
          <w:ins w:id="2632" w:author="Abhishek Deep Nigam" w:date="2015-10-26T01:01:00Z"/>
          <w:rFonts w:ascii="Courier New" w:hAnsi="Courier New" w:cs="Courier New"/>
          <w:sz w:val="16"/>
          <w:szCs w:val="16"/>
          <w:rPrChange w:id="2633" w:author="Abhishek Deep Nigam" w:date="2015-10-26T01:01:00Z">
            <w:rPr>
              <w:ins w:id="2634" w:author="Abhishek Deep Nigam" w:date="2015-10-26T01:01:00Z"/>
              <w:rFonts w:ascii="Courier New" w:hAnsi="Courier New" w:cs="Courier New"/>
            </w:rPr>
          </w:rPrChange>
        </w:rPr>
      </w:pPr>
      <w:ins w:id="2635" w:author="Abhishek Deep Nigam" w:date="2015-10-26T01:01:00Z">
        <w:r w:rsidRPr="00073577">
          <w:rPr>
            <w:rFonts w:ascii="Courier New" w:hAnsi="Courier New" w:cs="Courier New"/>
            <w:sz w:val="16"/>
            <w:szCs w:val="16"/>
            <w:rPrChange w:id="2636" w:author="Abhishek Deep Nigam" w:date="2015-10-26T01:01:00Z">
              <w:rPr>
                <w:rFonts w:ascii="Courier New" w:hAnsi="Courier New" w:cs="Courier New"/>
              </w:rPr>
            </w:rPrChange>
          </w:rPr>
          <w:t>[3]-&gt;S(Backtracking)</w:t>
        </w:r>
      </w:ins>
    </w:p>
    <w:p w14:paraId="4BC968B3" w14:textId="77777777" w:rsidR="00073577" w:rsidRPr="00073577" w:rsidRDefault="00073577" w:rsidP="00073577">
      <w:pPr>
        <w:spacing w:before="0" w:after="0"/>
        <w:rPr>
          <w:ins w:id="2637" w:author="Abhishek Deep Nigam" w:date="2015-10-26T01:01:00Z"/>
          <w:rFonts w:ascii="Courier New" w:hAnsi="Courier New" w:cs="Courier New"/>
          <w:sz w:val="16"/>
          <w:szCs w:val="16"/>
          <w:rPrChange w:id="2638" w:author="Abhishek Deep Nigam" w:date="2015-10-26T01:01:00Z">
            <w:rPr>
              <w:ins w:id="2639" w:author="Abhishek Deep Nigam" w:date="2015-10-26T01:01:00Z"/>
              <w:rFonts w:ascii="Courier New" w:hAnsi="Courier New" w:cs="Courier New"/>
            </w:rPr>
          </w:rPrChange>
        </w:rPr>
      </w:pPr>
      <w:ins w:id="2640" w:author="Abhishek Deep Nigam" w:date="2015-10-26T01:01:00Z">
        <w:r w:rsidRPr="00073577">
          <w:rPr>
            <w:rFonts w:ascii="Courier New" w:hAnsi="Courier New" w:cs="Courier New"/>
            <w:sz w:val="16"/>
            <w:szCs w:val="16"/>
            <w:rPrChange w:id="2641" w:author="Abhishek Deep Nigam" w:date="2015-10-26T01:01:00Z">
              <w:rPr>
                <w:rFonts w:ascii="Courier New" w:hAnsi="Courier New" w:cs="Courier New"/>
              </w:rPr>
            </w:rPrChange>
          </w:rPr>
          <w:t>[3]-&gt;W[4]-&gt;O[5]-&gt;W[6]-&gt;E[7]-&gt;A(Backtracking)</w:t>
        </w:r>
      </w:ins>
    </w:p>
    <w:p w14:paraId="08C283A2" w14:textId="77777777" w:rsidR="00073577" w:rsidRPr="00073577" w:rsidRDefault="00073577" w:rsidP="00073577">
      <w:pPr>
        <w:spacing w:before="0" w:after="0"/>
        <w:rPr>
          <w:ins w:id="2642" w:author="Abhishek Deep Nigam" w:date="2015-10-26T01:01:00Z"/>
          <w:rFonts w:ascii="Courier New" w:hAnsi="Courier New" w:cs="Courier New"/>
          <w:sz w:val="16"/>
          <w:szCs w:val="16"/>
          <w:rPrChange w:id="2643" w:author="Abhishek Deep Nigam" w:date="2015-10-26T01:01:00Z">
            <w:rPr>
              <w:ins w:id="2644" w:author="Abhishek Deep Nigam" w:date="2015-10-26T01:01:00Z"/>
              <w:rFonts w:ascii="Courier New" w:hAnsi="Courier New" w:cs="Courier New"/>
            </w:rPr>
          </w:rPrChange>
        </w:rPr>
      </w:pPr>
      <w:ins w:id="2645" w:author="Abhishek Deep Nigam" w:date="2015-10-26T01:01:00Z">
        <w:r w:rsidRPr="00073577">
          <w:rPr>
            <w:rFonts w:ascii="Courier New" w:hAnsi="Courier New" w:cs="Courier New"/>
            <w:sz w:val="16"/>
            <w:szCs w:val="16"/>
            <w:rPrChange w:id="2646" w:author="Abhishek Deep Nigam" w:date="2015-10-26T01:01:00Z">
              <w:rPr>
                <w:rFonts w:ascii="Courier New" w:hAnsi="Courier New" w:cs="Courier New"/>
              </w:rPr>
            </w:rPrChange>
          </w:rPr>
          <w:t>[7]-&gt;E(Backtracking)</w:t>
        </w:r>
      </w:ins>
    </w:p>
    <w:p w14:paraId="294080D8" w14:textId="77777777" w:rsidR="00073577" w:rsidRPr="00073577" w:rsidRDefault="00073577" w:rsidP="00073577">
      <w:pPr>
        <w:spacing w:before="0" w:after="0"/>
        <w:rPr>
          <w:ins w:id="2647" w:author="Abhishek Deep Nigam" w:date="2015-10-26T01:01:00Z"/>
          <w:rFonts w:ascii="Courier New" w:hAnsi="Courier New" w:cs="Courier New"/>
          <w:sz w:val="16"/>
          <w:szCs w:val="16"/>
          <w:rPrChange w:id="2648" w:author="Abhishek Deep Nigam" w:date="2015-10-26T01:01:00Z">
            <w:rPr>
              <w:ins w:id="2649" w:author="Abhishek Deep Nigam" w:date="2015-10-26T01:01:00Z"/>
              <w:rFonts w:ascii="Courier New" w:hAnsi="Courier New" w:cs="Courier New"/>
            </w:rPr>
          </w:rPrChange>
        </w:rPr>
      </w:pPr>
      <w:ins w:id="2650" w:author="Abhishek Deep Nigam" w:date="2015-10-26T01:01:00Z">
        <w:r w:rsidRPr="00073577">
          <w:rPr>
            <w:rFonts w:ascii="Courier New" w:hAnsi="Courier New" w:cs="Courier New"/>
            <w:sz w:val="16"/>
            <w:szCs w:val="16"/>
            <w:rPrChange w:id="2651" w:author="Abhishek Deep Nigam" w:date="2015-10-26T01:01:00Z">
              <w:rPr>
                <w:rFonts w:ascii="Courier New" w:hAnsi="Courier New" w:cs="Courier New"/>
              </w:rPr>
            </w:rPrChange>
          </w:rPr>
          <w:t>[7]-&gt;Y(Backtracking)</w:t>
        </w:r>
      </w:ins>
    </w:p>
    <w:p w14:paraId="2A9BB1A4" w14:textId="77777777" w:rsidR="00073577" w:rsidRPr="00073577" w:rsidRDefault="00073577" w:rsidP="00073577">
      <w:pPr>
        <w:spacing w:before="0" w:after="0"/>
        <w:rPr>
          <w:ins w:id="2652" w:author="Abhishek Deep Nigam" w:date="2015-10-26T01:01:00Z"/>
          <w:rFonts w:ascii="Courier New" w:hAnsi="Courier New" w:cs="Courier New"/>
          <w:sz w:val="16"/>
          <w:szCs w:val="16"/>
          <w:rPrChange w:id="2653" w:author="Abhishek Deep Nigam" w:date="2015-10-26T01:01:00Z">
            <w:rPr>
              <w:ins w:id="2654" w:author="Abhishek Deep Nigam" w:date="2015-10-26T01:01:00Z"/>
              <w:rFonts w:ascii="Courier New" w:hAnsi="Courier New" w:cs="Courier New"/>
            </w:rPr>
          </w:rPrChange>
        </w:rPr>
      </w:pPr>
      <w:ins w:id="2655" w:author="Abhishek Deep Nigam" w:date="2015-10-26T01:01:00Z">
        <w:r w:rsidRPr="00073577">
          <w:rPr>
            <w:rFonts w:ascii="Courier New" w:hAnsi="Courier New" w:cs="Courier New"/>
            <w:sz w:val="16"/>
            <w:szCs w:val="16"/>
            <w:rPrChange w:id="2656" w:author="Abhishek Deep Nigam" w:date="2015-10-26T01:01:00Z">
              <w:rPr>
                <w:rFonts w:ascii="Courier New" w:hAnsi="Courier New" w:cs="Courier New"/>
              </w:rPr>
            </w:rPrChange>
          </w:rPr>
          <w:t>[2]-&gt;L[3]-&gt;A(Backtracking)</w:t>
        </w:r>
      </w:ins>
    </w:p>
    <w:p w14:paraId="31FAABE2" w14:textId="77777777" w:rsidR="00073577" w:rsidRPr="00073577" w:rsidRDefault="00073577" w:rsidP="00073577">
      <w:pPr>
        <w:spacing w:before="0" w:after="0"/>
        <w:rPr>
          <w:ins w:id="2657" w:author="Abhishek Deep Nigam" w:date="2015-10-26T01:01:00Z"/>
          <w:rFonts w:ascii="Courier New" w:hAnsi="Courier New" w:cs="Courier New"/>
          <w:sz w:val="16"/>
          <w:szCs w:val="16"/>
          <w:rPrChange w:id="2658" w:author="Abhishek Deep Nigam" w:date="2015-10-26T01:01:00Z">
            <w:rPr>
              <w:ins w:id="2659" w:author="Abhishek Deep Nigam" w:date="2015-10-26T01:01:00Z"/>
              <w:rFonts w:ascii="Courier New" w:hAnsi="Courier New" w:cs="Courier New"/>
            </w:rPr>
          </w:rPrChange>
        </w:rPr>
      </w:pPr>
      <w:ins w:id="2660" w:author="Abhishek Deep Nigam" w:date="2015-10-26T01:01:00Z">
        <w:r w:rsidRPr="00073577">
          <w:rPr>
            <w:rFonts w:ascii="Courier New" w:hAnsi="Courier New" w:cs="Courier New"/>
            <w:sz w:val="16"/>
            <w:szCs w:val="16"/>
            <w:rPrChange w:id="2661" w:author="Abhishek Deep Nigam" w:date="2015-10-26T01:01:00Z">
              <w:rPr>
                <w:rFonts w:ascii="Courier New" w:hAnsi="Courier New" w:cs="Courier New"/>
              </w:rPr>
            </w:rPrChange>
          </w:rPr>
          <w:t>[3]-&gt;M(Backtracking)</w:t>
        </w:r>
      </w:ins>
    </w:p>
    <w:p w14:paraId="78A0C5A1" w14:textId="77777777" w:rsidR="00073577" w:rsidRPr="00073577" w:rsidRDefault="00073577" w:rsidP="00073577">
      <w:pPr>
        <w:spacing w:before="0" w:after="0"/>
        <w:rPr>
          <w:ins w:id="2662" w:author="Abhishek Deep Nigam" w:date="2015-10-26T01:01:00Z"/>
          <w:rFonts w:ascii="Courier New" w:hAnsi="Courier New" w:cs="Courier New"/>
          <w:sz w:val="16"/>
          <w:szCs w:val="16"/>
          <w:rPrChange w:id="2663" w:author="Abhishek Deep Nigam" w:date="2015-10-26T01:01:00Z">
            <w:rPr>
              <w:ins w:id="2664" w:author="Abhishek Deep Nigam" w:date="2015-10-26T01:01:00Z"/>
              <w:rFonts w:ascii="Courier New" w:hAnsi="Courier New" w:cs="Courier New"/>
            </w:rPr>
          </w:rPrChange>
        </w:rPr>
      </w:pPr>
      <w:ins w:id="2665" w:author="Abhishek Deep Nigam" w:date="2015-10-26T01:01:00Z">
        <w:r w:rsidRPr="00073577">
          <w:rPr>
            <w:rFonts w:ascii="Courier New" w:hAnsi="Courier New" w:cs="Courier New"/>
            <w:sz w:val="16"/>
            <w:szCs w:val="16"/>
            <w:rPrChange w:id="2666" w:author="Abhishek Deep Nigam" w:date="2015-10-26T01:01:00Z">
              <w:rPr>
                <w:rFonts w:ascii="Courier New" w:hAnsi="Courier New" w:cs="Courier New"/>
              </w:rPr>
            </w:rPrChange>
          </w:rPr>
          <w:t>[3]-&gt;S(Backtracking)</w:t>
        </w:r>
      </w:ins>
    </w:p>
    <w:p w14:paraId="4ACAAB19" w14:textId="77777777" w:rsidR="00073577" w:rsidRPr="00073577" w:rsidRDefault="00073577" w:rsidP="00073577">
      <w:pPr>
        <w:spacing w:before="0" w:after="0"/>
        <w:rPr>
          <w:ins w:id="2667" w:author="Abhishek Deep Nigam" w:date="2015-10-26T01:01:00Z"/>
          <w:rFonts w:ascii="Courier New" w:hAnsi="Courier New" w:cs="Courier New"/>
          <w:sz w:val="16"/>
          <w:szCs w:val="16"/>
          <w:rPrChange w:id="2668" w:author="Abhishek Deep Nigam" w:date="2015-10-26T01:01:00Z">
            <w:rPr>
              <w:ins w:id="2669" w:author="Abhishek Deep Nigam" w:date="2015-10-26T01:01:00Z"/>
              <w:rFonts w:ascii="Courier New" w:hAnsi="Courier New" w:cs="Courier New"/>
            </w:rPr>
          </w:rPrChange>
        </w:rPr>
      </w:pPr>
      <w:ins w:id="2670" w:author="Abhishek Deep Nigam" w:date="2015-10-26T01:01:00Z">
        <w:r w:rsidRPr="00073577">
          <w:rPr>
            <w:rFonts w:ascii="Courier New" w:hAnsi="Courier New" w:cs="Courier New"/>
            <w:sz w:val="16"/>
            <w:szCs w:val="16"/>
            <w:rPrChange w:id="2671" w:author="Abhishek Deep Nigam" w:date="2015-10-26T01:01:00Z">
              <w:rPr>
                <w:rFonts w:ascii="Courier New" w:hAnsi="Courier New" w:cs="Courier New"/>
              </w:rPr>
            </w:rPrChange>
          </w:rPr>
          <w:t>[3]-&gt;W[4]-&gt;O[5]-&gt;W[6]-&gt;E[7]-&gt;E(Backtracking)</w:t>
        </w:r>
      </w:ins>
    </w:p>
    <w:p w14:paraId="5C12B06D" w14:textId="77777777" w:rsidR="00073577" w:rsidRPr="00073577" w:rsidRDefault="00073577" w:rsidP="00073577">
      <w:pPr>
        <w:spacing w:before="0" w:after="0"/>
        <w:rPr>
          <w:ins w:id="2672" w:author="Abhishek Deep Nigam" w:date="2015-10-26T01:01:00Z"/>
          <w:rFonts w:ascii="Courier New" w:hAnsi="Courier New" w:cs="Courier New"/>
          <w:sz w:val="16"/>
          <w:szCs w:val="16"/>
          <w:rPrChange w:id="2673" w:author="Abhishek Deep Nigam" w:date="2015-10-26T01:01:00Z">
            <w:rPr>
              <w:ins w:id="2674" w:author="Abhishek Deep Nigam" w:date="2015-10-26T01:01:00Z"/>
              <w:rFonts w:ascii="Courier New" w:hAnsi="Courier New" w:cs="Courier New"/>
            </w:rPr>
          </w:rPrChange>
        </w:rPr>
      </w:pPr>
      <w:ins w:id="2675" w:author="Abhishek Deep Nigam" w:date="2015-10-26T01:01:00Z">
        <w:r w:rsidRPr="00073577">
          <w:rPr>
            <w:rFonts w:ascii="Courier New" w:hAnsi="Courier New" w:cs="Courier New"/>
            <w:sz w:val="16"/>
            <w:szCs w:val="16"/>
            <w:rPrChange w:id="2676" w:author="Abhishek Deep Nigam" w:date="2015-10-26T01:01:00Z">
              <w:rPr>
                <w:rFonts w:ascii="Courier New" w:hAnsi="Courier New" w:cs="Courier New"/>
              </w:rPr>
            </w:rPrChange>
          </w:rPr>
          <w:t>[7]-&gt;I(Backtracking)</w:t>
        </w:r>
      </w:ins>
    </w:p>
    <w:p w14:paraId="54073757" w14:textId="77777777" w:rsidR="00073577" w:rsidRPr="00073577" w:rsidRDefault="00073577" w:rsidP="00073577">
      <w:pPr>
        <w:spacing w:before="0" w:after="0"/>
        <w:rPr>
          <w:ins w:id="2677" w:author="Abhishek Deep Nigam" w:date="2015-10-26T01:01:00Z"/>
          <w:rFonts w:ascii="Courier New" w:hAnsi="Courier New" w:cs="Courier New"/>
          <w:sz w:val="16"/>
          <w:szCs w:val="16"/>
          <w:rPrChange w:id="2678" w:author="Abhishek Deep Nigam" w:date="2015-10-26T01:01:00Z">
            <w:rPr>
              <w:ins w:id="2679" w:author="Abhishek Deep Nigam" w:date="2015-10-26T01:01:00Z"/>
              <w:rFonts w:ascii="Courier New" w:hAnsi="Courier New" w:cs="Courier New"/>
            </w:rPr>
          </w:rPrChange>
        </w:rPr>
      </w:pPr>
      <w:ins w:id="2680" w:author="Abhishek Deep Nigam" w:date="2015-10-26T01:01:00Z">
        <w:r w:rsidRPr="00073577">
          <w:rPr>
            <w:rFonts w:ascii="Courier New" w:hAnsi="Courier New" w:cs="Courier New"/>
            <w:sz w:val="16"/>
            <w:szCs w:val="16"/>
            <w:rPrChange w:id="2681" w:author="Abhishek Deep Nigam" w:date="2015-10-26T01:01:00Z">
              <w:rPr>
                <w:rFonts w:ascii="Courier New" w:hAnsi="Courier New" w:cs="Courier New"/>
              </w:rPr>
            </w:rPrChange>
          </w:rPr>
          <w:t>[1]-&gt;F[2]-&gt;E[3]-&gt;A(Backtracking)</w:t>
        </w:r>
      </w:ins>
    </w:p>
    <w:p w14:paraId="33E2D41B" w14:textId="77777777" w:rsidR="00073577" w:rsidRPr="00073577" w:rsidRDefault="00073577" w:rsidP="00073577">
      <w:pPr>
        <w:spacing w:before="0" w:after="0"/>
        <w:rPr>
          <w:ins w:id="2682" w:author="Abhishek Deep Nigam" w:date="2015-10-26T01:01:00Z"/>
          <w:rFonts w:ascii="Courier New" w:hAnsi="Courier New" w:cs="Courier New"/>
          <w:sz w:val="16"/>
          <w:szCs w:val="16"/>
          <w:rPrChange w:id="2683" w:author="Abhishek Deep Nigam" w:date="2015-10-26T01:01:00Z">
            <w:rPr>
              <w:ins w:id="2684" w:author="Abhishek Deep Nigam" w:date="2015-10-26T01:01:00Z"/>
              <w:rFonts w:ascii="Courier New" w:hAnsi="Courier New" w:cs="Courier New"/>
            </w:rPr>
          </w:rPrChange>
        </w:rPr>
      </w:pPr>
      <w:ins w:id="2685" w:author="Abhishek Deep Nigam" w:date="2015-10-26T01:01:00Z">
        <w:r w:rsidRPr="00073577">
          <w:rPr>
            <w:rFonts w:ascii="Courier New" w:hAnsi="Courier New" w:cs="Courier New"/>
            <w:sz w:val="16"/>
            <w:szCs w:val="16"/>
            <w:rPrChange w:id="2686" w:author="Abhishek Deep Nigam" w:date="2015-10-26T01:01:00Z">
              <w:rPr>
                <w:rFonts w:ascii="Courier New" w:hAnsi="Courier New" w:cs="Courier New"/>
              </w:rPr>
            </w:rPrChange>
          </w:rPr>
          <w:t>[3]-&gt;M(Backtracking)</w:t>
        </w:r>
      </w:ins>
    </w:p>
    <w:p w14:paraId="1FEFDEEF" w14:textId="77777777" w:rsidR="00073577" w:rsidRPr="00073577" w:rsidRDefault="00073577" w:rsidP="00073577">
      <w:pPr>
        <w:spacing w:before="0" w:after="0"/>
        <w:rPr>
          <w:ins w:id="2687" w:author="Abhishek Deep Nigam" w:date="2015-10-26T01:01:00Z"/>
          <w:rFonts w:ascii="Courier New" w:hAnsi="Courier New" w:cs="Courier New"/>
          <w:sz w:val="16"/>
          <w:szCs w:val="16"/>
          <w:rPrChange w:id="2688" w:author="Abhishek Deep Nigam" w:date="2015-10-26T01:01:00Z">
            <w:rPr>
              <w:ins w:id="2689" w:author="Abhishek Deep Nigam" w:date="2015-10-26T01:01:00Z"/>
              <w:rFonts w:ascii="Courier New" w:hAnsi="Courier New" w:cs="Courier New"/>
            </w:rPr>
          </w:rPrChange>
        </w:rPr>
      </w:pPr>
      <w:ins w:id="2690" w:author="Abhishek Deep Nigam" w:date="2015-10-26T01:01:00Z">
        <w:r w:rsidRPr="00073577">
          <w:rPr>
            <w:rFonts w:ascii="Courier New" w:hAnsi="Courier New" w:cs="Courier New"/>
            <w:sz w:val="16"/>
            <w:szCs w:val="16"/>
            <w:rPrChange w:id="2691" w:author="Abhishek Deep Nigam" w:date="2015-10-26T01:01:00Z">
              <w:rPr>
                <w:rFonts w:ascii="Courier New" w:hAnsi="Courier New" w:cs="Courier New"/>
              </w:rPr>
            </w:rPrChange>
          </w:rPr>
          <w:t>[3]-&gt;S(Backtracking)</w:t>
        </w:r>
      </w:ins>
    </w:p>
    <w:p w14:paraId="50484978" w14:textId="77777777" w:rsidR="00073577" w:rsidRPr="00073577" w:rsidRDefault="00073577" w:rsidP="00073577">
      <w:pPr>
        <w:spacing w:before="0" w:after="0"/>
        <w:rPr>
          <w:ins w:id="2692" w:author="Abhishek Deep Nigam" w:date="2015-10-26T01:01:00Z"/>
          <w:rFonts w:ascii="Courier New" w:hAnsi="Courier New" w:cs="Courier New"/>
          <w:sz w:val="16"/>
          <w:szCs w:val="16"/>
          <w:rPrChange w:id="2693" w:author="Abhishek Deep Nigam" w:date="2015-10-26T01:01:00Z">
            <w:rPr>
              <w:ins w:id="2694" w:author="Abhishek Deep Nigam" w:date="2015-10-26T01:01:00Z"/>
              <w:rFonts w:ascii="Courier New" w:hAnsi="Courier New" w:cs="Courier New"/>
            </w:rPr>
          </w:rPrChange>
        </w:rPr>
      </w:pPr>
      <w:ins w:id="2695" w:author="Abhishek Deep Nigam" w:date="2015-10-26T01:01:00Z">
        <w:r w:rsidRPr="00073577">
          <w:rPr>
            <w:rFonts w:ascii="Courier New" w:hAnsi="Courier New" w:cs="Courier New"/>
            <w:sz w:val="16"/>
            <w:szCs w:val="16"/>
            <w:rPrChange w:id="2696" w:author="Abhishek Deep Nigam" w:date="2015-10-26T01:01:00Z">
              <w:rPr>
                <w:rFonts w:ascii="Courier New" w:hAnsi="Courier New" w:cs="Courier New"/>
              </w:rPr>
            </w:rPrChange>
          </w:rPr>
          <w:t>[3]-&gt;W[4]-&gt;O[5]-&gt;W[6]-&gt;E[7]-&gt;A(Backtracking)</w:t>
        </w:r>
      </w:ins>
    </w:p>
    <w:p w14:paraId="003767D9" w14:textId="77777777" w:rsidR="00073577" w:rsidRPr="00073577" w:rsidRDefault="00073577" w:rsidP="00073577">
      <w:pPr>
        <w:spacing w:before="0" w:after="0"/>
        <w:rPr>
          <w:ins w:id="2697" w:author="Abhishek Deep Nigam" w:date="2015-10-26T01:01:00Z"/>
          <w:rFonts w:ascii="Courier New" w:hAnsi="Courier New" w:cs="Courier New"/>
          <w:sz w:val="16"/>
          <w:szCs w:val="16"/>
          <w:rPrChange w:id="2698" w:author="Abhishek Deep Nigam" w:date="2015-10-26T01:01:00Z">
            <w:rPr>
              <w:ins w:id="2699" w:author="Abhishek Deep Nigam" w:date="2015-10-26T01:01:00Z"/>
              <w:rFonts w:ascii="Courier New" w:hAnsi="Courier New" w:cs="Courier New"/>
            </w:rPr>
          </w:rPrChange>
        </w:rPr>
      </w:pPr>
      <w:ins w:id="2700" w:author="Abhishek Deep Nigam" w:date="2015-10-26T01:01:00Z">
        <w:r w:rsidRPr="00073577">
          <w:rPr>
            <w:rFonts w:ascii="Courier New" w:hAnsi="Courier New" w:cs="Courier New"/>
            <w:sz w:val="16"/>
            <w:szCs w:val="16"/>
            <w:rPrChange w:id="2701" w:author="Abhishek Deep Nigam" w:date="2015-10-26T01:01:00Z">
              <w:rPr>
                <w:rFonts w:ascii="Courier New" w:hAnsi="Courier New" w:cs="Courier New"/>
              </w:rPr>
            </w:rPrChange>
          </w:rPr>
          <w:t>[7]-&gt;E(Backtracking)</w:t>
        </w:r>
      </w:ins>
    </w:p>
    <w:p w14:paraId="6897AED8" w14:textId="77777777" w:rsidR="00073577" w:rsidRPr="00073577" w:rsidRDefault="00073577" w:rsidP="00073577">
      <w:pPr>
        <w:spacing w:before="0" w:after="0"/>
        <w:rPr>
          <w:ins w:id="2702" w:author="Abhishek Deep Nigam" w:date="2015-10-26T01:01:00Z"/>
          <w:rFonts w:ascii="Courier New" w:hAnsi="Courier New" w:cs="Courier New"/>
          <w:sz w:val="16"/>
          <w:szCs w:val="16"/>
          <w:rPrChange w:id="2703" w:author="Abhishek Deep Nigam" w:date="2015-10-26T01:01:00Z">
            <w:rPr>
              <w:ins w:id="2704" w:author="Abhishek Deep Nigam" w:date="2015-10-26T01:01:00Z"/>
              <w:rFonts w:ascii="Courier New" w:hAnsi="Courier New" w:cs="Courier New"/>
            </w:rPr>
          </w:rPrChange>
        </w:rPr>
      </w:pPr>
      <w:ins w:id="2705" w:author="Abhishek Deep Nigam" w:date="2015-10-26T01:01:00Z">
        <w:r w:rsidRPr="00073577">
          <w:rPr>
            <w:rFonts w:ascii="Courier New" w:hAnsi="Courier New" w:cs="Courier New"/>
            <w:sz w:val="16"/>
            <w:szCs w:val="16"/>
            <w:rPrChange w:id="2706" w:author="Abhishek Deep Nigam" w:date="2015-10-26T01:01:00Z">
              <w:rPr>
                <w:rFonts w:ascii="Courier New" w:hAnsi="Courier New" w:cs="Courier New"/>
              </w:rPr>
            </w:rPrChange>
          </w:rPr>
          <w:t>[7]-&gt;Y(Backtracking)</w:t>
        </w:r>
      </w:ins>
    </w:p>
    <w:p w14:paraId="1E1B8B75" w14:textId="77777777" w:rsidR="00073577" w:rsidRPr="00073577" w:rsidRDefault="00073577" w:rsidP="00073577">
      <w:pPr>
        <w:spacing w:before="0" w:after="0"/>
        <w:rPr>
          <w:ins w:id="2707" w:author="Abhishek Deep Nigam" w:date="2015-10-26T01:01:00Z"/>
          <w:rFonts w:ascii="Courier New" w:hAnsi="Courier New" w:cs="Courier New"/>
          <w:sz w:val="16"/>
          <w:szCs w:val="16"/>
          <w:rPrChange w:id="2708" w:author="Abhishek Deep Nigam" w:date="2015-10-26T01:01:00Z">
            <w:rPr>
              <w:ins w:id="2709" w:author="Abhishek Deep Nigam" w:date="2015-10-26T01:01:00Z"/>
              <w:rFonts w:ascii="Courier New" w:hAnsi="Courier New" w:cs="Courier New"/>
            </w:rPr>
          </w:rPrChange>
        </w:rPr>
      </w:pPr>
      <w:ins w:id="2710" w:author="Abhishek Deep Nigam" w:date="2015-10-26T01:01:00Z">
        <w:r w:rsidRPr="00073577">
          <w:rPr>
            <w:rFonts w:ascii="Courier New" w:hAnsi="Courier New" w:cs="Courier New"/>
            <w:sz w:val="16"/>
            <w:szCs w:val="16"/>
            <w:rPrChange w:id="2711" w:author="Abhishek Deep Nigam" w:date="2015-10-26T01:01:00Z">
              <w:rPr>
                <w:rFonts w:ascii="Courier New" w:hAnsi="Courier New" w:cs="Courier New"/>
              </w:rPr>
            </w:rPrChange>
          </w:rPr>
          <w:t>[1]-&gt;H[2]-&gt;T[3]-&gt;A(Backtracking)</w:t>
        </w:r>
      </w:ins>
    </w:p>
    <w:p w14:paraId="21C1DA74" w14:textId="77777777" w:rsidR="00073577" w:rsidRPr="00073577" w:rsidRDefault="00073577" w:rsidP="00073577">
      <w:pPr>
        <w:spacing w:before="0" w:after="0"/>
        <w:rPr>
          <w:ins w:id="2712" w:author="Abhishek Deep Nigam" w:date="2015-10-26T01:01:00Z"/>
          <w:rFonts w:ascii="Courier New" w:hAnsi="Courier New" w:cs="Courier New"/>
          <w:sz w:val="16"/>
          <w:szCs w:val="16"/>
          <w:rPrChange w:id="2713" w:author="Abhishek Deep Nigam" w:date="2015-10-26T01:01:00Z">
            <w:rPr>
              <w:ins w:id="2714" w:author="Abhishek Deep Nigam" w:date="2015-10-26T01:01:00Z"/>
              <w:rFonts w:ascii="Courier New" w:hAnsi="Courier New" w:cs="Courier New"/>
            </w:rPr>
          </w:rPrChange>
        </w:rPr>
      </w:pPr>
      <w:ins w:id="2715" w:author="Abhishek Deep Nigam" w:date="2015-10-26T01:01:00Z">
        <w:r w:rsidRPr="00073577">
          <w:rPr>
            <w:rFonts w:ascii="Courier New" w:hAnsi="Courier New" w:cs="Courier New"/>
            <w:sz w:val="16"/>
            <w:szCs w:val="16"/>
            <w:rPrChange w:id="2716" w:author="Abhishek Deep Nigam" w:date="2015-10-26T01:01:00Z">
              <w:rPr>
                <w:rFonts w:ascii="Courier New" w:hAnsi="Courier New" w:cs="Courier New"/>
              </w:rPr>
            </w:rPrChange>
          </w:rPr>
          <w:t>[3]-&gt;M(Backtracking)</w:t>
        </w:r>
      </w:ins>
    </w:p>
    <w:p w14:paraId="24E64A8A" w14:textId="77777777" w:rsidR="00073577" w:rsidRPr="00073577" w:rsidRDefault="00073577" w:rsidP="00073577">
      <w:pPr>
        <w:spacing w:before="0" w:after="0"/>
        <w:rPr>
          <w:ins w:id="2717" w:author="Abhishek Deep Nigam" w:date="2015-10-26T01:01:00Z"/>
          <w:rFonts w:ascii="Courier New" w:hAnsi="Courier New" w:cs="Courier New"/>
          <w:sz w:val="16"/>
          <w:szCs w:val="16"/>
          <w:rPrChange w:id="2718" w:author="Abhishek Deep Nigam" w:date="2015-10-26T01:01:00Z">
            <w:rPr>
              <w:ins w:id="2719" w:author="Abhishek Deep Nigam" w:date="2015-10-26T01:01:00Z"/>
              <w:rFonts w:ascii="Courier New" w:hAnsi="Courier New" w:cs="Courier New"/>
            </w:rPr>
          </w:rPrChange>
        </w:rPr>
      </w:pPr>
      <w:ins w:id="2720" w:author="Abhishek Deep Nigam" w:date="2015-10-26T01:01:00Z">
        <w:r w:rsidRPr="00073577">
          <w:rPr>
            <w:rFonts w:ascii="Courier New" w:hAnsi="Courier New" w:cs="Courier New"/>
            <w:sz w:val="16"/>
            <w:szCs w:val="16"/>
            <w:rPrChange w:id="2721" w:author="Abhishek Deep Nigam" w:date="2015-10-26T01:01:00Z">
              <w:rPr>
                <w:rFonts w:ascii="Courier New" w:hAnsi="Courier New" w:cs="Courier New"/>
              </w:rPr>
            </w:rPrChange>
          </w:rPr>
          <w:t>[3]-&gt;S(Backtracking)</w:t>
        </w:r>
      </w:ins>
    </w:p>
    <w:p w14:paraId="31C66507" w14:textId="77777777" w:rsidR="00073577" w:rsidRPr="00073577" w:rsidRDefault="00073577" w:rsidP="00073577">
      <w:pPr>
        <w:spacing w:before="0" w:after="0"/>
        <w:rPr>
          <w:ins w:id="2722" w:author="Abhishek Deep Nigam" w:date="2015-10-26T01:01:00Z"/>
          <w:rFonts w:ascii="Courier New" w:hAnsi="Courier New" w:cs="Courier New"/>
          <w:sz w:val="16"/>
          <w:szCs w:val="16"/>
          <w:rPrChange w:id="2723" w:author="Abhishek Deep Nigam" w:date="2015-10-26T01:01:00Z">
            <w:rPr>
              <w:ins w:id="2724" w:author="Abhishek Deep Nigam" w:date="2015-10-26T01:01:00Z"/>
              <w:rFonts w:ascii="Courier New" w:hAnsi="Courier New" w:cs="Courier New"/>
            </w:rPr>
          </w:rPrChange>
        </w:rPr>
      </w:pPr>
      <w:ins w:id="2725" w:author="Abhishek Deep Nigam" w:date="2015-10-26T01:01:00Z">
        <w:r w:rsidRPr="00073577">
          <w:rPr>
            <w:rFonts w:ascii="Courier New" w:hAnsi="Courier New" w:cs="Courier New"/>
            <w:sz w:val="16"/>
            <w:szCs w:val="16"/>
            <w:rPrChange w:id="2726" w:author="Abhishek Deep Nigam" w:date="2015-10-26T01:01:00Z">
              <w:rPr>
                <w:rFonts w:ascii="Courier New" w:hAnsi="Courier New" w:cs="Courier New"/>
              </w:rPr>
            </w:rPrChange>
          </w:rPr>
          <w:t>[3]-&gt;W[4]-&gt;O[5]-&gt;W[6]-&gt;E(Backtracking)</w:t>
        </w:r>
      </w:ins>
    </w:p>
    <w:p w14:paraId="231E8FAB" w14:textId="77777777" w:rsidR="00073577" w:rsidRPr="00073577" w:rsidRDefault="00073577" w:rsidP="00073577">
      <w:pPr>
        <w:spacing w:before="0" w:after="0"/>
        <w:rPr>
          <w:ins w:id="2727" w:author="Abhishek Deep Nigam" w:date="2015-10-26T01:01:00Z"/>
          <w:rFonts w:ascii="Courier New" w:hAnsi="Courier New" w:cs="Courier New"/>
          <w:sz w:val="16"/>
          <w:szCs w:val="16"/>
          <w:rPrChange w:id="2728" w:author="Abhishek Deep Nigam" w:date="2015-10-26T01:01:00Z">
            <w:rPr>
              <w:ins w:id="2729" w:author="Abhishek Deep Nigam" w:date="2015-10-26T01:01:00Z"/>
              <w:rFonts w:ascii="Courier New" w:hAnsi="Courier New" w:cs="Courier New"/>
            </w:rPr>
          </w:rPrChange>
        </w:rPr>
      </w:pPr>
      <w:ins w:id="2730" w:author="Abhishek Deep Nigam" w:date="2015-10-26T01:01:00Z">
        <w:r w:rsidRPr="00073577">
          <w:rPr>
            <w:rFonts w:ascii="Courier New" w:hAnsi="Courier New" w:cs="Courier New"/>
            <w:sz w:val="16"/>
            <w:szCs w:val="16"/>
            <w:rPrChange w:id="2731" w:author="Abhishek Deep Nigam" w:date="2015-10-26T01:01:00Z">
              <w:rPr>
                <w:rFonts w:ascii="Courier New" w:hAnsi="Courier New" w:cs="Courier New"/>
              </w:rPr>
            </w:rPrChange>
          </w:rPr>
          <w:t>[1]-&gt;I(Backtracking)</w:t>
        </w:r>
      </w:ins>
    </w:p>
    <w:p w14:paraId="667A4998" w14:textId="77777777" w:rsidR="00073577" w:rsidRPr="00073577" w:rsidRDefault="00073577" w:rsidP="00073577">
      <w:pPr>
        <w:spacing w:before="0" w:after="0"/>
        <w:rPr>
          <w:ins w:id="2732" w:author="Abhishek Deep Nigam" w:date="2015-10-26T01:01:00Z"/>
          <w:rFonts w:ascii="Courier New" w:hAnsi="Courier New" w:cs="Courier New"/>
          <w:sz w:val="16"/>
          <w:szCs w:val="16"/>
          <w:rPrChange w:id="2733" w:author="Abhishek Deep Nigam" w:date="2015-10-26T01:01:00Z">
            <w:rPr>
              <w:ins w:id="2734" w:author="Abhishek Deep Nigam" w:date="2015-10-26T01:01:00Z"/>
              <w:rFonts w:ascii="Courier New" w:hAnsi="Courier New" w:cs="Courier New"/>
            </w:rPr>
          </w:rPrChange>
        </w:rPr>
      </w:pPr>
      <w:ins w:id="2735" w:author="Abhishek Deep Nigam" w:date="2015-10-26T01:01:00Z">
        <w:r w:rsidRPr="00073577">
          <w:rPr>
            <w:rFonts w:ascii="Courier New" w:hAnsi="Courier New" w:cs="Courier New"/>
            <w:sz w:val="16"/>
            <w:szCs w:val="16"/>
            <w:rPrChange w:id="2736" w:author="Abhishek Deep Nigam" w:date="2015-10-26T01:01:00Z">
              <w:rPr>
                <w:rFonts w:ascii="Courier New" w:hAnsi="Courier New" w:cs="Courier New"/>
              </w:rPr>
            </w:rPrChange>
          </w:rPr>
          <w:t>[1]-&gt;L[2]-&gt;A[3]-&gt;A(Backtracking)</w:t>
        </w:r>
      </w:ins>
    </w:p>
    <w:p w14:paraId="7C662814" w14:textId="77777777" w:rsidR="00073577" w:rsidRPr="00073577" w:rsidRDefault="00073577" w:rsidP="00073577">
      <w:pPr>
        <w:spacing w:before="0" w:after="0"/>
        <w:rPr>
          <w:ins w:id="2737" w:author="Abhishek Deep Nigam" w:date="2015-10-26T01:01:00Z"/>
          <w:rFonts w:ascii="Courier New" w:hAnsi="Courier New" w:cs="Courier New"/>
          <w:sz w:val="16"/>
          <w:szCs w:val="16"/>
          <w:rPrChange w:id="2738" w:author="Abhishek Deep Nigam" w:date="2015-10-26T01:01:00Z">
            <w:rPr>
              <w:ins w:id="2739" w:author="Abhishek Deep Nigam" w:date="2015-10-26T01:01:00Z"/>
              <w:rFonts w:ascii="Courier New" w:hAnsi="Courier New" w:cs="Courier New"/>
            </w:rPr>
          </w:rPrChange>
        </w:rPr>
      </w:pPr>
      <w:ins w:id="2740" w:author="Abhishek Deep Nigam" w:date="2015-10-26T01:01:00Z">
        <w:r w:rsidRPr="00073577">
          <w:rPr>
            <w:rFonts w:ascii="Courier New" w:hAnsi="Courier New" w:cs="Courier New"/>
            <w:sz w:val="16"/>
            <w:szCs w:val="16"/>
            <w:rPrChange w:id="2741" w:author="Abhishek Deep Nigam" w:date="2015-10-26T01:01:00Z">
              <w:rPr>
                <w:rFonts w:ascii="Courier New" w:hAnsi="Courier New" w:cs="Courier New"/>
              </w:rPr>
            </w:rPrChange>
          </w:rPr>
          <w:t>[3]-&gt;M(Backtracking)</w:t>
        </w:r>
      </w:ins>
    </w:p>
    <w:p w14:paraId="761C7BA0" w14:textId="77777777" w:rsidR="00073577" w:rsidRPr="00073577" w:rsidRDefault="00073577" w:rsidP="00073577">
      <w:pPr>
        <w:spacing w:before="0" w:after="0"/>
        <w:rPr>
          <w:ins w:id="2742" w:author="Abhishek Deep Nigam" w:date="2015-10-26T01:01:00Z"/>
          <w:rFonts w:ascii="Courier New" w:hAnsi="Courier New" w:cs="Courier New"/>
          <w:sz w:val="16"/>
          <w:szCs w:val="16"/>
          <w:rPrChange w:id="2743" w:author="Abhishek Deep Nigam" w:date="2015-10-26T01:01:00Z">
            <w:rPr>
              <w:ins w:id="2744" w:author="Abhishek Deep Nigam" w:date="2015-10-26T01:01:00Z"/>
              <w:rFonts w:ascii="Courier New" w:hAnsi="Courier New" w:cs="Courier New"/>
            </w:rPr>
          </w:rPrChange>
        </w:rPr>
      </w:pPr>
      <w:ins w:id="2745" w:author="Abhishek Deep Nigam" w:date="2015-10-26T01:01:00Z">
        <w:r w:rsidRPr="00073577">
          <w:rPr>
            <w:rFonts w:ascii="Courier New" w:hAnsi="Courier New" w:cs="Courier New"/>
            <w:sz w:val="16"/>
            <w:szCs w:val="16"/>
            <w:rPrChange w:id="2746" w:author="Abhishek Deep Nigam" w:date="2015-10-26T01:01:00Z">
              <w:rPr>
                <w:rFonts w:ascii="Courier New" w:hAnsi="Courier New" w:cs="Courier New"/>
              </w:rPr>
            </w:rPrChange>
          </w:rPr>
          <w:t>[3]-&gt;S(Backtracking)</w:t>
        </w:r>
      </w:ins>
    </w:p>
    <w:p w14:paraId="3DBFACC6" w14:textId="77777777" w:rsidR="00073577" w:rsidRPr="00073577" w:rsidRDefault="00073577" w:rsidP="00073577">
      <w:pPr>
        <w:spacing w:before="0" w:after="0"/>
        <w:rPr>
          <w:ins w:id="2747" w:author="Abhishek Deep Nigam" w:date="2015-10-26T01:01:00Z"/>
          <w:rFonts w:ascii="Courier New" w:hAnsi="Courier New" w:cs="Courier New"/>
          <w:sz w:val="16"/>
          <w:szCs w:val="16"/>
          <w:rPrChange w:id="2748" w:author="Abhishek Deep Nigam" w:date="2015-10-26T01:01:00Z">
            <w:rPr>
              <w:ins w:id="2749" w:author="Abhishek Deep Nigam" w:date="2015-10-26T01:01:00Z"/>
              <w:rFonts w:ascii="Courier New" w:hAnsi="Courier New" w:cs="Courier New"/>
            </w:rPr>
          </w:rPrChange>
        </w:rPr>
      </w:pPr>
      <w:ins w:id="2750" w:author="Abhishek Deep Nigam" w:date="2015-10-26T01:01:00Z">
        <w:r w:rsidRPr="00073577">
          <w:rPr>
            <w:rFonts w:ascii="Courier New" w:hAnsi="Courier New" w:cs="Courier New"/>
            <w:sz w:val="16"/>
            <w:szCs w:val="16"/>
            <w:rPrChange w:id="2751" w:author="Abhishek Deep Nigam" w:date="2015-10-26T01:01:00Z">
              <w:rPr>
                <w:rFonts w:ascii="Courier New" w:hAnsi="Courier New" w:cs="Courier New"/>
              </w:rPr>
            </w:rPrChange>
          </w:rPr>
          <w:t>[3]-&gt;W[4]-&gt;O[5]-&gt;W[6]-&gt;E[7]-&gt;A(Backtracking)</w:t>
        </w:r>
      </w:ins>
    </w:p>
    <w:p w14:paraId="7D54074F" w14:textId="77777777" w:rsidR="00073577" w:rsidRPr="00073577" w:rsidRDefault="00073577" w:rsidP="00073577">
      <w:pPr>
        <w:spacing w:before="0" w:after="0"/>
        <w:rPr>
          <w:ins w:id="2752" w:author="Abhishek Deep Nigam" w:date="2015-10-26T01:01:00Z"/>
          <w:rFonts w:ascii="Courier New" w:hAnsi="Courier New" w:cs="Courier New"/>
          <w:sz w:val="16"/>
          <w:szCs w:val="16"/>
          <w:rPrChange w:id="2753" w:author="Abhishek Deep Nigam" w:date="2015-10-26T01:01:00Z">
            <w:rPr>
              <w:ins w:id="2754" w:author="Abhishek Deep Nigam" w:date="2015-10-26T01:01:00Z"/>
              <w:rFonts w:ascii="Courier New" w:hAnsi="Courier New" w:cs="Courier New"/>
            </w:rPr>
          </w:rPrChange>
        </w:rPr>
      </w:pPr>
      <w:ins w:id="2755" w:author="Abhishek Deep Nigam" w:date="2015-10-26T01:01:00Z">
        <w:r w:rsidRPr="00073577">
          <w:rPr>
            <w:rFonts w:ascii="Courier New" w:hAnsi="Courier New" w:cs="Courier New"/>
            <w:sz w:val="16"/>
            <w:szCs w:val="16"/>
            <w:rPrChange w:id="2756" w:author="Abhishek Deep Nigam" w:date="2015-10-26T01:01:00Z">
              <w:rPr>
                <w:rFonts w:ascii="Courier New" w:hAnsi="Courier New" w:cs="Courier New"/>
              </w:rPr>
            </w:rPrChange>
          </w:rPr>
          <w:t>[2]-&gt;L[3]-&gt;A(Backtracking)</w:t>
        </w:r>
      </w:ins>
    </w:p>
    <w:p w14:paraId="1BA96AAC" w14:textId="77777777" w:rsidR="00073577" w:rsidRPr="00073577" w:rsidRDefault="00073577" w:rsidP="00073577">
      <w:pPr>
        <w:spacing w:before="0" w:after="0"/>
        <w:rPr>
          <w:ins w:id="2757" w:author="Abhishek Deep Nigam" w:date="2015-10-26T01:01:00Z"/>
          <w:rFonts w:ascii="Courier New" w:hAnsi="Courier New" w:cs="Courier New"/>
          <w:sz w:val="16"/>
          <w:szCs w:val="16"/>
          <w:rPrChange w:id="2758" w:author="Abhishek Deep Nigam" w:date="2015-10-26T01:01:00Z">
            <w:rPr>
              <w:ins w:id="2759" w:author="Abhishek Deep Nigam" w:date="2015-10-26T01:01:00Z"/>
              <w:rFonts w:ascii="Courier New" w:hAnsi="Courier New" w:cs="Courier New"/>
            </w:rPr>
          </w:rPrChange>
        </w:rPr>
      </w:pPr>
      <w:ins w:id="2760" w:author="Abhishek Deep Nigam" w:date="2015-10-26T01:01:00Z">
        <w:r w:rsidRPr="00073577">
          <w:rPr>
            <w:rFonts w:ascii="Courier New" w:hAnsi="Courier New" w:cs="Courier New"/>
            <w:sz w:val="16"/>
            <w:szCs w:val="16"/>
            <w:rPrChange w:id="2761" w:author="Abhishek Deep Nigam" w:date="2015-10-26T01:01:00Z">
              <w:rPr>
                <w:rFonts w:ascii="Courier New" w:hAnsi="Courier New" w:cs="Courier New"/>
              </w:rPr>
            </w:rPrChange>
          </w:rPr>
          <w:t>[3]-&gt;M(Backtracking)</w:t>
        </w:r>
      </w:ins>
    </w:p>
    <w:p w14:paraId="4D6DFD75" w14:textId="77777777" w:rsidR="00073577" w:rsidRPr="00073577" w:rsidRDefault="00073577" w:rsidP="00073577">
      <w:pPr>
        <w:spacing w:before="0" w:after="0"/>
        <w:rPr>
          <w:ins w:id="2762" w:author="Abhishek Deep Nigam" w:date="2015-10-26T01:01:00Z"/>
          <w:rFonts w:ascii="Courier New" w:hAnsi="Courier New" w:cs="Courier New"/>
          <w:sz w:val="16"/>
          <w:szCs w:val="16"/>
          <w:rPrChange w:id="2763" w:author="Abhishek Deep Nigam" w:date="2015-10-26T01:01:00Z">
            <w:rPr>
              <w:ins w:id="2764" w:author="Abhishek Deep Nigam" w:date="2015-10-26T01:01:00Z"/>
              <w:rFonts w:ascii="Courier New" w:hAnsi="Courier New" w:cs="Courier New"/>
            </w:rPr>
          </w:rPrChange>
        </w:rPr>
      </w:pPr>
      <w:ins w:id="2765" w:author="Abhishek Deep Nigam" w:date="2015-10-26T01:01:00Z">
        <w:r w:rsidRPr="00073577">
          <w:rPr>
            <w:rFonts w:ascii="Courier New" w:hAnsi="Courier New" w:cs="Courier New"/>
            <w:sz w:val="16"/>
            <w:szCs w:val="16"/>
            <w:rPrChange w:id="2766" w:author="Abhishek Deep Nigam" w:date="2015-10-26T01:01:00Z">
              <w:rPr>
                <w:rFonts w:ascii="Courier New" w:hAnsi="Courier New" w:cs="Courier New"/>
              </w:rPr>
            </w:rPrChange>
          </w:rPr>
          <w:t>[3]-&gt;S(Backtracking)</w:t>
        </w:r>
      </w:ins>
    </w:p>
    <w:p w14:paraId="0FA15B75" w14:textId="77777777" w:rsidR="00073577" w:rsidRPr="00073577" w:rsidRDefault="00073577" w:rsidP="00073577">
      <w:pPr>
        <w:spacing w:before="0" w:after="0"/>
        <w:rPr>
          <w:ins w:id="2767" w:author="Abhishek Deep Nigam" w:date="2015-10-26T01:01:00Z"/>
          <w:rFonts w:ascii="Courier New" w:hAnsi="Courier New" w:cs="Courier New"/>
          <w:sz w:val="16"/>
          <w:szCs w:val="16"/>
          <w:rPrChange w:id="2768" w:author="Abhishek Deep Nigam" w:date="2015-10-26T01:01:00Z">
            <w:rPr>
              <w:ins w:id="2769" w:author="Abhishek Deep Nigam" w:date="2015-10-26T01:01:00Z"/>
              <w:rFonts w:ascii="Courier New" w:hAnsi="Courier New" w:cs="Courier New"/>
            </w:rPr>
          </w:rPrChange>
        </w:rPr>
      </w:pPr>
      <w:ins w:id="2770" w:author="Abhishek Deep Nigam" w:date="2015-10-26T01:01:00Z">
        <w:r w:rsidRPr="00073577">
          <w:rPr>
            <w:rFonts w:ascii="Courier New" w:hAnsi="Courier New" w:cs="Courier New"/>
            <w:sz w:val="16"/>
            <w:szCs w:val="16"/>
            <w:rPrChange w:id="2771" w:author="Abhishek Deep Nigam" w:date="2015-10-26T01:01:00Z">
              <w:rPr>
                <w:rFonts w:ascii="Courier New" w:hAnsi="Courier New" w:cs="Courier New"/>
              </w:rPr>
            </w:rPrChange>
          </w:rPr>
          <w:t>[3]-&gt;W[4]-&gt;O[5]-&gt;W[6]-&gt;E[7]-&gt;E(Backtracking)</w:t>
        </w:r>
      </w:ins>
    </w:p>
    <w:p w14:paraId="3C3E44D6" w14:textId="77777777" w:rsidR="00073577" w:rsidRPr="00073577" w:rsidRDefault="00073577" w:rsidP="00073577">
      <w:pPr>
        <w:spacing w:before="0" w:after="0"/>
        <w:rPr>
          <w:ins w:id="2772" w:author="Abhishek Deep Nigam" w:date="2015-10-26T01:01:00Z"/>
          <w:rFonts w:ascii="Courier New" w:hAnsi="Courier New" w:cs="Courier New"/>
          <w:sz w:val="16"/>
          <w:szCs w:val="16"/>
          <w:rPrChange w:id="2773" w:author="Abhishek Deep Nigam" w:date="2015-10-26T01:01:00Z">
            <w:rPr>
              <w:ins w:id="2774" w:author="Abhishek Deep Nigam" w:date="2015-10-26T01:01:00Z"/>
              <w:rFonts w:ascii="Courier New" w:hAnsi="Courier New" w:cs="Courier New"/>
            </w:rPr>
          </w:rPrChange>
        </w:rPr>
      </w:pPr>
      <w:ins w:id="2775" w:author="Abhishek Deep Nigam" w:date="2015-10-26T01:01:00Z">
        <w:r w:rsidRPr="00073577">
          <w:rPr>
            <w:rFonts w:ascii="Courier New" w:hAnsi="Courier New" w:cs="Courier New"/>
            <w:sz w:val="16"/>
            <w:szCs w:val="16"/>
            <w:rPrChange w:id="2776" w:author="Abhishek Deep Nigam" w:date="2015-10-26T01:01:00Z">
              <w:rPr>
                <w:rFonts w:ascii="Courier New" w:hAnsi="Courier New" w:cs="Courier New"/>
              </w:rPr>
            </w:rPrChange>
          </w:rPr>
          <w:t>[7]-&gt;I(Backtracking)</w:t>
        </w:r>
      </w:ins>
    </w:p>
    <w:p w14:paraId="3BE39B76" w14:textId="77777777" w:rsidR="00073577" w:rsidRPr="00073577" w:rsidRDefault="00073577" w:rsidP="00073577">
      <w:pPr>
        <w:spacing w:before="0" w:after="0"/>
        <w:rPr>
          <w:ins w:id="2777" w:author="Abhishek Deep Nigam" w:date="2015-10-26T01:01:00Z"/>
          <w:rFonts w:ascii="Courier New" w:hAnsi="Courier New" w:cs="Courier New"/>
          <w:sz w:val="16"/>
          <w:szCs w:val="16"/>
          <w:rPrChange w:id="2778" w:author="Abhishek Deep Nigam" w:date="2015-10-26T01:01:00Z">
            <w:rPr>
              <w:ins w:id="2779" w:author="Abhishek Deep Nigam" w:date="2015-10-26T01:01:00Z"/>
              <w:rFonts w:ascii="Courier New" w:hAnsi="Courier New" w:cs="Courier New"/>
            </w:rPr>
          </w:rPrChange>
        </w:rPr>
      </w:pPr>
      <w:ins w:id="2780" w:author="Abhishek Deep Nigam" w:date="2015-10-26T01:01:00Z">
        <w:r w:rsidRPr="00073577">
          <w:rPr>
            <w:rFonts w:ascii="Courier New" w:hAnsi="Courier New" w:cs="Courier New"/>
            <w:sz w:val="16"/>
            <w:szCs w:val="16"/>
            <w:rPrChange w:id="2781" w:author="Abhishek Deep Nigam" w:date="2015-10-26T01:01:00Z">
              <w:rPr>
                <w:rFonts w:ascii="Courier New" w:hAnsi="Courier New" w:cs="Courier New"/>
              </w:rPr>
            </w:rPrChange>
          </w:rPr>
          <w:t>[1]-&gt;M(Backtracking)</w:t>
        </w:r>
      </w:ins>
    </w:p>
    <w:p w14:paraId="25CFCFEA" w14:textId="77777777" w:rsidR="00073577" w:rsidRPr="00073577" w:rsidRDefault="00073577" w:rsidP="00073577">
      <w:pPr>
        <w:spacing w:before="0" w:after="0"/>
        <w:rPr>
          <w:ins w:id="2782" w:author="Abhishek Deep Nigam" w:date="2015-10-26T01:01:00Z"/>
          <w:rFonts w:ascii="Courier New" w:hAnsi="Courier New" w:cs="Courier New"/>
          <w:sz w:val="16"/>
          <w:szCs w:val="16"/>
          <w:rPrChange w:id="2783" w:author="Abhishek Deep Nigam" w:date="2015-10-26T01:01:00Z">
            <w:rPr>
              <w:ins w:id="2784" w:author="Abhishek Deep Nigam" w:date="2015-10-26T01:01:00Z"/>
              <w:rFonts w:ascii="Courier New" w:hAnsi="Courier New" w:cs="Courier New"/>
            </w:rPr>
          </w:rPrChange>
        </w:rPr>
      </w:pPr>
      <w:ins w:id="2785" w:author="Abhishek Deep Nigam" w:date="2015-10-26T01:01:00Z">
        <w:r w:rsidRPr="00073577">
          <w:rPr>
            <w:rFonts w:ascii="Courier New" w:hAnsi="Courier New" w:cs="Courier New"/>
            <w:sz w:val="16"/>
            <w:szCs w:val="16"/>
            <w:rPrChange w:id="2786" w:author="Abhishek Deep Nigam" w:date="2015-10-26T01:01:00Z">
              <w:rPr>
                <w:rFonts w:ascii="Courier New" w:hAnsi="Courier New" w:cs="Courier New"/>
              </w:rPr>
            </w:rPrChange>
          </w:rPr>
          <w:lastRenderedPageBreak/>
          <w:t>[1]-&gt;N[2]-&gt;E[3]-&gt;A(Backtracking)</w:t>
        </w:r>
      </w:ins>
    </w:p>
    <w:p w14:paraId="306819E0" w14:textId="77777777" w:rsidR="00073577" w:rsidRPr="00073577" w:rsidRDefault="00073577" w:rsidP="00073577">
      <w:pPr>
        <w:spacing w:before="0" w:after="0"/>
        <w:rPr>
          <w:ins w:id="2787" w:author="Abhishek Deep Nigam" w:date="2015-10-26T01:01:00Z"/>
          <w:rFonts w:ascii="Courier New" w:hAnsi="Courier New" w:cs="Courier New"/>
          <w:sz w:val="16"/>
          <w:szCs w:val="16"/>
          <w:rPrChange w:id="2788" w:author="Abhishek Deep Nigam" w:date="2015-10-26T01:01:00Z">
            <w:rPr>
              <w:ins w:id="2789" w:author="Abhishek Deep Nigam" w:date="2015-10-26T01:01:00Z"/>
              <w:rFonts w:ascii="Courier New" w:hAnsi="Courier New" w:cs="Courier New"/>
            </w:rPr>
          </w:rPrChange>
        </w:rPr>
      </w:pPr>
      <w:ins w:id="2790" w:author="Abhishek Deep Nigam" w:date="2015-10-26T01:01:00Z">
        <w:r w:rsidRPr="00073577">
          <w:rPr>
            <w:rFonts w:ascii="Courier New" w:hAnsi="Courier New" w:cs="Courier New"/>
            <w:sz w:val="16"/>
            <w:szCs w:val="16"/>
            <w:rPrChange w:id="2791" w:author="Abhishek Deep Nigam" w:date="2015-10-26T01:01:00Z">
              <w:rPr>
                <w:rFonts w:ascii="Courier New" w:hAnsi="Courier New" w:cs="Courier New"/>
              </w:rPr>
            </w:rPrChange>
          </w:rPr>
          <w:t>[3]-&gt;M(Backtracking)</w:t>
        </w:r>
      </w:ins>
    </w:p>
    <w:p w14:paraId="24B5865C" w14:textId="77777777" w:rsidR="00073577" w:rsidRPr="00073577" w:rsidRDefault="00073577" w:rsidP="00073577">
      <w:pPr>
        <w:spacing w:before="0" w:after="0"/>
        <w:rPr>
          <w:ins w:id="2792" w:author="Abhishek Deep Nigam" w:date="2015-10-26T01:01:00Z"/>
          <w:rFonts w:ascii="Courier New" w:hAnsi="Courier New" w:cs="Courier New"/>
          <w:sz w:val="16"/>
          <w:szCs w:val="16"/>
          <w:rPrChange w:id="2793" w:author="Abhishek Deep Nigam" w:date="2015-10-26T01:01:00Z">
            <w:rPr>
              <w:ins w:id="2794" w:author="Abhishek Deep Nigam" w:date="2015-10-26T01:01:00Z"/>
              <w:rFonts w:ascii="Courier New" w:hAnsi="Courier New" w:cs="Courier New"/>
            </w:rPr>
          </w:rPrChange>
        </w:rPr>
      </w:pPr>
      <w:ins w:id="2795" w:author="Abhishek Deep Nigam" w:date="2015-10-26T01:01:00Z">
        <w:r w:rsidRPr="00073577">
          <w:rPr>
            <w:rFonts w:ascii="Courier New" w:hAnsi="Courier New" w:cs="Courier New"/>
            <w:sz w:val="16"/>
            <w:szCs w:val="16"/>
            <w:rPrChange w:id="2796" w:author="Abhishek Deep Nigam" w:date="2015-10-26T01:01:00Z">
              <w:rPr>
                <w:rFonts w:ascii="Courier New" w:hAnsi="Courier New" w:cs="Courier New"/>
              </w:rPr>
            </w:rPrChange>
          </w:rPr>
          <w:t>[3]-&gt;S(Backtracking)</w:t>
        </w:r>
      </w:ins>
    </w:p>
    <w:p w14:paraId="62F0450C" w14:textId="77777777" w:rsidR="00073577" w:rsidRPr="00073577" w:rsidRDefault="00073577" w:rsidP="00073577">
      <w:pPr>
        <w:spacing w:before="0" w:after="0"/>
        <w:rPr>
          <w:ins w:id="2797" w:author="Abhishek Deep Nigam" w:date="2015-10-26T01:01:00Z"/>
          <w:rFonts w:ascii="Courier New" w:hAnsi="Courier New" w:cs="Courier New"/>
          <w:sz w:val="16"/>
          <w:szCs w:val="16"/>
          <w:rPrChange w:id="2798" w:author="Abhishek Deep Nigam" w:date="2015-10-26T01:01:00Z">
            <w:rPr>
              <w:ins w:id="2799" w:author="Abhishek Deep Nigam" w:date="2015-10-26T01:01:00Z"/>
              <w:rFonts w:ascii="Courier New" w:hAnsi="Courier New" w:cs="Courier New"/>
            </w:rPr>
          </w:rPrChange>
        </w:rPr>
      </w:pPr>
      <w:ins w:id="2800" w:author="Abhishek Deep Nigam" w:date="2015-10-26T01:01:00Z">
        <w:r w:rsidRPr="00073577">
          <w:rPr>
            <w:rFonts w:ascii="Courier New" w:hAnsi="Courier New" w:cs="Courier New"/>
            <w:sz w:val="16"/>
            <w:szCs w:val="16"/>
            <w:rPrChange w:id="2801" w:author="Abhishek Deep Nigam" w:date="2015-10-26T01:01:00Z">
              <w:rPr>
                <w:rFonts w:ascii="Courier New" w:hAnsi="Courier New" w:cs="Courier New"/>
              </w:rPr>
            </w:rPrChange>
          </w:rPr>
          <w:t>[3]-&gt;W[4]-&gt;O[5]-&gt;W[6]-&gt;E[7]-&gt;A(Backtracking)</w:t>
        </w:r>
      </w:ins>
    </w:p>
    <w:p w14:paraId="3695BE18" w14:textId="77777777" w:rsidR="00073577" w:rsidRPr="00073577" w:rsidRDefault="00073577" w:rsidP="00073577">
      <w:pPr>
        <w:spacing w:before="0" w:after="0"/>
        <w:rPr>
          <w:ins w:id="2802" w:author="Abhishek Deep Nigam" w:date="2015-10-26T01:01:00Z"/>
          <w:rFonts w:ascii="Courier New" w:hAnsi="Courier New" w:cs="Courier New"/>
          <w:sz w:val="16"/>
          <w:szCs w:val="16"/>
          <w:rPrChange w:id="2803" w:author="Abhishek Deep Nigam" w:date="2015-10-26T01:01:00Z">
            <w:rPr>
              <w:ins w:id="2804" w:author="Abhishek Deep Nigam" w:date="2015-10-26T01:01:00Z"/>
              <w:rFonts w:ascii="Courier New" w:hAnsi="Courier New" w:cs="Courier New"/>
            </w:rPr>
          </w:rPrChange>
        </w:rPr>
      </w:pPr>
      <w:ins w:id="2805" w:author="Abhishek Deep Nigam" w:date="2015-10-26T01:01:00Z">
        <w:r w:rsidRPr="00073577">
          <w:rPr>
            <w:rFonts w:ascii="Courier New" w:hAnsi="Courier New" w:cs="Courier New"/>
            <w:sz w:val="16"/>
            <w:szCs w:val="16"/>
            <w:rPrChange w:id="2806" w:author="Abhishek Deep Nigam" w:date="2015-10-26T01:01:00Z">
              <w:rPr>
                <w:rFonts w:ascii="Courier New" w:hAnsi="Courier New" w:cs="Courier New"/>
              </w:rPr>
            </w:rPrChange>
          </w:rPr>
          <w:t>[7]-&gt;E(Backtracking)</w:t>
        </w:r>
      </w:ins>
    </w:p>
    <w:p w14:paraId="29AA654E" w14:textId="77777777" w:rsidR="00073577" w:rsidRPr="00073577" w:rsidRDefault="00073577" w:rsidP="00073577">
      <w:pPr>
        <w:spacing w:before="0" w:after="0"/>
        <w:rPr>
          <w:ins w:id="2807" w:author="Abhishek Deep Nigam" w:date="2015-10-26T01:01:00Z"/>
          <w:rFonts w:ascii="Courier New" w:hAnsi="Courier New" w:cs="Courier New"/>
          <w:sz w:val="16"/>
          <w:szCs w:val="16"/>
          <w:rPrChange w:id="2808" w:author="Abhishek Deep Nigam" w:date="2015-10-26T01:01:00Z">
            <w:rPr>
              <w:ins w:id="2809" w:author="Abhishek Deep Nigam" w:date="2015-10-26T01:01:00Z"/>
              <w:rFonts w:ascii="Courier New" w:hAnsi="Courier New" w:cs="Courier New"/>
            </w:rPr>
          </w:rPrChange>
        </w:rPr>
      </w:pPr>
      <w:ins w:id="2810" w:author="Abhishek Deep Nigam" w:date="2015-10-26T01:01:00Z">
        <w:r w:rsidRPr="00073577">
          <w:rPr>
            <w:rFonts w:ascii="Courier New" w:hAnsi="Courier New" w:cs="Courier New"/>
            <w:sz w:val="16"/>
            <w:szCs w:val="16"/>
            <w:rPrChange w:id="2811" w:author="Abhishek Deep Nigam" w:date="2015-10-26T01:01:00Z">
              <w:rPr>
                <w:rFonts w:ascii="Courier New" w:hAnsi="Courier New" w:cs="Courier New"/>
              </w:rPr>
            </w:rPrChange>
          </w:rPr>
          <w:t>[7]-&gt;Y(Backtracking)</w:t>
        </w:r>
      </w:ins>
    </w:p>
    <w:p w14:paraId="08FD18DD" w14:textId="77777777" w:rsidR="00073577" w:rsidRPr="00073577" w:rsidRDefault="00073577" w:rsidP="00073577">
      <w:pPr>
        <w:spacing w:before="0" w:after="0"/>
        <w:rPr>
          <w:ins w:id="2812" w:author="Abhishek Deep Nigam" w:date="2015-10-26T01:01:00Z"/>
          <w:rFonts w:ascii="Courier New" w:hAnsi="Courier New" w:cs="Courier New"/>
          <w:sz w:val="16"/>
          <w:szCs w:val="16"/>
          <w:rPrChange w:id="2813" w:author="Abhishek Deep Nigam" w:date="2015-10-26T01:01:00Z">
            <w:rPr>
              <w:ins w:id="2814" w:author="Abhishek Deep Nigam" w:date="2015-10-26T01:01:00Z"/>
              <w:rFonts w:ascii="Courier New" w:hAnsi="Courier New" w:cs="Courier New"/>
            </w:rPr>
          </w:rPrChange>
        </w:rPr>
      </w:pPr>
      <w:ins w:id="2815" w:author="Abhishek Deep Nigam" w:date="2015-10-26T01:01:00Z">
        <w:r w:rsidRPr="00073577">
          <w:rPr>
            <w:rFonts w:ascii="Courier New" w:hAnsi="Courier New" w:cs="Courier New"/>
            <w:sz w:val="16"/>
            <w:szCs w:val="16"/>
            <w:rPrChange w:id="2816" w:author="Abhishek Deep Nigam" w:date="2015-10-26T01:01:00Z">
              <w:rPr>
                <w:rFonts w:ascii="Courier New" w:hAnsi="Courier New" w:cs="Courier New"/>
              </w:rPr>
            </w:rPrChange>
          </w:rPr>
          <w:t>[2]-&gt;T[3]-&gt;A(Backtracking)</w:t>
        </w:r>
      </w:ins>
    </w:p>
    <w:p w14:paraId="70AF7A40" w14:textId="77777777" w:rsidR="00073577" w:rsidRPr="00073577" w:rsidRDefault="00073577" w:rsidP="00073577">
      <w:pPr>
        <w:spacing w:before="0" w:after="0"/>
        <w:rPr>
          <w:ins w:id="2817" w:author="Abhishek Deep Nigam" w:date="2015-10-26T01:01:00Z"/>
          <w:rFonts w:ascii="Courier New" w:hAnsi="Courier New" w:cs="Courier New"/>
          <w:sz w:val="16"/>
          <w:szCs w:val="16"/>
          <w:rPrChange w:id="2818" w:author="Abhishek Deep Nigam" w:date="2015-10-26T01:01:00Z">
            <w:rPr>
              <w:ins w:id="2819" w:author="Abhishek Deep Nigam" w:date="2015-10-26T01:01:00Z"/>
              <w:rFonts w:ascii="Courier New" w:hAnsi="Courier New" w:cs="Courier New"/>
            </w:rPr>
          </w:rPrChange>
        </w:rPr>
      </w:pPr>
      <w:ins w:id="2820" w:author="Abhishek Deep Nigam" w:date="2015-10-26T01:01:00Z">
        <w:r w:rsidRPr="00073577">
          <w:rPr>
            <w:rFonts w:ascii="Courier New" w:hAnsi="Courier New" w:cs="Courier New"/>
            <w:sz w:val="16"/>
            <w:szCs w:val="16"/>
            <w:rPrChange w:id="2821" w:author="Abhishek Deep Nigam" w:date="2015-10-26T01:01:00Z">
              <w:rPr>
                <w:rFonts w:ascii="Courier New" w:hAnsi="Courier New" w:cs="Courier New"/>
              </w:rPr>
            </w:rPrChange>
          </w:rPr>
          <w:t>[3]-&gt;M(Backtracking)</w:t>
        </w:r>
      </w:ins>
    </w:p>
    <w:p w14:paraId="16F1CA49" w14:textId="77777777" w:rsidR="00073577" w:rsidRPr="00073577" w:rsidRDefault="00073577" w:rsidP="00073577">
      <w:pPr>
        <w:spacing w:before="0" w:after="0"/>
        <w:rPr>
          <w:ins w:id="2822" w:author="Abhishek Deep Nigam" w:date="2015-10-26T01:01:00Z"/>
          <w:rFonts w:ascii="Courier New" w:hAnsi="Courier New" w:cs="Courier New"/>
          <w:sz w:val="16"/>
          <w:szCs w:val="16"/>
          <w:rPrChange w:id="2823" w:author="Abhishek Deep Nigam" w:date="2015-10-26T01:01:00Z">
            <w:rPr>
              <w:ins w:id="2824" w:author="Abhishek Deep Nigam" w:date="2015-10-26T01:01:00Z"/>
              <w:rFonts w:ascii="Courier New" w:hAnsi="Courier New" w:cs="Courier New"/>
            </w:rPr>
          </w:rPrChange>
        </w:rPr>
      </w:pPr>
      <w:ins w:id="2825" w:author="Abhishek Deep Nigam" w:date="2015-10-26T01:01:00Z">
        <w:r w:rsidRPr="00073577">
          <w:rPr>
            <w:rFonts w:ascii="Courier New" w:hAnsi="Courier New" w:cs="Courier New"/>
            <w:sz w:val="16"/>
            <w:szCs w:val="16"/>
            <w:rPrChange w:id="2826" w:author="Abhishek Deep Nigam" w:date="2015-10-26T01:01:00Z">
              <w:rPr>
                <w:rFonts w:ascii="Courier New" w:hAnsi="Courier New" w:cs="Courier New"/>
              </w:rPr>
            </w:rPrChange>
          </w:rPr>
          <w:t>[3]-&gt;S(Backtracking)</w:t>
        </w:r>
      </w:ins>
    </w:p>
    <w:p w14:paraId="54EA0EB0" w14:textId="77777777" w:rsidR="00073577" w:rsidRPr="00073577" w:rsidRDefault="00073577" w:rsidP="00073577">
      <w:pPr>
        <w:spacing w:before="0" w:after="0"/>
        <w:rPr>
          <w:ins w:id="2827" w:author="Abhishek Deep Nigam" w:date="2015-10-26T01:01:00Z"/>
          <w:rFonts w:ascii="Courier New" w:hAnsi="Courier New" w:cs="Courier New"/>
          <w:sz w:val="16"/>
          <w:szCs w:val="16"/>
          <w:rPrChange w:id="2828" w:author="Abhishek Deep Nigam" w:date="2015-10-26T01:01:00Z">
            <w:rPr>
              <w:ins w:id="2829" w:author="Abhishek Deep Nigam" w:date="2015-10-26T01:01:00Z"/>
              <w:rFonts w:ascii="Courier New" w:hAnsi="Courier New" w:cs="Courier New"/>
            </w:rPr>
          </w:rPrChange>
        </w:rPr>
      </w:pPr>
      <w:ins w:id="2830" w:author="Abhishek Deep Nigam" w:date="2015-10-26T01:01:00Z">
        <w:r w:rsidRPr="00073577">
          <w:rPr>
            <w:rFonts w:ascii="Courier New" w:hAnsi="Courier New" w:cs="Courier New"/>
            <w:sz w:val="16"/>
            <w:szCs w:val="16"/>
            <w:rPrChange w:id="2831" w:author="Abhishek Deep Nigam" w:date="2015-10-26T01:01:00Z">
              <w:rPr>
                <w:rFonts w:ascii="Courier New" w:hAnsi="Courier New" w:cs="Courier New"/>
              </w:rPr>
            </w:rPrChange>
          </w:rPr>
          <w:t>[3]-&gt;W[4]-&gt;O[5]-&gt;W[6]-&gt;E(Backtracking)</w:t>
        </w:r>
      </w:ins>
    </w:p>
    <w:p w14:paraId="32424A4F" w14:textId="77777777" w:rsidR="00073577" w:rsidRPr="00073577" w:rsidRDefault="00073577" w:rsidP="00073577">
      <w:pPr>
        <w:spacing w:before="0" w:after="0"/>
        <w:rPr>
          <w:ins w:id="2832" w:author="Abhishek Deep Nigam" w:date="2015-10-26T01:01:00Z"/>
          <w:rFonts w:ascii="Courier New" w:hAnsi="Courier New" w:cs="Courier New"/>
          <w:sz w:val="16"/>
          <w:szCs w:val="16"/>
          <w:rPrChange w:id="2833" w:author="Abhishek Deep Nigam" w:date="2015-10-26T01:01:00Z">
            <w:rPr>
              <w:ins w:id="2834" w:author="Abhishek Deep Nigam" w:date="2015-10-26T01:01:00Z"/>
              <w:rFonts w:ascii="Courier New" w:hAnsi="Courier New" w:cs="Courier New"/>
            </w:rPr>
          </w:rPrChange>
        </w:rPr>
      </w:pPr>
      <w:ins w:id="2835" w:author="Abhishek Deep Nigam" w:date="2015-10-26T01:01:00Z">
        <w:r w:rsidRPr="00073577">
          <w:rPr>
            <w:rFonts w:ascii="Courier New" w:hAnsi="Courier New" w:cs="Courier New"/>
            <w:sz w:val="16"/>
            <w:szCs w:val="16"/>
            <w:rPrChange w:id="2836" w:author="Abhishek Deep Nigam" w:date="2015-10-26T01:01:00Z">
              <w:rPr>
                <w:rFonts w:ascii="Courier New" w:hAnsi="Courier New" w:cs="Courier New"/>
              </w:rPr>
            </w:rPrChange>
          </w:rPr>
          <w:t>[1]-&gt;O[2]-&gt;L[3]-&gt;A(Backtracking)</w:t>
        </w:r>
      </w:ins>
    </w:p>
    <w:p w14:paraId="34298068" w14:textId="77777777" w:rsidR="00073577" w:rsidRPr="00073577" w:rsidRDefault="00073577" w:rsidP="00073577">
      <w:pPr>
        <w:spacing w:before="0" w:after="0"/>
        <w:rPr>
          <w:ins w:id="2837" w:author="Abhishek Deep Nigam" w:date="2015-10-26T01:01:00Z"/>
          <w:rFonts w:ascii="Courier New" w:hAnsi="Courier New" w:cs="Courier New"/>
          <w:sz w:val="16"/>
          <w:szCs w:val="16"/>
          <w:rPrChange w:id="2838" w:author="Abhishek Deep Nigam" w:date="2015-10-26T01:01:00Z">
            <w:rPr>
              <w:ins w:id="2839" w:author="Abhishek Deep Nigam" w:date="2015-10-26T01:01:00Z"/>
              <w:rFonts w:ascii="Courier New" w:hAnsi="Courier New" w:cs="Courier New"/>
            </w:rPr>
          </w:rPrChange>
        </w:rPr>
      </w:pPr>
      <w:ins w:id="2840" w:author="Abhishek Deep Nigam" w:date="2015-10-26T01:01:00Z">
        <w:r w:rsidRPr="00073577">
          <w:rPr>
            <w:rFonts w:ascii="Courier New" w:hAnsi="Courier New" w:cs="Courier New"/>
            <w:sz w:val="16"/>
            <w:szCs w:val="16"/>
            <w:rPrChange w:id="2841" w:author="Abhishek Deep Nigam" w:date="2015-10-26T01:01:00Z">
              <w:rPr>
                <w:rFonts w:ascii="Courier New" w:hAnsi="Courier New" w:cs="Courier New"/>
              </w:rPr>
            </w:rPrChange>
          </w:rPr>
          <w:t>[3]-&gt;M(Backtracking)</w:t>
        </w:r>
      </w:ins>
    </w:p>
    <w:p w14:paraId="372FE91A" w14:textId="77777777" w:rsidR="00073577" w:rsidRPr="00073577" w:rsidRDefault="00073577" w:rsidP="00073577">
      <w:pPr>
        <w:spacing w:before="0" w:after="0"/>
        <w:rPr>
          <w:ins w:id="2842" w:author="Abhishek Deep Nigam" w:date="2015-10-26T01:01:00Z"/>
          <w:rFonts w:ascii="Courier New" w:hAnsi="Courier New" w:cs="Courier New"/>
          <w:sz w:val="16"/>
          <w:szCs w:val="16"/>
          <w:rPrChange w:id="2843" w:author="Abhishek Deep Nigam" w:date="2015-10-26T01:01:00Z">
            <w:rPr>
              <w:ins w:id="2844" w:author="Abhishek Deep Nigam" w:date="2015-10-26T01:01:00Z"/>
              <w:rFonts w:ascii="Courier New" w:hAnsi="Courier New" w:cs="Courier New"/>
            </w:rPr>
          </w:rPrChange>
        </w:rPr>
      </w:pPr>
      <w:ins w:id="2845" w:author="Abhishek Deep Nigam" w:date="2015-10-26T01:01:00Z">
        <w:r w:rsidRPr="00073577">
          <w:rPr>
            <w:rFonts w:ascii="Courier New" w:hAnsi="Courier New" w:cs="Courier New"/>
            <w:sz w:val="16"/>
            <w:szCs w:val="16"/>
            <w:rPrChange w:id="2846" w:author="Abhishek Deep Nigam" w:date="2015-10-26T01:01:00Z">
              <w:rPr>
                <w:rFonts w:ascii="Courier New" w:hAnsi="Courier New" w:cs="Courier New"/>
              </w:rPr>
            </w:rPrChange>
          </w:rPr>
          <w:t>[3]-&gt;S(Backtracking)</w:t>
        </w:r>
      </w:ins>
    </w:p>
    <w:p w14:paraId="440E63AF" w14:textId="77777777" w:rsidR="00073577" w:rsidRPr="00073577" w:rsidRDefault="00073577" w:rsidP="00073577">
      <w:pPr>
        <w:spacing w:before="0" w:after="0"/>
        <w:rPr>
          <w:ins w:id="2847" w:author="Abhishek Deep Nigam" w:date="2015-10-26T01:01:00Z"/>
          <w:rFonts w:ascii="Courier New" w:hAnsi="Courier New" w:cs="Courier New"/>
          <w:sz w:val="16"/>
          <w:szCs w:val="16"/>
          <w:rPrChange w:id="2848" w:author="Abhishek Deep Nigam" w:date="2015-10-26T01:01:00Z">
            <w:rPr>
              <w:ins w:id="2849" w:author="Abhishek Deep Nigam" w:date="2015-10-26T01:01:00Z"/>
              <w:rFonts w:ascii="Courier New" w:hAnsi="Courier New" w:cs="Courier New"/>
            </w:rPr>
          </w:rPrChange>
        </w:rPr>
      </w:pPr>
      <w:ins w:id="2850" w:author="Abhishek Deep Nigam" w:date="2015-10-26T01:01:00Z">
        <w:r w:rsidRPr="00073577">
          <w:rPr>
            <w:rFonts w:ascii="Courier New" w:hAnsi="Courier New" w:cs="Courier New"/>
            <w:sz w:val="16"/>
            <w:szCs w:val="16"/>
            <w:rPrChange w:id="2851" w:author="Abhishek Deep Nigam" w:date="2015-10-26T01:01:00Z">
              <w:rPr>
                <w:rFonts w:ascii="Courier New" w:hAnsi="Courier New" w:cs="Courier New"/>
              </w:rPr>
            </w:rPrChange>
          </w:rPr>
          <w:t>[3]-&gt;W[4]-&gt;O[5]-&gt;W[6]-&gt;E[7]-&gt;E(Backtracking)</w:t>
        </w:r>
      </w:ins>
    </w:p>
    <w:p w14:paraId="77131739" w14:textId="77777777" w:rsidR="00073577" w:rsidRPr="00073577" w:rsidRDefault="00073577" w:rsidP="00073577">
      <w:pPr>
        <w:spacing w:before="0" w:after="0"/>
        <w:rPr>
          <w:ins w:id="2852" w:author="Abhishek Deep Nigam" w:date="2015-10-26T01:01:00Z"/>
          <w:rFonts w:ascii="Courier New" w:hAnsi="Courier New" w:cs="Courier New"/>
          <w:sz w:val="16"/>
          <w:szCs w:val="16"/>
          <w:rPrChange w:id="2853" w:author="Abhishek Deep Nigam" w:date="2015-10-26T01:01:00Z">
            <w:rPr>
              <w:ins w:id="2854" w:author="Abhishek Deep Nigam" w:date="2015-10-26T01:01:00Z"/>
              <w:rFonts w:ascii="Courier New" w:hAnsi="Courier New" w:cs="Courier New"/>
            </w:rPr>
          </w:rPrChange>
        </w:rPr>
      </w:pPr>
      <w:ins w:id="2855" w:author="Abhishek Deep Nigam" w:date="2015-10-26T01:01:00Z">
        <w:r w:rsidRPr="00073577">
          <w:rPr>
            <w:rFonts w:ascii="Courier New" w:hAnsi="Courier New" w:cs="Courier New"/>
            <w:sz w:val="16"/>
            <w:szCs w:val="16"/>
            <w:rPrChange w:id="2856" w:author="Abhishek Deep Nigam" w:date="2015-10-26T01:01:00Z">
              <w:rPr>
                <w:rFonts w:ascii="Courier New" w:hAnsi="Courier New" w:cs="Courier New"/>
              </w:rPr>
            </w:rPrChange>
          </w:rPr>
          <w:t>[7]-&gt;I(Backtracking)</w:t>
        </w:r>
      </w:ins>
    </w:p>
    <w:p w14:paraId="326EE011" w14:textId="77777777" w:rsidR="00073577" w:rsidRPr="00073577" w:rsidRDefault="00073577" w:rsidP="00073577">
      <w:pPr>
        <w:spacing w:before="0" w:after="0"/>
        <w:rPr>
          <w:ins w:id="2857" w:author="Abhishek Deep Nigam" w:date="2015-10-26T01:01:00Z"/>
          <w:rFonts w:ascii="Courier New" w:hAnsi="Courier New" w:cs="Courier New"/>
          <w:sz w:val="16"/>
          <w:szCs w:val="16"/>
          <w:rPrChange w:id="2858" w:author="Abhishek Deep Nigam" w:date="2015-10-26T01:01:00Z">
            <w:rPr>
              <w:ins w:id="2859" w:author="Abhishek Deep Nigam" w:date="2015-10-26T01:01:00Z"/>
              <w:rFonts w:ascii="Courier New" w:hAnsi="Courier New" w:cs="Courier New"/>
            </w:rPr>
          </w:rPrChange>
        </w:rPr>
      </w:pPr>
      <w:ins w:id="2860" w:author="Abhishek Deep Nigam" w:date="2015-10-26T01:01:00Z">
        <w:r w:rsidRPr="00073577">
          <w:rPr>
            <w:rFonts w:ascii="Courier New" w:hAnsi="Courier New" w:cs="Courier New"/>
            <w:sz w:val="16"/>
            <w:szCs w:val="16"/>
            <w:rPrChange w:id="2861" w:author="Abhishek Deep Nigam" w:date="2015-10-26T01:01:00Z">
              <w:rPr>
                <w:rFonts w:ascii="Courier New" w:hAnsi="Courier New" w:cs="Courier New"/>
              </w:rPr>
            </w:rPrChange>
          </w:rPr>
          <w:t>[1]-&gt;R[2]-&gt;E[3]-&gt;A(Backtracking)</w:t>
        </w:r>
      </w:ins>
    </w:p>
    <w:p w14:paraId="6296B77A" w14:textId="77777777" w:rsidR="00073577" w:rsidRPr="00073577" w:rsidRDefault="00073577" w:rsidP="00073577">
      <w:pPr>
        <w:spacing w:before="0" w:after="0"/>
        <w:rPr>
          <w:ins w:id="2862" w:author="Abhishek Deep Nigam" w:date="2015-10-26T01:01:00Z"/>
          <w:rFonts w:ascii="Courier New" w:hAnsi="Courier New" w:cs="Courier New"/>
          <w:sz w:val="16"/>
          <w:szCs w:val="16"/>
          <w:rPrChange w:id="2863" w:author="Abhishek Deep Nigam" w:date="2015-10-26T01:01:00Z">
            <w:rPr>
              <w:ins w:id="2864" w:author="Abhishek Deep Nigam" w:date="2015-10-26T01:01:00Z"/>
              <w:rFonts w:ascii="Courier New" w:hAnsi="Courier New" w:cs="Courier New"/>
            </w:rPr>
          </w:rPrChange>
        </w:rPr>
      </w:pPr>
      <w:ins w:id="2865" w:author="Abhishek Deep Nigam" w:date="2015-10-26T01:01:00Z">
        <w:r w:rsidRPr="00073577">
          <w:rPr>
            <w:rFonts w:ascii="Courier New" w:hAnsi="Courier New" w:cs="Courier New"/>
            <w:sz w:val="16"/>
            <w:szCs w:val="16"/>
            <w:rPrChange w:id="2866" w:author="Abhishek Deep Nigam" w:date="2015-10-26T01:01:00Z">
              <w:rPr>
                <w:rFonts w:ascii="Courier New" w:hAnsi="Courier New" w:cs="Courier New"/>
              </w:rPr>
            </w:rPrChange>
          </w:rPr>
          <w:t>[3]-&gt;M(Backtracking)</w:t>
        </w:r>
      </w:ins>
    </w:p>
    <w:p w14:paraId="4B09B237" w14:textId="77777777" w:rsidR="00073577" w:rsidRPr="00073577" w:rsidRDefault="00073577" w:rsidP="00073577">
      <w:pPr>
        <w:spacing w:before="0" w:after="0"/>
        <w:rPr>
          <w:ins w:id="2867" w:author="Abhishek Deep Nigam" w:date="2015-10-26T01:01:00Z"/>
          <w:rFonts w:ascii="Courier New" w:hAnsi="Courier New" w:cs="Courier New"/>
          <w:sz w:val="16"/>
          <w:szCs w:val="16"/>
          <w:rPrChange w:id="2868" w:author="Abhishek Deep Nigam" w:date="2015-10-26T01:01:00Z">
            <w:rPr>
              <w:ins w:id="2869" w:author="Abhishek Deep Nigam" w:date="2015-10-26T01:01:00Z"/>
              <w:rFonts w:ascii="Courier New" w:hAnsi="Courier New" w:cs="Courier New"/>
            </w:rPr>
          </w:rPrChange>
        </w:rPr>
      </w:pPr>
      <w:ins w:id="2870" w:author="Abhishek Deep Nigam" w:date="2015-10-26T01:01:00Z">
        <w:r w:rsidRPr="00073577">
          <w:rPr>
            <w:rFonts w:ascii="Courier New" w:hAnsi="Courier New" w:cs="Courier New"/>
            <w:sz w:val="16"/>
            <w:szCs w:val="16"/>
            <w:rPrChange w:id="2871" w:author="Abhishek Deep Nigam" w:date="2015-10-26T01:01:00Z">
              <w:rPr>
                <w:rFonts w:ascii="Courier New" w:hAnsi="Courier New" w:cs="Courier New"/>
              </w:rPr>
            </w:rPrChange>
          </w:rPr>
          <w:t>[3]-&gt;S(Backtracking)</w:t>
        </w:r>
      </w:ins>
    </w:p>
    <w:p w14:paraId="4E06BB3A" w14:textId="77777777" w:rsidR="00073577" w:rsidRPr="00073577" w:rsidRDefault="00073577" w:rsidP="00073577">
      <w:pPr>
        <w:spacing w:before="0" w:after="0"/>
        <w:rPr>
          <w:ins w:id="2872" w:author="Abhishek Deep Nigam" w:date="2015-10-26T01:01:00Z"/>
          <w:rFonts w:ascii="Courier New" w:hAnsi="Courier New" w:cs="Courier New"/>
          <w:sz w:val="16"/>
          <w:szCs w:val="16"/>
          <w:rPrChange w:id="2873" w:author="Abhishek Deep Nigam" w:date="2015-10-26T01:01:00Z">
            <w:rPr>
              <w:ins w:id="2874" w:author="Abhishek Deep Nigam" w:date="2015-10-26T01:01:00Z"/>
              <w:rFonts w:ascii="Courier New" w:hAnsi="Courier New" w:cs="Courier New"/>
            </w:rPr>
          </w:rPrChange>
        </w:rPr>
      </w:pPr>
      <w:ins w:id="2875" w:author="Abhishek Deep Nigam" w:date="2015-10-26T01:01:00Z">
        <w:r w:rsidRPr="00073577">
          <w:rPr>
            <w:rFonts w:ascii="Courier New" w:hAnsi="Courier New" w:cs="Courier New"/>
            <w:sz w:val="16"/>
            <w:szCs w:val="16"/>
            <w:rPrChange w:id="2876" w:author="Abhishek Deep Nigam" w:date="2015-10-26T01:01:00Z">
              <w:rPr>
                <w:rFonts w:ascii="Courier New" w:hAnsi="Courier New" w:cs="Courier New"/>
              </w:rPr>
            </w:rPrChange>
          </w:rPr>
          <w:t>[3]-&gt;W[4]-&gt;O[5]-&gt;W[6]-&gt;E[7]-&gt;A(Backtracking)</w:t>
        </w:r>
      </w:ins>
    </w:p>
    <w:p w14:paraId="73497257" w14:textId="77777777" w:rsidR="00073577" w:rsidRPr="00073577" w:rsidRDefault="00073577" w:rsidP="00073577">
      <w:pPr>
        <w:spacing w:before="0" w:after="0"/>
        <w:rPr>
          <w:ins w:id="2877" w:author="Abhishek Deep Nigam" w:date="2015-10-26T01:01:00Z"/>
          <w:rFonts w:ascii="Courier New" w:hAnsi="Courier New" w:cs="Courier New"/>
          <w:sz w:val="16"/>
          <w:szCs w:val="16"/>
          <w:rPrChange w:id="2878" w:author="Abhishek Deep Nigam" w:date="2015-10-26T01:01:00Z">
            <w:rPr>
              <w:ins w:id="2879" w:author="Abhishek Deep Nigam" w:date="2015-10-26T01:01:00Z"/>
              <w:rFonts w:ascii="Courier New" w:hAnsi="Courier New" w:cs="Courier New"/>
            </w:rPr>
          </w:rPrChange>
        </w:rPr>
      </w:pPr>
      <w:ins w:id="2880" w:author="Abhishek Deep Nigam" w:date="2015-10-26T01:01:00Z">
        <w:r w:rsidRPr="00073577">
          <w:rPr>
            <w:rFonts w:ascii="Courier New" w:hAnsi="Courier New" w:cs="Courier New"/>
            <w:sz w:val="16"/>
            <w:szCs w:val="16"/>
            <w:rPrChange w:id="2881" w:author="Abhishek Deep Nigam" w:date="2015-10-26T01:01:00Z">
              <w:rPr>
                <w:rFonts w:ascii="Courier New" w:hAnsi="Courier New" w:cs="Courier New"/>
              </w:rPr>
            </w:rPrChange>
          </w:rPr>
          <w:t>[7]-&gt;E(Backtracking)</w:t>
        </w:r>
      </w:ins>
    </w:p>
    <w:p w14:paraId="63B45E60" w14:textId="77777777" w:rsidR="00073577" w:rsidRPr="00073577" w:rsidRDefault="00073577" w:rsidP="00073577">
      <w:pPr>
        <w:spacing w:before="0" w:after="0"/>
        <w:rPr>
          <w:ins w:id="2882" w:author="Abhishek Deep Nigam" w:date="2015-10-26T01:01:00Z"/>
          <w:rFonts w:ascii="Courier New" w:hAnsi="Courier New" w:cs="Courier New"/>
          <w:sz w:val="16"/>
          <w:szCs w:val="16"/>
          <w:rPrChange w:id="2883" w:author="Abhishek Deep Nigam" w:date="2015-10-26T01:01:00Z">
            <w:rPr>
              <w:ins w:id="2884" w:author="Abhishek Deep Nigam" w:date="2015-10-26T01:01:00Z"/>
              <w:rFonts w:ascii="Courier New" w:hAnsi="Courier New" w:cs="Courier New"/>
            </w:rPr>
          </w:rPrChange>
        </w:rPr>
      </w:pPr>
      <w:ins w:id="2885" w:author="Abhishek Deep Nigam" w:date="2015-10-26T01:01:00Z">
        <w:r w:rsidRPr="00073577">
          <w:rPr>
            <w:rFonts w:ascii="Courier New" w:hAnsi="Courier New" w:cs="Courier New"/>
            <w:sz w:val="16"/>
            <w:szCs w:val="16"/>
            <w:rPrChange w:id="2886" w:author="Abhishek Deep Nigam" w:date="2015-10-26T01:01:00Z">
              <w:rPr>
                <w:rFonts w:ascii="Courier New" w:hAnsi="Courier New" w:cs="Courier New"/>
              </w:rPr>
            </w:rPrChange>
          </w:rPr>
          <w:t>[7]-&gt;Y(Backtracking)</w:t>
        </w:r>
      </w:ins>
    </w:p>
    <w:p w14:paraId="199582F0" w14:textId="77777777" w:rsidR="00073577" w:rsidRPr="00073577" w:rsidRDefault="00073577" w:rsidP="00073577">
      <w:pPr>
        <w:spacing w:before="0" w:after="0"/>
        <w:rPr>
          <w:ins w:id="2887" w:author="Abhishek Deep Nigam" w:date="2015-10-26T01:01:00Z"/>
          <w:rFonts w:ascii="Courier New" w:hAnsi="Courier New" w:cs="Courier New"/>
          <w:sz w:val="16"/>
          <w:szCs w:val="16"/>
          <w:rPrChange w:id="2888" w:author="Abhishek Deep Nigam" w:date="2015-10-26T01:01:00Z">
            <w:rPr>
              <w:ins w:id="2889" w:author="Abhishek Deep Nigam" w:date="2015-10-26T01:01:00Z"/>
              <w:rFonts w:ascii="Courier New" w:hAnsi="Courier New" w:cs="Courier New"/>
            </w:rPr>
          </w:rPrChange>
        </w:rPr>
      </w:pPr>
      <w:ins w:id="2890" w:author="Abhishek Deep Nigam" w:date="2015-10-26T01:01:00Z">
        <w:r w:rsidRPr="00073577">
          <w:rPr>
            <w:rFonts w:ascii="Courier New" w:hAnsi="Courier New" w:cs="Courier New"/>
            <w:sz w:val="16"/>
            <w:szCs w:val="16"/>
            <w:rPrChange w:id="2891" w:author="Abhishek Deep Nigam" w:date="2015-10-26T01:01:00Z">
              <w:rPr>
                <w:rFonts w:ascii="Courier New" w:hAnsi="Courier New" w:cs="Courier New"/>
              </w:rPr>
            </w:rPrChange>
          </w:rPr>
          <w:t>[2]-&gt;R[3]-&gt;A(Backtracking)</w:t>
        </w:r>
      </w:ins>
    </w:p>
    <w:p w14:paraId="17CCE08C" w14:textId="77777777" w:rsidR="00073577" w:rsidRPr="00073577" w:rsidRDefault="00073577" w:rsidP="00073577">
      <w:pPr>
        <w:spacing w:before="0" w:after="0"/>
        <w:rPr>
          <w:ins w:id="2892" w:author="Abhishek Deep Nigam" w:date="2015-10-26T01:01:00Z"/>
          <w:rFonts w:ascii="Courier New" w:hAnsi="Courier New" w:cs="Courier New"/>
          <w:sz w:val="16"/>
          <w:szCs w:val="16"/>
          <w:rPrChange w:id="2893" w:author="Abhishek Deep Nigam" w:date="2015-10-26T01:01:00Z">
            <w:rPr>
              <w:ins w:id="2894" w:author="Abhishek Deep Nigam" w:date="2015-10-26T01:01:00Z"/>
              <w:rFonts w:ascii="Courier New" w:hAnsi="Courier New" w:cs="Courier New"/>
            </w:rPr>
          </w:rPrChange>
        </w:rPr>
      </w:pPr>
      <w:ins w:id="2895" w:author="Abhishek Deep Nigam" w:date="2015-10-26T01:01:00Z">
        <w:r w:rsidRPr="00073577">
          <w:rPr>
            <w:rFonts w:ascii="Courier New" w:hAnsi="Courier New" w:cs="Courier New"/>
            <w:sz w:val="16"/>
            <w:szCs w:val="16"/>
            <w:rPrChange w:id="2896" w:author="Abhishek Deep Nigam" w:date="2015-10-26T01:01:00Z">
              <w:rPr>
                <w:rFonts w:ascii="Courier New" w:hAnsi="Courier New" w:cs="Courier New"/>
              </w:rPr>
            </w:rPrChange>
          </w:rPr>
          <w:t>[3]-&gt;M(Backtracking)</w:t>
        </w:r>
      </w:ins>
    </w:p>
    <w:p w14:paraId="29CF068B" w14:textId="77777777" w:rsidR="00073577" w:rsidRPr="00073577" w:rsidRDefault="00073577" w:rsidP="00073577">
      <w:pPr>
        <w:spacing w:before="0" w:after="0"/>
        <w:rPr>
          <w:ins w:id="2897" w:author="Abhishek Deep Nigam" w:date="2015-10-26T01:01:00Z"/>
          <w:rFonts w:ascii="Courier New" w:hAnsi="Courier New" w:cs="Courier New"/>
          <w:sz w:val="16"/>
          <w:szCs w:val="16"/>
          <w:rPrChange w:id="2898" w:author="Abhishek Deep Nigam" w:date="2015-10-26T01:01:00Z">
            <w:rPr>
              <w:ins w:id="2899" w:author="Abhishek Deep Nigam" w:date="2015-10-26T01:01:00Z"/>
              <w:rFonts w:ascii="Courier New" w:hAnsi="Courier New" w:cs="Courier New"/>
            </w:rPr>
          </w:rPrChange>
        </w:rPr>
      </w:pPr>
      <w:ins w:id="2900" w:author="Abhishek Deep Nigam" w:date="2015-10-26T01:01:00Z">
        <w:r w:rsidRPr="00073577">
          <w:rPr>
            <w:rFonts w:ascii="Courier New" w:hAnsi="Courier New" w:cs="Courier New"/>
            <w:sz w:val="16"/>
            <w:szCs w:val="16"/>
            <w:rPrChange w:id="2901" w:author="Abhishek Deep Nigam" w:date="2015-10-26T01:01:00Z">
              <w:rPr>
                <w:rFonts w:ascii="Courier New" w:hAnsi="Courier New" w:cs="Courier New"/>
              </w:rPr>
            </w:rPrChange>
          </w:rPr>
          <w:t>[3]-&gt;S(Backtracking)</w:t>
        </w:r>
      </w:ins>
    </w:p>
    <w:p w14:paraId="063AD85E" w14:textId="77777777" w:rsidR="00073577" w:rsidRPr="00073577" w:rsidRDefault="00073577" w:rsidP="00073577">
      <w:pPr>
        <w:spacing w:before="0" w:after="0"/>
        <w:rPr>
          <w:ins w:id="2902" w:author="Abhishek Deep Nigam" w:date="2015-10-26T01:01:00Z"/>
          <w:rFonts w:ascii="Courier New" w:hAnsi="Courier New" w:cs="Courier New"/>
          <w:sz w:val="16"/>
          <w:szCs w:val="16"/>
          <w:rPrChange w:id="2903" w:author="Abhishek Deep Nigam" w:date="2015-10-26T01:01:00Z">
            <w:rPr>
              <w:ins w:id="2904" w:author="Abhishek Deep Nigam" w:date="2015-10-26T01:01:00Z"/>
              <w:rFonts w:ascii="Courier New" w:hAnsi="Courier New" w:cs="Courier New"/>
            </w:rPr>
          </w:rPrChange>
        </w:rPr>
      </w:pPr>
      <w:ins w:id="2905" w:author="Abhishek Deep Nigam" w:date="2015-10-26T01:01:00Z">
        <w:r w:rsidRPr="00073577">
          <w:rPr>
            <w:rFonts w:ascii="Courier New" w:hAnsi="Courier New" w:cs="Courier New"/>
            <w:sz w:val="16"/>
            <w:szCs w:val="16"/>
            <w:rPrChange w:id="2906" w:author="Abhishek Deep Nigam" w:date="2015-10-26T01:01:00Z">
              <w:rPr>
                <w:rFonts w:ascii="Courier New" w:hAnsi="Courier New" w:cs="Courier New"/>
              </w:rPr>
            </w:rPrChange>
          </w:rPr>
          <w:t>[3]-&gt;W[4]-&gt;O[5]-&gt;W[6]-&gt;E[7]-&gt;A(Backtracking)</w:t>
        </w:r>
      </w:ins>
    </w:p>
    <w:p w14:paraId="1A8B47C5" w14:textId="77777777" w:rsidR="00073577" w:rsidRPr="00073577" w:rsidRDefault="00073577" w:rsidP="00073577">
      <w:pPr>
        <w:spacing w:before="0" w:after="0"/>
        <w:rPr>
          <w:ins w:id="2907" w:author="Abhishek Deep Nigam" w:date="2015-10-26T01:01:00Z"/>
          <w:rFonts w:ascii="Courier New" w:hAnsi="Courier New" w:cs="Courier New"/>
          <w:sz w:val="16"/>
          <w:szCs w:val="16"/>
          <w:rPrChange w:id="2908" w:author="Abhishek Deep Nigam" w:date="2015-10-26T01:01:00Z">
            <w:rPr>
              <w:ins w:id="2909" w:author="Abhishek Deep Nigam" w:date="2015-10-26T01:01:00Z"/>
              <w:rFonts w:ascii="Courier New" w:hAnsi="Courier New" w:cs="Courier New"/>
            </w:rPr>
          </w:rPrChange>
        </w:rPr>
      </w:pPr>
      <w:ins w:id="2910" w:author="Abhishek Deep Nigam" w:date="2015-10-26T01:01:00Z">
        <w:r w:rsidRPr="00073577">
          <w:rPr>
            <w:rFonts w:ascii="Courier New" w:hAnsi="Courier New" w:cs="Courier New"/>
            <w:sz w:val="16"/>
            <w:szCs w:val="16"/>
            <w:rPrChange w:id="2911" w:author="Abhishek Deep Nigam" w:date="2015-10-26T01:01:00Z">
              <w:rPr>
                <w:rFonts w:ascii="Courier New" w:hAnsi="Courier New" w:cs="Courier New"/>
              </w:rPr>
            </w:rPrChange>
          </w:rPr>
          <w:t>[7]-&gt;I(Backtracking)</w:t>
        </w:r>
      </w:ins>
    </w:p>
    <w:p w14:paraId="6C4D1E31" w14:textId="77777777" w:rsidR="00073577" w:rsidRPr="00073577" w:rsidRDefault="00073577" w:rsidP="00073577">
      <w:pPr>
        <w:spacing w:before="0" w:after="0"/>
        <w:rPr>
          <w:ins w:id="2912" w:author="Abhishek Deep Nigam" w:date="2015-10-26T01:01:00Z"/>
          <w:rFonts w:ascii="Courier New" w:hAnsi="Courier New" w:cs="Courier New"/>
          <w:sz w:val="16"/>
          <w:szCs w:val="16"/>
          <w:rPrChange w:id="2913" w:author="Abhishek Deep Nigam" w:date="2015-10-26T01:01:00Z">
            <w:rPr>
              <w:ins w:id="2914" w:author="Abhishek Deep Nigam" w:date="2015-10-26T01:01:00Z"/>
              <w:rFonts w:ascii="Courier New" w:hAnsi="Courier New" w:cs="Courier New"/>
            </w:rPr>
          </w:rPrChange>
        </w:rPr>
      </w:pPr>
      <w:ins w:id="2915" w:author="Abhishek Deep Nigam" w:date="2015-10-26T01:01:00Z">
        <w:r w:rsidRPr="00073577">
          <w:rPr>
            <w:rFonts w:ascii="Courier New" w:hAnsi="Courier New" w:cs="Courier New"/>
            <w:sz w:val="16"/>
            <w:szCs w:val="16"/>
            <w:rPrChange w:id="2916" w:author="Abhishek Deep Nigam" w:date="2015-10-26T01:01:00Z">
              <w:rPr>
                <w:rFonts w:ascii="Courier New" w:hAnsi="Courier New" w:cs="Courier New"/>
              </w:rPr>
            </w:rPrChange>
          </w:rPr>
          <w:t>[1]-&gt;S[2]-&gt;L[3]-&gt;A(Backtracking)</w:t>
        </w:r>
      </w:ins>
    </w:p>
    <w:p w14:paraId="658C1E88" w14:textId="77777777" w:rsidR="00073577" w:rsidRPr="00073577" w:rsidRDefault="00073577" w:rsidP="00073577">
      <w:pPr>
        <w:spacing w:before="0" w:after="0"/>
        <w:rPr>
          <w:ins w:id="2917" w:author="Abhishek Deep Nigam" w:date="2015-10-26T01:01:00Z"/>
          <w:rFonts w:ascii="Courier New" w:hAnsi="Courier New" w:cs="Courier New"/>
          <w:sz w:val="16"/>
          <w:szCs w:val="16"/>
          <w:rPrChange w:id="2918" w:author="Abhishek Deep Nigam" w:date="2015-10-26T01:01:00Z">
            <w:rPr>
              <w:ins w:id="2919" w:author="Abhishek Deep Nigam" w:date="2015-10-26T01:01:00Z"/>
              <w:rFonts w:ascii="Courier New" w:hAnsi="Courier New" w:cs="Courier New"/>
            </w:rPr>
          </w:rPrChange>
        </w:rPr>
      </w:pPr>
      <w:ins w:id="2920" w:author="Abhishek Deep Nigam" w:date="2015-10-26T01:01:00Z">
        <w:r w:rsidRPr="00073577">
          <w:rPr>
            <w:rFonts w:ascii="Courier New" w:hAnsi="Courier New" w:cs="Courier New"/>
            <w:sz w:val="16"/>
            <w:szCs w:val="16"/>
            <w:rPrChange w:id="2921" w:author="Abhishek Deep Nigam" w:date="2015-10-26T01:01:00Z">
              <w:rPr>
                <w:rFonts w:ascii="Courier New" w:hAnsi="Courier New" w:cs="Courier New"/>
              </w:rPr>
            </w:rPrChange>
          </w:rPr>
          <w:t>[3]-&gt;M(Backtracking)</w:t>
        </w:r>
      </w:ins>
    </w:p>
    <w:p w14:paraId="4B7C346D" w14:textId="77777777" w:rsidR="00073577" w:rsidRPr="00073577" w:rsidRDefault="00073577" w:rsidP="00073577">
      <w:pPr>
        <w:spacing w:before="0" w:after="0"/>
        <w:rPr>
          <w:ins w:id="2922" w:author="Abhishek Deep Nigam" w:date="2015-10-26T01:01:00Z"/>
          <w:rFonts w:ascii="Courier New" w:hAnsi="Courier New" w:cs="Courier New"/>
          <w:sz w:val="16"/>
          <w:szCs w:val="16"/>
          <w:rPrChange w:id="2923" w:author="Abhishek Deep Nigam" w:date="2015-10-26T01:01:00Z">
            <w:rPr>
              <w:ins w:id="2924" w:author="Abhishek Deep Nigam" w:date="2015-10-26T01:01:00Z"/>
              <w:rFonts w:ascii="Courier New" w:hAnsi="Courier New" w:cs="Courier New"/>
            </w:rPr>
          </w:rPrChange>
        </w:rPr>
      </w:pPr>
      <w:ins w:id="2925" w:author="Abhishek Deep Nigam" w:date="2015-10-26T01:01:00Z">
        <w:r w:rsidRPr="00073577">
          <w:rPr>
            <w:rFonts w:ascii="Courier New" w:hAnsi="Courier New" w:cs="Courier New"/>
            <w:sz w:val="16"/>
            <w:szCs w:val="16"/>
            <w:rPrChange w:id="2926" w:author="Abhishek Deep Nigam" w:date="2015-10-26T01:01:00Z">
              <w:rPr>
                <w:rFonts w:ascii="Courier New" w:hAnsi="Courier New" w:cs="Courier New"/>
              </w:rPr>
            </w:rPrChange>
          </w:rPr>
          <w:t>[3]-&gt;S(Backtracking)</w:t>
        </w:r>
      </w:ins>
    </w:p>
    <w:p w14:paraId="76F41E73" w14:textId="77777777" w:rsidR="00073577" w:rsidRPr="00073577" w:rsidRDefault="00073577" w:rsidP="00073577">
      <w:pPr>
        <w:spacing w:before="0" w:after="0"/>
        <w:rPr>
          <w:ins w:id="2927" w:author="Abhishek Deep Nigam" w:date="2015-10-26T01:01:00Z"/>
          <w:rFonts w:ascii="Courier New" w:hAnsi="Courier New" w:cs="Courier New"/>
          <w:sz w:val="16"/>
          <w:szCs w:val="16"/>
          <w:rPrChange w:id="2928" w:author="Abhishek Deep Nigam" w:date="2015-10-26T01:01:00Z">
            <w:rPr>
              <w:ins w:id="2929" w:author="Abhishek Deep Nigam" w:date="2015-10-26T01:01:00Z"/>
              <w:rFonts w:ascii="Courier New" w:hAnsi="Courier New" w:cs="Courier New"/>
            </w:rPr>
          </w:rPrChange>
        </w:rPr>
      </w:pPr>
      <w:ins w:id="2930" w:author="Abhishek Deep Nigam" w:date="2015-10-26T01:01:00Z">
        <w:r w:rsidRPr="00073577">
          <w:rPr>
            <w:rFonts w:ascii="Courier New" w:hAnsi="Courier New" w:cs="Courier New"/>
            <w:sz w:val="16"/>
            <w:szCs w:val="16"/>
            <w:rPrChange w:id="2931" w:author="Abhishek Deep Nigam" w:date="2015-10-26T01:01:00Z">
              <w:rPr>
                <w:rFonts w:ascii="Courier New" w:hAnsi="Courier New" w:cs="Courier New"/>
              </w:rPr>
            </w:rPrChange>
          </w:rPr>
          <w:t>[3]-&gt;W[4]-&gt;O[5]-&gt;W[6]-&gt;E[7]-&gt;E(Backtracking)</w:t>
        </w:r>
      </w:ins>
    </w:p>
    <w:p w14:paraId="0E410E5A" w14:textId="77777777" w:rsidR="00073577" w:rsidRPr="00073577" w:rsidRDefault="00073577" w:rsidP="00073577">
      <w:pPr>
        <w:spacing w:before="0" w:after="0"/>
        <w:rPr>
          <w:ins w:id="2932" w:author="Abhishek Deep Nigam" w:date="2015-10-26T01:01:00Z"/>
          <w:rFonts w:ascii="Courier New" w:hAnsi="Courier New" w:cs="Courier New"/>
          <w:sz w:val="16"/>
          <w:szCs w:val="16"/>
          <w:rPrChange w:id="2933" w:author="Abhishek Deep Nigam" w:date="2015-10-26T01:01:00Z">
            <w:rPr>
              <w:ins w:id="2934" w:author="Abhishek Deep Nigam" w:date="2015-10-26T01:01:00Z"/>
              <w:rFonts w:ascii="Courier New" w:hAnsi="Courier New" w:cs="Courier New"/>
            </w:rPr>
          </w:rPrChange>
        </w:rPr>
      </w:pPr>
      <w:ins w:id="2935" w:author="Abhishek Deep Nigam" w:date="2015-10-26T01:01:00Z">
        <w:r w:rsidRPr="00073577">
          <w:rPr>
            <w:rFonts w:ascii="Courier New" w:hAnsi="Courier New" w:cs="Courier New"/>
            <w:sz w:val="16"/>
            <w:szCs w:val="16"/>
            <w:rPrChange w:id="2936" w:author="Abhishek Deep Nigam" w:date="2015-10-26T01:01:00Z">
              <w:rPr>
                <w:rFonts w:ascii="Courier New" w:hAnsi="Courier New" w:cs="Courier New"/>
              </w:rPr>
            </w:rPrChange>
          </w:rPr>
          <w:t>[7]-&gt;I(Backtracking)</w:t>
        </w:r>
      </w:ins>
    </w:p>
    <w:p w14:paraId="70D04DD0" w14:textId="77777777" w:rsidR="00073577" w:rsidRPr="00073577" w:rsidRDefault="00073577" w:rsidP="00073577">
      <w:pPr>
        <w:spacing w:before="0" w:after="0"/>
        <w:rPr>
          <w:ins w:id="2937" w:author="Abhishek Deep Nigam" w:date="2015-10-26T01:01:00Z"/>
          <w:rFonts w:ascii="Courier New" w:hAnsi="Courier New" w:cs="Courier New"/>
          <w:sz w:val="16"/>
          <w:szCs w:val="16"/>
          <w:rPrChange w:id="2938" w:author="Abhishek Deep Nigam" w:date="2015-10-26T01:01:00Z">
            <w:rPr>
              <w:ins w:id="2939" w:author="Abhishek Deep Nigam" w:date="2015-10-26T01:01:00Z"/>
              <w:rFonts w:ascii="Courier New" w:hAnsi="Courier New" w:cs="Courier New"/>
            </w:rPr>
          </w:rPrChange>
        </w:rPr>
      </w:pPr>
      <w:ins w:id="2940" w:author="Abhishek Deep Nigam" w:date="2015-10-26T01:01:00Z">
        <w:r w:rsidRPr="00073577">
          <w:rPr>
            <w:rFonts w:ascii="Courier New" w:hAnsi="Courier New" w:cs="Courier New"/>
            <w:sz w:val="16"/>
            <w:szCs w:val="16"/>
            <w:rPrChange w:id="2941" w:author="Abhishek Deep Nigam" w:date="2015-10-26T01:01:00Z">
              <w:rPr>
                <w:rFonts w:ascii="Courier New" w:hAnsi="Courier New" w:cs="Courier New"/>
              </w:rPr>
            </w:rPrChange>
          </w:rPr>
          <w:t>[1]-&gt;W[2]-&gt;A[3]-&gt;A(Backtracking)</w:t>
        </w:r>
      </w:ins>
    </w:p>
    <w:p w14:paraId="02460A78" w14:textId="77777777" w:rsidR="00073577" w:rsidRPr="00073577" w:rsidRDefault="00073577" w:rsidP="00073577">
      <w:pPr>
        <w:spacing w:before="0" w:after="0"/>
        <w:rPr>
          <w:ins w:id="2942" w:author="Abhishek Deep Nigam" w:date="2015-10-26T01:01:00Z"/>
          <w:rFonts w:ascii="Courier New" w:hAnsi="Courier New" w:cs="Courier New"/>
          <w:sz w:val="16"/>
          <w:szCs w:val="16"/>
          <w:rPrChange w:id="2943" w:author="Abhishek Deep Nigam" w:date="2015-10-26T01:01:00Z">
            <w:rPr>
              <w:ins w:id="2944" w:author="Abhishek Deep Nigam" w:date="2015-10-26T01:01:00Z"/>
              <w:rFonts w:ascii="Courier New" w:hAnsi="Courier New" w:cs="Courier New"/>
            </w:rPr>
          </w:rPrChange>
        </w:rPr>
      </w:pPr>
      <w:ins w:id="2945" w:author="Abhishek Deep Nigam" w:date="2015-10-26T01:01:00Z">
        <w:r w:rsidRPr="00073577">
          <w:rPr>
            <w:rFonts w:ascii="Courier New" w:hAnsi="Courier New" w:cs="Courier New"/>
            <w:sz w:val="16"/>
            <w:szCs w:val="16"/>
            <w:rPrChange w:id="2946" w:author="Abhishek Deep Nigam" w:date="2015-10-26T01:01:00Z">
              <w:rPr>
                <w:rFonts w:ascii="Courier New" w:hAnsi="Courier New" w:cs="Courier New"/>
              </w:rPr>
            </w:rPrChange>
          </w:rPr>
          <w:t>[3]-&gt;M(Backtracking)</w:t>
        </w:r>
      </w:ins>
    </w:p>
    <w:p w14:paraId="540C5244" w14:textId="77777777" w:rsidR="00073577" w:rsidRPr="00073577" w:rsidRDefault="00073577" w:rsidP="00073577">
      <w:pPr>
        <w:spacing w:before="0" w:after="0"/>
        <w:rPr>
          <w:ins w:id="2947" w:author="Abhishek Deep Nigam" w:date="2015-10-26T01:01:00Z"/>
          <w:rFonts w:ascii="Courier New" w:hAnsi="Courier New" w:cs="Courier New"/>
          <w:sz w:val="16"/>
          <w:szCs w:val="16"/>
          <w:rPrChange w:id="2948" w:author="Abhishek Deep Nigam" w:date="2015-10-26T01:01:00Z">
            <w:rPr>
              <w:ins w:id="2949" w:author="Abhishek Deep Nigam" w:date="2015-10-26T01:01:00Z"/>
              <w:rFonts w:ascii="Courier New" w:hAnsi="Courier New" w:cs="Courier New"/>
            </w:rPr>
          </w:rPrChange>
        </w:rPr>
      </w:pPr>
      <w:ins w:id="2950" w:author="Abhishek Deep Nigam" w:date="2015-10-26T01:01:00Z">
        <w:r w:rsidRPr="00073577">
          <w:rPr>
            <w:rFonts w:ascii="Courier New" w:hAnsi="Courier New" w:cs="Courier New"/>
            <w:sz w:val="16"/>
            <w:szCs w:val="16"/>
            <w:rPrChange w:id="2951" w:author="Abhishek Deep Nigam" w:date="2015-10-26T01:01:00Z">
              <w:rPr>
                <w:rFonts w:ascii="Courier New" w:hAnsi="Courier New" w:cs="Courier New"/>
              </w:rPr>
            </w:rPrChange>
          </w:rPr>
          <w:t>[3]-&gt;S(Backtracking)</w:t>
        </w:r>
      </w:ins>
    </w:p>
    <w:p w14:paraId="77BCEF24" w14:textId="77777777" w:rsidR="00073577" w:rsidRPr="00073577" w:rsidRDefault="00073577" w:rsidP="00073577">
      <w:pPr>
        <w:spacing w:before="0" w:after="0"/>
        <w:rPr>
          <w:ins w:id="2952" w:author="Abhishek Deep Nigam" w:date="2015-10-26T01:01:00Z"/>
          <w:rFonts w:ascii="Courier New" w:hAnsi="Courier New" w:cs="Courier New"/>
          <w:sz w:val="16"/>
          <w:szCs w:val="16"/>
          <w:rPrChange w:id="2953" w:author="Abhishek Deep Nigam" w:date="2015-10-26T01:01:00Z">
            <w:rPr>
              <w:ins w:id="2954" w:author="Abhishek Deep Nigam" w:date="2015-10-26T01:01:00Z"/>
              <w:rFonts w:ascii="Courier New" w:hAnsi="Courier New" w:cs="Courier New"/>
            </w:rPr>
          </w:rPrChange>
        </w:rPr>
      </w:pPr>
      <w:ins w:id="2955" w:author="Abhishek Deep Nigam" w:date="2015-10-26T01:01:00Z">
        <w:r w:rsidRPr="00073577">
          <w:rPr>
            <w:rFonts w:ascii="Courier New" w:hAnsi="Courier New" w:cs="Courier New"/>
            <w:sz w:val="16"/>
            <w:szCs w:val="16"/>
            <w:rPrChange w:id="2956" w:author="Abhishek Deep Nigam" w:date="2015-10-26T01:01:00Z">
              <w:rPr>
                <w:rFonts w:ascii="Courier New" w:hAnsi="Courier New" w:cs="Courier New"/>
              </w:rPr>
            </w:rPrChange>
          </w:rPr>
          <w:t>[3]-&gt;W[4]-&gt;O[5]-&gt;W[6]-&gt;E[7]-&gt;A(Backtracking)</w:t>
        </w:r>
      </w:ins>
    </w:p>
    <w:p w14:paraId="262F3343" w14:textId="77777777" w:rsidR="00073577" w:rsidRPr="00073577" w:rsidRDefault="00073577" w:rsidP="00073577">
      <w:pPr>
        <w:spacing w:before="0" w:after="0"/>
        <w:rPr>
          <w:ins w:id="2957" w:author="Abhishek Deep Nigam" w:date="2015-10-26T01:01:00Z"/>
          <w:rFonts w:ascii="Courier New" w:hAnsi="Courier New" w:cs="Courier New"/>
          <w:sz w:val="16"/>
          <w:szCs w:val="16"/>
          <w:rPrChange w:id="2958" w:author="Abhishek Deep Nigam" w:date="2015-10-26T01:01:00Z">
            <w:rPr>
              <w:ins w:id="2959" w:author="Abhishek Deep Nigam" w:date="2015-10-26T01:01:00Z"/>
              <w:rFonts w:ascii="Courier New" w:hAnsi="Courier New" w:cs="Courier New"/>
            </w:rPr>
          </w:rPrChange>
        </w:rPr>
      </w:pPr>
      <w:ins w:id="2960" w:author="Abhishek Deep Nigam" w:date="2015-10-26T01:01:00Z">
        <w:r w:rsidRPr="00073577">
          <w:rPr>
            <w:rFonts w:ascii="Courier New" w:hAnsi="Courier New" w:cs="Courier New"/>
            <w:sz w:val="16"/>
            <w:szCs w:val="16"/>
            <w:rPrChange w:id="2961" w:author="Abhishek Deep Nigam" w:date="2015-10-26T01:01:00Z">
              <w:rPr>
                <w:rFonts w:ascii="Courier New" w:hAnsi="Courier New" w:cs="Courier New"/>
              </w:rPr>
            </w:rPrChange>
          </w:rPr>
          <w:t>[2]-&gt;E[3]-&gt;A(Backtracking)</w:t>
        </w:r>
      </w:ins>
    </w:p>
    <w:p w14:paraId="7BCE5C7D" w14:textId="77777777" w:rsidR="00073577" w:rsidRPr="00073577" w:rsidRDefault="00073577" w:rsidP="00073577">
      <w:pPr>
        <w:spacing w:before="0" w:after="0"/>
        <w:rPr>
          <w:ins w:id="2962" w:author="Abhishek Deep Nigam" w:date="2015-10-26T01:01:00Z"/>
          <w:rFonts w:ascii="Courier New" w:hAnsi="Courier New" w:cs="Courier New"/>
          <w:sz w:val="16"/>
          <w:szCs w:val="16"/>
          <w:rPrChange w:id="2963" w:author="Abhishek Deep Nigam" w:date="2015-10-26T01:01:00Z">
            <w:rPr>
              <w:ins w:id="2964" w:author="Abhishek Deep Nigam" w:date="2015-10-26T01:01:00Z"/>
              <w:rFonts w:ascii="Courier New" w:hAnsi="Courier New" w:cs="Courier New"/>
            </w:rPr>
          </w:rPrChange>
        </w:rPr>
      </w:pPr>
      <w:ins w:id="2965" w:author="Abhishek Deep Nigam" w:date="2015-10-26T01:01:00Z">
        <w:r w:rsidRPr="00073577">
          <w:rPr>
            <w:rFonts w:ascii="Courier New" w:hAnsi="Courier New" w:cs="Courier New"/>
            <w:sz w:val="16"/>
            <w:szCs w:val="16"/>
            <w:rPrChange w:id="2966" w:author="Abhishek Deep Nigam" w:date="2015-10-26T01:01:00Z">
              <w:rPr>
                <w:rFonts w:ascii="Courier New" w:hAnsi="Courier New" w:cs="Courier New"/>
              </w:rPr>
            </w:rPrChange>
          </w:rPr>
          <w:t>[3]-&gt;M(Backtracking)</w:t>
        </w:r>
      </w:ins>
    </w:p>
    <w:p w14:paraId="36BF2EBB" w14:textId="77777777" w:rsidR="00073577" w:rsidRPr="00073577" w:rsidRDefault="00073577" w:rsidP="00073577">
      <w:pPr>
        <w:spacing w:before="0" w:after="0"/>
        <w:rPr>
          <w:ins w:id="2967" w:author="Abhishek Deep Nigam" w:date="2015-10-26T01:01:00Z"/>
          <w:rFonts w:ascii="Courier New" w:hAnsi="Courier New" w:cs="Courier New"/>
          <w:sz w:val="16"/>
          <w:szCs w:val="16"/>
          <w:rPrChange w:id="2968" w:author="Abhishek Deep Nigam" w:date="2015-10-26T01:01:00Z">
            <w:rPr>
              <w:ins w:id="2969" w:author="Abhishek Deep Nigam" w:date="2015-10-26T01:01:00Z"/>
              <w:rFonts w:ascii="Courier New" w:hAnsi="Courier New" w:cs="Courier New"/>
            </w:rPr>
          </w:rPrChange>
        </w:rPr>
      </w:pPr>
      <w:ins w:id="2970" w:author="Abhishek Deep Nigam" w:date="2015-10-26T01:01:00Z">
        <w:r w:rsidRPr="00073577">
          <w:rPr>
            <w:rFonts w:ascii="Courier New" w:hAnsi="Courier New" w:cs="Courier New"/>
            <w:sz w:val="16"/>
            <w:szCs w:val="16"/>
            <w:rPrChange w:id="2971" w:author="Abhishek Deep Nigam" w:date="2015-10-26T01:01:00Z">
              <w:rPr>
                <w:rFonts w:ascii="Courier New" w:hAnsi="Courier New" w:cs="Courier New"/>
              </w:rPr>
            </w:rPrChange>
          </w:rPr>
          <w:t>[3]-&gt;S(Backtracking)</w:t>
        </w:r>
      </w:ins>
    </w:p>
    <w:p w14:paraId="5F709792" w14:textId="77777777" w:rsidR="00073577" w:rsidRPr="00073577" w:rsidRDefault="00073577" w:rsidP="00073577">
      <w:pPr>
        <w:spacing w:before="0" w:after="0"/>
        <w:rPr>
          <w:ins w:id="2972" w:author="Abhishek Deep Nigam" w:date="2015-10-26T01:01:00Z"/>
          <w:rFonts w:ascii="Courier New" w:hAnsi="Courier New" w:cs="Courier New"/>
          <w:sz w:val="16"/>
          <w:szCs w:val="16"/>
          <w:rPrChange w:id="2973" w:author="Abhishek Deep Nigam" w:date="2015-10-26T01:01:00Z">
            <w:rPr>
              <w:ins w:id="2974" w:author="Abhishek Deep Nigam" w:date="2015-10-26T01:01:00Z"/>
              <w:rFonts w:ascii="Courier New" w:hAnsi="Courier New" w:cs="Courier New"/>
            </w:rPr>
          </w:rPrChange>
        </w:rPr>
      </w:pPr>
      <w:ins w:id="2975" w:author="Abhishek Deep Nigam" w:date="2015-10-26T01:01:00Z">
        <w:r w:rsidRPr="00073577">
          <w:rPr>
            <w:rFonts w:ascii="Courier New" w:hAnsi="Courier New" w:cs="Courier New"/>
            <w:sz w:val="16"/>
            <w:szCs w:val="16"/>
            <w:rPrChange w:id="2976" w:author="Abhishek Deep Nigam" w:date="2015-10-26T01:01:00Z">
              <w:rPr>
                <w:rFonts w:ascii="Courier New" w:hAnsi="Courier New" w:cs="Courier New"/>
              </w:rPr>
            </w:rPrChange>
          </w:rPr>
          <w:t>[3]-&gt;W[4]-&gt;O[5]-&gt;W[6]-&gt;E[7]-&gt;A(Backtracking)</w:t>
        </w:r>
      </w:ins>
    </w:p>
    <w:p w14:paraId="7D739B7F" w14:textId="77777777" w:rsidR="00073577" w:rsidRPr="00073577" w:rsidRDefault="00073577" w:rsidP="00073577">
      <w:pPr>
        <w:spacing w:before="0" w:after="0"/>
        <w:rPr>
          <w:ins w:id="2977" w:author="Abhishek Deep Nigam" w:date="2015-10-26T01:01:00Z"/>
          <w:rFonts w:ascii="Courier New" w:hAnsi="Courier New" w:cs="Courier New"/>
          <w:sz w:val="16"/>
          <w:szCs w:val="16"/>
          <w:rPrChange w:id="2978" w:author="Abhishek Deep Nigam" w:date="2015-10-26T01:01:00Z">
            <w:rPr>
              <w:ins w:id="2979" w:author="Abhishek Deep Nigam" w:date="2015-10-26T01:01:00Z"/>
              <w:rFonts w:ascii="Courier New" w:hAnsi="Courier New" w:cs="Courier New"/>
            </w:rPr>
          </w:rPrChange>
        </w:rPr>
      </w:pPr>
      <w:ins w:id="2980" w:author="Abhishek Deep Nigam" w:date="2015-10-26T01:01:00Z">
        <w:r w:rsidRPr="00073577">
          <w:rPr>
            <w:rFonts w:ascii="Courier New" w:hAnsi="Courier New" w:cs="Courier New"/>
            <w:sz w:val="16"/>
            <w:szCs w:val="16"/>
            <w:rPrChange w:id="2981" w:author="Abhishek Deep Nigam" w:date="2015-10-26T01:01:00Z">
              <w:rPr>
                <w:rFonts w:ascii="Courier New" w:hAnsi="Courier New" w:cs="Courier New"/>
              </w:rPr>
            </w:rPrChange>
          </w:rPr>
          <w:t>[7]-&gt;E(Backtracking)</w:t>
        </w:r>
      </w:ins>
    </w:p>
    <w:p w14:paraId="572140B6" w14:textId="77777777" w:rsidR="00073577" w:rsidRPr="00073577" w:rsidRDefault="00073577" w:rsidP="00073577">
      <w:pPr>
        <w:spacing w:before="0" w:after="0"/>
        <w:rPr>
          <w:ins w:id="2982" w:author="Abhishek Deep Nigam" w:date="2015-10-26T01:01:00Z"/>
          <w:rFonts w:ascii="Courier New" w:hAnsi="Courier New" w:cs="Courier New"/>
          <w:sz w:val="16"/>
          <w:szCs w:val="16"/>
          <w:rPrChange w:id="2983" w:author="Abhishek Deep Nigam" w:date="2015-10-26T01:01:00Z">
            <w:rPr>
              <w:ins w:id="2984" w:author="Abhishek Deep Nigam" w:date="2015-10-26T01:01:00Z"/>
              <w:rFonts w:ascii="Courier New" w:hAnsi="Courier New" w:cs="Courier New"/>
            </w:rPr>
          </w:rPrChange>
        </w:rPr>
      </w:pPr>
      <w:ins w:id="2985" w:author="Abhishek Deep Nigam" w:date="2015-10-26T01:01:00Z">
        <w:r w:rsidRPr="00073577">
          <w:rPr>
            <w:rFonts w:ascii="Courier New" w:hAnsi="Courier New" w:cs="Courier New"/>
            <w:sz w:val="16"/>
            <w:szCs w:val="16"/>
            <w:rPrChange w:id="2986" w:author="Abhishek Deep Nigam" w:date="2015-10-26T01:01:00Z">
              <w:rPr>
                <w:rFonts w:ascii="Courier New" w:hAnsi="Courier New" w:cs="Courier New"/>
              </w:rPr>
            </w:rPrChange>
          </w:rPr>
          <w:t>[7]-&gt;Y(Backtracking)</w:t>
        </w:r>
      </w:ins>
    </w:p>
    <w:p w14:paraId="31BC5D69" w14:textId="77777777" w:rsidR="00073577" w:rsidRPr="00073577" w:rsidRDefault="00073577" w:rsidP="00073577">
      <w:pPr>
        <w:spacing w:before="0" w:after="0"/>
        <w:rPr>
          <w:ins w:id="2987" w:author="Abhishek Deep Nigam" w:date="2015-10-26T01:01:00Z"/>
          <w:rFonts w:ascii="Courier New" w:hAnsi="Courier New" w:cs="Courier New"/>
          <w:sz w:val="16"/>
          <w:szCs w:val="16"/>
          <w:rPrChange w:id="2988" w:author="Abhishek Deep Nigam" w:date="2015-10-26T01:01:00Z">
            <w:rPr>
              <w:ins w:id="2989" w:author="Abhishek Deep Nigam" w:date="2015-10-26T01:01:00Z"/>
              <w:rFonts w:ascii="Courier New" w:hAnsi="Courier New" w:cs="Courier New"/>
            </w:rPr>
          </w:rPrChange>
        </w:rPr>
      </w:pPr>
      <w:ins w:id="2990" w:author="Abhishek Deep Nigam" w:date="2015-10-26T01:01:00Z">
        <w:r w:rsidRPr="00073577">
          <w:rPr>
            <w:rFonts w:ascii="Courier New" w:hAnsi="Courier New" w:cs="Courier New"/>
            <w:sz w:val="16"/>
            <w:szCs w:val="16"/>
            <w:rPrChange w:id="2991" w:author="Abhishek Deep Nigam" w:date="2015-10-26T01:01:00Z">
              <w:rPr>
                <w:rFonts w:ascii="Courier New" w:hAnsi="Courier New" w:cs="Courier New"/>
              </w:rPr>
            </w:rPrChange>
          </w:rPr>
          <w:t>[0]-&gt;P[1]-&gt;A[2]-&gt;A[3]-&gt;A(Backtracking)</w:t>
        </w:r>
      </w:ins>
    </w:p>
    <w:p w14:paraId="22585013" w14:textId="77777777" w:rsidR="00073577" w:rsidRPr="00073577" w:rsidRDefault="00073577" w:rsidP="00073577">
      <w:pPr>
        <w:spacing w:before="0" w:after="0"/>
        <w:rPr>
          <w:ins w:id="2992" w:author="Abhishek Deep Nigam" w:date="2015-10-26T01:01:00Z"/>
          <w:rFonts w:ascii="Courier New" w:hAnsi="Courier New" w:cs="Courier New"/>
          <w:sz w:val="16"/>
          <w:szCs w:val="16"/>
          <w:rPrChange w:id="2993" w:author="Abhishek Deep Nigam" w:date="2015-10-26T01:01:00Z">
            <w:rPr>
              <w:ins w:id="2994" w:author="Abhishek Deep Nigam" w:date="2015-10-26T01:01:00Z"/>
              <w:rFonts w:ascii="Courier New" w:hAnsi="Courier New" w:cs="Courier New"/>
            </w:rPr>
          </w:rPrChange>
        </w:rPr>
      </w:pPr>
      <w:ins w:id="2995" w:author="Abhishek Deep Nigam" w:date="2015-10-26T01:01:00Z">
        <w:r w:rsidRPr="00073577">
          <w:rPr>
            <w:rFonts w:ascii="Courier New" w:hAnsi="Courier New" w:cs="Courier New"/>
            <w:sz w:val="16"/>
            <w:szCs w:val="16"/>
            <w:rPrChange w:id="2996" w:author="Abhishek Deep Nigam" w:date="2015-10-26T01:01:00Z">
              <w:rPr>
                <w:rFonts w:ascii="Courier New" w:hAnsi="Courier New" w:cs="Courier New"/>
              </w:rPr>
            </w:rPrChange>
          </w:rPr>
          <w:t>[3]-&gt;M(Backtracking)</w:t>
        </w:r>
      </w:ins>
    </w:p>
    <w:p w14:paraId="3104B4F5" w14:textId="77777777" w:rsidR="00073577" w:rsidRPr="00073577" w:rsidRDefault="00073577" w:rsidP="00073577">
      <w:pPr>
        <w:spacing w:before="0" w:after="0"/>
        <w:rPr>
          <w:ins w:id="2997" w:author="Abhishek Deep Nigam" w:date="2015-10-26T01:01:00Z"/>
          <w:rFonts w:ascii="Courier New" w:hAnsi="Courier New" w:cs="Courier New"/>
          <w:sz w:val="16"/>
          <w:szCs w:val="16"/>
          <w:rPrChange w:id="2998" w:author="Abhishek Deep Nigam" w:date="2015-10-26T01:01:00Z">
            <w:rPr>
              <w:ins w:id="2999" w:author="Abhishek Deep Nigam" w:date="2015-10-26T01:01:00Z"/>
              <w:rFonts w:ascii="Courier New" w:hAnsi="Courier New" w:cs="Courier New"/>
            </w:rPr>
          </w:rPrChange>
        </w:rPr>
      </w:pPr>
      <w:ins w:id="3000" w:author="Abhishek Deep Nigam" w:date="2015-10-26T01:01:00Z">
        <w:r w:rsidRPr="00073577">
          <w:rPr>
            <w:rFonts w:ascii="Courier New" w:hAnsi="Courier New" w:cs="Courier New"/>
            <w:sz w:val="16"/>
            <w:szCs w:val="16"/>
            <w:rPrChange w:id="3001" w:author="Abhishek Deep Nigam" w:date="2015-10-26T01:01:00Z">
              <w:rPr>
                <w:rFonts w:ascii="Courier New" w:hAnsi="Courier New" w:cs="Courier New"/>
              </w:rPr>
            </w:rPrChange>
          </w:rPr>
          <w:t>[3]-&gt;S(Backtracking)</w:t>
        </w:r>
      </w:ins>
    </w:p>
    <w:p w14:paraId="1C9EDC7E" w14:textId="77777777" w:rsidR="00073577" w:rsidRPr="00073577" w:rsidRDefault="00073577" w:rsidP="00073577">
      <w:pPr>
        <w:spacing w:before="0" w:after="0"/>
        <w:rPr>
          <w:ins w:id="3002" w:author="Abhishek Deep Nigam" w:date="2015-10-26T01:01:00Z"/>
          <w:rFonts w:ascii="Courier New" w:hAnsi="Courier New" w:cs="Courier New"/>
          <w:sz w:val="16"/>
          <w:szCs w:val="16"/>
          <w:rPrChange w:id="3003" w:author="Abhishek Deep Nigam" w:date="2015-10-26T01:01:00Z">
            <w:rPr>
              <w:ins w:id="3004" w:author="Abhishek Deep Nigam" w:date="2015-10-26T01:01:00Z"/>
              <w:rFonts w:ascii="Courier New" w:hAnsi="Courier New" w:cs="Courier New"/>
            </w:rPr>
          </w:rPrChange>
        </w:rPr>
      </w:pPr>
      <w:ins w:id="3005" w:author="Abhishek Deep Nigam" w:date="2015-10-26T01:01:00Z">
        <w:r w:rsidRPr="00073577">
          <w:rPr>
            <w:rFonts w:ascii="Courier New" w:hAnsi="Courier New" w:cs="Courier New"/>
            <w:sz w:val="16"/>
            <w:szCs w:val="16"/>
            <w:rPrChange w:id="3006" w:author="Abhishek Deep Nigam" w:date="2015-10-26T01:01:00Z">
              <w:rPr>
                <w:rFonts w:ascii="Courier New" w:hAnsi="Courier New" w:cs="Courier New"/>
              </w:rPr>
            </w:rPrChange>
          </w:rPr>
          <w:t>[3]-&gt;W(Backtracking)</w:t>
        </w:r>
      </w:ins>
    </w:p>
    <w:p w14:paraId="157D9E2D" w14:textId="77777777" w:rsidR="00073577" w:rsidRPr="00073577" w:rsidRDefault="00073577" w:rsidP="00073577">
      <w:pPr>
        <w:spacing w:before="0" w:after="0"/>
        <w:rPr>
          <w:ins w:id="3007" w:author="Abhishek Deep Nigam" w:date="2015-10-26T01:01:00Z"/>
          <w:rFonts w:ascii="Courier New" w:hAnsi="Courier New" w:cs="Courier New"/>
          <w:sz w:val="16"/>
          <w:szCs w:val="16"/>
          <w:rPrChange w:id="3008" w:author="Abhishek Deep Nigam" w:date="2015-10-26T01:01:00Z">
            <w:rPr>
              <w:ins w:id="3009" w:author="Abhishek Deep Nigam" w:date="2015-10-26T01:01:00Z"/>
              <w:rFonts w:ascii="Courier New" w:hAnsi="Courier New" w:cs="Courier New"/>
            </w:rPr>
          </w:rPrChange>
        </w:rPr>
      </w:pPr>
      <w:ins w:id="3010" w:author="Abhishek Deep Nigam" w:date="2015-10-26T01:01:00Z">
        <w:r w:rsidRPr="00073577">
          <w:rPr>
            <w:rFonts w:ascii="Courier New" w:hAnsi="Courier New" w:cs="Courier New"/>
            <w:sz w:val="16"/>
            <w:szCs w:val="16"/>
            <w:rPrChange w:id="3011" w:author="Abhishek Deep Nigam" w:date="2015-10-26T01:01:00Z">
              <w:rPr>
                <w:rFonts w:ascii="Courier New" w:hAnsi="Courier New" w:cs="Courier New"/>
              </w:rPr>
            </w:rPrChange>
          </w:rPr>
          <w:t>[2]-&gt;R[3]-&gt;A(Backtracking)</w:t>
        </w:r>
      </w:ins>
    </w:p>
    <w:p w14:paraId="0F29D401" w14:textId="77777777" w:rsidR="00073577" w:rsidRPr="00073577" w:rsidRDefault="00073577" w:rsidP="00073577">
      <w:pPr>
        <w:spacing w:before="0" w:after="0"/>
        <w:rPr>
          <w:ins w:id="3012" w:author="Abhishek Deep Nigam" w:date="2015-10-26T01:01:00Z"/>
          <w:rFonts w:ascii="Courier New" w:hAnsi="Courier New" w:cs="Courier New"/>
          <w:sz w:val="16"/>
          <w:szCs w:val="16"/>
          <w:rPrChange w:id="3013" w:author="Abhishek Deep Nigam" w:date="2015-10-26T01:01:00Z">
            <w:rPr>
              <w:ins w:id="3014" w:author="Abhishek Deep Nigam" w:date="2015-10-26T01:01:00Z"/>
              <w:rFonts w:ascii="Courier New" w:hAnsi="Courier New" w:cs="Courier New"/>
            </w:rPr>
          </w:rPrChange>
        </w:rPr>
      </w:pPr>
      <w:ins w:id="3015" w:author="Abhishek Deep Nigam" w:date="2015-10-26T01:01:00Z">
        <w:r w:rsidRPr="00073577">
          <w:rPr>
            <w:rFonts w:ascii="Courier New" w:hAnsi="Courier New" w:cs="Courier New"/>
            <w:sz w:val="16"/>
            <w:szCs w:val="16"/>
            <w:rPrChange w:id="3016" w:author="Abhishek Deep Nigam" w:date="2015-10-26T01:01:00Z">
              <w:rPr>
                <w:rFonts w:ascii="Courier New" w:hAnsi="Courier New" w:cs="Courier New"/>
              </w:rPr>
            </w:rPrChange>
          </w:rPr>
          <w:lastRenderedPageBreak/>
          <w:t>[3]-&gt;M(Backtracking)</w:t>
        </w:r>
      </w:ins>
    </w:p>
    <w:p w14:paraId="52B6F1EB" w14:textId="77777777" w:rsidR="00073577" w:rsidRPr="00073577" w:rsidRDefault="00073577" w:rsidP="00073577">
      <w:pPr>
        <w:spacing w:before="0" w:after="0"/>
        <w:rPr>
          <w:ins w:id="3017" w:author="Abhishek Deep Nigam" w:date="2015-10-26T01:01:00Z"/>
          <w:rFonts w:ascii="Courier New" w:hAnsi="Courier New" w:cs="Courier New"/>
          <w:sz w:val="16"/>
          <w:szCs w:val="16"/>
          <w:rPrChange w:id="3018" w:author="Abhishek Deep Nigam" w:date="2015-10-26T01:01:00Z">
            <w:rPr>
              <w:ins w:id="3019" w:author="Abhishek Deep Nigam" w:date="2015-10-26T01:01:00Z"/>
              <w:rFonts w:ascii="Courier New" w:hAnsi="Courier New" w:cs="Courier New"/>
            </w:rPr>
          </w:rPrChange>
        </w:rPr>
      </w:pPr>
      <w:ins w:id="3020" w:author="Abhishek Deep Nigam" w:date="2015-10-26T01:01:00Z">
        <w:r w:rsidRPr="00073577">
          <w:rPr>
            <w:rFonts w:ascii="Courier New" w:hAnsi="Courier New" w:cs="Courier New"/>
            <w:sz w:val="16"/>
            <w:szCs w:val="16"/>
            <w:rPrChange w:id="3021" w:author="Abhishek Deep Nigam" w:date="2015-10-26T01:01:00Z">
              <w:rPr>
                <w:rFonts w:ascii="Courier New" w:hAnsi="Courier New" w:cs="Courier New"/>
              </w:rPr>
            </w:rPrChange>
          </w:rPr>
          <w:t>[3]-&gt;S(Backtracking)</w:t>
        </w:r>
      </w:ins>
    </w:p>
    <w:p w14:paraId="4F6BB01E" w14:textId="77777777" w:rsidR="00073577" w:rsidRPr="00073577" w:rsidRDefault="00073577" w:rsidP="00073577">
      <w:pPr>
        <w:spacing w:before="0" w:after="0"/>
        <w:rPr>
          <w:ins w:id="3022" w:author="Abhishek Deep Nigam" w:date="2015-10-26T01:01:00Z"/>
          <w:rFonts w:ascii="Courier New" w:hAnsi="Courier New" w:cs="Courier New"/>
          <w:sz w:val="16"/>
          <w:szCs w:val="16"/>
          <w:rPrChange w:id="3023" w:author="Abhishek Deep Nigam" w:date="2015-10-26T01:01:00Z">
            <w:rPr>
              <w:ins w:id="3024" w:author="Abhishek Deep Nigam" w:date="2015-10-26T01:01:00Z"/>
              <w:rFonts w:ascii="Courier New" w:hAnsi="Courier New" w:cs="Courier New"/>
            </w:rPr>
          </w:rPrChange>
        </w:rPr>
      </w:pPr>
      <w:ins w:id="3025" w:author="Abhishek Deep Nigam" w:date="2015-10-26T01:01:00Z">
        <w:r w:rsidRPr="00073577">
          <w:rPr>
            <w:rFonts w:ascii="Courier New" w:hAnsi="Courier New" w:cs="Courier New"/>
            <w:sz w:val="16"/>
            <w:szCs w:val="16"/>
            <w:rPrChange w:id="3026" w:author="Abhishek Deep Nigam" w:date="2015-10-26T01:01:00Z">
              <w:rPr>
                <w:rFonts w:ascii="Courier New" w:hAnsi="Courier New" w:cs="Courier New"/>
              </w:rPr>
            </w:rPrChange>
          </w:rPr>
          <w:t>[3]-&gt;W(Backtracking)</w:t>
        </w:r>
      </w:ins>
    </w:p>
    <w:p w14:paraId="71505061" w14:textId="77777777" w:rsidR="00073577" w:rsidRPr="00073577" w:rsidRDefault="00073577" w:rsidP="00073577">
      <w:pPr>
        <w:spacing w:before="0" w:after="0"/>
        <w:rPr>
          <w:ins w:id="3027" w:author="Abhishek Deep Nigam" w:date="2015-10-26T01:01:00Z"/>
          <w:rFonts w:ascii="Courier New" w:hAnsi="Courier New" w:cs="Courier New"/>
          <w:sz w:val="16"/>
          <w:szCs w:val="16"/>
          <w:rPrChange w:id="3028" w:author="Abhishek Deep Nigam" w:date="2015-10-26T01:01:00Z">
            <w:rPr>
              <w:ins w:id="3029" w:author="Abhishek Deep Nigam" w:date="2015-10-26T01:01:00Z"/>
              <w:rFonts w:ascii="Courier New" w:hAnsi="Courier New" w:cs="Courier New"/>
            </w:rPr>
          </w:rPrChange>
        </w:rPr>
      </w:pPr>
      <w:ins w:id="3030" w:author="Abhishek Deep Nigam" w:date="2015-10-26T01:01:00Z">
        <w:r w:rsidRPr="00073577">
          <w:rPr>
            <w:rFonts w:ascii="Courier New" w:hAnsi="Courier New" w:cs="Courier New"/>
            <w:sz w:val="16"/>
            <w:szCs w:val="16"/>
            <w:rPrChange w:id="3031" w:author="Abhishek Deep Nigam" w:date="2015-10-26T01:01:00Z">
              <w:rPr>
                <w:rFonts w:ascii="Courier New" w:hAnsi="Courier New" w:cs="Courier New"/>
              </w:rPr>
            </w:rPrChange>
          </w:rPr>
          <w:t>[1]-&gt;B(Backtracking)</w:t>
        </w:r>
      </w:ins>
    </w:p>
    <w:p w14:paraId="31287F24" w14:textId="77777777" w:rsidR="00073577" w:rsidRPr="00073577" w:rsidRDefault="00073577" w:rsidP="00073577">
      <w:pPr>
        <w:spacing w:before="0" w:after="0"/>
        <w:rPr>
          <w:ins w:id="3032" w:author="Abhishek Deep Nigam" w:date="2015-10-26T01:01:00Z"/>
          <w:rFonts w:ascii="Courier New" w:hAnsi="Courier New" w:cs="Courier New"/>
          <w:sz w:val="16"/>
          <w:szCs w:val="16"/>
          <w:rPrChange w:id="3033" w:author="Abhishek Deep Nigam" w:date="2015-10-26T01:01:00Z">
            <w:rPr>
              <w:ins w:id="3034" w:author="Abhishek Deep Nigam" w:date="2015-10-26T01:01:00Z"/>
              <w:rFonts w:ascii="Courier New" w:hAnsi="Courier New" w:cs="Courier New"/>
            </w:rPr>
          </w:rPrChange>
        </w:rPr>
      </w:pPr>
      <w:ins w:id="3035" w:author="Abhishek Deep Nigam" w:date="2015-10-26T01:01:00Z">
        <w:r w:rsidRPr="00073577">
          <w:rPr>
            <w:rFonts w:ascii="Courier New" w:hAnsi="Courier New" w:cs="Courier New"/>
            <w:sz w:val="16"/>
            <w:szCs w:val="16"/>
            <w:rPrChange w:id="3036" w:author="Abhishek Deep Nigam" w:date="2015-10-26T01:01:00Z">
              <w:rPr>
                <w:rFonts w:ascii="Courier New" w:hAnsi="Courier New" w:cs="Courier New"/>
              </w:rPr>
            </w:rPrChange>
          </w:rPr>
          <w:t>[1]-&gt;C(Backtracking)</w:t>
        </w:r>
      </w:ins>
    </w:p>
    <w:p w14:paraId="79A2631D" w14:textId="77777777" w:rsidR="00073577" w:rsidRPr="00073577" w:rsidRDefault="00073577" w:rsidP="00073577">
      <w:pPr>
        <w:spacing w:before="0" w:after="0"/>
        <w:rPr>
          <w:ins w:id="3037" w:author="Abhishek Deep Nigam" w:date="2015-10-26T01:01:00Z"/>
          <w:rFonts w:ascii="Courier New" w:hAnsi="Courier New" w:cs="Courier New"/>
          <w:sz w:val="16"/>
          <w:szCs w:val="16"/>
          <w:rPrChange w:id="3038" w:author="Abhishek Deep Nigam" w:date="2015-10-26T01:01:00Z">
            <w:rPr>
              <w:ins w:id="3039" w:author="Abhishek Deep Nigam" w:date="2015-10-26T01:01:00Z"/>
              <w:rFonts w:ascii="Courier New" w:hAnsi="Courier New" w:cs="Courier New"/>
            </w:rPr>
          </w:rPrChange>
        </w:rPr>
      </w:pPr>
      <w:ins w:id="3040" w:author="Abhishek Deep Nigam" w:date="2015-10-26T01:01:00Z">
        <w:r w:rsidRPr="00073577">
          <w:rPr>
            <w:rFonts w:ascii="Courier New" w:hAnsi="Courier New" w:cs="Courier New"/>
            <w:sz w:val="16"/>
            <w:szCs w:val="16"/>
            <w:rPrChange w:id="3041" w:author="Abhishek Deep Nigam" w:date="2015-10-26T01:01:00Z">
              <w:rPr>
                <w:rFonts w:ascii="Courier New" w:hAnsi="Courier New" w:cs="Courier New"/>
              </w:rPr>
            </w:rPrChange>
          </w:rPr>
          <w:t>[1]-&gt;D[2]-&gt;E[3]-&gt;A(Backtracking)</w:t>
        </w:r>
      </w:ins>
    </w:p>
    <w:p w14:paraId="65C143F9" w14:textId="77777777" w:rsidR="00073577" w:rsidRPr="00073577" w:rsidRDefault="00073577" w:rsidP="00073577">
      <w:pPr>
        <w:spacing w:before="0" w:after="0"/>
        <w:rPr>
          <w:ins w:id="3042" w:author="Abhishek Deep Nigam" w:date="2015-10-26T01:01:00Z"/>
          <w:rFonts w:ascii="Courier New" w:hAnsi="Courier New" w:cs="Courier New"/>
          <w:sz w:val="16"/>
          <w:szCs w:val="16"/>
          <w:rPrChange w:id="3043" w:author="Abhishek Deep Nigam" w:date="2015-10-26T01:01:00Z">
            <w:rPr>
              <w:ins w:id="3044" w:author="Abhishek Deep Nigam" w:date="2015-10-26T01:01:00Z"/>
              <w:rFonts w:ascii="Courier New" w:hAnsi="Courier New" w:cs="Courier New"/>
            </w:rPr>
          </w:rPrChange>
        </w:rPr>
      </w:pPr>
      <w:ins w:id="3045" w:author="Abhishek Deep Nigam" w:date="2015-10-26T01:01:00Z">
        <w:r w:rsidRPr="00073577">
          <w:rPr>
            <w:rFonts w:ascii="Courier New" w:hAnsi="Courier New" w:cs="Courier New"/>
            <w:sz w:val="16"/>
            <w:szCs w:val="16"/>
            <w:rPrChange w:id="3046" w:author="Abhishek Deep Nigam" w:date="2015-10-26T01:01:00Z">
              <w:rPr>
                <w:rFonts w:ascii="Courier New" w:hAnsi="Courier New" w:cs="Courier New"/>
              </w:rPr>
            </w:rPrChange>
          </w:rPr>
          <w:t>[3]-&gt;M(Backtracking)</w:t>
        </w:r>
      </w:ins>
    </w:p>
    <w:p w14:paraId="42598BC9" w14:textId="77777777" w:rsidR="00073577" w:rsidRPr="00073577" w:rsidRDefault="00073577" w:rsidP="00073577">
      <w:pPr>
        <w:spacing w:before="0" w:after="0"/>
        <w:rPr>
          <w:ins w:id="3047" w:author="Abhishek Deep Nigam" w:date="2015-10-26T01:01:00Z"/>
          <w:rFonts w:ascii="Courier New" w:hAnsi="Courier New" w:cs="Courier New"/>
          <w:sz w:val="16"/>
          <w:szCs w:val="16"/>
          <w:rPrChange w:id="3048" w:author="Abhishek Deep Nigam" w:date="2015-10-26T01:01:00Z">
            <w:rPr>
              <w:ins w:id="3049" w:author="Abhishek Deep Nigam" w:date="2015-10-26T01:01:00Z"/>
              <w:rFonts w:ascii="Courier New" w:hAnsi="Courier New" w:cs="Courier New"/>
            </w:rPr>
          </w:rPrChange>
        </w:rPr>
      </w:pPr>
      <w:ins w:id="3050" w:author="Abhishek Deep Nigam" w:date="2015-10-26T01:01:00Z">
        <w:r w:rsidRPr="00073577">
          <w:rPr>
            <w:rFonts w:ascii="Courier New" w:hAnsi="Courier New" w:cs="Courier New"/>
            <w:sz w:val="16"/>
            <w:szCs w:val="16"/>
            <w:rPrChange w:id="3051" w:author="Abhishek Deep Nigam" w:date="2015-10-26T01:01:00Z">
              <w:rPr>
                <w:rFonts w:ascii="Courier New" w:hAnsi="Courier New" w:cs="Courier New"/>
              </w:rPr>
            </w:rPrChange>
          </w:rPr>
          <w:t>[3]-&gt;S(Backtracking)</w:t>
        </w:r>
      </w:ins>
    </w:p>
    <w:p w14:paraId="0054802E" w14:textId="77777777" w:rsidR="00073577" w:rsidRPr="00073577" w:rsidRDefault="00073577" w:rsidP="00073577">
      <w:pPr>
        <w:spacing w:before="0" w:after="0"/>
        <w:rPr>
          <w:ins w:id="3052" w:author="Abhishek Deep Nigam" w:date="2015-10-26T01:01:00Z"/>
          <w:rFonts w:ascii="Courier New" w:hAnsi="Courier New" w:cs="Courier New"/>
          <w:sz w:val="16"/>
          <w:szCs w:val="16"/>
          <w:rPrChange w:id="3053" w:author="Abhishek Deep Nigam" w:date="2015-10-26T01:01:00Z">
            <w:rPr>
              <w:ins w:id="3054" w:author="Abhishek Deep Nigam" w:date="2015-10-26T01:01:00Z"/>
              <w:rFonts w:ascii="Courier New" w:hAnsi="Courier New" w:cs="Courier New"/>
            </w:rPr>
          </w:rPrChange>
        </w:rPr>
      </w:pPr>
      <w:ins w:id="3055" w:author="Abhishek Deep Nigam" w:date="2015-10-26T01:01:00Z">
        <w:r w:rsidRPr="00073577">
          <w:rPr>
            <w:rFonts w:ascii="Courier New" w:hAnsi="Courier New" w:cs="Courier New"/>
            <w:sz w:val="16"/>
            <w:szCs w:val="16"/>
            <w:rPrChange w:id="3056" w:author="Abhishek Deep Nigam" w:date="2015-10-26T01:01:00Z">
              <w:rPr>
                <w:rFonts w:ascii="Courier New" w:hAnsi="Courier New" w:cs="Courier New"/>
              </w:rPr>
            </w:rPrChange>
          </w:rPr>
          <w:t>[3]-&gt;W(Backtracking)</w:t>
        </w:r>
      </w:ins>
    </w:p>
    <w:p w14:paraId="44C6163D" w14:textId="77777777" w:rsidR="00073577" w:rsidRPr="00073577" w:rsidRDefault="00073577" w:rsidP="00073577">
      <w:pPr>
        <w:spacing w:before="0" w:after="0"/>
        <w:rPr>
          <w:ins w:id="3057" w:author="Abhishek Deep Nigam" w:date="2015-10-26T01:01:00Z"/>
          <w:rFonts w:ascii="Courier New" w:hAnsi="Courier New" w:cs="Courier New"/>
          <w:sz w:val="16"/>
          <w:szCs w:val="16"/>
          <w:rPrChange w:id="3058" w:author="Abhishek Deep Nigam" w:date="2015-10-26T01:01:00Z">
            <w:rPr>
              <w:ins w:id="3059" w:author="Abhishek Deep Nigam" w:date="2015-10-26T01:01:00Z"/>
              <w:rFonts w:ascii="Courier New" w:hAnsi="Courier New" w:cs="Courier New"/>
            </w:rPr>
          </w:rPrChange>
        </w:rPr>
      </w:pPr>
      <w:ins w:id="3060" w:author="Abhishek Deep Nigam" w:date="2015-10-26T01:01:00Z">
        <w:r w:rsidRPr="00073577">
          <w:rPr>
            <w:rFonts w:ascii="Courier New" w:hAnsi="Courier New" w:cs="Courier New"/>
            <w:sz w:val="16"/>
            <w:szCs w:val="16"/>
            <w:rPrChange w:id="3061" w:author="Abhishek Deep Nigam" w:date="2015-10-26T01:01:00Z">
              <w:rPr>
                <w:rFonts w:ascii="Courier New" w:hAnsi="Courier New" w:cs="Courier New"/>
              </w:rPr>
            </w:rPrChange>
          </w:rPr>
          <w:t>[2]-&gt;L[3]-&gt;A(Backtracking)</w:t>
        </w:r>
      </w:ins>
    </w:p>
    <w:p w14:paraId="7E4FFE78" w14:textId="77777777" w:rsidR="00073577" w:rsidRPr="00073577" w:rsidRDefault="00073577" w:rsidP="00073577">
      <w:pPr>
        <w:spacing w:before="0" w:after="0"/>
        <w:rPr>
          <w:ins w:id="3062" w:author="Abhishek Deep Nigam" w:date="2015-10-26T01:01:00Z"/>
          <w:rFonts w:ascii="Courier New" w:hAnsi="Courier New" w:cs="Courier New"/>
          <w:sz w:val="16"/>
          <w:szCs w:val="16"/>
          <w:rPrChange w:id="3063" w:author="Abhishek Deep Nigam" w:date="2015-10-26T01:01:00Z">
            <w:rPr>
              <w:ins w:id="3064" w:author="Abhishek Deep Nigam" w:date="2015-10-26T01:01:00Z"/>
              <w:rFonts w:ascii="Courier New" w:hAnsi="Courier New" w:cs="Courier New"/>
            </w:rPr>
          </w:rPrChange>
        </w:rPr>
      </w:pPr>
      <w:ins w:id="3065" w:author="Abhishek Deep Nigam" w:date="2015-10-26T01:01:00Z">
        <w:r w:rsidRPr="00073577">
          <w:rPr>
            <w:rFonts w:ascii="Courier New" w:hAnsi="Courier New" w:cs="Courier New"/>
            <w:sz w:val="16"/>
            <w:szCs w:val="16"/>
            <w:rPrChange w:id="3066" w:author="Abhishek Deep Nigam" w:date="2015-10-26T01:01:00Z">
              <w:rPr>
                <w:rFonts w:ascii="Courier New" w:hAnsi="Courier New" w:cs="Courier New"/>
              </w:rPr>
            </w:rPrChange>
          </w:rPr>
          <w:t>[3]-&gt;M(Backtracking)</w:t>
        </w:r>
      </w:ins>
    </w:p>
    <w:p w14:paraId="5DE247CA" w14:textId="77777777" w:rsidR="00073577" w:rsidRPr="00073577" w:rsidRDefault="00073577" w:rsidP="00073577">
      <w:pPr>
        <w:spacing w:before="0" w:after="0"/>
        <w:rPr>
          <w:ins w:id="3067" w:author="Abhishek Deep Nigam" w:date="2015-10-26T01:01:00Z"/>
          <w:rFonts w:ascii="Courier New" w:hAnsi="Courier New" w:cs="Courier New"/>
          <w:sz w:val="16"/>
          <w:szCs w:val="16"/>
          <w:rPrChange w:id="3068" w:author="Abhishek Deep Nigam" w:date="2015-10-26T01:01:00Z">
            <w:rPr>
              <w:ins w:id="3069" w:author="Abhishek Deep Nigam" w:date="2015-10-26T01:01:00Z"/>
              <w:rFonts w:ascii="Courier New" w:hAnsi="Courier New" w:cs="Courier New"/>
            </w:rPr>
          </w:rPrChange>
        </w:rPr>
      </w:pPr>
      <w:ins w:id="3070" w:author="Abhishek Deep Nigam" w:date="2015-10-26T01:01:00Z">
        <w:r w:rsidRPr="00073577">
          <w:rPr>
            <w:rFonts w:ascii="Courier New" w:hAnsi="Courier New" w:cs="Courier New"/>
            <w:sz w:val="16"/>
            <w:szCs w:val="16"/>
            <w:rPrChange w:id="3071" w:author="Abhishek Deep Nigam" w:date="2015-10-26T01:01:00Z">
              <w:rPr>
                <w:rFonts w:ascii="Courier New" w:hAnsi="Courier New" w:cs="Courier New"/>
              </w:rPr>
            </w:rPrChange>
          </w:rPr>
          <w:t>[3]-&gt;S(Backtracking)</w:t>
        </w:r>
      </w:ins>
    </w:p>
    <w:p w14:paraId="4CE8F682" w14:textId="77777777" w:rsidR="00073577" w:rsidRPr="00073577" w:rsidRDefault="00073577" w:rsidP="00073577">
      <w:pPr>
        <w:spacing w:before="0" w:after="0"/>
        <w:rPr>
          <w:ins w:id="3072" w:author="Abhishek Deep Nigam" w:date="2015-10-26T01:01:00Z"/>
          <w:rFonts w:ascii="Courier New" w:hAnsi="Courier New" w:cs="Courier New"/>
          <w:sz w:val="16"/>
          <w:szCs w:val="16"/>
          <w:rPrChange w:id="3073" w:author="Abhishek Deep Nigam" w:date="2015-10-26T01:01:00Z">
            <w:rPr>
              <w:ins w:id="3074" w:author="Abhishek Deep Nigam" w:date="2015-10-26T01:01:00Z"/>
              <w:rFonts w:ascii="Courier New" w:hAnsi="Courier New" w:cs="Courier New"/>
            </w:rPr>
          </w:rPrChange>
        </w:rPr>
      </w:pPr>
      <w:ins w:id="3075" w:author="Abhishek Deep Nigam" w:date="2015-10-26T01:01:00Z">
        <w:r w:rsidRPr="00073577">
          <w:rPr>
            <w:rFonts w:ascii="Courier New" w:hAnsi="Courier New" w:cs="Courier New"/>
            <w:sz w:val="16"/>
            <w:szCs w:val="16"/>
            <w:rPrChange w:id="3076" w:author="Abhishek Deep Nigam" w:date="2015-10-26T01:01:00Z">
              <w:rPr>
                <w:rFonts w:ascii="Courier New" w:hAnsi="Courier New" w:cs="Courier New"/>
              </w:rPr>
            </w:rPrChange>
          </w:rPr>
          <w:t>[3]-&gt;W(Backtracking)</w:t>
        </w:r>
      </w:ins>
    </w:p>
    <w:p w14:paraId="2045C92C" w14:textId="77777777" w:rsidR="00073577" w:rsidRPr="00073577" w:rsidRDefault="00073577" w:rsidP="00073577">
      <w:pPr>
        <w:spacing w:before="0" w:after="0"/>
        <w:rPr>
          <w:ins w:id="3077" w:author="Abhishek Deep Nigam" w:date="2015-10-26T01:01:00Z"/>
          <w:rFonts w:ascii="Courier New" w:hAnsi="Courier New" w:cs="Courier New"/>
          <w:sz w:val="16"/>
          <w:szCs w:val="16"/>
          <w:rPrChange w:id="3078" w:author="Abhishek Deep Nigam" w:date="2015-10-26T01:01:00Z">
            <w:rPr>
              <w:ins w:id="3079" w:author="Abhishek Deep Nigam" w:date="2015-10-26T01:01:00Z"/>
              <w:rFonts w:ascii="Courier New" w:hAnsi="Courier New" w:cs="Courier New"/>
            </w:rPr>
          </w:rPrChange>
        </w:rPr>
      </w:pPr>
      <w:ins w:id="3080" w:author="Abhishek Deep Nigam" w:date="2015-10-26T01:01:00Z">
        <w:r w:rsidRPr="00073577">
          <w:rPr>
            <w:rFonts w:ascii="Courier New" w:hAnsi="Courier New" w:cs="Courier New"/>
            <w:sz w:val="16"/>
            <w:szCs w:val="16"/>
            <w:rPrChange w:id="3081" w:author="Abhishek Deep Nigam" w:date="2015-10-26T01:01:00Z">
              <w:rPr>
                <w:rFonts w:ascii="Courier New" w:hAnsi="Courier New" w:cs="Courier New"/>
              </w:rPr>
            </w:rPrChange>
          </w:rPr>
          <w:t>[1]-&gt;F[2]-&gt;E[3]-&gt;A(Backtracking)</w:t>
        </w:r>
      </w:ins>
    </w:p>
    <w:p w14:paraId="30435EB3" w14:textId="77777777" w:rsidR="00073577" w:rsidRPr="00073577" w:rsidRDefault="00073577" w:rsidP="00073577">
      <w:pPr>
        <w:spacing w:before="0" w:after="0"/>
        <w:rPr>
          <w:ins w:id="3082" w:author="Abhishek Deep Nigam" w:date="2015-10-26T01:01:00Z"/>
          <w:rFonts w:ascii="Courier New" w:hAnsi="Courier New" w:cs="Courier New"/>
          <w:sz w:val="16"/>
          <w:szCs w:val="16"/>
          <w:rPrChange w:id="3083" w:author="Abhishek Deep Nigam" w:date="2015-10-26T01:01:00Z">
            <w:rPr>
              <w:ins w:id="3084" w:author="Abhishek Deep Nigam" w:date="2015-10-26T01:01:00Z"/>
              <w:rFonts w:ascii="Courier New" w:hAnsi="Courier New" w:cs="Courier New"/>
            </w:rPr>
          </w:rPrChange>
        </w:rPr>
      </w:pPr>
      <w:ins w:id="3085" w:author="Abhishek Deep Nigam" w:date="2015-10-26T01:01:00Z">
        <w:r w:rsidRPr="00073577">
          <w:rPr>
            <w:rFonts w:ascii="Courier New" w:hAnsi="Courier New" w:cs="Courier New"/>
            <w:sz w:val="16"/>
            <w:szCs w:val="16"/>
            <w:rPrChange w:id="3086" w:author="Abhishek Deep Nigam" w:date="2015-10-26T01:01:00Z">
              <w:rPr>
                <w:rFonts w:ascii="Courier New" w:hAnsi="Courier New" w:cs="Courier New"/>
              </w:rPr>
            </w:rPrChange>
          </w:rPr>
          <w:t>[3]-&gt;M(Backtracking)</w:t>
        </w:r>
      </w:ins>
    </w:p>
    <w:p w14:paraId="2394B7F8" w14:textId="77777777" w:rsidR="00073577" w:rsidRPr="00073577" w:rsidRDefault="00073577" w:rsidP="00073577">
      <w:pPr>
        <w:spacing w:before="0" w:after="0"/>
        <w:rPr>
          <w:ins w:id="3087" w:author="Abhishek Deep Nigam" w:date="2015-10-26T01:01:00Z"/>
          <w:rFonts w:ascii="Courier New" w:hAnsi="Courier New" w:cs="Courier New"/>
          <w:sz w:val="16"/>
          <w:szCs w:val="16"/>
          <w:rPrChange w:id="3088" w:author="Abhishek Deep Nigam" w:date="2015-10-26T01:01:00Z">
            <w:rPr>
              <w:ins w:id="3089" w:author="Abhishek Deep Nigam" w:date="2015-10-26T01:01:00Z"/>
              <w:rFonts w:ascii="Courier New" w:hAnsi="Courier New" w:cs="Courier New"/>
            </w:rPr>
          </w:rPrChange>
        </w:rPr>
      </w:pPr>
      <w:ins w:id="3090" w:author="Abhishek Deep Nigam" w:date="2015-10-26T01:01:00Z">
        <w:r w:rsidRPr="00073577">
          <w:rPr>
            <w:rFonts w:ascii="Courier New" w:hAnsi="Courier New" w:cs="Courier New"/>
            <w:sz w:val="16"/>
            <w:szCs w:val="16"/>
            <w:rPrChange w:id="3091" w:author="Abhishek Deep Nigam" w:date="2015-10-26T01:01:00Z">
              <w:rPr>
                <w:rFonts w:ascii="Courier New" w:hAnsi="Courier New" w:cs="Courier New"/>
              </w:rPr>
            </w:rPrChange>
          </w:rPr>
          <w:t>[3]-&gt;S(Backtracking)</w:t>
        </w:r>
      </w:ins>
    </w:p>
    <w:p w14:paraId="1B626EC0" w14:textId="77777777" w:rsidR="00073577" w:rsidRPr="00073577" w:rsidRDefault="00073577" w:rsidP="00073577">
      <w:pPr>
        <w:spacing w:before="0" w:after="0"/>
        <w:rPr>
          <w:ins w:id="3092" w:author="Abhishek Deep Nigam" w:date="2015-10-26T01:01:00Z"/>
          <w:rFonts w:ascii="Courier New" w:hAnsi="Courier New" w:cs="Courier New"/>
          <w:sz w:val="16"/>
          <w:szCs w:val="16"/>
          <w:rPrChange w:id="3093" w:author="Abhishek Deep Nigam" w:date="2015-10-26T01:01:00Z">
            <w:rPr>
              <w:ins w:id="3094" w:author="Abhishek Deep Nigam" w:date="2015-10-26T01:01:00Z"/>
              <w:rFonts w:ascii="Courier New" w:hAnsi="Courier New" w:cs="Courier New"/>
            </w:rPr>
          </w:rPrChange>
        </w:rPr>
      </w:pPr>
      <w:ins w:id="3095" w:author="Abhishek Deep Nigam" w:date="2015-10-26T01:01:00Z">
        <w:r w:rsidRPr="00073577">
          <w:rPr>
            <w:rFonts w:ascii="Courier New" w:hAnsi="Courier New" w:cs="Courier New"/>
            <w:sz w:val="16"/>
            <w:szCs w:val="16"/>
            <w:rPrChange w:id="3096" w:author="Abhishek Deep Nigam" w:date="2015-10-26T01:01:00Z">
              <w:rPr>
                <w:rFonts w:ascii="Courier New" w:hAnsi="Courier New" w:cs="Courier New"/>
              </w:rPr>
            </w:rPrChange>
          </w:rPr>
          <w:t>[3]-&gt;W(Backtracking)</w:t>
        </w:r>
      </w:ins>
    </w:p>
    <w:p w14:paraId="2A3F846F" w14:textId="77777777" w:rsidR="00073577" w:rsidRPr="00073577" w:rsidRDefault="00073577" w:rsidP="00073577">
      <w:pPr>
        <w:spacing w:before="0" w:after="0"/>
        <w:rPr>
          <w:ins w:id="3097" w:author="Abhishek Deep Nigam" w:date="2015-10-26T01:01:00Z"/>
          <w:rFonts w:ascii="Courier New" w:hAnsi="Courier New" w:cs="Courier New"/>
          <w:sz w:val="16"/>
          <w:szCs w:val="16"/>
          <w:rPrChange w:id="3098" w:author="Abhishek Deep Nigam" w:date="2015-10-26T01:01:00Z">
            <w:rPr>
              <w:ins w:id="3099" w:author="Abhishek Deep Nigam" w:date="2015-10-26T01:01:00Z"/>
              <w:rFonts w:ascii="Courier New" w:hAnsi="Courier New" w:cs="Courier New"/>
            </w:rPr>
          </w:rPrChange>
        </w:rPr>
      </w:pPr>
      <w:ins w:id="3100" w:author="Abhishek Deep Nigam" w:date="2015-10-26T01:01:00Z">
        <w:r w:rsidRPr="00073577">
          <w:rPr>
            <w:rFonts w:ascii="Courier New" w:hAnsi="Courier New" w:cs="Courier New"/>
            <w:sz w:val="16"/>
            <w:szCs w:val="16"/>
            <w:rPrChange w:id="3101" w:author="Abhishek Deep Nigam" w:date="2015-10-26T01:01:00Z">
              <w:rPr>
                <w:rFonts w:ascii="Courier New" w:hAnsi="Courier New" w:cs="Courier New"/>
              </w:rPr>
            </w:rPrChange>
          </w:rPr>
          <w:t>[1]-&gt;H[2]-&gt;T[3]-&gt;A(Backtracking)</w:t>
        </w:r>
      </w:ins>
    </w:p>
    <w:p w14:paraId="61C85124" w14:textId="77777777" w:rsidR="00073577" w:rsidRPr="00073577" w:rsidRDefault="00073577" w:rsidP="00073577">
      <w:pPr>
        <w:spacing w:before="0" w:after="0"/>
        <w:rPr>
          <w:ins w:id="3102" w:author="Abhishek Deep Nigam" w:date="2015-10-26T01:01:00Z"/>
          <w:rFonts w:ascii="Courier New" w:hAnsi="Courier New" w:cs="Courier New"/>
          <w:sz w:val="16"/>
          <w:szCs w:val="16"/>
          <w:rPrChange w:id="3103" w:author="Abhishek Deep Nigam" w:date="2015-10-26T01:01:00Z">
            <w:rPr>
              <w:ins w:id="3104" w:author="Abhishek Deep Nigam" w:date="2015-10-26T01:01:00Z"/>
              <w:rFonts w:ascii="Courier New" w:hAnsi="Courier New" w:cs="Courier New"/>
            </w:rPr>
          </w:rPrChange>
        </w:rPr>
      </w:pPr>
      <w:ins w:id="3105" w:author="Abhishek Deep Nigam" w:date="2015-10-26T01:01:00Z">
        <w:r w:rsidRPr="00073577">
          <w:rPr>
            <w:rFonts w:ascii="Courier New" w:hAnsi="Courier New" w:cs="Courier New"/>
            <w:sz w:val="16"/>
            <w:szCs w:val="16"/>
            <w:rPrChange w:id="3106" w:author="Abhishek Deep Nigam" w:date="2015-10-26T01:01:00Z">
              <w:rPr>
                <w:rFonts w:ascii="Courier New" w:hAnsi="Courier New" w:cs="Courier New"/>
              </w:rPr>
            </w:rPrChange>
          </w:rPr>
          <w:t>[3]-&gt;M(Backtracking)</w:t>
        </w:r>
      </w:ins>
    </w:p>
    <w:p w14:paraId="5CDDC278" w14:textId="77777777" w:rsidR="00073577" w:rsidRPr="00073577" w:rsidRDefault="00073577" w:rsidP="00073577">
      <w:pPr>
        <w:spacing w:before="0" w:after="0"/>
        <w:rPr>
          <w:ins w:id="3107" w:author="Abhishek Deep Nigam" w:date="2015-10-26T01:01:00Z"/>
          <w:rFonts w:ascii="Courier New" w:hAnsi="Courier New" w:cs="Courier New"/>
          <w:sz w:val="16"/>
          <w:szCs w:val="16"/>
          <w:rPrChange w:id="3108" w:author="Abhishek Deep Nigam" w:date="2015-10-26T01:01:00Z">
            <w:rPr>
              <w:ins w:id="3109" w:author="Abhishek Deep Nigam" w:date="2015-10-26T01:01:00Z"/>
              <w:rFonts w:ascii="Courier New" w:hAnsi="Courier New" w:cs="Courier New"/>
            </w:rPr>
          </w:rPrChange>
        </w:rPr>
      </w:pPr>
      <w:ins w:id="3110" w:author="Abhishek Deep Nigam" w:date="2015-10-26T01:01:00Z">
        <w:r w:rsidRPr="00073577">
          <w:rPr>
            <w:rFonts w:ascii="Courier New" w:hAnsi="Courier New" w:cs="Courier New"/>
            <w:sz w:val="16"/>
            <w:szCs w:val="16"/>
            <w:rPrChange w:id="3111" w:author="Abhishek Deep Nigam" w:date="2015-10-26T01:01:00Z">
              <w:rPr>
                <w:rFonts w:ascii="Courier New" w:hAnsi="Courier New" w:cs="Courier New"/>
              </w:rPr>
            </w:rPrChange>
          </w:rPr>
          <w:t>[3]-&gt;S(Backtracking)</w:t>
        </w:r>
      </w:ins>
    </w:p>
    <w:p w14:paraId="427A611E" w14:textId="77777777" w:rsidR="00073577" w:rsidRPr="00073577" w:rsidRDefault="00073577" w:rsidP="00073577">
      <w:pPr>
        <w:spacing w:before="0" w:after="0"/>
        <w:rPr>
          <w:ins w:id="3112" w:author="Abhishek Deep Nigam" w:date="2015-10-26T01:01:00Z"/>
          <w:rFonts w:ascii="Courier New" w:hAnsi="Courier New" w:cs="Courier New"/>
          <w:sz w:val="16"/>
          <w:szCs w:val="16"/>
          <w:rPrChange w:id="3113" w:author="Abhishek Deep Nigam" w:date="2015-10-26T01:01:00Z">
            <w:rPr>
              <w:ins w:id="3114" w:author="Abhishek Deep Nigam" w:date="2015-10-26T01:01:00Z"/>
              <w:rFonts w:ascii="Courier New" w:hAnsi="Courier New" w:cs="Courier New"/>
            </w:rPr>
          </w:rPrChange>
        </w:rPr>
      </w:pPr>
      <w:ins w:id="3115" w:author="Abhishek Deep Nigam" w:date="2015-10-26T01:01:00Z">
        <w:r w:rsidRPr="00073577">
          <w:rPr>
            <w:rFonts w:ascii="Courier New" w:hAnsi="Courier New" w:cs="Courier New"/>
            <w:sz w:val="16"/>
            <w:szCs w:val="16"/>
            <w:rPrChange w:id="3116" w:author="Abhishek Deep Nigam" w:date="2015-10-26T01:01:00Z">
              <w:rPr>
                <w:rFonts w:ascii="Courier New" w:hAnsi="Courier New" w:cs="Courier New"/>
              </w:rPr>
            </w:rPrChange>
          </w:rPr>
          <w:t>[3]-&gt;W(Backtracking)</w:t>
        </w:r>
      </w:ins>
    </w:p>
    <w:p w14:paraId="6BEC8879" w14:textId="77777777" w:rsidR="00073577" w:rsidRPr="00073577" w:rsidRDefault="00073577" w:rsidP="00073577">
      <w:pPr>
        <w:spacing w:before="0" w:after="0"/>
        <w:rPr>
          <w:ins w:id="3117" w:author="Abhishek Deep Nigam" w:date="2015-10-26T01:01:00Z"/>
          <w:rFonts w:ascii="Courier New" w:hAnsi="Courier New" w:cs="Courier New"/>
          <w:sz w:val="16"/>
          <w:szCs w:val="16"/>
          <w:rPrChange w:id="3118" w:author="Abhishek Deep Nigam" w:date="2015-10-26T01:01:00Z">
            <w:rPr>
              <w:ins w:id="3119" w:author="Abhishek Deep Nigam" w:date="2015-10-26T01:01:00Z"/>
              <w:rFonts w:ascii="Courier New" w:hAnsi="Courier New" w:cs="Courier New"/>
            </w:rPr>
          </w:rPrChange>
        </w:rPr>
      </w:pPr>
      <w:ins w:id="3120" w:author="Abhishek Deep Nigam" w:date="2015-10-26T01:01:00Z">
        <w:r w:rsidRPr="00073577">
          <w:rPr>
            <w:rFonts w:ascii="Courier New" w:hAnsi="Courier New" w:cs="Courier New"/>
            <w:sz w:val="16"/>
            <w:szCs w:val="16"/>
            <w:rPrChange w:id="3121" w:author="Abhishek Deep Nigam" w:date="2015-10-26T01:01:00Z">
              <w:rPr>
                <w:rFonts w:ascii="Courier New" w:hAnsi="Courier New" w:cs="Courier New"/>
              </w:rPr>
            </w:rPrChange>
          </w:rPr>
          <w:t>[1]-&gt;I(Backtracking)</w:t>
        </w:r>
      </w:ins>
    </w:p>
    <w:p w14:paraId="6C3C7C38" w14:textId="77777777" w:rsidR="00073577" w:rsidRPr="00073577" w:rsidRDefault="00073577" w:rsidP="00073577">
      <w:pPr>
        <w:spacing w:before="0" w:after="0"/>
        <w:rPr>
          <w:ins w:id="3122" w:author="Abhishek Deep Nigam" w:date="2015-10-26T01:01:00Z"/>
          <w:rFonts w:ascii="Courier New" w:hAnsi="Courier New" w:cs="Courier New"/>
          <w:sz w:val="16"/>
          <w:szCs w:val="16"/>
          <w:rPrChange w:id="3123" w:author="Abhishek Deep Nigam" w:date="2015-10-26T01:01:00Z">
            <w:rPr>
              <w:ins w:id="3124" w:author="Abhishek Deep Nigam" w:date="2015-10-26T01:01:00Z"/>
              <w:rFonts w:ascii="Courier New" w:hAnsi="Courier New" w:cs="Courier New"/>
            </w:rPr>
          </w:rPrChange>
        </w:rPr>
      </w:pPr>
      <w:ins w:id="3125" w:author="Abhishek Deep Nigam" w:date="2015-10-26T01:01:00Z">
        <w:r w:rsidRPr="00073577">
          <w:rPr>
            <w:rFonts w:ascii="Courier New" w:hAnsi="Courier New" w:cs="Courier New"/>
            <w:sz w:val="16"/>
            <w:szCs w:val="16"/>
            <w:rPrChange w:id="3126" w:author="Abhishek Deep Nigam" w:date="2015-10-26T01:01:00Z">
              <w:rPr>
                <w:rFonts w:ascii="Courier New" w:hAnsi="Courier New" w:cs="Courier New"/>
              </w:rPr>
            </w:rPrChange>
          </w:rPr>
          <w:t>[1]-&gt;L[2]-&gt;A[3]-&gt;A(Backtracking)</w:t>
        </w:r>
      </w:ins>
    </w:p>
    <w:p w14:paraId="677670B2" w14:textId="77777777" w:rsidR="00073577" w:rsidRPr="00073577" w:rsidRDefault="00073577" w:rsidP="00073577">
      <w:pPr>
        <w:spacing w:before="0" w:after="0"/>
        <w:rPr>
          <w:ins w:id="3127" w:author="Abhishek Deep Nigam" w:date="2015-10-26T01:01:00Z"/>
          <w:rFonts w:ascii="Courier New" w:hAnsi="Courier New" w:cs="Courier New"/>
          <w:sz w:val="16"/>
          <w:szCs w:val="16"/>
          <w:rPrChange w:id="3128" w:author="Abhishek Deep Nigam" w:date="2015-10-26T01:01:00Z">
            <w:rPr>
              <w:ins w:id="3129" w:author="Abhishek Deep Nigam" w:date="2015-10-26T01:01:00Z"/>
              <w:rFonts w:ascii="Courier New" w:hAnsi="Courier New" w:cs="Courier New"/>
            </w:rPr>
          </w:rPrChange>
        </w:rPr>
      </w:pPr>
      <w:ins w:id="3130" w:author="Abhishek Deep Nigam" w:date="2015-10-26T01:01:00Z">
        <w:r w:rsidRPr="00073577">
          <w:rPr>
            <w:rFonts w:ascii="Courier New" w:hAnsi="Courier New" w:cs="Courier New"/>
            <w:sz w:val="16"/>
            <w:szCs w:val="16"/>
            <w:rPrChange w:id="3131" w:author="Abhishek Deep Nigam" w:date="2015-10-26T01:01:00Z">
              <w:rPr>
                <w:rFonts w:ascii="Courier New" w:hAnsi="Courier New" w:cs="Courier New"/>
              </w:rPr>
            </w:rPrChange>
          </w:rPr>
          <w:t>[3]-&gt;M(Backtracking)</w:t>
        </w:r>
      </w:ins>
    </w:p>
    <w:p w14:paraId="45CE3C59" w14:textId="77777777" w:rsidR="00073577" w:rsidRPr="00073577" w:rsidRDefault="00073577" w:rsidP="00073577">
      <w:pPr>
        <w:spacing w:before="0" w:after="0"/>
        <w:rPr>
          <w:ins w:id="3132" w:author="Abhishek Deep Nigam" w:date="2015-10-26T01:01:00Z"/>
          <w:rFonts w:ascii="Courier New" w:hAnsi="Courier New" w:cs="Courier New"/>
          <w:sz w:val="16"/>
          <w:szCs w:val="16"/>
          <w:rPrChange w:id="3133" w:author="Abhishek Deep Nigam" w:date="2015-10-26T01:01:00Z">
            <w:rPr>
              <w:ins w:id="3134" w:author="Abhishek Deep Nigam" w:date="2015-10-26T01:01:00Z"/>
              <w:rFonts w:ascii="Courier New" w:hAnsi="Courier New" w:cs="Courier New"/>
            </w:rPr>
          </w:rPrChange>
        </w:rPr>
      </w:pPr>
      <w:ins w:id="3135" w:author="Abhishek Deep Nigam" w:date="2015-10-26T01:01:00Z">
        <w:r w:rsidRPr="00073577">
          <w:rPr>
            <w:rFonts w:ascii="Courier New" w:hAnsi="Courier New" w:cs="Courier New"/>
            <w:sz w:val="16"/>
            <w:szCs w:val="16"/>
            <w:rPrChange w:id="3136" w:author="Abhishek Deep Nigam" w:date="2015-10-26T01:01:00Z">
              <w:rPr>
                <w:rFonts w:ascii="Courier New" w:hAnsi="Courier New" w:cs="Courier New"/>
              </w:rPr>
            </w:rPrChange>
          </w:rPr>
          <w:t>[3]-&gt;S(Backtracking)</w:t>
        </w:r>
      </w:ins>
    </w:p>
    <w:p w14:paraId="13EDFA73" w14:textId="77777777" w:rsidR="00073577" w:rsidRPr="00073577" w:rsidRDefault="00073577" w:rsidP="00073577">
      <w:pPr>
        <w:spacing w:before="0" w:after="0"/>
        <w:rPr>
          <w:ins w:id="3137" w:author="Abhishek Deep Nigam" w:date="2015-10-26T01:01:00Z"/>
          <w:rFonts w:ascii="Courier New" w:hAnsi="Courier New" w:cs="Courier New"/>
          <w:sz w:val="16"/>
          <w:szCs w:val="16"/>
          <w:rPrChange w:id="3138" w:author="Abhishek Deep Nigam" w:date="2015-10-26T01:01:00Z">
            <w:rPr>
              <w:ins w:id="3139" w:author="Abhishek Deep Nigam" w:date="2015-10-26T01:01:00Z"/>
              <w:rFonts w:ascii="Courier New" w:hAnsi="Courier New" w:cs="Courier New"/>
            </w:rPr>
          </w:rPrChange>
        </w:rPr>
      </w:pPr>
      <w:ins w:id="3140" w:author="Abhishek Deep Nigam" w:date="2015-10-26T01:01:00Z">
        <w:r w:rsidRPr="00073577">
          <w:rPr>
            <w:rFonts w:ascii="Courier New" w:hAnsi="Courier New" w:cs="Courier New"/>
            <w:sz w:val="16"/>
            <w:szCs w:val="16"/>
            <w:rPrChange w:id="3141" w:author="Abhishek Deep Nigam" w:date="2015-10-26T01:01:00Z">
              <w:rPr>
                <w:rFonts w:ascii="Courier New" w:hAnsi="Courier New" w:cs="Courier New"/>
              </w:rPr>
            </w:rPrChange>
          </w:rPr>
          <w:t>[3]-&gt;W(Backtracking)</w:t>
        </w:r>
      </w:ins>
    </w:p>
    <w:p w14:paraId="2BADD8A2" w14:textId="77777777" w:rsidR="00073577" w:rsidRPr="00073577" w:rsidRDefault="00073577" w:rsidP="00073577">
      <w:pPr>
        <w:spacing w:before="0" w:after="0"/>
        <w:rPr>
          <w:ins w:id="3142" w:author="Abhishek Deep Nigam" w:date="2015-10-26T01:01:00Z"/>
          <w:rFonts w:ascii="Courier New" w:hAnsi="Courier New" w:cs="Courier New"/>
          <w:sz w:val="16"/>
          <w:szCs w:val="16"/>
          <w:rPrChange w:id="3143" w:author="Abhishek Deep Nigam" w:date="2015-10-26T01:01:00Z">
            <w:rPr>
              <w:ins w:id="3144" w:author="Abhishek Deep Nigam" w:date="2015-10-26T01:01:00Z"/>
              <w:rFonts w:ascii="Courier New" w:hAnsi="Courier New" w:cs="Courier New"/>
            </w:rPr>
          </w:rPrChange>
        </w:rPr>
      </w:pPr>
      <w:ins w:id="3145" w:author="Abhishek Deep Nigam" w:date="2015-10-26T01:01:00Z">
        <w:r w:rsidRPr="00073577">
          <w:rPr>
            <w:rFonts w:ascii="Courier New" w:hAnsi="Courier New" w:cs="Courier New"/>
            <w:sz w:val="16"/>
            <w:szCs w:val="16"/>
            <w:rPrChange w:id="3146" w:author="Abhishek Deep Nigam" w:date="2015-10-26T01:01:00Z">
              <w:rPr>
                <w:rFonts w:ascii="Courier New" w:hAnsi="Courier New" w:cs="Courier New"/>
              </w:rPr>
            </w:rPrChange>
          </w:rPr>
          <w:t>[2]-&gt;L[3]-&gt;A(Backtracking)</w:t>
        </w:r>
      </w:ins>
    </w:p>
    <w:p w14:paraId="475C83EF" w14:textId="77777777" w:rsidR="00073577" w:rsidRPr="00073577" w:rsidRDefault="00073577" w:rsidP="00073577">
      <w:pPr>
        <w:spacing w:before="0" w:after="0"/>
        <w:rPr>
          <w:ins w:id="3147" w:author="Abhishek Deep Nigam" w:date="2015-10-26T01:01:00Z"/>
          <w:rFonts w:ascii="Courier New" w:hAnsi="Courier New" w:cs="Courier New"/>
          <w:sz w:val="16"/>
          <w:szCs w:val="16"/>
          <w:rPrChange w:id="3148" w:author="Abhishek Deep Nigam" w:date="2015-10-26T01:01:00Z">
            <w:rPr>
              <w:ins w:id="3149" w:author="Abhishek Deep Nigam" w:date="2015-10-26T01:01:00Z"/>
              <w:rFonts w:ascii="Courier New" w:hAnsi="Courier New" w:cs="Courier New"/>
            </w:rPr>
          </w:rPrChange>
        </w:rPr>
      </w:pPr>
      <w:ins w:id="3150" w:author="Abhishek Deep Nigam" w:date="2015-10-26T01:01:00Z">
        <w:r w:rsidRPr="00073577">
          <w:rPr>
            <w:rFonts w:ascii="Courier New" w:hAnsi="Courier New" w:cs="Courier New"/>
            <w:sz w:val="16"/>
            <w:szCs w:val="16"/>
            <w:rPrChange w:id="3151" w:author="Abhishek Deep Nigam" w:date="2015-10-26T01:01:00Z">
              <w:rPr>
                <w:rFonts w:ascii="Courier New" w:hAnsi="Courier New" w:cs="Courier New"/>
              </w:rPr>
            </w:rPrChange>
          </w:rPr>
          <w:t>[3]-&gt;M(Backtracking)</w:t>
        </w:r>
      </w:ins>
    </w:p>
    <w:p w14:paraId="433E53CC" w14:textId="77777777" w:rsidR="00073577" w:rsidRPr="00073577" w:rsidRDefault="00073577" w:rsidP="00073577">
      <w:pPr>
        <w:spacing w:before="0" w:after="0"/>
        <w:rPr>
          <w:ins w:id="3152" w:author="Abhishek Deep Nigam" w:date="2015-10-26T01:01:00Z"/>
          <w:rFonts w:ascii="Courier New" w:hAnsi="Courier New" w:cs="Courier New"/>
          <w:sz w:val="16"/>
          <w:szCs w:val="16"/>
          <w:rPrChange w:id="3153" w:author="Abhishek Deep Nigam" w:date="2015-10-26T01:01:00Z">
            <w:rPr>
              <w:ins w:id="3154" w:author="Abhishek Deep Nigam" w:date="2015-10-26T01:01:00Z"/>
              <w:rFonts w:ascii="Courier New" w:hAnsi="Courier New" w:cs="Courier New"/>
            </w:rPr>
          </w:rPrChange>
        </w:rPr>
      </w:pPr>
      <w:ins w:id="3155" w:author="Abhishek Deep Nigam" w:date="2015-10-26T01:01:00Z">
        <w:r w:rsidRPr="00073577">
          <w:rPr>
            <w:rFonts w:ascii="Courier New" w:hAnsi="Courier New" w:cs="Courier New"/>
            <w:sz w:val="16"/>
            <w:szCs w:val="16"/>
            <w:rPrChange w:id="3156" w:author="Abhishek Deep Nigam" w:date="2015-10-26T01:01:00Z">
              <w:rPr>
                <w:rFonts w:ascii="Courier New" w:hAnsi="Courier New" w:cs="Courier New"/>
              </w:rPr>
            </w:rPrChange>
          </w:rPr>
          <w:t>[3]-&gt;S(Backtracking)</w:t>
        </w:r>
      </w:ins>
    </w:p>
    <w:p w14:paraId="49218922" w14:textId="77777777" w:rsidR="00073577" w:rsidRPr="00073577" w:rsidRDefault="00073577" w:rsidP="00073577">
      <w:pPr>
        <w:spacing w:before="0" w:after="0"/>
        <w:rPr>
          <w:ins w:id="3157" w:author="Abhishek Deep Nigam" w:date="2015-10-26T01:01:00Z"/>
          <w:rFonts w:ascii="Courier New" w:hAnsi="Courier New" w:cs="Courier New"/>
          <w:sz w:val="16"/>
          <w:szCs w:val="16"/>
          <w:rPrChange w:id="3158" w:author="Abhishek Deep Nigam" w:date="2015-10-26T01:01:00Z">
            <w:rPr>
              <w:ins w:id="3159" w:author="Abhishek Deep Nigam" w:date="2015-10-26T01:01:00Z"/>
              <w:rFonts w:ascii="Courier New" w:hAnsi="Courier New" w:cs="Courier New"/>
            </w:rPr>
          </w:rPrChange>
        </w:rPr>
      </w:pPr>
      <w:ins w:id="3160" w:author="Abhishek Deep Nigam" w:date="2015-10-26T01:01:00Z">
        <w:r w:rsidRPr="00073577">
          <w:rPr>
            <w:rFonts w:ascii="Courier New" w:hAnsi="Courier New" w:cs="Courier New"/>
            <w:sz w:val="16"/>
            <w:szCs w:val="16"/>
            <w:rPrChange w:id="3161" w:author="Abhishek Deep Nigam" w:date="2015-10-26T01:01:00Z">
              <w:rPr>
                <w:rFonts w:ascii="Courier New" w:hAnsi="Courier New" w:cs="Courier New"/>
              </w:rPr>
            </w:rPrChange>
          </w:rPr>
          <w:t>[3]-&gt;W(Backtracking)</w:t>
        </w:r>
      </w:ins>
    </w:p>
    <w:p w14:paraId="2696B6E5" w14:textId="77777777" w:rsidR="00073577" w:rsidRPr="00073577" w:rsidRDefault="00073577" w:rsidP="00073577">
      <w:pPr>
        <w:spacing w:before="0" w:after="0"/>
        <w:rPr>
          <w:ins w:id="3162" w:author="Abhishek Deep Nigam" w:date="2015-10-26T01:01:00Z"/>
          <w:rFonts w:ascii="Courier New" w:hAnsi="Courier New" w:cs="Courier New"/>
          <w:sz w:val="16"/>
          <w:szCs w:val="16"/>
          <w:rPrChange w:id="3163" w:author="Abhishek Deep Nigam" w:date="2015-10-26T01:01:00Z">
            <w:rPr>
              <w:ins w:id="3164" w:author="Abhishek Deep Nigam" w:date="2015-10-26T01:01:00Z"/>
              <w:rFonts w:ascii="Courier New" w:hAnsi="Courier New" w:cs="Courier New"/>
            </w:rPr>
          </w:rPrChange>
        </w:rPr>
      </w:pPr>
      <w:ins w:id="3165" w:author="Abhishek Deep Nigam" w:date="2015-10-26T01:01:00Z">
        <w:r w:rsidRPr="00073577">
          <w:rPr>
            <w:rFonts w:ascii="Courier New" w:hAnsi="Courier New" w:cs="Courier New"/>
            <w:sz w:val="16"/>
            <w:szCs w:val="16"/>
            <w:rPrChange w:id="3166" w:author="Abhishek Deep Nigam" w:date="2015-10-26T01:01:00Z">
              <w:rPr>
                <w:rFonts w:ascii="Courier New" w:hAnsi="Courier New" w:cs="Courier New"/>
              </w:rPr>
            </w:rPrChange>
          </w:rPr>
          <w:t>[1]-&gt;M(Backtracking)</w:t>
        </w:r>
      </w:ins>
    </w:p>
    <w:p w14:paraId="7EF324FD" w14:textId="77777777" w:rsidR="00073577" w:rsidRPr="00073577" w:rsidRDefault="00073577" w:rsidP="00073577">
      <w:pPr>
        <w:spacing w:before="0" w:after="0"/>
        <w:rPr>
          <w:ins w:id="3167" w:author="Abhishek Deep Nigam" w:date="2015-10-26T01:01:00Z"/>
          <w:rFonts w:ascii="Courier New" w:hAnsi="Courier New" w:cs="Courier New"/>
          <w:sz w:val="16"/>
          <w:szCs w:val="16"/>
          <w:rPrChange w:id="3168" w:author="Abhishek Deep Nigam" w:date="2015-10-26T01:01:00Z">
            <w:rPr>
              <w:ins w:id="3169" w:author="Abhishek Deep Nigam" w:date="2015-10-26T01:01:00Z"/>
              <w:rFonts w:ascii="Courier New" w:hAnsi="Courier New" w:cs="Courier New"/>
            </w:rPr>
          </w:rPrChange>
        </w:rPr>
      </w:pPr>
      <w:ins w:id="3170" w:author="Abhishek Deep Nigam" w:date="2015-10-26T01:01:00Z">
        <w:r w:rsidRPr="00073577">
          <w:rPr>
            <w:rFonts w:ascii="Courier New" w:hAnsi="Courier New" w:cs="Courier New"/>
            <w:sz w:val="16"/>
            <w:szCs w:val="16"/>
            <w:rPrChange w:id="3171" w:author="Abhishek Deep Nigam" w:date="2015-10-26T01:01:00Z">
              <w:rPr>
                <w:rFonts w:ascii="Courier New" w:hAnsi="Courier New" w:cs="Courier New"/>
              </w:rPr>
            </w:rPrChange>
          </w:rPr>
          <w:t>[1]-&gt;N[2]-&gt;E[3]-&gt;A(Backtracking)</w:t>
        </w:r>
      </w:ins>
    </w:p>
    <w:p w14:paraId="50DEE7C8" w14:textId="77777777" w:rsidR="00073577" w:rsidRPr="00073577" w:rsidRDefault="00073577" w:rsidP="00073577">
      <w:pPr>
        <w:spacing w:before="0" w:after="0"/>
        <w:rPr>
          <w:ins w:id="3172" w:author="Abhishek Deep Nigam" w:date="2015-10-26T01:01:00Z"/>
          <w:rFonts w:ascii="Courier New" w:hAnsi="Courier New" w:cs="Courier New"/>
          <w:sz w:val="16"/>
          <w:szCs w:val="16"/>
          <w:rPrChange w:id="3173" w:author="Abhishek Deep Nigam" w:date="2015-10-26T01:01:00Z">
            <w:rPr>
              <w:ins w:id="3174" w:author="Abhishek Deep Nigam" w:date="2015-10-26T01:01:00Z"/>
              <w:rFonts w:ascii="Courier New" w:hAnsi="Courier New" w:cs="Courier New"/>
            </w:rPr>
          </w:rPrChange>
        </w:rPr>
      </w:pPr>
      <w:ins w:id="3175" w:author="Abhishek Deep Nigam" w:date="2015-10-26T01:01:00Z">
        <w:r w:rsidRPr="00073577">
          <w:rPr>
            <w:rFonts w:ascii="Courier New" w:hAnsi="Courier New" w:cs="Courier New"/>
            <w:sz w:val="16"/>
            <w:szCs w:val="16"/>
            <w:rPrChange w:id="3176" w:author="Abhishek Deep Nigam" w:date="2015-10-26T01:01:00Z">
              <w:rPr>
                <w:rFonts w:ascii="Courier New" w:hAnsi="Courier New" w:cs="Courier New"/>
              </w:rPr>
            </w:rPrChange>
          </w:rPr>
          <w:t>[3]-&gt;M(Backtracking)</w:t>
        </w:r>
      </w:ins>
    </w:p>
    <w:p w14:paraId="126ED6D3" w14:textId="77777777" w:rsidR="00073577" w:rsidRPr="00073577" w:rsidRDefault="00073577" w:rsidP="00073577">
      <w:pPr>
        <w:spacing w:before="0" w:after="0"/>
        <w:rPr>
          <w:ins w:id="3177" w:author="Abhishek Deep Nigam" w:date="2015-10-26T01:01:00Z"/>
          <w:rFonts w:ascii="Courier New" w:hAnsi="Courier New" w:cs="Courier New"/>
          <w:sz w:val="16"/>
          <w:szCs w:val="16"/>
          <w:rPrChange w:id="3178" w:author="Abhishek Deep Nigam" w:date="2015-10-26T01:01:00Z">
            <w:rPr>
              <w:ins w:id="3179" w:author="Abhishek Deep Nigam" w:date="2015-10-26T01:01:00Z"/>
              <w:rFonts w:ascii="Courier New" w:hAnsi="Courier New" w:cs="Courier New"/>
            </w:rPr>
          </w:rPrChange>
        </w:rPr>
      </w:pPr>
      <w:ins w:id="3180" w:author="Abhishek Deep Nigam" w:date="2015-10-26T01:01:00Z">
        <w:r w:rsidRPr="00073577">
          <w:rPr>
            <w:rFonts w:ascii="Courier New" w:hAnsi="Courier New" w:cs="Courier New"/>
            <w:sz w:val="16"/>
            <w:szCs w:val="16"/>
            <w:rPrChange w:id="3181" w:author="Abhishek Deep Nigam" w:date="2015-10-26T01:01:00Z">
              <w:rPr>
                <w:rFonts w:ascii="Courier New" w:hAnsi="Courier New" w:cs="Courier New"/>
              </w:rPr>
            </w:rPrChange>
          </w:rPr>
          <w:t>[3]-&gt;S(Backtracking)</w:t>
        </w:r>
      </w:ins>
    </w:p>
    <w:p w14:paraId="41341719" w14:textId="77777777" w:rsidR="00073577" w:rsidRPr="00073577" w:rsidRDefault="00073577" w:rsidP="00073577">
      <w:pPr>
        <w:spacing w:before="0" w:after="0"/>
        <w:rPr>
          <w:ins w:id="3182" w:author="Abhishek Deep Nigam" w:date="2015-10-26T01:01:00Z"/>
          <w:rFonts w:ascii="Courier New" w:hAnsi="Courier New" w:cs="Courier New"/>
          <w:sz w:val="16"/>
          <w:szCs w:val="16"/>
          <w:rPrChange w:id="3183" w:author="Abhishek Deep Nigam" w:date="2015-10-26T01:01:00Z">
            <w:rPr>
              <w:ins w:id="3184" w:author="Abhishek Deep Nigam" w:date="2015-10-26T01:01:00Z"/>
              <w:rFonts w:ascii="Courier New" w:hAnsi="Courier New" w:cs="Courier New"/>
            </w:rPr>
          </w:rPrChange>
        </w:rPr>
      </w:pPr>
      <w:ins w:id="3185" w:author="Abhishek Deep Nigam" w:date="2015-10-26T01:01:00Z">
        <w:r w:rsidRPr="00073577">
          <w:rPr>
            <w:rFonts w:ascii="Courier New" w:hAnsi="Courier New" w:cs="Courier New"/>
            <w:sz w:val="16"/>
            <w:szCs w:val="16"/>
            <w:rPrChange w:id="3186" w:author="Abhishek Deep Nigam" w:date="2015-10-26T01:01:00Z">
              <w:rPr>
                <w:rFonts w:ascii="Courier New" w:hAnsi="Courier New" w:cs="Courier New"/>
              </w:rPr>
            </w:rPrChange>
          </w:rPr>
          <w:t>[3]-&gt;W(Backtracking)</w:t>
        </w:r>
      </w:ins>
    </w:p>
    <w:p w14:paraId="0666E7A3" w14:textId="77777777" w:rsidR="00073577" w:rsidRPr="00073577" w:rsidRDefault="00073577" w:rsidP="00073577">
      <w:pPr>
        <w:spacing w:before="0" w:after="0"/>
        <w:rPr>
          <w:ins w:id="3187" w:author="Abhishek Deep Nigam" w:date="2015-10-26T01:01:00Z"/>
          <w:rFonts w:ascii="Courier New" w:hAnsi="Courier New" w:cs="Courier New"/>
          <w:sz w:val="16"/>
          <w:szCs w:val="16"/>
          <w:rPrChange w:id="3188" w:author="Abhishek Deep Nigam" w:date="2015-10-26T01:01:00Z">
            <w:rPr>
              <w:ins w:id="3189" w:author="Abhishek Deep Nigam" w:date="2015-10-26T01:01:00Z"/>
              <w:rFonts w:ascii="Courier New" w:hAnsi="Courier New" w:cs="Courier New"/>
            </w:rPr>
          </w:rPrChange>
        </w:rPr>
      </w:pPr>
      <w:ins w:id="3190" w:author="Abhishek Deep Nigam" w:date="2015-10-26T01:01:00Z">
        <w:r w:rsidRPr="00073577">
          <w:rPr>
            <w:rFonts w:ascii="Courier New" w:hAnsi="Courier New" w:cs="Courier New"/>
            <w:sz w:val="16"/>
            <w:szCs w:val="16"/>
            <w:rPrChange w:id="3191" w:author="Abhishek Deep Nigam" w:date="2015-10-26T01:01:00Z">
              <w:rPr>
                <w:rFonts w:ascii="Courier New" w:hAnsi="Courier New" w:cs="Courier New"/>
              </w:rPr>
            </w:rPrChange>
          </w:rPr>
          <w:t>[2]-&gt;T[3]-&gt;A(Backtracking)</w:t>
        </w:r>
      </w:ins>
    </w:p>
    <w:p w14:paraId="34D10B9E" w14:textId="77777777" w:rsidR="00073577" w:rsidRPr="00073577" w:rsidRDefault="00073577" w:rsidP="00073577">
      <w:pPr>
        <w:spacing w:before="0" w:after="0"/>
        <w:rPr>
          <w:ins w:id="3192" w:author="Abhishek Deep Nigam" w:date="2015-10-26T01:01:00Z"/>
          <w:rFonts w:ascii="Courier New" w:hAnsi="Courier New" w:cs="Courier New"/>
          <w:sz w:val="16"/>
          <w:szCs w:val="16"/>
          <w:rPrChange w:id="3193" w:author="Abhishek Deep Nigam" w:date="2015-10-26T01:01:00Z">
            <w:rPr>
              <w:ins w:id="3194" w:author="Abhishek Deep Nigam" w:date="2015-10-26T01:01:00Z"/>
              <w:rFonts w:ascii="Courier New" w:hAnsi="Courier New" w:cs="Courier New"/>
            </w:rPr>
          </w:rPrChange>
        </w:rPr>
      </w:pPr>
      <w:ins w:id="3195" w:author="Abhishek Deep Nigam" w:date="2015-10-26T01:01:00Z">
        <w:r w:rsidRPr="00073577">
          <w:rPr>
            <w:rFonts w:ascii="Courier New" w:hAnsi="Courier New" w:cs="Courier New"/>
            <w:sz w:val="16"/>
            <w:szCs w:val="16"/>
            <w:rPrChange w:id="3196" w:author="Abhishek Deep Nigam" w:date="2015-10-26T01:01:00Z">
              <w:rPr>
                <w:rFonts w:ascii="Courier New" w:hAnsi="Courier New" w:cs="Courier New"/>
              </w:rPr>
            </w:rPrChange>
          </w:rPr>
          <w:t>[3]-&gt;M(Backtracking)</w:t>
        </w:r>
      </w:ins>
    </w:p>
    <w:p w14:paraId="52B7771A" w14:textId="77777777" w:rsidR="00073577" w:rsidRPr="00073577" w:rsidRDefault="00073577" w:rsidP="00073577">
      <w:pPr>
        <w:spacing w:before="0" w:after="0"/>
        <w:rPr>
          <w:ins w:id="3197" w:author="Abhishek Deep Nigam" w:date="2015-10-26T01:01:00Z"/>
          <w:rFonts w:ascii="Courier New" w:hAnsi="Courier New" w:cs="Courier New"/>
          <w:sz w:val="16"/>
          <w:szCs w:val="16"/>
          <w:rPrChange w:id="3198" w:author="Abhishek Deep Nigam" w:date="2015-10-26T01:01:00Z">
            <w:rPr>
              <w:ins w:id="3199" w:author="Abhishek Deep Nigam" w:date="2015-10-26T01:01:00Z"/>
              <w:rFonts w:ascii="Courier New" w:hAnsi="Courier New" w:cs="Courier New"/>
            </w:rPr>
          </w:rPrChange>
        </w:rPr>
      </w:pPr>
      <w:ins w:id="3200" w:author="Abhishek Deep Nigam" w:date="2015-10-26T01:01:00Z">
        <w:r w:rsidRPr="00073577">
          <w:rPr>
            <w:rFonts w:ascii="Courier New" w:hAnsi="Courier New" w:cs="Courier New"/>
            <w:sz w:val="16"/>
            <w:szCs w:val="16"/>
            <w:rPrChange w:id="3201" w:author="Abhishek Deep Nigam" w:date="2015-10-26T01:01:00Z">
              <w:rPr>
                <w:rFonts w:ascii="Courier New" w:hAnsi="Courier New" w:cs="Courier New"/>
              </w:rPr>
            </w:rPrChange>
          </w:rPr>
          <w:t>[3]-&gt;S(Backtracking)</w:t>
        </w:r>
      </w:ins>
    </w:p>
    <w:p w14:paraId="6360FDF4" w14:textId="77777777" w:rsidR="00073577" w:rsidRPr="00073577" w:rsidRDefault="00073577" w:rsidP="00073577">
      <w:pPr>
        <w:spacing w:before="0" w:after="0"/>
        <w:rPr>
          <w:ins w:id="3202" w:author="Abhishek Deep Nigam" w:date="2015-10-26T01:01:00Z"/>
          <w:rFonts w:ascii="Courier New" w:hAnsi="Courier New" w:cs="Courier New"/>
          <w:sz w:val="16"/>
          <w:szCs w:val="16"/>
          <w:rPrChange w:id="3203" w:author="Abhishek Deep Nigam" w:date="2015-10-26T01:01:00Z">
            <w:rPr>
              <w:ins w:id="3204" w:author="Abhishek Deep Nigam" w:date="2015-10-26T01:01:00Z"/>
              <w:rFonts w:ascii="Courier New" w:hAnsi="Courier New" w:cs="Courier New"/>
            </w:rPr>
          </w:rPrChange>
        </w:rPr>
      </w:pPr>
      <w:ins w:id="3205" w:author="Abhishek Deep Nigam" w:date="2015-10-26T01:01:00Z">
        <w:r w:rsidRPr="00073577">
          <w:rPr>
            <w:rFonts w:ascii="Courier New" w:hAnsi="Courier New" w:cs="Courier New"/>
            <w:sz w:val="16"/>
            <w:szCs w:val="16"/>
            <w:rPrChange w:id="3206" w:author="Abhishek Deep Nigam" w:date="2015-10-26T01:01:00Z">
              <w:rPr>
                <w:rFonts w:ascii="Courier New" w:hAnsi="Courier New" w:cs="Courier New"/>
              </w:rPr>
            </w:rPrChange>
          </w:rPr>
          <w:t>[3]-&gt;W(Backtracking)</w:t>
        </w:r>
      </w:ins>
    </w:p>
    <w:p w14:paraId="1AFB6DDB" w14:textId="77777777" w:rsidR="00073577" w:rsidRPr="00073577" w:rsidRDefault="00073577" w:rsidP="00073577">
      <w:pPr>
        <w:spacing w:before="0" w:after="0"/>
        <w:rPr>
          <w:ins w:id="3207" w:author="Abhishek Deep Nigam" w:date="2015-10-26T01:01:00Z"/>
          <w:rFonts w:ascii="Courier New" w:hAnsi="Courier New" w:cs="Courier New"/>
          <w:sz w:val="16"/>
          <w:szCs w:val="16"/>
          <w:rPrChange w:id="3208" w:author="Abhishek Deep Nigam" w:date="2015-10-26T01:01:00Z">
            <w:rPr>
              <w:ins w:id="3209" w:author="Abhishek Deep Nigam" w:date="2015-10-26T01:01:00Z"/>
              <w:rFonts w:ascii="Courier New" w:hAnsi="Courier New" w:cs="Courier New"/>
            </w:rPr>
          </w:rPrChange>
        </w:rPr>
      </w:pPr>
      <w:ins w:id="3210" w:author="Abhishek Deep Nigam" w:date="2015-10-26T01:01:00Z">
        <w:r w:rsidRPr="00073577">
          <w:rPr>
            <w:rFonts w:ascii="Courier New" w:hAnsi="Courier New" w:cs="Courier New"/>
            <w:sz w:val="16"/>
            <w:szCs w:val="16"/>
            <w:rPrChange w:id="3211" w:author="Abhishek Deep Nigam" w:date="2015-10-26T01:01:00Z">
              <w:rPr>
                <w:rFonts w:ascii="Courier New" w:hAnsi="Courier New" w:cs="Courier New"/>
              </w:rPr>
            </w:rPrChange>
          </w:rPr>
          <w:t>[1]-&gt;O[2]-&gt;L[3]-&gt;A(Backtracking)</w:t>
        </w:r>
      </w:ins>
    </w:p>
    <w:p w14:paraId="3AB239D5" w14:textId="77777777" w:rsidR="00073577" w:rsidRPr="00073577" w:rsidRDefault="00073577" w:rsidP="00073577">
      <w:pPr>
        <w:spacing w:before="0" w:after="0"/>
        <w:rPr>
          <w:ins w:id="3212" w:author="Abhishek Deep Nigam" w:date="2015-10-26T01:01:00Z"/>
          <w:rFonts w:ascii="Courier New" w:hAnsi="Courier New" w:cs="Courier New"/>
          <w:sz w:val="16"/>
          <w:szCs w:val="16"/>
          <w:rPrChange w:id="3213" w:author="Abhishek Deep Nigam" w:date="2015-10-26T01:01:00Z">
            <w:rPr>
              <w:ins w:id="3214" w:author="Abhishek Deep Nigam" w:date="2015-10-26T01:01:00Z"/>
              <w:rFonts w:ascii="Courier New" w:hAnsi="Courier New" w:cs="Courier New"/>
            </w:rPr>
          </w:rPrChange>
        </w:rPr>
      </w:pPr>
      <w:ins w:id="3215" w:author="Abhishek Deep Nigam" w:date="2015-10-26T01:01:00Z">
        <w:r w:rsidRPr="00073577">
          <w:rPr>
            <w:rFonts w:ascii="Courier New" w:hAnsi="Courier New" w:cs="Courier New"/>
            <w:sz w:val="16"/>
            <w:szCs w:val="16"/>
            <w:rPrChange w:id="3216" w:author="Abhishek Deep Nigam" w:date="2015-10-26T01:01:00Z">
              <w:rPr>
                <w:rFonts w:ascii="Courier New" w:hAnsi="Courier New" w:cs="Courier New"/>
              </w:rPr>
            </w:rPrChange>
          </w:rPr>
          <w:t>[3]-&gt;M(Backtracking)</w:t>
        </w:r>
      </w:ins>
    </w:p>
    <w:p w14:paraId="626180F6" w14:textId="77777777" w:rsidR="00073577" w:rsidRPr="00073577" w:rsidRDefault="00073577" w:rsidP="00073577">
      <w:pPr>
        <w:spacing w:before="0" w:after="0"/>
        <w:rPr>
          <w:ins w:id="3217" w:author="Abhishek Deep Nigam" w:date="2015-10-26T01:01:00Z"/>
          <w:rFonts w:ascii="Courier New" w:hAnsi="Courier New" w:cs="Courier New"/>
          <w:sz w:val="16"/>
          <w:szCs w:val="16"/>
          <w:rPrChange w:id="3218" w:author="Abhishek Deep Nigam" w:date="2015-10-26T01:01:00Z">
            <w:rPr>
              <w:ins w:id="3219" w:author="Abhishek Deep Nigam" w:date="2015-10-26T01:01:00Z"/>
              <w:rFonts w:ascii="Courier New" w:hAnsi="Courier New" w:cs="Courier New"/>
            </w:rPr>
          </w:rPrChange>
        </w:rPr>
      </w:pPr>
      <w:ins w:id="3220" w:author="Abhishek Deep Nigam" w:date="2015-10-26T01:01:00Z">
        <w:r w:rsidRPr="00073577">
          <w:rPr>
            <w:rFonts w:ascii="Courier New" w:hAnsi="Courier New" w:cs="Courier New"/>
            <w:sz w:val="16"/>
            <w:szCs w:val="16"/>
            <w:rPrChange w:id="3221" w:author="Abhishek Deep Nigam" w:date="2015-10-26T01:01:00Z">
              <w:rPr>
                <w:rFonts w:ascii="Courier New" w:hAnsi="Courier New" w:cs="Courier New"/>
              </w:rPr>
            </w:rPrChange>
          </w:rPr>
          <w:t>[3]-&gt;S(Backtracking)</w:t>
        </w:r>
      </w:ins>
    </w:p>
    <w:p w14:paraId="519D3C60" w14:textId="77777777" w:rsidR="00073577" w:rsidRPr="00073577" w:rsidRDefault="00073577" w:rsidP="00073577">
      <w:pPr>
        <w:spacing w:before="0" w:after="0"/>
        <w:rPr>
          <w:ins w:id="3222" w:author="Abhishek Deep Nigam" w:date="2015-10-26T01:01:00Z"/>
          <w:rFonts w:ascii="Courier New" w:hAnsi="Courier New" w:cs="Courier New"/>
          <w:sz w:val="16"/>
          <w:szCs w:val="16"/>
          <w:rPrChange w:id="3223" w:author="Abhishek Deep Nigam" w:date="2015-10-26T01:01:00Z">
            <w:rPr>
              <w:ins w:id="3224" w:author="Abhishek Deep Nigam" w:date="2015-10-26T01:01:00Z"/>
              <w:rFonts w:ascii="Courier New" w:hAnsi="Courier New" w:cs="Courier New"/>
            </w:rPr>
          </w:rPrChange>
        </w:rPr>
      </w:pPr>
      <w:ins w:id="3225" w:author="Abhishek Deep Nigam" w:date="2015-10-26T01:01:00Z">
        <w:r w:rsidRPr="00073577">
          <w:rPr>
            <w:rFonts w:ascii="Courier New" w:hAnsi="Courier New" w:cs="Courier New"/>
            <w:sz w:val="16"/>
            <w:szCs w:val="16"/>
            <w:rPrChange w:id="3226" w:author="Abhishek Deep Nigam" w:date="2015-10-26T01:01:00Z">
              <w:rPr>
                <w:rFonts w:ascii="Courier New" w:hAnsi="Courier New" w:cs="Courier New"/>
              </w:rPr>
            </w:rPrChange>
          </w:rPr>
          <w:t>[3]-&gt;W(Backtracking)</w:t>
        </w:r>
      </w:ins>
    </w:p>
    <w:p w14:paraId="18221501" w14:textId="77777777" w:rsidR="00073577" w:rsidRPr="00073577" w:rsidRDefault="00073577" w:rsidP="00073577">
      <w:pPr>
        <w:spacing w:before="0" w:after="0"/>
        <w:rPr>
          <w:ins w:id="3227" w:author="Abhishek Deep Nigam" w:date="2015-10-26T01:01:00Z"/>
          <w:rFonts w:ascii="Courier New" w:hAnsi="Courier New" w:cs="Courier New"/>
          <w:sz w:val="16"/>
          <w:szCs w:val="16"/>
          <w:rPrChange w:id="3228" w:author="Abhishek Deep Nigam" w:date="2015-10-26T01:01:00Z">
            <w:rPr>
              <w:ins w:id="3229" w:author="Abhishek Deep Nigam" w:date="2015-10-26T01:01:00Z"/>
              <w:rFonts w:ascii="Courier New" w:hAnsi="Courier New" w:cs="Courier New"/>
            </w:rPr>
          </w:rPrChange>
        </w:rPr>
      </w:pPr>
      <w:ins w:id="3230" w:author="Abhishek Deep Nigam" w:date="2015-10-26T01:01:00Z">
        <w:r w:rsidRPr="00073577">
          <w:rPr>
            <w:rFonts w:ascii="Courier New" w:hAnsi="Courier New" w:cs="Courier New"/>
            <w:sz w:val="16"/>
            <w:szCs w:val="16"/>
            <w:rPrChange w:id="3231" w:author="Abhishek Deep Nigam" w:date="2015-10-26T01:01:00Z">
              <w:rPr>
                <w:rFonts w:ascii="Courier New" w:hAnsi="Courier New" w:cs="Courier New"/>
              </w:rPr>
            </w:rPrChange>
          </w:rPr>
          <w:t>[1]-&gt;R[2]-&gt;E[3]-&gt;A(Backtracking)</w:t>
        </w:r>
      </w:ins>
    </w:p>
    <w:p w14:paraId="6E8C90F1" w14:textId="77777777" w:rsidR="00073577" w:rsidRPr="00073577" w:rsidRDefault="00073577" w:rsidP="00073577">
      <w:pPr>
        <w:spacing w:before="0" w:after="0"/>
        <w:rPr>
          <w:ins w:id="3232" w:author="Abhishek Deep Nigam" w:date="2015-10-26T01:01:00Z"/>
          <w:rFonts w:ascii="Courier New" w:hAnsi="Courier New" w:cs="Courier New"/>
          <w:sz w:val="16"/>
          <w:szCs w:val="16"/>
          <w:rPrChange w:id="3233" w:author="Abhishek Deep Nigam" w:date="2015-10-26T01:01:00Z">
            <w:rPr>
              <w:ins w:id="3234" w:author="Abhishek Deep Nigam" w:date="2015-10-26T01:01:00Z"/>
              <w:rFonts w:ascii="Courier New" w:hAnsi="Courier New" w:cs="Courier New"/>
            </w:rPr>
          </w:rPrChange>
        </w:rPr>
      </w:pPr>
      <w:ins w:id="3235" w:author="Abhishek Deep Nigam" w:date="2015-10-26T01:01:00Z">
        <w:r w:rsidRPr="00073577">
          <w:rPr>
            <w:rFonts w:ascii="Courier New" w:hAnsi="Courier New" w:cs="Courier New"/>
            <w:sz w:val="16"/>
            <w:szCs w:val="16"/>
            <w:rPrChange w:id="3236" w:author="Abhishek Deep Nigam" w:date="2015-10-26T01:01:00Z">
              <w:rPr>
                <w:rFonts w:ascii="Courier New" w:hAnsi="Courier New" w:cs="Courier New"/>
              </w:rPr>
            </w:rPrChange>
          </w:rPr>
          <w:t>[3]-&gt;M(Backtracking)</w:t>
        </w:r>
      </w:ins>
    </w:p>
    <w:p w14:paraId="21A155A1" w14:textId="77777777" w:rsidR="00073577" w:rsidRPr="00073577" w:rsidRDefault="00073577" w:rsidP="00073577">
      <w:pPr>
        <w:spacing w:before="0" w:after="0"/>
        <w:rPr>
          <w:ins w:id="3237" w:author="Abhishek Deep Nigam" w:date="2015-10-26T01:01:00Z"/>
          <w:rFonts w:ascii="Courier New" w:hAnsi="Courier New" w:cs="Courier New"/>
          <w:sz w:val="16"/>
          <w:szCs w:val="16"/>
          <w:rPrChange w:id="3238" w:author="Abhishek Deep Nigam" w:date="2015-10-26T01:01:00Z">
            <w:rPr>
              <w:ins w:id="3239" w:author="Abhishek Deep Nigam" w:date="2015-10-26T01:01:00Z"/>
              <w:rFonts w:ascii="Courier New" w:hAnsi="Courier New" w:cs="Courier New"/>
            </w:rPr>
          </w:rPrChange>
        </w:rPr>
      </w:pPr>
      <w:ins w:id="3240" w:author="Abhishek Deep Nigam" w:date="2015-10-26T01:01:00Z">
        <w:r w:rsidRPr="00073577">
          <w:rPr>
            <w:rFonts w:ascii="Courier New" w:hAnsi="Courier New" w:cs="Courier New"/>
            <w:sz w:val="16"/>
            <w:szCs w:val="16"/>
            <w:rPrChange w:id="3241" w:author="Abhishek Deep Nigam" w:date="2015-10-26T01:01:00Z">
              <w:rPr>
                <w:rFonts w:ascii="Courier New" w:hAnsi="Courier New" w:cs="Courier New"/>
              </w:rPr>
            </w:rPrChange>
          </w:rPr>
          <w:t>[3]-&gt;S(Backtracking)</w:t>
        </w:r>
      </w:ins>
    </w:p>
    <w:p w14:paraId="455EC081" w14:textId="77777777" w:rsidR="00073577" w:rsidRPr="00073577" w:rsidRDefault="00073577" w:rsidP="00073577">
      <w:pPr>
        <w:spacing w:before="0" w:after="0"/>
        <w:rPr>
          <w:ins w:id="3242" w:author="Abhishek Deep Nigam" w:date="2015-10-26T01:01:00Z"/>
          <w:rFonts w:ascii="Courier New" w:hAnsi="Courier New" w:cs="Courier New"/>
          <w:sz w:val="16"/>
          <w:szCs w:val="16"/>
          <w:rPrChange w:id="3243" w:author="Abhishek Deep Nigam" w:date="2015-10-26T01:01:00Z">
            <w:rPr>
              <w:ins w:id="3244" w:author="Abhishek Deep Nigam" w:date="2015-10-26T01:01:00Z"/>
              <w:rFonts w:ascii="Courier New" w:hAnsi="Courier New" w:cs="Courier New"/>
            </w:rPr>
          </w:rPrChange>
        </w:rPr>
      </w:pPr>
      <w:ins w:id="3245" w:author="Abhishek Deep Nigam" w:date="2015-10-26T01:01:00Z">
        <w:r w:rsidRPr="00073577">
          <w:rPr>
            <w:rFonts w:ascii="Courier New" w:hAnsi="Courier New" w:cs="Courier New"/>
            <w:sz w:val="16"/>
            <w:szCs w:val="16"/>
            <w:rPrChange w:id="3246" w:author="Abhishek Deep Nigam" w:date="2015-10-26T01:01:00Z">
              <w:rPr>
                <w:rFonts w:ascii="Courier New" w:hAnsi="Courier New" w:cs="Courier New"/>
              </w:rPr>
            </w:rPrChange>
          </w:rPr>
          <w:lastRenderedPageBreak/>
          <w:t>[3]-&gt;W(Backtracking)</w:t>
        </w:r>
      </w:ins>
    </w:p>
    <w:p w14:paraId="5F0BE57C" w14:textId="77777777" w:rsidR="00073577" w:rsidRPr="00073577" w:rsidRDefault="00073577" w:rsidP="00073577">
      <w:pPr>
        <w:spacing w:before="0" w:after="0"/>
        <w:rPr>
          <w:ins w:id="3247" w:author="Abhishek Deep Nigam" w:date="2015-10-26T01:01:00Z"/>
          <w:rFonts w:ascii="Courier New" w:hAnsi="Courier New" w:cs="Courier New"/>
          <w:sz w:val="16"/>
          <w:szCs w:val="16"/>
          <w:rPrChange w:id="3248" w:author="Abhishek Deep Nigam" w:date="2015-10-26T01:01:00Z">
            <w:rPr>
              <w:ins w:id="3249" w:author="Abhishek Deep Nigam" w:date="2015-10-26T01:01:00Z"/>
              <w:rFonts w:ascii="Courier New" w:hAnsi="Courier New" w:cs="Courier New"/>
            </w:rPr>
          </w:rPrChange>
        </w:rPr>
      </w:pPr>
      <w:ins w:id="3250" w:author="Abhishek Deep Nigam" w:date="2015-10-26T01:01:00Z">
        <w:r w:rsidRPr="00073577">
          <w:rPr>
            <w:rFonts w:ascii="Courier New" w:hAnsi="Courier New" w:cs="Courier New"/>
            <w:sz w:val="16"/>
            <w:szCs w:val="16"/>
            <w:rPrChange w:id="3251" w:author="Abhishek Deep Nigam" w:date="2015-10-26T01:01:00Z">
              <w:rPr>
                <w:rFonts w:ascii="Courier New" w:hAnsi="Courier New" w:cs="Courier New"/>
              </w:rPr>
            </w:rPrChange>
          </w:rPr>
          <w:t>[2]-&gt;R[3]-&gt;A(Backtracking)</w:t>
        </w:r>
      </w:ins>
    </w:p>
    <w:p w14:paraId="666FB0F8" w14:textId="77777777" w:rsidR="00073577" w:rsidRPr="00073577" w:rsidRDefault="00073577" w:rsidP="00073577">
      <w:pPr>
        <w:spacing w:before="0" w:after="0"/>
        <w:rPr>
          <w:ins w:id="3252" w:author="Abhishek Deep Nigam" w:date="2015-10-26T01:01:00Z"/>
          <w:rFonts w:ascii="Courier New" w:hAnsi="Courier New" w:cs="Courier New"/>
          <w:sz w:val="16"/>
          <w:szCs w:val="16"/>
          <w:rPrChange w:id="3253" w:author="Abhishek Deep Nigam" w:date="2015-10-26T01:01:00Z">
            <w:rPr>
              <w:ins w:id="3254" w:author="Abhishek Deep Nigam" w:date="2015-10-26T01:01:00Z"/>
              <w:rFonts w:ascii="Courier New" w:hAnsi="Courier New" w:cs="Courier New"/>
            </w:rPr>
          </w:rPrChange>
        </w:rPr>
      </w:pPr>
      <w:ins w:id="3255" w:author="Abhishek Deep Nigam" w:date="2015-10-26T01:01:00Z">
        <w:r w:rsidRPr="00073577">
          <w:rPr>
            <w:rFonts w:ascii="Courier New" w:hAnsi="Courier New" w:cs="Courier New"/>
            <w:sz w:val="16"/>
            <w:szCs w:val="16"/>
            <w:rPrChange w:id="3256" w:author="Abhishek Deep Nigam" w:date="2015-10-26T01:01:00Z">
              <w:rPr>
                <w:rFonts w:ascii="Courier New" w:hAnsi="Courier New" w:cs="Courier New"/>
              </w:rPr>
            </w:rPrChange>
          </w:rPr>
          <w:t>[3]-&gt;M(Backtracking)</w:t>
        </w:r>
      </w:ins>
    </w:p>
    <w:p w14:paraId="65E4FBA6" w14:textId="77777777" w:rsidR="00073577" w:rsidRPr="00073577" w:rsidRDefault="00073577" w:rsidP="00073577">
      <w:pPr>
        <w:spacing w:before="0" w:after="0"/>
        <w:rPr>
          <w:ins w:id="3257" w:author="Abhishek Deep Nigam" w:date="2015-10-26T01:01:00Z"/>
          <w:rFonts w:ascii="Courier New" w:hAnsi="Courier New" w:cs="Courier New"/>
          <w:sz w:val="16"/>
          <w:szCs w:val="16"/>
          <w:rPrChange w:id="3258" w:author="Abhishek Deep Nigam" w:date="2015-10-26T01:01:00Z">
            <w:rPr>
              <w:ins w:id="3259" w:author="Abhishek Deep Nigam" w:date="2015-10-26T01:01:00Z"/>
              <w:rFonts w:ascii="Courier New" w:hAnsi="Courier New" w:cs="Courier New"/>
            </w:rPr>
          </w:rPrChange>
        </w:rPr>
      </w:pPr>
      <w:ins w:id="3260" w:author="Abhishek Deep Nigam" w:date="2015-10-26T01:01:00Z">
        <w:r w:rsidRPr="00073577">
          <w:rPr>
            <w:rFonts w:ascii="Courier New" w:hAnsi="Courier New" w:cs="Courier New"/>
            <w:sz w:val="16"/>
            <w:szCs w:val="16"/>
            <w:rPrChange w:id="3261" w:author="Abhishek Deep Nigam" w:date="2015-10-26T01:01:00Z">
              <w:rPr>
                <w:rFonts w:ascii="Courier New" w:hAnsi="Courier New" w:cs="Courier New"/>
              </w:rPr>
            </w:rPrChange>
          </w:rPr>
          <w:t>[3]-&gt;S(Backtracking)</w:t>
        </w:r>
      </w:ins>
    </w:p>
    <w:p w14:paraId="1C96FC2E" w14:textId="77777777" w:rsidR="00073577" w:rsidRPr="00073577" w:rsidRDefault="00073577" w:rsidP="00073577">
      <w:pPr>
        <w:spacing w:before="0" w:after="0"/>
        <w:rPr>
          <w:ins w:id="3262" w:author="Abhishek Deep Nigam" w:date="2015-10-26T01:01:00Z"/>
          <w:rFonts w:ascii="Courier New" w:hAnsi="Courier New" w:cs="Courier New"/>
          <w:sz w:val="16"/>
          <w:szCs w:val="16"/>
          <w:rPrChange w:id="3263" w:author="Abhishek Deep Nigam" w:date="2015-10-26T01:01:00Z">
            <w:rPr>
              <w:ins w:id="3264" w:author="Abhishek Deep Nigam" w:date="2015-10-26T01:01:00Z"/>
              <w:rFonts w:ascii="Courier New" w:hAnsi="Courier New" w:cs="Courier New"/>
            </w:rPr>
          </w:rPrChange>
        </w:rPr>
      </w:pPr>
      <w:ins w:id="3265" w:author="Abhishek Deep Nigam" w:date="2015-10-26T01:01:00Z">
        <w:r w:rsidRPr="00073577">
          <w:rPr>
            <w:rFonts w:ascii="Courier New" w:hAnsi="Courier New" w:cs="Courier New"/>
            <w:sz w:val="16"/>
            <w:szCs w:val="16"/>
            <w:rPrChange w:id="3266" w:author="Abhishek Deep Nigam" w:date="2015-10-26T01:01:00Z">
              <w:rPr>
                <w:rFonts w:ascii="Courier New" w:hAnsi="Courier New" w:cs="Courier New"/>
              </w:rPr>
            </w:rPrChange>
          </w:rPr>
          <w:t>[3]-&gt;W(Backtracking)</w:t>
        </w:r>
      </w:ins>
    </w:p>
    <w:p w14:paraId="67552143" w14:textId="77777777" w:rsidR="00073577" w:rsidRPr="00073577" w:rsidRDefault="00073577" w:rsidP="00073577">
      <w:pPr>
        <w:spacing w:before="0" w:after="0"/>
        <w:rPr>
          <w:ins w:id="3267" w:author="Abhishek Deep Nigam" w:date="2015-10-26T01:01:00Z"/>
          <w:rFonts w:ascii="Courier New" w:hAnsi="Courier New" w:cs="Courier New"/>
          <w:sz w:val="16"/>
          <w:szCs w:val="16"/>
          <w:rPrChange w:id="3268" w:author="Abhishek Deep Nigam" w:date="2015-10-26T01:01:00Z">
            <w:rPr>
              <w:ins w:id="3269" w:author="Abhishek Deep Nigam" w:date="2015-10-26T01:01:00Z"/>
              <w:rFonts w:ascii="Courier New" w:hAnsi="Courier New" w:cs="Courier New"/>
            </w:rPr>
          </w:rPrChange>
        </w:rPr>
      </w:pPr>
      <w:ins w:id="3270" w:author="Abhishek Deep Nigam" w:date="2015-10-26T01:01:00Z">
        <w:r w:rsidRPr="00073577">
          <w:rPr>
            <w:rFonts w:ascii="Courier New" w:hAnsi="Courier New" w:cs="Courier New"/>
            <w:sz w:val="16"/>
            <w:szCs w:val="16"/>
            <w:rPrChange w:id="3271" w:author="Abhishek Deep Nigam" w:date="2015-10-26T01:01:00Z">
              <w:rPr>
                <w:rFonts w:ascii="Courier New" w:hAnsi="Courier New" w:cs="Courier New"/>
              </w:rPr>
            </w:rPrChange>
          </w:rPr>
          <w:t>[1]-&gt;S[2]-&gt;L[3]-&gt;A(Backtracking)</w:t>
        </w:r>
      </w:ins>
    </w:p>
    <w:p w14:paraId="47E9FC27" w14:textId="77777777" w:rsidR="00073577" w:rsidRPr="00073577" w:rsidRDefault="00073577" w:rsidP="00073577">
      <w:pPr>
        <w:spacing w:before="0" w:after="0"/>
        <w:rPr>
          <w:ins w:id="3272" w:author="Abhishek Deep Nigam" w:date="2015-10-26T01:01:00Z"/>
          <w:rFonts w:ascii="Courier New" w:hAnsi="Courier New" w:cs="Courier New"/>
          <w:sz w:val="16"/>
          <w:szCs w:val="16"/>
          <w:rPrChange w:id="3273" w:author="Abhishek Deep Nigam" w:date="2015-10-26T01:01:00Z">
            <w:rPr>
              <w:ins w:id="3274" w:author="Abhishek Deep Nigam" w:date="2015-10-26T01:01:00Z"/>
              <w:rFonts w:ascii="Courier New" w:hAnsi="Courier New" w:cs="Courier New"/>
            </w:rPr>
          </w:rPrChange>
        </w:rPr>
      </w:pPr>
      <w:ins w:id="3275" w:author="Abhishek Deep Nigam" w:date="2015-10-26T01:01:00Z">
        <w:r w:rsidRPr="00073577">
          <w:rPr>
            <w:rFonts w:ascii="Courier New" w:hAnsi="Courier New" w:cs="Courier New"/>
            <w:sz w:val="16"/>
            <w:szCs w:val="16"/>
            <w:rPrChange w:id="3276" w:author="Abhishek Deep Nigam" w:date="2015-10-26T01:01:00Z">
              <w:rPr>
                <w:rFonts w:ascii="Courier New" w:hAnsi="Courier New" w:cs="Courier New"/>
              </w:rPr>
            </w:rPrChange>
          </w:rPr>
          <w:t>[3]-&gt;M(Backtracking)</w:t>
        </w:r>
      </w:ins>
    </w:p>
    <w:p w14:paraId="767B44D3" w14:textId="77777777" w:rsidR="00073577" w:rsidRPr="00073577" w:rsidRDefault="00073577" w:rsidP="00073577">
      <w:pPr>
        <w:spacing w:before="0" w:after="0"/>
        <w:rPr>
          <w:ins w:id="3277" w:author="Abhishek Deep Nigam" w:date="2015-10-26T01:01:00Z"/>
          <w:rFonts w:ascii="Courier New" w:hAnsi="Courier New" w:cs="Courier New"/>
          <w:sz w:val="16"/>
          <w:szCs w:val="16"/>
          <w:rPrChange w:id="3278" w:author="Abhishek Deep Nigam" w:date="2015-10-26T01:01:00Z">
            <w:rPr>
              <w:ins w:id="3279" w:author="Abhishek Deep Nigam" w:date="2015-10-26T01:01:00Z"/>
              <w:rFonts w:ascii="Courier New" w:hAnsi="Courier New" w:cs="Courier New"/>
            </w:rPr>
          </w:rPrChange>
        </w:rPr>
      </w:pPr>
      <w:ins w:id="3280" w:author="Abhishek Deep Nigam" w:date="2015-10-26T01:01:00Z">
        <w:r w:rsidRPr="00073577">
          <w:rPr>
            <w:rFonts w:ascii="Courier New" w:hAnsi="Courier New" w:cs="Courier New"/>
            <w:sz w:val="16"/>
            <w:szCs w:val="16"/>
            <w:rPrChange w:id="3281" w:author="Abhishek Deep Nigam" w:date="2015-10-26T01:01:00Z">
              <w:rPr>
                <w:rFonts w:ascii="Courier New" w:hAnsi="Courier New" w:cs="Courier New"/>
              </w:rPr>
            </w:rPrChange>
          </w:rPr>
          <w:t>[3]-&gt;S(Backtracking)</w:t>
        </w:r>
      </w:ins>
    </w:p>
    <w:p w14:paraId="720C38A1" w14:textId="77777777" w:rsidR="00073577" w:rsidRPr="00073577" w:rsidRDefault="00073577" w:rsidP="00073577">
      <w:pPr>
        <w:spacing w:before="0" w:after="0"/>
        <w:rPr>
          <w:ins w:id="3282" w:author="Abhishek Deep Nigam" w:date="2015-10-26T01:01:00Z"/>
          <w:rFonts w:ascii="Courier New" w:hAnsi="Courier New" w:cs="Courier New"/>
          <w:sz w:val="16"/>
          <w:szCs w:val="16"/>
          <w:rPrChange w:id="3283" w:author="Abhishek Deep Nigam" w:date="2015-10-26T01:01:00Z">
            <w:rPr>
              <w:ins w:id="3284" w:author="Abhishek Deep Nigam" w:date="2015-10-26T01:01:00Z"/>
              <w:rFonts w:ascii="Courier New" w:hAnsi="Courier New" w:cs="Courier New"/>
            </w:rPr>
          </w:rPrChange>
        </w:rPr>
      </w:pPr>
      <w:ins w:id="3285" w:author="Abhishek Deep Nigam" w:date="2015-10-26T01:01:00Z">
        <w:r w:rsidRPr="00073577">
          <w:rPr>
            <w:rFonts w:ascii="Courier New" w:hAnsi="Courier New" w:cs="Courier New"/>
            <w:sz w:val="16"/>
            <w:szCs w:val="16"/>
            <w:rPrChange w:id="3286" w:author="Abhishek Deep Nigam" w:date="2015-10-26T01:01:00Z">
              <w:rPr>
                <w:rFonts w:ascii="Courier New" w:hAnsi="Courier New" w:cs="Courier New"/>
              </w:rPr>
            </w:rPrChange>
          </w:rPr>
          <w:t>[3]-&gt;W(Backtracking)</w:t>
        </w:r>
      </w:ins>
    </w:p>
    <w:p w14:paraId="59E55A91" w14:textId="77777777" w:rsidR="00073577" w:rsidRPr="00073577" w:rsidRDefault="00073577" w:rsidP="00073577">
      <w:pPr>
        <w:spacing w:before="0" w:after="0"/>
        <w:rPr>
          <w:ins w:id="3287" w:author="Abhishek Deep Nigam" w:date="2015-10-26T01:01:00Z"/>
          <w:rFonts w:ascii="Courier New" w:hAnsi="Courier New" w:cs="Courier New"/>
          <w:sz w:val="16"/>
          <w:szCs w:val="16"/>
          <w:rPrChange w:id="3288" w:author="Abhishek Deep Nigam" w:date="2015-10-26T01:01:00Z">
            <w:rPr>
              <w:ins w:id="3289" w:author="Abhishek Deep Nigam" w:date="2015-10-26T01:01:00Z"/>
              <w:rFonts w:ascii="Courier New" w:hAnsi="Courier New" w:cs="Courier New"/>
            </w:rPr>
          </w:rPrChange>
        </w:rPr>
      </w:pPr>
      <w:ins w:id="3290" w:author="Abhishek Deep Nigam" w:date="2015-10-26T01:01:00Z">
        <w:r w:rsidRPr="00073577">
          <w:rPr>
            <w:rFonts w:ascii="Courier New" w:hAnsi="Courier New" w:cs="Courier New"/>
            <w:sz w:val="16"/>
            <w:szCs w:val="16"/>
            <w:rPrChange w:id="3291" w:author="Abhishek Deep Nigam" w:date="2015-10-26T01:01:00Z">
              <w:rPr>
                <w:rFonts w:ascii="Courier New" w:hAnsi="Courier New" w:cs="Courier New"/>
              </w:rPr>
            </w:rPrChange>
          </w:rPr>
          <w:t>[1]-&gt;W[2]-&gt;A[3]-&gt;A(Backtracking)</w:t>
        </w:r>
      </w:ins>
    </w:p>
    <w:p w14:paraId="4ED06409" w14:textId="77777777" w:rsidR="00073577" w:rsidRPr="00073577" w:rsidRDefault="00073577" w:rsidP="00073577">
      <w:pPr>
        <w:spacing w:before="0" w:after="0"/>
        <w:rPr>
          <w:ins w:id="3292" w:author="Abhishek Deep Nigam" w:date="2015-10-26T01:01:00Z"/>
          <w:rFonts w:ascii="Courier New" w:hAnsi="Courier New" w:cs="Courier New"/>
          <w:sz w:val="16"/>
          <w:szCs w:val="16"/>
          <w:rPrChange w:id="3293" w:author="Abhishek Deep Nigam" w:date="2015-10-26T01:01:00Z">
            <w:rPr>
              <w:ins w:id="3294" w:author="Abhishek Deep Nigam" w:date="2015-10-26T01:01:00Z"/>
              <w:rFonts w:ascii="Courier New" w:hAnsi="Courier New" w:cs="Courier New"/>
            </w:rPr>
          </w:rPrChange>
        </w:rPr>
      </w:pPr>
      <w:ins w:id="3295" w:author="Abhishek Deep Nigam" w:date="2015-10-26T01:01:00Z">
        <w:r w:rsidRPr="00073577">
          <w:rPr>
            <w:rFonts w:ascii="Courier New" w:hAnsi="Courier New" w:cs="Courier New"/>
            <w:sz w:val="16"/>
            <w:szCs w:val="16"/>
            <w:rPrChange w:id="3296" w:author="Abhishek Deep Nigam" w:date="2015-10-26T01:01:00Z">
              <w:rPr>
                <w:rFonts w:ascii="Courier New" w:hAnsi="Courier New" w:cs="Courier New"/>
              </w:rPr>
            </w:rPrChange>
          </w:rPr>
          <w:t>[3]-&gt;M(Backtracking)</w:t>
        </w:r>
      </w:ins>
    </w:p>
    <w:p w14:paraId="2B9A94AC" w14:textId="77777777" w:rsidR="00073577" w:rsidRPr="00073577" w:rsidRDefault="00073577" w:rsidP="00073577">
      <w:pPr>
        <w:spacing w:before="0" w:after="0"/>
        <w:rPr>
          <w:ins w:id="3297" w:author="Abhishek Deep Nigam" w:date="2015-10-26T01:01:00Z"/>
          <w:rFonts w:ascii="Courier New" w:hAnsi="Courier New" w:cs="Courier New"/>
          <w:sz w:val="16"/>
          <w:szCs w:val="16"/>
          <w:rPrChange w:id="3298" w:author="Abhishek Deep Nigam" w:date="2015-10-26T01:01:00Z">
            <w:rPr>
              <w:ins w:id="3299" w:author="Abhishek Deep Nigam" w:date="2015-10-26T01:01:00Z"/>
              <w:rFonts w:ascii="Courier New" w:hAnsi="Courier New" w:cs="Courier New"/>
            </w:rPr>
          </w:rPrChange>
        </w:rPr>
      </w:pPr>
      <w:ins w:id="3300" w:author="Abhishek Deep Nigam" w:date="2015-10-26T01:01:00Z">
        <w:r w:rsidRPr="00073577">
          <w:rPr>
            <w:rFonts w:ascii="Courier New" w:hAnsi="Courier New" w:cs="Courier New"/>
            <w:sz w:val="16"/>
            <w:szCs w:val="16"/>
            <w:rPrChange w:id="3301" w:author="Abhishek Deep Nigam" w:date="2015-10-26T01:01:00Z">
              <w:rPr>
                <w:rFonts w:ascii="Courier New" w:hAnsi="Courier New" w:cs="Courier New"/>
              </w:rPr>
            </w:rPrChange>
          </w:rPr>
          <w:t>[3]-&gt;S(Backtracking)</w:t>
        </w:r>
      </w:ins>
    </w:p>
    <w:p w14:paraId="6446576F" w14:textId="77777777" w:rsidR="00073577" w:rsidRPr="00073577" w:rsidRDefault="00073577" w:rsidP="00073577">
      <w:pPr>
        <w:spacing w:before="0" w:after="0"/>
        <w:rPr>
          <w:ins w:id="3302" w:author="Abhishek Deep Nigam" w:date="2015-10-26T01:01:00Z"/>
          <w:rFonts w:ascii="Courier New" w:hAnsi="Courier New" w:cs="Courier New"/>
          <w:sz w:val="16"/>
          <w:szCs w:val="16"/>
          <w:rPrChange w:id="3303" w:author="Abhishek Deep Nigam" w:date="2015-10-26T01:01:00Z">
            <w:rPr>
              <w:ins w:id="3304" w:author="Abhishek Deep Nigam" w:date="2015-10-26T01:01:00Z"/>
              <w:rFonts w:ascii="Courier New" w:hAnsi="Courier New" w:cs="Courier New"/>
            </w:rPr>
          </w:rPrChange>
        </w:rPr>
      </w:pPr>
      <w:ins w:id="3305" w:author="Abhishek Deep Nigam" w:date="2015-10-26T01:01:00Z">
        <w:r w:rsidRPr="00073577">
          <w:rPr>
            <w:rFonts w:ascii="Courier New" w:hAnsi="Courier New" w:cs="Courier New"/>
            <w:sz w:val="16"/>
            <w:szCs w:val="16"/>
            <w:rPrChange w:id="3306" w:author="Abhishek Deep Nigam" w:date="2015-10-26T01:01:00Z">
              <w:rPr>
                <w:rFonts w:ascii="Courier New" w:hAnsi="Courier New" w:cs="Courier New"/>
              </w:rPr>
            </w:rPrChange>
          </w:rPr>
          <w:t>[3]-&gt;W(Backtracking)</w:t>
        </w:r>
      </w:ins>
    </w:p>
    <w:p w14:paraId="79952C11" w14:textId="77777777" w:rsidR="00073577" w:rsidRPr="00073577" w:rsidRDefault="00073577" w:rsidP="00073577">
      <w:pPr>
        <w:spacing w:before="0" w:after="0"/>
        <w:rPr>
          <w:ins w:id="3307" w:author="Abhishek Deep Nigam" w:date="2015-10-26T01:01:00Z"/>
          <w:rFonts w:ascii="Courier New" w:hAnsi="Courier New" w:cs="Courier New"/>
          <w:sz w:val="16"/>
          <w:szCs w:val="16"/>
          <w:rPrChange w:id="3308" w:author="Abhishek Deep Nigam" w:date="2015-10-26T01:01:00Z">
            <w:rPr>
              <w:ins w:id="3309" w:author="Abhishek Deep Nigam" w:date="2015-10-26T01:01:00Z"/>
              <w:rFonts w:ascii="Courier New" w:hAnsi="Courier New" w:cs="Courier New"/>
            </w:rPr>
          </w:rPrChange>
        </w:rPr>
      </w:pPr>
      <w:ins w:id="3310" w:author="Abhishek Deep Nigam" w:date="2015-10-26T01:01:00Z">
        <w:r w:rsidRPr="00073577">
          <w:rPr>
            <w:rFonts w:ascii="Courier New" w:hAnsi="Courier New" w:cs="Courier New"/>
            <w:sz w:val="16"/>
            <w:szCs w:val="16"/>
            <w:rPrChange w:id="3311" w:author="Abhishek Deep Nigam" w:date="2015-10-26T01:01:00Z">
              <w:rPr>
                <w:rFonts w:ascii="Courier New" w:hAnsi="Courier New" w:cs="Courier New"/>
              </w:rPr>
            </w:rPrChange>
          </w:rPr>
          <w:t>[2]-&gt;E[3]-&gt;A(Backtracking)</w:t>
        </w:r>
      </w:ins>
    </w:p>
    <w:p w14:paraId="6AC873D8" w14:textId="77777777" w:rsidR="00073577" w:rsidRPr="00073577" w:rsidRDefault="00073577" w:rsidP="00073577">
      <w:pPr>
        <w:spacing w:before="0" w:after="0"/>
        <w:rPr>
          <w:ins w:id="3312" w:author="Abhishek Deep Nigam" w:date="2015-10-26T01:01:00Z"/>
          <w:rFonts w:ascii="Courier New" w:hAnsi="Courier New" w:cs="Courier New"/>
          <w:sz w:val="16"/>
          <w:szCs w:val="16"/>
          <w:rPrChange w:id="3313" w:author="Abhishek Deep Nigam" w:date="2015-10-26T01:01:00Z">
            <w:rPr>
              <w:ins w:id="3314" w:author="Abhishek Deep Nigam" w:date="2015-10-26T01:01:00Z"/>
              <w:rFonts w:ascii="Courier New" w:hAnsi="Courier New" w:cs="Courier New"/>
            </w:rPr>
          </w:rPrChange>
        </w:rPr>
      </w:pPr>
      <w:ins w:id="3315" w:author="Abhishek Deep Nigam" w:date="2015-10-26T01:01:00Z">
        <w:r w:rsidRPr="00073577">
          <w:rPr>
            <w:rFonts w:ascii="Courier New" w:hAnsi="Courier New" w:cs="Courier New"/>
            <w:sz w:val="16"/>
            <w:szCs w:val="16"/>
            <w:rPrChange w:id="3316" w:author="Abhishek Deep Nigam" w:date="2015-10-26T01:01:00Z">
              <w:rPr>
                <w:rFonts w:ascii="Courier New" w:hAnsi="Courier New" w:cs="Courier New"/>
              </w:rPr>
            </w:rPrChange>
          </w:rPr>
          <w:t>[3]-&gt;M(Backtracking)</w:t>
        </w:r>
      </w:ins>
    </w:p>
    <w:p w14:paraId="2711266C" w14:textId="77777777" w:rsidR="00073577" w:rsidRPr="00073577" w:rsidRDefault="00073577" w:rsidP="00073577">
      <w:pPr>
        <w:spacing w:before="0" w:after="0"/>
        <w:rPr>
          <w:ins w:id="3317" w:author="Abhishek Deep Nigam" w:date="2015-10-26T01:01:00Z"/>
          <w:rFonts w:ascii="Courier New" w:hAnsi="Courier New" w:cs="Courier New"/>
          <w:sz w:val="16"/>
          <w:szCs w:val="16"/>
          <w:rPrChange w:id="3318" w:author="Abhishek Deep Nigam" w:date="2015-10-26T01:01:00Z">
            <w:rPr>
              <w:ins w:id="3319" w:author="Abhishek Deep Nigam" w:date="2015-10-26T01:01:00Z"/>
              <w:rFonts w:ascii="Courier New" w:hAnsi="Courier New" w:cs="Courier New"/>
            </w:rPr>
          </w:rPrChange>
        </w:rPr>
      </w:pPr>
      <w:ins w:id="3320" w:author="Abhishek Deep Nigam" w:date="2015-10-26T01:01:00Z">
        <w:r w:rsidRPr="00073577">
          <w:rPr>
            <w:rFonts w:ascii="Courier New" w:hAnsi="Courier New" w:cs="Courier New"/>
            <w:sz w:val="16"/>
            <w:szCs w:val="16"/>
            <w:rPrChange w:id="3321" w:author="Abhishek Deep Nigam" w:date="2015-10-26T01:01:00Z">
              <w:rPr>
                <w:rFonts w:ascii="Courier New" w:hAnsi="Courier New" w:cs="Courier New"/>
              </w:rPr>
            </w:rPrChange>
          </w:rPr>
          <w:t>[3]-&gt;S(Backtracking)</w:t>
        </w:r>
      </w:ins>
    </w:p>
    <w:p w14:paraId="57FBC7F0" w14:textId="77777777" w:rsidR="00073577" w:rsidRPr="00073577" w:rsidRDefault="00073577" w:rsidP="00073577">
      <w:pPr>
        <w:spacing w:before="0" w:after="0"/>
        <w:rPr>
          <w:ins w:id="3322" w:author="Abhishek Deep Nigam" w:date="2015-10-26T01:01:00Z"/>
          <w:rFonts w:ascii="Courier New" w:hAnsi="Courier New" w:cs="Courier New"/>
          <w:sz w:val="16"/>
          <w:szCs w:val="16"/>
          <w:rPrChange w:id="3323" w:author="Abhishek Deep Nigam" w:date="2015-10-26T01:01:00Z">
            <w:rPr>
              <w:ins w:id="3324" w:author="Abhishek Deep Nigam" w:date="2015-10-26T01:01:00Z"/>
              <w:rFonts w:ascii="Courier New" w:hAnsi="Courier New" w:cs="Courier New"/>
            </w:rPr>
          </w:rPrChange>
        </w:rPr>
      </w:pPr>
      <w:ins w:id="3325" w:author="Abhishek Deep Nigam" w:date="2015-10-26T01:01:00Z">
        <w:r w:rsidRPr="00073577">
          <w:rPr>
            <w:rFonts w:ascii="Courier New" w:hAnsi="Courier New" w:cs="Courier New"/>
            <w:sz w:val="16"/>
            <w:szCs w:val="16"/>
            <w:rPrChange w:id="3326" w:author="Abhishek Deep Nigam" w:date="2015-10-26T01:01:00Z">
              <w:rPr>
                <w:rFonts w:ascii="Courier New" w:hAnsi="Courier New" w:cs="Courier New"/>
              </w:rPr>
            </w:rPrChange>
          </w:rPr>
          <w:t>[3]-&gt;W(Backtracking)</w:t>
        </w:r>
      </w:ins>
    </w:p>
    <w:p w14:paraId="71321FB2" w14:textId="77777777" w:rsidR="00073577" w:rsidRPr="00073577" w:rsidRDefault="00073577" w:rsidP="00073577">
      <w:pPr>
        <w:spacing w:before="0" w:after="0"/>
        <w:rPr>
          <w:ins w:id="3327" w:author="Abhishek Deep Nigam" w:date="2015-10-26T01:01:00Z"/>
          <w:rFonts w:ascii="Courier New" w:hAnsi="Courier New" w:cs="Courier New"/>
          <w:sz w:val="16"/>
          <w:szCs w:val="16"/>
          <w:rPrChange w:id="3328" w:author="Abhishek Deep Nigam" w:date="2015-10-26T01:01:00Z">
            <w:rPr>
              <w:ins w:id="3329" w:author="Abhishek Deep Nigam" w:date="2015-10-26T01:01:00Z"/>
              <w:rFonts w:ascii="Courier New" w:hAnsi="Courier New" w:cs="Courier New"/>
            </w:rPr>
          </w:rPrChange>
        </w:rPr>
      </w:pPr>
      <w:ins w:id="3330" w:author="Abhishek Deep Nigam" w:date="2015-10-26T01:01:00Z">
        <w:r w:rsidRPr="00073577">
          <w:rPr>
            <w:rFonts w:ascii="Courier New" w:hAnsi="Courier New" w:cs="Courier New"/>
            <w:sz w:val="16"/>
            <w:szCs w:val="16"/>
            <w:rPrChange w:id="3331" w:author="Abhishek Deep Nigam" w:date="2015-10-26T01:01:00Z">
              <w:rPr>
                <w:rFonts w:ascii="Courier New" w:hAnsi="Courier New" w:cs="Courier New"/>
              </w:rPr>
            </w:rPrChange>
          </w:rPr>
          <w:t>[0]-&gt;Q[1]-&gt;A[2]-&gt;A[3]-&gt;A(Backtracking)</w:t>
        </w:r>
      </w:ins>
    </w:p>
    <w:p w14:paraId="2AF6E3E1" w14:textId="77777777" w:rsidR="00073577" w:rsidRPr="00073577" w:rsidRDefault="00073577" w:rsidP="00073577">
      <w:pPr>
        <w:spacing w:before="0" w:after="0"/>
        <w:rPr>
          <w:ins w:id="3332" w:author="Abhishek Deep Nigam" w:date="2015-10-26T01:01:00Z"/>
          <w:rFonts w:ascii="Courier New" w:hAnsi="Courier New" w:cs="Courier New"/>
          <w:sz w:val="16"/>
          <w:szCs w:val="16"/>
          <w:rPrChange w:id="3333" w:author="Abhishek Deep Nigam" w:date="2015-10-26T01:01:00Z">
            <w:rPr>
              <w:ins w:id="3334" w:author="Abhishek Deep Nigam" w:date="2015-10-26T01:01:00Z"/>
              <w:rFonts w:ascii="Courier New" w:hAnsi="Courier New" w:cs="Courier New"/>
            </w:rPr>
          </w:rPrChange>
        </w:rPr>
      </w:pPr>
      <w:ins w:id="3335" w:author="Abhishek Deep Nigam" w:date="2015-10-26T01:01:00Z">
        <w:r w:rsidRPr="00073577">
          <w:rPr>
            <w:rFonts w:ascii="Courier New" w:hAnsi="Courier New" w:cs="Courier New"/>
            <w:sz w:val="16"/>
            <w:szCs w:val="16"/>
            <w:rPrChange w:id="3336" w:author="Abhishek Deep Nigam" w:date="2015-10-26T01:01:00Z">
              <w:rPr>
                <w:rFonts w:ascii="Courier New" w:hAnsi="Courier New" w:cs="Courier New"/>
              </w:rPr>
            </w:rPrChange>
          </w:rPr>
          <w:t>[3]-&gt;M(Backtracking)</w:t>
        </w:r>
      </w:ins>
    </w:p>
    <w:p w14:paraId="5C90FE16" w14:textId="77777777" w:rsidR="00073577" w:rsidRPr="00073577" w:rsidRDefault="00073577" w:rsidP="00073577">
      <w:pPr>
        <w:spacing w:before="0" w:after="0"/>
        <w:rPr>
          <w:ins w:id="3337" w:author="Abhishek Deep Nigam" w:date="2015-10-26T01:01:00Z"/>
          <w:rFonts w:ascii="Courier New" w:hAnsi="Courier New" w:cs="Courier New"/>
          <w:sz w:val="16"/>
          <w:szCs w:val="16"/>
          <w:rPrChange w:id="3338" w:author="Abhishek Deep Nigam" w:date="2015-10-26T01:01:00Z">
            <w:rPr>
              <w:ins w:id="3339" w:author="Abhishek Deep Nigam" w:date="2015-10-26T01:01:00Z"/>
              <w:rFonts w:ascii="Courier New" w:hAnsi="Courier New" w:cs="Courier New"/>
            </w:rPr>
          </w:rPrChange>
        </w:rPr>
      </w:pPr>
      <w:ins w:id="3340" w:author="Abhishek Deep Nigam" w:date="2015-10-26T01:01:00Z">
        <w:r w:rsidRPr="00073577">
          <w:rPr>
            <w:rFonts w:ascii="Courier New" w:hAnsi="Courier New" w:cs="Courier New"/>
            <w:sz w:val="16"/>
            <w:szCs w:val="16"/>
            <w:rPrChange w:id="3341" w:author="Abhishek Deep Nigam" w:date="2015-10-26T01:01:00Z">
              <w:rPr>
                <w:rFonts w:ascii="Courier New" w:hAnsi="Courier New" w:cs="Courier New"/>
              </w:rPr>
            </w:rPrChange>
          </w:rPr>
          <w:t>[3]-&gt;S(Backtracking)</w:t>
        </w:r>
      </w:ins>
    </w:p>
    <w:p w14:paraId="4170798B" w14:textId="77777777" w:rsidR="00073577" w:rsidRPr="00073577" w:rsidRDefault="00073577" w:rsidP="00073577">
      <w:pPr>
        <w:spacing w:before="0" w:after="0"/>
        <w:rPr>
          <w:ins w:id="3342" w:author="Abhishek Deep Nigam" w:date="2015-10-26T01:01:00Z"/>
          <w:rFonts w:ascii="Courier New" w:hAnsi="Courier New" w:cs="Courier New"/>
          <w:sz w:val="16"/>
          <w:szCs w:val="16"/>
          <w:rPrChange w:id="3343" w:author="Abhishek Deep Nigam" w:date="2015-10-26T01:01:00Z">
            <w:rPr>
              <w:ins w:id="3344" w:author="Abhishek Deep Nigam" w:date="2015-10-26T01:01:00Z"/>
              <w:rFonts w:ascii="Courier New" w:hAnsi="Courier New" w:cs="Courier New"/>
            </w:rPr>
          </w:rPrChange>
        </w:rPr>
      </w:pPr>
      <w:ins w:id="3345" w:author="Abhishek Deep Nigam" w:date="2015-10-26T01:01:00Z">
        <w:r w:rsidRPr="00073577">
          <w:rPr>
            <w:rFonts w:ascii="Courier New" w:hAnsi="Courier New" w:cs="Courier New"/>
            <w:sz w:val="16"/>
            <w:szCs w:val="16"/>
            <w:rPrChange w:id="3346" w:author="Abhishek Deep Nigam" w:date="2015-10-26T01:01:00Z">
              <w:rPr>
                <w:rFonts w:ascii="Courier New" w:hAnsi="Courier New" w:cs="Courier New"/>
              </w:rPr>
            </w:rPrChange>
          </w:rPr>
          <w:t>[3]-&gt;W(Backtracking)</w:t>
        </w:r>
      </w:ins>
    </w:p>
    <w:p w14:paraId="12F3A463" w14:textId="77777777" w:rsidR="00073577" w:rsidRPr="00073577" w:rsidRDefault="00073577" w:rsidP="00073577">
      <w:pPr>
        <w:spacing w:before="0" w:after="0"/>
        <w:rPr>
          <w:ins w:id="3347" w:author="Abhishek Deep Nigam" w:date="2015-10-26T01:01:00Z"/>
          <w:rFonts w:ascii="Courier New" w:hAnsi="Courier New" w:cs="Courier New"/>
          <w:sz w:val="16"/>
          <w:szCs w:val="16"/>
          <w:rPrChange w:id="3348" w:author="Abhishek Deep Nigam" w:date="2015-10-26T01:01:00Z">
            <w:rPr>
              <w:ins w:id="3349" w:author="Abhishek Deep Nigam" w:date="2015-10-26T01:01:00Z"/>
              <w:rFonts w:ascii="Courier New" w:hAnsi="Courier New" w:cs="Courier New"/>
            </w:rPr>
          </w:rPrChange>
        </w:rPr>
      </w:pPr>
      <w:ins w:id="3350" w:author="Abhishek Deep Nigam" w:date="2015-10-26T01:01:00Z">
        <w:r w:rsidRPr="00073577">
          <w:rPr>
            <w:rFonts w:ascii="Courier New" w:hAnsi="Courier New" w:cs="Courier New"/>
            <w:sz w:val="16"/>
            <w:szCs w:val="16"/>
            <w:rPrChange w:id="3351" w:author="Abhishek Deep Nigam" w:date="2015-10-26T01:01:00Z">
              <w:rPr>
                <w:rFonts w:ascii="Courier New" w:hAnsi="Courier New" w:cs="Courier New"/>
              </w:rPr>
            </w:rPrChange>
          </w:rPr>
          <w:t>[2]-&gt;R[3]-&gt;A(Backtracking)</w:t>
        </w:r>
      </w:ins>
    </w:p>
    <w:p w14:paraId="27F62A1B" w14:textId="77777777" w:rsidR="00073577" w:rsidRPr="00073577" w:rsidRDefault="00073577" w:rsidP="00073577">
      <w:pPr>
        <w:spacing w:before="0" w:after="0"/>
        <w:rPr>
          <w:ins w:id="3352" w:author="Abhishek Deep Nigam" w:date="2015-10-26T01:01:00Z"/>
          <w:rFonts w:ascii="Courier New" w:hAnsi="Courier New" w:cs="Courier New"/>
          <w:sz w:val="16"/>
          <w:szCs w:val="16"/>
          <w:rPrChange w:id="3353" w:author="Abhishek Deep Nigam" w:date="2015-10-26T01:01:00Z">
            <w:rPr>
              <w:ins w:id="3354" w:author="Abhishek Deep Nigam" w:date="2015-10-26T01:01:00Z"/>
              <w:rFonts w:ascii="Courier New" w:hAnsi="Courier New" w:cs="Courier New"/>
            </w:rPr>
          </w:rPrChange>
        </w:rPr>
      </w:pPr>
      <w:ins w:id="3355" w:author="Abhishek Deep Nigam" w:date="2015-10-26T01:01:00Z">
        <w:r w:rsidRPr="00073577">
          <w:rPr>
            <w:rFonts w:ascii="Courier New" w:hAnsi="Courier New" w:cs="Courier New"/>
            <w:sz w:val="16"/>
            <w:szCs w:val="16"/>
            <w:rPrChange w:id="3356" w:author="Abhishek Deep Nigam" w:date="2015-10-26T01:01:00Z">
              <w:rPr>
                <w:rFonts w:ascii="Courier New" w:hAnsi="Courier New" w:cs="Courier New"/>
              </w:rPr>
            </w:rPrChange>
          </w:rPr>
          <w:t>[3]-&gt;M(Backtracking)</w:t>
        </w:r>
      </w:ins>
    </w:p>
    <w:p w14:paraId="29BA13DE" w14:textId="77777777" w:rsidR="00073577" w:rsidRPr="00073577" w:rsidRDefault="00073577" w:rsidP="00073577">
      <w:pPr>
        <w:spacing w:before="0" w:after="0"/>
        <w:rPr>
          <w:ins w:id="3357" w:author="Abhishek Deep Nigam" w:date="2015-10-26T01:01:00Z"/>
          <w:rFonts w:ascii="Courier New" w:hAnsi="Courier New" w:cs="Courier New"/>
          <w:sz w:val="16"/>
          <w:szCs w:val="16"/>
          <w:rPrChange w:id="3358" w:author="Abhishek Deep Nigam" w:date="2015-10-26T01:01:00Z">
            <w:rPr>
              <w:ins w:id="3359" w:author="Abhishek Deep Nigam" w:date="2015-10-26T01:01:00Z"/>
              <w:rFonts w:ascii="Courier New" w:hAnsi="Courier New" w:cs="Courier New"/>
            </w:rPr>
          </w:rPrChange>
        </w:rPr>
      </w:pPr>
      <w:ins w:id="3360" w:author="Abhishek Deep Nigam" w:date="2015-10-26T01:01:00Z">
        <w:r w:rsidRPr="00073577">
          <w:rPr>
            <w:rFonts w:ascii="Courier New" w:hAnsi="Courier New" w:cs="Courier New"/>
            <w:sz w:val="16"/>
            <w:szCs w:val="16"/>
            <w:rPrChange w:id="3361" w:author="Abhishek Deep Nigam" w:date="2015-10-26T01:01:00Z">
              <w:rPr>
                <w:rFonts w:ascii="Courier New" w:hAnsi="Courier New" w:cs="Courier New"/>
              </w:rPr>
            </w:rPrChange>
          </w:rPr>
          <w:t>[3]-&gt;S(Backtracking)</w:t>
        </w:r>
      </w:ins>
    </w:p>
    <w:p w14:paraId="6298FF1E" w14:textId="77777777" w:rsidR="00073577" w:rsidRPr="00073577" w:rsidRDefault="00073577" w:rsidP="00073577">
      <w:pPr>
        <w:spacing w:before="0" w:after="0"/>
        <w:rPr>
          <w:ins w:id="3362" w:author="Abhishek Deep Nigam" w:date="2015-10-26T01:01:00Z"/>
          <w:rFonts w:ascii="Courier New" w:hAnsi="Courier New" w:cs="Courier New"/>
          <w:sz w:val="16"/>
          <w:szCs w:val="16"/>
          <w:rPrChange w:id="3363" w:author="Abhishek Deep Nigam" w:date="2015-10-26T01:01:00Z">
            <w:rPr>
              <w:ins w:id="3364" w:author="Abhishek Deep Nigam" w:date="2015-10-26T01:01:00Z"/>
              <w:rFonts w:ascii="Courier New" w:hAnsi="Courier New" w:cs="Courier New"/>
            </w:rPr>
          </w:rPrChange>
        </w:rPr>
      </w:pPr>
      <w:ins w:id="3365" w:author="Abhishek Deep Nigam" w:date="2015-10-26T01:01:00Z">
        <w:r w:rsidRPr="00073577">
          <w:rPr>
            <w:rFonts w:ascii="Courier New" w:hAnsi="Courier New" w:cs="Courier New"/>
            <w:sz w:val="16"/>
            <w:szCs w:val="16"/>
            <w:rPrChange w:id="3366" w:author="Abhishek Deep Nigam" w:date="2015-10-26T01:01:00Z">
              <w:rPr>
                <w:rFonts w:ascii="Courier New" w:hAnsi="Courier New" w:cs="Courier New"/>
              </w:rPr>
            </w:rPrChange>
          </w:rPr>
          <w:t>[3]-&gt;W(Backtracking)</w:t>
        </w:r>
      </w:ins>
    </w:p>
    <w:p w14:paraId="22800914" w14:textId="77777777" w:rsidR="00073577" w:rsidRPr="00073577" w:rsidRDefault="00073577" w:rsidP="00073577">
      <w:pPr>
        <w:spacing w:before="0" w:after="0"/>
        <w:rPr>
          <w:ins w:id="3367" w:author="Abhishek Deep Nigam" w:date="2015-10-26T01:01:00Z"/>
          <w:rFonts w:ascii="Courier New" w:hAnsi="Courier New" w:cs="Courier New"/>
          <w:sz w:val="16"/>
          <w:szCs w:val="16"/>
          <w:rPrChange w:id="3368" w:author="Abhishek Deep Nigam" w:date="2015-10-26T01:01:00Z">
            <w:rPr>
              <w:ins w:id="3369" w:author="Abhishek Deep Nigam" w:date="2015-10-26T01:01:00Z"/>
              <w:rFonts w:ascii="Courier New" w:hAnsi="Courier New" w:cs="Courier New"/>
            </w:rPr>
          </w:rPrChange>
        </w:rPr>
      </w:pPr>
      <w:ins w:id="3370" w:author="Abhishek Deep Nigam" w:date="2015-10-26T01:01:00Z">
        <w:r w:rsidRPr="00073577">
          <w:rPr>
            <w:rFonts w:ascii="Courier New" w:hAnsi="Courier New" w:cs="Courier New"/>
            <w:sz w:val="16"/>
            <w:szCs w:val="16"/>
            <w:rPrChange w:id="3371" w:author="Abhishek Deep Nigam" w:date="2015-10-26T01:01:00Z">
              <w:rPr>
                <w:rFonts w:ascii="Courier New" w:hAnsi="Courier New" w:cs="Courier New"/>
              </w:rPr>
            </w:rPrChange>
          </w:rPr>
          <w:t>[1]-&gt;B(Backtracking)</w:t>
        </w:r>
      </w:ins>
    </w:p>
    <w:p w14:paraId="24E8FC50" w14:textId="77777777" w:rsidR="00073577" w:rsidRPr="00073577" w:rsidRDefault="00073577" w:rsidP="00073577">
      <w:pPr>
        <w:spacing w:before="0" w:after="0"/>
        <w:rPr>
          <w:ins w:id="3372" w:author="Abhishek Deep Nigam" w:date="2015-10-26T01:01:00Z"/>
          <w:rFonts w:ascii="Courier New" w:hAnsi="Courier New" w:cs="Courier New"/>
          <w:sz w:val="16"/>
          <w:szCs w:val="16"/>
          <w:rPrChange w:id="3373" w:author="Abhishek Deep Nigam" w:date="2015-10-26T01:01:00Z">
            <w:rPr>
              <w:ins w:id="3374" w:author="Abhishek Deep Nigam" w:date="2015-10-26T01:01:00Z"/>
              <w:rFonts w:ascii="Courier New" w:hAnsi="Courier New" w:cs="Courier New"/>
            </w:rPr>
          </w:rPrChange>
        </w:rPr>
      </w:pPr>
      <w:ins w:id="3375" w:author="Abhishek Deep Nigam" w:date="2015-10-26T01:01:00Z">
        <w:r w:rsidRPr="00073577">
          <w:rPr>
            <w:rFonts w:ascii="Courier New" w:hAnsi="Courier New" w:cs="Courier New"/>
            <w:sz w:val="16"/>
            <w:szCs w:val="16"/>
            <w:rPrChange w:id="3376" w:author="Abhishek Deep Nigam" w:date="2015-10-26T01:01:00Z">
              <w:rPr>
                <w:rFonts w:ascii="Courier New" w:hAnsi="Courier New" w:cs="Courier New"/>
              </w:rPr>
            </w:rPrChange>
          </w:rPr>
          <w:t>[1]-&gt;C(Backtracking)</w:t>
        </w:r>
      </w:ins>
    </w:p>
    <w:p w14:paraId="19245DCF" w14:textId="77777777" w:rsidR="00073577" w:rsidRPr="00073577" w:rsidRDefault="00073577" w:rsidP="00073577">
      <w:pPr>
        <w:spacing w:before="0" w:after="0"/>
        <w:rPr>
          <w:ins w:id="3377" w:author="Abhishek Deep Nigam" w:date="2015-10-26T01:01:00Z"/>
          <w:rFonts w:ascii="Courier New" w:hAnsi="Courier New" w:cs="Courier New"/>
          <w:sz w:val="16"/>
          <w:szCs w:val="16"/>
          <w:rPrChange w:id="3378" w:author="Abhishek Deep Nigam" w:date="2015-10-26T01:01:00Z">
            <w:rPr>
              <w:ins w:id="3379" w:author="Abhishek Deep Nigam" w:date="2015-10-26T01:01:00Z"/>
              <w:rFonts w:ascii="Courier New" w:hAnsi="Courier New" w:cs="Courier New"/>
            </w:rPr>
          </w:rPrChange>
        </w:rPr>
      </w:pPr>
      <w:ins w:id="3380" w:author="Abhishek Deep Nigam" w:date="2015-10-26T01:01:00Z">
        <w:r w:rsidRPr="00073577">
          <w:rPr>
            <w:rFonts w:ascii="Courier New" w:hAnsi="Courier New" w:cs="Courier New"/>
            <w:sz w:val="16"/>
            <w:szCs w:val="16"/>
            <w:rPrChange w:id="3381" w:author="Abhishek Deep Nigam" w:date="2015-10-26T01:01:00Z">
              <w:rPr>
                <w:rFonts w:ascii="Courier New" w:hAnsi="Courier New" w:cs="Courier New"/>
              </w:rPr>
            </w:rPrChange>
          </w:rPr>
          <w:t>[1]-&gt;D[2]-&gt;E[3]-&gt;A(Backtracking)</w:t>
        </w:r>
      </w:ins>
    </w:p>
    <w:p w14:paraId="232F9263" w14:textId="77777777" w:rsidR="00073577" w:rsidRPr="00073577" w:rsidRDefault="00073577" w:rsidP="00073577">
      <w:pPr>
        <w:spacing w:before="0" w:after="0"/>
        <w:rPr>
          <w:ins w:id="3382" w:author="Abhishek Deep Nigam" w:date="2015-10-26T01:01:00Z"/>
          <w:rFonts w:ascii="Courier New" w:hAnsi="Courier New" w:cs="Courier New"/>
          <w:sz w:val="16"/>
          <w:szCs w:val="16"/>
          <w:rPrChange w:id="3383" w:author="Abhishek Deep Nigam" w:date="2015-10-26T01:01:00Z">
            <w:rPr>
              <w:ins w:id="3384" w:author="Abhishek Deep Nigam" w:date="2015-10-26T01:01:00Z"/>
              <w:rFonts w:ascii="Courier New" w:hAnsi="Courier New" w:cs="Courier New"/>
            </w:rPr>
          </w:rPrChange>
        </w:rPr>
      </w:pPr>
      <w:ins w:id="3385" w:author="Abhishek Deep Nigam" w:date="2015-10-26T01:01:00Z">
        <w:r w:rsidRPr="00073577">
          <w:rPr>
            <w:rFonts w:ascii="Courier New" w:hAnsi="Courier New" w:cs="Courier New"/>
            <w:sz w:val="16"/>
            <w:szCs w:val="16"/>
            <w:rPrChange w:id="3386" w:author="Abhishek Deep Nigam" w:date="2015-10-26T01:01:00Z">
              <w:rPr>
                <w:rFonts w:ascii="Courier New" w:hAnsi="Courier New" w:cs="Courier New"/>
              </w:rPr>
            </w:rPrChange>
          </w:rPr>
          <w:t>[3]-&gt;M(Backtracking)</w:t>
        </w:r>
      </w:ins>
    </w:p>
    <w:p w14:paraId="730F9EAD" w14:textId="77777777" w:rsidR="00073577" w:rsidRPr="00073577" w:rsidRDefault="00073577" w:rsidP="00073577">
      <w:pPr>
        <w:spacing w:before="0" w:after="0"/>
        <w:rPr>
          <w:ins w:id="3387" w:author="Abhishek Deep Nigam" w:date="2015-10-26T01:01:00Z"/>
          <w:rFonts w:ascii="Courier New" w:hAnsi="Courier New" w:cs="Courier New"/>
          <w:sz w:val="16"/>
          <w:szCs w:val="16"/>
          <w:rPrChange w:id="3388" w:author="Abhishek Deep Nigam" w:date="2015-10-26T01:01:00Z">
            <w:rPr>
              <w:ins w:id="3389" w:author="Abhishek Deep Nigam" w:date="2015-10-26T01:01:00Z"/>
              <w:rFonts w:ascii="Courier New" w:hAnsi="Courier New" w:cs="Courier New"/>
            </w:rPr>
          </w:rPrChange>
        </w:rPr>
      </w:pPr>
      <w:ins w:id="3390" w:author="Abhishek Deep Nigam" w:date="2015-10-26T01:01:00Z">
        <w:r w:rsidRPr="00073577">
          <w:rPr>
            <w:rFonts w:ascii="Courier New" w:hAnsi="Courier New" w:cs="Courier New"/>
            <w:sz w:val="16"/>
            <w:szCs w:val="16"/>
            <w:rPrChange w:id="3391" w:author="Abhishek Deep Nigam" w:date="2015-10-26T01:01:00Z">
              <w:rPr>
                <w:rFonts w:ascii="Courier New" w:hAnsi="Courier New" w:cs="Courier New"/>
              </w:rPr>
            </w:rPrChange>
          </w:rPr>
          <w:t>[3]-&gt;S(Backtracking)</w:t>
        </w:r>
      </w:ins>
    </w:p>
    <w:p w14:paraId="39475453" w14:textId="77777777" w:rsidR="00073577" w:rsidRPr="00073577" w:rsidRDefault="00073577" w:rsidP="00073577">
      <w:pPr>
        <w:spacing w:before="0" w:after="0"/>
        <w:rPr>
          <w:ins w:id="3392" w:author="Abhishek Deep Nigam" w:date="2015-10-26T01:01:00Z"/>
          <w:rFonts w:ascii="Courier New" w:hAnsi="Courier New" w:cs="Courier New"/>
          <w:sz w:val="16"/>
          <w:szCs w:val="16"/>
          <w:rPrChange w:id="3393" w:author="Abhishek Deep Nigam" w:date="2015-10-26T01:01:00Z">
            <w:rPr>
              <w:ins w:id="3394" w:author="Abhishek Deep Nigam" w:date="2015-10-26T01:01:00Z"/>
              <w:rFonts w:ascii="Courier New" w:hAnsi="Courier New" w:cs="Courier New"/>
            </w:rPr>
          </w:rPrChange>
        </w:rPr>
      </w:pPr>
      <w:ins w:id="3395" w:author="Abhishek Deep Nigam" w:date="2015-10-26T01:01:00Z">
        <w:r w:rsidRPr="00073577">
          <w:rPr>
            <w:rFonts w:ascii="Courier New" w:hAnsi="Courier New" w:cs="Courier New"/>
            <w:sz w:val="16"/>
            <w:szCs w:val="16"/>
            <w:rPrChange w:id="3396" w:author="Abhishek Deep Nigam" w:date="2015-10-26T01:01:00Z">
              <w:rPr>
                <w:rFonts w:ascii="Courier New" w:hAnsi="Courier New" w:cs="Courier New"/>
              </w:rPr>
            </w:rPrChange>
          </w:rPr>
          <w:t>[3]-&gt;W(Backtracking)</w:t>
        </w:r>
      </w:ins>
    </w:p>
    <w:p w14:paraId="007AC933" w14:textId="77777777" w:rsidR="00073577" w:rsidRPr="00073577" w:rsidRDefault="00073577" w:rsidP="00073577">
      <w:pPr>
        <w:spacing w:before="0" w:after="0"/>
        <w:rPr>
          <w:ins w:id="3397" w:author="Abhishek Deep Nigam" w:date="2015-10-26T01:01:00Z"/>
          <w:rFonts w:ascii="Courier New" w:hAnsi="Courier New" w:cs="Courier New"/>
          <w:sz w:val="16"/>
          <w:szCs w:val="16"/>
          <w:rPrChange w:id="3398" w:author="Abhishek Deep Nigam" w:date="2015-10-26T01:01:00Z">
            <w:rPr>
              <w:ins w:id="3399" w:author="Abhishek Deep Nigam" w:date="2015-10-26T01:01:00Z"/>
              <w:rFonts w:ascii="Courier New" w:hAnsi="Courier New" w:cs="Courier New"/>
            </w:rPr>
          </w:rPrChange>
        </w:rPr>
      </w:pPr>
      <w:ins w:id="3400" w:author="Abhishek Deep Nigam" w:date="2015-10-26T01:01:00Z">
        <w:r w:rsidRPr="00073577">
          <w:rPr>
            <w:rFonts w:ascii="Courier New" w:hAnsi="Courier New" w:cs="Courier New"/>
            <w:sz w:val="16"/>
            <w:szCs w:val="16"/>
            <w:rPrChange w:id="3401" w:author="Abhishek Deep Nigam" w:date="2015-10-26T01:01:00Z">
              <w:rPr>
                <w:rFonts w:ascii="Courier New" w:hAnsi="Courier New" w:cs="Courier New"/>
              </w:rPr>
            </w:rPrChange>
          </w:rPr>
          <w:t>[2]-&gt;L[3]-&gt;A(Backtracking)</w:t>
        </w:r>
      </w:ins>
    </w:p>
    <w:p w14:paraId="0185633A" w14:textId="77777777" w:rsidR="00073577" w:rsidRPr="00073577" w:rsidRDefault="00073577" w:rsidP="00073577">
      <w:pPr>
        <w:spacing w:before="0" w:after="0"/>
        <w:rPr>
          <w:ins w:id="3402" w:author="Abhishek Deep Nigam" w:date="2015-10-26T01:01:00Z"/>
          <w:rFonts w:ascii="Courier New" w:hAnsi="Courier New" w:cs="Courier New"/>
          <w:sz w:val="16"/>
          <w:szCs w:val="16"/>
          <w:rPrChange w:id="3403" w:author="Abhishek Deep Nigam" w:date="2015-10-26T01:01:00Z">
            <w:rPr>
              <w:ins w:id="3404" w:author="Abhishek Deep Nigam" w:date="2015-10-26T01:01:00Z"/>
              <w:rFonts w:ascii="Courier New" w:hAnsi="Courier New" w:cs="Courier New"/>
            </w:rPr>
          </w:rPrChange>
        </w:rPr>
      </w:pPr>
      <w:ins w:id="3405" w:author="Abhishek Deep Nigam" w:date="2015-10-26T01:01:00Z">
        <w:r w:rsidRPr="00073577">
          <w:rPr>
            <w:rFonts w:ascii="Courier New" w:hAnsi="Courier New" w:cs="Courier New"/>
            <w:sz w:val="16"/>
            <w:szCs w:val="16"/>
            <w:rPrChange w:id="3406" w:author="Abhishek Deep Nigam" w:date="2015-10-26T01:01:00Z">
              <w:rPr>
                <w:rFonts w:ascii="Courier New" w:hAnsi="Courier New" w:cs="Courier New"/>
              </w:rPr>
            </w:rPrChange>
          </w:rPr>
          <w:t>[3]-&gt;M(Backtracking)</w:t>
        </w:r>
      </w:ins>
    </w:p>
    <w:p w14:paraId="753C564D" w14:textId="77777777" w:rsidR="00073577" w:rsidRPr="00073577" w:rsidRDefault="00073577" w:rsidP="00073577">
      <w:pPr>
        <w:spacing w:before="0" w:after="0"/>
        <w:rPr>
          <w:ins w:id="3407" w:author="Abhishek Deep Nigam" w:date="2015-10-26T01:01:00Z"/>
          <w:rFonts w:ascii="Courier New" w:hAnsi="Courier New" w:cs="Courier New"/>
          <w:sz w:val="16"/>
          <w:szCs w:val="16"/>
          <w:rPrChange w:id="3408" w:author="Abhishek Deep Nigam" w:date="2015-10-26T01:01:00Z">
            <w:rPr>
              <w:ins w:id="3409" w:author="Abhishek Deep Nigam" w:date="2015-10-26T01:01:00Z"/>
              <w:rFonts w:ascii="Courier New" w:hAnsi="Courier New" w:cs="Courier New"/>
            </w:rPr>
          </w:rPrChange>
        </w:rPr>
      </w:pPr>
      <w:ins w:id="3410" w:author="Abhishek Deep Nigam" w:date="2015-10-26T01:01:00Z">
        <w:r w:rsidRPr="00073577">
          <w:rPr>
            <w:rFonts w:ascii="Courier New" w:hAnsi="Courier New" w:cs="Courier New"/>
            <w:sz w:val="16"/>
            <w:szCs w:val="16"/>
            <w:rPrChange w:id="3411" w:author="Abhishek Deep Nigam" w:date="2015-10-26T01:01:00Z">
              <w:rPr>
                <w:rFonts w:ascii="Courier New" w:hAnsi="Courier New" w:cs="Courier New"/>
              </w:rPr>
            </w:rPrChange>
          </w:rPr>
          <w:t>[3]-&gt;S(Backtracking)</w:t>
        </w:r>
      </w:ins>
    </w:p>
    <w:p w14:paraId="26C7B016" w14:textId="77777777" w:rsidR="00073577" w:rsidRPr="00073577" w:rsidRDefault="00073577" w:rsidP="00073577">
      <w:pPr>
        <w:spacing w:before="0" w:after="0"/>
        <w:rPr>
          <w:ins w:id="3412" w:author="Abhishek Deep Nigam" w:date="2015-10-26T01:01:00Z"/>
          <w:rFonts w:ascii="Courier New" w:hAnsi="Courier New" w:cs="Courier New"/>
          <w:sz w:val="16"/>
          <w:szCs w:val="16"/>
          <w:rPrChange w:id="3413" w:author="Abhishek Deep Nigam" w:date="2015-10-26T01:01:00Z">
            <w:rPr>
              <w:ins w:id="3414" w:author="Abhishek Deep Nigam" w:date="2015-10-26T01:01:00Z"/>
              <w:rFonts w:ascii="Courier New" w:hAnsi="Courier New" w:cs="Courier New"/>
            </w:rPr>
          </w:rPrChange>
        </w:rPr>
      </w:pPr>
      <w:ins w:id="3415" w:author="Abhishek Deep Nigam" w:date="2015-10-26T01:01:00Z">
        <w:r w:rsidRPr="00073577">
          <w:rPr>
            <w:rFonts w:ascii="Courier New" w:hAnsi="Courier New" w:cs="Courier New"/>
            <w:sz w:val="16"/>
            <w:szCs w:val="16"/>
            <w:rPrChange w:id="3416" w:author="Abhishek Deep Nigam" w:date="2015-10-26T01:01:00Z">
              <w:rPr>
                <w:rFonts w:ascii="Courier New" w:hAnsi="Courier New" w:cs="Courier New"/>
              </w:rPr>
            </w:rPrChange>
          </w:rPr>
          <w:t>[3]-&gt;W(Backtracking)</w:t>
        </w:r>
      </w:ins>
    </w:p>
    <w:p w14:paraId="55BAFAB5" w14:textId="77777777" w:rsidR="00073577" w:rsidRPr="00073577" w:rsidRDefault="00073577" w:rsidP="00073577">
      <w:pPr>
        <w:spacing w:before="0" w:after="0"/>
        <w:rPr>
          <w:ins w:id="3417" w:author="Abhishek Deep Nigam" w:date="2015-10-26T01:01:00Z"/>
          <w:rFonts w:ascii="Courier New" w:hAnsi="Courier New" w:cs="Courier New"/>
          <w:sz w:val="16"/>
          <w:szCs w:val="16"/>
          <w:rPrChange w:id="3418" w:author="Abhishek Deep Nigam" w:date="2015-10-26T01:01:00Z">
            <w:rPr>
              <w:ins w:id="3419" w:author="Abhishek Deep Nigam" w:date="2015-10-26T01:01:00Z"/>
              <w:rFonts w:ascii="Courier New" w:hAnsi="Courier New" w:cs="Courier New"/>
            </w:rPr>
          </w:rPrChange>
        </w:rPr>
      </w:pPr>
      <w:ins w:id="3420" w:author="Abhishek Deep Nigam" w:date="2015-10-26T01:01:00Z">
        <w:r w:rsidRPr="00073577">
          <w:rPr>
            <w:rFonts w:ascii="Courier New" w:hAnsi="Courier New" w:cs="Courier New"/>
            <w:sz w:val="16"/>
            <w:szCs w:val="16"/>
            <w:rPrChange w:id="3421" w:author="Abhishek Deep Nigam" w:date="2015-10-26T01:01:00Z">
              <w:rPr>
                <w:rFonts w:ascii="Courier New" w:hAnsi="Courier New" w:cs="Courier New"/>
              </w:rPr>
            </w:rPrChange>
          </w:rPr>
          <w:t>[1]-&gt;F[2]-&gt;E[3]-&gt;A(Backtracking)</w:t>
        </w:r>
      </w:ins>
    </w:p>
    <w:p w14:paraId="0130CCDF" w14:textId="77777777" w:rsidR="00073577" w:rsidRPr="00073577" w:rsidRDefault="00073577" w:rsidP="00073577">
      <w:pPr>
        <w:spacing w:before="0" w:after="0"/>
        <w:rPr>
          <w:ins w:id="3422" w:author="Abhishek Deep Nigam" w:date="2015-10-26T01:01:00Z"/>
          <w:rFonts w:ascii="Courier New" w:hAnsi="Courier New" w:cs="Courier New"/>
          <w:sz w:val="16"/>
          <w:szCs w:val="16"/>
          <w:rPrChange w:id="3423" w:author="Abhishek Deep Nigam" w:date="2015-10-26T01:01:00Z">
            <w:rPr>
              <w:ins w:id="3424" w:author="Abhishek Deep Nigam" w:date="2015-10-26T01:01:00Z"/>
              <w:rFonts w:ascii="Courier New" w:hAnsi="Courier New" w:cs="Courier New"/>
            </w:rPr>
          </w:rPrChange>
        </w:rPr>
      </w:pPr>
      <w:ins w:id="3425" w:author="Abhishek Deep Nigam" w:date="2015-10-26T01:01:00Z">
        <w:r w:rsidRPr="00073577">
          <w:rPr>
            <w:rFonts w:ascii="Courier New" w:hAnsi="Courier New" w:cs="Courier New"/>
            <w:sz w:val="16"/>
            <w:szCs w:val="16"/>
            <w:rPrChange w:id="3426" w:author="Abhishek Deep Nigam" w:date="2015-10-26T01:01:00Z">
              <w:rPr>
                <w:rFonts w:ascii="Courier New" w:hAnsi="Courier New" w:cs="Courier New"/>
              </w:rPr>
            </w:rPrChange>
          </w:rPr>
          <w:t>[3]-&gt;M(Backtracking)</w:t>
        </w:r>
      </w:ins>
    </w:p>
    <w:p w14:paraId="483035B1" w14:textId="77777777" w:rsidR="00073577" w:rsidRPr="00073577" w:rsidRDefault="00073577" w:rsidP="00073577">
      <w:pPr>
        <w:spacing w:before="0" w:after="0"/>
        <w:rPr>
          <w:ins w:id="3427" w:author="Abhishek Deep Nigam" w:date="2015-10-26T01:01:00Z"/>
          <w:rFonts w:ascii="Courier New" w:hAnsi="Courier New" w:cs="Courier New"/>
          <w:sz w:val="16"/>
          <w:szCs w:val="16"/>
          <w:rPrChange w:id="3428" w:author="Abhishek Deep Nigam" w:date="2015-10-26T01:01:00Z">
            <w:rPr>
              <w:ins w:id="3429" w:author="Abhishek Deep Nigam" w:date="2015-10-26T01:01:00Z"/>
              <w:rFonts w:ascii="Courier New" w:hAnsi="Courier New" w:cs="Courier New"/>
            </w:rPr>
          </w:rPrChange>
        </w:rPr>
      </w:pPr>
      <w:ins w:id="3430" w:author="Abhishek Deep Nigam" w:date="2015-10-26T01:01:00Z">
        <w:r w:rsidRPr="00073577">
          <w:rPr>
            <w:rFonts w:ascii="Courier New" w:hAnsi="Courier New" w:cs="Courier New"/>
            <w:sz w:val="16"/>
            <w:szCs w:val="16"/>
            <w:rPrChange w:id="3431" w:author="Abhishek Deep Nigam" w:date="2015-10-26T01:01:00Z">
              <w:rPr>
                <w:rFonts w:ascii="Courier New" w:hAnsi="Courier New" w:cs="Courier New"/>
              </w:rPr>
            </w:rPrChange>
          </w:rPr>
          <w:t>[3]-&gt;S(Backtracking)</w:t>
        </w:r>
      </w:ins>
    </w:p>
    <w:p w14:paraId="7C88A75B" w14:textId="77777777" w:rsidR="00073577" w:rsidRPr="00073577" w:rsidRDefault="00073577" w:rsidP="00073577">
      <w:pPr>
        <w:spacing w:before="0" w:after="0"/>
        <w:rPr>
          <w:ins w:id="3432" w:author="Abhishek Deep Nigam" w:date="2015-10-26T01:01:00Z"/>
          <w:rFonts w:ascii="Courier New" w:hAnsi="Courier New" w:cs="Courier New"/>
          <w:sz w:val="16"/>
          <w:szCs w:val="16"/>
          <w:rPrChange w:id="3433" w:author="Abhishek Deep Nigam" w:date="2015-10-26T01:01:00Z">
            <w:rPr>
              <w:ins w:id="3434" w:author="Abhishek Deep Nigam" w:date="2015-10-26T01:01:00Z"/>
              <w:rFonts w:ascii="Courier New" w:hAnsi="Courier New" w:cs="Courier New"/>
            </w:rPr>
          </w:rPrChange>
        </w:rPr>
      </w:pPr>
      <w:ins w:id="3435" w:author="Abhishek Deep Nigam" w:date="2015-10-26T01:01:00Z">
        <w:r w:rsidRPr="00073577">
          <w:rPr>
            <w:rFonts w:ascii="Courier New" w:hAnsi="Courier New" w:cs="Courier New"/>
            <w:sz w:val="16"/>
            <w:szCs w:val="16"/>
            <w:rPrChange w:id="3436" w:author="Abhishek Deep Nigam" w:date="2015-10-26T01:01:00Z">
              <w:rPr>
                <w:rFonts w:ascii="Courier New" w:hAnsi="Courier New" w:cs="Courier New"/>
              </w:rPr>
            </w:rPrChange>
          </w:rPr>
          <w:t>[3]-&gt;W(Backtracking)</w:t>
        </w:r>
      </w:ins>
    </w:p>
    <w:p w14:paraId="2189547B" w14:textId="77777777" w:rsidR="00073577" w:rsidRPr="00073577" w:rsidRDefault="00073577" w:rsidP="00073577">
      <w:pPr>
        <w:spacing w:before="0" w:after="0"/>
        <w:rPr>
          <w:ins w:id="3437" w:author="Abhishek Deep Nigam" w:date="2015-10-26T01:01:00Z"/>
          <w:rFonts w:ascii="Courier New" w:hAnsi="Courier New" w:cs="Courier New"/>
          <w:sz w:val="16"/>
          <w:szCs w:val="16"/>
          <w:rPrChange w:id="3438" w:author="Abhishek Deep Nigam" w:date="2015-10-26T01:01:00Z">
            <w:rPr>
              <w:ins w:id="3439" w:author="Abhishek Deep Nigam" w:date="2015-10-26T01:01:00Z"/>
              <w:rFonts w:ascii="Courier New" w:hAnsi="Courier New" w:cs="Courier New"/>
            </w:rPr>
          </w:rPrChange>
        </w:rPr>
      </w:pPr>
      <w:ins w:id="3440" w:author="Abhishek Deep Nigam" w:date="2015-10-26T01:01:00Z">
        <w:r w:rsidRPr="00073577">
          <w:rPr>
            <w:rFonts w:ascii="Courier New" w:hAnsi="Courier New" w:cs="Courier New"/>
            <w:sz w:val="16"/>
            <w:szCs w:val="16"/>
            <w:rPrChange w:id="3441" w:author="Abhishek Deep Nigam" w:date="2015-10-26T01:01:00Z">
              <w:rPr>
                <w:rFonts w:ascii="Courier New" w:hAnsi="Courier New" w:cs="Courier New"/>
              </w:rPr>
            </w:rPrChange>
          </w:rPr>
          <w:t>[1]-&gt;H[2]-&gt;T[3]-&gt;A(Backtracking)</w:t>
        </w:r>
      </w:ins>
    </w:p>
    <w:p w14:paraId="2C7AC76E" w14:textId="77777777" w:rsidR="00073577" w:rsidRPr="00073577" w:rsidRDefault="00073577" w:rsidP="00073577">
      <w:pPr>
        <w:spacing w:before="0" w:after="0"/>
        <w:rPr>
          <w:ins w:id="3442" w:author="Abhishek Deep Nigam" w:date="2015-10-26T01:01:00Z"/>
          <w:rFonts w:ascii="Courier New" w:hAnsi="Courier New" w:cs="Courier New"/>
          <w:sz w:val="16"/>
          <w:szCs w:val="16"/>
          <w:rPrChange w:id="3443" w:author="Abhishek Deep Nigam" w:date="2015-10-26T01:01:00Z">
            <w:rPr>
              <w:ins w:id="3444" w:author="Abhishek Deep Nigam" w:date="2015-10-26T01:01:00Z"/>
              <w:rFonts w:ascii="Courier New" w:hAnsi="Courier New" w:cs="Courier New"/>
            </w:rPr>
          </w:rPrChange>
        </w:rPr>
      </w:pPr>
      <w:ins w:id="3445" w:author="Abhishek Deep Nigam" w:date="2015-10-26T01:01:00Z">
        <w:r w:rsidRPr="00073577">
          <w:rPr>
            <w:rFonts w:ascii="Courier New" w:hAnsi="Courier New" w:cs="Courier New"/>
            <w:sz w:val="16"/>
            <w:szCs w:val="16"/>
            <w:rPrChange w:id="3446" w:author="Abhishek Deep Nigam" w:date="2015-10-26T01:01:00Z">
              <w:rPr>
                <w:rFonts w:ascii="Courier New" w:hAnsi="Courier New" w:cs="Courier New"/>
              </w:rPr>
            </w:rPrChange>
          </w:rPr>
          <w:t>[3]-&gt;M(Backtracking)</w:t>
        </w:r>
      </w:ins>
    </w:p>
    <w:p w14:paraId="7D418B24" w14:textId="77777777" w:rsidR="00073577" w:rsidRPr="00073577" w:rsidRDefault="00073577" w:rsidP="00073577">
      <w:pPr>
        <w:spacing w:before="0" w:after="0"/>
        <w:rPr>
          <w:ins w:id="3447" w:author="Abhishek Deep Nigam" w:date="2015-10-26T01:01:00Z"/>
          <w:rFonts w:ascii="Courier New" w:hAnsi="Courier New" w:cs="Courier New"/>
          <w:sz w:val="16"/>
          <w:szCs w:val="16"/>
          <w:rPrChange w:id="3448" w:author="Abhishek Deep Nigam" w:date="2015-10-26T01:01:00Z">
            <w:rPr>
              <w:ins w:id="3449" w:author="Abhishek Deep Nigam" w:date="2015-10-26T01:01:00Z"/>
              <w:rFonts w:ascii="Courier New" w:hAnsi="Courier New" w:cs="Courier New"/>
            </w:rPr>
          </w:rPrChange>
        </w:rPr>
      </w:pPr>
      <w:ins w:id="3450" w:author="Abhishek Deep Nigam" w:date="2015-10-26T01:01:00Z">
        <w:r w:rsidRPr="00073577">
          <w:rPr>
            <w:rFonts w:ascii="Courier New" w:hAnsi="Courier New" w:cs="Courier New"/>
            <w:sz w:val="16"/>
            <w:szCs w:val="16"/>
            <w:rPrChange w:id="3451" w:author="Abhishek Deep Nigam" w:date="2015-10-26T01:01:00Z">
              <w:rPr>
                <w:rFonts w:ascii="Courier New" w:hAnsi="Courier New" w:cs="Courier New"/>
              </w:rPr>
            </w:rPrChange>
          </w:rPr>
          <w:t>[3]-&gt;S(Backtracking)</w:t>
        </w:r>
      </w:ins>
    </w:p>
    <w:p w14:paraId="5683EF85" w14:textId="77777777" w:rsidR="00073577" w:rsidRPr="00073577" w:rsidRDefault="00073577" w:rsidP="00073577">
      <w:pPr>
        <w:spacing w:before="0" w:after="0"/>
        <w:rPr>
          <w:ins w:id="3452" w:author="Abhishek Deep Nigam" w:date="2015-10-26T01:01:00Z"/>
          <w:rFonts w:ascii="Courier New" w:hAnsi="Courier New" w:cs="Courier New"/>
          <w:sz w:val="16"/>
          <w:szCs w:val="16"/>
          <w:rPrChange w:id="3453" w:author="Abhishek Deep Nigam" w:date="2015-10-26T01:01:00Z">
            <w:rPr>
              <w:ins w:id="3454" w:author="Abhishek Deep Nigam" w:date="2015-10-26T01:01:00Z"/>
              <w:rFonts w:ascii="Courier New" w:hAnsi="Courier New" w:cs="Courier New"/>
            </w:rPr>
          </w:rPrChange>
        </w:rPr>
      </w:pPr>
      <w:ins w:id="3455" w:author="Abhishek Deep Nigam" w:date="2015-10-26T01:01:00Z">
        <w:r w:rsidRPr="00073577">
          <w:rPr>
            <w:rFonts w:ascii="Courier New" w:hAnsi="Courier New" w:cs="Courier New"/>
            <w:sz w:val="16"/>
            <w:szCs w:val="16"/>
            <w:rPrChange w:id="3456" w:author="Abhishek Deep Nigam" w:date="2015-10-26T01:01:00Z">
              <w:rPr>
                <w:rFonts w:ascii="Courier New" w:hAnsi="Courier New" w:cs="Courier New"/>
              </w:rPr>
            </w:rPrChange>
          </w:rPr>
          <w:t>[3]-&gt;W(Backtracking)</w:t>
        </w:r>
      </w:ins>
    </w:p>
    <w:p w14:paraId="1E889C82" w14:textId="77777777" w:rsidR="00073577" w:rsidRPr="00073577" w:rsidRDefault="00073577" w:rsidP="00073577">
      <w:pPr>
        <w:spacing w:before="0" w:after="0"/>
        <w:rPr>
          <w:ins w:id="3457" w:author="Abhishek Deep Nigam" w:date="2015-10-26T01:01:00Z"/>
          <w:rFonts w:ascii="Courier New" w:hAnsi="Courier New" w:cs="Courier New"/>
          <w:sz w:val="16"/>
          <w:szCs w:val="16"/>
          <w:rPrChange w:id="3458" w:author="Abhishek Deep Nigam" w:date="2015-10-26T01:01:00Z">
            <w:rPr>
              <w:ins w:id="3459" w:author="Abhishek Deep Nigam" w:date="2015-10-26T01:01:00Z"/>
              <w:rFonts w:ascii="Courier New" w:hAnsi="Courier New" w:cs="Courier New"/>
            </w:rPr>
          </w:rPrChange>
        </w:rPr>
      </w:pPr>
      <w:ins w:id="3460" w:author="Abhishek Deep Nigam" w:date="2015-10-26T01:01:00Z">
        <w:r w:rsidRPr="00073577">
          <w:rPr>
            <w:rFonts w:ascii="Courier New" w:hAnsi="Courier New" w:cs="Courier New"/>
            <w:sz w:val="16"/>
            <w:szCs w:val="16"/>
            <w:rPrChange w:id="3461" w:author="Abhishek Deep Nigam" w:date="2015-10-26T01:01:00Z">
              <w:rPr>
                <w:rFonts w:ascii="Courier New" w:hAnsi="Courier New" w:cs="Courier New"/>
              </w:rPr>
            </w:rPrChange>
          </w:rPr>
          <w:t>[1]-&gt;I(Backtracking)</w:t>
        </w:r>
      </w:ins>
    </w:p>
    <w:p w14:paraId="79E8DCDF" w14:textId="77777777" w:rsidR="00073577" w:rsidRPr="00073577" w:rsidRDefault="00073577" w:rsidP="00073577">
      <w:pPr>
        <w:spacing w:before="0" w:after="0"/>
        <w:rPr>
          <w:ins w:id="3462" w:author="Abhishek Deep Nigam" w:date="2015-10-26T01:01:00Z"/>
          <w:rFonts w:ascii="Courier New" w:hAnsi="Courier New" w:cs="Courier New"/>
          <w:sz w:val="16"/>
          <w:szCs w:val="16"/>
          <w:rPrChange w:id="3463" w:author="Abhishek Deep Nigam" w:date="2015-10-26T01:01:00Z">
            <w:rPr>
              <w:ins w:id="3464" w:author="Abhishek Deep Nigam" w:date="2015-10-26T01:01:00Z"/>
              <w:rFonts w:ascii="Courier New" w:hAnsi="Courier New" w:cs="Courier New"/>
            </w:rPr>
          </w:rPrChange>
        </w:rPr>
      </w:pPr>
      <w:ins w:id="3465" w:author="Abhishek Deep Nigam" w:date="2015-10-26T01:01:00Z">
        <w:r w:rsidRPr="00073577">
          <w:rPr>
            <w:rFonts w:ascii="Courier New" w:hAnsi="Courier New" w:cs="Courier New"/>
            <w:sz w:val="16"/>
            <w:szCs w:val="16"/>
            <w:rPrChange w:id="3466" w:author="Abhishek Deep Nigam" w:date="2015-10-26T01:01:00Z">
              <w:rPr>
                <w:rFonts w:ascii="Courier New" w:hAnsi="Courier New" w:cs="Courier New"/>
              </w:rPr>
            </w:rPrChange>
          </w:rPr>
          <w:t>[1]-&gt;L[2]-&gt;A[3]-&gt;A(Backtracking)</w:t>
        </w:r>
      </w:ins>
    </w:p>
    <w:p w14:paraId="756E594F" w14:textId="77777777" w:rsidR="00073577" w:rsidRPr="00073577" w:rsidRDefault="00073577" w:rsidP="00073577">
      <w:pPr>
        <w:spacing w:before="0" w:after="0"/>
        <w:rPr>
          <w:ins w:id="3467" w:author="Abhishek Deep Nigam" w:date="2015-10-26T01:01:00Z"/>
          <w:rFonts w:ascii="Courier New" w:hAnsi="Courier New" w:cs="Courier New"/>
          <w:sz w:val="16"/>
          <w:szCs w:val="16"/>
          <w:rPrChange w:id="3468" w:author="Abhishek Deep Nigam" w:date="2015-10-26T01:01:00Z">
            <w:rPr>
              <w:ins w:id="3469" w:author="Abhishek Deep Nigam" w:date="2015-10-26T01:01:00Z"/>
              <w:rFonts w:ascii="Courier New" w:hAnsi="Courier New" w:cs="Courier New"/>
            </w:rPr>
          </w:rPrChange>
        </w:rPr>
      </w:pPr>
      <w:ins w:id="3470" w:author="Abhishek Deep Nigam" w:date="2015-10-26T01:01:00Z">
        <w:r w:rsidRPr="00073577">
          <w:rPr>
            <w:rFonts w:ascii="Courier New" w:hAnsi="Courier New" w:cs="Courier New"/>
            <w:sz w:val="16"/>
            <w:szCs w:val="16"/>
            <w:rPrChange w:id="3471" w:author="Abhishek Deep Nigam" w:date="2015-10-26T01:01:00Z">
              <w:rPr>
                <w:rFonts w:ascii="Courier New" w:hAnsi="Courier New" w:cs="Courier New"/>
              </w:rPr>
            </w:rPrChange>
          </w:rPr>
          <w:t>[3]-&gt;M(Backtracking)</w:t>
        </w:r>
      </w:ins>
    </w:p>
    <w:p w14:paraId="2565271C" w14:textId="77777777" w:rsidR="00073577" w:rsidRPr="00073577" w:rsidRDefault="00073577" w:rsidP="00073577">
      <w:pPr>
        <w:spacing w:before="0" w:after="0"/>
        <w:rPr>
          <w:ins w:id="3472" w:author="Abhishek Deep Nigam" w:date="2015-10-26T01:01:00Z"/>
          <w:rFonts w:ascii="Courier New" w:hAnsi="Courier New" w:cs="Courier New"/>
          <w:sz w:val="16"/>
          <w:szCs w:val="16"/>
          <w:rPrChange w:id="3473" w:author="Abhishek Deep Nigam" w:date="2015-10-26T01:01:00Z">
            <w:rPr>
              <w:ins w:id="3474" w:author="Abhishek Deep Nigam" w:date="2015-10-26T01:01:00Z"/>
              <w:rFonts w:ascii="Courier New" w:hAnsi="Courier New" w:cs="Courier New"/>
            </w:rPr>
          </w:rPrChange>
        </w:rPr>
      </w:pPr>
      <w:ins w:id="3475" w:author="Abhishek Deep Nigam" w:date="2015-10-26T01:01:00Z">
        <w:r w:rsidRPr="00073577">
          <w:rPr>
            <w:rFonts w:ascii="Courier New" w:hAnsi="Courier New" w:cs="Courier New"/>
            <w:sz w:val="16"/>
            <w:szCs w:val="16"/>
            <w:rPrChange w:id="3476" w:author="Abhishek Deep Nigam" w:date="2015-10-26T01:01:00Z">
              <w:rPr>
                <w:rFonts w:ascii="Courier New" w:hAnsi="Courier New" w:cs="Courier New"/>
              </w:rPr>
            </w:rPrChange>
          </w:rPr>
          <w:lastRenderedPageBreak/>
          <w:t>[3]-&gt;S(Backtracking)</w:t>
        </w:r>
      </w:ins>
    </w:p>
    <w:p w14:paraId="349A16F1" w14:textId="77777777" w:rsidR="00073577" w:rsidRPr="00073577" w:rsidRDefault="00073577" w:rsidP="00073577">
      <w:pPr>
        <w:spacing w:before="0" w:after="0"/>
        <w:rPr>
          <w:ins w:id="3477" w:author="Abhishek Deep Nigam" w:date="2015-10-26T01:01:00Z"/>
          <w:rFonts w:ascii="Courier New" w:hAnsi="Courier New" w:cs="Courier New"/>
          <w:sz w:val="16"/>
          <w:szCs w:val="16"/>
          <w:rPrChange w:id="3478" w:author="Abhishek Deep Nigam" w:date="2015-10-26T01:01:00Z">
            <w:rPr>
              <w:ins w:id="3479" w:author="Abhishek Deep Nigam" w:date="2015-10-26T01:01:00Z"/>
              <w:rFonts w:ascii="Courier New" w:hAnsi="Courier New" w:cs="Courier New"/>
            </w:rPr>
          </w:rPrChange>
        </w:rPr>
      </w:pPr>
      <w:ins w:id="3480" w:author="Abhishek Deep Nigam" w:date="2015-10-26T01:01:00Z">
        <w:r w:rsidRPr="00073577">
          <w:rPr>
            <w:rFonts w:ascii="Courier New" w:hAnsi="Courier New" w:cs="Courier New"/>
            <w:sz w:val="16"/>
            <w:szCs w:val="16"/>
            <w:rPrChange w:id="3481" w:author="Abhishek Deep Nigam" w:date="2015-10-26T01:01:00Z">
              <w:rPr>
                <w:rFonts w:ascii="Courier New" w:hAnsi="Courier New" w:cs="Courier New"/>
              </w:rPr>
            </w:rPrChange>
          </w:rPr>
          <w:t>[3]-&gt;W(Backtracking)</w:t>
        </w:r>
      </w:ins>
    </w:p>
    <w:p w14:paraId="166EF71E" w14:textId="77777777" w:rsidR="00073577" w:rsidRPr="00073577" w:rsidRDefault="00073577" w:rsidP="00073577">
      <w:pPr>
        <w:spacing w:before="0" w:after="0"/>
        <w:rPr>
          <w:ins w:id="3482" w:author="Abhishek Deep Nigam" w:date="2015-10-26T01:01:00Z"/>
          <w:rFonts w:ascii="Courier New" w:hAnsi="Courier New" w:cs="Courier New"/>
          <w:sz w:val="16"/>
          <w:szCs w:val="16"/>
          <w:rPrChange w:id="3483" w:author="Abhishek Deep Nigam" w:date="2015-10-26T01:01:00Z">
            <w:rPr>
              <w:ins w:id="3484" w:author="Abhishek Deep Nigam" w:date="2015-10-26T01:01:00Z"/>
              <w:rFonts w:ascii="Courier New" w:hAnsi="Courier New" w:cs="Courier New"/>
            </w:rPr>
          </w:rPrChange>
        </w:rPr>
      </w:pPr>
      <w:ins w:id="3485" w:author="Abhishek Deep Nigam" w:date="2015-10-26T01:01:00Z">
        <w:r w:rsidRPr="00073577">
          <w:rPr>
            <w:rFonts w:ascii="Courier New" w:hAnsi="Courier New" w:cs="Courier New"/>
            <w:sz w:val="16"/>
            <w:szCs w:val="16"/>
            <w:rPrChange w:id="3486" w:author="Abhishek Deep Nigam" w:date="2015-10-26T01:01:00Z">
              <w:rPr>
                <w:rFonts w:ascii="Courier New" w:hAnsi="Courier New" w:cs="Courier New"/>
              </w:rPr>
            </w:rPrChange>
          </w:rPr>
          <w:t>[2]-&gt;L[3]-&gt;A(Backtracking)</w:t>
        </w:r>
      </w:ins>
    </w:p>
    <w:p w14:paraId="3A0AEC07" w14:textId="77777777" w:rsidR="00073577" w:rsidRPr="00073577" w:rsidRDefault="00073577" w:rsidP="00073577">
      <w:pPr>
        <w:spacing w:before="0" w:after="0"/>
        <w:rPr>
          <w:ins w:id="3487" w:author="Abhishek Deep Nigam" w:date="2015-10-26T01:01:00Z"/>
          <w:rFonts w:ascii="Courier New" w:hAnsi="Courier New" w:cs="Courier New"/>
          <w:sz w:val="16"/>
          <w:szCs w:val="16"/>
          <w:rPrChange w:id="3488" w:author="Abhishek Deep Nigam" w:date="2015-10-26T01:01:00Z">
            <w:rPr>
              <w:ins w:id="3489" w:author="Abhishek Deep Nigam" w:date="2015-10-26T01:01:00Z"/>
              <w:rFonts w:ascii="Courier New" w:hAnsi="Courier New" w:cs="Courier New"/>
            </w:rPr>
          </w:rPrChange>
        </w:rPr>
      </w:pPr>
      <w:ins w:id="3490" w:author="Abhishek Deep Nigam" w:date="2015-10-26T01:01:00Z">
        <w:r w:rsidRPr="00073577">
          <w:rPr>
            <w:rFonts w:ascii="Courier New" w:hAnsi="Courier New" w:cs="Courier New"/>
            <w:sz w:val="16"/>
            <w:szCs w:val="16"/>
            <w:rPrChange w:id="3491" w:author="Abhishek Deep Nigam" w:date="2015-10-26T01:01:00Z">
              <w:rPr>
                <w:rFonts w:ascii="Courier New" w:hAnsi="Courier New" w:cs="Courier New"/>
              </w:rPr>
            </w:rPrChange>
          </w:rPr>
          <w:t>[3]-&gt;M(Backtracking)</w:t>
        </w:r>
      </w:ins>
    </w:p>
    <w:p w14:paraId="500D8FE0" w14:textId="77777777" w:rsidR="00073577" w:rsidRPr="00073577" w:rsidRDefault="00073577" w:rsidP="00073577">
      <w:pPr>
        <w:spacing w:before="0" w:after="0"/>
        <w:rPr>
          <w:ins w:id="3492" w:author="Abhishek Deep Nigam" w:date="2015-10-26T01:01:00Z"/>
          <w:rFonts w:ascii="Courier New" w:hAnsi="Courier New" w:cs="Courier New"/>
          <w:sz w:val="16"/>
          <w:szCs w:val="16"/>
          <w:rPrChange w:id="3493" w:author="Abhishek Deep Nigam" w:date="2015-10-26T01:01:00Z">
            <w:rPr>
              <w:ins w:id="3494" w:author="Abhishek Deep Nigam" w:date="2015-10-26T01:01:00Z"/>
              <w:rFonts w:ascii="Courier New" w:hAnsi="Courier New" w:cs="Courier New"/>
            </w:rPr>
          </w:rPrChange>
        </w:rPr>
      </w:pPr>
      <w:ins w:id="3495" w:author="Abhishek Deep Nigam" w:date="2015-10-26T01:01:00Z">
        <w:r w:rsidRPr="00073577">
          <w:rPr>
            <w:rFonts w:ascii="Courier New" w:hAnsi="Courier New" w:cs="Courier New"/>
            <w:sz w:val="16"/>
            <w:szCs w:val="16"/>
            <w:rPrChange w:id="3496" w:author="Abhishek Deep Nigam" w:date="2015-10-26T01:01:00Z">
              <w:rPr>
                <w:rFonts w:ascii="Courier New" w:hAnsi="Courier New" w:cs="Courier New"/>
              </w:rPr>
            </w:rPrChange>
          </w:rPr>
          <w:t>[3]-&gt;S(Backtracking)</w:t>
        </w:r>
      </w:ins>
    </w:p>
    <w:p w14:paraId="33555B38" w14:textId="77777777" w:rsidR="00073577" w:rsidRPr="00073577" w:rsidRDefault="00073577" w:rsidP="00073577">
      <w:pPr>
        <w:spacing w:before="0" w:after="0"/>
        <w:rPr>
          <w:ins w:id="3497" w:author="Abhishek Deep Nigam" w:date="2015-10-26T01:01:00Z"/>
          <w:rFonts w:ascii="Courier New" w:hAnsi="Courier New" w:cs="Courier New"/>
          <w:sz w:val="16"/>
          <w:szCs w:val="16"/>
          <w:rPrChange w:id="3498" w:author="Abhishek Deep Nigam" w:date="2015-10-26T01:01:00Z">
            <w:rPr>
              <w:ins w:id="3499" w:author="Abhishek Deep Nigam" w:date="2015-10-26T01:01:00Z"/>
              <w:rFonts w:ascii="Courier New" w:hAnsi="Courier New" w:cs="Courier New"/>
            </w:rPr>
          </w:rPrChange>
        </w:rPr>
      </w:pPr>
      <w:ins w:id="3500" w:author="Abhishek Deep Nigam" w:date="2015-10-26T01:01:00Z">
        <w:r w:rsidRPr="00073577">
          <w:rPr>
            <w:rFonts w:ascii="Courier New" w:hAnsi="Courier New" w:cs="Courier New"/>
            <w:sz w:val="16"/>
            <w:szCs w:val="16"/>
            <w:rPrChange w:id="3501" w:author="Abhishek Deep Nigam" w:date="2015-10-26T01:01:00Z">
              <w:rPr>
                <w:rFonts w:ascii="Courier New" w:hAnsi="Courier New" w:cs="Courier New"/>
              </w:rPr>
            </w:rPrChange>
          </w:rPr>
          <w:t>[3]-&gt;W(Backtracking)</w:t>
        </w:r>
      </w:ins>
    </w:p>
    <w:p w14:paraId="6C993AD3" w14:textId="77777777" w:rsidR="00073577" w:rsidRPr="00073577" w:rsidRDefault="00073577" w:rsidP="00073577">
      <w:pPr>
        <w:spacing w:before="0" w:after="0"/>
        <w:rPr>
          <w:ins w:id="3502" w:author="Abhishek Deep Nigam" w:date="2015-10-26T01:01:00Z"/>
          <w:rFonts w:ascii="Courier New" w:hAnsi="Courier New" w:cs="Courier New"/>
          <w:sz w:val="16"/>
          <w:szCs w:val="16"/>
          <w:rPrChange w:id="3503" w:author="Abhishek Deep Nigam" w:date="2015-10-26T01:01:00Z">
            <w:rPr>
              <w:ins w:id="3504" w:author="Abhishek Deep Nigam" w:date="2015-10-26T01:01:00Z"/>
              <w:rFonts w:ascii="Courier New" w:hAnsi="Courier New" w:cs="Courier New"/>
            </w:rPr>
          </w:rPrChange>
        </w:rPr>
      </w:pPr>
      <w:ins w:id="3505" w:author="Abhishek Deep Nigam" w:date="2015-10-26T01:01:00Z">
        <w:r w:rsidRPr="00073577">
          <w:rPr>
            <w:rFonts w:ascii="Courier New" w:hAnsi="Courier New" w:cs="Courier New"/>
            <w:sz w:val="16"/>
            <w:szCs w:val="16"/>
            <w:rPrChange w:id="3506" w:author="Abhishek Deep Nigam" w:date="2015-10-26T01:01:00Z">
              <w:rPr>
                <w:rFonts w:ascii="Courier New" w:hAnsi="Courier New" w:cs="Courier New"/>
              </w:rPr>
            </w:rPrChange>
          </w:rPr>
          <w:t>[1]-&gt;M(Backtracking)</w:t>
        </w:r>
      </w:ins>
    </w:p>
    <w:p w14:paraId="4D72956E" w14:textId="77777777" w:rsidR="00073577" w:rsidRPr="00073577" w:rsidRDefault="00073577" w:rsidP="00073577">
      <w:pPr>
        <w:spacing w:before="0" w:after="0"/>
        <w:rPr>
          <w:ins w:id="3507" w:author="Abhishek Deep Nigam" w:date="2015-10-26T01:01:00Z"/>
          <w:rFonts w:ascii="Courier New" w:hAnsi="Courier New" w:cs="Courier New"/>
          <w:sz w:val="16"/>
          <w:szCs w:val="16"/>
          <w:rPrChange w:id="3508" w:author="Abhishek Deep Nigam" w:date="2015-10-26T01:01:00Z">
            <w:rPr>
              <w:ins w:id="3509" w:author="Abhishek Deep Nigam" w:date="2015-10-26T01:01:00Z"/>
              <w:rFonts w:ascii="Courier New" w:hAnsi="Courier New" w:cs="Courier New"/>
            </w:rPr>
          </w:rPrChange>
        </w:rPr>
      </w:pPr>
      <w:ins w:id="3510" w:author="Abhishek Deep Nigam" w:date="2015-10-26T01:01:00Z">
        <w:r w:rsidRPr="00073577">
          <w:rPr>
            <w:rFonts w:ascii="Courier New" w:hAnsi="Courier New" w:cs="Courier New"/>
            <w:sz w:val="16"/>
            <w:szCs w:val="16"/>
            <w:rPrChange w:id="3511" w:author="Abhishek Deep Nigam" w:date="2015-10-26T01:01:00Z">
              <w:rPr>
                <w:rFonts w:ascii="Courier New" w:hAnsi="Courier New" w:cs="Courier New"/>
              </w:rPr>
            </w:rPrChange>
          </w:rPr>
          <w:t>[1]-&gt;N[2]-&gt;E[3]-&gt;A(Backtracking)</w:t>
        </w:r>
      </w:ins>
    </w:p>
    <w:p w14:paraId="3FDB82A4" w14:textId="77777777" w:rsidR="00073577" w:rsidRPr="00073577" w:rsidRDefault="00073577" w:rsidP="00073577">
      <w:pPr>
        <w:spacing w:before="0" w:after="0"/>
        <w:rPr>
          <w:ins w:id="3512" w:author="Abhishek Deep Nigam" w:date="2015-10-26T01:01:00Z"/>
          <w:rFonts w:ascii="Courier New" w:hAnsi="Courier New" w:cs="Courier New"/>
          <w:sz w:val="16"/>
          <w:szCs w:val="16"/>
          <w:rPrChange w:id="3513" w:author="Abhishek Deep Nigam" w:date="2015-10-26T01:01:00Z">
            <w:rPr>
              <w:ins w:id="3514" w:author="Abhishek Deep Nigam" w:date="2015-10-26T01:01:00Z"/>
              <w:rFonts w:ascii="Courier New" w:hAnsi="Courier New" w:cs="Courier New"/>
            </w:rPr>
          </w:rPrChange>
        </w:rPr>
      </w:pPr>
      <w:ins w:id="3515" w:author="Abhishek Deep Nigam" w:date="2015-10-26T01:01:00Z">
        <w:r w:rsidRPr="00073577">
          <w:rPr>
            <w:rFonts w:ascii="Courier New" w:hAnsi="Courier New" w:cs="Courier New"/>
            <w:sz w:val="16"/>
            <w:szCs w:val="16"/>
            <w:rPrChange w:id="3516" w:author="Abhishek Deep Nigam" w:date="2015-10-26T01:01:00Z">
              <w:rPr>
                <w:rFonts w:ascii="Courier New" w:hAnsi="Courier New" w:cs="Courier New"/>
              </w:rPr>
            </w:rPrChange>
          </w:rPr>
          <w:t>[3]-&gt;M(Backtracking)</w:t>
        </w:r>
      </w:ins>
    </w:p>
    <w:p w14:paraId="632F93B6" w14:textId="77777777" w:rsidR="00073577" w:rsidRPr="00073577" w:rsidRDefault="00073577" w:rsidP="00073577">
      <w:pPr>
        <w:spacing w:before="0" w:after="0"/>
        <w:rPr>
          <w:ins w:id="3517" w:author="Abhishek Deep Nigam" w:date="2015-10-26T01:01:00Z"/>
          <w:rFonts w:ascii="Courier New" w:hAnsi="Courier New" w:cs="Courier New"/>
          <w:sz w:val="16"/>
          <w:szCs w:val="16"/>
          <w:rPrChange w:id="3518" w:author="Abhishek Deep Nigam" w:date="2015-10-26T01:01:00Z">
            <w:rPr>
              <w:ins w:id="3519" w:author="Abhishek Deep Nigam" w:date="2015-10-26T01:01:00Z"/>
              <w:rFonts w:ascii="Courier New" w:hAnsi="Courier New" w:cs="Courier New"/>
            </w:rPr>
          </w:rPrChange>
        </w:rPr>
      </w:pPr>
      <w:ins w:id="3520" w:author="Abhishek Deep Nigam" w:date="2015-10-26T01:01:00Z">
        <w:r w:rsidRPr="00073577">
          <w:rPr>
            <w:rFonts w:ascii="Courier New" w:hAnsi="Courier New" w:cs="Courier New"/>
            <w:sz w:val="16"/>
            <w:szCs w:val="16"/>
            <w:rPrChange w:id="3521" w:author="Abhishek Deep Nigam" w:date="2015-10-26T01:01:00Z">
              <w:rPr>
                <w:rFonts w:ascii="Courier New" w:hAnsi="Courier New" w:cs="Courier New"/>
              </w:rPr>
            </w:rPrChange>
          </w:rPr>
          <w:t>[3]-&gt;S(Backtracking)</w:t>
        </w:r>
      </w:ins>
    </w:p>
    <w:p w14:paraId="3342878F" w14:textId="77777777" w:rsidR="00073577" w:rsidRPr="00073577" w:rsidRDefault="00073577" w:rsidP="00073577">
      <w:pPr>
        <w:spacing w:before="0" w:after="0"/>
        <w:rPr>
          <w:ins w:id="3522" w:author="Abhishek Deep Nigam" w:date="2015-10-26T01:01:00Z"/>
          <w:rFonts w:ascii="Courier New" w:hAnsi="Courier New" w:cs="Courier New"/>
          <w:sz w:val="16"/>
          <w:szCs w:val="16"/>
          <w:rPrChange w:id="3523" w:author="Abhishek Deep Nigam" w:date="2015-10-26T01:01:00Z">
            <w:rPr>
              <w:ins w:id="3524" w:author="Abhishek Deep Nigam" w:date="2015-10-26T01:01:00Z"/>
              <w:rFonts w:ascii="Courier New" w:hAnsi="Courier New" w:cs="Courier New"/>
            </w:rPr>
          </w:rPrChange>
        </w:rPr>
      </w:pPr>
      <w:ins w:id="3525" w:author="Abhishek Deep Nigam" w:date="2015-10-26T01:01:00Z">
        <w:r w:rsidRPr="00073577">
          <w:rPr>
            <w:rFonts w:ascii="Courier New" w:hAnsi="Courier New" w:cs="Courier New"/>
            <w:sz w:val="16"/>
            <w:szCs w:val="16"/>
            <w:rPrChange w:id="3526" w:author="Abhishek Deep Nigam" w:date="2015-10-26T01:01:00Z">
              <w:rPr>
                <w:rFonts w:ascii="Courier New" w:hAnsi="Courier New" w:cs="Courier New"/>
              </w:rPr>
            </w:rPrChange>
          </w:rPr>
          <w:t>[3]-&gt;W(Backtracking)</w:t>
        </w:r>
      </w:ins>
    </w:p>
    <w:p w14:paraId="1A5735A5" w14:textId="77777777" w:rsidR="00073577" w:rsidRPr="00073577" w:rsidRDefault="00073577" w:rsidP="00073577">
      <w:pPr>
        <w:spacing w:before="0" w:after="0"/>
        <w:rPr>
          <w:ins w:id="3527" w:author="Abhishek Deep Nigam" w:date="2015-10-26T01:01:00Z"/>
          <w:rFonts w:ascii="Courier New" w:hAnsi="Courier New" w:cs="Courier New"/>
          <w:sz w:val="16"/>
          <w:szCs w:val="16"/>
          <w:rPrChange w:id="3528" w:author="Abhishek Deep Nigam" w:date="2015-10-26T01:01:00Z">
            <w:rPr>
              <w:ins w:id="3529" w:author="Abhishek Deep Nigam" w:date="2015-10-26T01:01:00Z"/>
              <w:rFonts w:ascii="Courier New" w:hAnsi="Courier New" w:cs="Courier New"/>
            </w:rPr>
          </w:rPrChange>
        </w:rPr>
      </w:pPr>
      <w:ins w:id="3530" w:author="Abhishek Deep Nigam" w:date="2015-10-26T01:01:00Z">
        <w:r w:rsidRPr="00073577">
          <w:rPr>
            <w:rFonts w:ascii="Courier New" w:hAnsi="Courier New" w:cs="Courier New"/>
            <w:sz w:val="16"/>
            <w:szCs w:val="16"/>
            <w:rPrChange w:id="3531" w:author="Abhishek Deep Nigam" w:date="2015-10-26T01:01:00Z">
              <w:rPr>
                <w:rFonts w:ascii="Courier New" w:hAnsi="Courier New" w:cs="Courier New"/>
              </w:rPr>
            </w:rPrChange>
          </w:rPr>
          <w:t>[2]-&gt;T[3]-&gt;A(Backtracking)</w:t>
        </w:r>
      </w:ins>
    </w:p>
    <w:p w14:paraId="1EB1B35D" w14:textId="77777777" w:rsidR="00073577" w:rsidRPr="00073577" w:rsidRDefault="00073577" w:rsidP="00073577">
      <w:pPr>
        <w:spacing w:before="0" w:after="0"/>
        <w:rPr>
          <w:ins w:id="3532" w:author="Abhishek Deep Nigam" w:date="2015-10-26T01:01:00Z"/>
          <w:rFonts w:ascii="Courier New" w:hAnsi="Courier New" w:cs="Courier New"/>
          <w:sz w:val="16"/>
          <w:szCs w:val="16"/>
          <w:rPrChange w:id="3533" w:author="Abhishek Deep Nigam" w:date="2015-10-26T01:01:00Z">
            <w:rPr>
              <w:ins w:id="3534" w:author="Abhishek Deep Nigam" w:date="2015-10-26T01:01:00Z"/>
              <w:rFonts w:ascii="Courier New" w:hAnsi="Courier New" w:cs="Courier New"/>
            </w:rPr>
          </w:rPrChange>
        </w:rPr>
      </w:pPr>
      <w:ins w:id="3535" w:author="Abhishek Deep Nigam" w:date="2015-10-26T01:01:00Z">
        <w:r w:rsidRPr="00073577">
          <w:rPr>
            <w:rFonts w:ascii="Courier New" w:hAnsi="Courier New" w:cs="Courier New"/>
            <w:sz w:val="16"/>
            <w:szCs w:val="16"/>
            <w:rPrChange w:id="3536" w:author="Abhishek Deep Nigam" w:date="2015-10-26T01:01:00Z">
              <w:rPr>
                <w:rFonts w:ascii="Courier New" w:hAnsi="Courier New" w:cs="Courier New"/>
              </w:rPr>
            </w:rPrChange>
          </w:rPr>
          <w:t>[3]-&gt;M(Backtracking)</w:t>
        </w:r>
      </w:ins>
    </w:p>
    <w:p w14:paraId="223AC802" w14:textId="77777777" w:rsidR="00073577" w:rsidRPr="00073577" w:rsidRDefault="00073577" w:rsidP="00073577">
      <w:pPr>
        <w:spacing w:before="0" w:after="0"/>
        <w:rPr>
          <w:ins w:id="3537" w:author="Abhishek Deep Nigam" w:date="2015-10-26T01:01:00Z"/>
          <w:rFonts w:ascii="Courier New" w:hAnsi="Courier New" w:cs="Courier New"/>
          <w:sz w:val="16"/>
          <w:szCs w:val="16"/>
          <w:rPrChange w:id="3538" w:author="Abhishek Deep Nigam" w:date="2015-10-26T01:01:00Z">
            <w:rPr>
              <w:ins w:id="3539" w:author="Abhishek Deep Nigam" w:date="2015-10-26T01:01:00Z"/>
              <w:rFonts w:ascii="Courier New" w:hAnsi="Courier New" w:cs="Courier New"/>
            </w:rPr>
          </w:rPrChange>
        </w:rPr>
      </w:pPr>
      <w:ins w:id="3540" w:author="Abhishek Deep Nigam" w:date="2015-10-26T01:01:00Z">
        <w:r w:rsidRPr="00073577">
          <w:rPr>
            <w:rFonts w:ascii="Courier New" w:hAnsi="Courier New" w:cs="Courier New"/>
            <w:sz w:val="16"/>
            <w:szCs w:val="16"/>
            <w:rPrChange w:id="3541" w:author="Abhishek Deep Nigam" w:date="2015-10-26T01:01:00Z">
              <w:rPr>
                <w:rFonts w:ascii="Courier New" w:hAnsi="Courier New" w:cs="Courier New"/>
              </w:rPr>
            </w:rPrChange>
          </w:rPr>
          <w:t>[3]-&gt;S(Backtracking)</w:t>
        </w:r>
      </w:ins>
    </w:p>
    <w:p w14:paraId="4417CAAB" w14:textId="77777777" w:rsidR="00073577" w:rsidRPr="00073577" w:rsidRDefault="00073577" w:rsidP="00073577">
      <w:pPr>
        <w:spacing w:before="0" w:after="0"/>
        <w:rPr>
          <w:ins w:id="3542" w:author="Abhishek Deep Nigam" w:date="2015-10-26T01:01:00Z"/>
          <w:rFonts w:ascii="Courier New" w:hAnsi="Courier New" w:cs="Courier New"/>
          <w:sz w:val="16"/>
          <w:szCs w:val="16"/>
          <w:rPrChange w:id="3543" w:author="Abhishek Deep Nigam" w:date="2015-10-26T01:01:00Z">
            <w:rPr>
              <w:ins w:id="3544" w:author="Abhishek Deep Nigam" w:date="2015-10-26T01:01:00Z"/>
              <w:rFonts w:ascii="Courier New" w:hAnsi="Courier New" w:cs="Courier New"/>
            </w:rPr>
          </w:rPrChange>
        </w:rPr>
      </w:pPr>
      <w:ins w:id="3545" w:author="Abhishek Deep Nigam" w:date="2015-10-26T01:01:00Z">
        <w:r w:rsidRPr="00073577">
          <w:rPr>
            <w:rFonts w:ascii="Courier New" w:hAnsi="Courier New" w:cs="Courier New"/>
            <w:sz w:val="16"/>
            <w:szCs w:val="16"/>
            <w:rPrChange w:id="3546" w:author="Abhishek Deep Nigam" w:date="2015-10-26T01:01:00Z">
              <w:rPr>
                <w:rFonts w:ascii="Courier New" w:hAnsi="Courier New" w:cs="Courier New"/>
              </w:rPr>
            </w:rPrChange>
          </w:rPr>
          <w:t>[3]-&gt;W(Backtracking)</w:t>
        </w:r>
      </w:ins>
    </w:p>
    <w:p w14:paraId="5FC6E912" w14:textId="77777777" w:rsidR="00073577" w:rsidRPr="00073577" w:rsidRDefault="00073577" w:rsidP="00073577">
      <w:pPr>
        <w:spacing w:before="0" w:after="0"/>
        <w:rPr>
          <w:ins w:id="3547" w:author="Abhishek Deep Nigam" w:date="2015-10-26T01:01:00Z"/>
          <w:rFonts w:ascii="Courier New" w:hAnsi="Courier New" w:cs="Courier New"/>
          <w:sz w:val="16"/>
          <w:szCs w:val="16"/>
          <w:rPrChange w:id="3548" w:author="Abhishek Deep Nigam" w:date="2015-10-26T01:01:00Z">
            <w:rPr>
              <w:ins w:id="3549" w:author="Abhishek Deep Nigam" w:date="2015-10-26T01:01:00Z"/>
              <w:rFonts w:ascii="Courier New" w:hAnsi="Courier New" w:cs="Courier New"/>
            </w:rPr>
          </w:rPrChange>
        </w:rPr>
      </w:pPr>
      <w:ins w:id="3550" w:author="Abhishek Deep Nigam" w:date="2015-10-26T01:01:00Z">
        <w:r w:rsidRPr="00073577">
          <w:rPr>
            <w:rFonts w:ascii="Courier New" w:hAnsi="Courier New" w:cs="Courier New"/>
            <w:sz w:val="16"/>
            <w:szCs w:val="16"/>
            <w:rPrChange w:id="3551" w:author="Abhishek Deep Nigam" w:date="2015-10-26T01:01:00Z">
              <w:rPr>
                <w:rFonts w:ascii="Courier New" w:hAnsi="Courier New" w:cs="Courier New"/>
              </w:rPr>
            </w:rPrChange>
          </w:rPr>
          <w:t>[1]-&gt;O[2]-&gt;L[3]-&gt;A(Backtracking)</w:t>
        </w:r>
      </w:ins>
    </w:p>
    <w:p w14:paraId="6CE84768" w14:textId="77777777" w:rsidR="00073577" w:rsidRPr="00073577" w:rsidRDefault="00073577" w:rsidP="00073577">
      <w:pPr>
        <w:spacing w:before="0" w:after="0"/>
        <w:rPr>
          <w:ins w:id="3552" w:author="Abhishek Deep Nigam" w:date="2015-10-26T01:01:00Z"/>
          <w:rFonts w:ascii="Courier New" w:hAnsi="Courier New" w:cs="Courier New"/>
          <w:sz w:val="16"/>
          <w:szCs w:val="16"/>
          <w:rPrChange w:id="3553" w:author="Abhishek Deep Nigam" w:date="2015-10-26T01:01:00Z">
            <w:rPr>
              <w:ins w:id="3554" w:author="Abhishek Deep Nigam" w:date="2015-10-26T01:01:00Z"/>
              <w:rFonts w:ascii="Courier New" w:hAnsi="Courier New" w:cs="Courier New"/>
            </w:rPr>
          </w:rPrChange>
        </w:rPr>
      </w:pPr>
      <w:ins w:id="3555" w:author="Abhishek Deep Nigam" w:date="2015-10-26T01:01:00Z">
        <w:r w:rsidRPr="00073577">
          <w:rPr>
            <w:rFonts w:ascii="Courier New" w:hAnsi="Courier New" w:cs="Courier New"/>
            <w:sz w:val="16"/>
            <w:szCs w:val="16"/>
            <w:rPrChange w:id="3556" w:author="Abhishek Deep Nigam" w:date="2015-10-26T01:01:00Z">
              <w:rPr>
                <w:rFonts w:ascii="Courier New" w:hAnsi="Courier New" w:cs="Courier New"/>
              </w:rPr>
            </w:rPrChange>
          </w:rPr>
          <w:t>[3]-&gt;M(Backtracking)</w:t>
        </w:r>
      </w:ins>
    </w:p>
    <w:p w14:paraId="260841E4" w14:textId="77777777" w:rsidR="00073577" w:rsidRPr="00073577" w:rsidRDefault="00073577" w:rsidP="00073577">
      <w:pPr>
        <w:spacing w:before="0" w:after="0"/>
        <w:rPr>
          <w:ins w:id="3557" w:author="Abhishek Deep Nigam" w:date="2015-10-26T01:01:00Z"/>
          <w:rFonts w:ascii="Courier New" w:hAnsi="Courier New" w:cs="Courier New"/>
          <w:sz w:val="16"/>
          <w:szCs w:val="16"/>
          <w:rPrChange w:id="3558" w:author="Abhishek Deep Nigam" w:date="2015-10-26T01:01:00Z">
            <w:rPr>
              <w:ins w:id="3559" w:author="Abhishek Deep Nigam" w:date="2015-10-26T01:01:00Z"/>
              <w:rFonts w:ascii="Courier New" w:hAnsi="Courier New" w:cs="Courier New"/>
            </w:rPr>
          </w:rPrChange>
        </w:rPr>
      </w:pPr>
      <w:ins w:id="3560" w:author="Abhishek Deep Nigam" w:date="2015-10-26T01:01:00Z">
        <w:r w:rsidRPr="00073577">
          <w:rPr>
            <w:rFonts w:ascii="Courier New" w:hAnsi="Courier New" w:cs="Courier New"/>
            <w:sz w:val="16"/>
            <w:szCs w:val="16"/>
            <w:rPrChange w:id="3561" w:author="Abhishek Deep Nigam" w:date="2015-10-26T01:01:00Z">
              <w:rPr>
                <w:rFonts w:ascii="Courier New" w:hAnsi="Courier New" w:cs="Courier New"/>
              </w:rPr>
            </w:rPrChange>
          </w:rPr>
          <w:t>[3]-&gt;S(Backtracking)</w:t>
        </w:r>
      </w:ins>
    </w:p>
    <w:p w14:paraId="25D48AE4" w14:textId="77777777" w:rsidR="00073577" w:rsidRPr="00073577" w:rsidRDefault="00073577" w:rsidP="00073577">
      <w:pPr>
        <w:spacing w:before="0" w:after="0"/>
        <w:rPr>
          <w:ins w:id="3562" w:author="Abhishek Deep Nigam" w:date="2015-10-26T01:01:00Z"/>
          <w:rFonts w:ascii="Courier New" w:hAnsi="Courier New" w:cs="Courier New"/>
          <w:sz w:val="16"/>
          <w:szCs w:val="16"/>
          <w:rPrChange w:id="3563" w:author="Abhishek Deep Nigam" w:date="2015-10-26T01:01:00Z">
            <w:rPr>
              <w:ins w:id="3564" w:author="Abhishek Deep Nigam" w:date="2015-10-26T01:01:00Z"/>
              <w:rFonts w:ascii="Courier New" w:hAnsi="Courier New" w:cs="Courier New"/>
            </w:rPr>
          </w:rPrChange>
        </w:rPr>
      </w:pPr>
      <w:ins w:id="3565" w:author="Abhishek Deep Nigam" w:date="2015-10-26T01:01:00Z">
        <w:r w:rsidRPr="00073577">
          <w:rPr>
            <w:rFonts w:ascii="Courier New" w:hAnsi="Courier New" w:cs="Courier New"/>
            <w:sz w:val="16"/>
            <w:szCs w:val="16"/>
            <w:rPrChange w:id="3566" w:author="Abhishek Deep Nigam" w:date="2015-10-26T01:01:00Z">
              <w:rPr>
                <w:rFonts w:ascii="Courier New" w:hAnsi="Courier New" w:cs="Courier New"/>
              </w:rPr>
            </w:rPrChange>
          </w:rPr>
          <w:t>[3]-&gt;W(Backtracking)</w:t>
        </w:r>
      </w:ins>
    </w:p>
    <w:p w14:paraId="65E1161B" w14:textId="77777777" w:rsidR="00073577" w:rsidRPr="00073577" w:rsidRDefault="00073577" w:rsidP="00073577">
      <w:pPr>
        <w:spacing w:before="0" w:after="0"/>
        <w:rPr>
          <w:ins w:id="3567" w:author="Abhishek Deep Nigam" w:date="2015-10-26T01:01:00Z"/>
          <w:rFonts w:ascii="Courier New" w:hAnsi="Courier New" w:cs="Courier New"/>
          <w:sz w:val="16"/>
          <w:szCs w:val="16"/>
          <w:rPrChange w:id="3568" w:author="Abhishek Deep Nigam" w:date="2015-10-26T01:01:00Z">
            <w:rPr>
              <w:ins w:id="3569" w:author="Abhishek Deep Nigam" w:date="2015-10-26T01:01:00Z"/>
              <w:rFonts w:ascii="Courier New" w:hAnsi="Courier New" w:cs="Courier New"/>
            </w:rPr>
          </w:rPrChange>
        </w:rPr>
      </w:pPr>
      <w:ins w:id="3570" w:author="Abhishek Deep Nigam" w:date="2015-10-26T01:01:00Z">
        <w:r w:rsidRPr="00073577">
          <w:rPr>
            <w:rFonts w:ascii="Courier New" w:hAnsi="Courier New" w:cs="Courier New"/>
            <w:sz w:val="16"/>
            <w:szCs w:val="16"/>
            <w:rPrChange w:id="3571" w:author="Abhishek Deep Nigam" w:date="2015-10-26T01:01:00Z">
              <w:rPr>
                <w:rFonts w:ascii="Courier New" w:hAnsi="Courier New" w:cs="Courier New"/>
              </w:rPr>
            </w:rPrChange>
          </w:rPr>
          <w:t>[1]-&gt;R[2]-&gt;E[3]-&gt;A(Backtracking)</w:t>
        </w:r>
      </w:ins>
    </w:p>
    <w:p w14:paraId="0719FC61" w14:textId="77777777" w:rsidR="00073577" w:rsidRPr="00073577" w:rsidRDefault="00073577" w:rsidP="00073577">
      <w:pPr>
        <w:spacing w:before="0" w:after="0"/>
        <w:rPr>
          <w:ins w:id="3572" w:author="Abhishek Deep Nigam" w:date="2015-10-26T01:01:00Z"/>
          <w:rFonts w:ascii="Courier New" w:hAnsi="Courier New" w:cs="Courier New"/>
          <w:sz w:val="16"/>
          <w:szCs w:val="16"/>
          <w:rPrChange w:id="3573" w:author="Abhishek Deep Nigam" w:date="2015-10-26T01:01:00Z">
            <w:rPr>
              <w:ins w:id="3574" w:author="Abhishek Deep Nigam" w:date="2015-10-26T01:01:00Z"/>
              <w:rFonts w:ascii="Courier New" w:hAnsi="Courier New" w:cs="Courier New"/>
            </w:rPr>
          </w:rPrChange>
        </w:rPr>
      </w:pPr>
      <w:ins w:id="3575" w:author="Abhishek Deep Nigam" w:date="2015-10-26T01:01:00Z">
        <w:r w:rsidRPr="00073577">
          <w:rPr>
            <w:rFonts w:ascii="Courier New" w:hAnsi="Courier New" w:cs="Courier New"/>
            <w:sz w:val="16"/>
            <w:szCs w:val="16"/>
            <w:rPrChange w:id="3576" w:author="Abhishek Deep Nigam" w:date="2015-10-26T01:01:00Z">
              <w:rPr>
                <w:rFonts w:ascii="Courier New" w:hAnsi="Courier New" w:cs="Courier New"/>
              </w:rPr>
            </w:rPrChange>
          </w:rPr>
          <w:t>[3]-&gt;M(Backtracking)</w:t>
        </w:r>
      </w:ins>
    </w:p>
    <w:p w14:paraId="0AF3BE4D" w14:textId="77777777" w:rsidR="00073577" w:rsidRPr="00073577" w:rsidRDefault="00073577" w:rsidP="00073577">
      <w:pPr>
        <w:spacing w:before="0" w:after="0"/>
        <w:rPr>
          <w:ins w:id="3577" w:author="Abhishek Deep Nigam" w:date="2015-10-26T01:01:00Z"/>
          <w:rFonts w:ascii="Courier New" w:hAnsi="Courier New" w:cs="Courier New"/>
          <w:sz w:val="16"/>
          <w:szCs w:val="16"/>
          <w:rPrChange w:id="3578" w:author="Abhishek Deep Nigam" w:date="2015-10-26T01:01:00Z">
            <w:rPr>
              <w:ins w:id="3579" w:author="Abhishek Deep Nigam" w:date="2015-10-26T01:01:00Z"/>
              <w:rFonts w:ascii="Courier New" w:hAnsi="Courier New" w:cs="Courier New"/>
            </w:rPr>
          </w:rPrChange>
        </w:rPr>
      </w:pPr>
      <w:ins w:id="3580" w:author="Abhishek Deep Nigam" w:date="2015-10-26T01:01:00Z">
        <w:r w:rsidRPr="00073577">
          <w:rPr>
            <w:rFonts w:ascii="Courier New" w:hAnsi="Courier New" w:cs="Courier New"/>
            <w:sz w:val="16"/>
            <w:szCs w:val="16"/>
            <w:rPrChange w:id="3581" w:author="Abhishek Deep Nigam" w:date="2015-10-26T01:01:00Z">
              <w:rPr>
                <w:rFonts w:ascii="Courier New" w:hAnsi="Courier New" w:cs="Courier New"/>
              </w:rPr>
            </w:rPrChange>
          </w:rPr>
          <w:t>[3]-&gt;S(Backtracking)</w:t>
        </w:r>
      </w:ins>
    </w:p>
    <w:p w14:paraId="43D85821" w14:textId="77777777" w:rsidR="00073577" w:rsidRPr="00073577" w:rsidRDefault="00073577" w:rsidP="00073577">
      <w:pPr>
        <w:spacing w:before="0" w:after="0"/>
        <w:rPr>
          <w:ins w:id="3582" w:author="Abhishek Deep Nigam" w:date="2015-10-26T01:01:00Z"/>
          <w:rFonts w:ascii="Courier New" w:hAnsi="Courier New" w:cs="Courier New"/>
          <w:sz w:val="16"/>
          <w:szCs w:val="16"/>
          <w:rPrChange w:id="3583" w:author="Abhishek Deep Nigam" w:date="2015-10-26T01:01:00Z">
            <w:rPr>
              <w:ins w:id="3584" w:author="Abhishek Deep Nigam" w:date="2015-10-26T01:01:00Z"/>
              <w:rFonts w:ascii="Courier New" w:hAnsi="Courier New" w:cs="Courier New"/>
            </w:rPr>
          </w:rPrChange>
        </w:rPr>
      </w:pPr>
      <w:ins w:id="3585" w:author="Abhishek Deep Nigam" w:date="2015-10-26T01:01:00Z">
        <w:r w:rsidRPr="00073577">
          <w:rPr>
            <w:rFonts w:ascii="Courier New" w:hAnsi="Courier New" w:cs="Courier New"/>
            <w:sz w:val="16"/>
            <w:szCs w:val="16"/>
            <w:rPrChange w:id="3586" w:author="Abhishek Deep Nigam" w:date="2015-10-26T01:01:00Z">
              <w:rPr>
                <w:rFonts w:ascii="Courier New" w:hAnsi="Courier New" w:cs="Courier New"/>
              </w:rPr>
            </w:rPrChange>
          </w:rPr>
          <w:t>[3]-&gt;W(Backtracking)</w:t>
        </w:r>
      </w:ins>
    </w:p>
    <w:p w14:paraId="5DB9C0C1" w14:textId="77777777" w:rsidR="00073577" w:rsidRPr="00073577" w:rsidRDefault="00073577" w:rsidP="00073577">
      <w:pPr>
        <w:spacing w:before="0" w:after="0"/>
        <w:rPr>
          <w:ins w:id="3587" w:author="Abhishek Deep Nigam" w:date="2015-10-26T01:01:00Z"/>
          <w:rFonts w:ascii="Courier New" w:hAnsi="Courier New" w:cs="Courier New"/>
          <w:sz w:val="16"/>
          <w:szCs w:val="16"/>
          <w:rPrChange w:id="3588" w:author="Abhishek Deep Nigam" w:date="2015-10-26T01:01:00Z">
            <w:rPr>
              <w:ins w:id="3589" w:author="Abhishek Deep Nigam" w:date="2015-10-26T01:01:00Z"/>
              <w:rFonts w:ascii="Courier New" w:hAnsi="Courier New" w:cs="Courier New"/>
            </w:rPr>
          </w:rPrChange>
        </w:rPr>
      </w:pPr>
      <w:ins w:id="3590" w:author="Abhishek Deep Nigam" w:date="2015-10-26T01:01:00Z">
        <w:r w:rsidRPr="00073577">
          <w:rPr>
            <w:rFonts w:ascii="Courier New" w:hAnsi="Courier New" w:cs="Courier New"/>
            <w:sz w:val="16"/>
            <w:szCs w:val="16"/>
            <w:rPrChange w:id="3591" w:author="Abhishek Deep Nigam" w:date="2015-10-26T01:01:00Z">
              <w:rPr>
                <w:rFonts w:ascii="Courier New" w:hAnsi="Courier New" w:cs="Courier New"/>
              </w:rPr>
            </w:rPrChange>
          </w:rPr>
          <w:t>[2]-&gt;R[3]-&gt;A(Backtracking)</w:t>
        </w:r>
      </w:ins>
    </w:p>
    <w:p w14:paraId="3A2492FE" w14:textId="77777777" w:rsidR="00073577" w:rsidRPr="00073577" w:rsidRDefault="00073577" w:rsidP="00073577">
      <w:pPr>
        <w:spacing w:before="0" w:after="0"/>
        <w:rPr>
          <w:ins w:id="3592" w:author="Abhishek Deep Nigam" w:date="2015-10-26T01:01:00Z"/>
          <w:rFonts w:ascii="Courier New" w:hAnsi="Courier New" w:cs="Courier New"/>
          <w:sz w:val="16"/>
          <w:szCs w:val="16"/>
          <w:rPrChange w:id="3593" w:author="Abhishek Deep Nigam" w:date="2015-10-26T01:01:00Z">
            <w:rPr>
              <w:ins w:id="3594" w:author="Abhishek Deep Nigam" w:date="2015-10-26T01:01:00Z"/>
              <w:rFonts w:ascii="Courier New" w:hAnsi="Courier New" w:cs="Courier New"/>
            </w:rPr>
          </w:rPrChange>
        </w:rPr>
      </w:pPr>
      <w:ins w:id="3595" w:author="Abhishek Deep Nigam" w:date="2015-10-26T01:01:00Z">
        <w:r w:rsidRPr="00073577">
          <w:rPr>
            <w:rFonts w:ascii="Courier New" w:hAnsi="Courier New" w:cs="Courier New"/>
            <w:sz w:val="16"/>
            <w:szCs w:val="16"/>
            <w:rPrChange w:id="3596" w:author="Abhishek Deep Nigam" w:date="2015-10-26T01:01:00Z">
              <w:rPr>
                <w:rFonts w:ascii="Courier New" w:hAnsi="Courier New" w:cs="Courier New"/>
              </w:rPr>
            </w:rPrChange>
          </w:rPr>
          <w:t>[3]-&gt;M(Backtracking)</w:t>
        </w:r>
      </w:ins>
    </w:p>
    <w:p w14:paraId="2827DCD0" w14:textId="77777777" w:rsidR="00073577" w:rsidRPr="00073577" w:rsidRDefault="00073577" w:rsidP="00073577">
      <w:pPr>
        <w:spacing w:before="0" w:after="0"/>
        <w:rPr>
          <w:ins w:id="3597" w:author="Abhishek Deep Nigam" w:date="2015-10-26T01:01:00Z"/>
          <w:rFonts w:ascii="Courier New" w:hAnsi="Courier New" w:cs="Courier New"/>
          <w:sz w:val="16"/>
          <w:szCs w:val="16"/>
          <w:rPrChange w:id="3598" w:author="Abhishek Deep Nigam" w:date="2015-10-26T01:01:00Z">
            <w:rPr>
              <w:ins w:id="3599" w:author="Abhishek Deep Nigam" w:date="2015-10-26T01:01:00Z"/>
              <w:rFonts w:ascii="Courier New" w:hAnsi="Courier New" w:cs="Courier New"/>
            </w:rPr>
          </w:rPrChange>
        </w:rPr>
      </w:pPr>
      <w:ins w:id="3600" w:author="Abhishek Deep Nigam" w:date="2015-10-26T01:01:00Z">
        <w:r w:rsidRPr="00073577">
          <w:rPr>
            <w:rFonts w:ascii="Courier New" w:hAnsi="Courier New" w:cs="Courier New"/>
            <w:sz w:val="16"/>
            <w:szCs w:val="16"/>
            <w:rPrChange w:id="3601" w:author="Abhishek Deep Nigam" w:date="2015-10-26T01:01:00Z">
              <w:rPr>
                <w:rFonts w:ascii="Courier New" w:hAnsi="Courier New" w:cs="Courier New"/>
              </w:rPr>
            </w:rPrChange>
          </w:rPr>
          <w:t>[3]-&gt;S(Backtracking)</w:t>
        </w:r>
      </w:ins>
    </w:p>
    <w:p w14:paraId="1C4ED66E" w14:textId="77777777" w:rsidR="00073577" w:rsidRPr="00073577" w:rsidRDefault="00073577" w:rsidP="00073577">
      <w:pPr>
        <w:spacing w:before="0" w:after="0"/>
        <w:rPr>
          <w:ins w:id="3602" w:author="Abhishek Deep Nigam" w:date="2015-10-26T01:01:00Z"/>
          <w:rFonts w:ascii="Courier New" w:hAnsi="Courier New" w:cs="Courier New"/>
          <w:sz w:val="16"/>
          <w:szCs w:val="16"/>
          <w:rPrChange w:id="3603" w:author="Abhishek Deep Nigam" w:date="2015-10-26T01:01:00Z">
            <w:rPr>
              <w:ins w:id="3604" w:author="Abhishek Deep Nigam" w:date="2015-10-26T01:01:00Z"/>
              <w:rFonts w:ascii="Courier New" w:hAnsi="Courier New" w:cs="Courier New"/>
            </w:rPr>
          </w:rPrChange>
        </w:rPr>
      </w:pPr>
      <w:ins w:id="3605" w:author="Abhishek Deep Nigam" w:date="2015-10-26T01:01:00Z">
        <w:r w:rsidRPr="00073577">
          <w:rPr>
            <w:rFonts w:ascii="Courier New" w:hAnsi="Courier New" w:cs="Courier New"/>
            <w:sz w:val="16"/>
            <w:szCs w:val="16"/>
            <w:rPrChange w:id="3606" w:author="Abhishek Deep Nigam" w:date="2015-10-26T01:01:00Z">
              <w:rPr>
                <w:rFonts w:ascii="Courier New" w:hAnsi="Courier New" w:cs="Courier New"/>
              </w:rPr>
            </w:rPrChange>
          </w:rPr>
          <w:t>[3]-&gt;W(Backtracking)</w:t>
        </w:r>
      </w:ins>
    </w:p>
    <w:p w14:paraId="1784FCA6" w14:textId="77777777" w:rsidR="00073577" w:rsidRPr="00073577" w:rsidRDefault="00073577" w:rsidP="00073577">
      <w:pPr>
        <w:spacing w:before="0" w:after="0"/>
        <w:rPr>
          <w:ins w:id="3607" w:author="Abhishek Deep Nigam" w:date="2015-10-26T01:01:00Z"/>
          <w:rFonts w:ascii="Courier New" w:hAnsi="Courier New" w:cs="Courier New"/>
          <w:sz w:val="16"/>
          <w:szCs w:val="16"/>
          <w:rPrChange w:id="3608" w:author="Abhishek Deep Nigam" w:date="2015-10-26T01:01:00Z">
            <w:rPr>
              <w:ins w:id="3609" w:author="Abhishek Deep Nigam" w:date="2015-10-26T01:01:00Z"/>
              <w:rFonts w:ascii="Courier New" w:hAnsi="Courier New" w:cs="Courier New"/>
            </w:rPr>
          </w:rPrChange>
        </w:rPr>
      </w:pPr>
      <w:ins w:id="3610" w:author="Abhishek Deep Nigam" w:date="2015-10-26T01:01:00Z">
        <w:r w:rsidRPr="00073577">
          <w:rPr>
            <w:rFonts w:ascii="Courier New" w:hAnsi="Courier New" w:cs="Courier New"/>
            <w:sz w:val="16"/>
            <w:szCs w:val="16"/>
            <w:rPrChange w:id="3611" w:author="Abhishek Deep Nigam" w:date="2015-10-26T01:01:00Z">
              <w:rPr>
                <w:rFonts w:ascii="Courier New" w:hAnsi="Courier New" w:cs="Courier New"/>
              </w:rPr>
            </w:rPrChange>
          </w:rPr>
          <w:t>[1]-&gt;S[2]-&gt;L[3]-&gt;A(Backtracking)</w:t>
        </w:r>
      </w:ins>
    </w:p>
    <w:p w14:paraId="63DD391B" w14:textId="77777777" w:rsidR="00073577" w:rsidRPr="00073577" w:rsidRDefault="00073577" w:rsidP="00073577">
      <w:pPr>
        <w:spacing w:before="0" w:after="0"/>
        <w:rPr>
          <w:ins w:id="3612" w:author="Abhishek Deep Nigam" w:date="2015-10-26T01:01:00Z"/>
          <w:rFonts w:ascii="Courier New" w:hAnsi="Courier New" w:cs="Courier New"/>
          <w:sz w:val="16"/>
          <w:szCs w:val="16"/>
          <w:rPrChange w:id="3613" w:author="Abhishek Deep Nigam" w:date="2015-10-26T01:01:00Z">
            <w:rPr>
              <w:ins w:id="3614" w:author="Abhishek Deep Nigam" w:date="2015-10-26T01:01:00Z"/>
              <w:rFonts w:ascii="Courier New" w:hAnsi="Courier New" w:cs="Courier New"/>
            </w:rPr>
          </w:rPrChange>
        </w:rPr>
      </w:pPr>
      <w:ins w:id="3615" w:author="Abhishek Deep Nigam" w:date="2015-10-26T01:01:00Z">
        <w:r w:rsidRPr="00073577">
          <w:rPr>
            <w:rFonts w:ascii="Courier New" w:hAnsi="Courier New" w:cs="Courier New"/>
            <w:sz w:val="16"/>
            <w:szCs w:val="16"/>
            <w:rPrChange w:id="3616" w:author="Abhishek Deep Nigam" w:date="2015-10-26T01:01:00Z">
              <w:rPr>
                <w:rFonts w:ascii="Courier New" w:hAnsi="Courier New" w:cs="Courier New"/>
              </w:rPr>
            </w:rPrChange>
          </w:rPr>
          <w:t>[3]-&gt;M(Backtracking)</w:t>
        </w:r>
      </w:ins>
    </w:p>
    <w:p w14:paraId="38E4A19E" w14:textId="77777777" w:rsidR="00073577" w:rsidRPr="00073577" w:rsidRDefault="00073577" w:rsidP="00073577">
      <w:pPr>
        <w:spacing w:before="0" w:after="0"/>
        <w:rPr>
          <w:ins w:id="3617" w:author="Abhishek Deep Nigam" w:date="2015-10-26T01:01:00Z"/>
          <w:rFonts w:ascii="Courier New" w:hAnsi="Courier New" w:cs="Courier New"/>
          <w:sz w:val="16"/>
          <w:szCs w:val="16"/>
          <w:rPrChange w:id="3618" w:author="Abhishek Deep Nigam" w:date="2015-10-26T01:01:00Z">
            <w:rPr>
              <w:ins w:id="3619" w:author="Abhishek Deep Nigam" w:date="2015-10-26T01:01:00Z"/>
              <w:rFonts w:ascii="Courier New" w:hAnsi="Courier New" w:cs="Courier New"/>
            </w:rPr>
          </w:rPrChange>
        </w:rPr>
      </w:pPr>
      <w:ins w:id="3620" w:author="Abhishek Deep Nigam" w:date="2015-10-26T01:01:00Z">
        <w:r w:rsidRPr="00073577">
          <w:rPr>
            <w:rFonts w:ascii="Courier New" w:hAnsi="Courier New" w:cs="Courier New"/>
            <w:sz w:val="16"/>
            <w:szCs w:val="16"/>
            <w:rPrChange w:id="3621" w:author="Abhishek Deep Nigam" w:date="2015-10-26T01:01:00Z">
              <w:rPr>
                <w:rFonts w:ascii="Courier New" w:hAnsi="Courier New" w:cs="Courier New"/>
              </w:rPr>
            </w:rPrChange>
          </w:rPr>
          <w:t>[3]-&gt;S(Backtracking)</w:t>
        </w:r>
      </w:ins>
    </w:p>
    <w:p w14:paraId="3618F7F3" w14:textId="77777777" w:rsidR="00073577" w:rsidRPr="00073577" w:rsidRDefault="00073577" w:rsidP="00073577">
      <w:pPr>
        <w:spacing w:before="0" w:after="0"/>
        <w:rPr>
          <w:ins w:id="3622" w:author="Abhishek Deep Nigam" w:date="2015-10-26T01:01:00Z"/>
          <w:rFonts w:ascii="Courier New" w:hAnsi="Courier New" w:cs="Courier New"/>
          <w:sz w:val="16"/>
          <w:szCs w:val="16"/>
          <w:rPrChange w:id="3623" w:author="Abhishek Deep Nigam" w:date="2015-10-26T01:01:00Z">
            <w:rPr>
              <w:ins w:id="3624" w:author="Abhishek Deep Nigam" w:date="2015-10-26T01:01:00Z"/>
              <w:rFonts w:ascii="Courier New" w:hAnsi="Courier New" w:cs="Courier New"/>
            </w:rPr>
          </w:rPrChange>
        </w:rPr>
      </w:pPr>
      <w:ins w:id="3625" w:author="Abhishek Deep Nigam" w:date="2015-10-26T01:01:00Z">
        <w:r w:rsidRPr="00073577">
          <w:rPr>
            <w:rFonts w:ascii="Courier New" w:hAnsi="Courier New" w:cs="Courier New"/>
            <w:sz w:val="16"/>
            <w:szCs w:val="16"/>
            <w:rPrChange w:id="3626" w:author="Abhishek Deep Nigam" w:date="2015-10-26T01:01:00Z">
              <w:rPr>
                <w:rFonts w:ascii="Courier New" w:hAnsi="Courier New" w:cs="Courier New"/>
              </w:rPr>
            </w:rPrChange>
          </w:rPr>
          <w:t>[3]-&gt;W(Backtracking)</w:t>
        </w:r>
      </w:ins>
    </w:p>
    <w:p w14:paraId="76ECFF0A" w14:textId="77777777" w:rsidR="00073577" w:rsidRPr="00073577" w:rsidRDefault="00073577" w:rsidP="00073577">
      <w:pPr>
        <w:spacing w:before="0" w:after="0"/>
        <w:rPr>
          <w:ins w:id="3627" w:author="Abhishek Deep Nigam" w:date="2015-10-26T01:01:00Z"/>
          <w:rFonts w:ascii="Courier New" w:hAnsi="Courier New" w:cs="Courier New"/>
          <w:sz w:val="16"/>
          <w:szCs w:val="16"/>
          <w:rPrChange w:id="3628" w:author="Abhishek Deep Nigam" w:date="2015-10-26T01:01:00Z">
            <w:rPr>
              <w:ins w:id="3629" w:author="Abhishek Deep Nigam" w:date="2015-10-26T01:01:00Z"/>
              <w:rFonts w:ascii="Courier New" w:hAnsi="Courier New" w:cs="Courier New"/>
            </w:rPr>
          </w:rPrChange>
        </w:rPr>
      </w:pPr>
      <w:ins w:id="3630" w:author="Abhishek Deep Nigam" w:date="2015-10-26T01:01:00Z">
        <w:r w:rsidRPr="00073577">
          <w:rPr>
            <w:rFonts w:ascii="Courier New" w:hAnsi="Courier New" w:cs="Courier New"/>
            <w:sz w:val="16"/>
            <w:szCs w:val="16"/>
            <w:rPrChange w:id="3631" w:author="Abhishek Deep Nigam" w:date="2015-10-26T01:01:00Z">
              <w:rPr>
                <w:rFonts w:ascii="Courier New" w:hAnsi="Courier New" w:cs="Courier New"/>
              </w:rPr>
            </w:rPrChange>
          </w:rPr>
          <w:t>[1]-&gt;W[2]-&gt;A[3]-&gt;A(Backtracking)</w:t>
        </w:r>
      </w:ins>
    </w:p>
    <w:p w14:paraId="7D0113B2" w14:textId="77777777" w:rsidR="00073577" w:rsidRPr="00073577" w:rsidRDefault="00073577" w:rsidP="00073577">
      <w:pPr>
        <w:spacing w:before="0" w:after="0"/>
        <w:rPr>
          <w:ins w:id="3632" w:author="Abhishek Deep Nigam" w:date="2015-10-26T01:01:00Z"/>
          <w:rFonts w:ascii="Courier New" w:hAnsi="Courier New" w:cs="Courier New"/>
          <w:sz w:val="16"/>
          <w:szCs w:val="16"/>
          <w:rPrChange w:id="3633" w:author="Abhishek Deep Nigam" w:date="2015-10-26T01:01:00Z">
            <w:rPr>
              <w:ins w:id="3634" w:author="Abhishek Deep Nigam" w:date="2015-10-26T01:01:00Z"/>
              <w:rFonts w:ascii="Courier New" w:hAnsi="Courier New" w:cs="Courier New"/>
            </w:rPr>
          </w:rPrChange>
        </w:rPr>
      </w:pPr>
      <w:ins w:id="3635" w:author="Abhishek Deep Nigam" w:date="2015-10-26T01:01:00Z">
        <w:r w:rsidRPr="00073577">
          <w:rPr>
            <w:rFonts w:ascii="Courier New" w:hAnsi="Courier New" w:cs="Courier New"/>
            <w:sz w:val="16"/>
            <w:szCs w:val="16"/>
            <w:rPrChange w:id="3636" w:author="Abhishek Deep Nigam" w:date="2015-10-26T01:01:00Z">
              <w:rPr>
                <w:rFonts w:ascii="Courier New" w:hAnsi="Courier New" w:cs="Courier New"/>
              </w:rPr>
            </w:rPrChange>
          </w:rPr>
          <w:t>[3]-&gt;M(Backtracking)</w:t>
        </w:r>
      </w:ins>
    </w:p>
    <w:p w14:paraId="2D5D979D" w14:textId="77777777" w:rsidR="00073577" w:rsidRPr="00073577" w:rsidRDefault="00073577" w:rsidP="00073577">
      <w:pPr>
        <w:spacing w:before="0" w:after="0"/>
        <w:rPr>
          <w:ins w:id="3637" w:author="Abhishek Deep Nigam" w:date="2015-10-26T01:01:00Z"/>
          <w:rFonts w:ascii="Courier New" w:hAnsi="Courier New" w:cs="Courier New"/>
          <w:sz w:val="16"/>
          <w:szCs w:val="16"/>
          <w:rPrChange w:id="3638" w:author="Abhishek Deep Nigam" w:date="2015-10-26T01:01:00Z">
            <w:rPr>
              <w:ins w:id="3639" w:author="Abhishek Deep Nigam" w:date="2015-10-26T01:01:00Z"/>
              <w:rFonts w:ascii="Courier New" w:hAnsi="Courier New" w:cs="Courier New"/>
            </w:rPr>
          </w:rPrChange>
        </w:rPr>
      </w:pPr>
      <w:ins w:id="3640" w:author="Abhishek Deep Nigam" w:date="2015-10-26T01:01:00Z">
        <w:r w:rsidRPr="00073577">
          <w:rPr>
            <w:rFonts w:ascii="Courier New" w:hAnsi="Courier New" w:cs="Courier New"/>
            <w:sz w:val="16"/>
            <w:szCs w:val="16"/>
            <w:rPrChange w:id="3641" w:author="Abhishek Deep Nigam" w:date="2015-10-26T01:01:00Z">
              <w:rPr>
                <w:rFonts w:ascii="Courier New" w:hAnsi="Courier New" w:cs="Courier New"/>
              </w:rPr>
            </w:rPrChange>
          </w:rPr>
          <w:t>[3]-&gt;S(Backtracking)</w:t>
        </w:r>
      </w:ins>
    </w:p>
    <w:p w14:paraId="7A8E36ED" w14:textId="77777777" w:rsidR="00073577" w:rsidRPr="00073577" w:rsidRDefault="00073577" w:rsidP="00073577">
      <w:pPr>
        <w:spacing w:before="0" w:after="0"/>
        <w:rPr>
          <w:ins w:id="3642" w:author="Abhishek Deep Nigam" w:date="2015-10-26T01:01:00Z"/>
          <w:rFonts w:ascii="Courier New" w:hAnsi="Courier New" w:cs="Courier New"/>
          <w:sz w:val="16"/>
          <w:szCs w:val="16"/>
          <w:rPrChange w:id="3643" w:author="Abhishek Deep Nigam" w:date="2015-10-26T01:01:00Z">
            <w:rPr>
              <w:ins w:id="3644" w:author="Abhishek Deep Nigam" w:date="2015-10-26T01:01:00Z"/>
              <w:rFonts w:ascii="Courier New" w:hAnsi="Courier New" w:cs="Courier New"/>
            </w:rPr>
          </w:rPrChange>
        </w:rPr>
      </w:pPr>
      <w:ins w:id="3645" w:author="Abhishek Deep Nigam" w:date="2015-10-26T01:01:00Z">
        <w:r w:rsidRPr="00073577">
          <w:rPr>
            <w:rFonts w:ascii="Courier New" w:hAnsi="Courier New" w:cs="Courier New"/>
            <w:sz w:val="16"/>
            <w:szCs w:val="16"/>
            <w:rPrChange w:id="3646" w:author="Abhishek Deep Nigam" w:date="2015-10-26T01:01:00Z">
              <w:rPr>
                <w:rFonts w:ascii="Courier New" w:hAnsi="Courier New" w:cs="Courier New"/>
              </w:rPr>
            </w:rPrChange>
          </w:rPr>
          <w:t>[3]-&gt;W(Backtracking)</w:t>
        </w:r>
      </w:ins>
    </w:p>
    <w:p w14:paraId="3CDE1A95" w14:textId="77777777" w:rsidR="00073577" w:rsidRPr="00073577" w:rsidRDefault="00073577" w:rsidP="00073577">
      <w:pPr>
        <w:spacing w:before="0" w:after="0"/>
        <w:rPr>
          <w:ins w:id="3647" w:author="Abhishek Deep Nigam" w:date="2015-10-26T01:01:00Z"/>
          <w:rFonts w:ascii="Courier New" w:hAnsi="Courier New" w:cs="Courier New"/>
          <w:sz w:val="16"/>
          <w:szCs w:val="16"/>
          <w:rPrChange w:id="3648" w:author="Abhishek Deep Nigam" w:date="2015-10-26T01:01:00Z">
            <w:rPr>
              <w:ins w:id="3649" w:author="Abhishek Deep Nigam" w:date="2015-10-26T01:01:00Z"/>
              <w:rFonts w:ascii="Courier New" w:hAnsi="Courier New" w:cs="Courier New"/>
            </w:rPr>
          </w:rPrChange>
        </w:rPr>
      </w:pPr>
      <w:ins w:id="3650" w:author="Abhishek Deep Nigam" w:date="2015-10-26T01:01:00Z">
        <w:r w:rsidRPr="00073577">
          <w:rPr>
            <w:rFonts w:ascii="Courier New" w:hAnsi="Courier New" w:cs="Courier New"/>
            <w:sz w:val="16"/>
            <w:szCs w:val="16"/>
            <w:rPrChange w:id="3651" w:author="Abhishek Deep Nigam" w:date="2015-10-26T01:01:00Z">
              <w:rPr>
                <w:rFonts w:ascii="Courier New" w:hAnsi="Courier New" w:cs="Courier New"/>
              </w:rPr>
            </w:rPrChange>
          </w:rPr>
          <w:t>[2]-&gt;E[3]-&gt;A(Backtracking)</w:t>
        </w:r>
      </w:ins>
    </w:p>
    <w:p w14:paraId="2FAEA2F7" w14:textId="77777777" w:rsidR="00073577" w:rsidRPr="00073577" w:rsidRDefault="00073577" w:rsidP="00073577">
      <w:pPr>
        <w:spacing w:before="0" w:after="0"/>
        <w:rPr>
          <w:ins w:id="3652" w:author="Abhishek Deep Nigam" w:date="2015-10-26T01:01:00Z"/>
          <w:rFonts w:ascii="Courier New" w:hAnsi="Courier New" w:cs="Courier New"/>
          <w:sz w:val="16"/>
          <w:szCs w:val="16"/>
          <w:rPrChange w:id="3653" w:author="Abhishek Deep Nigam" w:date="2015-10-26T01:01:00Z">
            <w:rPr>
              <w:ins w:id="3654" w:author="Abhishek Deep Nigam" w:date="2015-10-26T01:01:00Z"/>
              <w:rFonts w:ascii="Courier New" w:hAnsi="Courier New" w:cs="Courier New"/>
            </w:rPr>
          </w:rPrChange>
        </w:rPr>
      </w:pPr>
      <w:ins w:id="3655" w:author="Abhishek Deep Nigam" w:date="2015-10-26T01:01:00Z">
        <w:r w:rsidRPr="00073577">
          <w:rPr>
            <w:rFonts w:ascii="Courier New" w:hAnsi="Courier New" w:cs="Courier New"/>
            <w:sz w:val="16"/>
            <w:szCs w:val="16"/>
            <w:rPrChange w:id="3656" w:author="Abhishek Deep Nigam" w:date="2015-10-26T01:01:00Z">
              <w:rPr>
                <w:rFonts w:ascii="Courier New" w:hAnsi="Courier New" w:cs="Courier New"/>
              </w:rPr>
            </w:rPrChange>
          </w:rPr>
          <w:t>[3]-&gt;M(Backtracking)</w:t>
        </w:r>
      </w:ins>
    </w:p>
    <w:p w14:paraId="59AEB997" w14:textId="77777777" w:rsidR="00073577" w:rsidRPr="00073577" w:rsidRDefault="00073577" w:rsidP="00073577">
      <w:pPr>
        <w:spacing w:before="0" w:after="0"/>
        <w:rPr>
          <w:ins w:id="3657" w:author="Abhishek Deep Nigam" w:date="2015-10-26T01:01:00Z"/>
          <w:rFonts w:ascii="Courier New" w:hAnsi="Courier New" w:cs="Courier New"/>
          <w:sz w:val="16"/>
          <w:szCs w:val="16"/>
          <w:rPrChange w:id="3658" w:author="Abhishek Deep Nigam" w:date="2015-10-26T01:01:00Z">
            <w:rPr>
              <w:ins w:id="3659" w:author="Abhishek Deep Nigam" w:date="2015-10-26T01:01:00Z"/>
              <w:rFonts w:ascii="Courier New" w:hAnsi="Courier New" w:cs="Courier New"/>
            </w:rPr>
          </w:rPrChange>
        </w:rPr>
      </w:pPr>
      <w:ins w:id="3660" w:author="Abhishek Deep Nigam" w:date="2015-10-26T01:01:00Z">
        <w:r w:rsidRPr="00073577">
          <w:rPr>
            <w:rFonts w:ascii="Courier New" w:hAnsi="Courier New" w:cs="Courier New"/>
            <w:sz w:val="16"/>
            <w:szCs w:val="16"/>
            <w:rPrChange w:id="3661" w:author="Abhishek Deep Nigam" w:date="2015-10-26T01:01:00Z">
              <w:rPr>
                <w:rFonts w:ascii="Courier New" w:hAnsi="Courier New" w:cs="Courier New"/>
              </w:rPr>
            </w:rPrChange>
          </w:rPr>
          <w:t>[3]-&gt;S(Backtracking)</w:t>
        </w:r>
      </w:ins>
    </w:p>
    <w:p w14:paraId="1F12CA39" w14:textId="77777777" w:rsidR="00073577" w:rsidRPr="00073577" w:rsidRDefault="00073577" w:rsidP="00073577">
      <w:pPr>
        <w:spacing w:before="0" w:after="0"/>
        <w:rPr>
          <w:ins w:id="3662" w:author="Abhishek Deep Nigam" w:date="2015-10-26T01:01:00Z"/>
          <w:rFonts w:ascii="Courier New" w:hAnsi="Courier New" w:cs="Courier New"/>
          <w:sz w:val="16"/>
          <w:szCs w:val="16"/>
          <w:rPrChange w:id="3663" w:author="Abhishek Deep Nigam" w:date="2015-10-26T01:01:00Z">
            <w:rPr>
              <w:ins w:id="3664" w:author="Abhishek Deep Nigam" w:date="2015-10-26T01:01:00Z"/>
              <w:rFonts w:ascii="Courier New" w:hAnsi="Courier New" w:cs="Courier New"/>
            </w:rPr>
          </w:rPrChange>
        </w:rPr>
      </w:pPr>
      <w:ins w:id="3665" w:author="Abhishek Deep Nigam" w:date="2015-10-26T01:01:00Z">
        <w:r w:rsidRPr="00073577">
          <w:rPr>
            <w:rFonts w:ascii="Courier New" w:hAnsi="Courier New" w:cs="Courier New"/>
            <w:sz w:val="16"/>
            <w:szCs w:val="16"/>
            <w:rPrChange w:id="3666" w:author="Abhishek Deep Nigam" w:date="2015-10-26T01:01:00Z">
              <w:rPr>
                <w:rFonts w:ascii="Courier New" w:hAnsi="Courier New" w:cs="Courier New"/>
              </w:rPr>
            </w:rPrChange>
          </w:rPr>
          <w:t>[3]-&gt;W(Backtracking)</w:t>
        </w:r>
      </w:ins>
    </w:p>
    <w:p w14:paraId="2EE4A38E" w14:textId="77777777" w:rsidR="00073577" w:rsidRPr="00073577" w:rsidRDefault="00073577" w:rsidP="00073577">
      <w:pPr>
        <w:spacing w:before="0" w:after="0"/>
        <w:rPr>
          <w:ins w:id="3667" w:author="Abhishek Deep Nigam" w:date="2015-10-26T01:01:00Z"/>
          <w:rFonts w:ascii="Courier New" w:hAnsi="Courier New" w:cs="Courier New"/>
          <w:sz w:val="16"/>
          <w:szCs w:val="16"/>
          <w:rPrChange w:id="3668" w:author="Abhishek Deep Nigam" w:date="2015-10-26T01:01:00Z">
            <w:rPr>
              <w:ins w:id="3669" w:author="Abhishek Deep Nigam" w:date="2015-10-26T01:01:00Z"/>
              <w:rFonts w:ascii="Courier New" w:hAnsi="Courier New" w:cs="Courier New"/>
            </w:rPr>
          </w:rPrChange>
        </w:rPr>
      </w:pPr>
      <w:ins w:id="3670" w:author="Abhishek Deep Nigam" w:date="2015-10-26T01:01:00Z">
        <w:r w:rsidRPr="00073577">
          <w:rPr>
            <w:rFonts w:ascii="Courier New" w:hAnsi="Courier New" w:cs="Courier New"/>
            <w:sz w:val="16"/>
            <w:szCs w:val="16"/>
            <w:rPrChange w:id="3671" w:author="Abhishek Deep Nigam" w:date="2015-10-26T01:01:00Z">
              <w:rPr>
                <w:rFonts w:ascii="Courier New" w:hAnsi="Courier New" w:cs="Courier New"/>
              </w:rPr>
            </w:rPrChange>
          </w:rPr>
          <w:t>[0]-&gt;S[1]-&gt;A[2]-&gt;A[3]-&gt;A(Backtracking)</w:t>
        </w:r>
      </w:ins>
    </w:p>
    <w:p w14:paraId="146356EE" w14:textId="77777777" w:rsidR="00073577" w:rsidRPr="00073577" w:rsidRDefault="00073577" w:rsidP="00073577">
      <w:pPr>
        <w:spacing w:before="0" w:after="0"/>
        <w:rPr>
          <w:ins w:id="3672" w:author="Abhishek Deep Nigam" w:date="2015-10-26T01:01:00Z"/>
          <w:rFonts w:ascii="Courier New" w:hAnsi="Courier New" w:cs="Courier New"/>
          <w:sz w:val="16"/>
          <w:szCs w:val="16"/>
          <w:rPrChange w:id="3673" w:author="Abhishek Deep Nigam" w:date="2015-10-26T01:01:00Z">
            <w:rPr>
              <w:ins w:id="3674" w:author="Abhishek Deep Nigam" w:date="2015-10-26T01:01:00Z"/>
              <w:rFonts w:ascii="Courier New" w:hAnsi="Courier New" w:cs="Courier New"/>
            </w:rPr>
          </w:rPrChange>
        </w:rPr>
      </w:pPr>
      <w:ins w:id="3675" w:author="Abhishek Deep Nigam" w:date="2015-10-26T01:01:00Z">
        <w:r w:rsidRPr="00073577">
          <w:rPr>
            <w:rFonts w:ascii="Courier New" w:hAnsi="Courier New" w:cs="Courier New"/>
            <w:sz w:val="16"/>
            <w:szCs w:val="16"/>
            <w:rPrChange w:id="3676" w:author="Abhishek Deep Nigam" w:date="2015-10-26T01:01:00Z">
              <w:rPr>
                <w:rFonts w:ascii="Courier New" w:hAnsi="Courier New" w:cs="Courier New"/>
              </w:rPr>
            </w:rPrChange>
          </w:rPr>
          <w:t>[3]-&gt;M(Backtracking)</w:t>
        </w:r>
      </w:ins>
    </w:p>
    <w:p w14:paraId="420AA1DB" w14:textId="77777777" w:rsidR="00073577" w:rsidRPr="00073577" w:rsidRDefault="00073577" w:rsidP="00073577">
      <w:pPr>
        <w:spacing w:before="0" w:after="0"/>
        <w:rPr>
          <w:ins w:id="3677" w:author="Abhishek Deep Nigam" w:date="2015-10-26T01:01:00Z"/>
          <w:rFonts w:ascii="Courier New" w:hAnsi="Courier New" w:cs="Courier New"/>
          <w:sz w:val="16"/>
          <w:szCs w:val="16"/>
          <w:rPrChange w:id="3678" w:author="Abhishek Deep Nigam" w:date="2015-10-26T01:01:00Z">
            <w:rPr>
              <w:ins w:id="3679" w:author="Abhishek Deep Nigam" w:date="2015-10-26T01:01:00Z"/>
              <w:rFonts w:ascii="Courier New" w:hAnsi="Courier New" w:cs="Courier New"/>
            </w:rPr>
          </w:rPrChange>
        </w:rPr>
      </w:pPr>
      <w:ins w:id="3680" w:author="Abhishek Deep Nigam" w:date="2015-10-26T01:01:00Z">
        <w:r w:rsidRPr="00073577">
          <w:rPr>
            <w:rFonts w:ascii="Courier New" w:hAnsi="Courier New" w:cs="Courier New"/>
            <w:sz w:val="16"/>
            <w:szCs w:val="16"/>
            <w:rPrChange w:id="3681" w:author="Abhishek Deep Nigam" w:date="2015-10-26T01:01:00Z">
              <w:rPr>
                <w:rFonts w:ascii="Courier New" w:hAnsi="Courier New" w:cs="Courier New"/>
              </w:rPr>
            </w:rPrChange>
          </w:rPr>
          <w:t>[3]-&gt;S(Backtracking)</w:t>
        </w:r>
      </w:ins>
    </w:p>
    <w:p w14:paraId="2CF02DA5" w14:textId="77777777" w:rsidR="00073577" w:rsidRPr="00073577" w:rsidRDefault="00073577" w:rsidP="00073577">
      <w:pPr>
        <w:spacing w:before="0" w:after="0"/>
        <w:rPr>
          <w:ins w:id="3682" w:author="Abhishek Deep Nigam" w:date="2015-10-26T01:01:00Z"/>
          <w:rFonts w:ascii="Courier New" w:hAnsi="Courier New" w:cs="Courier New"/>
          <w:sz w:val="16"/>
          <w:szCs w:val="16"/>
          <w:rPrChange w:id="3683" w:author="Abhishek Deep Nigam" w:date="2015-10-26T01:01:00Z">
            <w:rPr>
              <w:ins w:id="3684" w:author="Abhishek Deep Nigam" w:date="2015-10-26T01:01:00Z"/>
              <w:rFonts w:ascii="Courier New" w:hAnsi="Courier New" w:cs="Courier New"/>
            </w:rPr>
          </w:rPrChange>
        </w:rPr>
      </w:pPr>
      <w:ins w:id="3685" w:author="Abhishek Deep Nigam" w:date="2015-10-26T01:01:00Z">
        <w:r w:rsidRPr="00073577">
          <w:rPr>
            <w:rFonts w:ascii="Courier New" w:hAnsi="Courier New" w:cs="Courier New"/>
            <w:sz w:val="16"/>
            <w:szCs w:val="16"/>
            <w:rPrChange w:id="3686" w:author="Abhishek Deep Nigam" w:date="2015-10-26T01:01:00Z">
              <w:rPr>
                <w:rFonts w:ascii="Courier New" w:hAnsi="Courier New" w:cs="Courier New"/>
              </w:rPr>
            </w:rPrChange>
          </w:rPr>
          <w:t>[3]-&gt;W(Backtracking)</w:t>
        </w:r>
      </w:ins>
    </w:p>
    <w:p w14:paraId="1513D9AD" w14:textId="77777777" w:rsidR="00073577" w:rsidRPr="00073577" w:rsidRDefault="00073577" w:rsidP="00073577">
      <w:pPr>
        <w:spacing w:before="0" w:after="0"/>
        <w:rPr>
          <w:ins w:id="3687" w:author="Abhishek Deep Nigam" w:date="2015-10-26T01:01:00Z"/>
          <w:rFonts w:ascii="Courier New" w:hAnsi="Courier New" w:cs="Courier New"/>
          <w:sz w:val="16"/>
          <w:szCs w:val="16"/>
          <w:rPrChange w:id="3688" w:author="Abhishek Deep Nigam" w:date="2015-10-26T01:01:00Z">
            <w:rPr>
              <w:ins w:id="3689" w:author="Abhishek Deep Nigam" w:date="2015-10-26T01:01:00Z"/>
              <w:rFonts w:ascii="Courier New" w:hAnsi="Courier New" w:cs="Courier New"/>
            </w:rPr>
          </w:rPrChange>
        </w:rPr>
      </w:pPr>
      <w:ins w:id="3690" w:author="Abhishek Deep Nigam" w:date="2015-10-26T01:01:00Z">
        <w:r w:rsidRPr="00073577">
          <w:rPr>
            <w:rFonts w:ascii="Courier New" w:hAnsi="Courier New" w:cs="Courier New"/>
            <w:sz w:val="16"/>
            <w:szCs w:val="16"/>
            <w:rPrChange w:id="3691" w:author="Abhishek Deep Nigam" w:date="2015-10-26T01:01:00Z">
              <w:rPr>
                <w:rFonts w:ascii="Courier New" w:hAnsi="Courier New" w:cs="Courier New"/>
              </w:rPr>
            </w:rPrChange>
          </w:rPr>
          <w:t>[2]-&gt;R[3]-&gt;A(Backtracking)</w:t>
        </w:r>
      </w:ins>
    </w:p>
    <w:p w14:paraId="3592874F" w14:textId="77777777" w:rsidR="00073577" w:rsidRPr="00073577" w:rsidRDefault="00073577" w:rsidP="00073577">
      <w:pPr>
        <w:spacing w:before="0" w:after="0"/>
        <w:rPr>
          <w:ins w:id="3692" w:author="Abhishek Deep Nigam" w:date="2015-10-26T01:01:00Z"/>
          <w:rFonts w:ascii="Courier New" w:hAnsi="Courier New" w:cs="Courier New"/>
          <w:sz w:val="16"/>
          <w:szCs w:val="16"/>
          <w:rPrChange w:id="3693" w:author="Abhishek Deep Nigam" w:date="2015-10-26T01:01:00Z">
            <w:rPr>
              <w:ins w:id="3694" w:author="Abhishek Deep Nigam" w:date="2015-10-26T01:01:00Z"/>
              <w:rFonts w:ascii="Courier New" w:hAnsi="Courier New" w:cs="Courier New"/>
            </w:rPr>
          </w:rPrChange>
        </w:rPr>
      </w:pPr>
      <w:ins w:id="3695" w:author="Abhishek Deep Nigam" w:date="2015-10-26T01:01:00Z">
        <w:r w:rsidRPr="00073577">
          <w:rPr>
            <w:rFonts w:ascii="Courier New" w:hAnsi="Courier New" w:cs="Courier New"/>
            <w:sz w:val="16"/>
            <w:szCs w:val="16"/>
            <w:rPrChange w:id="3696" w:author="Abhishek Deep Nigam" w:date="2015-10-26T01:01:00Z">
              <w:rPr>
                <w:rFonts w:ascii="Courier New" w:hAnsi="Courier New" w:cs="Courier New"/>
              </w:rPr>
            </w:rPrChange>
          </w:rPr>
          <w:t>[3]-&gt;M(Backtracking)</w:t>
        </w:r>
      </w:ins>
    </w:p>
    <w:p w14:paraId="515DA3C9" w14:textId="77777777" w:rsidR="00073577" w:rsidRPr="00073577" w:rsidRDefault="00073577" w:rsidP="00073577">
      <w:pPr>
        <w:spacing w:before="0" w:after="0"/>
        <w:rPr>
          <w:ins w:id="3697" w:author="Abhishek Deep Nigam" w:date="2015-10-26T01:01:00Z"/>
          <w:rFonts w:ascii="Courier New" w:hAnsi="Courier New" w:cs="Courier New"/>
          <w:sz w:val="16"/>
          <w:szCs w:val="16"/>
          <w:rPrChange w:id="3698" w:author="Abhishek Deep Nigam" w:date="2015-10-26T01:01:00Z">
            <w:rPr>
              <w:ins w:id="3699" w:author="Abhishek Deep Nigam" w:date="2015-10-26T01:01:00Z"/>
              <w:rFonts w:ascii="Courier New" w:hAnsi="Courier New" w:cs="Courier New"/>
            </w:rPr>
          </w:rPrChange>
        </w:rPr>
      </w:pPr>
      <w:ins w:id="3700" w:author="Abhishek Deep Nigam" w:date="2015-10-26T01:01:00Z">
        <w:r w:rsidRPr="00073577">
          <w:rPr>
            <w:rFonts w:ascii="Courier New" w:hAnsi="Courier New" w:cs="Courier New"/>
            <w:sz w:val="16"/>
            <w:szCs w:val="16"/>
            <w:rPrChange w:id="3701" w:author="Abhishek Deep Nigam" w:date="2015-10-26T01:01:00Z">
              <w:rPr>
                <w:rFonts w:ascii="Courier New" w:hAnsi="Courier New" w:cs="Courier New"/>
              </w:rPr>
            </w:rPrChange>
          </w:rPr>
          <w:t>[3]-&gt;S(Backtracking)</w:t>
        </w:r>
      </w:ins>
    </w:p>
    <w:p w14:paraId="106137CE" w14:textId="77777777" w:rsidR="00073577" w:rsidRPr="00073577" w:rsidRDefault="00073577" w:rsidP="00073577">
      <w:pPr>
        <w:spacing w:before="0" w:after="0"/>
        <w:rPr>
          <w:ins w:id="3702" w:author="Abhishek Deep Nigam" w:date="2015-10-26T01:01:00Z"/>
          <w:rFonts w:ascii="Courier New" w:hAnsi="Courier New" w:cs="Courier New"/>
          <w:sz w:val="16"/>
          <w:szCs w:val="16"/>
          <w:rPrChange w:id="3703" w:author="Abhishek Deep Nigam" w:date="2015-10-26T01:01:00Z">
            <w:rPr>
              <w:ins w:id="3704" w:author="Abhishek Deep Nigam" w:date="2015-10-26T01:01:00Z"/>
              <w:rFonts w:ascii="Courier New" w:hAnsi="Courier New" w:cs="Courier New"/>
            </w:rPr>
          </w:rPrChange>
        </w:rPr>
      </w:pPr>
      <w:ins w:id="3705" w:author="Abhishek Deep Nigam" w:date="2015-10-26T01:01:00Z">
        <w:r w:rsidRPr="00073577">
          <w:rPr>
            <w:rFonts w:ascii="Courier New" w:hAnsi="Courier New" w:cs="Courier New"/>
            <w:sz w:val="16"/>
            <w:szCs w:val="16"/>
            <w:rPrChange w:id="3706" w:author="Abhishek Deep Nigam" w:date="2015-10-26T01:01:00Z">
              <w:rPr>
                <w:rFonts w:ascii="Courier New" w:hAnsi="Courier New" w:cs="Courier New"/>
              </w:rPr>
            </w:rPrChange>
          </w:rPr>
          <w:lastRenderedPageBreak/>
          <w:t>[3]-&gt;W(Backtracking)</w:t>
        </w:r>
      </w:ins>
    </w:p>
    <w:p w14:paraId="7CA68EE2" w14:textId="77777777" w:rsidR="00073577" w:rsidRPr="00073577" w:rsidRDefault="00073577" w:rsidP="00073577">
      <w:pPr>
        <w:spacing w:before="0" w:after="0"/>
        <w:rPr>
          <w:ins w:id="3707" w:author="Abhishek Deep Nigam" w:date="2015-10-26T01:01:00Z"/>
          <w:rFonts w:ascii="Courier New" w:hAnsi="Courier New" w:cs="Courier New"/>
          <w:sz w:val="16"/>
          <w:szCs w:val="16"/>
          <w:rPrChange w:id="3708" w:author="Abhishek Deep Nigam" w:date="2015-10-26T01:01:00Z">
            <w:rPr>
              <w:ins w:id="3709" w:author="Abhishek Deep Nigam" w:date="2015-10-26T01:01:00Z"/>
              <w:rFonts w:ascii="Courier New" w:hAnsi="Courier New" w:cs="Courier New"/>
            </w:rPr>
          </w:rPrChange>
        </w:rPr>
      </w:pPr>
      <w:ins w:id="3710" w:author="Abhishek Deep Nigam" w:date="2015-10-26T01:01:00Z">
        <w:r w:rsidRPr="00073577">
          <w:rPr>
            <w:rFonts w:ascii="Courier New" w:hAnsi="Courier New" w:cs="Courier New"/>
            <w:sz w:val="16"/>
            <w:szCs w:val="16"/>
            <w:rPrChange w:id="3711" w:author="Abhishek Deep Nigam" w:date="2015-10-26T01:01:00Z">
              <w:rPr>
                <w:rFonts w:ascii="Courier New" w:hAnsi="Courier New" w:cs="Courier New"/>
              </w:rPr>
            </w:rPrChange>
          </w:rPr>
          <w:t>[1]-&gt;B(Backtracking)</w:t>
        </w:r>
      </w:ins>
    </w:p>
    <w:p w14:paraId="1CC46505" w14:textId="77777777" w:rsidR="00073577" w:rsidRPr="00073577" w:rsidRDefault="00073577" w:rsidP="00073577">
      <w:pPr>
        <w:spacing w:before="0" w:after="0"/>
        <w:rPr>
          <w:ins w:id="3712" w:author="Abhishek Deep Nigam" w:date="2015-10-26T01:01:00Z"/>
          <w:rFonts w:ascii="Courier New" w:hAnsi="Courier New" w:cs="Courier New"/>
          <w:sz w:val="16"/>
          <w:szCs w:val="16"/>
          <w:rPrChange w:id="3713" w:author="Abhishek Deep Nigam" w:date="2015-10-26T01:01:00Z">
            <w:rPr>
              <w:ins w:id="3714" w:author="Abhishek Deep Nigam" w:date="2015-10-26T01:01:00Z"/>
              <w:rFonts w:ascii="Courier New" w:hAnsi="Courier New" w:cs="Courier New"/>
            </w:rPr>
          </w:rPrChange>
        </w:rPr>
      </w:pPr>
      <w:ins w:id="3715" w:author="Abhishek Deep Nigam" w:date="2015-10-26T01:01:00Z">
        <w:r w:rsidRPr="00073577">
          <w:rPr>
            <w:rFonts w:ascii="Courier New" w:hAnsi="Courier New" w:cs="Courier New"/>
            <w:sz w:val="16"/>
            <w:szCs w:val="16"/>
            <w:rPrChange w:id="3716" w:author="Abhishek Deep Nigam" w:date="2015-10-26T01:01:00Z">
              <w:rPr>
                <w:rFonts w:ascii="Courier New" w:hAnsi="Courier New" w:cs="Courier New"/>
              </w:rPr>
            </w:rPrChange>
          </w:rPr>
          <w:t>[1]-&gt;C(Backtracking)</w:t>
        </w:r>
      </w:ins>
    </w:p>
    <w:p w14:paraId="35644077" w14:textId="77777777" w:rsidR="00073577" w:rsidRPr="00073577" w:rsidRDefault="00073577" w:rsidP="00073577">
      <w:pPr>
        <w:spacing w:before="0" w:after="0"/>
        <w:rPr>
          <w:ins w:id="3717" w:author="Abhishek Deep Nigam" w:date="2015-10-26T01:01:00Z"/>
          <w:rFonts w:ascii="Courier New" w:hAnsi="Courier New" w:cs="Courier New"/>
          <w:sz w:val="16"/>
          <w:szCs w:val="16"/>
          <w:rPrChange w:id="3718" w:author="Abhishek Deep Nigam" w:date="2015-10-26T01:01:00Z">
            <w:rPr>
              <w:ins w:id="3719" w:author="Abhishek Deep Nigam" w:date="2015-10-26T01:01:00Z"/>
              <w:rFonts w:ascii="Courier New" w:hAnsi="Courier New" w:cs="Courier New"/>
            </w:rPr>
          </w:rPrChange>
        </w:rPr>
      </w:pPr>
      <w:ins w:id="3720" w:author="Abhishek Deep Nigam" w:date="2015-10-26T01:01:00Z">
        <w:r w:rsidRPr="00073577">
          <w:rPr>
            <w:rFonts w:ascii="Courier New" w:hAnsi="Courier New" w:cs="Courier New"/>
            <w:sz w:val="16"/>
            <w:szCs w:val="16"/>
            <w:rPrChange w:id="3721" w:author="Abhishek Deep Nigam" w:date="2015-10-26T01:01:00Z">
              <w:rPr>
                <w:rFonts w:ascii="Courier New" w:hAnsi="Courier New" w:cs="Courier New"/>
              </w:rPr>
            </w:rPrChange>
          </w:rPr>
          <w:t>[1]-&gt;D[2]-&gt;E[3]-&gt;A(Backtracking)</w:t>
        </w:r>
      </w:ins>
    </w:p>
    <w:p w14:paraId="6209F24A" w14:textId="77777777" w:rsidR="00073577" w:rsidRPr="00073577" w:rsidRDefault="00073577" w:rsidP="00073577">
      <w:pPr>
        <w:spacing w:before="0" w:after="0"/>
        <w:rPr>
          <w:ins w:id="3722" w:author="Abhishek Deep Nigam" w:date="2015-10-26T01:01:00Z"/>
          <w:rFonts w:ascii="Courier New" w:hAnsi="Courier New" w:cs="Courier New"/>
          <w:sz w:val="16"/>
          <w:szCs w:val="16"/>
          <w:rPrChange w:id="3723" w:author="Abhishek Deep Nigam" w:date="2015-10-26T01:01:00Z">
            <w:rPr>
              <w:ins w:id="3724" w:author="Abhishek Deep Nigam" w:date="2015-10-26T01:01:00Z"/>
              <w:rFonts w:ascii="Courier New" w:hAnsi="Courier New" w:cs="Courier New"/>
            </w:rPr>
          </w:rPrChange>
        </w:rPr>
      </w:pPr>
      <w:ins w:id="3725" w:author="Abhishek Deep Nigam" w:date="2015-10-26T01:01:00Z">
        <w:r w:rsidRPr="00073577">
          <w:rPr>
            <w:rFonts w:ascii="Courier New" w:hAnsi="Courier New" w:cs="Courier New"/>
            <w:sz w:val="16"/>
            <w:szCs w:val="16"/>
            <w:rPrChange w:id="3726" w:author="Abhishek Deep Nigam" w:date="2015-10-26T01:01:00Z">
              <w:rPr>
                <w:rFonts w:ascii="Courier New" w:hAnsi="Courier New" w:cs="Courier New"/>
              </w:rPr>
            </w:rPrChange>
          </w:rPr>
          <w:t>[3]-&gt;M(Backtracking)</w:t>
        </w:r>
      </w:ins>
    </w:p>
    <w:p w14:paraId="32A0F1A7" w14:textId="77777777" w:rsidR="00073577" w:rsidRPr="00073577" w:rsidRDefault="00073577" w:rsidP="00073577">
      <w:pPr>
        <w:spacing w:before="0" w:after="0"/>
        <w:rPr>
          <w:ins w:id="3727" w:author="Abhishek Deep Nigam" w:date="2015-10-26T01:01:00Z"/>
          <w:rFonts w:ascii="Courier New" w:hAnsi="Courier New" w:cs="Courier New"/>
          <w:sz w:val="16"/>
          <w:szCs w:val="16"/>
          <w:rPrChange w:id="3728" w:author="Abhishek Deep Nigam" w:date="2015-10-26T01:01:00Z">
            <w:rPr>
              <w:ins w:id="3729" w:author="Abhishek Deep Nigam" w:date="2015-10-26T01:01:00Z"/>
              <w:rFonts w:ascii="Courier New" w:hAnsi="Courier New" w:cs="Courier New"/>
            </w:rPr>
          </w:rPrChange>
        </w:rPr>
      </w:pPr>
      <w:ins w:id="3730" w:author="Abhishek Deep Nigam" w:date="2015-10-26T01:01:00Z">
        <w:r w:rsidRPr="00073577">
          <w:rPr>
            <w:rFonts w:ascii="Courier New" w:hAnsi="Courier New" w:cs="Courier New"/>
            <w:sz w:val="16"/>
            <w:szCs w:val="16"/>
            <w:rPrChange w:id="3731" w:author="Abhishek Deep Nigam" w:date="2015-10-26T01:01:00Z">
              <w:rPr>
                <w:rFonts w:ascii="Courier New" w:hAnsi="Courier New" w:cs="Courier New"/>
              </w:rPr>
            </w:rPrChange>
          </w:rPr>
          <w:t>[3]-&gt;S(Backtracking)</w:t>
        </w:r>
      </w:ins>
    </w:p>
    <w:p w14:paraId="6363554E" w14:textId="77777777" w:rsidR="00073577" w:rsidRPr="00073577" w:rsidRDefault="00073577" w:rsidP="00073577">
      <w:pPr>
        <w:spacing w:before="0" w:after="0"/>
        <w:rPr>
          <w:ins w:id="3732" w:author="Abhishek Deep Nigam" w:date="2015-10-26T01:01:00Z"/>
          <w:rFonts w:ascii="Courier New" w:hAnsi="Courier New" w:cs="Courier New"/>
          <w:sz w:val="16"/>
          <w:szCs w:val="16"/>
          <w:rPrChange w:id="3733" w:author="Abhishek Deep Nigam" w:date="2015-10-26T01:01:00Z">
            <w:rPr>
              <w:ins w:id="3734" w:author="Abhishek Deep Nigam" w:date="2015-10-26T01:01:00Z"/>
              <w:rFonts w:ascii="Courier New" w:hAnsi="Courier New" w:cs="Courier New"/>
            </w:rPr>
          </w:rPrChange>
        </w:rPr>
      </w:pPr>
      <w:ins w:id="3735" w:author="Abhishek Deep Nigam" w:date="2015-10-26T01:01:00Z">
        <w:r w:rsidRPr="00073577">
          <w:rPr>
            <w:rFonts w:ascii="Courier New" w:hAnsi="Courier New" w:cs="Courier New"/>
            <w:sz w:val="16"/>
            <w:szCs w:val="16"/>
            <w:rPrChange w:id="3736" w:author="Abhishek Deep Nigam" w:date="2015-10-26T01:01:00Z">
              <w:rPr>
                <w:rFonts w:ascii="Courier New" w:hAnsi="Courier New" w:cs="Courier New"/>
              </w:rPr>
            </w:rPrChange>
          </w:rPr>
          <w:t>[3]-&gt;W(Backtracking)</w:t>
        </w:r>
      </w:ins>
    </w:p>
    <w:p w14:paraId="74CC6FAB" w14:textId="77777777" w:rsidR="00073577" w:rsidRPr="00073577" w:rsidRDefault="00073577" w:rsidP="00073577">
      <w:pPr>
        <w:spacing w:before="0" w:after="0"/>
        <w:rPr>
          <w:ins w:id="3737" w:author="Abhishek Deep Nigam" w:date="2015-10-26T01:01:00Z"/>
          <w:rFonts w:ascii="Courier New" w:hAnsi="Courier New" w:cs="Courier New"/>
          <w:sz w:val="16"/>
          <w:szCs w:val="16"/>
          <w:rPrChange w:id="3738" w:author="Abhishek Deep Nigam" w:date="2015-10-26T01:01:00Z">
            <w:rPr>
              <w:ins w:id="3739" w:author="Abhishek Deep Nigam" w:date="2015-10-26T01:01:00Z"/>
              <w:rFonts w:ascii="Courier New" w:hAnsi="Courier New" w:cs="Courier New"/>
            </w:rPr>
          </w:rPrChange>
        </w:rPr>
      </w:pPr>
      <w:ins w:id="3740" w:author="Abhishek Deep Nigam" w:date="2015-10-26T01:01:00Z">
        <w:r w:rsidRPr="00073577">
          <w:rPr>
            <w:rFonts w:ascii="Courier New" w:hAnsi="Courier New" w:cs="Courier New"/>
            <w:sz w:val="16"/>
            <w:szCs w:val="16"/>
            <w:rPrChange w:id="3741" w:author="Abhishek Deep Nigam" w:date="2015-10-26T01:01:00Z">
              <w:rPr>
                <w:rFonts w:ascii="Courier New" w:hAnsi="Courier New" w:cs="Courier New"/>
              </w:rPr>
            </w:rPrChange>
          </w:rPr>
          <w:t>[2]-&gt;L[3]-&gt;A(Backtracking)</w:t>
        </w:r>
      </w:ins>
    </w:p>
    <w:p w14:paraId="61E4E742" w14:textId="77777777" w:rsidR="00073577" w:rsidRPr="00073577" w:rsidRDefault="00073577" w:rsidP="00073577">
      <w:pPr>
        <w:spacing w:before="0" w:after="0"/>
        <w:rPr>
          <w:ins w:id="3742" w:author="Abhishek Deep Nigam" w:date="2015-10-26T01:01:00Z"/>
          <w:rFonts w:ascii="Courier New" w:hAnsi="Courier New" w:cs="Courier New"/>
          <w:sz w:val="16"/>
          <w:szCs w:val="16"/>
          <w:rPrChange w:id="3743" w:author="Abhishek Deep Nigam" w:date="2015-10-26T01:01:00Z">
            <w:rPr>
              <w:ins w:id="3744" w:author="Abhishek Deep Nigam" w:date="2015-10-26T01:01:00Z"/>
              <w:rFonts w:ascii="Courier New" w:hAnsi="Courier New" w:cs="Courier New"/>
            </w:rPr>
          </w:rPrChange>
        </w:rPr>
      </w:pPr>
      <w:ins w:id="3745" w:author="Abhishek Deep Nigam" w:date="2015-10-26T01:01:00Z">
        <w:r w:rsidRPr="00073577">
          <w:rPr>
            <w:rFonts w:ascii="Courier New" w:hAnsi="Courier New" w:cs="Courier New"/>
            <w:sz w:val="16"/>
            <w:szCs w:val="16"/>
            <w:rPrChange w:id="3746" w:author="Abhishek Deep Nigam" w:date="2015-10-26T01:01:00Z">
              <w:rPr>
                <w:rFonts w:ascii="Courier New" w:hAnsi="Courier New" w:cs="Courier New"/>
              </w:rPr>
            </w:rPrChange>
          </w:rPr>
          <w:t>[3]-&gt;M(Backtracking)</w:t>
        </w:r>
      </w:ins>
    </w:p>
    <w:p w14:paraId="2588BDCC" w14:textId="77777777" w:rsidR="00073577" w:rsidRPr="00073577" w:rsidRDefault="00073577" w:rsidP="00073577">
      <w:pPr>
        <w:spacing w:before="0" w:after="0"/>
        <w:rPr>
          <w:ins w:id="3747" w:author="Abhishek Deep Nigam" w:date="2015-10-26T01:01:00Z"/>
          <w:rFonts w:ascii="Courier New" w:hAnsi="Courier New" w:cs="Courier New"/>
          <w:sz w:val="16"/>
          <w:szCs w:val="16"/>
          <w:rPrChange w:id="3748" w:author="Abhishek Deep Nigam" w:date="2015-10-26T01:01:00Z">
            <w:rPr>
              <w:ins w:id="3749" w:author="Abhishek Deep Nigam" w:date="2015-10-26T01:01:00Z"/>
              <w:rFonts w:ascii="Courier New" w:hAnsi="Courier New" w:cs="Courier New"/>
            </w:rPr>
          </w:rPrChange>
        </w:rPr>
      </w:pPr>
      <w:ins w:id="3750" w:author="Abhishek Deep Nigam" w:date="2015-10-26T01:01:00Z">
        <w:r w:rsidRPr="00073577">
          <w:rPr>
            <w:rFonts w:ascii="Courier New" w:hAnsi="Courier New" w:cs="Courier New"/>
            <w:sz w:val="16"/>
            <w:szCs w:val="16"/>
            <w:rPrChange w:id="3751" w:author="Abhishek Deep Nigam" w:date="2015-10-26T01:01:00Z">
              <w:rPr>
                <w:rFonts w:ascii="Courier New" w:hAnsi="Courier New" w:cs="Courier New"/>
              </w:rPr>
            </w:rPrChange>
          </w:rPr>
          <w:t>[3]-&gt;S(Backtracking)</w:t>
        </w:r>
      </w:ins>
    </w:p>
    <w:p w14:paraId="09E60764" w14:textId="77777777" w:rsidR="00073577" w:rsidRPr="00073577" w:rsidRDefault="00073577" w:rsidP="00073577">
      <w:pPr>
        <w:spacing w:before="0" w:after="0"/>
        <w:rPr>
          <w:ins w:id="3752" w:author="Abhishek Deep Nigam" w:date="2015-10-26T01:01:00Z"/>
          <w:rFonts w:ascii="Courier New" w:hAnsi="Courier New" w:cs="Courier New"/>
          <w:sz w:val="16"/>
          <w:szCs w:val="16"/>
          <w:rPrChange w:id="3753" w:author="Abhishek Deep Nigam" w:date="2015-10-26T01:01:00Z">
            <w:rPr>
              <w:ins w:id="3754" w:author="Abhishek Deep Nigam" w:date="2015-10-26T01:01:00Z"/>
              <w:rFonts w:ascii="Courier New" w:hAnsi="Courier New" w:cs="Courier New"/>
            </w:rPr>
          </w:rPrChange>
        </w:rPr>
      </w:pPr>
      <w:ins w:id="3755" w:author="Abhishek Deep Nigam" w:date="2015-10-26T01:01:00Z">
        <w:r w:rsidRPr="00073577">
          <w:rPr>
            <w:rFonts w:ascii="Courier New" w:hAnsi="Courier New" w:cs="Courier New"/>
            <w:sz w:val="16"/>
            <w:szCs w:val="16"/>
            <w:rPrChange w:id="3756" w:author="Abhishek Deep Nigam" w:date="2015-10-26T01:01:00Z">
              <w:rPr>
                <w:rFonts w:ascii="Courier New" w:hAnsi="Courier New" w:cs="Courier New"/>
              </w:rPr>
            </w:rPrChange>
          </w:rPr>
          <w:t>[3]-&gt;W(Backtracking)</w:t>
        </w:r>
      </w:ins>
    </w:p>
    <w:p w14:paraId="58B6375B" w14:textId="77777777" w:rsidR="00073577" w:rsidRPr="00073577" w:rsidRDefault="00073577" w:rsidP="00073577">
      <w:pPr>
        <w:spacing w:before="0" w:after="0"/>
        <w:rPr>
          <w:ins w:id="3757" w:author="Abhishek Deep Nigam" w:date="2015-10-26T01:01:00Z"/>
          <w:rFonts w:ascii="Courier New" w:hAnsi="Courier New" w:cs="Courier New"/>
          <w:sz w:val="16"/>
          <w:szCs w:val="16"/>
          <w:rPrChange w:id="3758" w:author="Abhishek Deep Nigam" w:date="2015-10-26T01:01:00Z">
            <w:rPr>
              <w:ins w:id="3759" w:author="Abhishek Deep Nigam" w:date="2015-10-26T01:01:00Z"/>
              <w:rFonts w:ascii="Courier New" w:hAnsi="Courier New" w:cs="Courier New"/>
            </w:rPr>
          </w:rPrChange>
        </w:rPr>
      </w:pPr>
      <w:ins w:id="3760" w:author="Abhishek Deep Nigam" w:date="2015-10-26T01:01:00Z">
        <w:r w:rsidRPr="00073577">
          <w:rPr>
            <w:rFonts w:ascii="Courier New" w:hAnsi="Courier New" w:cs="Courier New"/>
            <w:sz w:val="16"/>
            <w:szCs w:val="16"/>
            <w:rPrChange w:id="3761" w:author="Abhishek Deep Nigam" w:date="2015-10-26T01:01:00Z">
              <w:rPr>
                <w:rFonts w:ascii="Courier New" w:hAnsi="Courier New" w:cs="Courier New"/>
              </w:rPr>
            </w:rPrChange>
          </w:rPr>
          <w:t>[1]-&gt;F[2]-&gt;E[3]-&gt;A(Backtracking)</w:t>
        </w:r>
      </w:ins>
    </w:p>
    <w:p w14:paraId="61768874" w14:textId="77777777" w:rsidR="00073577" w:rsidRPr="00073577" w:rsidRDefault="00073577" w:rsidP="00073577">
      <w:pPr>
        <w:spacing w:before="0" w:after="0"/>
        <w:rPr>
          <w:ins w:id="3762" w:author="Abhishek Deep Nigam" w:date="2015-10-26T01:01:00Z"/>
          <w:rFonts w:ascii="Courier New" w:hAnsi="Courier New" w:cs="Courier New"/>
          <w:sz w:val="16"/>
          <w:szCs w:val="16"/>
          <w:rPrChange w:id="3763" w:author="Abhishek Deep Nigam" w:date="2015-10-26T01:01:00Z">
            <w:rPr>
              <w:ins w:id="3764" w:author="Abhishek Deep Nigam" w:date="2015-10-26T01:01:00Z"/>
              <w:rFonts w:ascii="Courier New" w:hAnsi="Courier New" w:cs="Courier New"/>
            </w:rPr>
          </w:rPrChange>
        </w:rPr>
      </w:pPr>
      <w:ins w:id="3765" w:author="Abhishek Deep Nigam" w:date="2015-10-26T01:01:00Z">
        <w:r w:rsidRPr="00073577">
          <w:rPr>
            <w:rFonts w:ascii="Courier New" w:hAnsi="Courier New" w:cs="Courier New"/>
            <w:sz w:val="16"/>
            <w:szCs w:val="16"/>
            <w:rPrChange w:id="3766" w:author="Abhishek Deep Nigam" w:date="2015-10-26T01:01:00Z">
              <w:rPr>
                <w:rFonts w:ascii="Courier New" w:hAnsi="Courier New" w:cs="Courier New"/>
              </w:rPr>
            </w:rPrChange>
          </w:rPr>
          <w:t>[3]-&gt;M(Backtracking)</w:t>
        </w:r>
      </w:ins>
    </w:p>
    <w:p w14:paraId="1B5DC7A6" w14:textId="77777777" w:rsidR="00073577" w:rsidRPr="00073577" w:rsidRDefault="00073577" w:rsidP="00073577">
      <w:pPr>
        <w:spacing w:before="0" w:after="0"/>
        <w:rPr>
          <w:ins w:id="3767" w:author="Abhishek Deep Nigam" w:date="2015-10-26T01:01:00Z"/>
          <w:rFonts w:ascii="Courier New" w:hAnsi="Courier New" w:cs="Courier New"/>
          <w:sz w:val="16"/>
          <w:szCs w:val="16"/>
          <w:rPrChange w:id="3768" w:author="Abhishek Deep Nigam" w:date="2015-10-26T01:01:00Z">
            <w:rPr>
              <w:ins w:id="3769" w:author="Abhishek Deep Nigam" w:date="2015-10-26T01:01:00Z"/>
              <w:rFonts w:ascii="Courier New" w:hAnsi="Courier New" w:cs="Courier New"/>
            </w:rPr>
          </w:rPrChange>
        </w:rPr>
      </w:pPr>
      <w:ins w:id="3770" w:author="Abhishek Deep Nigam" w:date="2015-10-26T01:01:00Z">
        <w:r w:rsidRPr="00073577">
          <w:rPr>
            <w:rFonts w:ascii="Courier New" w:hAnsi="Courier New" w:cs="Courier New"/>
            <w:sz w:val="16"/>
            <w:szCs w:val="16"/>
            <w:rPrChange w:id="3771" w:author="Abhishek Deep Nigam" w:date="2015-10-26T01:01:00Z">
              <w:rPr>
                <w:rFonts w:ascii="Courier New" w:hAnsi="Courier New" w:cs="Courier New"/>
              </w:rPr>
            </w:rPrChange>
          </w:rPr>
          <w:t>[3]-&gt;S(Backtracking)</w:t>
        </w:r>
      </w:ins>
    </w:p>
    <w:p w14:paraId="77C0E84B" w14:textId="77777777" w:rsidR="00073577" w:rsidRPr="00073577" w:rsidRDefault="00073577" w:rsidP="00073577">
      <w:pPr>
        <w:spacing w:before="0" w:after="0"/>
        <w:rPr>
          <w:ins w:id="3772" w:author="Abhishek Deep Nigam" w:date="2015-10-26T01:01:00Z"/>
          <w:rFonts w:ascii="Courier New" w:hAnsi="Courier New" w:cs="Courier New"/>
          <w:sz w:val="16"/>
          <w:szCs w:val="16"/>
          <w:rPrChange w:id="3773" w:author="Abhishek Deep Nigam" w:date="2015-10-26T01:01:00Z">
            <w:rPr>
              <w:ins w:id="3774" w:author="Abhishek Deep Nigam" w:date="2015-10-26T01:01:00Z"/>
              <w:rFonts w:ascii="Courier New" w:hAnsi="Courier New" w:cs="Courier New"/>
            </w:rPr>
          </w:rPrChange>
        </w:rPr>
      </w:pPr>
      <w:ins w:id="3775" w:author="Abhishek Deep Nigam" w:date="2015-10-26T01:01:00Z">
        <w:r w:rsidRPr="00073577">
          <w:rPr>
            <w:rFonts w:ascii="Courier New" w:hAnsi="Courier New" w:cs="Courier New"/>
            <w:sz w:val="16"/>
            <w:szCs w:val="16"/>
            <w:rPrChange w:id="3776" w:author="Abhishek Deep Nigam" w:date="2015-10-26T01:01:00Z">
              <w:rPr>
                <w:rFonts w:ascii="Courier New" w:hAnsi="Courier New" w:cs="Courier New"/>
              </w:rPr>
            </w:rPrChange>
          </w:rPr>
          <w:t>[3]-&gt;W(Backtracking)</w:t>
        </w:r>
      </w:ins>
    </w:p>
    <w:p w14:paraId="3E9C7FE7" w14:textId="77777777" w:rsidR="00073577" w:rsidRPr="00073577" w:rsidRDefault="00073577" w:rsidP="00073577">
      <w:pPr>
        <w:spacing w:before="0" w:after="0"/>
        <w:rPr>
          <w:ins w:id="3777" w:author="Abhishek Deep Nigam" w:date="2015-10-26T01:01:00Z"/>
          <w:rFonts w:ascii="Courier New" w:hAnsi="Courier New" w:cs="Courier New"/>
          <w:sz w:val="16"/>
          <w:szCs w:val="16"/>
          <w:rPrChange w:id="3778" w:author="Abhishek Deep Nigam" w:date="2015-10-26T01:01:00Z">
            <w:rPr>
              <w:ins w:id="3779" w:author="Abhishek Deep Nigam" w:date="2015-10-26T01:01:00Z"/>
              <w:rFonts w:ascii="Courier New" w:hAnsi="Courier New" w:cs="Courier New"/>
            </w:rPr>
          </w:rPrChange>
        </w:rPr>
      </w:pPr>
      <w:ins w:id="3780" w:author="Abhishek Deep Nigam" w:date="2015-10-26T01:01:00Z">
        <w:r w:rsidRPr="00073577">
          <w:rPr>
            <w:rFonts w:ascii="Courier New" w:hAnsi="Courier New" w:cs="Courier New"/>
            <w:sz w:val="16"/>
            <w:szCs w:val="16"/>
            <w:rPrChange w:id="3781" w:author="Abhishek Deep Nigam" w:date="2015-10-26T01:01:00Z">
              <w:rPr>
                <w:rFonts w:ascii="Courier New" w:hAnsi="Courier New" w:cs="Courier New"/>
              </w:rPr>
            </w:rPrChange>
          </w:rPr>
          <w:t>[1]-&gt;H[2]-&gt;T[3]-&gt;A(Backtracking)</w:t>
        </w:r>
      </w:ins>
    </w:p>
    <w:p w14:paraId="14E3A819" w14:textId="77777777" w:rsidR="00073577" w:rsidRPr="00073577" w:rsidRDefault="00073577" w:rsidP="00073577">
      <w:pPr>
        <w:spacing w:before="0" w:after="0"/>
        <w:rPr>
          <w:ins w:id="3782" w:author="Abhishek Deep Nigam" w:date="2015-10-26T01:01:00Z"/>
          <w:rFonts w:ascii="Courier New" w:hAnsi="Courier New" w:cs="Courier New"/>
          <w:sz w:val="16"/>
          <w:szCs w:val="16"/>
          <w:rPrChange w:id="3783" w:author="Abhishek Deep Nigam" w:date="2015-10-26T01:01:00Z">
            <w:rPr>
              <w:ins w:id="3784" w:author="Abhishek Deep Nigam" w:date="2015-10-26T01:01:00Z"/>
              <w:rFonts w:ascii="Courier New" w:hAnsi="Courier New" w:cs="Courier New"/>
            </w:rPr>
          </w:rPrChange>
        </w:rPr>
      </w:pPr>
      <w:ins w:id="3785" w:author="Abhishek Deep Nigam" w:date="2015-10-26T01:01:00Z">
        <w:r w:rsidRPr="00073577">
          <w:rPr>
            <w:rFonts w:ascii="Courier New" w:hAnsi="Courier New" w:cs="Courier New"/>
            <w:sz w:val="16"/>
            <w:szCs w:val="16"/>
            <w:rPrChange w:id="3786" w:author="Abhishek Deep Nigam" w:date="2015-10-26T01:01:00Z">
              <w:rPr>
                <w:rFonts w:ascii="Courier New" w:hAnsi="Courier New" w:cs="Courier New"/>
              </w:rPr>
            </w:rPrChange>
          </w:rPr>
          <w:t>[3]-&gt;M(Backtracking)</w:t>
        </w:r>
      </w:ins>
    </w:p>
    <w:p w14:paraId="7CB47F20" w14:textId="77777777" w:rsidR="00073577" w:rsidRPr="00073577" w:rsidRDefault="00073577" w:rsidP="00073577">
      <w:pPr>
        <w:spacing w:before="0" w:after="0"/>
        <w:rPr>
          <w:ins w:id="3787" w:author="Abhishek Deep Nigam" w:date="2015-10-26T01:01:00Z"/>
          <w:rFonts w:ascii="Courier New" w:hAnsi="Courier New" w:cs="Courier New"/>
          <w:sz w:val="16"/>
          <w:szCs w:val="16"/>
          <w:rPrChange w:id="3788" w:author="Abhishek Deep Nigam" w:date="2015-10-26T01:01:00Z">
            <w:rPr>
              <w:ins w:id="3789" w:author="Abhishek Deep Nigam" w:date="2015-10-26T01:01:00Z"/>
              <w:rFonts w:ascii="Courier New" w:hAnsi="Courier New" w:cs="Courier New"/>
            </w:rPr>
          </w:rPrChange>
        </w:rPr>
      </w:pPr>
      <w:ins w:id="3790" w:author="Abhishek Deep Nigam" w:date="2015-10-26T01:01:00Z">
        <w:r w:rsidRPr="00073577">
          <w:rPr>
            <w:rFonts w:ascii="Courier New" w:hAnsi="Courier New" w:cs="Courier New"/>
            <w:sz w:val="16"/>
            <w:szCs w:val="16"/>
            <w:rPrChange w:id="3791" w:author="Abhishek Deep Nigam" w:date="2015-10-26T01:01:00Z">
              <w:rPr>
                <w:rFonts w:ascii="Courier New" w:hAnsi="Courier New" w:cs="Courier New"/>
              </w:rPr>
            </w:rPrChange>
          </w:rPr>
          <w:t>[3]-&gt;S(Backtracking)</w:t>
        </w:r>
      </w:ins>
    </w:p>
    <w:p w14:paraId="337DE9BC" w14:textId="77777777" w:rsidR="00073577" w:rsidRPr="00073577" w:rsidRDefault="00073577" w:rsidP="00073577">
      <w:pPr>
        <w:spacing w:before="0" w:after="0"/>
        <w:rPr>
          <w:ins w:id="3792" w:author="Abhishek Deep Nigam" w:date="2015-10-26T01:01:00Z"/>
          <w:rFonts w:ascii="Courier New" w:hAnsi="Courier New" w:cs="Courier New"/>
          <w:sz w:val="16"/>
          <w:szCs w:val="16"/>
          <w:rPrChange w:id="3793" w:author="Abhishek Deep Nigam" w:date="2015-10-26T01:01:00Z">
            <w:rPr>
              <w:ins w:id="3794" w:author="Abhishek Deep Nigam" w:date="2015-10-26T01:01:00Z"/>
              <w:rFonts w:ascii="Courier New" w:hAnsi="Courier New" w:cs="Courier New"/>
            </w:rPr>
          </w:rPrChange>
        </w:rPr>
      </w:pPr>
      <w:ins w:id="3795" w:author="Abhishek Deep Nigam" w:date="2015-10-26T01:01:00Z">
        <w:r w:rsidRPr="00073577">
          <w:rPr>
            <w:rFonts w:ascii="Courier New" w:hAnsi="Courier New" w:cs="Courier New"/>
            <w:sz w:val="16"/>
            <w:szCs w:val="16"/>
            <w:rPrChange w:id="3796" w:author="Abhishek Deep Nigam" w:date="2015-10-26T01:01:00Z">
              <w:rPr>
                <w:rFonts w:ascii="Courier New" w:hAnsi="Courier New" w:cs="Courier New"/>
              </w:rPr>
            </w:rPrChange>
          </w:rPr>
          <w:t>[3]-&gt;W(Backtracking)</w:t>
        </w:r>
      </w:ins>
    </w:p>
    <w:p w14:paraId="007C9590" w14:textId="77777777" w:rsidR="00073577" w:rsidRPr="00073577" w:rsidRDefault="00073577" w:rsidP="00073577">
      <w:pPr>
        <w:spacing w:before="0" w:after="0"/>
        <w:rPr>
          <w:ins w:id="3797" w:author="Abhishek Deep Nigam" w:date="2015-10-26T01:01:00Z"/>
          <w:rFonts w:ascii="Courier New" w:hAnsi="Courier New" w:cs="Courier New"/>
          <w:sz w:val="16"/>
          <w:szCs w:val="16"/>
          <w:rPrChange w:id="3798" w:author="Abhishek Deep Nigam" w:date="2015-10-26T01:01:00Z">
            <w:rPr>
              <w:ins w:id="3799" w:author="Abhishek Deep Nigam" w:date="2015-10-26T01:01:00Z"/>
              <w:rFonts w:ascii="Courier New" w:hAnsi="Courier New" w:cs="Courier New"/>
            </w:rPr>
          </w:rPrChange>
        </w:rPr>
      </w:pPr>
      <w:ins w:id="3800" w:author="Abhishek Deep Nigam" w:date="2015-10-26T01:01:00Z">
        <w:r w:rsidRPr="00073577">
          <w:rPr>
            <w:rFonts w:ascii="Courier New" w:hAnsi="Courier New" w:cs="Courier New"/>
            <w:sz w:val="16"/>
            <w:szCs w:val="16"/>
            <w:rPrChange w:id="3801" w:author="Abhishek Deep Nigam" w:date="2015-10-26T01:01:00Z">
              <w:rPr>
                <w:rFonts w:ascii="Courier New" w:hAnsi="Courier New" w:cs="Courier New"/>
              </w:rPr>
            </w:rPrChange>
          </w:rPr>
          <w:t>[1]-&gt;I(Backtracking)</w:t>
        </w:r>
      </w:ins>
    </w:p>
    <w:p w14:paraId="468254A2" w14:textId="77777777" w:rsidR="00073577" w:rsidRPr="00073577" w:rsidRDefault="00073577" w:rsidP="00073577">
      <w:pPr>
        <w:spacing w:before="0" w:after="0"/>
        <w:rPr>
          <w:ins w:id="3802" w:author="Abhishek Deep Nigam" w:date="2015-10-26T01:01:00Z"/>
          <w:rFonts w:ascii="Courier New" w:hAnsi="Courier New" w:cs="Courier New"/>
          <w:sz w:val="16"/>
          <w:szCs w:val="16"/>
          <w:rPrChange w:id="3803" w:author="Abhishek Deep Nigam" w:date="2015-10-26T01:01:00Z">
            <w:rPr>
              <w:ins w:id="3804" w:author="Abhishek Deep Nigam" w:date="2015-10-26T01:01:00Z"/>
              <w:rFonts w:ascii="Courier New" w:hAnsi="Courier New" w:cs="Courier New"/>
            </w:rPr>
          </w:rPrChange>
        </w:rPr>
      </w:pPr>
      <w:ins w:id="3805" w:author="Abhishek Deep Nigam" w:date="2015-10-26T01:01:00Z">
        <w:r w:rsidRPr="00073577">
          <w:rPr>
            <w:rFonts w:ascii="Courier New" w:hAnsi="Courier New" w:cs="Courier New"/>
            <w:sz w:val="16"/>
            <w:szCs w:val="16"/>
            <w:rPrChange w:id="3806" w:author="Abhishek Deep Nigam" w:date="2015-10-26T01:01:00Z">
              <w:rPr>
                <w:rFonts w:ascii="Courier New" w:hAnsi="Courier New" w:cs="Courier New"/>
              </w:rPr>
            </w:rPrChange>
          </w:rPr>
          <w:t>[1]-&gt;L[2]-&gt;A[3]-&gt;A(Backtracking)</w:t>
        </w:r>
      </w:ins>
    </w:p>
    <w:p w14:paraId="10F5A1D9" w14:textId="77777777" w:rsidR="00073577" w:rsidRPr="00073577" w:rsidRDefault="00073577" w:rsidP="00073577">
      <w:pPr>
        <w:spacing w:before="0" w:after="0"/>
        <w:rPr>
          <w:ins w:id="3807" w:author="Abhishek Deep Nigam" w:date="2015-10-26T01:01:00Z"/>
          <w:rFonts w:ascii="Courier New" w:hAnsi="Courier New" w:cs="Courier New"/>
          <w:sz w:val="16"/>
          <w:szCs w:val="16"/>
          <w:rPrChange w:id="3808" w:author="Abhishek Deep Nigam" w:date="2015-10-26T01:01:00Z">
            <w:rPr>
              <w:ins w:id="3809" w:author="Abhishek Deep Nigam" w:date="2015-10-26T01:01:00Z"/>
              <w:rFonts w:ascii="Courier New" w:hAnsi="Courier New" w:cs="Courier New"/>
            </w:rPr>
          </w:rPrChange>
        </w:rPr>
      </w:pPr>
      <w:ins w:id="3810" w:author="Abhishek Deep Nigam" w:date="2015-10-26T01:01:00Z">
        <w:r w:rsidRPr="00073577">
          <w:rPr>
            <w:rFonts w:ascii="Courier New" w:hAnsi="Courier New" w:cs="Courier New"/>
            <w:sz w:val="16"/>
            <w:szCs w:val="16"/>
            <w:rPrChange w:id="3811" w:author="Abhishek Deep Nigam" w:date="2015-10-26T01:01:00Z">
              <w:rPr>
                <w:rFonts w:ascii="Courier New" w:hAnsi="Courier New" w:cs="Courier New"/>
              </w:rPr>
            </w:rPrChange>
          </w:rPr>
          <w:t>[3]-&gt;M(Backtracking)</w:t>
        </w:r>
      </w:ins>
    </w:p>
    <w:p w14:paraId="3A4EBC5A" w14:textId="77777777" w:rsidR="00073577" w:rsidRPr="00073577" w:rsidRDefault="00073577" w:rsidP="00073577">
      <w:pPr>
        <w:spacing w:before="0" w:after="0"/>
        <w:rPr>
          <w:ins w:id="3812" w:author="Abhishek Deep Nigam" w:date="2015-10-26T01:01:00Z"/>
          <w:rFonts w:ascii="Courier New" w:hAnsi="Courier New" w:cs="Courier New"/>
          <w:sz w:val="16"/>
          <w:szCs w:val="16"/>
          <w:rPrChange w:id="3813" w:author="Abhishek Deep Nigam" w:date="2015-10-26T01:01:00Z">
            <w:rPr>
              <w:ins w:id="3814" w:author="Abhishek Deep Nigam" w:date="2015-10-26T01:01:00Z"/>
              <w:rFonts w:ascii="Courier New" w:hAnsi="Courier New" w:cs="Courier New"/>
            </w:rPr>
          </w:rPrChange>
        </w:rPr>
      </w:pPr>
      <w:ins w:id="3815" w:author="Abhishek Deep Nigam" w:date="2015-10-26T01:01:00Z">
        <w:r w:rsidRPr="00073577">
          <w:rPr>
            <w:rFonts w:ascii="Courier New" w:hAnsi="Courier New" w:cs="Courier New"/>
            <w:sz w:val="16"/>
            <w:szCs w:val="16"/>
            <w:rPrChange w:id="3816" w:author="Abhishek Deep Nigam" w:date="2015-10-26T01:01:00Z">
              <w:rPr>
                <w:rFonts w:ascii="Courier New" w:hAnsi="Courier New" w:cs="Courier New"/>
              </w:rPr>
            </w:rPrChange>
          </w:rPr>
          <w:t>[3]-&gt;S(Backtracking)</w:t>
        </w:r>
      </w:ins>
    </w:p>
    <w:p w14:paraId="799C9D36" w14:textId="77777777" w:rsidR="00073577" w:rsidRPr="00073577" w:rsidRDefault="00073577" w:rsidP="00073577">
      <w:pPr>
        <w:spacing w:before="0" w:after="0"/>
        <w:rPr>
          <w:ins w:id="3817" w:author="Abhishek Deep Nigam" w:date="2015-10-26T01:01:00Z"/>
          <w:rFonts w:ascii="Courier New" w:hAnsi="Courier New" w:cs="Courier New"/>
          <w:sz w:val="16"/>
          <w:szCs w:val="16"/>
          <w:rPrChange w:id="3818" w:author="Abhishek Deep Nigam" w:date="2015-10-26T01:01:00Z">
            <w:rPr>
              <w:ins w:id="3819" w:author="Abhishek Deep Nigam" w:date="2015-10-26T01:01:00Z"/>
              <w:rFonts w:ascii="Courier New" w:hAnsi="Courier New" w:cs="Courier New"/>
            </w:rPr>
          </w:rPrChange>
        </w:rPr>
      </w:pPr>
      <w:ins w:id="3820" w:author="Abhishek Deep Nigam" w:date="2015-10-26T01:01:00Z">
        <w:r w:rsidRPr="00073577">
          <w:rPr>
            <w:rFonts w:ascii="Courier New" w:hAnsi="Courier New" w:cs="Courier New"/>
            <w:sz w:val="16"/>
            <w:szCs w:val="16"/>
            <w:rPrChange w:id="3821" w:author="Abhishek Deep Nigam" w:date="2015-10-26T01:01:00Z">
              <w:rPr>
                <w:rFonts w:ascii="Courier New" w:hAnsi="Courier New" w:cs="Courier New"/>
              </w:rPr>
            </w:rPrChange>
          </w:rPr>
          <w:t>[3]-&gt;W(Backtracking)</w:t>
        </w:r>
      </w:ins>
    </w:p>
    <w:p w14:paraId="08481CA1" w14:textId="77777777" w:rsidR="00073577" w:rsidRPr="00073577" w:rsidRDefault="00073577" w:rsidP="00073577">
      <w:pPr>
        <w:spacing w:before="0" w:after="0"/>
        <w:rPr>
          <w:ins w:id="3822" w:author="Abhishek Deep Nigam" w:date="2015-10-26T01:01:00Z"/>
          <w:rFonts w:ascii="Courier New" w:hAnsi="Courier New" w:cs="Courier New"/>
          <w:sz w:val="16"/>
          <w:szCs w:val="16"/>
          <w:rPrChange w:id="3823" w:author="Abhishek Deep Nigam" w:date="2015-10-26T01:01:00Z">
            <w:rPr>
              <w:ins w:id="3824" w:author="Abhishek Deep Nigam" w:date="2015-10-26T01:01:00Z"/>
              <w:rFonts w:ascii="Courier New" w:hAnsi="Courier New" w:cs="Courier New"/>
            </w:rPr>
          </w:rPrChange>
        </w:rPr>
      </w:pPr>
      <w:ins w:id="3825" w:author="Abhishek Deep Nigam" w:date="2015-10-26T01:01:00Z">
        <w:r w:rsidRPr="00073577">
          <w:rPr>
            <w:rFonts w:ascii="Courier New" w:hAnsi="Courier New" w:cs="Courier New"/>
            <w:sz w:val="16"/>
            <w:szCs w:val="16"/>
            <w:rPrChange w:id="3826" w:author="Abhishek Deep Nigam" w:date="2015-10-26T01:01:00Z">
              <w:rPr>
                <w:rFonts w:ascii="Courier New" w:hAnsi="Courier New" w:cs="Courier New"/>
              </w:rPr>
            </w:rPrChange>
          </w:rPr>
          <w:t>[2]-&gt;L[3]-&gt;A(Backtracking)</w:t>
        </w:r>
      </w:ins>
    </w:p>
    <w:p w14:paraId="517EF147" w14:textId="77777777" w:rsidR="00073577" w:rsidRPr="00073577" w:rsidRDefault="00073577" w:rsidP="00073577">
      <w:pPr>
        <w:spacing w:before="0" w:after="0"/>
        <w:rPr>
          <w:ins w:id="3827" w:author="Abhishek Deep Nigam" w:date="2015-10-26T01:01:00Z"/>
          <w:rFonts w:ascii="Courier New" w:hAnsi="Courier New" w:cs="Courier New"/>
          <w:sz w:val="16"/>
          <w:szCs w:val="16"/>
          <w:rPrChange w:id="3828" w:author="Abhishek Deep Nigam" w:date="2015-10-26T01:01:00Z">
            <w:rPr>
              <w:ins w:id="3829" w:author="Abhishek Deep Nigam" w:date="2015-10-26T01:01:00Z"/>
              <w:rFonts w:ascii="Courier New" w:hAnsi="Courier New" w:cs="Courier New"/>
            </w:rPr>
          </w:rPrChange>
        </w:rPr>
      </w:pPr>
      <w:ins w:id="3830" w:author="Abhishek Deep Nigam" w:date="2015-10-26T01:01:00Z">
        <w:r w:rsidRPr="00073577">
          <w:rPr>
            <w:rFonts w:ascii="Courier New" w:hAnsi="Courier New" w:cs="Courier New"/>
            <w:sz w:val="16"/>
            <w:szCs w:val="16"/>
            <w:rPrChange w:id="3831" w:author="Abhishek Deep Nigam" w:date="2015-10-26T01:01:00Z">
              <w:rPr>
                <w:rFonts w:ascii="Courier New" w:hAnsi="Courier New" w:cs="Courier New"/>
              </w:rPr>
            </w:rPrChange>
          </w:rPr>
          <w:t>[3]-&gt;M(Backtracking)</w:t>
        </w:r>
      </w:ins>
    </w:p>
    <w:p w14:paraId="0DFB11C1" w14:textId="77777777" w:rsidR="00073577" w:rsidRPr="00073577" w:rsidRDefault="00073577" w:rsidP="00073577">
      <w:pPr>
        <w:spacing w:before="0" w:after="0"/>
        <w:rPr>
          <w:ins w:id="3832" w:author="Abhishek Deep Nigam" w:date="2015-10-26T01:01:00Z"/>
          <w:rFonts w:ascii="Courier New" w:hAnsi="Courier New" w:cs="Courier New"/>
          <w:sz w:val="16"/>
          <w:szCs w:val="16"/>
          <w:rPrChange w:id="3833" w:author="Abhishek Deep Nigam" w:date="2015-10-26T01:01:00Z">
            <w:rPr>
              <w:ins w:id="3834" w:author="Abhishek Deep Nigam" w:date="2015-10-26T01:01:00Z"/>
              <w:rFonts w:ascii="Courier New" w:hAnsi="Courier New" w:cs="Courier New"/>
            </w:rPr>
          </w:rPrChange>
        </w:rPr>
      </w:pPr>
      <w:ins w:id="3835" w:author="Abhishek Deep Nigam" w:date="2015-10-26T01:01:00Z">
        <w:r w:rsidRPr="00073577">
          <w:rPr>
            <w:rFonts w:ascii="Courier New" w:hAnsi="Courier New" w:cs="Courier New"/>
            <w:sz w:val="16"/>
            <w:szCs w:val="16"/>
            <w:rPrChange w:id="3836" w:author="Abhishek Deep Nigam" w:date="2015-10-26T01:01:00Z">
              <w:rPr>
                <w:rFonts w:ascii="Courier New" w:hAnsi="Courier New" w:cs="Courier New"/>
              </w:rPr>
            </w:rPrChange>
          </w:rPr>
          <w:t>[3]-&gt;S(Backtracking)</w:t>
        </w:r>
      </w:ins>
    </w:p>
    <w:p w14:paraId="73E4CE3C" w14:textId="77777777" w:rsidR="00073577" w:rsidRPr="00073577" w:rsidRDefault="00073577" w:rsidP="00073577">
      <w:pPr>
        <w:spacing w:before="0" w:after="0"/>
        <w:rPr>
          <w:ins w:id="3837" w:author="Abhishek Deep Nigam" w:date="2015-10-26T01:01:00Z"/>
          <w:rFonts w:ascii="Courier New" w:hAnsi="Courier New" w:cs="Courier New"/>
          <w:sz w:val="16"/>
          <w:szCs w:val="16"/>
          <w:rPrChange w:id="3838" w:author="Abhishek Deep Nigam" w:date="2015-10-26T01:01:00Z">
            <w:rPr>
              <w:ins w:id="3839" w:author="Abhishek Deep Nigam" w:date="2015-10-26T01:01:00Z"/>
              <w:rFonts w:ascii="Courier New" w:hAnsi="Courier New" w:cs="Courier New"/>
            </w:rPr>
          </w:rPrChange>
        </w:rPr>
      </w:pPr>
      <w:ins w:id="3840" w:author="Abhishek Deep Nigam" w:date="2015-10-26T01:01:00Z">
        <w:r w:rsidRPr="00073577">
          <w:rPr>
            <w:rFonts w:ascii="Courier New" w:hAnsi="Courier New" w:cs="Courier New"/>
            <w:sz w:val="16"/>
            <w:szCs w:val="16"/>
            <w:rPrChange w:id="3841" w:author="Abhishek Deep Nigam" w:date="2015-10-26T01:01:00Z">
              <w:rPr>
                <w:rFonts w:ascii="Courier New" w:hAnsi="Courier New" w:cs="Courier New"/>
              </w:rPr>
            </w:rPrChange>
          </w:rPr>
          <w:t>[3]-&gt;W(Backtracking)</w:t>
        </w:r>
      </w:ins>
    </w:p>
    <w:p w14:paraId="2BC8CBAF" w14:textId="77777777" w:rsidR="00073577" w:rsidRPr="00073577" w:rsidRDefault="00073577" w:rsidP="00073577">
      <w:pPr>
        <w:spacing w:before="0" w:after="0"/>
        <w:rPr>
          <w:ins w:id="3842" w:author="Abhishek Deep Nigam" w:date="2015-10-26T01:01:00Z"/>
          <w:rFonts w:ascii="Courier New" w:hAnsi="Courier New" w:cs="Courier New"/>
          <w:sz w:val="16"/>
          <w:szCs w:val="16"/>
          <w:rPrChange w:id="3843" w:author="Abhishek Deep Nigam" w:date="2015-10-26T01:01:00Z">
            <w:rPr>
              <w:ins w:id="3844" w:author="Abhishek Deep Nigam" w:date="2015-10-26T01:01:00Z"/>
              <w:rFonts w:ascii="Courier New" w:hAnsi="Courier New" w:cs="Courier New"/>
            </w:rPr>
          </w:rPrChange>
        </w:rPr>
      </w:pPr>
      <w:ins w:id="3845" w:author="Abhishek Deep Nigam" w:date="2015-10-26T01:01:00Z">
        <w:r w:rsidRPr="00073577">
          <w:rPr>
            <w:rFonts w:ascii="Courier New" w:hAnsi="Courier New" w:cs="Courier New"/>
            <w:sz w:val="16"/>
            <w:szCs w:val="16"/>
            <w:rPrChange w:id="3846" w:author="Abhishek Deep Nigam" w:date="2015-10-26T01:01:00Z">
              <w:rPr>
                <w:rFonts w:ascii="Courier New" w:hAnsi="Courier New" w:cs="Courier New"/>
              </w:rPr>
            </w:rPrChange>
          </w:rPr>
          <w:t>[1]-&gt;M(Backtracking)</w:t>
        </w:r>
      </w:ins>
    </w:p>
    <w:p w14:paraId="513AC407" w14:textId="77777777" w:rsidR="00073577" w:rsidRPr="00073577" w:rsidRDefault="00073577" w:rsidP="00073577">
      <w:pPr>
        <w:spacing w:before="0" w:after="0"/>
        <w:rPr>
          <w:ins w:id="3847" w:author="Abhishek Deep Nigam" w:date="2015-10-26T01:01:00Z"/>
          <w:rFonts w:ascii="Courier New" w:hAnsi="Courier New" w:cs="Courier New"/>
          <w:sz w:val="16"/>
          <w:szCs w:val="16"/>
          <w:rPrChange w:id="3848" w:author="Abhishek Deep Nigam" w:date="2015-10-26T01:01:00Z">
            <w:rPr>
              <w:ins w:id="3849" w:author="Abhishek Deep Nigam" w:date="2015-10-26T01:01:00Z"/>
              <w:rFonts w:ascii="Courier New" w:hAnsi="Courier New" w:cs="Courier New"/>
            </w:rPr>
          </w:rPrChange>
        </w:rPr>
      </w:pPr>
      <w:ins w:id="3850" w:author="Abhishek Deep Nigam" w:date="2015-10-26T01:01:00Z">
        <w:r w:rsidRPr="00073577">
          <w:rPr>
            <w:rFonts w:ascii="Courier New" w:hAnsi="Courier New" w:cs="Courier New"/>
            <w:sz w:val="16"/>
            <w:szCs w:val="16"/>
            <w:rPrChange w:id="3851" w:author="Abhishek Deep Nigam" w:date="2015-10-26T01:01:00Z">
              <w:rPr>
                <w:rFonts w:ascii="Courier New" w:hAnsi="Courier New" w:cs="Courier New"/>
              </w:rPr>
            </w:rPrChange>
          </w:rPr>
          <w:t>[1]-&gt;N[2]-&gt;E[3]-&gt;A(Backtracking)</w:t>
        </w:r>
      </w:ins>
    </w:p>
    <w:p w14:paraId="567F1702" w14:textId="77777777" w:rsidR="00073577" w:rsidRPr="00073577" w:rsidRDefault="00073577" w:rsidP="00073577">
      <w:pPr>
        <w:spacing w:before="0" w:after="0"/>
        <w:rPr>
          <w:ins w:id="3852" w:author="Abhishek Deep Nigam" w:date="2015-10-26T01:01:00Z"/>
          <w:rFonts w:ascii="Courier New" w:hAnsi="Courier New" w:cs="Courier New"/>
          <w:sz w:val="16"/>
          <w:szCs w:val="16"/>
          <w:rPrChange w:id="3853" w:author="Abhishek Deep Nigam" w:date="2015-10-26T01:01:00Z">
            <w:rPr>
              <w:ins w:id="3854" w:author="Abhishek Deep Nigam" w:date="2015-10-26T01:01:00Z"/>
              <w:rFonts w:ascii="Courier New" w:hAnsi="Courier New" w:cs="Courier New"/>
            </w:rPr>
          </w:rPrChange>
        </w:rPr>
      </w:pPr>
      <w:ins w:id="3855" w:author="Abhishek Deep Nigam" w:date="2015-10-26T01:01:00Z">
        <w:r w:rsidRPr="00073577">
          <w:rPr>
            <w:rFonts w:ascii="Courier New" w:hAnsi="Courier New" w:cs="Courier New"/>
            <w:sz w:val="16"/>
            <w:szCs w:val="16"/>
            <w:rPrChange w:id="3856" w:author="Abhishek Deep Nigam" w:date="2015-10-26T01:01:00Z">
              <w:rPr>
                <w:rFonts w:ascii="Courier New" w:hAnsi="Courier New" w:cs="Courier New"/>
              </w:rPr>
            </w:rPrChange>
          </w:rPr>
          <w:t>[3]-&gt;M(Backtracking)</w:t>
        </w:r>
      </w:ins>
    </w:p>
    <w:p w14:paraId="64A29917" w14:textId="77777777" w:rsidR="00073577" w:rsidRPr="00073577" w:rsidRDefault="00073577" w:rsidP="00073577">
      <w:pPr>
        <w:spacing w:before="0" w:after="0"/>
        <w:rPr>
          <w:ins w:id="3857" w:author="Abhishek Deep Nigam" w:date="2015-10-26T01:01:00Z"/>
          <w:rFonts w:ascii="Courier New" w:hAnsi="Courier New" w:cs="Courier New"/>
          <w:sz w:val="16"/>
          <w:szCs w:val="16"/>
          <w:rPrChange w:id="3858" w:author="Abhishek Deep Nigam" w:date="2015-10-26T01:01:00Z">
            <w:rPr>
              <w:ins w:id="3859" w:author="Abhishek Deep Nigam" w:date="2015-10-26T01:01:00Z"/>
              <w:rFonts w:ascii="Courier New" w:hAnsi="Courier New" w:cs="Courier New"/>
            </w:rPr>
          </w:rPrChange>
        </w:rPr>
      </w:pPr>
      <w:ins w:id="3860" w:author="Abhishek Deep Nigam" w:date="2015-10-26T01:01:00Z">
        <w:r w:rsidRPr="00073577">
          <w:rPr>
            <w:rFonts w:ascii="Courier New" w:hAnsi="Courier New" w:cs="Courier New"/>
            <w:sz w:val="16"/>
            <w:szCs w:val="16"/>
            <w:rPrChange w:id="3861" w:author="Abhishek Deep Nigam" w:date="2015-10-26T01:01:00Z">
              <w:rPr>
                <w:rFonts w:ascii="Courier New" w:hAnsi="Courier New" w:cs="Courier New"/>
              </w:rPr>
            </w:rPrChange>
          </w:rPr>
          <w:t>[3]-&gt;S(Backtracking)</w:t>
        </w:r>
      </w:ins>
    </w:p>
    <w:p w14:paraId="4CD800BD" w14:textId="77777777" w:rsidR="00073577" w:rsidRPr="00073577" w:rsidRDefault="00073577" w:rsidP="00073577">
      <w:pPr>
        <w:spacing w:before="0" w:after="0"/>
        <w:rPr>
          <w:ins w:id="3862" w:author="Abhishek Deep Nigam" w:date="2015-10-26T01:01:00Z"/>
          <w:rFonts w:ascii="Courier New" w:hAnsi="Courier New" w:cs="Courier New"/>
          <w:sz w:val="16"/>
          <w:szCs w:val="16"/>
          <w:rPrChange w:id="3863" w:author="Abhishek Deep Nigam" w:date="2015-10-26T01:01:00Z">
            <w:rPr>
              <w:ins w:id="3864" w:author="Abhishek Deep Nigam" w:date="2015-10-26T01:01:00Z"/>
              <w:rFonts w:ascii="Courier New" w:hAnsi="Courier New" w:cs="Courier New"/>
            </w:rPr>
          </w:rPrChange>
        </w:rPr>
      </w:pPr>
      <w:ins w:id="3865" w:author="Abhishek Deep Nigam" w:date="2015-10-26T01:01:00Z">
        <w:r w:rsidRPr="00073577">
          <w:rPr>
            <w:rFonts w:ascii="Courier New" w:hAnsi="Courier New" w:cs="Courier New"/>
            <w:sz w:val="16"/>
            <w:szCs w:val="16"/>
            <w:rPrChange w:id="3866" w:author="Abhishek Deep Nigam" w:date="2015-10-26T01:01:00Z">
              <w:rPr>
                <w:rFonts w:ascii="Courier New" w:hAnsi="Courier New" w:cs="Courier New"/>
              </w:rPr>
            </w:rPrChange>
          </w:rPr>
          <w:t>[3]-&gt;W(Backtracking)</w:t>
        </w:r>
      </w:ins>
    </w:p>
    <w:p w14:paraId="15A13665" w14:textId="77777777" w:rsidR="00073577" w:rsidRPr="00073577" w:rsidRDefault="00073577" w:rsidP="00073577">
      <w:pPr>
        <w:spacing w:before="0" w:after="0"/>
        <w:rPr>
          <w:ins w:id="3867" w:author="Abhishek Deep Nigam" w:date="2015-10-26T01:01:00Z"/>
          <w:rFonts w:ascii="Courier New" w:hAnsi="Courier New" w:cs="Courier New"/>
          <w:sz w:val="16"/>
          <w:szCs w:val="16"/>
          <w:rPrChange w:id="3868" w:author="Abhishek Deep Nigam" w:date="2015-10-26T01:01:00Z">
            <w:rPr>
              <w:ins w:id="3869" w:author="Abhishek Deep Nigam" w:date="2015-10-26T01:01:00Z"/>
              <w:rFonts w:ascii="Courier New" w:hAnsi="Courier New" w:cs="Courier New"/>
            </w:rPr>
          </w:rPrChange>
        </w:rPr>
      </w:pPr>
      <w:ins w:id="3870" w:author="Abhishek Deep Nigam" w:date="2015-10-26T01:01:00Z">
        <w:r w:rsidRPr="00073577">
          <w:rPr>
            <w:rFonts w:ascii="Courier New" w:hAnsi="Courier New" w:cs="Courier New"/>
            <w:sz w:val="16"/>
            <w:szCs w:val="16"/>
            <w:rPrChange w:id="3871" w:author="Abhishek Deep Nigam" w:date="2015-10-26T01:01:00Z">
              <w:rPr>
                <w:rFonts w:ascii="Courier New" w:hAnsi="Courier New" w:cs="Courier New"/>
              </w:rPr>
            </w:rPrChange>
          </w:rPr>
          <w:t>[2]-&gt;T[3]-&gt;A(Backtracking)</w:t>
        </w:r>
      </w:ins>
    </w:p>
    <w:p w14:paraId="64B06B19" w14:textId="77777777" w:rsidR="00073577" w:rsidRPr="00073577" w:rsidRDefault="00073577" w:rsidP="00073577">
      <w:pPr>
        <w:spacing w:before="0" w:after="0"/>
        <w:rPr>
          <w:ins w:id="3872" w:author="Abhishek Deep Nigam" w:date="2015-10-26T01:01:00Z"/>
          <w:rFonts w:ascii="Courier New" w:hAnsi="Courier New" w:cs="Courier New"/>
          <w:sz w:val="16"/>
          <w:szCs w:val="16"/>
          <w:rPrChange w:id="3873" w:author="Abhishek Deep Nigam" w:date="2015-10-26T01:01:00Z">
            <w:rPr>
              <w:ins w:id="3874" w:author="Abhishek Deep Nigam" w:date="2015-10-26T01:01:00Z"/>
              <w:rFonts w:ascii="Courier New" w:hAnsi="Courier New" w:cs="Courier New"/>
            </w:rPr>
          </w:rPrChange>
        </w:rPr>
      </w:pPr>
      <w:ins w:id="3875" w:author="Abhishek Deep Nigam" w:date="2015-10-26T01:01:00Z">
        <w:r w:rsidRPr="00073577">
          <w:rPr>
            <w:rFonts w:ascii="Courier New" w:hAnsi="Courier New" w:cs="Courier New"/>
            <w:sz w:val="16"/>
            <w:szCs w:val="16"/>
            <w:rPrChange w:id="3876" w:author="Abhishek Deep Nigam" w:date="2015-10-26T01:01:00Z">
              <w:rPr>
                <w:rFonts w:ascii="Courier New" w:hAnsi="Courier New" w:cs="Courier New"/>
              </w:rPr>
            </w:rPrChange>
          </w:rPr>
          <w:t>[3]-&gt;M(Backtracking)</w:t>
        </w:r>
      </w:ins>
    </w:p>
    <w:p w14:paraId="5F0996F1" w14:textId="77777777" w:rsidR="00073577" w:rsidRPr="00073577" w:rsidRDefault="00073577" w:rsidP="00073577">
      <w:pPr>
        <w:spacing w:before="0" w:after="0"/>
        <w:rPr>
          <w:ins w:id="3877" w:author="Abhishek Deep Nigam" w:date="2015-10-26T01:01:00Z"/>
          <w:rFonts w:ascii="Courier New" w:hAnsi="Courier New" w:cs="Courier New"/>
          <w:sz w:val="16"/>
          <w:szCs w:val="16"/>
          <w:rPrChange w:id="3878" w:author="Abhishek Deep Nigam" w:date="2015-10-26T01:01:00Z">
            <w:rPr>
              <w:ins w:id="3879" w:author="Abhishek Deep Nigam" w:date="2015-10-26T01:01:00Z"/>
              <w:rFonts w:ascii="Courier New" w:hAnsi="Courier New" w:cs="Courier New"/>
            </w:rPr>
          </w:rPrChange>
        </w:rPr>
      </w:pPr>
      <w:ins w:id="3880" w:author="Abhishek Deep Nigam" w:date="2015-10-26T01:01:00Z">
        <w:r w:rsidRPr="00073577">
          <w:rPr>
            <w:rFonts w:ascii="Courier New" w:hAnsi="Courier New" w:cs="Courier New"/>
            <w:sz w:val="16"/>
            <w:szCs w:val="16"/>
            <w:rPrChange w:id="3881" w:author="Abhishek Deep Nigam" w:date="2015-10-26T01:01:00Z">
              <w:rPr>
                <w:rFonts w:ascii="Courier New" w:hAnsi="Courier New" w:cs="Courier New"/>
              </w:rPr>
            </w:rPrChange>
          </w:rPr>
          <w:t>[3]-&gt;S(Backtracking)</w:t>
        </w:r>
      </w:ins>
    </w:p>
    <w:p w14:paraId="0DF074DE" w14:textId="77777777" w:rsidR="00073577" w:rsidRPr="00073577" w:rsidRDefault="00073577" w:rsidP="00073577">
      <w:pPr>
        <w:spacing w:before="0" w:after="0"/>
        <w:rPr>
          <w:ins w:id="3882" w:author="Abhishek Deep Nigam" w:date="2015-10-26T01:01:00Z"/>
          <w:rFonts w:ascii="Courier New" w:hAnsi="Courier New" w:cs="Courier New"/>
          <w:sz w:val="16"/>
          <w:szCs w:val="16"/>
          <w:rPrChange w:id="3883" w:author="Abhishek Deep Nigam" w:date="2015-10-26T01:01:00Z">
            <w:rPr>
              <w:ins w:id="3884" w:author="Abhishek Deep Nigam" w:date="2015-10-26T01:01:00Z"/>
              <w:rFonts w:ascii="Courier New" w:hAnsi="Courier New" w:cs="Courier New"/>
            </w:rPr>
          </w:rPrChange>
        </w:rPr>
      </w:pPr>
      <w:ins w:id="3885" w:author="Abhishek Deep Nigam" w:date="2015-10-26T01:01:00Z">
        <w:r w:rsidRPr="00073577">
          <w:rPr>
            <w:rFonts w:ascii="Courier New" w:hAnsi="Courier New" w:cs="Courier New"/>
            <w:sz w:val="16"/>
            <w:szCs w:val="16"/>
            <w:rPrChange w:id="3886" w:author="Abhishek Deep Nigam" w:date="2015-10-26T01:01:00Z">
              <w:rPr>
                <w:rFonts w:ascii="Courier New" w:hAnsi="Courier New" w:cs="Courier New"/>
              </w:rPr>
            </w:rPrChange>
          </w:rPr>
          <w:t>[3]-&gt;W(Backtracking)</w:t>
        </w:r>
      </w:ins>
    </w:p>
    <w:p w14:paraId="5CC02FE7" w14:textId="77777777" w:rsidR="00073577" w:rsidRPr="00073577" w:rsidRDefault="00073577" w:rsidP="00073577">
      <w:pPr>
        <w:spacing w:before="0" w:after="0"/>
        <w:rPr>
          <w:ins w:id="3887" w:author="Abhishek Deep Nigam" w:date="2015-10-26T01:01:00Z"/>
          <w:rFonts w:ascii="Courier New" w:hAnsi="Courier New" w:cs="Courier New"/>
          <w:sz w:val="16"/>
          <w:szCs w:val="16"/>
          <w:rPrChange w:id="3888" w:author="Abhishek Deep Nigam" w:date="2015-10-26T01:01:00Z">
            <w:rPr>
              <w:ins w:id="3889" w:author="Abhishek Deep Nigam" w:date="2015-10-26T01:01:00Z"/>
              <w:rFonts w:ascii="Courier New" w:hAnsi="Courier New" w:cs="Courier New"/>
            </w:rPr>
          </w:rPrChange>
        </w:rPr>
      </w:pPr>
      <w:ins w:id="3890" w:author="Abhishek Deep Nigam" w:date="2015-10-26T01:01:00Z">
        <w:r w:rsidRPr="00073577">
          <w:rPr>
            <w:rFonts w:ascii="Courier New" w:hAnsi="Courier New" w:cs="Courier New"/>
            <w:sz w:val="16"/>
            <w:szCs w:val="16"/>
            <w:rPrChange w:id="3891" w:author="Abhishek Deep Nigam" w:date="2015-10-26T01:01:00Z">
              <w:rPr>
                <w:rFonts w:ascii="Courier New" w:hAnsi="Courier New" w:cs="Courier New"/>
              </w:rPr>
            </w:rPrChange>
          </w:rPr>
          <w:t>[1]-&gt;O[2]-&gt;L[3]-&gt;A(Backtracking)</w:t>
        </w:r>
      </w:ins>
    </w:p>
    <w:p w14:paraId="53FAA727" w14:textId="77777777" w:rsidR="00073577" w:rsidRPr="00073577" w:rsidRDefault="00073577" w:rsidP="00073577">
      <w:pPr>
        <w:spacing w:before="0" w:after="0"/>
        <w:rPr>
          <w:ins w:id="3892" w:author="Abhishek Deep Nigam" w:date="2015-10-26T01:01:00Z"/>
          <w:rFonts w:ascii="Courier New" w:hAnsi="Courier New" w:cs="Courier New"/>
          <w:sz w:val="16"/>
          <w:szCs w:val="16"/>
          <w:rPrChange w:id="3893" w:author="Abhishek Deep Nigam" w:date="2015-10-26T01:01:00Z">
            <w:rPr>
              <w:ins w:id="3894" w:author="Abhishek Deep Nigam" w:date="2015-10-26T01:01:00Z"/>
              <w:rFonts w:ascii="Courier New" w:hAnsi="Courier New" w:cs="Courier New"/>
            </w:rPr>
          </w:rPrChange>
        </w:rPr>
      </w:pPr>
      <w:ins w:id="3895" w:author="Abhishek Deep Nigam" w:date="2015-10-26T01:01:00Z">
        <w:r w:rsidRPr="00073577">
          <w:rPr>
            <w:rFonts w:ascii="Courier New" w:hAnsi="Courier New" w:cs="Courier New"/>
            <w:sz w:val="16"/>
            <w:szCs w:val="16"/>
            <w:rPrChange w:id="3896" w:author="Abhishek Deep Nigam" w:date="2015-10-26T01:01:00Z">
              <w:rPr>
                <w:rFonts w:ascii="Courier New" w:hAnsi="Courier New" w:cs="Courier New"/>
              </w:rPr>
            </w:rPrChange>
          </w:rPr>
          <w:t>[3]-&gt;M(Backtracking)</w:t>
        </w:r>
      </w:ins>
    </w:p>
    <w:p w14:paraId="51EB7522" w14:textId="77777777" w:rsidR="00073577" w:rsidRPr="00073577" w:rsidRDefault="00073577" w:rsidP="00073577">
      <w:pPr>
        <w:spacing w:before="0" w:after="0"/>
        <w:rPr>
          <w:ins w:id="3897" w:author="Abhishek Deep Nigam" w:date="2015-10-26T01:01:00Z"/>
          <w:rFonts w:ascii="Courier New" w:hAnsi="Courier New" w:cs="Courier New"/>
          <w:sz w:val="16"/>
          <w:szCs w:val="16"/>
          <w:rPrChange w:id="3898" w:author="Abhishek Deep Nigam" w:date="2015-10-26T01:01:00Z">
            <w:rPr>
              <w:ins w:id="3899" w:author="Abhishek Deep Nigam" w:date="2015-10-26T01:01:00Z"/>
              <w:rFonts w:ascii="Courier New" w:hAnsi="Courier New" w:cs="Courier New"/>
            </w:rPr>
          </w:rPrChange>
        </w:rPr>
      </w:pPr>
      <w:ins w:id="3900" w:author="Abhishek Deep Nigam" w:date="2015-10-26T01:01:00Z">
        <w:r w:rsidRPr="00073577">
          <w:rPr>
            <w:rFonts w:ascii="Courier New" w:hAnsi="Courier New" w:cs="Courier New"/>
            <w:sz w:val="16"/>
            <w:szCs w:val="16"/>
            <w:rPrChange w:id="3901" w:author="Abhishek Deep Nigam" w:date="2015-10-26T01:01:00Z">
              <w:rPr>
                <w:rFonts w:ascii="Courier New" w:hAnsi="Courier New" w:cs="Courier New"/>
              </w:rPr>
            </w:rPrChange>
          </w:rPr>
          <w:t>[3]-&gt;S(Backtracking)</w:t>
        </w:r>
      </w:ins>
    </w:p>
    <w:p w14:paraId="50F97DC1" w14:textId="77777777" w:rsidR="00073577" w:rsidRPr="00073577" w:rsidRDefault="00073577" w:rsidP="00073577">
      <w:pPr>
        <w:spacing w:before="0" w:after="0"/>
        <w:rPr>
          <w:ins w:id="3902" w:author="Abhishek Deep Nigam" w:date="2015-10-26T01:01:00Z"/>
          <w:rFonts w:ascii="Courier New" w:hAnsi="Courier New" w:cs="Courier New"/>
          <w:sz w:val="16"/>
          <w:szCs w:val="16"/>
          <w:rPrChange w:id="3903" w:author="Abhishek Deep Nigam" w:date="2015-10-26T01:01:00Z">
            <w:rPr>
              <w:ins w:id="3904" w:author="Abhishek Deep Nigam" w:date="2015-10-26T01:01:00Z"/>
              <w:rFonts w:ascii="Courier New" w:hAnsi="Courier New" w:cs="Courier New"/>
            </w:rPr>
          </w:rPrChange>
        </w:rPr>
      </w:pPr>
      <w:ins w:id="3905" w:author="Abhishek Deep Nigam" w:date="2015-10-26T01:01:00Z">
        <w:r w:rsidRPr="00073577">
          <w:rPr>
            <w:rFonts w:ascii="Courier New" w:hAnsi="Courier New" w:cs="Courier New"/>
            <w:sz w:val="16"/>
            <w:szCs w:val="16"/>
            <w:rPrChange w:id="3906" w:author="Abhishek Deep Nigam" w:date="2015-10-26T01:01:00Z">
              <w:rPr>
                <w:rFonts w:ascii="Courier New" w:hAnsi="Courier New" w:cs="Courier New"/>
              </w:rPr>
            </w:rPrChange>
          </w:rPr>
          <w:t>[3]-&gt;W(Backtracking)</w:t>
        </w:r>
      </w:ins>
    </w:p>
    <w:p w14:paraId="0E5A3E3E" w14:textId="77777777" w:rsidR="00073577" w:rsidRPr="00073577" w:rsidRDefault="00073577" w:rsidP="00073577">
      <w:pPr>
        <w:spacing w:before="0" w:after="0"/>
        <w:rPr>
          <w:ins w:id="3907" w:author="Abhishek Deep Nigam" w:date="2015-10-26T01:01:00Z"/>
          <w:rFonts w:ascii="Courier New" w:hAnsi="Courier New" w:cs="Courier New"/>
          <w:sz w:val="16"/>
          <w:szCs w:val="16"/>
          <w:rPrChange w:id="3908" w:author="Abhishek Deep Nigam" w:date="2015-10-26T01:01:00Z">
            <w:rPr>
              <w:ins w:id="3909" w:author="Abhishek Deep Nigam" w:date="2015-10-26T01:01:00Z"/>
              <w:rFonts w:ascii="Courier New" w:hAnsi="Courier New" w:cs="Courier New"/>
            </w:rPr>
          </w:rPrChange>
        </w:rPr>
      </w:pPr>
      <w:ins w:id="3910" w:author="Abhishek Deep Nigam" w:date="2015-10-26T01:01:00Z">
        <w:r w:rsidRPr="00073577">
          <w:rPr>
            <w:rFonts w:ascii="Courier New" w:hAnsi="Courier New" w:cs="Courier New"/>
            <w:sz w:val="16"/>
            <w:szCs w:val="16"/>
            <w:rPrChange w:id="3911" w:author="Abhishek Deep Nigam" w:date="2015-10-26T01:01:00Z">
              <w:rPr>
                <w:rFonts w:ascii="Courier New" w:hAnsi="Courier New" w:cs="Courier New"/>
              </w:rPr>
            </w:rPrChange>
          </w:rPr>
          <w:t>[1]-&gt;R[2]-&gt;E[3]-&gt;A(Backtracking)</w:t>
        </w:r>
      </w:ins>
    </w:p>
    <w:p w14:paraId="37127DEE" w14:textId="77777777" w:rsidR="00073577" w:rsidRPr="00073577" w:rsidRDefault="00073577" w:rsidP="00073577">
      <w:pPr>
        <w:spacing w:before="0" w:after="0"/>
        <w:rPr>
          <w:ins w:id="3912" w:author="Abhishek Deep Nigam" w:date="2015-10-26T01:01:00Z"/>
          <w:rFonts w:ascii="Courier New" w:hAnsi="Courier New" w:cs="Courier New"/>
          <w:sz w:val="16"/>
          <w:szCs w:val="16"/>
          <w:rPrChange w:id="3913" w:author="Abhishek Deep Nigam" w:date="2015-10-26T01:01:00Z">
            <w:rPr>
              <w:ins w:id="3914" w:author="Abhishek Deep Nigam" w:date="2015-10-26T01:01:00Z"/>
              <w:rFonts w:ascii="Courier New" w:hAnsi="Courier New" w:cs="Courier New"/>
            </w:rPr>
          </w:rPrChange>
        </w:rPr>
      </w:pPr>
      <w:ins w:id="3915" w:author="Abhishek Deep Nigam" w:date="2015-10-26T01:01:00Z">
        <w:r w:rsidRPr="00073577">
          <w:rPr>
            <w:rFonts w:ascii="Courier New" w:hAnsi="Courier New" w:cs="Courier New"/>
            <w:sz w:val="16"/>
            <w:szCs w:val="16"/>
            <w:rPrChange w:id="3916" w:author="Abhishek Deep Nigam" w:date="2015-10-26T01:01:00Z">
              <w:rPr>
                <w:rFonts w:ascii="Courier New" w:hAnsi="Courier New" w:cs="Courier New"/>
              </w:rPr>
            </w:rPrChange>
          </w:rPr>
          <w:t>[3]-&gt;M(Backtracking)</w:t>
        </w:r>
      </w:ins>
    </w:p>
    <w:p w14:paraId="5B75F025" w14:textId="77777777" w:rsidR="00073577" w:rsidRPr="00073577" w:rsidRDefault="00073577" w:rsidP="00073577">
      <w:pPr>
        <w:spacing w:before="0" w:after="0"/>
        <w:rPr>
          <w:ins w:id="3917" w:author="Abhishek Deep Nigam" w:date="2015-10-26T01:01:00Z"/>
          <w:rFonts w:ascii="Courier New" w:hAnsi="Courier New" w:cs="Courier New"/>
          <w:sz w:val="16"/>
          <w:szCs w:val="16"/>
          <w:rPrChange w:id="3918" w:author="Abhishek Deep Nigam" w:date="2015-10-26T01:01:00Z">
            <w:rPr>
              <w:ins w:id="3919" w:author="Abhishek Deep Nigam" w:date="2015-10-26T01:01:00Z"/>
              <w:rFonts w:ascii="Courier New" w:hAnsi="Courier New" w:cs="Courier New"/>
            </w:rPr>
          </w:rPrChange>
        </w:rPr>
      </w:pPr>
      <w:ins w:id="3920" w:author="Abhishek Deep Nigam" w:date="2015-10-26T01:01:00Z">
        <w:r w:rsidRPr="00073577">
          <w:rPr>
            <w:rFonts w:ascii="Courier New" w:hAnsi="Courier New" w:cs="Courier New"/>
            <w:sz w:val="16"/>
            <w:szCs w:val="16"/>
            <w:rPrChange w:id="3921" w:author="Abhishek Deep Nigam" w:date="2015-10-26T01:01:00Z">
              <w:rPr>
                <w:rFonts w:ascii="Courier New" w:hAnsi="Courier New" w:cs="Courier New"/>
              </w:rPr>
            </w:rPrChange>
          </w:rPr>
          <w:t>[3]-&gt;S(Backtracking)</w:t>
        </w:r>
      </w:ins>
    </w:p>
    <w:p w14:paraId="568AAFBB" w14:textId="77777777" w:rsidR="00073577" w:rsidRPr="00073577" w:rsidRDefault="00073577" w:rsidP="00073577">
      <w:pPr>
        <w:spacing w:before="0" w:after="0"/>
        <w:rPr>
          <w:ins w:id="3922" w:author="Abhishek Deep Nigam" w:date="2015-10-26T01:01:00Z"/>
          <w:rFonts w:ascii="Courier New" w:hAnsi="Courier New" w:cs="Courier New"/>
          <w:sz w:val="16"/>
          <w:szCs w:val="16"/>
          <w:rPrChange w:id="3923" w:author="Abhishek Deep Nigam" w:date="2015-10-26T01:01:00Z">
            <w:rPr>
              <w:ins w:id="3924" w:author="Abhishek Deep Nigam" w:date="2015-10-26T01:01:00Z"/>
              <w:rFonts w:ascii="Courier New" w:hAnsi="Courier New" w:cs="Courier New"/>
            </w:rPr>
          </w:rPrChange>
        </w:rPr>
      </w:pPr>
      <w:ins w:id="3925" w:author="Abhishek Deep Nigam" w:date="2015-10-26T01:01:00Z">
        <w:r w:rsidRPr="00073577">
          <w:rPr>
            <w:rFonts w:ascii="Courier New" w:hAnsi="Courier New" w:cs="Courier New"/>
            <w:sz w:val="16"/>
            <w:szCs w:val="16"/>
            <w:rPrChange w:id="3926" w:author="Abhishek Deep Nigam" w:date="2015-10-26T01:01:00Z">
              <w:rPr>
                <w:rFonts w:ascii="Courier New" w:hAnsi="Courier New" w:cs="Courier New"/>
              </w:rPr>
            </w:rPrChange>
          </w:rPr>
          <w:t>[3]-&gt;W(Backtracking)</w:t>
        </w:r>
      </w:ins>
    </w:p>
    <w:p w14:paraId="21846F2E" w14:textId="77777777" w:rsidR="00073577" w:rsidRPr="00073577" w:rsidRDefault="00073577" w:rsidP="00073577">
      <w:pPr>
        <w:spacing w:before="0" w:after="0"/>
        <w:rPr>
          <w:ins w:id="3927" w:author="Abhishek Deep Nigam" w:date="2015-10-26T01:01:00Z"/>
          <w:rFonts w:ascii="Courier New" w:hAnsi="Courier New" w:cs="Courier New"/>
          <w:sz w:val="16"/>
          <w:szCs w:val="16"/>
          <w:rPrChange w:id="3928" w:author="Abhishek Deep Nigam" w:date="2015-10-26T01:01:00Z">
            <w:rPr>
              <w:ins w:id="3929" w:author="Abhishek Deep Nigam" w:date="2015-10-26T01:01:00Z"/>
              <w:rFonts w:ascii="Courier New" w:hAnsi="Courier New" w:cs="Courier New"/>
            </w:rPr>
          </w:rPrChange>
        </w:rPr>
      </w:pPr>
      <w:ins w:id="3930" w:author="Abhishek Deep Nigam" w:date="2015-10-26T01:01:00Z">
        <w:r w:rsidRPr="00073577">
          <w:rPr>
            <w:rFonts w:ascii="Courier New" w:hAnsi="Courier New" w:cs="Courier New"/>
            <w:sz w:val="16"/>
            <w:szCs w:val="16"/>
            <w:rPrChange w:id="3931" w:author="Abhishek Deep Nigam" w:date="2015-10-26T01:01:00Z">
              <w:rPr>
                <w:rFonts w:ascii="Courier New" w:hAnsi="Courier New" w:cs="Courier New"/>
              </w:rPr>
            </w:rPrChange>
          </w:rPr>
          <w:t>[2]-&gt;R[3]-&gt;A(Backtracking)</w:t>
        </w:r>
      </w:ins>
    </w:p>
    <w:p w14:paraId="70A9EDCE" w14:textId="77777777" w:rsidR="00073577" w:rsidRPr="00073577" w:rsidRDefault="00073577" w:rsidP="00073577">
      <w:pPr>
        <w:spacing w:before="0" w:after="0"/>
        <w:rPr>
          <w:ins w:id="3932" w:author="Abhishek Deep Nigam" w:date="2015-10-26T01:01:00Z"/>
          <w:rFonts w:ascii="Courier New" w:hAnsi="Courier New" w:cs="Courier New"/>
          <w:sz w:val="16"/>
          <w:szCs w:val="16"/>
          <w:rPrChange w:id="3933" w:author="Abhishek Deep Nigam" w:date="2015-10-26T01:01:00Z">
            <w:rPr>
              <w:ins w:id="3934" w:author="Abhishek Deep Nigam" w:date="2015-10-26T01:01:00Z"/>
              <w:rFonts w:ascii="Courier New" w:hAnsi="Courier New" w:cs="Courier New"/>
            </w:rPr>
          </w:rPrChange>
        </w:rPr>
      </w:pPr>
      <w:ins w:id="3935" w:author="Abhishek Deep Nigam" w:date="2015-10-26T01:01:00Z">
        <w:r w:rsidRPr="00073577">
          <w:rPr>
            <w:rFonts w:ascii="Courier New" w:hAnsi="Courier New" w:cs="Courier New"/>
            <w:sz w:val="16"/>
            <w:szCs w:val="16"/>
            <w:rPrChange w:id="3936" w:author="Abhishek Deep Nigam" w:date="2015-10-26T01:01:00Z">
              <w:rPr>
                <w:rFonts w:ascii="Courier New" w:hAnsi="Courier New" w:cs="Courier New"/>
              </w:rPr>
            </w:rPrChange>
          </w:rPr>
          <w:lastRenderedPageBreak/>
          <w:t>[3]-&gt;M(Backtracking)</w:t>
        </w:r>
      </w:ins>
    </w:p>
    <w:p w14:paraId="4214FD95" w14:textId="77777777" w:rsidR="00073577" w:rsidRPr="00073577" w:rsidRDefault="00073577" w:rsidP="00073577">
      <w:pPr>
        <w:spacing w:before="0" w:after="0"/>
        <w:rPr>
          <w:ins w:id="3937" w:author="Abhishek Deep Nigam" w:date="2015-10-26T01:01:00Z"/>
          <w:rFonts w:ascii="Courier New" w:hAnsi="Courier New" w:cs="Courier New"/>
          <w:sz w:val="16"/>
          <w:szCs w:val="16"/>
          <w:rPrChange w:id="3938" w:author="Abhishek Deep Nigam" w:date="2015-10-26T01:01:00Z">
            <w:rPr>
              <w:ins w:id="3939" w:author="Abhishek Deep Nigam" w:date="2015-10-26T01:01:00Z"/>
              <w:rFonts w:ascii="Courier New" w:hAnsi="Courier New" w:cs="Courier New"/>
            </w:rPr>
          </w:rPrChange>
        </w:rPr>
      </w:pPr>
      <w:ins w:id="3940" w:author="Abhishek Deep Nigam" w:date="2015-10-26T01:01:00Z">
        <w:r w:rsidRPr="00073577">
          <w:rPr>
            <w:rFonts w:ascii="Courier New" w:hAnsi="Courier New" w:cs="Courier New"/>
            <w:sz w:val="16"/>
            <w:szCs w:val="16"/>
            <w:rPrChange w:id="3941" w:author="Abhishek Deep Nigam" w:date="2015-10-26T01:01:00Z">
              <w:rPr>
                <w:rFonts w:ascii="Courier New" w:hAnsi="Courier New" w:cs="Courier New"/>
              </w:rPr>
            </w:rPrChange>
          </w:rPr>
          <w:t>[3]-&gt;S(Backtracking)</w:t>
        </w:r>
      </w:ins>
    </w:p>
    <w:p w14:paraId="3A511FCF" w14:textId="77777777" w:rsidR="00073577" w:rsidRPr="00073577" w:rsidRDefault="00073577" w:rsidP="00073577">
      <w:pPr>
        <w:spacing w:before="0" w:after="0"/>
        <w:rPr>
          <w:ins w:id="3942" w:author="Abhishek Deep Nigam" w:date="2015-10-26T01:01:00Z"/>
          <w:rFonts w:ascii="Courier New" w:hAnsi="Courier New" w:cs="Courier New"/>
          <w:sz w:val="16"/>
          <w:szCs w:val="16"/>
          <w:rPrChange w:id="3943" w:author="Abhishek Deep Nigam" w:date="2015-10-26T01:01:00Z">
            <w:rPr>
              <w:ins w:id="3944" w:author="Abhishek Deep Nigam" w:date="2015-10-26T01:01:00Z"/>
              <w:rFonts w:ascii="Courier New" w:hAnsi="Courier New" w:cs="Courier New"/>
            </w:rPr>
          </w:rPrChange>
        </w:rPr>
      </w:pPr>
      <w:ins w:id="3945" w:author="Abhishek Deep Nigam" w:date="2015-10-26T01:01:00Z">
        <w:r w:rsidRPr="00073577">
          <w:rPr>
            <w:rFonts w:ascii="Courier New" w:hAnsi="Courier New" w:cs="Courier New"/>
            <w:sz w:val="16"/>
            <w:szCs w:val="16"/>
            <w:rPrChange w:id="3946" w:author="Abhishek Deep Nigam" w:date="2015-10-26T01:01:00Z">
              <w:rPr>
                <w:rFonts w:ascii="Courier New" w:hAnsi="Courier New" w:cs="Courier New"/>
              </w:rPr>
            </w:rPrChange>
          </w:rPr>
          <w:t>[3]-&gt;W(Backtracking)</w:t>
        </w:r>
      </w:ins>
    </w:p>
    <w:p w14:paraId="553E2A81" w14:textId="77777777" w:rsidR="00073577" w:rsidRPr="00073577" w:rsidRDefault="00073577" w:rsidP="00073577">
      <w:pPr>
        <w:spacing w:before="0" w:after="0"/>
        <w:rPr>
          <w:ins w:id="3947" w:author="Abhishek Deep Nigam" w:date="2015-10-26T01:01:00Z"/>
          <w:rFonts w:ascii="Courier New" w:hAnsi="Courier New" w:cs="Courier New"/>
          <w:sz w:val="16"/>
          <w:szCs w:val="16"/>
          <w:rPrChange w:id="3948" w:author="Abhishek Deep Nigam" w:date="2015-10-26T01:01:00Z">
            <w:rPr>
              <w:ins w:id="3949" w:author="Abhishek Deep Nigam" w:date="2015-10-26T01:01:00Z"/>
              <w:rFonts w:ascii="Courier New" w:hAnsi="Courier New" w:cs="Courier New"/>
            </w:rPr>
          </w:rPrChange>
        </w:rPr>
      </w:pPr>
      <w:ins w:id="3950" w:author="Abhishek Deep Nigam" w:date="2015-10-26T01:01:00Z">
        <w:r w:rsidRPr="00073577">
          <w:rPr>
            <w:rFonts w:ascii="Courier New" w:hAnsi="Courier New" w:cs="Courier New"/>
            <w:sz w:val="16"/>
            <w:szCs w:val="16"/>
            <w:rPrChange w:id="3951" w:author="Abhishek Deep Nigam" w:date="2015-10-26T01:01:00Z">
              <w:rPr>
                <w:rFonts w:ascii="Courier New" w:hAnsi="Courier New" w:cs="Courier New"/>
              </w:rPr>
            </w:rPrChange>
          </w:rPr>
          <w:t>[1]-&gt;S[2]-&gt;L[3]-&gt;A(Backtracking)</w:t>
        </w:r>
      </w:ins>
    </w:p>
    <w:p w14:paraId="4CF17CB1" w14:textId="77777777" w:rsidR="00073577" w:rsidRPr="00073577" w:rsidRDefault="00073577" w:rsidP="00073577">
      <w:pPr>
        <w:spacing w:before="0" w:after="0"/>
        <w:rPr>
          <w:ins w:id="3952" w:author="Abhishek Deep Nigam" w:date="2015-10-26T01:01:00Z"/>
          <w:rFonts w:ascii="Courier New" w:hAnsi="Courier New" w:cs="Courier New"/>
          <w:sz w:val="16"/>
          <w:szCs w:val="16"/>
          <w:rPrChange w:id="3953" w:author="Abhishek Deep Nigam" w:date="2015-10-26T01:01:00Z">
            <w:rPr>
              <w:ins w:id="3954" w:author="Abhishek Deep Nigam" w:date="2015-10-26T01:01:00Z"/>
              <w:rFonts w:ascii="Courier New" w:hAnsi="Courier New" w:cs="Courier New"/>
            </w:rPr>
          </w:rPrChange>
        </w:rPr>
      </w:pPr>
      <w:ins w:id="3955" w:author="Abhishek Deep Nigam" w:date="2015-10-26T01:01:00Z">
        <w:r w:rsidRPr="00073577">
          <w:rPr>
            <w:rFonts w:ascii="Courier New" w:hAnsi="Courier New" w:cs="Courier New"/>
            <w:sz w:val="16"/>
            <w:szCs w:val="16"/>
            <w:rPrChange w:id="3956" w:author="Abhishek Deep Nigam" w:date="2015-10-26T01:01:00Z">
              <w:rPr>
                <w:rFonts w:ascii="Courier New" w:hAnsi="Courier New" w:cs="Courier New"/>
              </w:rPr>
            </w:rPrChange>
          </w:rPr>
          <w:t>[3]-&gt;M(Backtracking)</w:t>
        </w:r>
      </w:ins>
    </w:p>
    <w:p w14:paraId="6749665E" w14:textId="77777777" w:rsidR="00073577" w:rsidRPr="00073577" w:rsidRDefault="00073577" w:rsidP="00073577">
      <w:pPr>
        <w:spacing w:before="0" w:after="0"/>
        <w:rPr>
          <w:ins w:id="3957" w:author="Abhishek Deep Nigam" w:date="2015-10-26T01:01:00Z"/>
          <w:rFonts w:ascii="Courier New" w:hAnsi="Courier New" w:cs="Courier New"/>
          <w:sz w:val="16"/>
          <w:szCs w:val="16"/>
          <w:rPrChange w:id="3958" w:author="Abhishek Deep Nigam" w:date="2015-10-26T01:01:00Z">
            <w:rPr>
              <w:ins w:id="3959" w:author="Abhishek Deep Nigam" w:date="2015-10-26T01:01:00Z"/>
              <w:rFonts w:ascii="Courier New" w:hAnsi="Courier New" w:cs="Courier New"/>
            </w:rPr>
          </w:rPrChange>
        </w:rPr>
      </w:pPr>
      <w:ins w:id="3960" w:author="Abhishek Deep Nigam" w:date="2015-10-26T01:01:00Z">
        <w:r w:rsidRPr="00073577">
          <w:rPr>
            <w:rFonts w:ascii="Courier New" w:hAnsi="Courier New" w:cs="Courier New"/>
            <w:sz w:val="16"/>
            <w:szCs w:val="16"/>
            <w:rPrChange w:id="3961" w:author="Abhishek Deep Nigam" w:date="2015-10-26T01:01:00Z">
              <w:rPr>
                <w:rFonts w:ascii="Courier New" w:hAnsi="Courier New" w:cs="Courier New"/>
              </w:rPr>
            </w:rPrChange>
          </w:rPr>
          <w:t>[3]-&gt;S(Backtracking)</w:t>
        </w:r>
      </w:ins>
    </w:p>
    <w:p w14:paraId="05E91CB6" w14:textId="77777777" w:rsidR="00073577" w:rsidRPr="00073577" w:rsidRDefault="00073577" w:rsidP="00073577">
      <w:pPr>
        <w:spacing w:before="0" w:after="0"/>
        <w:rPr>
          <w:ins w:id="3962" w:author="Abhishek Deep Nigam" w:date="2015-10-26T01:01:00Z"/>
          <w:rFonts w:ascii="Courier New" w:hAnsi="Courier New" w:cs="Courier New"/>
          <w:sz w:val="16"/>
          <w:szCs w:val="16"/>
          <w:rPrChange w:id="3963" w:author="Abhishek Deep Nigam" w:date="2015-10-26T01:01:00Z">
            <w:rPr>
              <w:ins w:id="3964" w:author="Abhishek Deep Nigam" w:date="2015-10-26T01:01:00Z"/>
              <w:rFonts w:ascii="Courier New" w:hAnsi="Courier New" w:cs="Courier New"/>
            </w:rPr>
          </w:rPrChange>
        </w:rPr>
      </w:pPr>
      <w:ins w:id="3965" w:author="Abhishek Deep Nigam" w:date="2015-10-26T01:01:00Z">
        <w:r w:rsidRPr="00073577">
          <w:rPr>
            <w:rFonts w:ascii="Courier New" w:hAnsi="Courier New" w:cs="Courier New"/>
            <w:sz w:val="16"/>
            <w:szCs w:val="16"/>
            <w:rPrChange w:id="3966" w:author="Abhishek Deep Nigam" w:date="2015-10-26T01:01:00Z">
              <w:rPr>
                <w:rFonts w:ascii="Courier New" w:hAnsi="Courier New" w:cs="Courier New"/>
              </w:rPr>
            </w:rPrChange>
          </w:rPr>
          <w:t>[3]-&gt;W(Backtracking)</w:t>
        </w:r>
      </w:ins>
    </w:p>
    <w:p w14:paraId="5AFF2F8F" w14:textId="77777777" w:rsidR="00073577" w:rsidRPr="00073577" w:rsidRDefault="00073577" w:rsidP="00073577">
      <w:pPr>
        <w:spacing w:before="0" w:after="0"/>
        <w:rPr>
          <w:ins w:id="3967" w:author="Abhishek Deep Nigam" w:date="2015-10-26T01:01:00Z"/>
          <w:rFonts w:ascii="Courier New" w:hAnsi="Courier New" w:cs="Courier New"/>
          <w:sz w:val="16"/>
          <w:szCs w:val="16"/>
          <w:rPrChange w:id="3968" w:author="Abhishek Deep Nigam" w:date="2015-10-26T01:01:00Z">
            <w:rPr>
              <w:ins w:id="3969" w:author="Abhishek Deep Nigam" w:date="2015-10-26T01:01:00Z"/>
              <w:rFonts w:ascii="Courier New" w:hAnsi="Courier New" w:cs="Courier New"/>
            </w:rPr>
          </w:rPrChange>
        </w:rPr>
      </w:pPr>
      <w:ins w:id="3970" w:author="Abhishek Deep Nigam" w:date="2015-10-26T01:01:00Z">
        <w:r w:rsidRPr="00073577">
          <w:rPr>
            <w:rFonts w:ascii="Courier New" w:hAnsi="Courier New" w:cs="Courier New"/>
            <w:sz w:val="16"/>
            <w:szCs w:val="16"/>
            <w:rPrChange w:id="3971" w:author="Abhishek Deep Nigam" w:date="2015-10-26T01:01:00Z">
              <w:rPr>
                <w:rFonts w:ascii="Courier New" w:hAnsi="Courier New" w:cs="Courier New"/>
              </w:rPr>
            </w:rPrChange>
          </w:rPr>
          <w:t>[1]-&gt;W[2]-&gt;A[3]-&gt;A(Backtracking)</w:t>
        </w:r>
      </w:ins>
    </w:p>
    <w:p w14:paraId="0AD058B2" w14:textId="77777777" w:rsidR="00073577" w:rsidRPr="00073577" w:rsidRDefault="00073577" w:rsidP="00073577">
      <w:pPr>
        <w:spacing w:before="0" w:after="0"/>
        <w:rPr>
          <w:ins w:id="3972" w:author="Abhishek Deep Nigam" w:date="2015-10-26T01:01:00Z"/>
          <w:rFonts w:ascii="Courier New" w:hAnsi="Courier New" w:cs="Courier New"/>
          <w:sz w:val="16"/>
          <w:szCs w:val="16"/>
          <w:rPrChange w:id="3973" w:author="Abhishek Deep Nigam" w:date="2015-10-26T01:01:00Z">
            <w:rPr>
              <w:ins w:id="3974" w:author="Abhishek Deep Nigam" w:date="2015-10-26T01:01:00Z"/>
              <w:rFonts w:ascii="Courier New" w:hAnsi="Courier New" w:cs="Courier New"/>
            </w:rPr>
          </w:rPrChange>
        </w:rPr>
      </w:pPr>
      <w:ins w:id="3975" w:author="Abhishek Deep Nigam" w:date="2015-10-26T01:01:00Z">
        <w:r w:rsidRPr="00073577">
          <w:rPr>
            <w:rFonts w:ascii="Courier New" w:hAnsi="Courier New" w:cs="Courier New"/>
            <w:sz w:val="16"/>
            <w:szCs w:val="16"/>
            <w:rPrChange w:id="3976" w:author="Abhishek Deep Nigam" w:date="2015-10-26T01:01:00Z">
              <w:rPr>
                <w:rFonts w:ascii="Courier New" w:hAnsi="Courier New" w:cs="Courier New"/>
              </w:rPr>
            </w:rPrChange>
          </w:rPr>
          <w:t>[3]-&gt;M(Backtracking)</w:t>
        </w:r>
      </w:ins>
    </w:p>
    <w:p w14:paraId="75E74CAC" w14:textId="77777777" w:rsidR="00073577" w:rsidRPr="00073577" w:rsidRDefault="00073577" w:rsidP="00073577">
      <w:pPr>
        <w:spacing w:before="0" w:after="0"/>
        <w:rPr>
          <w:ins w:id="3977" w:author="Abhishek Deep Nigam" w:date="2015-10-26T01:01:00Z"/>
          <w:rFonts w:ascii="Courier New" w:hAnsi="Courier New" w:cs="Courier New"/>
          <w:sz w:val="16"/>
          <w:szCs w:val="16"/>
          <w:rPrChange w:id="3978" w:author="Abhishek Deep Nigam" w:date="2015-10-26T01:01:00Z">
            <w:rPr>
              <w:ins w:id="3979" w:author="Abhishek Deep Nigam" w:date="2015-10-26T01:01:00Z"/>
              <w:rFonts w:ascii="Courier New" w:hAnsi="Courier New" w:cs="Courier New"/>
            </w:rPr>
          </w:rPrChange>
        </w:rPr>
      </w:pPr>
      <w:ins w:id="3980" w:author="Abhishek Deep Nigam" w:date="2015-10-26T01:01:00Z">
        <w:r w:rsidRPr="00073577">
          <w:rPr>
            <w:rFonts w:ascii="Courier New" w:hAnsi="Courier New" w:cs="Courier New"/>
            <w:sz w:val="16"/>
            <w:szCs w:val="16"/>
            <w:rPrChange w:id="3981" w:author="Abhishek Deep Nigam" w:date="2015-10-26T01:01:00Z">
              <w:rPr>
                <w:rFonts w:ascii="Courier New" w:hAnsi="Courier New" w:cs="Courier New"/>
              </w:rPr>
            </w:rPrChange>
          </w:rPr>
          <w:t>[3]-&gt;S(Backtracking)</w:t>
        </w:r>
      </w:ins>
    </w:p>
    <w:p w14:paraId="45756289" w14:textId="77777777" w:rsidR="00073577" w:rsidRPr="00073577" w:rsidRDefault="00073577" w:rsidP="00073577">
      <w:pPr>
        <w:spacing w:before="0" w:after="0"/>
        <w:rPr>
          <w:ins w:id="3982" w:author="Abhishek Deep Nigam" w:date="2015-10-26T01:01:00Z"/>
          <w:rFonts w:ascii="Courier New" w:hAnsi="Courier New" w:cs="Courier New"/>
          <w:sz w:val="16"/>
          <w:szCs w:val="16"/>
          <w:rPrChange w:id="3983" w:author="Abhishek Deep Nigam" w:date="2015-10-26T01:01:00Z">
            <w:rPr>
              <w:ins w:id="3984" w:author="Abhishek Deep Nigam" w:date="2015-10-26T01:01:00Z"/>
              <w:rFonts w:ascii="Courier New" w:hAnsi="Courier New" w:cs="Courier New"/>
            </w:rPr>
          </w:rPrChange>
        </w:rPr>
      </w:pPr>
      <w:ins w:id="3985" w:author="Abhishek Deep Nigam" w:date="2015-10-26T01:01:00Z">
        <w:r w:rsidRPr="00073577">
          <w:rPr>
            <w:rFonts w:ascii="Courier New" w:hAnsi="Courier New" w:cs="Courier New"/>
            <w:sz w:val="16"/>
            <w:szCs w:val="16"/>
            <w:rPrChange w:id="3986" w:author="Abhishek Deep Nigam" w:date="2015-10-26T01:01:00Z">
              <w:rPr>
                <w:rFonts w:ascii="Courier New" w:hAnsi="Courier New" w:cs="Courier New"/>
              </w:rPr>
            </w:rPrChange>
          </w:rPr>
          <w:t>[3]-&gt;W(Backtracking)</w:t>
        </w:r>
      </w:ins>
    </w:p>
    <w:p w14:paraId="43520BF1" w14:textId="77777777" w:rsidR="00073577" w:rsidRPr="00073577" w:rsidRDefault="00073577" w:rsidP="00073577">
      <w:pPr>
        <w:spacing w:before="0" w:after="0"/>
        <w:rPr>
          <w:ins w:id="3987" w:author="Abhishek Deep Nigam" w:date="2015-10-26T01:01:00Z"/>
          <w:rFonts w:ascii="Courier New" w:hAnsi="Courier New" w:cs="Courier New"/>
          <w:sz w:val="16"/>
          <w:szCs w:val="16"/>
          <w:rPrChange w:id="3988" w:author="Abhishek Deep Nigam" w:date="2015-10-26T01:01:00Z">
            <w:rPr>
              <w:ins w:id="3989" w:author="Abhishek Deep Nigam" w:date="2015-10-26T01:01:00Z"/>
              <w:rFonts w:ascii="Courier New" w:hAnsi="Courier New" w:cs="Courier New"/>
            </w:rPr>
          </w:rPrChange>
        </w:rPr>
      </w:pPr>
      <w:ins w:id="3990" w:author="Abhishek Deep Nigam" w:date="2015-10-26T01:01:00Z">
        <w:r w:rsidRPr="00073577">
          <w:rPr>
            <w:rFonts w:ascii="Courier New" w:hAnsi="Courier New" w:cs="Courier New"/>
            <w:sz w:val="16"/>
            <w:szCs w:val="16"/>
            <w:rPrChange w:id="3991" w:author="Abhishek Deep Nigam" w:date="2015-10-26T01:01:00Z">
              <w:rPr>
                <w:rFonts w:ascii="Courier New" w:hAnsi="Courier New" w:cs="Courier New"/>
              </w:rPr>
            </w:rPrChange>
          </w:rPr>
          <w:t>[2]-&gt;E[3]-&gt;A(Backtracking)</w:t>
        </w:r>
      </w:ins>
    </w:p>
    <w:p w14:paraId="3DA10527" w14:textId="77777777" w:rsidR="00073577" w:rsidRPr="00073577" w:rsidRDefault="00073577" w:rsidP="00073577">
      <w:pPr>
        <w:spacing w:before="0" w:after="0"/>
        <w:rPr>
          <w:ins w:id="3992" w:author="Abhishek Deep Nigam" w:date="2015-10-26T01:01:00Z"/>
          <w:rFonts w:ascii="Courier New" w:hAnsi="Courier New" w:cs="Courier New"/>
          <w:sz w:val="16"/>
          <w:szCs w:val="16"/>
          <w:rPrChange w:id="3993" w:author="Abhishek Deep Nigam" w:date="2015-10-26T01:01:00Z">
            <w:rPr>
              <w:ins w:id="3994" w:author="Abhishek Deep Nigam" w:date="2015-10-26T01:01:00Z"/>
              <w:rFonts w:ascii="Courier New" w:hAnsi="Courier New" w:cs="Courier New"/>
            </w:rPr>
          </w:rPrChange>
        </w:rPr>
      </w:pPr>
      <w:ins w:id="3995" w:author="Abhishek Deep Nigam" w:date="2015-10-26T01:01:00Z">
        <w:r w:rsidRPr="00073577">
          <w:rPr>
            <w:rFonts w:ascii="Courier New" w:hAnsi="Courier New" w:cs="Courier New"/>
            <w:sz w:val="16"/>
            <w:szCs w:val="16"/>
            <w:rPrChange w:id="3996" w:author="Abhishek Deep Nigam" w:date="2015-10-26T01:01:00Z">
              <w:rPr>
                <w:rFonts w:ascii="Courier New" w:hAnsi="Courier New" w:cs="Courier New"/>
              </w:rPr>
            </w:rPrChange>
          </w:rPr>
          <w:t>[3]-&gt;M(Backtracking)</w:t>
        </w:r>
      </w:ins>
    </w:p>
    <w:p w14:paraId="654F7285" w14:textId="77777777" w:rsidR="00073577" w:rsidRPr="00073577" w:rsidRDefault="00073577" w:rsidP="00073577">
      <w:pPr>
        <w:spacing w:before="0" w:after="0"/>
        <w:rPr>
          <w:ins w:id="3997" w:author="Abhishek Deep Nigam" w:date="2015-10-26T01:01:00Z"/>
          <w:rFonts w:ascii="Courier New" w:hAnsi="Courier New" w:cs="Courier New"/>
          <w:sz w:val="16"/>
          <w:szCs w:val="16"/>
          <w:rPrChange w:id="3998" w:author="Abhishek Deep Nigam" w:date="2015-10-26T01:01:00Z">
            <w:rPr>
              <w:ins w:id="3999" w:author="Abhishek Deep Nigam" w:date="2015-10-26T01:01:00Z"/>
              <w:rFonts w:ascii="Courier New" w:hAnsi="Courier New" w:cs="Courier New"/>
            </w:rPr>
          </w:rPrChange>
        </w:rPr>
      </w:pPr>
      <w:ins w:id="4000" w:author="Abhishek Deep Nigam" w:date="2015-10-26T01:01:00Z">
        <w:r w:rsidRPr="00073577">
          <w:rPr>
            <w:rFonts w:ascii="Courier New" w:hAnsi="Courier New" w:cs="Courier New"/>
            <w:sz w:val="16"/>
            <w:szCs w:val="16"/>
            <w:rPrChange w:id="4001" w:author="Abhishek Deep Nigam" w:date="2015-10-26T01:01:00Z">
              <w:rPr>
                <w:rFonts w:ascii="Courier New" w:hAnsi="Courier New" w:cs="Courier New"/>
              </w:rPr>
            </w:rPrChange>
          </w:rPr>
          <w:t>[3]-&gt;S(Backtracking)</w:t>
        </w:r>
      </w:ins>
    </w:p>
    <w:p w14:paraId="33E951DA" w14:textId="77777777" w:rsidR="00073577" w:rsidRPr="00073577" w:rsidRDefault="00073577" w:rsidP="00073577">
      <w:pPr>
        <w:spacing w:before="0" w:after="0"/>
        <w:rPr>
          <w:ins w:id="4002" w:author="Abhishek Deep Nigam" w:date="2015-10-26T01:01:00Z"/>
          <w:rFonts w:ascii="Courier New" w:hAnsi="Courier New" w:cs="Courier New"/>
          <w:sz w:val="16"/>
          <w:szCs w:val="16"/>
          <w:rPrChange w:id="4003" w:author="Abhishek Deep Nigam" w:date="2015-10-26T01:01:00Z">
            <w:rPr>
              <w:ins w:id="4004" w:author="Abhishek Deep Nigam" w:date="2015-10-26T01:01:00Z"/>
              <w:rFonts w:ascii="Courier New" w:hAnsi="Courier New" w:cs="Courier New"/>
            </w:rPr>
          </w:rPrChange>
        </w:rPr>
      </w:pPr>
      <w:ins w:id="4005" w:author="Abhishek Deep Nigam" w:date="2015-10-26T01:01:00Z">
        <w:r w:rsidRPr="00073577">
          <w:rPr>
            <w:rFonts w:ascii="Courier New" w:hAnsi="Courier New" w:cs="Courier New"/>
            <w:sz w:val="16"/>
            <w:szCs w:val="16"/>
            <w:rPrChange w:id="4006" w:author="Abhishek Deep Nigam" w:date="2015-10-26T01:01:00Z">
              <w:rPr>
                <w:rFonts w:ascii="Courier New" w:hAnsi="Courier New" w:cs="Courier New"/>
              </w:rPr>
            </w:rPrChange>
          </w:rPr>
          <w:t>[3]-&gt;W(Backtracking)</w:t>
        </w:r>
      </w:ins>
    </w:p>
    <w:p w14:paraId="18F5E380" w14:textId="77777777" w:rsidR="00073577" w:rsidRPr="00073577" w:rsidRDefault="00073577" w:rsidP="00073577">
      <w:pPr>
        <w:spacing w:before="0" w:after="0"/>
        <w:rPr>
          <w:ins w:id="4007" w:author="Abhishek Deep Nigam" w:date="2015-10-26T01:01:00Z"/>
          <w:rFonts w:ascii="Courier New" w:hAnsi="Courier New" w:cs="Courier New"/>
          <w:sz w:val="16"/>
          <w:szCs w:val="16"/>
          <w:rPrChange w:id="4008" w:author="Abhishek Deep Nigam" w:date="2015-10-26T01:01:00Z">
            <w:rPr>
              <w:ins w:id="4009" w:author="Abhishek Deep Nigam" w:date="2015-10-26T01:01:00Z"/>
              <w:rFonts w:ascii="Courier New" w:hAnsi="Courier New" w:cs="Courier New"/>
            </w:rPr>
          </w:rPrChange>
        </w:rPr>
      </w:pPr>
      <w:ins w:id="4010" w:author="Abhishek Deep Nigam" w:date="2015-10-26T01:01:00Z">
        <w:r w:rsidRPr="00073577">
          <w:rPr>
            <w:rFonts w:ascii="Courier New" w:hAnsi="Courier New" w:cs="Courier New"/>
            <w:sz w:val="16"/>
            <w:szCs w:val="16"/>
            <w:rPrChange w:id="4011" w:author="Abhishek Deep Nigam" w:date="2015-10-26T01:01:00Z">
              <w:rPr>
                <w:rFonts w:ascii="Courier New" w:hAnsi="Courier New" w:cs="Courier New"/>
              </w:rPr>
            </w:rPrChange>
          </w:rPr>
          <w:t>[0]-&gt;Y[1]-&gt;A[2]-&gt;A[3]-&gt;A(Backtracking)</w:t>
        </w:r>
      </w:ins>
    </w:p>
    <w:p w14:paraId="2C256E08" w14:textId="77777777" w:rsidR="00073577" w:rsidRPr="00073577" w:rsidRDefault="00073577" w:rsidP="00073577">
      <w:pPr>
        <w:spacing w:before="0" w:after="0"/>
        <w:rPr>
          <w:ins w:id="4012" w:author="Abhishek Deep Nigam" w:date="2015-10-26T01:01:00Z"/>
          <w:rFonts w:ascii="Courier New" w:hAnsi="Courier New" w:cs="Courier New"/>
          <w:sz w:val="16"/>
          <w:szCs w:val="16"/>
          <w:rPrChange w:id="4013" w:author="Abhishek Deep Nigam" w:date="2015-10-26T01:01:00Z">
            <w:rPr>
              <w:ins w:id="4014" w:author="Abhishek Deep Nigam" w:date="2015-10-26T01:01:00Z"/>
              <w:rFonts w:ascii="Courier New" w:hAnsi="Courier New" w:cs="Courier New"/>
            </w:rPr>
          </w:rPrChange>
        </w:rPr>
      </w:pPr>
      <w:ins w:id="4015" w:author="Abhishek Deep Nigam" w:date="2015-10-26T01:01:00Z">
        <w:r w:rsidRPr="00073577">
          <w:rPr>
            <w:rFonts w:ascii="Courier New" w:hAnsi="Courier New" w:cs="Courier New"/>
            <w:sz w:val="16"/>
            <w:szCs w:val="16"/>
            <w:rPrChange w:id="4016" w:author="Abhishek Deep Nigam" w:date="2015-10-26T01:01:00Z">
              <w:rPr>
                <w:rFonts w:ascii="Courier New" w:hAnsi="Courier New" w:cs="Courier New"/>
              </w:rPr>
            </w:rPrChange>
          </w:rPr>
          <w:t>[3]-&gt;M(Backtracking)</w:t>
        </w:r>
      </w:ins>
    </w:p>
    <w:p w14:paraId="32FAFC27" w14:textId="77777777" w:rsidR="00073577" w:rsidRPr="00073577" w:rsidRDefault="00073577" w:rsidP="00073577">
      <w:pPr>
        <w:spacing w:before="0" w:after="0"/>
        <w:rPr>
          <w:ins w:id="4017" w:author="Abhishek Deep Nigam" w:date="2015-10-26T01:01:00Z"/>
          <w:rFonts w:ascii="Courier New" w:hAnsi="Courier New" w:cs="Courier New"/>
          <w:sz w:val="16"/>
          <w:szCs w:val="16"/>
          <w:rPrChange w:id="4018" w:author="Abhishek Deep Nigam" w:date="2015-10-26T01:01:00Z">
            <w:rPr>
              <w:ins w:id="4019" w:author="Abhishek Deep Nigam" w:date="2015-10-26T01:01:00Z"/>
              <w:rFonts w:ascii="Courier New" w:hAnsi="Courier New" w:cs="Courier New"/>
            </w:rPr>
          </w:rPrChange>
        </w:rPr>
      </w:pPr>
      <w:ins w:id="4020" w:author="Abhishek Deep Nigam" w:date="2015-10-26T01:01:00Z">
        <w:r w:rsidRPr="00073577">
          <w:rPr>
            <w:rFonts w:ascii="Courier New" w:hAnsi="Courier New" w:cs="Courier New"/>
            <w:sz w:val="16"/>
            <w:szCs w:val="16"/>
            <w:rPrChange w:id="4021" w:author="Abhishek Deep Nigam" w:date="2015-10-26T01:01:00Z">
              <w:rPr>
                <w:rFonts w:ascii="Courier New" w:hAnsi="Courier New" w:cs="Courier New"/>
              </w:rPr>
            </w:rPrChange>
          </w:rPr>
          <w:t>[3]-&gt;S(Backtracking)</w:t>
        </w:r>
      </w:ins>
    </w:p>
    <w:p w14:paraId="61A83670" w14:textId="77777777" w:rsidR="00073577" w:rsidRPr="00073577" w:rsidRDefault="00073577" w:rsidP="00073577">
      <w:pPr>
        <w:spacing w:before="0" w:after="0"/>
        <w:rPr>
          <w:ins w:id="4022" w:author="Abhishek Deep Nigam" w:date="2015-10-26T01:01:00Z"/>
          <w:rFonts w:ascii="Courier New" w:hAnsi="Courier New" w:cs="Courier New"/>
          <w:sz w:val="16"/>
          <w:szCs w:val="16"/>
          <w:rPrChange w:id="4023" w:author="Abhishek Deep Nigam" w:date="2015-10-26T01:01:00Z">
            <w:rPr>
              <w:ins w:id="4024" w:author="Abhishek Deep Nigam" w:date="2015-10-26T01:01:00Z"/>
              <w:rFonts w:ascii="Courier New" w:hAnsi="Courier New" w:cs="Courier New"/>
            </w:rPr>
          </w:rPrChange>
        </w:rPr>
      </w:pPr>
      <w:ins w:id="4025" w:author="Abhishek Deep Nigam" w:date="2015-10-26T01:01:00Z">
        <w:r w:rsidRPr="00073577">
          <w:rPr>
            <w:rFonts w:ascii="Courier New" w:hAnsi="Courier New" w:cs="Courier New"/>
            <w:sz w:val="16"/>
            <w:szCs w:val="16"/>
            <w:rPrChange w:id="4026" w:author="Abhishek Deep Nigam" w:date="2015-10-26T01:01:00Z">
              <w:rPr>
                <w:rFonts w:ascii="Courier New" w:hAnsi="Courier New" w:cs="Courier New"/>
              </w:rPr>
            </w:rPrChange>
          </w:rPr>
          <w:t>[3]-&gt;W[4]-&gt;O[5]-&gt;W[6]-&gt;E[7]-&gt;A(Backtracking)</w:t>
        </w:r>
      </w:ins>
    </w:p>
    <w:p w14:paraId="0D3D5177" w14:textId="77777777" w:rsidR="00073577" w:rsidRPr="00073577" w:rsidRDefault="00073577" w:rsidP="00073577">
      <w:pPr>
        <w:spacing w:before="0" w:after="0"/>
        <w:rPr>
          <w:ins w:id="4027" w:author="Abhishek Deep Nigam" w:date="2015-10-26T01:01:00Z"/>
          <w:rFonts w:ascii="Courier New" w:hAnsi="Courier New" w:cs="Courier New"/>
          <w:sz w:val="16"/>
          <w:szCs w:val="16"/>
          <w:rPrChange w:id="4028" w:author="Abhishek Deep Nigam" w:date="2015-10-26T01:01:00Z">
            <w:rPr>
              <w:ins w:id="4029" w:author="Abhishek Deep Nigam" w:date="2015-10-26T01:01:00Z"/>
              <w:rFonts w:ascii="Courier New" w:hAnsi="Courier New" w:cs="Courier New"/>
            </w:rPr>
          </w:rPrChange>
        </w:rPr>
      </w:pPr>
      <w:ins w:id="4030" w:author="Abhishek Deep Nigam" w:date="2015-10-26T01:01:00Z">
        <w:r w:rsidRPr="00073577">
          <w:rPr>
            <w:rFonts w:ascii="Courier New" w:hAnsi="Courier New" w:cs="Courier New"/>
            <w:sz w:val="16"/>
            <w:szCs w:val="16"/>
            <w:rPrChange w:id="4031" w:author="Abhishek Deep Nigam" w:date="2015-10-26T01:01:00Z">
              <w:rPr>
                <w:rFonts w:ascii="Courier New" w:hAnsi="Courier New" w:cs="Courier New"/>
              </w:rPr>
            </w:rPrChange>
          </w:rPr>
          <w:t>[2]-&gt;R[3]-&gt;A(Backtracking)</w:t>
        </w:r>
      </w:ins>
    </w:p>
    <w:p w14:paraId="046AEF7E" w14:textId="77777777" w:rsidR="00073577" w:rsidRPr="00073577" w:rsidRDefault="00073577" w:rsidP="00073577">
      <w:pPr>
        <w:spacing w:before="0" w:after="0"/>
        <w:rPr>
          <w:ins w:id="4032" w:author="Abhishek Deep Nigam" w:date="2015-10-26T01:01:00Z"/>
          <w:rFonts w:ascii="Courier New" w:hAnsi="Courier New" w:cs="Courier New"/>
          <w:sz w:val="16"/>
          <w:szCs w:val="16"/>
          <w:rPrChange w:id="4033" w:author="Abhishek Deep Nigam" w:date="2015-10-26T01:01:00Z">
            <w:rPr>
              <w:ins w:id="4034" w:author="Abhishek Deep Nigam" w:date="2015-10-26T01:01:00Z"/>
              <w:rFonts w:ascii="Courier New" w:hAnsi="Courier New" w:cs="Courier New"/>
            </w:rPr>
          </w:rPrChange>
        </w:rPr>
      </w:pPr>
      <w:ins w:id="4035" w:author="Abhishek Deep Nigam" w:date="2015-10-26T01:01:00Z">
        <w:r w:rsidRPr="00073577">
          <w:rPr>
            <w:rFonts w:ascii="Courier New" w:hAnsi="Courier New" w:cs="Courier New"/>
            <w:sz w:val="16"/>
            <w:szCs w:val="16"/>
            <w:rPrChange w:id="4036" w:author="Abhishek Deep Nigam" w:date="2015-10-26T01:01:00Z">
              <w:rPr>
                <w:rFonts w:ascii="Courier New" w:hAnsi="Courier New" w:cs="Courier New"/>
              </w:rPr>
            </w:rPrChange>
          </w:rPr>
          <w:t>[3]-&gt;M(Backtracking)</w:t>
        </w:r>
      </w:ins>
    </w:p>
    <w:p w14:paraId="15725D2A" w14:textId="77777777" w:rsidR="00073577" w:rsidRPr="00073577" w:rsidRDefault="00073577" w:rsidP="00073577">
      <w:pPr>
        <w:spacing w:before="0" w:after="0"/>
        <w:rPr>
          <w:ins w:id="4037" w:author="Abhishek Deep Nigam" w:date="2015-10-26T01:01:00Z"/>
          <w:rFonts w:ascii="Courier New" w:hAnsi="Courier New" w:cs="Courier New"/>
          <w:sz w:val="16"/>
          <w:szCs w:val="16"/>
          <w:rPrChange w:id="4038" w:author="Abhishek Deep Nigam" w:date="2015-10-26T01:01:00Z">
            <w:rPr>
              <w:ins w:id="4039" w:author="Abhishek Deep Nigam" w:date="2015-10-26T01:01:00Z"/>
              <w:rFonts w:ascii="Courier New" w:hAnsi="Courier New" w:cs="Courier New"/>
            </w:rPr>
          </w:rPrChange>
        </w:rPr>
      </w:pPr>
      <w:ins w:id="4040" w:author="Abhishek Deep Nigam" w:date="2015-10-26T01:01:00Z">
        <w:r w:rsidRPr="00073577">
          <w:rPr>
            <w:rFonts w:ascii="Courier New" w:hAnsi="Courier New" w:cs="Courier New"/>
            <w:sz w:val="16"/>
            <w:szCs w:val="16"/>
            <w:rPrChange w:id="4041" w:author="Abhishek Deep Nigam" w:date="2015-10-26T01:01:00Z">
              <w:rPr>
                <w:rFonts w:ascii="Courier New" w:hAnsi="Courier New" w:cs="Courier New"/>
              </w:rPr>
            </w:rPrChange>
          </w:rPr>
          <w:t>[3]-&gt;S(Backtracking)</w:t>
        </w:r>
      </w:ins>
    </w:p>
    <w:p w14:paraId="5F6CC40F" w14:textId="77777777" w:rsidR="00073577" w:rsidRPr="00073577" w:rsidRDefault="00073577" w:rsidP="00073577">
      <w:pPr>
        <w:spacing w:before="0" w:after="0"/>
        <w:rPr>
          <w:ins w:id="4042" w:author="Abhishek Deep Nigam" w:date="2015-10-26T01:01:00Z"/>
          <w:rFonts w:ascii="Courier New" w:hAnsi="Courier New" w:cs="Courier New"/>
          <w:sz w:val="16"/>
          <w:szCs w:val="16"/>
          <w:rPrChange w:id="4043" w:author="Abhishek Deep Nigam" w:date="2015-10-26T01:01:00Z">
            <w:rPr>
              <w:ins w:id="4044" w:author="Abhishek Deep Nigam" w:date="2015-10-26T01:01:00Z"/>
              <w:rFonts w:ascii="Courier New" w:hAnsi="Courier New" w:cs="Courier New"/>
            </w:rPr>
          </w:rPrChange>
        </w:rPr>
      </w:pPr>
      <w:ins w:id="4045" w:author="Abhishek Deep Nigam" w:date="2015-10-26T01:01:00Z">
        <w:r w:rsidRPr="00073577">
          <w:rPr>
            <w:rFonts w:ascii="Courier New" w:hAnsi="Courier New" w:cs="Courier New"/>
            <w:sz w:val="16"/>
            <w:szCs w:val="16"/>
            <w:rPrChange w:id="4046" w:author="Abhishek Deep Nigam" w:date="2015-10-26T01:01:00Z">
              <w:rPr>
                <w:rFonts w:ascii="Courier New" w:hAnsi="Courier New" w:cs="Courier New"/>
              </w:rPr>
            </w:rPrChange>
          </w:rPr>
          <w:t>[3]-&gt;W[4]-&gt;O[5]-&gt;W[6]-&gt;E[7]-&gt;A(Backtracking)</w:t>
        </w:r>
      </w:ins>
    </w:p>
    <w:p w14:paraId="6AAA6F4E" w14:textId="77777777" w:rsidR="00073577" w:rsidRPr="00073577" w:rsidRDefault="00073577" w:rsidP="00073577">
      <w:pPr>
        <w:spacing w:before="0" w:after="0"/>
        <w:rPr>
          <w:ins w:id="4047" w:author="Abhishek Deep Nigam" w:date="2015-10-26T01:01:00Z"/>
          <w:rFonts w:ascii="Courier New" w:hAnsi="Courier New" w:cs="Courier New"/>
          <w:sz w:val="16"/>
          <w:szCs w:val="16"/>
          <w:rPrChange w:id="4048" w:author="Abhishek Deep Nigam" w:date="2015-10-26T01:01:00Z">
            <w:rPr>
              <w:ins w:id="4049" w:author="Abhishek Deep Nigam" w:date="2015-10-26T01:01:00Z"/>
              <w:rFonts w:ascii="Courier New" w:hAnsi="Courier New" w:cs="Courier New"/>
            </w:rPr>
          </w:rPrChange>
        </w:rPr>
      </w:pPr>
      <w:ins w:id="4050" w:author="Abhishek Deep Nigam" w:date="2015-10-26T01:01:00Z">
        <w:r w:rsidRPr="00073577">
          <w:rPr>
            <w:rFonts w:ascii="Courier New" w:hAnsi="Courier New" w:cs="Courier New"/>
            <w:sz w:val="16"/>
            <w:szCs w:val="16"/>
            <w:rPrChange w:id="4051" w:author="Abhishek Deep Nigam" w:date="2015-10-26T01:01:00Z">
              <w:rPr>
                <w:rFonts w:ascii="Courier New" w:hAnsi="Courier New" w:cs="Courier New"/>
              </w:rPr>
            </w:rPrChange>
          </w:rPr>
          <w:t>[7]-&gt;I(Backtracking)</w:t>
        </w:r>
      </w:ins>
    </w:p>
    <w:p w14:paraId="277CE6D8" w14:textId="77777777" w:rsidR="00073577" w:rsidRPr="00073577" w:rsidRDefault="00073577" w:rsidP="00073577">
      <w:pPr>
        <w:spacing w:before="0" w:after="0"/>
        <w:rPr>
          <w:ins w:id="4052" w:author="Abhishek Deep Nigam" w:date="2015-10-26T01:01:00Z"/>
          <w:rFonts w:ascii="Courier New" w:hAnsi="Courier New" w:cs="Courier New"/>
          <w:sz w:val="16"/>
          <w:szCs w:val="16"/>
          <w:rPrChange w:id="4053" w:author="Abhishek Deep Nigam" w:date="2015-10-26T01:01:00Z">
            <w:rPr>
              <w:ins w:id="4054" w:author="Abhishek Deep Nigam" w:date="2015-10-26T01:01:00Z"/>
              <w:rFonts w:ascii="Courier New" w:hAnsi="Courier New" w:cs="Courier New"/>
            </w:rPr>
          </w:rPrChange>
        </w:rPr>
      </w:pPr>
      <w:ins w:id="4055" w:author="Abhishek Deep Nigam" w:date="2015-10-26T01:01:00Z">
        <w:r w:rsidRPr="00073577">
          <w:rPr>
            <w:rFonts w:ascii="Courier New" w:hAnsi="Courier New" w:cs="Courier New"/>
            <w:sz w:val="16"/>
            <w:szCs w:val="16"/>
            <w:rPrChange w:id="4056" w:author="Abhishek Deep Nigam" w:date="2015-10-26T01:01:00Z">
              <w:rPr>
                <w:rFonts w:ascii="Courier New" w:hAnsi="Courier New" w:cs="Courier New"/>
              </w:rPr>
            </w:rPrChange>
          </w:rPr>
          <w:t>[1]-&gt;B(Backtracking)</w:t>
        </w:r>
      </w:ins>
    </w:p>
    <w:p w14:paraId="7DB0A855" w14:textId="77777777" w:rsidR="00073577" w:rsidRPr="00073577" w:rsidRDefault="00073577" w:rsidP="00073577">
      <w:pPr>
        <w:spacing w:before="0" w:after="0"/>
        <w:rPr>
          <w:ins w:id="4057" w:author="Abhishek Deep Nigam" w:date="2015-10-26T01:01:00Z"/>
          <w:rFonts w:ascii="Courier New" w:hAnsi="Courier New" w:cs="Courier New"/>
          <w:sz w:val="16"/>
          <w:szCs w:val="16"/>
          <w:rPrChange w:id="4058" w:author="Abhishek Deep Nigam" w:date="2015-10-26T01:01:00Z">
            <w:rPr>
              <w:ins w:id="4059" w:author="Abhishek Deep Nigam" w:date="2015-10-26T01:01:00Z"/>
              <w:rFonts w:ascii="Courier New" w:hAnsi="Courier New" w:cs="Courier New"/>
            </w:rPr>
          </w:rPrChange>
        </w:rPr>
      </w:pPr>
      <w:ins w:id="4060" w:author="Abhishek Deep Nigam" w:date="2015-10-26T01:01:00Z">
        <w:r w:rsidRPr="00073577">
          <w:rPr>
            <w:rFonts w:ascii="Courier New" w:hAnsi="Courier New" w:cs="Courier New"/>
            <w:sz w:val="16"/>
            <w:szCs w:val="16"/>
            <w:rPrChange w:id="4061" w:author="Abhishek Deep Nigam" w:date="2015-10-26T01:01:00Z">
              <w:rPr>
                <w:rFonts w:ascii="Courier New" w:hAnsi="Courier New" w:cs="Courier New"/>
              </w:rPr>
            </w:rPrChange>
          </w:rPr>
          <w:t>[1]-&gt;C(Backtracking)</w:t>
        </w:r>
      </w:ins>
    </w:p>
    <w:p w14:paraId="7D36CA19" w14:textId="77777777" w:rsidR="00073577" w:rsidRPr="00073577" w:rsidRDefault="00073577" w:rsidP="00073577">
      <w:pPr>
        <w:spacing w:before="0" w:after="0"/>
        <w:rPr>
          <w:ins w:id="4062" w:author="Abhishek Deep Nigam" w:date="2015-10-26T01:01:00Z"/>
          <w:rFonts w:ascii="Courier New" w:hAnsi="Courier New" w:cs="Courier New"/>
          <w:sz w:val="16"/>
          <w:szCs w:val="16"/>
          <w:rPrChange w:id="4063" w:author="Abhishek Deep Nigam" w:date="2015-10-26T01:01:00Z">
            <w:rPr>
              <w:ins w:id="4064" w:author="Abhishek Deep Nigam" w:date="2015-10-26T01:01:00Z"/>
              <w:rFonts w:ascii="Courier New" w:hAnsi="Courier New" w:cs="Courier New"/>
            </w:rPr>
          </w:rPrChange>
        </w:rPr>
      </w:pPr>
      <w:ins w:id="4065" w:author="Abhishek Deep Nigam" w:date="2015-10-26T01:01:00Z">
        <w:r w:rsidRPr="00073577">
          <w:rPr>
            <w:rFonts w:ascii="Courier New" w:hAnsi="Courier New" w:cs="Courier New"/>
            <w:sz w:val="16"/>
            <w:szCs w:val="16"/>
            <w:rPrChange w:id="4066" w:author="Abhishek Deep Nigam" w:date="2015-10-26T01:01:00Z">
              <w:rPr>
                <w:rFonts w:ascii="Courier New" w:hAnsi="Courier New" w:cs="Courier New"/>
              </w:rPr>
            </w:rPrChange>
          </w:rPr>
          <w:t>[1]-&gt;D[2]-&gt;E[3]-&gt;A(Backtracking)</w:t>
        </w:r>
      </w:ins>
    </w:p>
    <w:p w14:paraId="39F41FC9" w14:textId="77777777" w:rsidR="00073577" w:rsidRPr="00073577" w:rsidRDefault="00073577" w:rsidP="00073577">
      <w:pPr>
        <w:spacing w:before="0" w:after="0"/>
        <w:rPr>
          <w:ins w:id="4067" w:author="Abhishek Deep Nigam" w:date="2015-10-26T01:01:00Z"/>
          <w:rFonts w:ascii="Courier New" w:hAnsi="Courier New" w:cs="Courier New"/>
          <w:sz w:val="16"/>
          <w:szCs w:val="16"/>
          <w:rPrChange w:id="4068" w:author="Abhishek Deep Nigam" w:date="2015-10-26T01:01:00Z">
            <w:rPr>
              <w:ins w:id="4069" w:author="Abhishek Deep Nigam" w:date="2015-10-26T01:01:00Z"/>
              <w:rFonts w:ascii="Courier New" w:hAnsi="Courier New" w:cs="Courier New"/>
            </w:rPr>
          </w:rPrChange>
        </w:rPr>
      </w:pPr>
      <w:ins w:id="4070" w:author="Abhishek Deep Nigam" w:date="2015-10-26T01:01:00Z">
        <w:r w:rsidRPr="00073577">
          <w:rPr>
            <w:rFonts w:ascii="Courier New" w:hAnsi="Courier New" w:cs="Courier New"/>
            <w:sz w:val="16"/>
            <w:szCs w:val="16"/>
            <w:rPrChange w:id="4071" w:author="Abhishek Deep Nigam" w:date="2015-10-26T01:01:00Z">
              <w:rPr>
                <w:rFonts w:ascii="Courier New" w:hAnsi="Courier New" w:cs="Courier New"/>
              </w:rPr>
            </w:rPrChange>
          </w:rPr>
          <w:t>[3]-&gt;M(Backtracking)</w:t>
        </w:r>
      </w:ins>
    </w:p>
    <w:p w14:paraId="657441DA" w14:textId="77777777" w:rsidR="00073577" w:rsidRPr="00073577" w:rsidRDefault="00073577" w:rsidP="00073577">
      <w:pPr>
        <w:spacing w:before="0" w:after="0"/>
        <w:rPr>
          <w:ins w:id="4072" w:author="Abhishek Deep Nigam" w:date="2015-10-26T01:01:00Z"/>
          <w:rFonts w:ascii="Courier New" w:hAnsi="Courier New" w:cs="Courier New"/>
          <w:sz w:val="16"/>
          <w:szCs w:val="16"/>
          <w:rPrChange w:id="4073" w:author="Abhishek Deep Nigam" w:date="2015-10-26T01:01:00Z">
            <w:rPr>
              <w:ins w:id="4074" w:author="Abhishek Deep Nigam" w:date="2015-10-26T01:01:00Z"/>
              <w:rFonts w:ascii="Courier New" w:hAnsi="Courier New" w:cs="Courier New"/>
            </w:rPr>
          </w:rPrChange>
        </w:rPr>
      </w:pPr>
      <w:ins w:id="4075" w:author="Abhishek Deep Nigam" w:date="2015-10-26T01:01:00Z">
        <w:r w:rsidRPr="00073577">
          <w:rPr>
            <w:rFonts w:ascii="Courier New" w:hAnsi="Courier New" w:cs="Courier New"/>
            <w:sz w:val="16"/>
            <w:szCs w:val="16"/>
            <w:rPrChange w:id="4076" w:author="Abhishek Deep Nigam" w:date="2015-10-26T01:01:00Z">
              <w:rPr>
                <w:rFonts w:ascii="Courier New" w:hAnsi="Courier New" w:cs="Courier New"/>
              </w:rPr>
            </w:rPrChange>
          </w:rPr>
          <w:t>[3]-&gt;S(Backtracking)</w:t>
        </w:r>
      </w:ins>
    </w:p>
    <w:p w14:paraId="380F2E40" w14:textId="77777777" w:rsidR="00073577" w:rsidRPr="00073577" w:rsidRDefault="00073577" w:rsidP="00073577">
      <w:pPr>
        <w:spacing w:before="0" w:after="0"/>
        <w:rPr>
          <w:ins w:id="4077" w:author="Abhishek Deep Nigam" w:date="2015-10-26T01:01:00Z"/>
          <w:rFonts w:ascii="Courier New" w:hAnsi="Courier New" w:cs="Courier New"/>
          <w:sz w:val="16"/>
          <w:szCs w:val="16"/>
          <w:rPrChange w:id="4078" w:author="Abhishek Deep Nigam" w:date="2015-10-26T01:01:00Z">
            <w:rPr>
              <w:ins w:id="4079" w:author="Abhishek Deep Nigam" w:date="2015-10-26T01:01:00Z"/>
              <w:rFonts w:ascii="Courier New" w:hAnsi="Courier New" w:cs="Courier New"/>
            </w:rPr>
          </w:rPrChange>
        </w:rPr>
      </w:pPr>
      <w:ins w:id="4080" w:author="Abhishek Deep Nigam" w:date="2015-10-26T01:01:00Z">
        <w:r w:rsidRPr="00073577">
          <w:rPr>
            <w:rFonts w:ascii="Courier New" w:hAnsi="Courier New" w:cs="Courier New"/>
            <w:sz w:val="16"/>
            <w:szCs w:val="16"/>
            <w:rPrChange w:id="4081" w:author="Abhishek Deep Nigam" w:date="2015-10-26T01:01:00Z">
              <w:rPr>
                <w:rFonts w:ascii="Courier New" w:hAnsi="Courier New" w:cs="Courier New"/>
              </w:rPr>
            </w:rPrChange>
          </w:rPr>
          <w:t>[3]-&gt;W[4]-&gt;O[5]-&gt;W[6]-&gt;E[7]-&gt;A(Backtracking)</w:t>
        </w:r>
      </w:ins>
    </w:p>
    <w:p w14:paraId="396E0FDD" w14:textId="77777777" w:rsidR="00073577" w:rsidRPr="00073577" w:rsidRDefault="00073577" w:rsidP="00073577">
      <w:pPr>
        <w:spacing w:before="0" w:after="0"/>
        <w:rPr>
          <w:ins w:id="4082" w:author="Abhishek Deep Nigam" w:date="2015-10-26T01:01:00Z"/>
          <w:rFonts w:ascii="Courier New" w:hAnsi="Courier New" w:cs="Courier New"/>
          <w:sz w:val="16"/>
          <w:szCs w:val="16"/>
          <w:rPrChange w:id="4083" w:author="Abhishek Deep Nigam" w:date="2015-10-26T01:01:00Z">
            <w:rPr>
              <w:ins w:id="4084" w:author="Abhishek Deep Nigam" w:date="2015-10-26T01:01:00Z"/>
              <w:rFonts w:ascii="Courier New" w:hAnsi="Courier New" w:cs="Courier New"/>
            </w:rPr>
          </w:rPrChange>
        </w:rPr>
      </w:pPr>
      <w:ins w:id="4085" w:author="Abhishek Deep Nigam" w:date="2015-10-26T01:01:00Z">
        <w:r w:rsidRPr="00073577">
          <w:rPr>
            <w:rFonts w:ascii="Courier New" w:hAnsi="Courier New" w:cs="Courier New"/>
            <w:sz w:val="16"/>
            <w:szCs w:val="16"/>
            <w:rPrChange w:id="4086" w:author="Abhishek Deep Nigam" w:date="2015-10-26T01:01:00Z">
              <w:rPr>
                <w:rFonts w:ascii="Courier New" w:hAnsi="Courier New" w:cs="Courier New"/>
              </w:rPr>
            </w:rPrChange>
          </w:rPr>
          <w:t>[7]-&gt;E(Backtracking)</w:t>
        </w:r>
      </w:ins>
    </w:p>
    <w:p w14:paraId="4E63571E" w14:textId="77777777" w:rsidR="00073577" w:rsidRPr="00073577" w:rsidRDefault="00073577" w:rsidP="00073577">
      <w:pPr>
        <w:spacing w:before="0" w:after="0"/>
        <w:rPr>
          <w:ins w:id="4087" w:author="Abhishek Deep Nigam" w:date="2015-10-26T01:01:00Z"/>
          <w:rFonts w:ascii="Courier New" w:hAnsi="Courier New" w:cs="Courier New"/>
          <w:sz w:val="16"/>
          <w:szCs w:val="16"/>
          <w:rPrChange w:id="4088" w:author="Abhishek Deep Nigam" w:date="2015-10-26T01:01:00Z">
            <w:rPr>
              <w:ins w:id="4089" w:author="Abhishek Deep Nigam" w:date="2015-10-26T01:01:00Z"/>
              <w:rFonts w:ascii="Courier New" w:hAnsi="Courier New" w:cs="Courier New"/>
            </w:rPr>
          </w:rPrChange>
        </w:rPr>
      </w:pPr>
      <w:ins w:id="4090" w:author="Abhishek Deep Nigam" w:date="2015-10-26T01:01:00Z">
        <w:r w:rsidRPr="00073577">
          <w:rPr>
            <w:rFonts w:ascii="Courier New" w:hAnsi="Courier New" w:cs="Courier New"/>
            <w:sz w:val="16"/>
            <w:szCs w:val="16"/>
            <w:rPrChange w:id="4091" w:author="Abhishek Deep Nigam" w:date="2015-10-26T01:01:00Z">
              <w:rPr>
                <w:rFonts w:ascii="Courier New" w:hAnsi="Courier New" w:cs="Courier New"/>
              </w:rPr>
            </w:rPrChange>
          </w:rPr>
          <w:t>[7]-&gt;Y(Backtracking)</w:t>
        </w:r>
      </w:ins>
    </w:p>
    <w:p w14:paraId="5411FED3" w14:textId="77777777" w:rsidR="00073577" w:rsidRPr="00073577" w:rsidRDefault="00073577" w:rsidP="00073577">
      <w:pPr>
        <w:spacing w:before="0" w:after="0"/>
        <w:rPr>
          <w:ins w:id="4092" w:author="Abhishek Deep Nigam" w:date="2015-10-26T01:01:00Z"/>
          <w:rFonts w:ascii="Courier New" w:hAnsi="Courier New" w:cs="Courier New"/>
          <w:sz w:val="16"/>
          <w:szCs w:val="16"/>
          <w:rPrChange w:id="4093" w:author="Abhishek Deep Nigam" w:date="2015-10-26T01:01:00Z">
            <w:rPr>
              <w:ins w:id="4094" w:author="Abhishek Deep Nigam" w:date="2015-10-26T01:01:00Z"/>
              <w:rFonts w:ascii="Courier New" w:hAnsi="Courier New" w:cs="Courier New"/>
            </w:rPr>
          </w:rPrChange>
        </w:rPr>
      </w:pPr>
      <w:ins w:id="4095" w:author="Abhishek Deep Nigam" w:date="2015-10-26T01:01:00Z">
        <w:r w:rsidRPr="00073577">
          <w:rPr>
            <w:rFonts w:ascii="Courier New" w:hAnsi="Courier New" w:cs="Courier New"/>
            <w:sz w:val="16"/>
            <w:szCs w:val="16"/>
            <w:rPrChange w:id="4096" w:author="Abhishek Deep Nigam" w:date="2015-10-26T01:01:00Z">
              <w:rPr>
                <w:rFonts w:ascii="Courier New" w:hAnsi="Courier New" w:cs="Courier New"/>
              </w:rPr>
            </w:rPrChange>
          </w:rPr>
          <w:t>[2]-&gt;L[3]-&gt;A(Backtracking)</w:t>
        </w:r>
      </w:ins>
    </w:p>
    <w:p w14:paraId="5169D831" w14:textId="77777777" w:rsidR="00073577" w:rsidRPr="00073577" w:rsidRDefault="00073577" w:rsidP="00073577">
      <w:pPr>
        <w:spacing w:before="0" w:after="0"/>
        <w:rPr>
          <w:ins w:id="4097" w:author="Abhishek Deep Nigam" w:date="2015-10-26T01:01:00Z"/>
          <w:rFonts w:ascii="Courier New" w:hAnsi="Courier New" w:cs="Courier New"/>
          <w:sz w:val="16"/>
          <w:szCs w:val="16"/>
          <w:rPrChange w:id="4098" w:author="Abhishek Deep Nigam" w:date="2015-10-26T01:01:00Z">
            <w:rPr>
              <w:ins w:id="4099" w:author="Abhishek Deep Nigam" w:date="2015-10-26T01:01:00Z"/>
              <w:rFonts w:ascii="Courier New" w:hAnsi="Courier New" w:cs="Courier New"/>
            </w:rPr>
          </w:rPrChange>
        </w:rPr>
      </w:pPr>
      <w:ins w:id="4100" w:author="Abhishek Deep Nigam" w:date="2015-10-26T01:01:00Z">
        <w:r w:rsidRPr="00073577">
          <w:rPr>
            <w:rFonts w:ascii="Courier New" w:hAnsi="Courier New" w:cs="Courier New"/>
            <w:sz w:val="16"/>
            <w:szCs w:val="16"/>
            <w:rPrChange w:id="4101" w:author="Abhishek Deep Nigam" w:date="2015-10-26T01:01:00Z">
              <w:rPr>
                <w:rFonts w:ascii="Courier New" w:hAnsi="Courier New" w:cs="Courier New"/>
              </w:rPr>
            </w:rPrChange>
          </w:rPr>
          <w:t>[3]-&gt;M(Backtracking)</w:t>
        </w:r>
      </w:ins>
    </w:p>
    <w:p w14:paraId="6497AD16" w14:textId="77777777" w:rsidR="00073577" w:rsidRPr="00073577" w:rsidRDefault="00073577" w:rsidP="00073577">
      <w:pPr>
        <w:spacing w:before="0" w:after="0"/>
        <w:rPr>
          <w:ins w:id="4102" w:author="Abhishek Deep Nigam" w:date="2015-10-26T01:01:00Z"/>
          <w:rFonts w:ascii="Courier New" w:hAnsi="Courier New" w:cs="Courier New"/>
          <w:sz w:val="16"/>
          <w:szCs w:val="16"/>
          <w:rPrChange w:id="4103" w:author="Abhishek Deep Nigam" w:date="2015-10-26T01:01:00Z">
            <w:rPr>
              <w:ins w:id="4104" w:author="Abhishek Deep Nigam" w:date="2015-10-26T01:01:00Z"/>
              <w:rFonts w:ascii="Courier New" w:hAnsi="Courier New" w:cs="Courier New"/>
            </w:rPr>
          </w:rPrChange>
        </w:rPr>
      </w:pPr>
      <w:ins w:id="4105" w:author="Abhishek Deep Nigam" w:date="2015-10-26T01:01:00Z">
        <w:r w:rsidRPr="00073577">
          <w:rPr>
            <w:rFonts w:ascii="Courier New" w:hAnsi="Courier New" w:cs="Courier New"/>
            <w:sz w:val="16"/>
            <w:szCs w:val="16"/>
            <w:rPrChange w:id="4106" w:author="Abhishek Deep Nigam" w:date="2015-10-26T01:01:00Z">
              <w:rPr>
                <w:rFonts w:ascii="Courier New" w:hAnsi="Courier New" w:cs="Courier New"/>
              </w:rPr>
            </w:rPrChange>
          </w:rPr>
          <w:t>[3]-&gt;S(Backtracking)</w:t>
        </w:r>
      </w:ins>
    </w:p>
    <w:p w14:paraId="29D8044D" w14:textId="77777777" w:rsidR="00073577" w:rsidRPr="00073577" w:rsidRDefault="00073577" w:rsidP="00073577">
      <w:pPr>
        <w:spacing w:before="0" w:after="0"/>
        <w:rPr>
          <w:ins w:id="4107" w:author="Abhishek Deep Nigam" w:date="2015-10-26T01:01:00Z"/>
          <w:rFonts w:ascii="Courier New" w:hAnsi="Courier New" w:cs="Courier New"/>
          <w:sz w:val="16"/>
          <w:szCs w:val="16"/>
          <w:rPrChange w:id="4108" w:author="Abhishek Deep Nigam" w:date="2015-10-26T01:01:00Z">
            <w:rPr>
              <w:ins w:id="4109" w:author="Abhishek Deep Nigam" w:date="2015-10-26T01:01:00Z"/>
              <w:rFonts w:ascii="Courier New" w:hAnsi="Courier New" w:cs="Courier New"/>
            </w:rPr>
          </w:rPrChange>
        </w:rPr>
      </w:pPr>
      <w:ins w:id="4110" w:author="Abhishek Deep Nigam" w:date="2015-10-26T01:01:00Z">
        <w:r w:rsidRPr="00073577">
          <w:rPr>
            <w:rFonts w:ascii="Courier New" w:hAnsi="Courier New" w:cs="Courier New"/>
            <w:sz w:val="16"/>
            <w:szCs w:val="16"/>
            <w:rPrChange w:id="4111" w:author="Abhishek Deep Nigam" w:date="2015-10-26T01:01:00Z">
              <w:rPr>
                <w:rFonts w:ascii="Courier New" w:hAnsi="Courier New" w:cs="Courier New"/>
              </w:rPr>
            </w:rPrChange>
          </w:rPr>
          <w:t>[3]-&gt;W[4]-&gt;O[5]-&gt;W[6]-&gt;E[7]-&gt;E(Backtracking)</w:t>
        </w:r>
      </w:ins>
    </w:p>
    <w:p w14:paraId="5F29D99C" w14:textId="77777777" w:rsidR="00073577" w:rsidRPr="00073577" w:rsidRDefault="00073577" w:rsidP="00073577">
      <w:pPr>
        <w:spacing w:before="0" w:after="0"/>
        <w:rPr>
          <w:ins w:id="4112" w:author="Abhishek Deep Nigam" w:date="2015-10-26T01:01:00Z"/>
          <w:rFonts w:ascii="Courier New" w:hAnsi="Courier New" w:cs="Courier New"/>
          <w:sz w:val="16"/>
          <w:szCs w:val="16"/>
          <w:rPrChange w:id="4113" w:author="Abhishek Deep Nigam" w:date="2015-10-26T01:01:00Z">
            <w:rPr>
              <w:ins w:id="4114" w:author="Abhishek Deep Nigam" w:date="2015-10-26T01:01:00Z"/>
              <w:rFonts w:ascii="Courier New" w:hAnsi="Courier New" w:cs="Courier New"/>
            </w:rPr>
          </w:rPrChange>
        </w:rPr>
      </w:pPr>
      <w:ins w:id="4115" w:author="Abhishek Deep Nigam" w:date="2015-10-26T01:01:00Z">
        <w:r w:rsidRPr="00073577">
          <w:rPr>
            <w:rFonts w:ascii="Courier New" w:hAnsi="Courier New" w:cs="Courier New"/>
            <w:sz w:val="16"/>
            <w:szCs w:val="16"/>
            <w:rPrChange w:id="4116" w:author="Abhishek Deep Nigam" w:date="2015-10-26T01:01:00Z">
              <w:rPr>
                <w:rFonts w:ascii="Courier New" w:hAnsi="Courier New" w:cs="Courier New"/>
              </w:rPr>
            </w:rPrChange>
          </w:rPr>
          <w:t>[7]-&gt;I(Backtracking)</w:t>
        </w:r>
      </w:ins>
    </w:p>
    <w:p w14:paraId="638E1521" w14:textId="77777777" w:rsidR="00073577" w:rsidRPr="00073577" w:rsidRDefault="00073577" w:rsidP="00073577">
      <w:pPr>
        <w:spacing w:before="0" w:after="0"/>
        <w:rPr>
          <w:ins w:id="4117" w:author="Abhishek Deep Nigam" w:date="2015-10-26T01:01:00Z"/>
          <w:rFonts w:ascii="Courier New" w:hAnsi="Courier New" w:cs="Courier New"/>
          <w:sz w:val="16"/>
          <w:szCs w:val="16"/>
          <w:rPrChange w:id="4118" w:author="Abhishek Deep Nigam" w:date="2015-10-26T01:01:00Z">
            <w:rPr>
              <w:ins w:id="4119" w:author="Abhishek Deep Nigam" w:date="2015-10-26T01:01:00Z"/>
              <w:rFonts w:ascii="Courier New" w:hAnsi="Courier New" w:cs="Courier New"/>
            </w:rPr>
          </w:rPrChange>
        </w:rPr>
      </w:pPr>
      <w:ins w:id="4120" w:author="Abhishek Deep Nigam" w:date="2015-10-26T01:01:00Z">
        <w:r w:rsidRPr="00073577">
          <w:rPr>
            <w:rFonts w:ascii="Courier New" w:hAnsi="Courier New" w:cs="Courier New"/>
            <w:sz w:val="16"/>
            <w:szCs w:val="16"/>
            <w:rPrChange w:id="4121" w:author="Abhishek Deep Nigam" w:date="2015-10-26T01:01:00Z">
              <w:rPr>
                <w:rFonts w:ascii="Courier New" w:hAnsi="Courier New" w:cs="Courier New"/>
              </w:rPr>
            </w:rPrChange>
          </w:rPr>
          <w:t>[1]-&gt;F[2]-&gt;E[3]-&gt;A(Backtracking)</w:t>
        </w:r>
      </w:ins>
    </w:p>
    <w:p w14:paraId="5CCD7C90" w14:textId="77777777" w:rsidR="00073577" w:rsidRPr="00073577" w:rsidRDefault="00073577" w:rsidP="00073577">
      <w:pPr>
        <w:spacing w:before="0" w:after="0"/>
        <w:rPr>
          <w:ins w:id="4122" w:author="Abhishek Deep Nigam" w:date="2015-10-26T01:01:00Z"/>
          <w:rFonts w:ascii="Courier New" w:hAnsi="Courier New" w:cs="Courier New"/>
          <w:sz w:val="16"/>
          <w:szCs w:val="16"/>
          <w:rPrChange w:id="4123" w:author="Abhishek Deep Nigam" w:date="2015-10-26T01:01:00Z">
            <w:rPr>
              <w:ins w:id="4124" w:author="Abhishek Deep Nigam" w:date="2015-10-26T01:01:00Z"/>
              <w:rFonts w:ascii="Courier New" w:hAnsi="Courier New" w:cs="Courier New"/>
            </w:rPr>
          </w:rPrChange>
        </w:rPr>
      </w:pPr>
      <w:ins w:id="4125" w:author="Abhishek Deep Nigam" w:date="2015-10-26T01:01:00Z">
        <w:r w:rsidRPr="00073577">
          <w:rPr>
            <w:rFonts w:ascii="Courier New" w:hAnsi="Courier New" w:cs="Courier New"/>
            <w:sz w:val="16"/>
            <w:szCs w:val="16"/>
            <w:rPrChange w:id="4126" w:author="Abhishek Deep Nigam" w:date="2015-10-26T01:01:00Z">
              <w:rPr>
                <w:rFonts w:ascii="Courier New" w:hAnsi="Courier New" w:cs="Courier New"/>
              </w:rPr>
            </w:rPrChange>
          </w:rPr>
          <w:t>[3]-&gt;M(Backtracking)</w:t>
        </w:r>
      </w:ins>
    </w:p>
    <w:p w14:paraId="52307787" w14:textId="77777777" w:rsidR="00073577" w:rsidRPr="00073577" w:rsidRDefault="00073577" w:rsidP="00073577">
      <w:pPr>
        <w:spacing w:before="0" w:after="0"/>
        <w:rPr>
          <w:ins w:id="4127" w:author="Abhishek Deep Nigam" w:date="2015-10-26T01:01:00Z"/>
          <w:rFonts w:ascii="Courier New" w:hAnsi="Courier New" w:cs="Courier New"/>
          <w:sz w:val="16"/>
          <w:szCs w:val="16"/>
          <w:rPrChange w:id="4128" w:author="Abhishek Deep Nigam" w:date="2015-10-26T01:01:00Z">
            <w:rPr>
              <w:ins w:id="4129" w:author="Abhishek Deep Nigam" w:date="2015-10-26T01:01:00Z"/>
              <w:rFonts w:ascii="Courier New" w:hAnsi="Courier New" w:cs="Courier New"/>
            </w:rPr>
          </w:rPrChange>
        </w:rPr>
      </w:pPr>
      <w:ins w:id="4130" w:author="Abhishek Deep Nigam" w:date="2015-10-26T01:01:00Z">
        <w:r w:rsidRPr="00073577">
          <w:rPr>
            <w:rFonts w:ascii="Courier New" w:hAnsi="Courier New" w:cs="Courier New"/>
            <w:sz w:val="16"/>
            <w:szCs w:val="16"/>
            <w:rPrChange w:id="4131" w:author="Abhishek Deep Nigam" w:date="2015-10-26T01:01:00Z">
              <w:rPr>
                <w:rFonts w:ascii="Courier New" w:hAnsi="Courier New" w:cs="Courier New"/>
              </w:rPr>
            </w:rPrChange>
          </w:rPr>
          <w:t>[3]-&gt;S(Backtracking)</w:t>
        </w:r>
      </w:ins>
    </w:p>
    <w:p w14:paraId="2866605E" w14:textId="77777777" w:rsidR="00073577" w:rsidRPr="00073577" w:rsidRDefault="00073577" w:rsidP="00073577">
      <w:pPr>
        <w:spacing w:before="0" w:after="0"/>
        <w:rPr>
          <w:ins w:id="4132" w:author="Abhishek Deep Nigam" w:date="2015-10-26T01:01:00Z"/>
          <w:rFonts w:ascii="Courier New" w:hAnsi="Courier New" w:cs="Courier New"/>
          <w:sz w:val="16"/>
          <w:szCs w:val="16"/>
          <w:rPrChange w:id="4133" w:author="Abhishek Deep Nigam" w:date="2015-10-26T01:01:00Z">
            <w:rPr>
              <w:ins w:id="4134" w:author="Abhishek Deep Nigam" w:date="2015-10-26T01:01:00Z"/>
              <w:rFonts w:ascii="Courier New" w:hAnsi="Courier New" w:cs="Courier New"/>
            </w:rPr>
          </w:rPrChange>
        </w:rPr>
      </w:pPr>
      <w:ins w:id="4135" w:author="Abhishek Deep Nigam" w:date="2015-10-26T01:01:00Z">
        <w:r w:rsidRPr="00073577">
          <w:rPr>
            <w:rFonts w:ascii="Courier New" w:hAnsi="Courier New" w:cs="Courier New"/>
            <w:sz w:val="16"/>
            <w:szCs w:val="16"/>
            <w:rPrChange w:id="4136" w:author="Abhishek Deep Nigam" w:date="2015-10-26T01:01:00Z">
              <w:rPr>
                <w:rFonts w:ascii="Courier New" w:hAnsi="Courier New" w:cs="Courier New"/>
              </w:rPr>
            </w:rPrChange>
          </w:rPr>
          <w:t>[3]-&gt;W[4]-&gt;O[5]-&gt;W[6]-&gt;E[7]-&gt;A(Backtracking)</w:t>
        </w:r>
      </w:ins>
    </w:p>
    <w:p w14:paraId="7A8BC652" w14:textId="77777777" w:rsidR="00073577" w:rsidRPr="00073577" w:rsidRDefault="00073577" w:rsidP="00073577">
      <w:pPr>
        <w:spacing w:before="0" w:after="0"/>
        <w:rPr>
          <w:ins w:id="4137" w:author="Abhishek Deep Nigam" w:date="2015-10-26T01:01:00Z"/>
          <w:rFonts w:ascii="Courier New" w:hAnsi="Courier New" w:cs="Courier New"/>
          <w:sz w:val="16"/>
          <w:szCs w:val="16"/>
          <w:rPrChange w:id="4138" w:author="Abhishek Deep Nigam" w:date="2015-10-26T01:01:00Z">
            <w:rPr>
              <w:ins w:id="4139" w:author="Abhishek Deep Nigam" w:date="2015-10-26T01:01:00Z"/>
              <w:rFonts w:ascii="Courier New" w:hAnsi="Courier New" w:cs="Courier New"/>
            </w:rPr>
          </w:rPrChange>
        </w:rPr>
      </w:pPr>
      <w:ins w:id="4140" w:author="Abhishek Deep Nigam" w:date="2015-10-26T01:01:00Z">
        <w:r w:rsidRPr="00073577">
          <w:rPr>
            <w:rFonts w:ascii="Courier New" w:hAnsi="Courier New" w:cs="Courier New"/>
            <w:sz w:val="16"/>
            <w:szCs w:val="16"/>
            <w:rPrChange w:id="4141" w:author="Abhishek Deep Nigam" w:date="2015-10-26T01:01:00Z">
              <w:rPr>
                <w:rFonts w:ascii="Courier New" w:hAnsi="Courier New" w:cs="Courier New"/>
              </w:rPr>
            </w:rPrChange>
          </w:rPr>
          <w:t>[7]-&gt;E(Backtracking)</w:t>
        </w:r>
      </w:ins>
    </w:p>
    <w:p w14:paraId="5F441F43" w14:textId="77777777" w:rsidR="00073577" w:rsidRPr="00073577" w:rsidRDefault="00073577" w:rsidP="00073577">
      <w:pPr>
        <w:spacing w:before="0" w:after="0"/>
        <w:rPr>
          <w:ins w:id="4142" w:author="Abhishek Deep Nigam" w:date="2015-10-26T01:01:00Z"/>
          <w:rFonts w:ascii="Courier New" w:hAnsi="Courier New" w:cs="Courier New"/>
          <w:sz w:val="16"/>
          <w:szCs w:val="16"/>
          <w:rPrChange w:id="4143" w:author="Abhishek Deep Nigam" w:date="2015-10-26T01:01:00Z">
            <w:rPr>
              <w:ins w:id="4144" w:author="Abhishek Deep Nigam" w:date="2015-10-26T01:01:00Z"/>
              <w:rFonts w:ascii="Courier New" w:hAnsi="Courier New" w:cs="Courier New"/>
            </w:rPr>
          </w:rPrChange>
        </w:rPr>
      </w:pPr>
      <w:ins w:id="4145" w:author="Abhishek Deep Nigam" w:date="2015-10-26T01:01:00Z">
        <w:r w:rsidRPr="00073577">
          <w:rPr>
            <w:rFonts w:ascii="Courier New" w:hAnsi="Courier New" w:cs="Courier New"/>
            <w:sz w:val="16"/>
            <w:szCs w:val="16"/>
            <w:rPrChange w:id="4146" w:author="Abhishek Deep Nigam" w:date="2015-10-26T01:01:00Z">
              <w:rPr>
                <w:rFonts w:ascii="Courier New" w:hAnsi="Courier New" w:cs="Courier New"/>
              </w:rPr>
            </w:rPrChange>
          </w:rPr>
          <w:t>[7]-&gt;Y(Backtracking)</w:t>
        </w:r>
      </w:ins>
    </w:p>
    <w:p w14:paraId="537047B2" w14:textId="77777777" w:rsidR="00073577" w:rsidRPr="00073577" w:rsidRDefault="00073577" w:rsidP="00073577">
      <w:pPr>
        <w:spacing w:before="0" w:after="0"/>
        <w:rPr>
          <w:ins w:id="4147" w:author="Abhishek Deep Nigam" w:date="2015-10-26T01:01:00Z"/>
          <w:rFonts w:ascii="Courier New" w:hAnsi="Courier New" w:cs="Courier New"/>
          <w:sz w:val="16"/>
          <w:szCs w:val="16"/>
          <w:rPrChange w:id="4148" w:author="Abhishek Deep Nigam" w:date="2015-10-26T01:01:00Z">
            <w:rPr>
              <w:ins w:id="4149" w:author="Abhishek Deep Nigam" w:date="2015-10-26T01:01:00Z"/>
              <w:rFonts w:ascii="Courier New" w:hAnsi="Courier New" w:cs="Courier New"/>
            </w:rPr>
          </w:rPrChange>
        </w:rPr>
      </w:pPr>
      <w:ins w:id="4150" w:author="Abhishek Deep Nigam" w:date="2015-10-26T01:01:00Z">
        <w:r w:rsidRPr="00073577">
          <w:rPr>
            <w:rFonts w:ascii="Courier New" w:hAnsi="Courier New" w:cs="Courier New"/>
            <w:sz w:val="16"/>
            <w:szCs w:val="16"/>
            <w:rPrChange w:id="4151" w:author="Abhishek Deep Nigam" w:date="2015-10-26T01:01:00Z">
              <w:rPr>
                <w:rFonts w:ascii="Courier New" w:hAnsi="Courier New" w:cs="Courier New"/>
              </w:rPr>
            </w:rPrChange>
          </w:rPr>
          <w:t>[1]-&gt;H[2]-&gt;T[3]-&gt;A(Backtracking)</w:t>
        </w:r>
      </w:ins>
    </w:p>
    <w:p w14:paraId="157B6942" w14:textId="77777777" w:rsidR="00073577" w:rsidRPr="00073577" w:rsidRDefault="00073577" w:rsidP="00073577">
      <w:pPr>
        <w:spacing w:before="0" w:after="0"/>
        <w:rPr>
          <w:ins w:id="4152" w:author="Abhishek Deep Nigam" w:date="2015-10-26T01:01:00Z"/>
          <w:rFonts w:ascii="Courier New" w:hAnsi="Courier New" w:cs="Courier New"/>
          <w:sz w:val="16"/>
          <w:szCs w:val="16"/>
          <w:rPrChange w:id="4153" w:author="Abhishek Deep Nigam" w:date="2015-10-26T01:01:00Z">
            <w:rPr>
              <w:ins w:id="4154" w:author="Abhishek Deep Nigam" w:date="2015-10-26T01:01:00Z"/>
              <w:rFonts w:ascii="Courier New" w:hAnsi="Courier New" w:cs="Courier New"/>
            </w:rPr>
          </w:rPrChange>
        </w:rPr>
      </w:pPr>
      <w:ins w:id="4155" w:author="Abhishek Deep Nigam" w:date="2015-10-26T01:01:00Z">
        <w:r w:rsidRPr="00073577">
          <w:rPr>
            <w:rFonts w:ascii="Courier New" w:hAnsi="Courier New" w:cs="Courier New"/>
            <w:sz w:val="16"/>
            <w:szCs w:val="16"/>
            <w:rPrChange w:id="4156" w:author="Abhishek Deep Nigam" w:date="2015-10-26T01:01:00Z">
              <w:rPr>
                <w:rFonts w:ascii="Courier New" w:hAnsi="Courier New" w:cs="Courier New"/>
              </w:rPr>
            </w:rPrChange>
          </w:rPr>
          <w:t>[3]-&gt;M(Backtracking)</w:t>
        </w:r>
      </w:ins>
    </w:p>
    <w:p w14:paraId="3A81CA8A" w14:textId="77777777" w:rsidR="00073577" w:rsidRPr="00073577" w:rsidRDefault="00073577" w:rsidP="00073577">
      <w:pPr>
        <w:spacing w:before="0" w:after="0"/>
        <w:rPr>
          <w:ins w:id="4157" w:author="Abhishek Deep Nigam" w:date="2015-10-26T01:01:00Z"/>
          <w:rFonts w:ascii="Courier New" w:hAnsi="Courier New" w:cs="Courier New"/>
          <w:sz w:val="16"/>
          <w:szCs w:val="16"/>
          <w:rPrChange w:id="4158" w:author="Abhishek Deep Nigam" w:date="2015-10-26T01:01:00Z">
            <w:rPr>
              <w:ins w:id="4159" w:author="Abhishek Deep Nigam" w:date="2015-10-26T01:01:00Z"/>
              <w:rFonts w:ascii="Courier New" w:hAnsi="Courier New" w:cs="Courier New"/>
            </w:rPr>
          </w:rPrChange>
        </w:rPr>
      </w:pPr>
      <w:ins w:id="4160" w:author="Abhishek Deep Nigam" w:date="2015-10-26T01:01:00Z">
        <w:r w:rsidRPr="00073577">
          <w:rPr>
            <w:rFonts w:ascii="Courier New" w:hAnsi="Courier New" w:cs="Courier New"/>
            <w:sz w:val="16"/>
            <w:szCs w:val="16"/>
            <w:rPrChange w:id="4161" w:author="Abhishek Deep Nigam" w:date="2015-10-26T01:01:00Z">
              <w:rPr>
                <w:rFonts w:ascii="Courier New" w:hAnsi="Courier New" w:cs="Courier New"/>
              </w:rPr>
            </w:rPrChange>
          </w:rPr>
          <w:t>[3]-&gt;S(Backtracking)</w:t>
        </w:r>
      </w:ins>
    </w:p>
    <w:p w14:paraId="2043E780" w14:textId="77777777" w:rsidR="00073577" w:rsidRPr="00073577" w:rsidRDefault="00073577" w:rsidP="00073577">
      <w:pPr>
        <w:spacing w:before="0" w:after="0"/>
        <w:rPr>
          <w:ins w:id="4162" w:author="Abhishek Deep Nigam" w:date="2015-10-26T01:01:00Z"/>
          <w:rFonts w:ascii="Courier New" w:hAnsi="Courier New" w:cs="Courier New"/>
          <w:sz w:val="16"/>
          <w:szCs w:val="16"/>
          <w:rPrChange w:id="4163" w:author="Abhishek Deep Nigam" w:date="2015-10-26T01:01:00Z">
            <w:rPr>
              <w:ins w:id="4164" w:author="Abhishek Deep Nigam" w:date="2015-10-26T01:01:00Z"/>
              <w:rFonts w:ascii="Courier New" w:hAnsi="Courier New" w:cs="Courier New"/>
            </w:rPr>
          </w:rPrChange>
        </w:rPr>
      </w:pPr>
      <w:ins w:id="4165" w:author="Abhishek Deep Nigam" w:date="2015-10-26T01:01:00Z">
        <w:r w:rsidRPr="00073577">
          <w:rPr>
            <w:rFonts w:ascii="Courier New" w:hAnsi="Courier New" w:cs="Courier New"/>
            <w:sz w:val="16"/>
            <w:szCs w:val="16"/>
            <w:rPrChange w:id="4166" w:author="Abhishek Deep Nigam" w:date="2015-10-26T01:01:00Z">
              <w:rPr>
                <w:rFonts w:ascii="Courier New" w:hAnsi="Courier New" w:cs="Courier New"/>
              </w:rPr>
            </w:rPrChange>
          </w:rPr>
          <w:lastRenderedPageBreak/>
          <w:t>[3]-&gt;W[4]-&gt;O[5]-&gt;W[6]-&gt;E(Backtracking)</w:t>
        </w:r>
      </w:ins>
    </w:p>
    <w:p w14:paraId="6814EB65" w14:textId="77777777" w:rsidR="00073577" w:rsidRPr="00073577" w:rsidRDefault="00073577" w:rsidP="00073577">
      <w:pPr>
        <w:spacing w:before="0" w:after="0"/>
        <w:rPr>
          <w:ins w:id="4167" w:author="Abhishek Deep Nigam" w:date="2015-10-26T01:01:00Z"/>
          <w:rFonts w:ascii="Courier New" w:hAnsi="Courier New" w:cs="Courier New"/>
          <w:sz w:val="16"/>
          <w:szCs w:val="16"/>
          <w:rPrChange w:id="4168" w:author="Abhishek Deep Nigam" w:date="2015-10-26T01:01:00Z">
            <w:rPr>
              <w:ins w:id="4169" w:author="Abhishek Deep Nigam" w:date="2015-10-26T01:01:00Z"/>
              <w:rFonts w:ascii="Courier New" w:hAnsi="Courier New" w:cs="Courier New"/>
            </w:rPr>
          </w:rPrChange>
        </w:rPr>
      </w:pPr>
      <w:ins w:id="4170" w:author="Abhishek Deep Nigam" w:date="2015-10-26T01:01:00Z">
        <w:r w:rsidRPr="00073577">
          <w:rPr>
            <w:rFonts w:ascii="Courier New" w:hAnsi="Courier New" w:cs="Courier New"/>
            <w:sz w:val="16"/>
            <w:szCs w:val="16"/>
            <w:rPrChange w:id="4171" w:author="Abhishek Deep Nigam" w:date="2015-10-26T01:01:00Z">
              <w:rPr>
                <w:rFonts w:ascii="Courier New" w:hAnsi="Courier New" w:cs="Courier New"/>
              </w:rPr>
            </w:rPrChange>
          </w:rPr>
          <w:t>[1]-&gt;I(Backtracking)</w:t>
        </w:r>
      </w:ins>
    </w:p>
    <w:p w14:paraId="05976FFD" w14:textId="77777777" w:rsidR="00073577" w:rsidRPr="00073577" w:rsidRDefault="00073577" w:rsidP="00073577">
      <w:pPr>
        <w:spacing w:before="0" w:after="0"/>
        <w:rPr>
          <w:ins w:id="4172" w:author="Abhishek Deep Nigam" w:date="2015-10-26T01:01:00Z"/>
          <w:rFonts w:ascii="Courier New" w:hAnsi="Courier New" w:cs="Courier New"/>
          <w:sz w:val="16"/>
          <w:szCs w:val="16"/>
          <w:rPrChange w:id="4173" w:author="Abhishek Deep Nigam" w:date="2015-10-26T01:01:00Z">
            <w:rPr>
              <w:ins w:id="4174" w:author="Abhishek Deep Nigam" w:date="2015-10-26T01:01:00Z"/>
              <w:rFonts w:ascii="Courier New" w:hAnsi="Courier New" w:cs="Courier New"/>
            </w:rPr>
          </w:rPrChange>
        </w:rPr>
      </w:pPr>
      <w:ins w:id="4175" w:author="Abhishek Deep Nigam" w:date="2015-10-26T01:01:00Z">
        <w:r w:rsidRPr="00073577">
          <w:rPr>
            <w:rFonts w:ascii="Courier New" w:hAnsi="Courier New" w:cs="Courier New"/>
            <w:sz w:val="16"/>
            <w:szCs w:val="16"/>
            <w:rPrChange w:id="4176" w:author="Abhishek Deep Nigam" w:date="2015-10-26T01:01:00Z">
              <w:rPr>
                <w:rFonts w:ascii="Courier New" w:hAnsi="Courier New" w:cs="Courier New"/>
              </w:rPr>
            </w:rPrChange>
          </w:rPr>
          <w:t>[1]-&gt;L[2]-&gt;A[3]-&gt;A(Backtracking)</w:t>
        </w:r>
      </w:ins>
    </w:p>
    <w:p w14:paraId="1DAFFEC6" w14:textId="77777777" w:rsidR="00073577" w:rsidRPr="00073577" w:rsidRDefault="00073577" w:rsidP="00073577">
      <w:pPr>
        <w:spacing w:before="0" w:after="0"/>
        <w:rPr>
          <w:ins w:id="4177" w:author="Abhishek Deep Nigam" w:date="2015-10-26T01:01:00Z"/>
          <w:rFonts w:ascii="Courier New" w:hAnsi="Courier New" w:cs="Courier New"/>
          <w:sz w:val="16"/>
          <w:szCs w:val="16"/>
          <w:rPrChange w:id="4178" w:author="Abhishek Deep Nigam" w:date="2015-10-26T01:01:00Z">
            <w:rPr>
              <w:ins w:id="4179" w:author="Abhishek Deep Nigam" w:date="2015-10-26T01:01:00Z"/>
              <w:rFonts w:ascii="Courier New" w:hAnsi="Courier New" w:cs="Courier New"/>
            </w:rPr>
          </w:rPrChange>
        </w:rPr>
      </w:pPr>
      <w:ins w:id="4180" w:author="Abhishek Deep Nigam" w:date="2015-10-26T01:01:00Z">
        <w:r w:rsidRPr="00073577">
          <w:rPr>
            <w:rFonts w:ascii="Courier New" w:hAnsi="Courier New" w:cs="Courier New"/>
            <w:sz w:val="16"/>
            <w:szCs w:val="16"/>
            <w:rPrChange w:id="4181" w:author="Abhishek Deep Nigam" w:date="2015-10-26T01:01:00Z">
              <w:rPr>
                <w:rFonts w:ascii="Courier New" w:hAnsi="Courier New" w:cs="Courier New"/>
              </w:rPr>
            </w:rPrChange>
          </w:rPr>
          <w:t>[3]-&gt;M(Backtracking)</w:t>
        </w:r>
      </w:ins>
    </w:p>
    <w:p w14:paraId="03CDBECF" w14:textId="77777777" w:rsidR="00073577" w:rsidRPr="00073577" w:rsidRDefault="00073577" w:rsidP="00073577">
      <w:pPr>
        <w:spacing w:before="0" w:after="0"/>
        <w:rPr>
          <w:ins w:id="4182" w:author="Abhishek Deep Nigam" w:date="2015-10-26T01:01:00Z"/>
          <w:rFonts w:ascii="Courier New" w:hAnsi="Courier New" w:cs="Courier New"/>
          <w:sz w:val="16"/>
          <w:szCs w:val="16"/>
          <w:rPrChange w:id="4183" w:author="Abhishek Deep Nigam" w:date="2015-10-26T01:01:00Z">
            <w:rPr>
              <w:ins w:id="4184" w:author="Abhishek Deep Nigam" w:date="2015-10-26T01:01:00Z"/>
              <w:rFonts w:ascii="Courier New" w:hAnsi="Courier New" w:cs="Courier New"/>
            </w:rPr>
          </w:rPrChange>
        </w:rPr>
      </w:pPr>
      <w:ins w:id="4185" w:author="Abhishek Deep Nigam" w:date="2015-10-26T01:01:00Z">
        <w:r w:rsidRPr="00073577">
          <w:rPr>
            <w:rFonts w:ascii="Courier New" w:hAnsi="Courier New" w:cs="Courier New"/>
            <w:sz w:val="16"/>
            <w:szCs w:val="16"/>
            <w:rPrChange w:id="4186" w:author="Abhishek Deep Nigam" w:date="2015-10-26T01:01:00Z">
              <w:rPr>
                <w:rFonts w:ascii="Courier New" w:hAnsi="Courier New" w:cs="Courier New"/>
              </w:rPr>
            </w:rPrChange>
          </w:rPr>
          <w:t>[3]-&gt;S(Backtracking)</w:t>
        </w:r>
      </w:ins>
    </w:p>
    <w:p w14:paraId="071DCC9E" w14:textId="77777777" w:rsidR="00073577" w:rsidRPr="00073577" w:rsidRDefault="00073577" w:rsidP="00073577">
      <w:pPr>
        <w:spacing w:before="0" w:after="0"/>
        <w:rPr>
          <w:ins w:id="4187" w:author="Abhishek Deep Nigam" w:date="2015-10-26T01:01:00Z"/>
          <w:rFonts w:ascii="Courier New" w:hAnsi="Courier New" w:cs="Courier New"/>
          <w:sz w:val="16"/>
          <w:szCs w:val="16"/>
          <w:rPrChange w:id="4188" w:author="Abhishek Deep Nigam" w:date="2015-10-26T01:01:00Z">
            <w:rPr>
              <w:ins w:id="4189" w:author="Abhishek Deep Nigam" w:date="2015-10-26T01:01:00Z"/>
              <w:rFonts w:ascii="Courier New" w:hAnsi="Courier New" w:cs="Courier New"/>
            </w:rPr>
          </w:rPrChange>
        </w:rPr>
      </w:pPr>
      <w:ins w:id="4190" w:author="Abhishek Deep Nigam" w:date="2015-10-26T01:01:00Z">
        <w:r w:rsidRPr="00073577">
          <w:rPr>
            <w:rFonts w:ascii="Courier New" w:hAnsi="Courier New" w:cs="Courier New"/>
            <w:sz w:val="16"/>
            <w:szCs w:val="16"/>
            <w:rPrChange w:id="4191" w:author="Abhishek Deep Nigam" w:date="2015-10-26T01:01:00Z">
              <w:rPr>
                <w:rFonts w:ascii="Courier New" w:hAnsi="Courier New" w:cs="Courier New"/>
              </w:rPr>
            </w:rPrChange>
          </w:rPr>
          <w:t>[3]-&gt;W[4]-&gt;O[5]-&gt;W[6]-&gt;E[7]-&gt;A(Backtracking)</w:t>
        </w:r>
      </w:ins>
    </w:p>
    <w:p w14:paraId="1D3F6C78" w14:textId="77777777" w:rsidR="00073577" w:rsidRPr="00073577" w:rsidRDefault="00073577" w:rsidP="00073577">
      <w:pPr>
        <w:spacing w:before="0" w:after="0"/>
        <w:rPr>
          <w:ins w:id="4192" w:author="Abhishek Deep Nigam" w:date="2015-10-26T01:01:00Z"/>
          <w:rFonts w:ascii="Courier New" w:hAnsi="Courier New" w:cs="Courier New"/>
          <w:sz w:val="16"/>
          <w:szCs w:val="16"/>
          <w:rPrChange w:id="4193" w:author="Abhishek Deep Nigam" w:date="2015-10-26T01:01:00Z">
            <w:rPr>
              <w:ins w:id="4194" w:author="Abhishek Deep Nigam" w:date="2015-10-26T01:01:00Z"/>
              <w:rFonts w:ascii="Courier New" w:hAnsi="Courier New" w:cs="Courier New"/>
            </w:rPr>
          </w:rPrChange>
        </w:rPr>
      </w:pPr>
      <w:ins w:id="4195" w:author="Abhishek Deep Nigam" w:date="2015-10-26T01:01:00Z">
        <w:r w:rsidRPr="00073577">
          <w:rPr>
            <w:rFonts w:ascii="Courier New" w:hAnsi="Courier New" w:cs="Courier New"/>
            <w:sz w:val="16"/>
            <w:szCs w:val="16"/>
            <w:rPrChange w:id="4196" w:author="Abhishek Deep Nigam" w:date="2015-10-26T01:01:00Z">
              <w:rPr>
                <w:rFonts w:ascii="Courier New" w:hAnsi="Courier New" w:cs="Courier New"/>
              </w:rPr>
            </w:rPrChange>
          </w:rPr>
          <w:t>[2]-&gt;L[3]-&gt;A(Backtracking)</w:t>
        </w:r>
      </w:ins>
    </w:p>
    <w:p w14:paraId="2530EB5F" w14:textId="77777777" w:rsidR="00073577" w:rsidRPr="00073577" w:rsidRDefault="00073577" w:rsidP="00073577">
      <w:pPr>
        <w:spacing w:before="0" w:after="0"/>
        <w:rPr>
          <w:ins w:id="4197" w:author="Abhishek Deep Nigam" w:date="2015-10-26T01:01:00Z"/>
          <w:rFonts w:ascii="Courier New" w:hAnsi="Courier New" w:cs="Courier New"/>
          <w:sz w:val="16"/>
          <w:szCs w:val="16"/>
          <w:rPrChange w:id="4198" w:author="Abhishek Deep Nigam" w:date="2015-10-26T01:01:00Z">
            <w:rPr>
              <w:ins w:id="4199" w:author="Abhishek Deep Nigam" w:date="2015-10-26T01:01:00Z"/>
              <w:rFonts w:ascii="Courier New" w:hAnsi="Courier New" w:cs="Courier New"/>
            </w:rPr>
          </w:rPrChange>
        </w:rPr>
      </w:pPr>
      <w:ins w:id="4200" w:author="Abhishek Deep Nigam" w:date="2015-10-26T01:01:00Z">
        <w:r w:rsidRPr="00073577">
          <w:rPr>
            <w:rFonts w:ascii="Courier New" w:hAnsi="Courier New" w:cs="Courier New"/>
            <w:sz w:val="16"/>
            <w:szCs w:val="16"/>
            <w:rPrChange w:id="4201" w:author="Abhishek Deep Nigam" w:date="2015-10-26T01:01:00Z">
              <w:rPr>
                <w:rFonts w:ascii="Courier New" w:hAnsi="Courier New" w:cs="Courier New"/>
              </w:rPr>
            </w:rPrChange>
          </w:rPr>
          <w:t>[3]-&gt;M(Backtracking)</w:t>
        </w:r>
      </w:ins>
    </w:p>
    <w:p w14:paraId="60C262B1" w14:textId="77777777" w:rsidR="00073577" w:rsidRPr="00073577" w:rsidRDefault="00073577" w:rsidP="00073577">
      <w:pPr>
        <w:spacing w:before="0" w:after="0"/>
        <w:rPr>
          <w:ins w:id="4202" w:author="Abhishek Deep Nigam" w:date="2015-10-26T01:01:00Z"/>
          <w:rFonts w:ascii="Courier New" w:hAnsi="Courier New" w:cs="Courier New"/>
          <w:sz w:val="16"/>
          <w:szCs w:val="16"/>
          <w:rPrChange w:id="4203" w:author="Abhishek Deep Nigam" w:date="2015-10-26T01:01:00Z">
            <w:rPr>
              <w:ins w:id="4204" w:author="Abhishek Deep Nigam" w:date="2015-10-26T01:01:00Z"/>
              <w:rFonts w:ascii="Courier New" w:hAnsi="Courier New" w:cs="Courier New"/>
            </w:rPr>
          </w:rPrChange>
        </w:rPr>
      </w:pPr>
      <w:ins w:id="4205" w:author="Abhishek Deep Nigam" w:date="2015-10-26T01:01:00Z">
        <w:r w:rsidRPr="00073577">
          <w:rPr>
            <w:rFonts w:ascii="Courier New" w:hAnsi="Courier New" w:cs="Courier New"/>
            <w:sz w:val="16"/>
            <w:szCs w:val="16"/>
            <w:rPrChange w:id="4206" w:author="Abhishek Deep Nigam" w:date="2015-10-26T01:01:00Z">
              <w:rPr>
                <w:rFonts w:ascii="Courier New" w:hAnsi="Courier New" w:cs="Courier New"/>
              </w:rPr>
            </w:rPrChange>
          </w:rPr>
          <w:t>[3]-&gt;S(Backtracking)</w:t>
        </w:r>
      </w:ins>
    </w:p>
    <w:p w14:paraId="1C510F92" w14:textId="77777777" w:rsidR="00073577" w:rsidRPr="00073577" w:rsidRDefault="00073577" w:rsidP="00073577">
      <w:pPr>
        <w:spacing w:before="0" w:after="0"/>
        <w:rPr>
          <w:ins w:id="4207" w:author="Abhishek Deep Nigam" w:date="2015-10-26T01:01:00Z"/>
          <w:rFonts w:ascii="Courier New" w:hAnsi="Courier New" w:cs="Courier New"/>
          <w:sz w:val="16"/>
          <w:szCs w:val="16"/>
          <w:rPrChange w:id="4208" w:author="Abhishek Deep Nigam" w:date="2015-10-26T01:01:00Z">
            <w:rPr>
              <w:ins w:id="4209" w:author="Abhishek Deep Nigam" w:date="2015-10-26T01:01:00Z"/>
              <w:rFonts w:ascii="Courier New" w:hAnsi="Courier New" w:cs="Courier New"/>
            </w:rPr>
          </w:rPrChange>
        </w:rPr>
      </w:pPr>
      <w:ins w:id="4210" w:author="Abhishek Deep Nigam" w:date="2015-10-26T01:01:00Z">
        <w:r w:rsidRPr="00073577">
          <w:rPr>
            <w:rFonts w:ascii="Courier New" w:hAnsi="Courier New" w:cs="Courier New"/>
            <w:sz w:val="16"/>
            <w:szCs w:val="16"/>
            <w:rPrChange w:id="4211" w:author="Abhishek Deep Nigam" w:date="2015-10-26T01:01:00Z">
              <w:rPr>
                <w:rFonts w:ascii="Courier New" w:hAnsi="Courier New" w:cs="Courier New"/>
              </w:rPr>
            </w:rPrChange>
          </w:rPr>
          <w:t>[3]-&gt;W[4]-&gt;O[5]-&gt;W[6]-&gt;E[7]-&gt;E(Backtracking)</w:t>
        </w:r>
      </w:ins>
    </w:p>
    <w:p w14:paraId="6CCF23C3" w14:textId="77777777" w:rsidR="00073577" w:rsidRPr="00073577" w:rsidRDefault="00073577" w:rsidP="00073577">
      <w:pPr>
        <w:spacing w:before="0" w:after="0"/>
        <w:rPr>
          <w:ins w:id="4212" w:author="Abhishek Deep Nigam" w:date="2015-10-26T01:01:00Z"/>
          <w:rFonts w:ascii="Courier New" w:hAnsi="Courier New" w:cs="Courier New"/>
          <w:sz w:val="16"/>
          <w:szCs w:val="16"/>
          <w:rPrChange w:id="4213" w:author="Abhishek Deep Nigam" w:date="2015-10-26T01:01:00Z">
            <w:rPr>
              <w:ins w:id="4214" w:author="Abhishek Deep Nigam" w:date="2015-10-26T01:01:00Z"/>
              <w:rFonts w:ascii="Courier New" w:hAnsi="Courier New" w:cs="Courier New"/>
            </w:rPr>
          </w:rPrChange>
        </w:rPr>
      </w:pPr>
      <w:ins w:id="4215" w:author="Abhishek Deep Nigam" w:date="2015-10-26T01:01:00Z">
        <w:r w:rsidRPr="00073577">
          <w:rPr>
            <w:rFonts w:ascii="Courier New" w:hAnsi="Courier New" w:cs="Courier New"/>
            <w:sz w:val="16"/>
            <w:szCs w:val="16"/>
            <w:rPrChange w:id="4216" w:author="Abhishek Deep Nigam" w:date="2015-10-26T01:01:00Z">
              <w:rPr>
                <w:rFonts w:ascii="Courier New" w:hAnsi="Courier New" w:cs="Courier New"/>
              </w:rPr>
            </w:rPrChange>
          </w:rPr>
          <w:t>[7]-&gt;I(Backtracking)</w:t>
        </w:r>
      </w:ins>
    </w:p>
    <w:p w14:paraId="619BD3DE" w14:textId="77777777" w:rsidR="00073577" w:rsidRPr="00073577" w:rsidRDefault="00073577" w:rsidP="00073577">
      <w:pPr>
        <w:spacing w:before="0" w:after="0"/>
        <w:rPr>
          <w:ins w:id="4217" w:author="Abhishek Deep Nigam" w:date="2015-10-26T01:01:00Z"/>
          <w:rFonts w:ascii="Courier New" w:hAnsi="Courier New" w:cs="Courier New"/>
          <w:sz w:val="16"/>
          <w:szCs w:val="16"/>
          <w:rPrChange w:id="4218" w:author="Abhishek Deep Nigam" w:date="2015-10-26T01:01:00Z">
            <w:rPr>
              <w:ins w:id="4219" w:author="Abhishek Deep Nigam" w:date="2015-10-26T01:01:00Z"/>
              <w:rFonts w:ascii="Courier New" w:hAnsi="Courier New" w:cs="Courier New"/>
            </w:rPr>
          </w:rPrChange>
        </w:rPr>
      </w:pPr>
      <w:ins w:id="4220" w:author="Abhishek Deep Nigam" w:date="2015-10-26T01:01:00Z">
        <w:r w:rsidRPr="00073577">
          <w:rPr>
            <w:rFonts w:ascii="Courier New" w:hAnsi="Courier New" w:cs="Courier New"/>
            <w:sz w:val="16"/>
            <w:szCs w:val="16"/>
            <w:rPrChange w:id="4221" w:author="Abhishek Deep Nigam" w:date="2015-10-26T01:01:00Z">
              <w:rPr>
                <w:rFonts w:ascii="Courier New" w:hAnsi="Courier New" w:cs="Courier New"/>
              </w:rPr>
            </w:rPrChange>
          </w:rPr>
          <w:t>[1]-&gt;M(Backtracking)</w:t>
        </w:r>
      </w:ins>
    </w:p>
    <w:p w14:paraId="321BD85F" w14:textId="77777777" w:rsidR="00073577" w:rsidRPr="00073577" w:rsidRDefault="00073577" w:rsidP="00073577">
      <w:pPr>
        <w:spacing w:before="0" w:after="0"/>
        <w:rPr>
          <w:ins w:id="4222" w:author="Abhishek Deep Nigam" w:date="2015-10-26T01:01:00Z"/>
          <w:rFonts w:ascii="Courier New" w:hAnsi="Courier New" w:cs="Courier New"/>
          <w:sz w:val="16"/>
          <w:szCs w:val="16"/>
          <w:rPrChange w:id="4223" w:author="Abhishek Deep Nigam" w:date="2015-10-26T01:01:00Z">
            <w:rPr>
              <w:ins w:id="4224" w:author="Abhishek Deep Nigam" w:date="2015-10-26T01:01:00Z"/>
              <w:rFonts w:ascii="Courier New" w:hAnsi="Courier New" w:cs="Courier New"/>
            </w:rPr>
          </w:rPrChange>
        </w:rPr>
      </w:pPr>
      <w:ins w:id="4225" w:author="Abhishek Deep Nigam" w:date="2015-10-26T01:01:00Z">
        <w:r w:rsidRPr="00073577">
          <w:rPr>
            <w:rFonts w:ascii="Courier New" w:hAnsi="Courier New" w:cs="Courier New"/>
            <w:sz w:val="16"/>
            <w:szCs w:val="16"/>
            <w:rPrChange w:id="4226" w:author="Abhishek Deep Nigam" w:date="2015-10-26T01:01:00Z">
              <w:rPr>
                <w:rFonts w:ascii="Courier New" w:hAnsi="Courier New" w:cs="Courier New"/>
              </w:rPr>
            </w:rPrChange>
          </w:rPr>
          <w:t>[1]-&gt;N[2]-&gt;E[3]-&gt;A(Backtracking)</w:t>
        </w:r>
      </w:ins>
    </w:p>
    <w:p w14:paraId="71487D7D" w14:textId="77777777" w:rsidR="00073577" w:rsidRPr="00073577" w:rsidRDefault="00073577" w:rsidP="00073577">
      <w:pPr>
        <w:spacing w:before="0" w:after="0"/>
        <w:rPr>
          <w:ins w:id="4227" w:author="Abhishek Deep Nigam" w:date="2015-10-26T01:01:00Z"/>
          <w:rFonts w:ascii="Courier New" w:hAnsi="Courier New" w:cs="Courier New"/>
          <w:sz w:val="16"/>
          <w:szCs w:val="16"/>
          <w:rPrChange w:id="4228" w:author="Abhishek Deep Nigam" w:date="2015-10-26T01:01:00Z">
            <w:rPr>
              <w:ins w:id="4229" w:author="Abhishek Deep Nigam" w:date="2015-10-26T01:01:00Z"/>
              <w:rFonts w:ascii="Courier New" w:hAnsi="Courier New" w:cs="Courier New"/>
            </w:rPr>
          </w:rPrChange>
        </w:rPr>
      </w:pPr>
      <w:ins w:id="4230" w:author="Abhishek Deep Nigam" w:date="2015-10-26T01:01:00Z">
        <w:r w:rsidRPr="00073577">
          <w:rPr>
            <w:rFonts w:ascii="Courier New" w:hAnsi="Courier New" w:cs="Courier New"/>
            <w:sz w:val="16"/>
            <w:szCs w:val="16"/>
            <w:rPrChange w:id="4231" w:author="Abhishek Deep Nigam" w:date="2015-10-26T01:01:00Z">
              <w:rPr>
                <w:rFonts w:ascii="Courier New" w:hAnsi="Courier New" w:cs="Courier New"/>
              </w:rPr>
            </w:rPrChange>
          </w:rPr>
          <w:t>[3]-&gt;M(Backtracking)</w:t>
        </w:r>
      </w:ins>
    </w:p>
    <w:p w14:paraId="05032178" w14:textId="77777777" w:rsidR="00073577" w:rsidRPr="00073577" w:rsidRDefault="00073577" w:rsidP="00073577">
      <w:pPr>
        <w:spacing w:before="0" w:after="0"/>
        <w:rPr>
          <w:ins w:id="4232" w:author="Abhishek Deep Nigam" w:date="2015-10-26T01:01:00Z"/>
          <w:rFonts w:ascii="Courier New" w:hAnsi="Courier New" w:cs="Courier New"/>
          <w:sz w:val="16"/>
          <w:szCs w:val="16"/>
          <w:rPrChange w:id="4233" w:author="Abhishek Deep Nigam" w:date="2015-10-26T01:01:00Z">
            <w:rPr>
              <w:ins w:id="4234" w:author="Abhishek Deep Nigam" w:date="2015-10-26T01:01:00Z"/>
              <w:rFonts w:ascii="Courier New" w:hAnsi="Courier New" w:cs="Courier New"/>
            </w:rPr>
          </w:rPrChange>
        </w:rPr>
      </w:pPr>
      <w:ins w:id="4235" w:author="Abhishek Deep Nigam" w:date="2015-10-26T01:01:00Z">
        <w:r w:rsidRPr="00073577">
          <w:rPr>
            <w:rFonts w:ascii="Courier New" w:hAnsi="Courier New" w:cs="Courier New"/>
            <w:sz w:val="16"/>
            <w:szCs w:val="16"/>
            <w:rPrChange w:id="4236" w:author="Abhishek Deep Nigam" w:date="2015-10-26T01:01:00Z">
              <w:rPr>
                <w:rFonts w:ascii="Courier New" w:hAnsi="Courier New" w:cs="Courier New"/>
              </w:rPr>
            </w:rPrChange>
          </w:rPr>
          <w:t>[3]-&gt;S(Backtracking)</w:t>
        </w:r>
      </w:ins>
    </w:p>
    <w:p w14:paraId="6427B236" w14:textId="77777777" w:rsidR="00073577" w:rsidRPr="00073577" w:rsidRDefault="00073577" w:rsidP="00073577">
      <w:pPr>
        <w:spacing w:before="0" w:after="0"/>
        <w:rPr>
          <w:ins w:id="4237" w:author="Abhishek Deep Nigam" w:date="2015-10-26T01:01:00Z"/>
          <w:rFonts w:ascii="Courier New" w:hAnsi="Courier New" w:cs="Courier New"/>
          <w:sz w:val="16"/>
          <w:szCs w:val="16"/>
          <w:rPrChange w:id="4238" w:author="Abhishek Deep Nigam" w:date="2015-10-26T01:01:00Z">
            <w:rPr>
              <w:ins w:id="4239" w:author="Abhishek Deep Nigam" w:date="2015-10-26T01:01:00Z"/>
              <w:rFonts w:ascii="Courier New" w:hAnsi="Courier New" w:cs="Courier New"/>
            </w:rPr>
          </w:rPrChange>
        </w:rPr>
      </w:pPr>
      <w:ins w:id="4240" w:author="Abhishek Deep Nigam" w:date="2015-10-26T01:01:00Z">
        <w:r w:rsidRPr="00073577">
          <w:rPr>
            <w:rFonts w:ascii="Courier New" w:hAnsi="Courier New" w:cs="Courier New"/>
            <w:sz w:val="16"/>
            <w:szCs w:val="16"/>
            <w:rPrChange w:id="4241" w:author="Abhishek Deep Nigam" w:date="2015-10-26T01:01:00Z">
              <w:rPr>
                <w:rFonts w:ascii="Courier New" w:hAnsi="Courier New" w:cs="Courier New"/>
              </w:rPr>
            </w:rPrChange>
          </w:rPr>
          <w:t>[3]-&gt;W[4]-&gt;O[5]-&gt;W[6]-&gt;E[7]-&gt;A(Backtracking)</w:t>
        </w:r>
      </w:ins>
    </w:p>
    <w:p w14:paraId="61ECB59B" w14:textId="77777777" w:rsidR="00073577" w:rsidRPr="00073577" w:rsidRDefault="00073577" w:rsidP="00073577">
      <w:pPr>
        <w:spacing w:before="0" w:after="0"/>
        <w:rPr>
          <w:ins w:id="4242" w:author="Abhishek Deep Nigam" w:date="2015-10-26T01:01:00Z"/>
          <w:rFonts w:ascii="Courier New" w:hAnsi="Courier New" w:cs="Courier New"/>
          <w:sz w:val="16"/>
          <w:szCs w:val="16"/>
          <w:rPrChange w:id="4243" w:author="Abhishek Deep Nigam" w:date="2015-10-26T01:01:00Z">
            <w:rPr>
              <w:ins w:id="4244" w:author="Abhishek Deep Nigam" w:date="2015-10-26T01:01:00Z"/>
              <w:rFonts w:ascii="Courier New" w:hAnsi="Courier New" w:cs="Courier New"/>
            </w:rPr>
          </w:rPrChange>
        </w:rPr>
      </w:pPr>
      <w:ins w:id="4245" w:author="Abhishek Deep Nigam" w:date="2015-10-26T01:01:00Z">
        <w:r w:rsidRPr="00073577">
          <w:rPr>
            <w:rFonts w:ascii="Courier New" w:hAnsi="Courier New" w:cs="Courier New"/>
            <w:sz w:val="16"/>
            <w:szCs w:val="16"/>
            <w:rPrChange w:id="4246" w:author="Abhishek Deep Nigam" w:date="2015-10-26T01:01:00Z">
              <w:rPr>
                <w:rFonts w:ascii="Courier New" w:hAnsi="Courier New" w:cs="Courier New"/>
              </w:rPr>
            </w:rPrChange>
          </w:rPr>
          <w:t>[7]-&gt;E(Backtracking)</w:t>
        </w:r>
      </w:ins>
    </w:p>
    <w:p w14:paraId="50FFDC0A" w14:textId="77777777" w:rsidR="00073577" w:rsidRPr="00073577" w:rsidRDefault="00073577" w:rsidP="00073577">
      <w:pPr>
        <w:spacing w:before="0" w:after="0"/>
        <w:rPr>
          <w:ins w:id="4247" w:author="Abhishek Deep Nigam" w:date="2015-10-26T01:01:00Z"/>
          <w:rFonts w:ascii="Courier New" w:hAnsi="Courier New" w:cs="Courier New"/>
          <w:sz w:val="16"/>
          <w:szCs w:val="16"/>
          <w:rPrChange w:id="4248" w:author="Abhishek Deep Nigam" w:date="2015-10-26T01:01:00Z">
            <w:rPr>
              <w:ins w:id="4249" w:author="Abhishek Deep Nigam" w:date="2015-10-26T01:01:00Z"/>
              <w:rFonts w:ascii="Courier New" w:hAnsi="Courier New" w:cs="Courier New"/>
            </w:rPr>
          </w:rPrChange>
        </w:rPr>
      </w:pPr>
      <w:ins w:id="4250" w:author="Abhishek Deep Nigam" w:date="2015-10-26T01:01:00Z">
        <w:r w:rsidRPr="00073577">
          <w:rPr>
            <w:rFonts w:ascii="Courier New" w:hAnsi="Courier New" w:cs="Courier New"/>
            <w:sz w:val="16"/>
            <w:szCs w:val="16"/>
            <w:rPrChange w:id="4251" w:author="Abhishek Deep Nigam" w:date="2015-10-26T01:01:00Z">
              <w:rPr>
                <w:rFonts w:ascii="Courier New" w:hAnsi="Courier New" w:cs="Courier New"/>
              </w:rPr>
            </w:rPrChange>
          </w:rPr>
          <w:t>[7]-&gt;Y(Backtracking)</w:t>
        </w:r>
      </w:ins>
    </w:p>
    <w:p w14:paraId="02A95895" w14:textId="77777777" w:rsidR="00073577" w:rsidRPr="00073577" w:rsidRDefault="00073577" w:rsidP="00073577">
      <w:pPr>
        <w:spacing w:before="0" w:after="0"/>
        <w:rPr>
          <w:ins w:id="4252" w:author="Abhishek Deep Nigam" w:date="2015-10-26T01:01:00Z"/>
          <w:rFonts w:ascii="Courier New" w:hAnsi="Courier New" w:cs="Courier New"/>
          <w:sz w:val="16"/>
          <w:szCs w:val="16"/>
          <w:rPrChange w:id="4253" w:author="Abhishek Deep Nigam" w:date="2015-10-26T01:01:00Z">
            <w:rPr>
              <w:ins w:id="4254" w:author="Abhishek Deep Nigam" w:date="2015-10-26T01:01:00Z"/>
              <w:rFonts w:ascii="Courier New" w:hAnsi="Courier New" w:cs="Courier New"/>
            </w:rPr>
          </w:rPrChange>
        </w:rPr>
      </w:pPr>
      <w:ins w:id="4255" w:author="Abhishek Deep Nigam" w:date="2015-10-26T01:01:00Z">
        <w:r w:rsidRPr="00073577">
          <w:rPr>
            <w:rFonts w:ascii="Courier New" w:hAnsi="Courier New" w:cs="Courier New"/>
            <w:sz w:val="16"/>
            <w:szCs w:val="16"/>
            <w:rPrChange w:id="4256" w:author="Abhishek Deep Nigam" w:date="2015-10-26T01:01:00Z">
              <w:rPr>
                <w:rFonts w:ascii="Courier New" w:hAnsi="Courier New" w:cs="Courier New"/>
              </w:rPr>
            </w:rPrChange>
          </w:rPr>
          <w:t>[2]-&gt;T[3]-&gt;A(Backtracking)</w:t>
        </w:r>
      </w:ins>
    </w:p>
    <w:p w14:paraId="35B803A7" w14:textId="77777777" w:rsidR="00073577" w:rsidRPr="00073577" w:rsidRDefault="00073577" w:rsidP="00073577">
      <w:pPr>
        <w:spacing w:before="0" w:after="0"/>
        <w:rPr>
          <w:ins w:id="4257" w:author="Abhishek Deep Nigam" w:date="2015-10-26T01:01:00Z"/>
          <w:rFonts w:ascii="Courier New" w:hAnsi="Courier New" w:cs="Courier New"/>
          <w:sz w:val="16"/>
          <w:szCs w:val="16"/>
          <w:rPrChange w:id="4258" w:author="Abhishek Deep Nigam" w:date="2015-10-26T01:01:00Z">
            <w:rPr>
              <w:ins w:id="4259" w:author="Abhishek Deep Nigam" w:date="2015-10-26T01:01:00Z"/>
              <w:rFonts w:ascii="Courier New" w:hAnsi="Courier New" w:cs="Courier New"/>
            </w:rPr>
          </w:rPrChange>
        </w:rPr>
      </w:pPr>
      <w:ins w:id="4260" w:author="Abhishek Deep Nigam" w:date="2015-10-26T01:01:00Z">
        <w:r w:rsidRPr="00073577">
          <w:rPr>
            <w:rFonts w:ascii="Courier New" w:hAnsi="Courier New" w:cs="Courier New"/>
            <w:sz w:val="16"/>
            <w:szCs w:val="16"/>
            <w:rPrChange w:id="4261" w:author="Abhishek Deep Nigam" w:date="2015-10-26T01:01:00Z">
              <w:rPr>
                <w:rFonts w:ascii="Courier New" w:hAnsi="Courier New" w:cs="Courier New"/>
              </w:rPr>
            </w:rPrChange>
          </w:rPr>
          <w:t>[3]-&gt;M(Backtracking)</w:t>
        </w:r>
      </w:ins>
    </w:p>
    <w:p w14:paraId="6F70E7FF" w14:textId="77777777" w:rsidR="00073577" w:rsidRPr="00073577" w:rsidRDefault="00073577" w:rsidP="00073577">
      <w:pPr>
        <w:spacing w:before="0" w:after="0"/>
        <w:rPr>
          <w:ins w:id="4262" w:author="Abhishek Deep Nigam" w:date="2015-10-26T01:01:00Z"/>
          <w:rFonts w:ascii="Courier New" w:hAnsi="Courier New" w:cs="Courier New"/>
          <w:sz w:val="16"/>
          <w:szCs w:val="16"/>
          <w:rPrChange w:id="4263" w:author="Abhishek Deep Nigam" w:date="2015-10-26T01:01:00Z">
            <w:rPr>
              <w:ins w:id="4264" w:author="Abhishek Deep Nigam" w:date="2015-10-26T01:01:00Z"/>
              <w:rFonts w:ascii="Courier New" w:hAnsi="Courier New" w:cs="Courier New"/>
            </w:rPr>
          </w:rPrChange>
        </w:rPr>
      </w:pPr>
      <w:ins w:id="4265" w:author="Abhishek Deep Nigam" w:date="2015-10-26T01:01:00Z">
        <w:r w:rsidRPr="00073577">
          <w:rPr>
            <w:rFonts w:ascii="Courier New" w:hAnsi="Courier New" w:cs="Courier New"/>
            <w:sz w:val="16"/>
            <w:szCs w:val="16"/>
            <w:rPrChange w:id="4266" w:author="Abhishek Deep Nigam" w:date="2015-10-26T01:01:00Z">
              <w:rPr>
                <w:rFonts w:ascii="Courier New" w:hAnsi="Courier New" w:cs="Courier New"/>
              </w:rPr>
            </w:rPrChange>
          </w:rPr>
          <w:t>[3]-&gt;S(Backtracking)</w:t>
        </w:r>
      </w:ins>
    </w:p>
    <w:p w14:paraId="598119AC" w14:textId="77777777" w:rsidR="00073577" w:rsidRPr="00073577" w:rsidRDefault="00073577" w:rsidP="00073577">
      <w:pPr>
        <w:spacing w:before="0" w:after="0"/>
        <w:rPr>
          <w:ins w:id="4267" w:author="Abhishek Deep Nigam" w:date="2015-10-26T01:01:00Z"/>
          <w:rFonts w:ascii="Courier New" w:hAnsi="Courier New" w:cs="Courier New"/>
          <w:sz w:val="16"/>
          <w:szCs w:val="16"/>
          <w:rPrChange w:id="4268" w:author="Abhishek Deep Nigam" w:date="2015-10-26T01:01:00Z">
            <w:rPr>
              <w:ins w:id="4269" w:author="Abhishek Deep Nigam" w:date="2015-10-26T01:01:00Z"/>
              <w:rFonts w:ascii="Courier New" w:hAnsi="Courier New" w:cs="Courier New"/>
            </w:rPr>
          </w:rPrChange>
        </w:rPr>
      </w:pPr>
      <w:ins w:id="4270" w:author="Abhishek Deep Nigam" w:date="2015-10-26T01:01:00Z">
        <w:r w:rsidRPr="00073577">
          <w:rPr>
            <w:rFonts w:ascii="Courier New" w:hAnsi="Courier New" w:cs="Courier New"/>
            <w:sz w:val="16"/>
            <w:szCs w:val="16"/>
            <w:rPrChange w:id="4271" w:author="Abhishek Deep Nigam" w:date="2015-10-26T01:01:00Z">
              <w:rPr>
                <w:rFonts w:ascii="Courier New" w:hAnsi="Courier New" w:cs="Courier New"/>
              </w:rPr>
            </w:rPrChange>
          </w:rPr>
          <w:t>[3]-&gt;W[4]-&gt;O[5]-&gt;W[6]-&gt;E(Backtracking)</w:t>
        </w:r>
      </w:ins>
    </w:p>
    <w:p w14:paraId="48C2B506" w14:textId="77777777" w:rsidR="00073577" w:rsidRPr="00073577" w:rsidRDefault="00073577" w:rsidP="00073577">
      <w:pPr>
        <w:spacing w:before="0" w:after="0"/>
        <w:rPr>
          <w:ins w:id="4272" w:author="Abhishek Deep Nigam" w:date="2015-10-26T01:01:00Z"/>
          <w:rFonts w:ascii="Courier New" w:hAnsi="Courier New" w:cs="Courier New"/>
          <w:sz w:val="16"/>
          <w:szCs w:val="16"/>
          <w:rPrChange w:id="4273" w:author="Abhishek Deep Nigam" w:date="2015-10-26T01:01:00Z">
            <w:rPr>
              <w:ins w:id="4274" w:author="Abhishek Deep Nigam" w:date="2015-10-26T01:01:00Z"/>
              <w:rFonts w:ascii="Courier New" w:hAnsi="Courier New" w:cs="Courier New"/>
            </w:rPr>
          </w:rPrChange>
        </w:rPr>
      </w:pPr>
      <w:ins w:id="4275" w:author="Abhishek Deep Nigam" w:date="2015-10-26T01:01:00Z">
        <w:r w:rsidRPr="00073577">
          <w:rPr>
            <w:rFonts w:ascii="Courier New" w:hAnsi="Courier New" w:cs="Courier New"/>
            <w:sz w:val="16"/>
            <w:szCs w:val="16"/>
            <w:rPrChange w:id="4276" w:author="Abhishek Deep Nigam" w:date="2015-10-26T01:01:00Z">
              <w:rPr>
                <w:rFonts w:ascii="Courier New" w:hAnsi="Courier New" w:cs="Courier New"/>
              </w:rPr>
            </w:rPrChange>
          </w:rPr>
          <w:t>[1]-&gt;O[2]-&gt;L[3]-&gt;A(Backtracking)</w:t>
        </w:r>
      </w:ins>
    </w:p>
    <w:p w14:paraId="70A78357" w14:textId="77777777" w:rsidR="00073577" w:rsidRPr="00073577" w:rsidRDefault="00073577" w:rsidP="00073577">
      <w:pPr>
        <w:spacing w:before="0" w:after="0"/>
        <w:rPr>
          <w:ins w:id="4277" w:author="Abhishek Deep Nigam" w:date="2015-10-26T01:01:00Z"/>
          <w:rFonts w:ascii="Courier New" w:hAnsi="Courier New" w:cs="Courier New"/>
          <w:sz w:val="16"/>
          <w:szCs w:val="16"/>
          <w:rPrChange w:id="4278" w:author="Abhishek Deep Nigam" w:date="2015-10-26T01:01:00Z">
            <w:rPr>
              <w:ins w:id="4279" w:author="Abhishek Deep Nigam" w:date="2015-10-26T01:01:00Z"/>
              <w:rFonts w:ascii="Courier New" w:hAnsi="Courier New" w:cs="Courier New"/>
            </w:rPr>
          </w:rPrChange>
        </w:rPr>
      </w:pPr>
      <w:ins w:id="4280" w:author="Abhishek Deep Nigam" w:date="2015-10-26T01:01:00Z">
        <w:r w:rsidRPr="00073577">
          <w:rPr>
            <w:rFonts w:ascii="Courier New" w:hAnsi="Courier New" w:cs="Courier New"/>
            <w:sz w:val="16"/>
            <w:szCs w:val="16"/>
            <w:rPrChange w:id="4281" w:author="Abhishek Deep Nigam" w:date="2015-10-26T01:01:00Z">
              <w:rPr>
                <w:rFonts w:ascii="Courier New" w:hAnsi="Courier New" w:cs="Courier New"/>
              </w:rPr>
            </w:rPrChange>
          </w:rPr>
          <w:t>[3]-&gt;M(Backtracking)</w:t>
        </w:r>
      </w:ins>
    </w:p>
    <w:p w14:paraId="65668A7A" w14:textId="77777777" w:rsidR="00073577" w:rsidRPr="00073577" w:rsidRDefault="00073577" w:rsidP="00073577">
      <w:pPr>
        <w:spacing w:before="0" w:after="0"/>
        <w:rPr>
          <w:ins w:id="4282" w:author="Abhishek Deep Nigam" w:date="2015-10-26T01:01:00Z"/>
          <w:rFonts w:ascii="Courier New" w:hAnsi="Courier New" w:cs="Courier New"/>
          <w:sz w:val="16"/>
          <w:szCs w:val="16"/>
          <w:rPrChange w:id="4283" w:author="Abhishek Deep Nigam" w:date="2015-10-26T01:01:00Z">
            <w:rPr>
              <w:ins w:id="4284" w:author="Abhishek Deep Nigam" w:date="2015-10-26T01:01:00Z"/>
              <w:rFonts w:ascii="Courier New" w:hAnsi="Courier New" w:cs="Courier New"/>
            </w:rPr>
          </w:rPrChange>
        </w:rPr>
      </w:pPr>
      <w:ins w:id="4285" w:author="Abhishek Deep Nigam" w:date="2015-10-26T01:01:00Z">
        <w:r w:rsidRPr="00073577">
          <w:rPr>
            <w:rFonts w:ascii="Courier New" w:hAnsi="Courier New" w:cs="Courier New"/>
            <w:sz w:val="16"/>
            <w:szCs w:val="16"/>
            <w:rPrChange w:id="4286" w:author="Abhishek Deep Nigam" w:date="2015-10-26T01:01:00Z">
              <w:rPr>
                <w:rFonts w:ascii="Courier New" w:hAnsi="Courier New" w:cs="Courier New"/>
              </w:rPr>
            </w:rPrChange>
          </w:rPr>
          <w:t>[3]-&gt;S(Backtracking)</w:t>
        </w:r>
      </w:ins>
    </w:p>
    <w:p w14:paraId="29DB5D7D" w14:textId="77777777" w:rsidR="00073577" w:rsidRPr="00073577" w:rsidRDefault="00073577" w:rsidP="00073577">
      <w:pPr>
        <w:spacing w:before="0" w:after="0"/>
        <w:rPr>
          <w:ins w:id="4287" w:author="Abhishek Deep Nigam" w:date="2015-10-26T01:01:00Z"/>
          <w:rFonts w:ascii="Courier New" w:hAnsi="Courier New" w:cs="Courier New"/>
          <w:sz w:val="16"/>
          <w:szCs w:val="16"/>
          <w:rPrChange w:id="4288" w:author="Abhishek Deep Nigam" w:date="2015-10-26T01:01:00Z">
            <w:rPr>
              <w:ins w:id="4289" w:author="Abhishek Deep Nigam" w:date="2015-10-26T01:01:00Z"/>
              <w:rFonts w:ascii="Courier New" w:hAnsi="Courier New" w:cs="Courier New"/>
            </w:rPr>
          </w:rPrChange>
        </w:rPr>
      </w:pPr>
      <w:ins w:id="4290" w:author="Abhishek Deep Nigam" w:date="2015-10-26T01:01:00Z">
        <w:r w:rsidRPr="00073577">
          <w:rPr>
            <w:rFonts w:ascii="Courier New" w:hAnsi="Courier New" w:cs="Courier New"/>
            <w:sz w:val="16"/>
            <w:szCs w:val="16"/>
            <w:rPrChange w:id="4291" w:author="Abhishek Deep Nigam" w:date="2015-10-26T01:01:00Z">
              <w:rPr>
                <w:rFonts w:ascii="Courier New" w:hAnsi="Courier New" w:cs="Courier New"/>
              </w:rPr>
            </w:rPrChange>
          </w:rPr>
          <w:t>[3]-&gt;W[4]-&gt;O[5]-&gt;W[6]-&gt;E[7]-&gt;E(Backtracking)</w:t>
        </w:r>
      </w:ins>
    </w:p>
    <w:p w14:paraId="5F9E3EDA" w14:textId="77777777" w:rsidR="00073577" w:rsidRPr="00073577" w:rsidRDefault="00073577" w:rsidP="00073577">
      <w:pPr>
        <w:spacing w:before="0" w:after="0"/>
        <w:rPr>
          <w:ins w:id="4292" w:author="Abhishek Deep Nigam" w:date="2015-10-26T01:01:00Z"/>
          <w:rFonts w:ascii="Courier New" w:hAnsi="Courier New" w:cs="Courier New"/>
          <w:sz w:val="16"/>
          <w:szCs w:val="16"/>
          <w:rPrChange w:id="4293" w:author="Abhishek Deep Nigam" w:date="2015-10-26T01:01:00Z">
            <w:rPr>
              <w:ins w:id="4294" w:author="Abhishek Deep Nigam" w:date="2015-10-26T01:01:00Z"/>
              <w:rFonts w:ascii="Courier New" w:hAnsi="Courier New" w:cs="Courier New"/>
            </w:rPr>
          </w:rPrChange>
        </w:rPr>
      </w:pPr>
      <w:ins w:id="4295" w:author="Abhishek Deep Nigam" w:date="2015-10-26T01:01:00Z">
        <w:r w:rsidRPr="00073577">
          <w:rPr>
            <w:rFonts w:ascii="Courier New" w:hAnsi="Courier New" w:cs="Courier New"/>
            <w:sz w:val="16"/>
            <w:szCs w:val="16"/>
            <w:rPrChange w:id="4296" w:author="Abhishek Deep Nigam" w:date="2015-10-26T01:01:00Z">
              <w:rPr>
                <w:rFonts w:ascii="Courier New" w:hAnsi="Courier New" w:cs="Courier New"/>
              </w:rPr>
            </w:rPrChange>
          </w:rPr>
          <w:t>[7]-&gt;I(Backtracking)</w:t>
        </w:r>
      </w:ins>
    </w:p>
    <w:p w14:paraId="54DE251C" w14:textId="77777777" w:rsidR="00073577" w:rsidRPr="00073577" w:rsidRDefault="00073577" w:rsidP="00073577">
      <w:pPr>
        <w:spacing w:before="0" w:after="0"/>
        <w:rPr>
          <w:ins w:id="4297" w:author="Abhishek Deep Nigam" w:date="2015-10-26T01:01:00Z"/>
          <w:rFonts w:ascii="Courier New" w:hAnsi="Courier New" w:cs="Courier New"/>
          <w:sz w:val="16"/>
          <w:szCs w:val="16"/>
          <w:rPrChange w:id="4298" w:author="Abhishek Deep Nigam" w:date="2015-10-26T01:01:00Z">
            <w:rPr>
              <w:ins w:id="4299" w:author="Abhishek Deep Nigam" w:date="2015-10-26T01:01:00Z"/>
              <w:rFonts w:ascii="Courier New" w:hAnsi="Courier New" w:cs="Courier New"/>
            </w:rPr>
          </w:rPrChange>
        </w:rPr>
      </w:pPr>
      <w:ins w:id="4300" w:author="Abhishek Deep Nigam" w:date="2015-10-26T01:01:00Z">
        <w:r w:rsidRPr="00073577">
          <w:rPr>
            <w:rFonts w:ascii="Courier New" w:hAnsi="Courier New" w:cs="Courier New"/>
            <w:sz w:val="16"/>
            <w:szCs w:val="16"/>
            <w:rPrChange w:id="4301" w:author="Abhishek Deep Nigam" w:date="2015-10-26T01:01:00Z">
              <w:rPr>
                <w:rFonts w:ascii="Courier New" w:hAnsi="Courier New" w:cs="Courier New"/>
              </w:rPr>
            </w:rPrChange>
          </w:rPr>
          <w:t>[1]-&gt;R[2]-&gt;E[3]-&gt;A(Backtracking)</w:t>
        </w:r>
      </w:ins>
    </w:p>
    <w:p w14:paraId="69427CEF" w14:textId="77777777" w:rsidR="00073577" w:rsidRPr="00073577" w:rsidRDefault="00073577" w:rsidP="00073577">
      <w:pPr>
        <w:spacing w:before="0" w:after="0"/>
        <w:rPr>
          <w:ins w:id="4302" w:author="Abhishek Deep Nigam" w:date="2015-10-26T01:01:00Z"/>
          <w:rFonts w:ascii="Courier New" w:hAnsi="Courier New" w:cs="Courier New"/>
          <w:sz w:val="16"/>
          <w:szCs w:val="16"/>
          <w:rPrChange w:id="4303" w:author="Abhishek Deep Nigam" w:date="2015-10-26T01:01:00Z">
            <w:rPr>
              <w:ins w:id="4304" w:author="Abhishek Deep Nigam" w:date="2015-10-26T01:01:00Z"/>
              <w:rFonts w:ascii="Courier New" w:hAnsi="Courier New" w:cs="Courier New"/>
            </w:rPr>
          </w:rPrChange>
        </w:rPr>
      </w:pPr>
      <w:ins w:id="4305" w:author="Abhishek Deep Nigam" w:date="2015-10-26T01:01:00Z">
        <w:r w:rsidRPr="00073577">
          <w:rPr>
            <w:rFonts w:ascii="Courier New" w:hAnsi="Courier New" w:cs="Courier New"/>
            <w:sz w:val="16"/>
            <w:szCs w:val="16"/>
            <w:rPrChange w:id="4306" w:author="Abhishek Deep Nigam" w:date="2015-10-26T01:01:00Z">
              <w:rPr>
                <w:rFonts w:ascii="Courier New" w:hAnsi="Courier New" w:cs="Courier New"/>
              </w:rPr>
            </w:rPrChange>
          </w:rPr>
          <w:t>[3]-&gt;M(Backtracking)</w:t>
        </w:r>
      </w:ins>
    </w:p>
    <w:p w14:paraId="36BFCDE4" w14:textId="77777777" w:rsidR="00073577" w:rsidRPr="00073577" w:rsidRDefault="00073577" w:rsidP="00073577">
      <w:pPr>
        <w:spacing w:before="0" w:after="0"/>
        <w:rPr>
          <w:ins w:id="4307" w:author="Abhishek Deep Nigam" w:date="2015-10-26T01:01:00Z"/>
          <w:rFonts w:ascii="Courier New" w:hAnsi="Courier New" w:cs="Courier New"/>
          <w:sz w:val="16"/>
          <w:szCs w:val="16"/>
          <w:rPrChange w:id="4308" w:author="Abhishek Deep Nigam" w:date="2015-10-26T01:01:00Z">
            <w:rPr>
              <w:ins w:id="4309" w:author="Abhishek Deep Nigam" w:date="2015-10-26T01:01:00Z"/>
              <w:rFonts w:ascii="Courier New" w:hAnsi="Courier New" w:cs="Courier New"/>
            </w:rPr>
          </w:rPrChange>
        </w:rPr>
      </w:pPr>
      <w:ins w:id="4310" w:author="Abhishek Deep Nigam" w:date="2015-10-26T01:01:00Z">
        <w:r w:rsidRPr="00073577">
          <w:rPr>
            <w:rFonts w:ascii="Courier New" w:hAnsi="Courier New" w:cs="Courier New"/>
            <w:sz w:val="16"/>
            <w:szCs w:val="16"/>
            <w:rPrChange w:id="4311" w:author="Abhishek Deep Nigam" w:date="2015-10-26T01:01:00Z">
              <w:rPr>
                <w:rFonts w:ascii="Courier New" w:hAnsi="Courier New" w:cs="Courier New"/>
              </w:rPr>
            </w:rPrChange>
          </w:rPr>
          <w:t>[3]-&gt;S(Backtracking)</w:t>
        </w:r>
      </w:ins>
    </w:p>
    <w:p w14:paraId="774A8156" w14:textId="77777777" w:rsidR="00073577" w:rsidRPr="00073577" w:rsidRDefault="00073577" w:rsidP="00073577">
      <w:pPr>
        <w:spacing w:before="0" w:after="0"/>
        <w:rPr>
          <w:ins w:id="4312" w:author="Abhishek Deep Nigam" w:date="2015-10-26T01:01:00Z"/>
          <w:rFonts w:ascii="Courier New" w:hAnsi="Courier New" w:cs="Courier New"/>
          <w:sz w:val="16"/>
          <w:szCs w:val="16"/>
          <w:rPrChange w:id="4313" w:author="Abhishek Deep Nigam" w:date="2015-10-26T01:01:00Z">
            <w:rPr>
              <w:ins w:id="4314" w:author="Abhishek Deep Nigam" w:date="2015-10-26T01:01:00Z"/>
              <w:rFonts w:ascii="Courier New" w:hAnsi="Courier New" w:cs="Courier New"/>
            </w:rPr>
          </w:rPrChange>
        </w:rPr>
      </w:pPr>
      <w:ins w:id="4315" w:author="Abhishek Deep Nigam" w:date="2015-10-26T01:01:00Z">
        <w:r w:rsidRPr="00073577">
          <w:rPr>
            <w:rFonts w:ascii="Courier New" w:hAnsi="Courier New" w:cs="Courier New"/>
            <w:sz w:val="16"/>
            <w:szCs w:val="16"/>
            <w:rPrChange w:id="4316" w:author="Abhishek Deep Nigam" w:date="2015-10-26T01:01:00Z">
              <w:rPr>
                <w:rFonts w:ascii="Courier New" w:hAnsi="Courier New" w:cs="Courier New"/>
              </w:rPr>
            </w:rPrChange>
          </w:rPr>
          <w:t>[3]-&gt;W[4]-&gt;O[5]-&gt;W[6]-&gt;E[7]-&gt;A(Backtracking)</w:t>
        </w:r>
      </w:ins>
    </w:p>
    <w:p w14:paraId="0050B476" w14:textId="77777777" w:rsidR="00073577" w:rsidRPr="00073577" w:rsidRDefault="00073577" w:rsidP="00073577">
      <w:pPr>
        <w:spacing w:before="0" w:after="0"/>
        <w:rPr>
          <w:ins w:id="4317" w:author="Abhishek Deep Nigam" w:date="2015-10-26T01:01:00Z"/>
          <w:rFonts w:ascii="Courier New" w:hAnsi="Courier New" w:cs="Courier New"/>
          <w:sz w:val="16"/>
          <w:szCs w:val="16"/>
          <w:rPrChange w:id="4318" w:author="Abhishek Deep Nigam" w:date="2015-10-26T01:01:00Z">
            <w:rPr>
              <w:ins w:id="4319" w:author="Abhishek Deep Nigam" w:date="2015-10-26T01:01:00Z"/>
              <w:rFonts w:ascii="Courier New" w:hAnsi="Courier New" w:cs="Courier New"/>
            </w:rPr>
          </w:rPrChange>
        </w:rPr>
      </w:pPr>
      <w:ins w:id="4320" w:author="Abhishek Deep Nigam" w:date="2015-10-26T01:01:00Z">
        <w:r w:rsidRPr="00073577">
          <w:rPr>
            <w:rFonts w:ascii="Courier New" w:hAnsi="Courier New" w:cs="Courier New"/>
            <w:sz w:val="16"/>
            <w:szCs w:val="16"/>
            <w:rPrChange w:id="4321" w:author="Abhishek Deep Nigam" w:date="2015-10-26T01:01:00Z">
              <w:rPr>
                <w:rFonts w:ascii="Courier New" w:hAnsi="Courier New" w:cs="Courier New"/>
              </w:rPr>
            </w:rPrChange>
          </w:rPr>
          <w:t>[7]-&gt;E(Backtracking)</w:t>
        </w:r>
      </w:ins>
    </w:p>
    <w:p w14:paraId="3327BBDB" w14:textId="77777777" w:rsidR="00073577" w:rsidRPr="00073577" w:rsidRDefault="00073577" w:rsidP="00073577">
      <w:pPr>
        <w:spacing w:before="0" w:after="0"/>
        <w:rPr>
          <w:ins w:id="4322" w:author="Abhishek Deep Nigam" w:date="2015-10-26T01:01:00Z"/>
          <w:rFonts w:ascii="Courier New" w:hAnsi="Courier New" w:cs="Courier New"/>
          <w:sz w:val="16"/>
          <w:szCs w:val="16"/>
          <w:rPrChange w:id="4323" w:author="Abhishek Deep Nigam" w:date="2015-10-26T01:01:00Z">
            <w:rPr>
              <w:ins w:id="4324" w:author="Abhishek Deep Nigam" w:date="2015-10-26T01:01:00Z"/>
              <w:rFonts w:ascii="Courier New" w:hAnsi="Courier New" w:cs="Courier New"/>
            </w:rPr>
          </w:rPrChange>
        </w:rPr>
      </w:pPr>
      <w:ins w:id="4325" w:author="Abhishek Deep Nigam" w:date="2015-10-26T01:01:00Z">
        <w:r w:rsidRPr="00073577">
          <w:rPr>
            <w:rFonts w:ascii="Courier New" w:hAnsi="Courier New" w:cs="Courier New"/>
            <w:sz w:val="16"/>
            <w:szCs w:val="16"/>
            <w:rPrChange w:id="4326" w:author="Abhishek Deep Nigam" w:date="2015-10-26T01:01:00Z">
              <w:rPr>
                <w:rFonts w:ascii="Courier New" w:hAnsi="Courier New" w:cs="Courier New"/>
              </w:rPr>
            </w:rPrChange>
          </w:rPr>
          <w:t>[7]-&gt;Y(Backtracking)</w:t>
        </w:r>
      </w:ins>
    </w:p>
    <w:p w14:paraId="165E81C0" w14:textId="77777777" w:rsidR="00073577" w:rsidRPr="00073577" w:rsidRDefault="00073577" w:rsidP="00073577">
      <w:pPr>
        <w:spacing w:before="0" w:after="0"/>
        <w:rPr>
          <w:ins w:id="4327" w:author="Abhishek Deep Nigam" w:date="2015-10-26T01:01:00Z"/>
          <w:rFonts w:ascii="Courier New" w:hAnsi="Courier New" w:cs="Courier New"/>
          <w:sz w:val="16"/>
          <w:szCs w:val="16"/>
          <w:rPrChange w:id="4328" w:author="Abhishek Deep Nigam" w:date="2015-10-26T01:01:00Z">
            <w:rPr>
              <w:ins w:id="4329" w:author="Abhishek Deep Nigam" w:date="2015-10-26T01:01:00Z"/>
              <w:rFonts w:ascii="Courier New" w:hAnsi="Courier New" w:cs="Courier New"/>
            </w:rPr>
          </w:rPrChange>
        </w:rPr>
      </w:pPr>
      <w:ins w:id="4330" w:author="Abhishek Deep Nigam" w:date="2015-10-26T01:01:00Z">
        <w:r w:rsidRPr="00073577">
          <w:rPr>
            <w:rFonts w:ascii="Courier New" w:hAnsi="Courier New" w:cs="Courier New"/>
            <w:sz w:val="16"/>
            <w:szCs w:val="16"/>
            <w:rPrChange w:id="4331" w:author="Abhishek Deep Nigam" w:date="2015-10-26T01:01:00Z">
              <w:rPr>
                <w:rFonts w:ascii="Courier New" w:hAnsi="Courier New" w:cs="Courier New"/>
              </w:rPr>
            </w:rPrChange>
          </w:rPr>
          <w:t>[2]-&gt;R[3]-&gt;A(Backtracking)</w:t>
        </w:r>
      </w:ins>
    </w:p>
    <w:p w14:paraId="42A465A9" w14:textId="77777777" w:rsidR="00073577" w:rsidRPr="00073577" w:rsidRDefault="00073577" w:rsidP="00073577">
      <w:pPr>
        <w:spacing w:before="0" w:after="0"/>
        <w:rPr>
          <w:ins w:id="4332" w:author="Abhishek Deep Nigam" w:date="2015-10-26T01:01:00Z"/>
          <w:rFonts w:ascii="Courier New" w:hAnsi="Courier New" w:cs="Courier New"/>
          <w:sz w:val="16"/>
          <w:szCs w:val="16"/>
          <w:rPrChange w:id="4333" w:author="Abhishek Deep Nigam" w:date="2015-10-26T01:01:00Z">
            <w:rPr>
              <w:ins w:id="4334" w:author="Abhishek Deep Nigam" w:date="2015-10-26T01:01:00Z"/>
              <w:rFonts w:ascii="Courier New" w:hAnsi="Courier New" w:cs="Courier New"/>
            </w:rPr>
          </w:rPrChange>
        </w:rPr>
      </w:pPr>
      <w:ins w:id="4335" w:author="Abhishek Deep Nigam" w:date="2015-10-26T01:01:00Z">
        <w:r w:rsidRPr="00073577">
          <w:rPr>
            <w:rFonts w:ascii="Courier New" w:hAnsi="Courier New" w:cs="Courier New"/>
            <w:sz w:val="16"/>
            <w:szCs w:val="16"/>
            <w:rPrChange w:id="4336" w:author="Abhishek Deep Nigam" w:date="2015-10-26T01:01:00Z">
              <w:rPr>
                <w:rFonts w:ascii="Courier New" w:hAnsi="Courier New" w:cs="Courier New"/>
              </w:rPr>
            </w:rPrChange>
          </w:rPr>
          <w:t>[3]-&gt;M(Backtracking)</w:t>
        </w:r>
      </w:ins>
    </w:p>
    <w:p w14:paraId="37DCE61A" w14:textId="77777777" w:rsidR="00073577" w:rsidRPr="00073577" w:rsidRDefault="00073577" w:rsidP="00073577">
      <w:pPr>
        <w:spacing w:before="0" w:after="0"/>
        <w:rPr>
          <w:ins w:id="4337" w:author="Abhishek Deep Nigam" w:date="2015-10-26T01:01:00Z"/>
          <w:rFonts w:ascii="Courier New" w:hAnsi="Courier New" w:cs="Courier New"/>
          <w:sz w:val="16"/>
          <w:szCs w:val="16"/>
          <w:rPrChange w:id="4338" w:author="Abhishek Deep Nigam" w:date="2015-10-26T01:01:00Z">
            <w:rPr>
              <w:ins w:id="4339" w:author="Abhishek Deep Nigam" w:date="2015-10-26T01:01:00Z"/>
              <w:rFonts w:ascii="Courier New" w:hAnsi="Courier New" w:cs="Courier New"/>
            </w:rPr>
          </w:rPrChange>
        </w:rPr>
      </w:pPr>
      <w:ins w:id="4340" w:author="Abhishek Deep Nigam" w:date="2015-10-26T01:01:00Z">
        <w:r w:rsidRPr="00073577">
          <w:rPr>
            <w:rFonts w:ascii="Courier New" w:hAnsi="Courier New" w:cs="Courier New"/>
            <w:sz w:val="16"/>
            <w:szCs w:val="16"/>
            <w:rPrChange w:id="4341" w:author="Abhishek Deep Nigam" w:date="2015-10-26T01:01:00Z">
              <w:rPr>
                <w:rFonts w:ascii="Courier New" w:hAnsi="Courier New" w:cs="Courier New"/>
              </w:rPr>
            </w:rPrChange>
          </w:rPr>
          <w:t>[3]-&gt;S(Backtracking)</w:t>
        </w:r>
      </w:ins>
    </w:p>
    <w:p w14:paraId="307447E4" w14:textId="77777777" w:rsidR="00073577" w:rsidRPr="00073577" w:rsidRDefault="00073577" w:rsidP="00073577">
      <w:pPr>
        <w:spacing w:before="0" w:after="0"/>
        <w:rPr>
          <w:ins w:id="4342" w:author="Abhishek Deep Nigam" w:date="2015-10-26T01:01:00Z"/>
          <w:rFonts w:ascii="Courier New" w:hAnsi="Courier New" w:cs="Courier New"/>
          <w:sz w:val="16"/>
          <w:szCs w:val="16"/>
          <w:rPrChange w:id="4343" w:author="Abhishek Deep Nigam" w:date="2015-10-26T01:01:00Z">
            <w:rPr>
              <w:ins w:id="4344" w:author="Abhishek Deep Nigam" w:date="2015-10-26T01:01:00Z"/>
              <w:rFonts w:ascii="Courier New" w:hAnsi="Courier New" w:cs="Courier New"/>
            </w:rPr>
          </w:rPrChange>
        </w:rPr>
      </w:pPr>
      <w:ins w:id="4345" w:author="Abhishek Deep Nigam" w:date="2015-10-26T01:01:00Z">
        <w:r w:rsidRPr="00073577">
          <w:rPr>
            <w:rFonts w:ascii="Courier New" w:hAnsi="Courier New" w:cs="Courier New"/>
            <w:sz w:val="16"/>
            <w:szCs w:val="16"/>
            <w:rPrChange w:id="4346" w:author="Abhishek Deep Nigam" w:date="2015-10-26T01:01:00Z">
              <w:rPr>
                <w:rFonts w:ascii="Courier New" w:hAnsi="Courier New" w:cs="Courier New"/>
              </w:rPr>
            </w:rPrChange>
          </w:rPr>
          <w:t>[3]-&gt;W[4]-&gt;O[5]-&gt;W[6]-&gt;E[7]-&gt;A(Backtracking)</w:t>
        </w:r>
      </w:ins>
    </w:p>
    <w:p w14:paraId="77F6C480" w14:textId="77777777" w:rsidR="00073577" w:rsidRPr="00073577" w:rsidRDefault="00073577" w:rsidP="00073577">
      <w:pPr>
        <w:spacing w:before="0" w:after="0"/>
        <w:rPr>
          <w:ins w:id="4347" w:author="Abhishek Deep Nigam" w:date="2015-10-26T01:01:00Z"/>
          <w:rFonts w:ascii="Courier New" w:hAnsi="Courier New" w:cs="Courier New"/>
          <w:sz w:val="16"/>
          <w:szCs w:val="16"/>
          <w:rPrChange w:id="4348" w:author="Abhishek Deep Nigam" w:date="2015-10-26T01:01:00Z">
            <w:rPr>
              <w:ins w:id="4349" w:author="Abhishek Deep Nigam" w:date="2015-10-26T01:01:00Z"/>
              <w:rFonts w:ascii="Courier New" w:hAnsi="Courier New" w:cs="Courier New"/>
            </w:rPr>
          </w:rPrChange>
        </w:rPr>
      </w:pPr>
      <w:ins w:id="4350" w:author="Abhishek Deep Nigam" w:date="2015-10-26T01:01:00Z">
        <w:r w:rsidRPr="00073577">
          <w:rPr>
            <w:rFonts w:ascii="Courier New" w:hAnsi="Courier New" w:cs="Courier New"/>
            <w:sz w:val="16"/>
            <w:szCs w:val="16"/>
            <w:rPrChange w:id="4351" w:author="Abhishek Deep Nigam" w:date="2015-10-26T01:01:00Z">
              <w:rPr>
                <w:rFonts w:ascii="Courier New" w:hAnsi="Courier New" w:cs="Courier New"/>
              </w:rPr>
            </w:rPrChange>
          </w:rPr>
          <w:t>[7]-&gt;I(Backtracking)</w:t>
        </w:r>
      </w:ins>
    </w:p>
    <w:p w14:paraId="50DD5810" w14:textId="77777777" w:rsidR="00073577" w:rsidRPr="00073577" w:rsidRDefault="00073577" w:rsidP="00073577">
      <w:pPr>
        <w:spacing w:before="0" w:after="0"/>
        <w:rPr>
          <w:ins w:id="4352" w:author="Abhishek Deep Nigam" w:date="2015-10-26T01:01:00Z"/>
          <w:rFonts w:ascii="Courier New" w:hAnsi="Courier New" w:cs="Courier New"/>
          <w:sz w:val="16"/>
          <w:szCs w:val="16"/>
          <w:rPrChange w:id="4353" w:author="Abhishek Deep Nigam" w:date="2015-10-26T01:01:00Z">
            <w:rPr>
              <w:ins w:id="4354" w:author="Abhishek Deep Nigam" w:date="2015-10-26T01:01:00Z"/>
              <w:rFonts w:ascii="Courier New" w:hAnsi="Courier New" w:cs="Courier New"/>
            </w:rPr>
          </w:rPrChange>
        </w:rPr>
      </w:pPr>
      <w:ins w:id="4355" w:author="Abhishek Deep Nigam" w:date="2015-10-26T01:01:00Z">
        <w:r w:rsidRPr="00073577">
          <w:rPr>
            <w:rFonts w:ascii="Courier New" w:hAnsi="Courier New" w:cs="Courier New"/>
            <w:sz w:val="16"/>
            <w:szCs w:val="16"/>
            <w:rPrChange w:id="4356" w:author="Abhishek Deep Nigam" w:date="2015-10-26T01:01:00Z">
              <w:rPr>
                <w:rFonts w:ascii="Courier New" w:hAnsi="Courier New" w:cs="Courier New"/>
              </w:rPr>
            </w:rPrChange>
          </w:rPr>
          <w:t>[1]-&gt;S[2]-&gt;L[3]-&gt;A(Backtracking)</w:t>
        </w:r>
      </w:ins>
    </w:p>
    <w:p w14:paraId="56883780" w14:textId="77777777" w:rsidR="00073577" w:rsidRPr="00073577" w:rsidRDefault="00073577" w:rsidP="00073577">
      <w:pPr>
        <w:spacing w:before="0" w:after="0"/>
        <w:rPr>
          <w:ins w:id="4357" w:author="Abhishek Deep Nigam" w:date="2015-10-26T01:01:00Z"/>
          <w:rFonts w:ascii="Courier New" w:hAnsi="Courier New" w:cs="Courier New"/>
          <w:sz w:val="16"/>
          <w:szCs w:val="16"/>
          <w:rPrChange w:id="4358" w:author="Abhishek Deep Nigam" w:date="2015-10-26T01:01:00Z">
            <w:rPr>
              <w:ins w:id="4359" w:author="Abhishek Deep Nigam" w:date="2015-10-26T01:01:00Z"/>
              <w:rFonts w:ascii="Courier New" w:hAnsi="Courier New" w:cs="Courier New"/>
            </w:rPr>
          </w:rPrChange>
        </w:rPr>
      </w:pPr>
      <w:ins w:id="4360" w:author="Abhishek Deep Nigam" w:date="2015-10-26T01:01:00Z">
        <w:r w:rsidRPr="00073577">
          <w:rPr>
            <w:rFonts w:ascii="Courier New" w:hAnsi="Courier New" w:cs="Courier New"/>
            <w:sz w:val="16"/>
            <w:szCs w:val="16"/>
            <w:rPrChange w:id="4361" w:author="Abhishek Deep Nigam" w:date="2015-10-26T01:01:00Z">
              <w:rPr>
                <w:rFonts w:ascii="Courier New" w:hAnsi="Courier New" w:cs="Courier New"/>
              </w:rPr>
            </w:rPrChange>
          </w:rPr>
          <w:t>[3]-&gt;M(Backtracking)</w:t>
        </w:r>
      </w:ins>
    </w:p>
    <w:p w14:paraId="42C61399" w14:textId="77777777" w:rsidR="00073577" w:rsidRPr="00073577" w:rsidRDefault="00073577" w:rsidP="00073577">
      <w:pPr>
        <w:spacing w:before="0" w:after="0"/>
        <w:rPr>
          <w:ins w:id="4362" w:author="Abhishek Deep Nigam" w:date="2015-10-26T01:01:00Z"/>
          <w:rFonts w:ascii="Courier New" w:hAnsi="Courier New" w:cs="Courier New"/>
          <w:sz w:val="16"/>
          <w:szCs w:val="16"/>
          <w:rPrChange w:id="4363" w:author="Abhishek Deep Nigam" w:date="2015-10-26T01:01:00Z">
            <w:rPr>
              <w:ins w:id="4364" w:author="Abhishek Deep Nigam" w:date="2015-10-26T01:01:00Z"/>
              <w:rFonts w:ascii="Courier New" w:hAnsi="Courier New" w:cs="Courier New"/>
            </w:rPr>
          </w:rPrChange>
        </w:rPr>
      </w:pPr>
      <w:ins w:id="4365" w:author="Abhishek Deep Nigam" w:date="2015-10-26T01:01:00Z">
        <w:r w:rsidRPr="00073577">
          <w:rPr>
            <w:rFonts w:ascii="Courier New" w:hAnsi="Courier New" w:cs="Courier New"/>
            <w:sz w:val="16"/>
            <w:szCs w:val="16"/>
            <w:rPrChange w:id="4366" w:author="Abhishek Deep Nigam" w:date="2015-10-26T01:01:00Z">
              <w:rPr>
                <w:rFonts w:ascii="Courier New" w:hAnsi="Courier New" w:cs="Courier New"/>
              </w:rPr>
            </w:rPrChange>
          </w:rPr>
          <w:t>[3]-&gt;S(Backtracking)</w:t>
        </w:r>
      </w:ins>
    </w:p>
    <w:p w14:paraId="43EAB637" w14:textId="77777777" w:rsidR="00073577" w:rsidRPr="00073577" w:rsidRDefault="00073577" w:rsidP="00073577">
      <w:pPr>
        <w:spacing w:before="0" w:after="0"/>
        <w:rPr>
          <w:ins w:id="4367" w:author="Abhishek Deep Nigam" w:date="2015-10-26T01:01:00Z"/>
          <w:rFonts w:ascii="Courier New" w:hAnsi="Courier New" w:cs="Courier New"/>
          <w:sz w:val="16"/>
          <w:szCs w:val="16"/>
          <w:rPrChange w:id="4368" w:author="Abhishek Deep Nigam" w:date="2015-10-26T01:01:00Z">
            <w:rPr>
              <w:ins w:id="4369" w:author="Abhishek Deep Nigam" w:date="2015-10-26T01:01:00Z"/>
              <w:rFonts w:ascii="Courier New" w:hAnsi="Courier New" w:cs="Courier New"/>
            </w:rPr>
          </w:rPrChange>
        </w:rPr>
      </w:pPr>
      <w:ins w:id="4370" w:author="Abhishek Deep Nigam" w:date="2015-10-26T01:01:00Z">
        <w:r w:rsidRPr="00073577">
          <w:rPr>
            <w:rFonts w:ascii="Courier New" w:hAnsi="Courier New" w:cs="Courier New"/>
            <w:sz w:val="16"/>
            <w:szCs w:val="16"/>
            <w:rPrChange w:id="4371" w:author="Abhishek Deep Nigam" w:date="2015-10-26T01:01:00Z">
              <w:rPr>
                <w:rFonts w:ascii="Courier New" w:hAnsi="Courier New" w:cs="Courier New"/>
              </w:rPr>
            </w:rPrChange>
          </w:rPr>
          <w:t>[3]-&gt;W[4]-&gt;O[5]-&gt;W[6]-&gt;E[7]-&gt;E(Backtracking)</w:t>
        </w:r>
      </w:ins>
    </w:p>
    <w:p w14:paraId="1E5D2975" w14:textId="77777777" w:rsidR="00073577" w:rsidRPr="00073577" w:rsidRDefault="00073577" w:rsidP="00073577">
      <w:pPr>
        <w:spacing w:before="0" w:after="0"/>
        <w:rPr>
          <w:ins w:id="4372" w:author="Abhishek Deep Nigam" w:date="2015-10-26T01:01:00Z"/>
          <w:rFonts w:ascii="Courier New" w:hAnsi="Courier New" w:cs="Courier New"/>
          <w:sz w:val="16"/>
          <w:szCs w:val="16"/>
          <w:rPrChange w:id="4373" w:author="Abhishek Deep Nigam" w:date="2015-10-26T01:01:00Z">
            <w:rPr>
              <w:ins w:id="4374" w:author="Abhishek Deep Nigam" w:date="2015-10-26T01:01:00Z"/>
              <w:rFonts w:ascii="Courier New" w:hAnsi="Courier New" w:cs="Courier New"/>
            </w:rPr>
          </w:rPrChange>
        </w:rPr>
      </w:pPr>
      <w:ins w:id="4375" w:author="Abhishek Deep Nigam" w:date="2015-10-26T01:01:00Z">
        <w:r w:rsidRPr="00073577">
          <w:rPr>
            <w:rFonts w:ascii="Courier New" w:hAnsi="Courier New" w:cs="Courier New"/>
            <w:sz w:val="16"/>
            <w:szCs w:val="16"/>
            <w:rPrChange w:id="4376" w:author="Abhishek Deep Nigam" w:date="2015-10-26T01:01:00Z">
              <w:rPr>
                <w:rFonts w:ascii="Courier New" w:hAnsi="Courier New" w:cs="Courier New"/>
              </w:rPr>
            </w:rPrChange>
          </w:rPr>
          <w:t>[7]-&gt;I(Backtracking)</w:t>
        </w:r>
      </w:ins>
    </w:p>
    <w:p w14:paraId="770C404C" w14:textId="77777777" w:rsidR="00073577" w:rsidRPr="00073577" w:rsidRDefault="00073577" w:rsidP="00073577">
      <w:pPr>
        <w:spacing w:before="0" w:after="0"/>
        <w:rPr>
          <w:ins w:id="4377" w:author="Abhishek Deep Nigam" w:date="2015-10-26T01:01:00Z"/>
          <w:rFonts w:ascii="Courier New" w:hAnsi="Courier New" w:cs="Courier New"/>
          <w:sz w:val="16"/>
          <w:szCs w:val="16"/>
          <w:rPrChange w:id="4378" w:author="Abhishek Deep Nigam" w:date="2015-10-26T01:01:00Z">
            <w:rPr>
              <w:ins w:id="4379" w:author="Abhishek Deep Nigam" w:date="2015-10-26T01:01:00Z"/>
              <w:rFonts w:ascii="Courier New" w:hAnsi="Courier New" w:cs="Courier New"/>
            </w:rPr>
          </w:rPrChange>
        </w:rPr>
      </w:pPr>
      <w:ins w:id="4380" w:author="Abhishek Deep Nigam" w:date="2015-10-26T01:01:00Z">
        <w:r w:rsidRPr="00073577">
          <w:rPr>
            <w:rFonts w:ascii="Courier New" w:hAnsi="Courier New" w:cs="Courier New"/>
            <w:sz w:val="16"/>
            <w:szCs w:val="16"/>
            <w:rPrChange w:id="4381" w:author="Abhishek Deep Nigam" w:date="2015-10-26T01:01:00Z">
              <w:rPr>
                <w:rFonts w:ascii="Courier New" w:hAnsi="Courier New" w:cs="Courier New"/>
              </w:rPr>
            </w:rPrChange>
          </w:rPr>
          <w:t>[1]-&gt;W[2]-&gt;A[3]-&gt;A(Backtracking)</w:t>
        </w:r>
      </w:ins>
    </w:p>
    <w:p w14:paraId="2C0B98CC" w14:textId="77777777" w:rsidR="00073577" w:rsidRPr="00073577" w:rsidRDefault="00073577" w:rsidP="00073577">
      <w:pPr>
        <w:spacing w:before="0" w:after="0"/>
        <w:rPr>
          <w:ins w:id="4382" w:author="Abhishek Deep Nigam" w:date="2015-10-26T01:01:00Z"/>
          <w:rFonts w:ascii="Courier New" w:hAnsi="Courier New" w:cs="Courier New"/>
          <w:sz w:val="16"/>
          <w:szCs w:val="16"/>
          <w:rPrChange w:id="4383" w:author="Abhishek Deep Nigam" w:date="2015-10-26T01:01:00Z">
            <w:rPr>
              <w:ins w:id="4384" w:author="Abhishek Deep Nigam" w:date="2015-10-26T01:01:00Z"/>
              <w:rFonts w:ascii="Courier New" w:hAnsi="Courier New" w:cs="Courier New"/>
            </w:rPr>
          </w:rPrChange>
        </w:rPr>
      </w:pPr>
      <w:ins w:id="4385" w:author="Abhishek Deep Nigam" w:date="2015-10-26T01:01:00Z">
        <w:r w:rsidRPr="00073577">
          <w:rPr>
            <w:rFonts w:ascii="Courier New" w:hAnsi="Courier New" w:cs="Courier New"/>
            <w:sz w:val="16"/>
            <w:szCs w:val="16"/>
            <w:rPrChange w:id="4386" w:author="Abhishek Deep Nigam" w:date="2015-10-26T01:01:00Z">
              <w:rPr>
                <w:rFonts w:ascii="Courier New" w:hAnsi="Courier New" w:cs="Courier New"/>
              </w:rPr>
            </w:rPrChange>
          </w:rPr>
          <w:t>[3]-&gt;M(Backtracking)</w:t>
        </w:r>
      </w:ins>
    </w:p>
    <w:p w14:paraId="53F1A73F" w14:textId="77777777" w:rsidR="00073577" w:rsidRPr="00073577" w:rsidRDefault="00073577" w:rsidP="00073577">
      <w:pPr>
        <w:spacing w:before="0" w:after="0"/>
        <w:rPr>
          <w:ins w:id="4387" w:author="Abhishek Deep Nigam" w:date="2015-10-26T01:01:00Z"/>
          <w:rFonts w:ascii="Courier New" w:hAnsi="Courier New" w:cs="Courier New"/>
          <w:sz w:val="16"/>
          <w:szCs w:val="16"/>
          <w:rPrChange w:id="4388" w:author="Abhishek Deep Nigam" w:date="2015-10-26T01:01:00Z">
            <w:rPr>
              <w:ins w:id="4389" w:author="Abhishek Deep Nigam" w:date="2015-10-26T01:01:00Z"/>
              <w:rFonts w:ascii="Courier New" w:hAnsi="Courier New" w:cs="Courier New"/>
            </w:rPr>
          </w:rPrChange>
        </w:rPr>
      </w:pPr>
      <w:ins w:id="4390" w:author="Abhishek Deep Nigam" w:date="2015-10-26T01:01:00Z">
        <w:r w:rsidRPr="00073577">
          <w:rPr>
            <w:rFonts w:ascii="Courier New" w:hAnsi="Courier New" w:cs="Courier New"/>
            <w:sz w:val="16"/>
            <w:szCs w:val="16"/>
            <w:rPrChange w:id="4391" w:author="Abhishek Deep Nigam" w:date="2015-10-26T01:01:00Z">
              <w:rPr>
                <w:rFonts w:ascii="Courier New" w:hAnsi="Courier New" w:cs="Courier New"/>
              </w:rPr>
            </w:rPrChange>
          </w:rPr>
          <w:t>[3]-&gt;S(Backtracking)</w:t>
        </w:r>
      </w:ins>
    </w:p>
    <w:p w14:paraId="78A9ED41" w14:textId="77777777" w:rsidR="00073577" w:rsidRPr="00073577" w:rsidRDefault="00073577" w:rsidP="00073577">
      <w:pPr>
        <w:spacing w:before="0" w:after="0"/>
        <w:rPr>
          <w:ins w:id="4392" w:author="Abhishek Deep Nigam" w:date="2015-10-26T01:01:00Z"/>
          <w:rFonts w:ascii="Courier New" w:hAnsi="Courier New" w:cs="Courier New"/>
          <w:sz w:val="16"/>
          <w:szCs w:val="16"/>
          <w:rPrChange w:id="4393" w:author="Abhishek Deep Nigam" w:date="2015-10-26T01:01:00Z">
            <w:rPr>
              <w:ins w:id="4394" w:author="Abhishek Deep Nigam" w:date="2015-10-26T01:01:00Z"/>
              <w:rFonts w:ascii="Courier New" w:hAnsi="Courier New" w:cs="Courier New"/>
            </w:rPr>
          </w:rPrChange>
        </w:rPr>
      </w:pPr>
      <w:ins w:id="4395" w:author="Abhishek Deep Nigam" w:date="2015-10-26T01:01:00Z">
        <w:r w:rsidRPr="00073577">
          <w:rPr>
            <w:rFonts w:ascii="Courier New" w:hAnsi="Courier New" w:cs="Courier New"/>
            <w:sz w:val="16"/>
            <w:szCs w:val="16"/>
            <w:rPrChange w:id="4396" w:author="Abhishek Deep Nigam" w:date="2015-10-26T01:01:00Z">
              <w:rPr>
                <w:rFonts w:ascii="Courier New" w:hAnsi="Courier New" w:cs="Courier New"/>
              </w:rPr>
            </w:rPrChange>
          </w:rPr>
          <w:lastRenderedPageBreak/>
          <w:t>[3]-&gt;W[4]-&gt;O[5]-&gt;W[6]-&gt;E[7]-&gt;A(Backtracking)</w:t>
        </w:r>
      </w:ins>
    </w:p>
    <w:p w14:paraId="29FFE0DC" w14:textId="77777777" w:rsidR="00073577" w:rsidRPr="00073577" w:rsidRDefault="00073577" w:rsidP="00073577">
      <w:pPr>
        <w:spacing w:before="0" w:after="0"/>
        <w:rPr>
          <w:ins w:id="4397" w:author="Abhishek Deep Nigam" w:date="2015-10-26T01:01:00Z"/>
          <w:rFonts w:ascii="Courier New" w:hAnsi="Courier New" w:cs="Courier New"/>
          <w:sz w:val="16"/>
          <w:szCs w:val="16"/>
          <w:rPrChange w:id="4398" w:author="Abhishek Deep Nigam" w:date="2015-10-26T01:01:00Z">
            <w:rPr>
              <w:ins w:id="4399" w:author="Abhishek Deep Nigam" w:date="2015-10-26T01:01:00Z"/>
              <w:rFonts w:ascii="Courier New" w:hAnsi="Courier New" w:cs="Courier New"/>
            </w:rPr>
          </w:rPrChange>
        </w:rPr>
      </w:pPr>
      <w:ins w:id="4400" w:author="Abhishek Deep Nigam" w:date="2015-10-26T01:01:00Z">
        <w:r w:rsidRPr="00073577">
          <w:rPr>
            <w:rFonts w:ascii="Courier New" w:hAnsi="Courier New" w:cs="Courier New"/>
            <w:sz w:val="16"/>
            <w:szCs w:val="16"/>
            <w:rPrChange w:id="4401" w:author="Abhishek Deep Nigam" w:date="2015-10-26T01:01:00Z">
              <w:rPr>
                <w:rFonts w:ascii="Courier New" w:hAnsi="Courier New" w:cs="Courier New"/>
              </w:rPr>
            </w:rPrChange>
          </w:rPr>
          <w:t>[2]-&gt;E[3]-&gt;A(Backtracking)</w:t>
        </w:r>
      </w:ins>
    </w:p>
    <w:p w14:paraId="58621057" w14:textId="77777777" w:rsidR="00073577" w:rsidRPr="00073577" w:rsidRDefault="00073577" w:rsidP="00073577">
      <w:pPr>
        <w:spacing w:before="0" w:after="0"/>
        <w:rPr>
          <w:ins w:id="4402" w:author="Abhishek Deep Nigam" w:date="2015-10-26T01:01:00Z"/>
          <w:rFonts w:ascii="Courier New" w:hAnsi="Courier New" w:cs="Courier New"/>
          <w:sz w:val="16"/>
          <w:szCs w:val="16"/>
          <w:rPrChange w:id="4403" w:author="Abhishek Deep Nigam" w:date="2015-10-26T01:01:00Z">
            <w:rPr>
              <w:ins w:id="4404" w:author="Abhishek Deep Nigam" w:date="2015-10-26T01:01:00Z"/>
              <w:rFonts w:ascii="Courier New" w:hAnsi="Courier New" w:cs="Courier New"/>
            </w:rPr>
          </w:rPrChange>
        </w:rPr>
      </w:pPr>
      <w:ins w:id="4405" w:author="Abhishek Deep Nigam" w:date="2015-10-26T01:01:00Z">
        <w:r w:rsidRPr="00073577">
          <w:rPr>
            <w:rFonts w:ascii="Courier New" w:hAnsi="Courier New" w:cs="Courier New"/>
            <w:sz w:val="16"/>
            <w:szCs w:val="16"/>
            <w:rPrChange w:id="4406" w:author="Abhishek Deep Nigam" w:date="2015-10-26T01:01:00Z">
              <w:rPr>
                <w:rFonts w:ascii="Courier New" w:hAnsi="Courier New" w:cs="Courier New"/>
              </w:rPr>
            </w:rPrChange>
          </w:rPr>
          <w:t>[3]-&gt;M(Backtracking)</w:t>
        </w:r>
      </w:ins>
    </w:p>
    <w:p w14:paraId="4519D131" w14:textId="77777777" w:rsidR="00073577" w:rsidRPr="00073577" w:rsidRDefault="00073577" w:rsidP="00073577">
      <w:pPr>
        <w:spacing w:before="0" w:after="0"/>
        <w:rPr>
          <w:ins w:id="4407" w:author="Abhishek Deep Nigam" w:date="2015-10-26T01:01:00Z"/>
          <w:rFonts w:ascii="Courier New" w:hAnsi="Courier New" w:cs="Courier New"/>
          <w:sz w:val="16"/>
          <w:szCs w:val="16"/>
          <w:rPrChange w:id="4408" w:author="Abhishek Deep Nigam" w:date="2015-10-26T01:01:00Z">
            <w:rPr>
              <w:ins w:id="4409" w:author="Abhishek Deep Nigam" w:date="2015-10-26T01:01:00Z"/>
              <w:rFonts w:ascii="Courier New" w:hAnsi="Courier New" w:cs="Courier New"/>
            </w:rPr>
          </w:rPrChange>
        </w:rPr>
      </w:pPr>
      <w:ins w:id="4410" w:author="Abhishek Deep Nigam" w:date="2015-10-26T01:01:00Z">
        <w:r w:rsidRPr="00073577">
          <w:rPr>
            <w:rFonts w:ascii="Courier New" w:hAnsi="Courier New" w:cs="Courier New"/>
            <w:sz w:val="16"/>
            <w:szCs w:val="16"/>
            <w:rPrChange w:id="4411" w:author="Abhishek Deep Nigam" w:date="2015-10-26T01:01:00Z">
              <w:rPr>
                <w:rFonts w:ascii="Courier New" w:hAnsi="Courier New" w:cs="Courier New"/>
              </w:rPr>
            </w:rPrChange>
          </w:rPr>
          <w:t>[3]-&gt;S(Backtracking)</w:t>
        </w:r>
      </w:ins>
    </w:p>
    <w:p w14:paraId="0A7B1ABF" w14:textId="77777777" w:rsidR="00073577" w:rsidRPr="00073577" w:rsidRDefault="00073577" w:rsidP="00073577">
      <w:pPr>
        <w:spacing w:before="0" w:after="0"/>
        <w:rPr>
          <w:ins w:id="4412" w:author="Abhishek Deep Nigam" w:date="2015-10-26T01:01:00Z"/>
          <w:rFonts w:ascii="Courier New" w:hAnsi="Courier New" w:cs="Courier New"/>
          <w:sz w:val="16"/>
          <w:szCs w:val="16"/>
          <w:rPrChange w:id="4413" w:author="Abhishek Deep Nigam" w:date="2015-10-26T01:01:00Z">
            <w:rPr>
              <w:ins w:id="4414" w:author="Abhishek Deep Nigam" w:date="2015-10-26T01:01:00Z"/>
              <w:rFonts w:ascii="Courier New" w:hAnsi="Courier New" w:cs="Courier New"/>
            </w:rPr>
          </w:rPrChange>
        </w:rPr>
      </w:pPr>
      <w:ins w:id="4415" w:author="Abhishek Deep Nigam" w:date="2015-10-26T01:01:00Z">
        <w:r w:rsidRPr="00073577">
          <w:rPr>
            <w:rFonts w:ascii="Courier New" w:hAnsi="Courier New" w:cs="Courier New"/>
            <w:sz w:val="16"/>
            <w:szCs w:val="16"/>
            <w:rPrChange w:id="4416" w:author="Abhishek Deep Nigam" w:date="2015-10-26T01:01:00Z">
              <w:rPr>
                <w:rFonts w:ascii="Courier New" w:hAnsi="Courier New" w:cs="Courier New"/>
              </w:rPr>
            </w:rPrChange>
          </w:rPr>
          <w:t>[3]-&gt;W[4]-&gt;O[5]-&gt;W[6]-&gt;E[7]-&gt;A(Backtracking)</w:t>
        </w:r>
      </w:ins>
    </w:p>
    <w:p w14:paraId="2FBDD1FA" w14:textId="77777777" w:rsidR="00073577" w:rsidRPr="00073577" w:rsidRDefault="00073577" w:rsidP="00073577">
      <w:pPr>
        <w:spacing w:before="0" w:after="0"/>
        <w:rPr>
          <w:ins w:id="4417" w:author="Abhishek Deep Nigam" w:date="2015-10-26T01:01:00Z"/>
          <w:rFonts w:ascii="Courier New" w:hAnsi="Courier New" w:cs="Courier New"/>
          <w:sz w:val="16"/>
          <w:szCs w:val="16"/>
          <w:rPrChange w:id="4418" w:author="Abhishek Deep Nigam" w:date="2015-10-26T01:01:00Z">
            <w:rPr>
              <w:ins w:id="4419" w:author="Abhishek Deep Nigam" w:date="2015-10-26T01:01:00Z"/>
              <w:rFonts w:ascii="Courier New" w:hAnsi="Courier New" w:cs="Courier New"/>
            </w:rPr>
          </w:rPrChange>
        </w:rPr>
      </w:pPr>
      <w:ins w:id="4420" w:author="Abhishek Deep Nigam" w:date="2015-10-26T01:01:00Z">
        <w:r w:rsidRPr="00073577">
          <w:rPr>
            <w:rFonts w:ascii="Courier New" w:hAnsi="Courier New" w:cs="Courier New"/>
            <w:sz w:val="16"/>
            <w:szCs w:val="16"/>
            <w:rPrChange w:id="4421" w:author="Abhishek Deep Nigam" w:date="2015-10-26T01:01:00Z">
              <w:rPr>
                <w:rFonts w:ascii="Courier New" w:hAnsi="Courier New" w:cs="Courier New"/>
              </w:rPr>
            </w:rPrChange>
          </w:rPr>
          <w:t>[7]-&gt;E(Backtracking)</w:t>
        </w:r>
      </w:ins>
    </w:p>
    <w:p w14:paraId="202D2D54" w14:textId="77777777" w:rsidR="00073577" w:rsidRPr="00073577" w:rsidRDefault="00073577" w:rsidP="00073577">
      <w:pPr>
        <w:spacing w:before="0" w:after="0"/>
        <w:rPr>
          <w:ins w:id="4422" w:author="Abhishek Deep Nigam" w:date="2015-10-26T01:01:00Z"/>
          <w:rFonts w:ascii="Courier New" w:hAnsi="Courier New" w:cs="Courier New"/>
          <w:sz w:val="16"/>
          <w:szCs w:val="16"/>
          <w:rPrChange w:id="4423" w:author="Abhishek Deep Nigam" w:date="2015-10-26T01:01:00Z">
            <w:rPr>
              <w:ins w:id="4424" w:author="Abhishek Deep Nigam" w:date="2015-10-26T01:01:00Z"/>
              <w:rFonts w:ascii="Courier New" w:hAnsi="Courier New" w:cs="Courier New"/>
            </w:rPr>
          </w:rPrChange>
        </w:rPr>
      </w:pPr>
      <w:ins w:id="4425" w:author="Abhishek Deep Nigam" w:date="2015-10-26T01:01:00Z">
        <w:r w:rsidRPr="00073577">
          <w:rPr>
            <w:rFonts w:ascii="Courier New" w:hAnsi="Courier New" w:cs="Courier New"/>
            <w:sz w:val="16"/>
            <w:szCs w:val="16"/>
            <w:rPrChange w:id="4426" w:author="Abhishek Deep Nigam" w:date="2015-10-26T01:01:00Z">
              <w:rPr>
                <w:rFonts w:ascii="Courier New" w:hAnsi="Courier New" w:cs="Courier New"/>
              </w:rPr>
            </w:rPrChange>
          </w:rPr>
          <w:t>[7]-&gt;Y(Backtracking)</w:t>
        </w:r>
      </w:ins>
    </w:p>
    <w:p w14:paraId="0030AA43" w14:textId="77777777" w:rsidR="00073577" w:rsidRPr="00073577" w:rsidRDefault="00073577" w:rsidP="00073577">
      <w:pPr>
        <w:spacing w:before="0" w:after="0"/>
        <w:rPr>
          <w:ins w:id="4427" w:author="Abhishek Deep Nigam" w:date="2015-10-26T01:01:00Z"/>
          <w:rFonts w:ascii="Courier New" w:hAnsi="Courier New" w:cs="Courier New"/>
          <w:sz w:val="16"/>
          <w:szCs w:val="16"/>
          <w:rPrChange w:id="4428" w:author="Abhishek Deep Nigam" w:date="2015-10-26T01:01:00Z">
            <w:rPr>
              <w:ins w:id="4429" w:author="Abhishek Deep Nigam" w:date="2015-10-26T01:01:00Z"/>
              <w:rFonts w:ascii="Courier New" w:hAnsi="Courier New" w:cs="Courier New"/>
            </w:rPr>
          </w:rPrChange>
        </w:rPr>
      </w:pPr>
      <w:ins w:id="4430" w:author="Abhishek Deep Nigam" w:date="2015-10-26T01:01:00Z">
        <w:r w:rsidRPr="00073577">
          <w:rPr>
            <w:rFonts w:ascii="Courier New" w:hAnsi="Courier New" w:cs="Courier New"/>
            <w:sz w:val="16"/>
            <w:szCs w:val="16"/>
            <w:rPrChange w:id="4431" w:author="Abhishek Deep Nigam" w:date="2015-10-26T01:01:00Z">
              <w:rPr>
                <w:rFonts w:ascii="Courier New" w:hAnsi="Courier New" w:cs="Courier New"/>
              </w:rPr>
            </w:rPrChange>
          </w:rPr>
          <w:t>Search Iterations: 1328</w:t>
        </w:r>
      </w:ins>
    </w:p>
    <w:p w14:paraId="66008F66" w14:textId="77777777" w:rsidR="00073577" w:rsidRPr="00073577" w:rsidRDefault="00073577" w:rsidP="00073577">
      <w:pPr>
        <w:spacing w:before="0" w:after="0"/>
        <w:rPr>
          <w:ins w:id="4432" w:author="Abhishek Deep Nigam" w:date="2015-10-26T01:01:00Z"/>
          <w:rFonts w:ascii="Courier New" w:hAnsi="Courier New" w:cs="Courier New"/>
          <w:sz w:val="16"/>
          <w:szCs w:val="16"/>
          <w:rPrChange w:id="4433" w:author="Abhishek Deep Nigam" w:date="2015-10-26T01:01:00Z">
            <w:rPr>
              <w:ins w:id="4434" w:author="Abhishek Deep Nigam" w:date="2015-10-26T01:01:00Z"/>
              <w:rFonts w:ascii="Courier New" w:hAnsi="Courier New" w:cs="Courier New"/>
            </w:rPr>
          </w:rPrChange>
        </w:rPr>
      </w:pPr>
    </w:p>
    <w:p w14:paraId="3E8A2BB3" w14:textId="77777777" w:rsidR="00073577" w:rsidRPr="00073577" w:rsidRDefault="00073577" w:rsidP="00073577">
      <w:pPr>
        <w:spacing w:before="0" w:after="0"/>
        <w:rPr>
          <w:ins w:id="4435" w:author="Abhishek Deep Nigam" w:date="2015-10-26T01:01:00Z"/>
          <w:rFonts w:ascii="Courier New" w:hAnsi="Courier New" w:cs="Courier New"/>
          <w:sz w:val="16"/>
          <w:szCs w:val="16"/>
          <w:rPrChange w:id="4436" w:author="Abhishek Deep Nigam" w:date="2015-10-26T01:01:00Z">
            <w:rPr>
              <w:ins w:id="4437" w:author="Abhishek Deep Nigam" w:date="2015-10-26T01:01:00Z"/>
              <w:rFonts w:ascii="Courier New" w:hAnsi="Courier New" w:cs="Courier New"/>
            </w:rPr>
          </w:rPrChange>
        </w:rPr>
      </w:pPr>
      <w:ins w:id="4438" w:author="Abhishek Deep Nigam" w:date="2015-10-26T01:01:00Z">
        <w:r w:rsidRPr="00073577">
          <w:rPr>
            <w:rFonts w:ascii="Courier New" w:hAnsi="Courier New" w:cs="Courier New"/>
            <w:sz w:val="16"/>
            <w:szCs w:val="16"/>
            <w:rPrChange w:id="4439" w:author="Abhishek Deep Nigam" w:date="2015-10-26T01:01:00Z">
              <w:rPr>
                <w:rFonts w:ascii="Courier New" w:hAnsi="Courier New" w:cs="Courier New"/>
              </w:rPr>
            </w:rPrChange>
          </w:rPr>
          <w:t>Puzzle 2 - Word</w:t>
        </w:r>
      </w:ins>
    </w:p>
    <w:p w14:paraId="55BB4C9D" w14:textId="77777777" w:rsidR="00073577" w:rsidRPr="00073577" w:rsidRDefault="00073577" w:rsidP="00073577">
      <w:pPr>
        <w:spacing w:before="0" w:after="0"/>
        <w:rPr>
          <w:ins w:id="4440" w:author="Abhishek Deep Nigam" w:date="2015-10-26T01:01:00Z"/>
          <w:rFonts w:ascii="Courier New" w:hAnsi="Courier New" w:cs="Courier New"/>
          <w:sz w:val="16"/>
          <w:szCs w:val="16"/>
          <w:rPrChange w:id="4441" w:author="Abhishek Deep Nigam" w:date="2015-10-26T01:01:00Z">
            <w:rPr>
              <w:ins w:id="4442" w:author="Abhishek Deep Nigam" w:date="2015-10-26T01:01:00Z"/>
              <w:rFonts w:ascii="Courier New" w:hAnsi="Courier New" w:cs="Courier New"/>
            </w:rPr>
          </w:rPrChange>
        </w:rPr>
      </w:pPr>
    </w:p>
    <w:p w14:paraId="0D771408" w14:textId="77777777" w:rsidR="00073577" w:rsidRPr="00073577" w:rsidRDefault="00073577" w:rsidP="00073577">
      <w:pPr>
        <w:spacing w:before="0" w:after="0"/>
        <w:rPr>
          <w:ins w:id="4443" w:author="Abhishek Deep Nigam" w:date="2015-10-26T01:01:00Z"/>
          <w:rFonts w:ascii="Courier New" w:hAnsi="Courier New" w:cs="Courier New"/>
          <w:sz w:val="16"/>
          <w:szCs w:val="16"/>
          <w:rPrChange w:id="4444" w:author="Abhishek Deep Nigam" w:date="2015-10-26T01:01:00Z">
            <w:rPr>
              <w:ins w:id="4445" w:author="Abhishek Deep Nigam" w:date="2015-10-26T01:01:00Z"/>
              <w:rFonts w:ascii="Courier New" w:hAnsi="Courier New" w:cs="Courier New"/>
            </w:rPr>
          </w:rPrChange>
        </w:rPr>
      </w:pPr>
      <w:ins w:id="4446" w:author="Abhishek Deep Nigam" w:date="2015-10-26T01:01:00Z">
        <w:r w:rsidRPr="00073577">
          <w:rPr>
            <w:rFonts w:ascii="Courier New" w:hAnsi="Courier New" w:cs="Courier New"/>
            <w:sz w:val="16"/>
            <w:szCs w:val="16"/>
            <w:rPrChange w:id="4447" w:author="Abhishek Deep Nigam" w:date="2015-10-26T01:01:00Z">
              <w:rPr>
                <w:rFonts w:ascii="Courier New" w:hAnsi="Courier New" w:cs="Courier New"/>
              </w:rPr>
            </w:rPrChange>
          </w:rPr>
          <w:t>Searching in order of categories: pronoun palindrome math interjection verb noun</w:t>
        </w:r>
      </w:ins>
    </w:p>
    <w:p w14:paraId="2C482716" w14:textId="77777777" w:rsidR="00073577" w:rsidRPr="00073577" w:rsidRDefault="00073577" w:rsidP="00073577">
      <w:pPr>
        <w:spacing w:before="0" w:after="0"/>
        <w:rPr>
          <w:ins w:id="4448" w:author="Abhishek Deep Nigam" w:date="2015-10-26T01:01:00Z"/>
          <w:rFonts w:ascii="Courier New" w:hAnsi="Courier New" w:cs="Courier New"/>
          <w:sz w:val="16"/>
          <w:szCs w:val="16"/>
          <w:rPrChange w:id="4449" w:author="Abhishek Deep Nigam" w:date="2015-10-26T01:01:00Z">
            <w:rPr>
              <w:ins w:id="4450" w:author="Abhishek Deep Nigam" w:date="2015-10-26T01:01:00Z"/>
              <w:rFonts w:ascii="Courier New" w:hAnsi="Courier New" w:cs="Courier New"/>
            </w:rPr>
          </w:rPrChange>
        </w:rPr>
      </w:pPr>
      <w:ins w:id="4451" w:author="Abhishek Deep Nigam" w:date="2015-10-26T01:01:00Z">
        <w:r w:rsidRPr="00073577">
          <w:rPr>
            <w:rFonts w:ascii="Courier New" w:hAnsi="Courier New" w:cs="Courier New"/>
            <w:sz w:val="16"/>
            <w:szCs w:val="16"/>
            <w:rPrChange w:id="4452" w:author="Abhishek Deep Nigam" w:date="2015-10-26T01:01:00Z">
              <w:rPr>
                <w:rFonts w:ascii="Courier New" w:hAnsi="Courier New" w:cs="Courier New"/>
              </w:rPr>
            </w:rPrChange>
          </w:rPr>
          <w:t>root[0]-&gt;ANY(Backtracking)</w:t>
        </w:r>
      </w:ins>
    </w:p>
    <w:p w14:paraId="671048F6" w14:textId="77777777" w:rsidR="00073577" w:rsidRPr="00073577" w:rsidRDefault="00073577" w:rsidP="00073577">
      <w:pPr>
        <w:spacing w:before="0" w:after="0"/>
        <w:rPr>
          <w:ins w:id="4453" w:author="Abhishek Deep Nigam" w:date="2015-10-26T01:01:00Z"/>
          <w:rFonts w:ascii="Courier New" w:hAnsi="Courier New" w:cs="Courier New"/>
          <w:sz w:val="16"/>
          <w:szCs w:val="16"/>
          <w:rPrChange w:id="4454" w:author="Abhishek Deep Nigam" w:date="2015-10-26T01:01:00Z">
            <w:rPr>
              <w:ins w:id="4455" w:author="Abhishek Deep Nigam" w:date="2015-10-26T01:01:00Z"/>
              <w:rFonts w:ascii="Courier New" w:hAnsi="Courier New" w:cs="Courier New"/>
            </w:rPr>
          </w:rPrChange>
        </w:rPr>
      </w:pPr>
      <w:ins w:id="4456" w:author="Abhishek Deep Nigam" w:date="2015-10-26T01:01:00Z">
        <w:r w:rsidRPr="00073577">
          <w:rPr>
            <w:rFonts w:ascii="Courier New" w:hAnsi="Courier New" w:cs="Courier New"/>
            <w:sz w:val="16"/>
            <w:szCs w:val="16"/>
            <w:rPrChange w:id="4457" w:author="Abhishek Deep Nigam" w:date="2015-10-26T01:01:00Z">
              <w:rPr>
                <w:rFonts w:ascii="Courier New" w:hAnsi="Courier New" w:cs="Courier New"/>
              </w:rPr>
            </w:rPrChange>
          </w:rPr>
          <w:t>[0]-&gt;FEW[1]-&gt;WOW(Backtracking)</w:t>
        </w:r>
      </w:ins>
    </w:p>
    <w:p w14:paraId="76CBFAA0" w14:textId="77777777" w:rsidR="00073577" w:rsidRPr="00073577" w:rsidRDefault="00073577" w:rsidP="00073577">
      <w:pPr>
        <w:spacing w:before="0" w:after="0"/>
        <w:rPr>
          <w:ins w:id="4458" w:author="Abhishek Deep Nigam" w:date="2015-10-26T01:01:00Z"/>
          <w:rFonts w:ascii="Courier New" w:hAnsi="Courier New" w:cs="Courier New"/>
          <w:sz w:val="16"/>
          <w:szCs w:val="16"/>
          <w:rPrChange w:id="4459" w:author="Abhishek Deep Nigam" w:date="2015-10-26T01:01:00Z">
            <w:rPr>
              <w:ins w:id="4460" w:author="Abhishek Deep Nigam" w:date="2015-10-26T01:01:00Z"/>
              <w:rFonts w:ascii="Courier New" w:hAnsi="Courier New" w:cs="Courier New"/>
            </w:rPr>
          </w:rPrChange>
        </w:rPr>
      </w:pPr>
      <w:ins w:id="4461" w:author="Abhishek Deep Nigam" w:date="2015-10-26T01:01:00Z">
        <w:r w:rsidRPr="00073577">
          <w:rPr>
            <w:rFonts w:ascii="Courier New" w:hAnsi="Courier New" w:cs="Courier New"/>
            <w:sz w:val="16"/>
            <w:szCs w:val="16"/>
            <w:rPrChange w:id="4462" w:author="Abhishek Deep Nigam" w:date="2015-10-26T01:01:00Z">
              <w:rPr>
                <w:rFonts w:ascii="Courier New" w:hAnsi="Courier New" w:cs="Courier New"/>
              </w:rPr>
            </w:rPrChange>
          </w:rPr>
          <w:t>[0]-&gt;HER(Backtracking)</w:t>
        </w:r>
      </w:ins>
    </w:p>
    <w:p w14:paraId="0A5AD699" w14:textId="77777777" w:rsidR="00073577" w:rsidRPr="00073577" w:rsidRDefault="00073577" w:rsidP="00073577">
      <w:pPr>
        <w:spacing w:before="0" w:after="0"/>
        <w:rPr>
          <w:ins w:id="4463" w:author="Abhishek Deep Nigam" w:date="2015-10-26T01:01:00Z"/>
          <w:rFonts w:ascii="Courier New" w:hAnsi="Courier New" w:cs="Courier New"/>
          <w:sz w:val="16"/>
          <w:szCs w:val="16"/>
          <w:rPrChange w:id="4464" w:author="Abhishek Deep Nigam" w:date="2015-10-26T01:01:00Z">
            <w:rPr>
              <w:ins w:id="4465" w:author="Abhishek Deep Nigam" w:date="2015-10-26T01:01:00Z"/>
              <w:rFonts w:ascii="Courier New" w:hAnsi="Courier New" w:cs="Courier New"/>
            </w:rPr>
          </w:rPrChange>
        </w:rPr>
      </w:pPr>
      <w:ins w:id="4466" w:author="Abhishek Deep Nigam" w:date="2015-10-26T01:01:00Z">
        <w:r w:rsidRPr="00073577">
          <w:rPr>
            <w:rFonts w:ascii="Courier New" w:hAnsi="Courier New" w:cs="Courier New"/>
            <w:sz w:val="16"/>
            <w:szCs w:val="16"/>
            <w:rPrChange w:id="4467" w:author="Abhishek Deep Nigam" w:date="2015-10-26T01:01:00Z">
              <w:rPr>
                <w:rFonts w:ascii="Courier New" w:hAnsi="Courier New" w:cs="Courier New"/>
              </w:rPr>
            </w:rPrChange>
          </w:rPr>
          <w:t>[0]-&gt;HIS[1]-&gt;SIS[2]-&gt;SIN[3]-&gt;HAH(Backtracking)</w:t>
        </w:r>
      </w:ins>
    </w:p>
    <w:p w14:paraId="59E75278" w14:textId="77777777" w:rsidR="00073577" w:rsidRPr="00073577" w:rsidRDefault="00073577" w:rsidP="00073577">
      <w:pPr>
        <w:spacing w:before="0" w:after="0"/>
        <w:rPr>
          <w:ins w:id="4468" w:author="Abhishek Deep Nigam" w:date="2015-10-26T01:01:00Z"/>
          <w:rFonts w:ascii="Courier New" w:hAnsi="Courier New" w:cs="Courier New"/>
          <w:sz w:val="16"/>
          <w:szCs w:val="16"/>
          <w:rPrChange w:id="4469" w:author="Abhishek Deep Nigam" w:date="2015-10-26T01:01:00Z">
            <w:rPr>
              <w:ins w:id="4470" w:author="Abhishek Deep Nigam" w:date="2015-10-26T01:01:00Z"/>
              <w:rFonts w:ascii="Courier New" w:hAnsi="Courier New" w:cs="Courier New"/>
            </w:rPr>
          </w:rPrChange>
        </w:rPr>
      </w:pPr>
      <w:ins w:id="4471" w:author="Abhishek Deep Nigam" w:date="2015-10-26T01:01:00Z">
        <w:r w:rsidRPr="00073577">
          <w:rPr>
            <w:rFonts w:ascii="Courier New" w:hAnsi="Courier New" w:cs="Courier New"/>
            <w:sz w:val="16"/>
            <w:szCs w:val="16"/>
            <w:rPrChange w:id="4472" w:author="Abhishek Deep Nigam" w:date="2015-10-26T01:01:00Z">
              <w:rPr>
                <w:rFonts w:ascii="Courier New" w:hAnsi="Courier New" w:cs="Courier New"/>
              </w:rPr>
            </w:rPrChange>
          </w:rPr>
          <w:t>[3]-&gt;HAW[4]-&gt;SAW[5]-&gt;SAC(Found result: HSIAIWNCS)</w:t>
        </w:r>
      </w:ins>
    </w:p>
    <w:p w14:paraId="1A53A9DA" w14:textId="77777777" w:rsidR="00073577" w:rsidRPr="00073577" w:rsidRDefault="00073577" w:rsidP="00073577">
      <w:pPr>
        <w:spacing w:before="0" w:after="0"/>
        <w:rPr>
          <w:ins w:id="4473" w:author="Abhishek Deep Nigam" w:date="2015-10-26T01:01:00Z"/>
          <w:rFonts w:ascii="Courier New" w:hAnsi="Courier New" w:cs="Courier New"/>
          <w:sz w:val="16"/>
          <w:szCs w:val="16"/>
          <w:rPrChange w:id="4474" w:author="Abhishek Deep Nigam" w:date="2015-10-26T01:01:00Z">
            <w:rPr>
              <w:ins w:id="4475" w:author="Abhishek Deep Nigam" w:date="2015-10-26T01:01:00Z"/>
              <w:rFonts w:ascii="Courier New" w:hAnsi="Courier New" w:cs="Courier New"/>
            </w:rPr>
          </w:rPrChange>
        </w:rPr>
      </w:pPr>
      <w:ins w:id="4476" w:author="Abhishek Deep Nigam" w:date="2015-10-26T01:01:00Z">
        <w:r w:rsidRPr="00073577">
          <w:rPr>
            <w:rFonts w:ascii="Courier New" w:hAnsi="Courier New" w:cs="Courier New"/>
            <w:sz w:val="16"/>
            <w:szCs w:val="16"/>
            <w:rPrChange w:id="4477" w:author="Abhishek Deep Nigam" w:date="2015-10-26T01:01:00Z">
              <w:rPr>
                <w:rFonts w:ascii="Courier New" w:hAnsi="Courier New" w:cs="Courier New"/>
              </w:rPr>
            </w:rPrChange>
          </w:rPr>
          <w:t>[5]-&gt;SAP(Found result: HSIAIWNPS)</w:t>
        </w:r>
      </w:ins>
    </w:p>
    <w:p w14:paraId="16A7C506" w14:textId="77777777" w:rsidR="00073577" w:rsidRPr="00073577" w:rsidRDefault="00073577" w:rsidP="00073577">
      <w:pPr>
        <w:spacing w:before="0" w:after="0"/>
        <w:rPr>
          <w:ins w:id="4478" w:author="Abhishek Deep Nigam" w:date="2015-10-26T01:01:00Z"/>
          <w:rFonts w:ascii="Courier New" w:hAnsi="Courier New" w:cs="Courier New"/>
          <w:sz w:val="16"/>
          <w:szCs w:val="16"/>
          <w:rPrChange w:id="4479" w:author="Abhishek Deep Nigam" w:date="2015-10-26T01:01:00Z">
            <w:rPr>
              <w:ins w:id="4480" w:author="Abhishek Deep Nigam" w:date="2015-10-26T01:01:00Z"/>
              <w:rFonts w:ascii="Courier New" w:hAnsi="Courier New" w:cs="Courier New"/>
            </w:rPr>
          </w:rPrChange>
        </w:rPr>
      </w:pPr>
      <w:ins w:id="4481" w:author="Abhishek Deep Nigam" w:date="2015-10-26T01:01:00Z">
        <w:r w:rsidRPr="00073577">
          <w:rPr>
            <w:rFonts w:ascii="Courier New" w:hAnsi="Courier New" w:cs="Courier New"/>
            <w:sz w:val="16"/>
            <w:szCs w:val="16"/>
            <w:rPrChange w:id="4482" w:author="Abhishek Deep Nigam" w:date="2015-10-26T01:01:00Z">
              <w:rPr>
                <w:rFonts w:ascii="Courier New" w:hAnsi="Courier New" w:cs="Courier New"/>
              </w:rPr>
            </w:rPrChange>
          </w:rPr>
          <w:t>[3]-&gt;HEM(Backtracking)</w:t>
        </w:r>
      </w:ins>
    </w:p>
    <w:p w14:paraId="3D3E2CD4" w14:textId="77777777" w:rsidR="00073577" w:rsidRPr="00073577" w:rsidRDefault="00073577" w:rsidP="00073577">
      <w:pPr>
        <w:spacing w:before="0" w:after="0"/>
        <w:rPr>
          <w:ins w:id="4483" w:author="Abhishek Deep Nigam" w:date="2015-10-26T01:01:00Z"/>
          <w:rFonts w:ascii="Courier New" w:hAnsi="Courier New" w:cs="Courier New"/>
          <w:sz w:val="16"/>
          <w:szCs w:val="16"/>
          <w:rPrChange w:id="4484" w:author="Abhishek Deep Nigam" w:date="2015-10-26T01:01:00Z">
            <w:rPr>
              <w:ins w:id="4485" w:author="Abhishek Deep Nigam" w:date="2015-10-26T01:01:00Z"/>
              <w:rFonts w:ascii="Courier New" w:hAnsi="Courier New" w:cs="Courier New"/>
            </w:rPr>
          </w:rPrChange>
        </w:rPr>
      </w:pPr>
      <w:ins w:id="4486" w:author="Abhishek Deep Nigam" w:date="2015-10-26T01:01:00Z">
        <w:r w:rsidRPr="00073577">
          <w:rPr>
            <w:rFonts w:ascii="Courier New" w:hAnsi="Courier New" w:cs="Courier New"/>
            <w:sz w:val="16"/>
            <w:szCs w:val="16"/>
            <w:rPrChange w:id="4487" w:author="Abhishek Deep Nigam" w:date="2015-10-26T01:01:00Z">
              <w:rPr>
                <w:rFonts w:ascii="Courier New" w:hAnsi="Courier New" w:cs="Courier New"/>
              </w:rPr>
            </w:rPrChange>
          </w:rPr>
          <w:t>[3]-&gt;HEY(Backtracking)</w:t>
        </w:r>
      </w:ins>
    </w:p>
    <w:p w14:paraId="154A9CF5" w14:textId="77777777" w:rsidR="00073577" w:rsidRPr="00073577" w:rsidRDefault="00073577" w:rsidP="00073577">
      <w:pPr>
        <w:spacing w:before="0" w:after="0"/>
        <w:rPr>
          <w:ins w:id="4488" w:author="Abhishek Deep Nigam" w:date="2015-10-26T01:01:00Z"/>
          <w:rFonts w:ascii="Courier New" w:hAnsi="Courier New" w:cs="Courier New"/>
          <w:sz w:val="16"/>
          <w:szCs w:val="16"/>
          <w:rPrChange w:id="4489" w:author="Abhishek Deep Nigam" w:date="2015-10-26T01:01:00Z">
            <w:rPr>
              <w:ins w:id="4490" w:author="Abhishek Deep Nigam" w:date="2015-10-26T01:01:00Z"/>
              <w:rFonts w:ascii="Courier New" w:hAnsi="Courier New" w:cs="Courier New"/>
            </w:rPr>
          </w:rPrChange>
        </w:rPr>
      </w:pPr>
      <w:ins w:id="4491" w:author="Abhishek Deep Nigam" w:date="2015-10-26T01:01:00Z">
        <w:r w:rsidRPr="00073577">
          <w:rPr>
            <w:rFonts w:ascii="Courier New" w:hAnsi="Courier New" w:cs="Courier New"/>
            <w:sz w:val="16"/>
            <w:szCs w:val="16"/>
            <w:rPrChange w:id="4492" w:author="Abhishek Deep Nigam" w:date="2015-10-26T01:01:00Z">
              <w:rPr>
                <w:rFonts w:ascii="Courier New" w:hAnsi="Courier New" w:cs="Courier New"/>
              </w:rPr>
            </w:rPrChange>
          </w:rPr>
          <w:t>[3]-&gt;HMM(Backtracking)</w:t>
        </w:r>
      </w:ins>
    </w:p>
    <w:p w14:paraId="6A74119B" w14:textId="77777777" w:rsidR="00073577" w:rsidRPr="00073577" w:rsidRDefault="00073577" w:rsidP="00073577">
      <w:pPr>
        <w:spacing w:before="0" w:after="0"/>
        <w:rPr>
          <w:ins w:id="4493" w:author="Abhishek Deep Nigam" w:date="2015-10-26T01:01:00Z"/>
          <w:rFonts w:ascii="Courier New" w:hAnsi="Courier New" w:cs="Courier New"/>
          <w:sz w:val="16"/>
          <w:szCs w:val="16"/>
          <w:rPrChange w:id="4494" w:author="Abhishek Deep Nigam" w:date="2015-10-26T01:01:00Z">
            <w:rPr>
              <w:ins w:id="4495" w:author="Abhishek Deep Nigam" w:date="2015-10-26T01:01:00Z"/>
              <w:rFonts w:ascii="Courier New" w:hAnsi="Courier New" w:cs="Courier New"/>
            </w:rPr>
          </w:rPrChange>
        </w:rPr>
      </w:pPr>
      <w:ins w:id="4496" w:author="Abhishek Deep Nigam" w:date="2015-10-26T01:01:00Z">
        <w:r w:rsidRPr="00073577">
          <w:rPr>
            <w:rFonts w:ascii="Courier New" w:hAnsi="Courier New" w:cs="Courier New"/>
            <w:sz w:val="16"/>
            <w:szCs w:val="16"/>
            <w:rPrChange w:id="4497" w:author="Abhishek Deep Nigam" w:date="2015-10-26T01:01:00Z">
              <w:rPr>
                <w:rFonts w:ascii="Courier New" w:hAnsi="Courier New" w:cs="Courier New"/>
              </w:rPr>
            </w:rPrChange>
          </w:rPr>
          <w:t>[3]-&gt;HOW[4]-&gt;SOW[5]-&gt;SOD(Found result: HSIOIWNDS)</w:t>
        </w:r>
      </w:ins>
    </w:p>
    <w:p w14:paraId="01D466C4" w14:textId="77777777" w:rsidR="00073577" w:rsidRPr="00073577" w:rsidRDefault="00073577" w:rsidP="00073577">
      <w:pPr>
        <w:spacing w:before="0" w:after="0"/>
        <w:rPr>
          <w:ins w:id="4498" w:author="Abhishek Deep Nigam" w:date="2015-10-26T01:01:00Z"/>
          <w:rFonts w:ascii="Courier New" w:hAnsi="Courier New" w:cs="Courier New"/>
          <w:sz w:val="16"/>
          <w:szCs w:val="16"/>
          <w:rPrChange w:id="4499" w:author="Abhishek Deep Nigam" w:date="2015-10-26T01:01:00Z">
            <w:rPr>
              <w:ins w:id="4500" w:author="Abhishek Deep Nigam" w:date="2015-10-26T01:01:00Z"/>
              <w:rFonts w:ascii="Courier New" w:hAnsi="Courier New" w:cs="Courier New"/>
            </w:rPr>
          </w:rPrChange>
        </w:rPr>
      </w:pPr>
      <w:ins w:id="4501" w:author="Abhishek Deep Nigam" w:date="2015-10-26T01:01:00Z">
        <w:r w:rsidRPr="00073577">
          <w:rPr>
            <w:rFonts w:ascii="Courier New" w:hAnsi="Courier New" w:cs="Courier New"/>
            <w:sz w:val="16"/>
            <w:szCs w:val="16"/>
            <w:rPrChange w:id="4502" w:author="Abhishek Deep Nigam" w:date="2015-10-26T01:01:00Z">
              <w:rPr>
                <w:rFonts w:ascii="Courier New" w:hAnsi="Courier New" w:cs="Courier New"/>
              </w:rPr>
            </w:rPrChange>
          </w:rPr>
          <w:t>[5]-&gt;SOY(Found result: HSIOIWNYS)</w:t>
        </w:r>
      </w:ins>
    </w:p>
    <w:p w14:paraId="4C771F8E" w14:textId="77777777" w:rsidR="00073577" w:rsidRPr="00073577" w:rsidRDefault="00073577" w:rsidP="00073577">
      <w:pPr>
        <w:spacing w:before="0" w:after="0"/>
        <w:rPr>
          <w:ins w:id="4503" w:author="Abhishek Deep Nigam" w:date="2015-10-26T01:01:00Z"/>
          <w:rFonts w:ascii="Courier New" w:hAnsi="Courier New" w:cs="Courier New"/>
          <w:sz w:val="16"/>
          <w:szCs w:val="16"/>
          <w:rPrChange w:id="4504" w:author="Abhishek Deep Nigam" w:date="2015-10-26T01:01:00Z">
            <w:rPr>
              <w:ins w:id="4505" w:author="Abhishek Deep Nigam" w:date="2015-10-26T01:01:00Z"/>
              <w:rFonts w:ascii="Courier New" w:hAnsi="Courier New" w:cs="Courier New"/>
            </w:rPr>
          </w:rPrChange>
        </w:rPr>
      </w:pPr>
      <w:ins w:id="4506" w:author="Abhishek Deep Nigam" w:date="2015-10-26T01:01:00Z">
        <w:r w:rsidRPr="00073577">
          <w:rPr>
            <w:rFonts w:ascii="Courier New" w:hAnsi="Courier New" w:cs="Courier New"/>
            <w:sz w:val="16"/>
            <w:szCs w:val="16"/>
            <w:rPrChange w:id="4507" w:author="Abhishek Deep Nigam" w:date="2015-10-26T01:01:00Z">
              <w:rPr>
                <w:rFonts w:ascii="Courier New" w:hAnsi="Courier New" w:cs="Courier New"/>
              </w:rPr>
            </w:rPrChange>
          </w:rPr>
          <w:t>[3]-&gt;HUH(Backtracking)</w:t>
        </w:r>
      </w:ins>
    </w:p>
    <w:p w14:paraId="110266D4" w14:textId="77777777" w:rsidR="00073577" w:rsidRPr="00073577" w:rsidRDefault="00073577" w:rsidP="00073577">
      <w:pPr>
        <w:spacing w:before="0" w:after="0"/>
        <w:rPr>
          <w:ins w:id="4508" w:author="Abhishek Deep Nigam" w:date="2015-10-26T01:01:00Z"/>
          <w:rFonts w:ascii="Courier New" w:hAnsi="Courier New" w:cs="Courier New"/>
          <w:sz w:val="16"/>
          <w:szCs w:val="16"/>
          <w:rPrChange w:id="4509" w:author="Abhishek Deep Nigam" w:date="2015-10-26T01:01:00Z">
            <w:rPr>
              <w:ins w:id="4510" w:author="Abhishek Deep Nigam" w:date="2015-10-26T01:01:00Z"/>
              <w:rFonts w:ascii="Courier New" w:hAnsi="Courier New" w:cs="Courier New"/>
            </w:rPr>
          </w:rPrChange>
        </w:rPr>
      </w:pPr>
      <w:ins w:id="4511" w:author="Abhishek Deep Nigam" w:date="2015-10-26T01:01:00Z">
        <w:r w:rsidRPr="00073577">
          <w:rPr>
            <w:rFonts w:ascii="Courier New" w:hAnsi="Courier New" w:cs="Courier New"/>
            <w:sz w:val="16"/>
            <w:szCs w:val="16"/>
            <w:rPrChange w:id="4512" w:author="Abhishek Deep Nigam" w:date="2015-10-26T01:01:00Z">
              <w:rPr>
                <w:rFonts w:ascii="Courier New" w:hAnsi="Courier New" w:cs="Courier New"/>
              </w:rPr>
            </w:rPrChange>
          </w:rPr>
          <w:t>[3]-&gt;HUM(Backtracking)</w:t>
        </w:r>
      </w:ins>
    </w:p>
    <w:p w14:paraId="242F8E23" w14:textId="77777777" w:rsidR="00073577" w:rsidRPr="00073577" w:rsidRDefault="00073577" w:rsidP="00073577">
      <w:pPr>
        <w:spacing w:before="0" w:after="0"/>
        <w:rPr>
          <w:ins w:id="4513" w:author="Abhishek Deep Nigam" w:date="2015-10-26T01:01:00Z"/>
          <w:rFonts w:ascii="Courier New" w:hAnsi="Courier New" w:cs="Courier New"/>
          <w:sz w:val="16"/>
          <w:szCs w:val="16"/>
          <w:rPrChange w:id="4514" w:author="Abhishek Deep Nigam" w:date="2015-10-26T01:01:00Z">
            <w:rPr>
              <w:ins w:id="4515" w:author="Abhishek Deep Nigam" w:date="2015-10-26T01:01:00Z"/>
              <w:rFonts w:ascii="Courier New" w:hAnsi="Courier New" w:cs="Courier New"/>
            </w:rPr>
          </w:rPrChange>
        </w:rPr>
      </w:pPr>
      <w:ins w:id="4516" w:author="Abhishek Deep Nigam" w:date="2015-10-26T01:01:00Z">
        <w:r w:rsidRPr="00073577">
          <w:rPr>
            <w:rFonts w:ascii="Courier New" w:hAnsi="Courier New" w:cs="Courier New"/>
            <w:sz w:val="16"/>
            <w:szCs w:val="16"/>
            <w:rPrChange w:id="4517" w:author="Abhishek Deep Nigam" w:date="2015-10-26T01:01:00Z">
              <w:rPr>
                <w:rFonts w:ascii="Courier New" w:hAnsi="Courier New" w:cs="Courier New"/>
              </w:rPr>
            </w:rPrChange>
          </w:rPr>
          <w:t>[0]-&gt;HIM[1]-&gt;MOM(Backtracking)</w:t>
        </w:r>
      </w:ins>
    </w:p>
    <w:p w14:paraId="4F6C9441" w14:textId="77777777" w:rsidR="00073577" w:rsidRPr="00073577" w:rsidRDefault="00073577" w:rsidP="00073577">
      <w:pPr>
        <w:spacing w:before="0" w:after="0"/>
        <w:rPr>
          <w:ins w:id="4518" w:author="Abhishek Deep Nigam" w:date="2015-10-26T01:01:00Z"/>
          <w:rFonts w:ascii="Courier New" w:hAnsi="Courier New" w:cs="Courier New"/>
          <w:sz w:val="16"/>
          <w:szCs w:val="16"/>
          <w:rPrChange w:id="4519" w:author="Abhishek Deep Nigam" w:date="2015-10-26T01:01:00Z">
            <w:rPr>
              <w:ins w:id="4520" w:author="Abhishek Deep Nigam" w:date="2015-10-26T01:01:00Z"/>
              <w:rFonts w:ascii="Courier New" w:hAnsi="Courier New" w:cs="Courier New"/>
            </w:rPr>
          </w:rPrChange>
        </w:rPr>
      </w:pPr>
      <w:ins w:id="4521" w:author="Abhishek Deep Nigam" w:date="2015-10-26T01:01:00Z">
        <w:r w:rsidRPr="00073577">
          <w:rPr>
            <w:rFonts w:ascii="Courier New" w:hAnsi="Courier New" w:cs="Courier New"/>
            <w:sz w:val="16"/>
            <w:szCs w:val="16"/>
            <w:rPrChange w:id="4522" w:author="Abhishek Deep Nigam" w:date="2015-10-26T01:01:00Z">
              <w:rPr>
                <w:rFonts w:ascii="Courier New" w:hAnsi="Courier New" w:cs="Courier New"/>
              </w:rPr>
            </w:rPrChange>
          </w:rPr>
          <w:t>[0]-&gt;ITS[1]-&gt;SIS[2]-&gt;SIN[3]-&gt;ICK(Backtracking)</w:t>
        </w:r>
      </w:ins>
    </w:p>
    <w:p w14:paraId="13805CA7" w14:textId="77777777" w:rsidR="00073577" w:rsidRPr="00073577" w:rsidRDefault="00073577" w:rsidP="00073577">
      <w:pPr>
        <w:spacing w:before="0" w:after="0"/>
        <w:rPr>
          <w:ins w:id="4523" w:author="Abhishek Deep Nigam" w:date="2015-10-26T01:01:00Z"/>
          <w:rFonts w:ascii="Courier New" w:hAnsi="Courier New" w:cs="Courier New"/>
          <w:sz w:val="16"/>
          <w:szCs w:val="16"/>
          <w:rPrChange w:id="4524" w:author="Abhishek Deep Nigam" w:date="2015-10-26T01:01:00Z">
            <w:rPr>
              <w:ins w:id="4525" w:author="Abhishek Deep Nigam" w:date="2015-10-26T01:01:00Z"/>
              <w:rFonts w:ascii="Courier New" w:hAnsi="Courier New" w:cs="Courier New"/>
            </w:rPr>
          </w:rPrChange>
        </w:rPr>
      </w:pPr>
      <w:ins w:id="4526" w:author="Abhishek Deep Nigam" w:date="2015-10-26T01:01:00Z">
        <w:r w:rsidRPr="00073577">
          <w:rPr>
            <w:rFonts w:ascii="Courier New" w:hAnsi="Courier New" w:cs="Courier New"/>
            <w:sz w:val="16"/>
            <w:szCs w:val="16"/>
            <w:rPrChange w:id="4527" w:author="Abhishek Deep Nigam" w:date="2015-10-26T01:01:00Z">
              <w:rPr>
                <w:rFonts w:ascii="Courier New" w:hAnsi="Courier New" w:cs="Courier New"/>
              </w:rPr>
            </w:rPrChange>
          </w:rPr>
          <w:t>[0]-&gt;ONE[1]-&gt;EVE(Backtracking)</w:t>
        </w:r>
      </w:ins>
    </w:p>
    <w:p w14:paraId="3E6F40BE" w14:textId="77777777" w:rsidR="00073577" w:rsidRPr="00073577" w:rsidRDefault="00073577" w:rsidP="00073577">
      <w:pPr>
        <w:spacing w:before="0" w:after="0"/>
        <w:rPr>
          <w:ins w:id="4528" w:author="Abhishek Deep Nigam" w:date="2015-10-26T01:01:00Z"/>
          <w:rFonts w:ascii="Courier New" w:hAnsi="Courier New" w:cs="Courier New"/>
          <w:sz w:val="16"/>
          <w:szCs w:val="16"/>
          <w:rPrChange w:id="4529" w:author="Abhishek Deep Nigam" w:date="2015-10-26T01:01:00Z">
            <w:rPr>
              <w:ins w:id="4530" w:author="Abhishek Deep Nigam" w:date="2015-10-26T01:01:00Z"/>
              <w:rFonts w:ascii="Courier New" w:hAnsi="Courier New" w:cs="Courier New"/>
            </w:rPr>
          </w:rPrChange>
        </w:rPr>
      </w:pPr>
      <w:ins w:id="4531" w:author="Abhishek Deep Nigam" w:date="2015-10-26T01:01:00Z">
        <w:r w:rsidRPr="00073577">
          <w:rPr>
            <w:rFonts w:ascii="Courier New" w:hAnsi="Courier New" w:cs="Courier New"/>
            <w:sz w:val="16"/>
            <w:szCs w:val="16"/>
            <w:rPrChange w:id="4532" w:author="Abhishek Deep Nigam" w:date="2015-10-26T01:01:00Z">
              <w:rPr>
                <w:rFonts w:ascii="Courier New" w:hAnsi="Courier New" w:cs="Courier New"/>
              </w:rPr>
            </w:rPrChange>
          </w:rPr>
          <w:t>[1]-&gt;EWE(Backtracking)</w:t>
        </w:r>
      </w:ins>
    </w:p>
    <w:p w14:paraId="4D139D34" w14:textId="77777777" w:rsidR="00073577" w:rsidRPr="00073577" w:rsidRDefault="00073577" w:rsidP="00073577">
      <w:pPr>
        <w:spacing w:before="0" w:after="0"/>
        <w:rPr>
          <w:ins w:id="4533" w:author="Abhishek Deep Nigam" w:date="2015-10-26T01:01:00Z"/>
          <w:rFonts w:ascii="Courier New" w:hAnsi="Courier New" w:cs="Courier New"/>
          <w:sz w:val="16"/>
          <w:szCs w:val="16"/>
          <w:rPrChange w:id="4534" w:author="Abhishek Deep Nigam" w:date="2015-10-26T01:01:00Z">
            <w:rPr>
              <w:ins w:id="4535" w:author="Abhishek Deep Nigam" w:date="2015-10-26T01:01:00Z"/>
              <w:rFonts w:ascii="Courier New" w:hAnsi="Courier New" w:cs="Courier New"/>
            </w:rPr>
          </w:rPrChange>
        </w:rPr>
      </w:pPr>
      <w:ins w:id="4536" w:author="Abhishek Deep Nigam" w:date="2015-10-26T01:01:00Z">
        <w:r w:rsidRPr="00073577">
          <w:rPr>
            <w:rFonts w:ascii="Courier New" w:hAnsi="Courier New" w:cs="Courier New"/>
            <w:sz w:val="16"/>
            <w:szCs w:val="16"/>
            <w:rPrChange w:id="4537" w:author="Abhishek Deep Nigam" w:date="2015-10-26T01:01:00Z">
              <w:rPr>
                <w:rFonts w:ascii="Courier New" w:hAnsi="Courier New" w:cs="Courier New"/>
              </w:rPr>
            </w:rPrChange>
          </w:rPr>
          <w:t>[1]-&gt;EYE(Backtracking)</w:t>
        </w:r>
      </w:ins>
    </w:p>
    <w:p w14:paraId="0482A81D" w14:textId="77777777" w:rsidR="00073577" w:rsidRPr="00073577" w:rsidRDefault="00073577" w:rsidP="00073577">
      <w:pPr>
        <w:spacing w:before="0" w:after="0"/>
        <w:rPr>
          <w:ins w:id="4538" w:author="Abhishek Deep Nigam" w:date="2015-10-26T01:01:00Z"/>
          <w:rFonts w:ascii="Courier New" w:hAnsi="Courier New" w:cs="Courier New"/>
          <w:sz w:val="16"/>
          <w:szCs w:val="16"/>
          <w:rPrChange w:id="4539" w:author="Abhishek Deep Nigam" w:date="2015-10-26T01:01:00Z">
            <w:rPr>
              <w:ins w:id="4540" w:author="Abhishek Deep Nigam" w:date="2015-10-26T01:01:00Z"/>
              <w:rFonts w:ascii="Courier New" w:hAnsi="Courier New" w:cs="Courier New"/>
            </w:rPr>
          </w:rPrChange>
        </w:rPr>
      </w:pPr>
      <w:ins w:id="4541" w:author="Abhishek Deep Nigam" w:date="2015-10-26T01:01:00Z">
        <w:r w:rsidRPr="00073577">
          <w:rPr>
            <w:rFonts w:ascii="Courier New" w:hAnsi="Courier New" w:cs="Courier New"/>
            <w:sz w:val="16"/>
            <w:szCs w:val="16"/>
            <w:rPrChange w:id="4542" w:author="Abhishek Deep Nigam" w:date="2015-10-26T01:01:00Z">
              <w:rPr>
                <w:rFonts w:ascii="Courier New" w:hAnsi="Courier New" w:cs="Courier New"/>
              </w:rPr>
            </w:rPrChange>
          </w:rPr>
          <w:t>[0]-&gt;OUR(Backtracking)</w:t>
        </w:r>
      </w:ins>
    </w:p>
    <w:p w14:paraId="23781A4F" w14:textId="77777777" w:rsidR="00073577" w:rsidRPr="00073577" w:rsidRDefault="00073577" w:rsidP="00073577">
      <w:pPr>
        <w:spacing w:before="0" w:after="0"/>
        <w:rPr>
          <w:ins w:id="4543" w:author="Abhishek Deep Nigam" w:date="2015-10-26T01:01:00Z"/>
          <w:rFonts w:ascii="Courier New" w:hAnsi="Courier New" w:cs="Courier New"/>
          <w:sz w:val="16"/>
          <w:szCs w:val="16"/>
          <w:rPrChange w:id="4544" w:author="Abhishek Deep Nigam" w:date="2015-10-26T01:01:00Z">
            <w:rPr>
              <w:ins w:id="4545" w:author="Abhishek Deep Nigam" w:date="2015-10-26T01:01:00Z"/>
              <w:rFonts w:ascii="Courier New" w:hAnsi="Courier New" w:cs="Courier New"/>
            </w:rPr>
          </w:rPrChange>
        </w:rPr>
      </w:pPr>
      <w:ins w:id="4546" w:author="Abhishek Deep Nigam" w:date="2015-10-26T01:01:00Z">
        <w:r w:rsidRPr="00073577">
          <w:rPr>
            <w:rFonts w:ascii="Courier New" w:hAnsi="Courier New" w:cs="Courier New"/>
            <w:sz w:val="16"/>
            <w:szCs w:val="16"/>
            <w:rPrChange w:id="4547" w:author="Abhishek Deep Nigam" w:date="2015-10-26T01:01:00Z">
              <w:rPr>
                <w:rFonts w:ascii="Courier New" w:hAnsi="Courier New" w:cs="Courier New"/>
              </w:rPr>
            </w:rPrChange>
          </w:rPr>
          <w:t>[0]-&gt;SHE[1]-&gt;EVE(Backtracking)</w:t>
        </w:r>
      </w:ins>
    </w:p>
    <w:p w14:paraId="5195FDE6" w14:textId="77777777" w:rsidR="00073577" w:rsidRPr="00073577" w:rsidRDefault="00073577" w:rsidP="00073577">
      <w:pPr>
        <w:spacing w:before="0" w:after="0"/>
        <w:rPr>
          <w:ins w:id="4548" w:author="Abhishek Deep Nigam" w:date="2015-10-26T01:01:00Z"/>
          <w:rFonts w:ascii="Courier New" w:hAnsi="Courier New" w:cs="Courier New"/>
          <w:sz w:val="16"/>
          <w:szCs w:val="16"/>
          <w:rPrChange w:id="4549" w:author="Abhishek Deep Nigam" w:date="2015-10-26T01:01:00Z">
            <w:rPr>
              <w:ins w:id="4550" w:author="Abhishek Deep Nigam" w:date="2015-10-26T01:01:00Z"/>
              <w:rFonts w:ascii="Courier New" w:hAnsi="Courier New" w:cs="Courier New"/>
            </w:rPr>
          </w:rPrChange>
        </w:rPr>
      </w:pPr>
      <w:ins w:id="4551" w:author="Abhishek Deep Nigam" w:date="2015-10-26T01:01:00Z">
        <w:r w:rsidRPr="00073577">
          <w:rPr>
            <w:rFonts w:ascii="Courier New" w:hAnsi="Courier New" w:cs="Courier New"/>
            <w:sz w:val="16"/>
            <w:szCs w:val="16"/>
            <w:rPrChange w:id="4552" w:author="Abhishek Deep Nigam" w:date="2015-10-26T01:01:00Z">
              <w:rPr>
                <w:rFonts w:ascii="Courier New" w:hAnsi="Courier New" w:cs="Courier New"/>
              </w:rPr>
            </w:rPrChange>
          </w:rPr>
          <w:t>[1]-&gt;EWE(Backtracking)</w:t>
        </w:r>
      </w:ins>
    </w:p>
    <w:p w14:paraId="023A390D" w14:textId="77777777" w:rsidR="00073577" w:rsidRPr="00073577" w:rsidRDefault="00073577" w:rsidP="00073577">
      <w:pPr>
        <w:spacing w:before="0" w:after="0"/>
        <w:rPr>
          <w:ins w:id="4553" w:author="Abhishek Deep Nigam" w:date="2015-10-26T01:01:00Z"/>
          <w:rFonts w:ascii="Courier New" w:hAnsi="Courier New" w:cs="Courier New"/>
          <w:sz w:val="16"/>
          <w:szCs w:val="16"/>
          <w:rPrChange w:id="4554" w:author="Abhishek Deep Nigam" w:date="2015-10-26T01:01:00Z">
            <w:rPr>
              <w:ins w:id="4555" w:author="Abhishek Deep Nigam" w:date="2015-10-26T01:01:00Z"/>
              <w:rFonts w:ascii="Courier New" w:hAnsi="Courier New" w:cs="Courier New"/>
            </w:rPr>
          </w:rPrChange>
        </w:rPr>
      </w:pPr>
      <w:ins w:id="4556" w:author="Abhishek Deep Nigam" w:date="2015-10-26T01:01:00Z">
        <w:r w:rsidRPr="00073577">
          <w:rPr>
            <w:rFonts w:ascii="Courier New" w:hAnsi="Courier New" w:cs="Courier New"/>
            <w:sz w:val="16"/>
            <w:szCs w:val="16"/>
            <w:rPrChange w:id="4557" w:author="Abhishek Deep Nigam" w:date="2015-10-26T01:01:00Z">
              <w:rPr>
                <w:rFonts w:ascii="Courier New" w:hAnsi="Courier New" w:cs="Courier New"/>
              </w:rPr>
            </w:rPrChange>
          </w:rPr>
          <w:t>[1]-&gt;EYE(Backtracking)</w:t>
        </w:r>
      </w:ins>
    </w:p>
    <w:p w14:paraId="0EAB48B2" w14:textId="77777777" w:rsidR="00073577" w:rsidRPr="00073577" w:rsidRDefault="00073577" w:rsidP="00073577">
      <w:pPr>
        <w:spacing w:before="0" w:after="0"/>
        <w:rPr>
          <w:ins w:id="4558" w:author="Abhishek Deep Nigam" w:date="2015-10-26T01:01:00Z"/>
          <w:rFonts w:ascii="Courier New" w:hAnsi="Courier New" w:cs="Courier New"/>
          <w:sz w:val="16"/>
          <w:szCs w:val="16"/>
          <w:rPrChange w:id="4559" w:author="Abhishek Deep Nigam" w:date="2015-10-26T01:01:00Z">
            <w:rPr>
              <w:ins w:id="4560" w:author="Abhishek Deep Nigam" w:date="2015-10-26T01:01:00Z"/>
              <w:rFonts w:ascii="Courier New" w:hAnsi="Courier New" w:cs="Courier New"/>
            </w:rPr>
          </w:rPrChange>
        </w:rPr>
      </w:pPr>
      <w:ins w:id="4561" w:author="Abhishek Deep Nigam" w:date="2015-10-26T01:01:00Z">
        <w:r w:rsidRPr="00073577">
          <w:rPr>
            <w:rFonts w:ascii="Courier New" w:hAnsi="Courier New" w:cs="Courier New"/>
            <w:sz w:val="16"/>
            <w:szCs w:val="16"/>
            <w:rPrChange w:id="4562" w:author="Abhishek Deep Nigam" w:date="2015-10-26T01:01:00Z">
              <w:rPr>
                <w:rFonts w:ascii="Courier New" w:hAnsi="Courier New" w:cs="Courier New"/>
              </w:rPr>
            </w:rPrChange>
          </w:rPr>
          <w:t>[0]-&gt;WHO(Backtracking)</w:t>
        </w:r>
      </w:ins>
    </w:p>
    <w:p w14:paraId="5C108525" w14:textId="77777777" w:rsidR="00073577" w:rsidRPr="00073577" w:rsidRDefault="00073577" w:rsidP="00073577">
      <w:pPr>
        <w:spacing w:before="0" w:after="0"/>
        <w:rPr>
          <w:ins w:id="4563" w:author="Abhishek Deep Nigam" w:date="2015-10-26T01:01:00Z"/>
          <w:rFonts w:ascii="Courier New" w:hAnsi="Courier New" w:cs="Courier New"/>
          <w:sz w:val="16"/>
          <w:szCs w:val="16"/>
          <w:rPrChange w:id="4564" w:author="Abhishek Deep Nigam" w:date="2015-10-26T01:01:00Z">
            <w:rPr>
              <w:ins w:id="4565" w:author="Abhishek Deep Nigam" w:date="2015-10-26T01:01:00Z"/>
              <w:rFonts w:ascii="Courier New" w:hAnsi="Courier New" w:cs="Courier New"/>
            </w:rPr>
          </w:rPrChange>
        </w:rPr>
      </w:pPr>
      <w:ins w:id="4566" w:author="Abhishek Deep Nigam" w:date="2015-10-26T01:01:00Z">
        <w:r w:rsidRPr="00073577">
          <w:rPr>
            <w:rFonts w:ascii="Courier New" w:hAnsi="Courier New" w:cs="Courier New"/>
            <w:sz w:val="16"/>
            <w:szCs w:val="16"/>
            <w:rPrChange w:id="4567" w:author="Abhishek Deep Nigam" w:date="2015-10-26T01:01:00Z">
              <w:rPr>
                <w:rFonts w:ascii="Courier New" w:hAnsi="Courier New" w:cs="Courier New"/>
              </w:rPr>
            </w:rPrChange>
          </w:rPr>
          <w:t>[0]-&gt;YOU(Backtracking)</w:t>
        </w:r>
      </w:ins>
    </w:p>
    <w:p w14:paraId="00D0BAEE" w14:textId="77777777" w:rsidR="00073577" w:rsidRPr="00073577" w:rsidRDefault="00073577" w:rsidP="00073577">
      <w:pPr>
        <w:spacing w:before="0" w:after="0"/>
        <w:rPr>
          <w:ins w:id="4568" w:author="Abhishek Deep Nigam" w:date="2015-10-26T01:01:00Z"/>
          <w:rFonts w:ascii="Courier New" w:hAnsi="Courier New" w:cs="Courier New"/>
          <w:sz w:val="16"/>
          <w:szCs w:val="16"/>
          <w:rPrChange w:id="4569" w:author="Abhishek Deep Nigam" w:date="2015-10-26T01:01:00Z">
            <w:rPr>
              <w:ins w:id="4570" w:author="Abhishek Deep Nigam" w:date="2015-10-26T01:01:00Z"/>
              <w:rFonts w:ascii="Courier New" w:hAnsi="Courier New" w:cs="Courier New"/>
            </w:rPr>
          </w:rPrChange>
        </w:rPr>
      </w:pPr>
      <w:ins w:id="4571" w:author="Abhishek Deep Nigam" w:date="2015-10-26T01:01:00Z">
        <w:r w:rsidRPr="00073577">
          <w:rPr>
            <w:rFonts w:ascii="Courier New" w:hAnsi="Courier New" w:cs="Courier New"/>
            <w:sz w:val="16"/>
            <w:szCs w:val="16"/>
            <w:rPrChange w:id="4572" w:author="Abhishek Deep Nigam" w:date="2015-10-26T01:01:00Z">
              <w:rPr>
                <w:rFonts w:ascii="Courier New" w:hAnsi="Courier New" w:cs="Courier New"/>
              </w:rPr>
            </w:rPrChange>
          </w:rPr>
          <w:t>Search Iterations: 39</w:t>
        </w:r>
      </w:ins>
    </w:p>
    <w:p w14:paraId="629FF1CF" w14:textId="77777777" w:rsidR="00073577" w:rsidRPr="00073577" w:rsidRDefault="00073577" w:rsidP="00073577">
      <w:pPr>
        <w:spacing w:before="0" w:after="0"/>
        <w:rPr>
          <w:ins w:id="4573" w:author="Abhishek Deep Nigam" w:date="2015-10-26T01:01:00Z"/>
          <w:rFonts w:ascii="Courier New" w:hAnsi="Courier New" w:cs="Courier New"/>
          <w:sz w:val="16"/>
          <w:szCs w:val="16"/>
          <w:rPrChange w:id="4574" w:author="Abhishek Deep Nigam" w:date="2015-10-26T01:01:00Z">
            <w:rPr>
              <w:ins w:id="4575" w:author="Abhishek Deep Nigam" w:date="2015-10-26T01:01:00Z"/>
              <w:rFonts w:ascii="Courier New" w:hAnsi="Courier New" w:cs="Courier New"/>
            </w:rPr>
          </w:rPrChange>
        </w:rPr>
      </w:pPr>
    </w:p>
    <w:p w14:paraId="2D0C78A1" w14:textId="77777777" w:rsidR="00073577" w:rsidRPr="00073577" w:rsidRDefault="00073577" w:rsidP="00073577">
      <w:pPr>
        <w:spacing w:before="0" w:after="0"/>
        <w:rPr>
          <w:ins w:id="4576" w:author="Abhishek Deep Nigam" w:date="2015-10-26T01:01:00Z"/>
          <w:rFonts w:ascii="Courier New" w:hAnsi="Courier New" w:cs="Courier New"/>
          <w:sz w:val="16"/>
          <w:szCs w:val="16"/>
          <w:rPrChange w:id="4577" w:author="Abhishek Deep Nigam" w:date="2015-10-26T01:01:00Z">
            <w:rPr>
              <w:ins w:id="4578" w:author="Abhishek Deep Nigam" w:date="2015-10-26T01:01:00Z"/>
              <w:rFonts w:ascii="Courier New" w:hAnsi="Courier New" w:cs="Courier New"/>
            </w:rPr>
          </w:rPrChange>
        </w:rPr>
      </w:pPr>
      <w:ins w:id="4579" w:author="Abhishek Deep Nigam" w:date="2015-10-26T01:01:00Z">
        <w:r w:rsidRPr="00073577">
          <w:rPr>
            <w:rFonts w:ascii="Courier New" w:hAnsi="Courier New" w:cs="Courier New"/>
            <w:sz w:val="16"/>
            <w:szCs w:val="16"/>
            <w:rPrChange w:id="4580" w:author="Abhishek Deep Nigam" w:date="2015-10-26T01:01:00Z">
              <w:rPr>
                <w:rFonts w:ascii="Courier New" w:hAnsi="Courier New" w:cs="Courier New"/>
              </w:rPr>
            </w:rPrChange>
          </w:rPr>
          <w:t>Puzzle 2 - Letter</w:t>
        </w:r>
      </w:ins>
    </w:p>
    <w:p w14:paraId="527C830B" w14:textId="77777777" w:rsidR="00073577" w:rsidRPr="00073577" w:rsidRDefault="00073577" w:rsidP="00073577">
      <w:pPr>
        <w:spacing w:before="0" w:after="0"/>
        <w:rPr>
          <w:ins w:id="4581" w:author="Abhishek Deep Nigam" w:date="2015-10-26T01:01:00Z"/>
          <w:rFonts w:ascii="Courier New" w:hAnsi="Courier New" w:cs="Courier New"/>
          <w:sz w:val="16"/>
          <w:szCs w:val="16"/>
          <w:rPrChange w:id="4582" w:author="Abhishek Deep Nigam" w:date="2015-10-26T01:01:00Z">
            <w:rPr>
              <w:ins w:id="4583" w:author="Abhishek Deep Nigam" w:date="2015-10-26T01:01:00Z"/>
              <w:rFonts w:ascii="Courier New" w:hAnsi="Courier New" w:cs="Courier New"/>
            </w:rPr>
          </w:rPrChange>
        </w:rPr>
      </w:pPr>
    </w:p>
    <w:p w14:paraId="0DBC0C93" w14:textId="77777777" w:rsidR="00073577" w:rsidRPr="00073577" w:rsidRDefault="00073577" w:rsidP="00073577">
      <w:pPr>
        <w:spacing w:before="0" w:after="0"/>
        <w:rPr>
          <w:ins w:id="4584" w:author="Abhishek Deep Nigam" w:date="2015-10-26T01:01:00Z"/>
          <w:rFonts w:ascii="Courier New" w:hAnsi="Courier New" w:cs="Courier New"/>
          <w:sz w:val="16"/>
          <w:szCs w:val="16"/>
          <w:rPrChange w:id="4585" w:author="Abhishek Deep Nigam" w:date="2015-10-26T01:01:00Z">
            <w:rPr>
              <w:ins w:id="4586" w:author="Abhishek Deep Nigam" w:date="2015-10-26T01:01:00Z"/>
              <w:rFonts w:ascii="Courier New" w:hAnsi="Courier New" w:cs="Courier New"/>
            </w:rPr>
          </w:rPrChange>
        </w:rPr>
      </w:pPr>
      <w:ins w:id="4587" w:author="Abhishek Deep Nigam" w:date="2015-10-26T01:01:00Z">
        <w:r w:rsidRPr="00073577">
          <w:rPr>
            <w:rFonts w:ascii="Courier New" w:hAnsi="Courier New" w:cs="Courier New"/>
            <w:sz w:val="16"/>
            <w:szCs w:val="16"/>
            <w:rPrChange w:id="4588" w:author="Abhishek Deep Nigam" w:date="2015-10-26T01:01:00Z">
              <w:rPr>
                <w:rFonts w:ascii="Courier New" w:hAnsi="Courier New" w:cs="Courier New"/>
              </w:rPr>
            </w:rPrChange>
          </w:rPr>
          <w:t>Searching in order of indicies in the solution array [0] ... [8]</w:t>
        </w:r>
      </w:ins>
    </w:p>
    <w:p w14:paraId="023B1323" w14:textId="77777777" w:rsidR="00073577" w:rsidRPr="00073577" w:rsidRDefault="00073577" w:rsidP="00073577">
      <w:pPr>
        <w:spacing w:before="0" w:after="0"/>
        <w:rPr>
          <w:ins w:id="4589" w:author="Abhishek Deep Nigam" w:date="2015-10-26T01:01:00Z"/>
          <w:rFonts w:ascii="Courier New" w:hAnsi="Courier New" w:cs="Courier New"/>
          <w:sz w:val="16"/>
          <w:szCs w:val="16"/>
          <w:rPrChange w:id="4590" w:author="Abhishek Deep Nigam" w:date="2015-10-26T01:01:00Z">
            <w:rPr>
              <w:ins w:id="4591" w:author="Abhishek Deep Nigam" w:date="2015-10-26T01:01:00Z"/>
              <w:rFonts w:ascii="Courier New" w:hAnsi="Courier New" w:cs="Courier New"/>
            </w:rPr>
          </w:rPrChange>
        </w:rPr>
      </w:pPr>
      <w:ins w:id="4592" w:author="Abhishek Deep Nigam" w:date="2015-10-26T01:01:00Z">
        <w:r w:rsidRPr="00073577">
          <w:rPr>
            <w:rFonts w:ascii="Courier New" w:hAnsi="Courier New" w:cs="Courier New"/>
            <w:sz w:val="16"/>
            <w:szCs w:val="16"/>
            <w:rPrChange w:id="4593" w:author="Abhishek Deep Nigam" w:date="2015-10-26T01:01:00Z">
              <w:rPr>
                <w:rFonts w:ascii="Courier New" w:hAnsi="Courier New" w:cs="Courier New"/>
              </w:rPr>
            </w:rPrChange>
          </w:rPr>
          <w:t>root[0]-&gt;A[1]-&gt;A[2]-&gt;N[3]-&gt;A[4]-&gt;A(Backtracking)</w:t>
        </w:r>
      </w:ins>
    </w:p>
    <w:p w14:paraId="2F59CDE1" w14:textId="77777777" w:rsidR="00073577" w:rsidRPr="00073577" w:rsidRDefault="00073577" w:rsidP="00073577">
      <w:pPr>
        <w:spacing w:before="0" w:after="0"/>
        <w:rPr>
          <w:ins w:id="4594" w:author="Abhishek Deep Nigam" w:date="2015-10-26T01:01:00Z"/>
          <w:rFonts w:ascii="Courier New" w:hAnsi="Courier New" w:cs="Courier New"/>
          <w:sz w:val="16"/>
          <w:szCs w:val="16"/>
          <w:rPrChange w:id="4595" w:author="Abhishek Deep Nigam" w:date="2015-10-26T01:01:00Z">
            <w:rPr>
              <w:ins w:id="4596" w:author="Abhishek Deep Nigam" w:date="2015-10-26T01:01:00Z"/>
              <w:rFonts w:ascii="Courier New" w:hAnsi="Courier New" w:cs="Courier New"/>
            </w:rPr>
          </w:rPrChange>
        </w:rPr>
      </w:pPr>
      <w:ins w:id="4597" w:author="Abhishek Deep Nigam" w:date="2015-10-26T01:01:00Z">
        <w:r w:rsidRPr="00073577">
          <w:rPr>
            <w:rFonts w:ascii="Courier New" w:hAnsi="Courier New" w:cs="Courier New"/>
            <w:sz w:val="16"/>
            <w:szCs w:val="16"/>
            <w:rPrChange w:id="4598" w:author="Abhishek Deep Nigam" w:date="2015-10-26T01:01:00Z">
              <w:rPr>
                <w:rFonts w:ascii="Courier New" w:hAnsi="Courier New" w:cs="Courier New"/>
              </w:rPr>
            </w:rPrChange>
          </w:rPr>
          <w:t>[3]-&gt;C[4]-&gt;A(Backtracking)</w:t>
        </w:r>
      </w:ins>
    </w:p>
    <w:p w14:paraId="233BF201" w14:textId="77777777" w:rsidR="00073577" w:rsidRPr="00073577" w:rsidRDefault="00073577" w:rsidP="00073577">
      <w:pPr>
        <w:spacing w:before="0" w:after="0"/>
        <w:rPr>
          <w:ins w:id="4599" w:author="Abhishek Deep Nigam" w:date="2015-10-26T01:01:00Z"/>
          <w:rFonts w:ascii="Courier New" w:hAnsi="Courier New" w:cs="Courier New"/>
          <w:sz w:val="16"/>
          <w:szCs w:val="16"/>
          <w:rPrChange w:id="4600" w:author="Abhishek Deep Nigam" w:date="2015-10-26T01:01:00Z">
            <w:rPr>
              <w:ins w:id="4601" w:author="Abhishek Deep Nigam" w:date="2015-10-26T01:01:00Z"/>
              <w:rFonts w:ascii="Courier New" w:hAnsi="Courier New" w:cs="Courier New"/>
            </w:rPr>
          </w:rPrChange>
        </w:rPr>
      </w:pPr>
      <w:ins w:id="4602" w:author="Abhishek Deep Nigam" w:date="2015-10-26T01:01:00Z">
        <w:r w:rsidRPr="00073577">
          <w:rPr>
            <w:rFonts w:ascii="Courier New" w:hAnsi="Courier New" w:cs="Courier New"/>
            <w:sz w:val="16"/>
            <w:szCs w:val="16"/>
            <w:rPrChange w:id="4603" w:author="Abhishek Deep Nigam" w:date="2015-10-26T01:01:00Z">
              <w:rPr>
                <w:rFonts w:ascii="Courier New" w:hAnsi="Courier New" w:cs="Courier New"/>
              </w:rPr>
            </w:rPrChange>
          </w:rPr>
          <w:t>[1]-&gt;D[2]-&gt;N[3]-&gt;A[4]-&gt;A(Backtracking)</w:t>
        </w:r>
      </w:ins>
    </w:p>
    <w:p w14:paraId="4DBFE2DC" w14:textId="77777777" w:rsidR="00073577" w:rsidRPr="00073577" w:rsidRDefault="00073577" w:rsidP="00073577">
      <w:pPr>
        <w:spacing w:before="0" w:after="0"/>
        <w:rPr>
          <w:ins w:id="4604" w:author="Abhishek Deep Nigam" w:date="2015-10-26T01:01:00Z"/>
          <w:rFonts w:ascii="Courier New" w:hAnsi="Courier New" w:cs="Courier New"/>
          <w:sz w:val="16"/>
          <w:szCs w:val="16"/>
          <w:rPrChange w:id="4605" w:author="Abhishek Deep Nigam" w:date="2015-10-26T01:01:00Z">
            <w:rPr>
              <w:ins w:id="4606" w:author="Abhishek Deep Nigam" w:date="2015-10-26T01:01:00Z"/>
              <w:rFonts w:ascii="Courier New" w:hAnsi="Courier New" w:cs="Courier New"/>
            </w:rPr>
          </w:rPrChange>
        </w:rPr>
      </w:pPr>
      <w:ins w:id="4607" w:author="Abhishek Deep Nigam" w:date="2015-10-26T01:01:00Z">
        <w:r w:rsidRPr="00073577">
          <w:rPr>
            <w:rFonts w:ascii="Courier New" w:hAnsi="Courier New" w:cs="Courier New"/>
            <w:sz w:val="16"/>
            <w:szCs w:val="16"/>
            <w:rPrChange w:id="4608" w:author="Abhishek Deep Nigam" w:date="2015-10-26T01:01:00Z">
              <w:rPr>
                <w:rFonts w:ascii="Courier New" w:hAnsi="Courier New" w:cs="Courier New"/>
              </w:rPr>
            </w:rPrChange>
          </w:rPr>
          <w:t>[3]-&gt;E[4]-&gt;A(Backtracking)</w:t>
        </w:r>
      </w:ins>
    </w:p>
    <w:p w14:paraId="556EEB3C" w14:textId="77777777" w:rsidR="00073577" w:rsidRPr="00073577" w:rsidRDefault="00073577" w:rsidP="00073577">
      <w:pPr>
        <w:spacing w:before="0" w:after="0"/>
        <w:rPr>
          <w:ins w:id="4609" w:author="Abhishek Deep Nigam" w:date="2015-10-26T01:01:00Z"/>
          <w:rFonts w:ascii="Courier New" w:hAnsi="Courier New" w:cs="Courier New"/>
          <w:sz w:val="16"/>
          <w:szCs w:val="16"/>
          <w:rPrChange w:id="4610" w:author="Abhishek Deep Nigam" w:date="2015-10-26T01:01:00Z">
            <w:rPr>
              <w:ins w:id="4611" w:author="Abhishek Deep Nigam" w:date="2015-10-26T01:01:00Z"/>
              <w:rFonts w:ascii="Courier New" w:hAnsi="Courier New" w:cs="Courier New"/>
            </w:rPr>
          </w:rPrChange>
        </w:rPr>
      </w:pPr>
      <w:ins w:id="4612" w:author="Abhishek Deep Nigam" w:date="2015-10-26T01:01:00Z">
        <w:r w:rsidRPr="00073577">
          <w:rPr>
            <w:rFonts w:ascii="Courier New" w:hAnsi="Courier New" w:cs="Courier New"/>
            <w:sz w:val="16"/>
            <w:szCs w:val="16"/>
            <w:rPrChange w:id="4613" w:author="Abhishek Deep Nigam" w:date="2015-10-26T01:01:00Z">
              <w:rPr>
                <w:rFonts w:ascii="Courier New" w:hAnsi="Courier New" w:cs="Courier New"/>
              </w:rPr>
            </w:rPrChange>
          </w:rPr>
          <w:t>[3]-&gt;Y[4]-&gt;A[5]-&gt;E[6]-&gt;G[7]-&gt;E(Backtracking)</w:t>
        </w:r>
      </w:ins>
    </w:p>
    <w:p w14:paraId="1B434A6B" w14:textId="77777777" w:rsidR="00073577" w:rsidRPr="00073577" w:rsidRDefault="00073577" w:rsidP="00073577">
      <w:pPr>
        <w:spacing w:before="0" w:after="0"/>
        <w:rPr>
          <w:ins w:id="4614" w:author="Abhishek Deep Nigam" w:date="2015-10-26T01:01:00Z"/>
          <w:rFonts w:ascii="Courier New" w:hAnsi="Courier New" w:cs="Courier New"/>
          <w:sz w:val="16"/>
          <w:szCs w:val="16"/>
          <w:rPrChange w:id="4615" w:author="Abhishek Deep Nigam" w:date="2015-10-26T01:01:00Z">
            <w:rPr>
              <w:ins w:id="4616" w:author="Abhishek Deep Nigam" w:date="2015-10-26T01:01:00Z"/>
              <w:rFonts w:ascii="Courier New" w:hAnsi="Courier New" w:cs="Courier New"/>
            </w:rPr>
          </w:rPrChange>
        </w:rPr>
      </w:pPr>
      <w:ins w:id="4617" w:author="Abhishek Deep Nigam" w:date="2015-10-26T01:01:00Z">
        <w:r w:rsidRPr="00073577">
          <w:rPr>
            <w:rFonts w:ascii="Courier New" w:hAnsi="Courier New" w:cs="Courier New"/>
            <w:sz w:val="16"/>
            <w:szCs w:val="16"/>
            <w:rPrChange w:id="4618" w:author="Abhishek Deep Nigam" w:date="2015-10-26T01:01:00Z">
              <w:rPr>
                <w:rFonts w:ascii="Courier New" w:hAnsi="Courier New" w:cs="Courier New"/>
              </w:rPr>
            </w:rPrChange>
          </w:rPr>
          <w:lastRenderedPageBreak/>
          <w:t>[1]-&gt;H[2]-&gt;N(Backtracking)</w:t>
        </w:r>
      </w:ins>
    </w:p>
    <w:p w14:paraId="7F8ABABE" w14:textId="77777777" w:rsidR="00073577" w:rsidRPr="00073577" w:rsidRDefault="00073577" w:rsidP="00073577">
      <w:pPr>
        <w:spacing w:before="0" w:after="0"/>
        <w:rPr>
          <w:ins w:id="4619" w:author="Abhishek Deep Nigam" w:date="2015-10-26T01:01:00Z"/>
          <w:rFonts w:ascii="Courier New" w:hAnsi="Courier New" w:cs="Courier New"/>
          <w:sz w:val="16"/>
          <w:szCs w:val="16"/>
          <w:rPrChange w:id="4620" w:author="Abhishek Deep Nigam" w:date="2015-10-26T01:01:00Z">
            <w:rPr>
              <w:ins w:id="4621" w:author="Abhishek Deep Nigam" w:date="2015-10-26T01:01:00Z"/>
              <w:rFonts w:ascii="Courier New" w:hAnsi="Courier New" w:cs="Courier New"/>
            </w:rPr>
          </w:rPrChange>
        </w:rPr>
      </w:pPr>
      <w:ins w:id="4622" w:author="Abhishek Deep Nigam" w:date="2015-10-26T01:01:00Z">
        <w:r w:rsidRPr="00073577">
          <w:rPr>
            <w:rFonts w:ascii="Courier New" w:hAnsi="Courier New" w:cs="Courier New"/>
            <w:sz w:val="16"/>
            <w:szCs w:val="16"/>
            <w:rPrChange w:id="4623" w:author="Abhishek Deep Nigam" w:date="2015-10-26T01:01:00Z">
              <w:rPr>
                <w:rFonts w:ascii="Courier New" w:hAnsi="Courier New" w:cs="Courier New"/>
              </w:rPr>
            </w:rPrChange>
          </w:rPr>
          <w:t>[1]-&gt;S[2]-&gt;N[3]-&gt;A[4]-&gt;I(Backtracking)</w:t>
        </w:r>
      </w:ins>
    </w:p>
    <w:p w14:paraId="082AFCFE" w14:textId="77777777" w:rsidR="00073577" w:rsidRPr="00073577" w:rsidRDefault="00073577" w:rsidP="00073577">
      <w:pPr>
        <w:spacing w:before="0" w:after="0"/>
        <w:rPr>
          <w:ins w:id="4624" w:author="Abhishek Deep Nigam" w:date="2015-10-26T01:01:00Z"/>
          <w:rFonts w:ascii="Courier New" w:hAnsi="Courier New" w:cs="Courier New"/>
          <w:sz w:val="16"/>
          <w:szCs w:val="16"/>
          <w:rPrChange w:id="4625" w:author="Abhishek Deep Nigam" w:date="2015-10-26T01:01:00Z">
            <w:rPr>
              <w:ins w:id="4626" w:author="Abhishek Deep Nigam" w:date="2015-10-26T01:01:00Z"/>
              <w:rFonts w:ascii="Courier New" w:hAnsi="Courier New" w:cs="Courier New"/>
            </w:rPr>
          </w:rPrChange>
        </w:rPr>
      </w:pPr>
      <w:ins w:id="4627" w:author="Abhishek Deep Nigam" w:date="2015-10-26T01:01:00Z">
        <w:r w:rsidRPr="00073577">
          <w:rPr>
            <w:rFonts w:ascii="Courier New" w:hAnsi="Courier New" w:cs="Courier New"/>
            <w:sz w:val="16"/>
            <w:szCs w:val="16"/>
            <w:rPrChange w:id="4628" w:author="Abhishek Deep Nigam" w:date="2015-10-26T01:01:00Z">
              <w:rPr>
                <w:rFonts w:ascii="Courier New" w:hAnsi="Courier New" w:cs="Courier New"/>
              </w:rPr>
            </w:rPrChange>
          </w:rPr>
          <w:t>[3]-&gt;E[4]-&gt;I(Backtracking)</w:t>
        </w:r>
      </w:ins>
    </w:p>
    <w:p w14:paraId="74385A63" w14:textId="77777777" w:rsidR="00073577" w:rsidRPr="00073577" w:rsidRDefault="00073577" w:rsidP="00073577">
      <w:pPr>
        <w:spacing w:before="0" w:after="0"/>
        <w:rPr>
          <w:ins w:id="4629" w:author="Abhishek Deep Nigam" w:date="2015-10-26T01:01:00Z"/>
          <w:rFonts w:ascii="Courier New" w:hAnsi="Courier New" w:cs="Courier New"/>
          <w:sz w:val="16"/>
          <w:szCs w:val="16"/>
          <w:rPrChange w:id="4630" w:author="Abhishek Deep Nigam" w:date="2015-10-26T01:01:00Z">
            <w:rPr>
              <w:ins w:id="4631" w:author="Abhishek Deep Nigam" w:date="2015-10-26T01:01:00Z"/>
              <w:rFonts w:ascii="Courier New" w:hAnsi="Courier New" w:cs="Courier New"/>
            </w:rPr>
          </w:rPrChange>
        </w:rPr>
      </w:pPr>
      <w:ins w:id="4632" w:author="Abhishek Deep Nigam" w:date="2015-10-26T01:01:00Z">
        <w:r w:rsidRPr="00073577">
          <w:rPr>
            <w:rFonts w:ascii="Courier New" w:hAnsi="Courier New" w:cs="Courier New"/>
            <w:sz w:val="16"/>
            <w:szCs w:val="16"/>
            <w:rPrChange w:id="4633" w:author="Abhishek Deep Nigam" w:date="2015-10-26T01:01:00Z">
              <w:rPr>
                <w:rFonts w:ascii="Courier New" w:hAnsi="Courier New" w:cs="Courier New"/>
              </w:rPr>
            </w:rPrChange>
          </w:rPr>
          <w:t>[1]-&gt;T[2]-&gt;N[3]-&gt;A[4]-&gt;O(Backtracking)</w:t>
        </w:r>
      </w:ins>
    </w:p>
    <w:p w14:paraId="30F0780F" w14:textId="77777777" w:rsidR="00073577" w:rsidRPr="00073577" w:rsidRDefault="00073577" w:rsidP="00073577">
      <w:pPr>
        <w:spacing w:before="0" w:after="0"/>
        <w:rPr>
          <w:ins w:id="4634" w:author="Abhishek Deep Nigam" w:date="2015-10-26T01:01:00Z"/>
          <w:rFonts w:ascii="Courier New" w:hAnsi="Courier New" w:cs="Courier New"/>
          <w:sz w:val="16"/>
          <w:szCs w:val="16"/>
          <w:rPrChange w:id="4635" w:author="Abhishek Deep Nigam" w:date="2015-10-26T01:01:00Z">
            <w:rPr>
              <w:ins w:id="4636" w:author="Abhishek Deep Nigam" w:date="2015-10-26T01:01:00Z"/>
              <w:rFonts w:ascii="Courier New" w:hAnsi="Courier New" w:cs="Courier New"/>
            </w:rPr>
          </w:rPrChange>
        </w:rPr>
      </w:pPr>
      <w:ins w:id="4637" w:author="Abhishek Deep Nigam" w:date="2015-10-26T01:01:00Z">
        <w:r w:rsidRPr="00073577">
          <w:rPr>
            <w:rFonts w:ascii="Courier New" w:hAnsi="Courier New" w:cs="Courier New"/>
            <w:sz w:val="16"/>
            <w:szCs w:val="16"/>
            <w:rPrChange w:id="4638" w:author="Abhishek Deep Nigam" w:date="2015-10-26T01:01:00Z">
              <w:rPr>
                <w:rFonts w:ascii="Courier New" w:hAnsi="Courier New" w:cs="Courier New"/>
              </w:rPr>
            </w:rPrChange>
          </w:rPr>
          <w:t>[3]-&gt;E[4]-&gt;O(Backtracking)</w:t>
        </w:r>
      </w:ins>
    </w:p>
    <w:p w14:paraId="143AA71A" w14:textId="77777777" w:rsidR="00073577" w:rsidRPr="00073577" w:rsidRDefault="00073577" w:rsidP="00073577">
      <w:pPr>
        <w:spacing w:before="0" w:after="0"/>
        <w:rPr>
          <w:ins w:id="4639" w:author="Abhishek Deep Nigam" w:date="2015-10-26T01:01:00Z"/>
          <w:rFonts w:ascii="Courier New" w:hAnsi="Courier New" w:cs="Courier New"/>
          <w:sz w:val="16"/>
          <w:szCs w:val="16"/>
          <w:rPrChange w:id="4640" w:author="Abhishek Deep Nigam" w:date="2015-10-26T01:01:00Z">
            <w:rPr>
              <w:ins w:id="4641" w:author="Abhishek Deep Nigam" w:date="2015-10-26T01:01:00Z"/>
              <w:rFonts w:ascii="Courier New" w:hAnsi="Courier New" w:cs="Courier New"/>
            </w:rPr>
          </w:rPrChange>
        </w:rPr>
      </w:pPr>
      <w:ins w:id="4642" w:author="Abhishek Deep Nigam" w:date="2015-10-26T01:01:00Z">
        <w:r w:rsidRPr="00073577">
          <w:rPr>
            <w:rFonts w:ascii="Courier New" w:hAnsi="Courier New" w:cs="Courier New"/>
            <w:sz w:val="16"/>
            <w:szCs w:val="16"/>
            <w:rPrChange w:id="4643" w:author="Abhishek Deep Nigam" w:date="2015-10-26T01:01:00Z">
              <w:rPr>
                <w:rFonts w:ascii="Courier New" w:hAnsi="Courier New" w:cs="Courier New"/>
              </w:rPr>
            </w:rPrChange>
          </w:rPr>
          <w:t>[0]-&gt;F[1]-&gt;A[2]-&gt;E(Backtracking)</w:t>
        </w:r>
      </w:ins>
    </w:p>
    <w:p w14:paraId="29294725" w14:textId="77777777" w:rsidR="00073577" w:rsidRPr="00073577" w:rsidRDefault="00073577" w:rsidP="00073577">
      <w:pPr>
        <w:spacing w:before="0" w:after="0"/>
        <w:rPr>
          <w:ins w:id="4644" w:author="Abhishek Deep Nigam" w:date="2015-10-26T01:01:00Z"/>
          <w:rFonts w:ascii="Courier New" w:hAnsi="Courier New" w:cs="Courier New"/>
          <w:sz w:val="16"/>
          <w:szCs w:val="16"/>
          <w:rPrChange w:id="4645" w:author="Abhishek Deep Nigam" w:date="2015-10-26T01:01:00Z">
            <w:rPr>
              <w:ins w:id="4646" w:author="Abhishek Deep Nigam" w:date="2015-10-26T01:01:00Z"/>
              <w:rFonts w:ascii="Courier New" w:hAnsi="Courier New" w:cs="Courier New"/>
            </w:rPr>
          </w:rPrChange>
        </w:rPr>
      </w:pPr>
      <w:ins w:id="4647" w:author="Abhishek Deep Nigam" w:date="2015-10-26T01:01:00Z">
        <w:r w:rsidRPr="00073577">
          <w:rPr>
            <w:rFonts w:ascii="Courier New" w:hAnsi="Courier New" w:cs="Courier New"/>
            <w:sz w:val="16"/>
            <w:szCs w:val="16"/>
            <w:rPrChange w:id="4648" w:author="Abhishek Deep Nigam" w:date="2015-10-26T01:01:00Z">
              <w:rPr>
                <w:rFonts w:ascii="Courier New" w:hAnsi="Courier New" w:cs="Courier New"/>
              </w:rPr>
            </w:rPrChange>
          </w:rPr>
          <w:t>[1]-&gt;D[2]-&gt;E[3]-&gt;I[4]-&gt;A[5]-&gt;E[6]-&gt;G[7]-&gt;N(Backtracking)</w:t>
        </w:r>
      </w:ins>
    </w:p>
    <w:p w14:paraId="2F9B20D9" w14:textId="77777777" w:rsidR="00073577" w:rsidRPr="00073577" w:rsidRDefault="00073577" w:rsidP="00073577">
      <w:pPr>
        <w:spacing w:before="0" w:after="0"/>
        <w:rPr>
          <w:ins w:id="4649" w:author="Abhishek Deep Nigam" w:date="2015-10-26T01:01:00Z"/>
          <w:rFonts w:ascii="Courier New" w:hAnsi="Courier New" w:cs="Courier New"/>
          <w:sz w:val="16"/>
          <w:szCs w:val="16"/>
          <w:rPrChange w:id="4650" w:author="Abhishek Deep Nigam" w:date="2015-10-26T01:01:00Z">
            <w:rPr>
              <w:ins w:id="4651" w:author="Abhishek Deep Nigam" w:date="2015-10-26T01:01:00Z"/>
              <w:rFonts w:ascii="Courier New" w:hAnsi="Courier New" w:cs="Courier New"/>
            </w:rPr>
          </w:rPrChange>
        </w:rPr>
      </w:pPr>
      <w:ins w:id="4652" w:author="Abhishek Deep Nigam" w:date="2015-10-26T01:01:00Z">
        <w:r w:rsidRPr="00073577">
          <w:rPr>
            <w:rFonts w:ascii="Courier New" w:hAnsi="Courier New" w:cs="Courier New"/>
            <w:sz w:val="16"/>
            <w:szCs w:val="16"/>
            <w:rPrChange w:id="4653" w:author="Abhishek Deep Nigam" w:date="2015-10-26T01:01:00Z">
              <w:rPr>
                <w:rFonts w:ascii="Courier New" w:hAnsi="Courier New" w:cs="Courier New"/>
              </w:rPr>
            </w:rPrChange>
          </w:rPr>
          <w:t>[7]-&gt;P(Backtracking)</w:t>
        </w:r>
      </w:ins>
    </w:p>
    <w:p w14:paraId="6D47E677" w14:textId="77777777" w:rsidR="00073577" w:rsidRPr="00073577" w:rsidRDefault="00073577" w:rsidP="00073577">
      <w:pPr>
        <w:spacing w:before="0" w:after="0"/>
        <w:rPr>
          <w:ins w:id="4654" w:author="Abhishek Deep Nigam" w:date="2015-10-26T01:01:00Z"/>
          <w:rFonts w:ascii="Courier New" w:hAnsi="Courier New" w:cs="Courier New"/>
          <w:sz w:val="16"/>
          <w:szCs w:val="16"/>
          <w:rPrChange w:id="4655" w:author="Abhishek Deep Nigam" w:date="2015-10-26T01:01:00Z">
            <w:rPr>
              <w:ins w:id="4656" w:author="Abhishek Deep Nigam" w:date="2015-10-26T01:01:00Z"/>
              <w:rFonts w:ascii="Courier New" w:hAnsi="Courier New" w:cs="Courier New"/>
            </w:rPr>
          </w:rPrChange>
        </w:rPr>
      </w:pPr>
      <w:ins w:id="4657" w:author="Abhishek Deep Nigam" w:date="2015-10-26T01:01:00Z">
        <w:r w:rsidRPr="00073577">
          <w:rPr>
            <w:rFonts w:ascii="Courier New" w:hAnsi="Courier New" w:cs="Courier New"/>
            <w:sz w:val="16"/>
            <w:szCs w:val="16"/>
            <w:rPrChange w:id="4658" w:author="Abhishek Deep Nigam" w:date="2015-10-26T01:01:00Z">
              <w:rPr>
                <w:rFonts w:ascii="Courier New" w:hAnsi="Courier New" w:cs="Courier New"/>
              </w:rPr>
            </w:rPrChange>
          </w:rPr>
          <w:t>[3]-&gt;O[4]-&gt;A(Backtracking)</w:t>
        </w:r>
      </w:ins>
    </w:p>
    <w:p w14:paraId="7A6167ED" w14:textId="77777777" w:rsidR="00073577" w:rsidRPr="00073577" w:rsidRDefault="00073577" w:rsidP="00073577">
      <w:pPr>
        <w:spacing w:before="0" w:after="0"/>
        <w:rPr>
          <w:ins w:id="4659" w:author="Abhishek Deep Nigam" w:date="2015-10-26T01:01:00Z"/>
          <w:rFonts w:ascii="Courier New" w:hAnsi="Courier New" w:cs="Courier New"/>
          <w:sz w:val="16"/>
          <w:szCs w:val="16"/>
          <w:rPrChange w:id="4660" w:author="Abhishek Deep Nigam" w:date="2015-10-26T01:01:00Z">
            <w:rPr>
              <w:ins w:id="4661" w:author="Abhishek Deep Nigam" w:date="2015-10-26T01:01:00Z"/>
              <w:rFonts w:ascii="Courier New" w:hAnsi="Courier New" w:cs="Courier New"/>
            </w:rPr>
          </w:rPrChange>
        </w:rPr>
      </w:pPr>
      <w:ins w:id="4662" w:author="Abhishek Deep Nigam" w:date="2015-10-26T01:01:00Z">
        <w:r w:rsidRPr="00073577">
          <w:rPr>
            <w:rFonts w:ascii="Courier New" w:hAnsi="Courier New" w:cs="Courier New"/>
            <w:sz w:val="16"/>
            <w:szCs w:val="16"/>
            <w:rPrChange w:id="4663" w:author="Abhishek Deep Nigam" w:date="2015-10-26T01:01:00Z">
              <w:rPr>
                <w:rFonts w:ascii="Courier New" w:hAnsi="Courier New" w:cs="Courier New"/>
              </w:rPr>
            </w:rPrChange>
          </w:rPr>
          <w:t>[1]-&gt;H[2]-&gt;E[3]-&gt;I(Backtracking)</w:t>
        </w:r>
      </w:ins>
    </w:p>
    <w:p w14:paraId="05DCE351" w14:textId="77777777" w:rsidR="00073577" w:rsidRPr="00073577" w:rsidRDefault="00073577" w:rsidP="00073577">
      <w:pPr>
        <w:spacing w:before="0" w:after="0"/>
        <w:rPr>
          <w:ins w:id="4664" w:author="Abhishek Deep Nigam" w:date="2015-10-26T01:01:00Z"/>
          <w:rFonts w:ascii="Courier New" w:hAnsi="Courier New" w:cs="Courier New"/>
          <w:sz w:val="16"/>
          <w:szCs w:val="16"/>
          <w:rPrChange w:id="4665" w:author="Abhishek Deep Nigam" w:date="2015-10-26T01:01:00Z">
            <w:rPr>
              <w:ins w:id="4666" w:author="Abhishek Deep Nigam" w:date="2015-10-26T01:01:00Z"/>
              <w:rFonts w:ascii="Courier New" w:hAnsi="Courier New" w:cs="Courier New"/>
            </w:rPr>
          </w:rPrChange>
        </w:rPr>
      </w:pPr>
      <w:ins w:id="4667" w:author="Abhishek Deep Nigam" w:date="2015-10-26T01:01:00Z">
        <w:r w:rsidRPr="00073577">
          <w:rPr>
            <w:rFonts w:ascii="Courier New" w:hAnsi="Courier New" w:cs="Courier New"/>
            <w:sz w:val="16"/>
            <w:szCs w:val="16"/>
            <w:rPrChange w:id="4668" w:author="Abhishek Deep Nigam" w:date="2015-10-26T01:01:00Z">
              <w:rPr>
                <w:rFonts w:ascii="Courier New" w:hAnsi="Courier New" w:cs="Courier New"/>
              </w:rPr>
            </w:rPrChange>
          </w:rPr>
          <w:t>[3]-&gt;O(Backtracking)</w:t>
        </w:r>
      </w:ins>
    </w:p>
    <w:p w14:paraId="0609436A" w14:textId="77777777" w:rsidR="00073577" w:rsidRPr="00073577" w:rsidRDefault="00073577" w:rsidP="00073577">
      <w:pPr>
        <w:spacing w:before="0" w:after="0"/>
        <w:rPr>
          <w:ins w:id="4669" w:author="Abhishek Deep Nigam" w:date="2015-10-26T01:01:00Z"/>
          <w:rFonts w:ascii="Courier New" w:hAnsi="Courier New" w:cs="Courier New"/>
          <w:sz w:val="16"/>
          <w:szCs w:val="16"/>
          <w:rPrChange w:id="4670" w:author="Abhishek Deep Nigam" w:date="2015-10-26T01:01:00Z">
            <w:rPr>
              <w:ins w:id="4671" w:author="Abhishek Deep Nigam" w:date="2015-10-26T01:01:00Z"/>
              <w:rFonts w:ascii="Courier New" w:hAnsi="Courier New" w:cs="Courier New"/>
            </w:rPr>
          </w:rPrChange>
        </w:rPr>
      </w:pPr>
      <w:ins w:id="4672" w:author="Abhishek Deep Nigam" w:date="2015-10-26T01:01:00Z">
        <w:r w:rsidRPr="00073577">
          <w:rPr>
            <w:rFonts w:ascii="Courier New" w:hAnsi="Courier New" w:cs="Courier New"/>
            <w:sz w:val="16"/>
            <w:szCs w:val="16"/>
            <w:rPrChange w:id="4673" w:author="Abhishek Deep Nigam" w:date="2015-10-26T01:01:00Z">
              <w:rPr>
                <w:rFonts w:ascii="Courier New" w:hAnsi="Courier New" w:cs="Courier New"/>
              </w:rPr>
            </w:rPrChange>
          </w:rPr>
          <w:t>[1]-&gt;S[2]-&gt;E[3]-&gt;I[4]-&gt;I(Backtracking)</w:t>
        </w:r>
      </w:ins>
    </w:p>
    <w:p w14:paraId="2C6BFAB2" w14:textId="77777777" w:rsidR="00073577" w:rsidRPr="00073577" w:rsidRDefault="00073577" w:rsidP="00073577">
      <w:pPr>
        <w:spacing w:before="0" w:after="0"/>
        <w:rPr>
          <w:ins w:id="4674" w:author="Abhishek Deep Nigam" w:date="2015-10-26T01:01:00Z"/>
          <w:rFonts w:ascii="Courier New" w:hAnsi="Courier New" w:cs="Courier New"/>
          <w:sz w:val="16"/>
          <w:szCs w:val="16"/>
          <w:rPrChange w:id="4675" w:author="Abhishek Deep Nigam" w:date="2015-10-26T01:01:00Z">
            <w:rPr>
              <w:ins w:id="4676" w:author="Abhishek Deep Nigam" w:date="2015-10-26T01:01:00Z"/>
              <w:rFonts w:ascii="Courier New" w:hAnsi="Courier New" w:cs="Courier New"/>
            </w:rPr>
          </w:rPrChange>
        </w:rPr>
      </w:pPr>
      <w:ins w:id="4677" w:author="Abhishek Deep Nigam" w:date="2015-10-26T01:01:00Z">
        <w:r w:rsidRPr="00073577">
          <w:rPr>
            <w:rFonts w:ascii="Courier New" w:hAnsi="Courier New" w:cs="Courier New"/>
            <w:sz w:val="16"/>
            <w:szCs w:val="16"/>
            <w:rPrChange w:id="4678" w:author="Abhishek Deep Nigam" w:date="2015-10-26T01:01:00Z">
              <w:rPr>
                <w:rFonts w:ascii="Courier New" w:hAnsi="Courier New" w:cs="Courier New"/>
              </w:rPr>
            </w:rPrChange>
          </w:rPr>
          <w:t>[3]-&gt;O[4]-&gt;I(Backtracking)</w:t>
        </w:r>
      </w:ins>
    </w:p>
    <w:p w14:paraId="457D598D" w14:textId="77777777" w:rsidR="00073577" w:rsidRPr="00073577" w:rsidRDefault="00073577" w:rsidP="00073577">
      <w:pPr>
        <w:spacing w:before="0" w:after="0"/>
        <w:rPr>
          <w:ins w:id="4679" w:author="Abhishek Deep Nigam" w:date="2015-10-26T01:01:00Z"/>
          <w:rFonts w:ascii="Courier New" w:hAnsi="Courier New" w:cs="Courier New"/>
          <w:sz w:val="16"/>
          <w:szCs w:val="16"/>
          <w:rPrChange w:id="4680" w:author="Abhishek Deep Nigam" w:date="2015-10-26T01:01:00Z">
            <w:rPr>
              <w:ins w:id="4681" w:author="Abhishek Deep Nigam" w:date="2015-10-26T01:01:00Z"/>
              <w:rFonts w:ascii="Courier New" w:hAnsi="Courier New" w:cs="Courier New"/>
            </w:rPr>
          </w:rPrChange>
        </w:rPr>
      </w:pPr>
      <w:ins w:id="4682" w:author="Abhishek Deep Nigam" w:date="2015-10-26T01:01:00Z">
        <w:r w:rsidRPr="00073577">
          <w:rPr>
            <w:rFonts w:ascii="Courier New" w:hAnsi="Courier New" w:cs="Courier New"/>
            <w:sz w:val="16"/>
            <w:szCs w:val="16"/>
            <w:rPrChange w:id="4683" w:author="Abhishek Deep Nigam" w:date="2015-10-26T01:01:00Z">
              <w:rPr>
                <w:rFonts w:ascii="Courier New" w:hAnsi="Courier New" w:cs="Courier New"/>
              </w:rPr>
            </w:rPrChange>
          </w:rPr>
          <w:t>[1]-&gt;T[2]-&gt;E[3]-&gt;I[4]-&gt;O[5]-&gt;E(Backtracking)</w:t>
        </w:r>
      </w:ins>
    </w:p>
    <w:p w14:paraId="74E15CB9" w14:textId="77777777" w:rsidR="00073577" w:rsidRPr="00073577" w:rsidRDefault="00073577" w:rsidP="00073577">
      <w:pPr>
        <w:spacing w:before="0" w:after="0"/>
        <w:rPr>
          <w:ins w:id="4684" w:author="Abhishek Deep Nigam" w:date="2015-10-26T01:01:00Z"/>
          <w:rFonts w:ascii="Courier New" w:hAnsi="Courier New" w:cs="Courier New"/>
          <w:sz w:val="16"/>
          <w:szCs w:val="16"/>
          <w:rPrChange w:id="4685" w:author="Abhishek Deep Nigam" w:date="2015-10-26T01:01:00Z">
            <w:rPr>
              <w:ins w:id="4686" w:author="Abhishek Deep Nigam" w:date="2015-10-26T01:01:00Z"/>
              <w:rFonts w:ascii="Courier New" w:hAnsi="Courier New" w:cs="Courier New"/>
            </w:rPr>
          </w:rPrChange>
        </w:rPr>
      </w:pPr>
      <w:ins w:id="4687" w:author="Abhishek Deep Nigam" w:date="2015-10-26T01:01:00Z">
        <w:r w:rsidRPr="00073577">
          <w:rPr>
            <w:rFonts w:ascii="Courier New" w:hAnsi="Courier New" w:cs="Courier New"/>
            <w:sz w:val="16"/>
            <w:szCs w:val="16"/>
            <w:rPrChange w:id="4688" w:author="Abhishek Deep Nigam" w:date="2015-10-26T01:01:00Z">
              <w:rPr>
                <w:rFonts w:ascii="Courier New" w:hAnsi="Courier New" w:cs="Courier New"/>
              </w:rPr>
            </w:rPrChange>
          </w:rPr>
          <w:t>[3]-&gt;O[4]-&gt;O(Backtracking)</w:t>
        </w:r>
      </w:ins>
    </w:p>
    <w:p w14:paraId="04AF11A2" w14:textId="77777777" w:rsidR="00073577" w:rsidRPr="00073577" w:rsidRDefault="00073577" w:rsidP="00073577">
      <w:pPr>
        <w:spacing w:before="0" w:after="0"/>
        <w:rPr>
          <w:ins w:id="4689" w:author="Abhishek Deep Nigam" w:date="2015-10-26T01:01:00Z"/>
          <w:rFonts w:ascii="Courier New" w:hAnsi="Courier New" w:cs="Courier New"/>
          <w:sz w:val="16"/>
          <w:szCs w:val="16"/>
          <w:rPrChange w:id="4690" w:author="Abhishek Deep Nigam" w:date="2015-10-26T01:01:00Z">
            <w:rPr>
              <w:ins w:id="4691" w:author="Abhishek Deep Nigam" w:date="2015-10-26T01:01:00Z"/>
              <w:rFonts w:ascii="Courier New" w:hAnsi="Courier New" w:cs="Courier New"/>
            </w:rPr>
          </w:rPrChange>
        </w:rPr>
      </w:pPr>
      <w:ins w:id="4692" w:author="Abhishek Deep Nigam" w:date="2015-10-26T01:01:00Z">
        <w:r w:rsidRPr="00073577">
          <w:rPr>
            <w:rFonts w:ascii="Courier New" w:hAnsi="Courier New" w:cs="Courier New"/>
            <w:sz w:val="16"/>
            <w:szCs w:val="16"/>
            <w:rPrChange w:id="4693" w:author="Abhishek Deep Nigam" w:date="2015-10-26T01:01:00Z">
              <w:rPr>
                <w:rFonts w:ascii="Courier New" w:hAnsi="Courier New" w:cs="Courier New"/>
              </w:rPr>
            </w:rPrChange>
          </w:rPr>
          <w:t>[0]-&gt;H[1]-&gt;A[2]-&gt;E[3]-&gt;A[4]-&gt;A(Backtracking)</w:t>
        </w:r>
      </w:ins>
    </w:p>
    <w:p w14:paraId="4B442108" w14:textId="77777777" w:rsidR="00073577" w:rsidRPr="00073577" w:rsidRDefault="00073577" w:rsidP="00073577">
      <w:pPr>
        <w:spacing w:before="0" w:after="0"/>
        <w:rPr>
          <w:ins w:id="4694" w:author="Abhishek Deep Nigam" w:date="2015-10-26T01:01:00Z"/>
          <w:rFonts w:ascii="Courier New" w:hAnsi="Courier New" w:cs="Courier New"/>
          <w:sz w:val="16"/>
          <w:szCs w:val="16"/>
          <w:rPrChange w:id="4695" w:author="Abhishek Deep Nigam" w:date="2015-10-26T01:01:00Z">
            <w:rPr>
              <w:ins w:id="4696" w:author="Abhishek Deep Nigam" w:date="2015-10-26T01:01:00Z"/>
              <w:rFonts w:ascii="Courier New" w:hAnsi="Courier New" w:cs="Courier New"/>
            </w:rPr>
          </w:rPrChange>
        </w:rPr>
      </w:pPr>
      <w:ins w:id="4697" w:author="Abhishek Deep Nigam" w:date="2015-10-26T01:01:00Z">
        <w:r w:rsidRPr="00073577">
          <w:rPr>
            <w:rFonts w:ascii="Courier New" w:hAnsi="Courier New" w:cs="Courier New"/>
            <w:sz w:val="16"/>
            <w:szCs w:val="16"/>
            <w:rPrChange w:id="4698" w:author="Abhishek Deep Nigam" w:date="2015-10-26T01:01:00Z">
              <w:rPr>
                <w:rFonts w:ascii="Courier New" w:hAnsi="Courier New" w:cs="Courier New"/>
              </w:rPr>
            </w:rPrChange>
          </w:rPr>
          <w:t>[3]-&gt;C[4]-&gt;A(Backtracking)</w:t>
        </w:r>
      </w:ins>
    </w:p>
    <w:p w14:paraId="0FB41E0E" w14:textId="77777777" w:rsidR="00073577" w:rsidRPr="00073577" w:rsidRDefault="00073577" w:rsidP="00073577">
      <w:pPr>
        <w:spacing w:before="0" w:after="0"/>
        <w:rPr>
          <w:ins w:id="4699" w:author="Abhishek Deep Nigam" w:date="2015-10-26T01:01:00Z"/>
          <w:rFonts w:ascii="Courier New" w:hAnsi="Courier New" w:cs="Courier New"/>
          <w:sz w:val="16"/>
          <w:szCs w:val="16"/>
          <w:rPrChange w:id="4700" w:author="Abhishek Deep Nigam" w:date="2015-10-26T01:01:00Z">
            <w:rPr>
              <w:ins w:id="4701" w:author="Abhishek Deep Nigam" w:date="2015-10-26T01:01:00Z"/>
              <w:rFonts w:ascii="Courier New" w:hAnsi="Courier New" w:cs="Courier New"/>
            </w:rPr>
          </w:rPrChange>
        </w:rPr>
      </w:pPr>
      <w:ins w:id="4702" w:author="Abhishek Deep Nigam" w:date="2015-10-26T01:01:00Z">
        <w:r w:rsidRPr="00073577">
          <w:rPr>
            <w:rFonts w:ascii="Courier New" w:hAnsi="Courier New" w:cs="Courier New"/>
            <w:sz w:val="16"/>
            <w:szCs w:val="16"/>
            <w:rPrChange w:id="4703" w:author="Abhishek Deep Nigam" w:date="2015-10-26T01:01:00Z">
              <w:rPr>
                <w:rFonts w:ascii="Courier New" w:hAnsi="Courier New" w:cs="Courier New"/>
              </w:rPr>
            </w:rPrChange>
          </w:rPr>
          <w:t>[2]-&gt;H[3]-&gt;A[4]-&gt;A(Backtracking)</w:t>
        </w:r>
      </w:ins>
    </w:p>
    <w:p w14:paraId="0BF1B304" w14:textId="77777777" w:rsidR="00073577" w:rsidRPr="00073577" w:rsidRDefault="00073577" w:rsidP="00073577">
      <w:pPr>
        <w:spacing w:before="0" w:after="0"/>
        <w:rPr>
          <w:ins w:id="4704" w:author="Abhishek Deep Nigam" w:date="2015-10-26T01:01:00Z"/>
          <w:rFonts w:ascii="Courier New" w:hAnsi="Courier New" w:cs="Courier New"/>
          <w:sz w:val="16"/>
          <w:szCs w:val="16"/>
          <w:rPrChange w:id="4705" w:author="Abhishek Deep Nigam" w:date="2015-10-26T01:01:00Z">
            <w:rPr>
              <w:ins w:id="4706" w:author="Abhishek Deep Nigam" w:date="2015-10-26T01:01:00Z"/>
              <w:rFonts w:ascii="Courier New" w:hAnsi="Courier New" w:cs="Courier New"/>
            </w:rPr>
          </w:rPrChange>
        </w:rPr>
      </w:pPr>
      <w:ins w:id="4707" w:author="Abhishek Deep Nigam" w:date="2015-10-26T01:01:00Z">
        <w:r w:rsidRPr="00073577">
          <w:rPr>
            <w:rFonts w:ascii="Courier New" w:hAnsi="Courier New" w:cs="Courier New"/>
            <w:sz w:val="16"/>
            <w:szCs w:val="16"/>
            <w:rPrChange w:id="4708" w:author="Abhishek Deep Nigam" w:date="2015-10-26T01:01:00Z">
              <w:rPr>
                <w:rFonts w:ascii="Courier New" w:hAnsi="Courier New" w:cs="Courier New"/>
              </w:rPr>
            </w:rPrChange>
          </w:rPr>
          <w:t>[3]-&gt;C[4]-&gt;A(Backtracking)</w:t>
        </w:r>
      </w:ins>
    </w:p>
    <w:p w14:paraId="526D4F35" w14:textId="77777777" w:rsidR="00073577" w:rsidRPr="00073577" w:rsidRDefault="00073577" w:rsidP="00073577">
      <w:pPr>
        <w:spacing w:before="0" w:after="0"/>
        <w:rPr>
          <w:ins w:id="4709" w:author="Abhishek Deep Nigam" w:date="2015-10-26T01:01:00Z"/>
          <w:rFonts w:ascii="Courier New" w:hAnsi="Courier New" w:cs="Courier New"/>
          <w:sz w:val="16"/>
          <w:szCs w:val="16"/>
          <w:rPrChange w:id="4710" w:author="Abhishek Deep Nigam" w:date="2015-10-26T01:01:00Z">
            <w:rPr>
              <w:ins w:id="4711" w:author="Abhishek Deep Nigam" w:date="2015-10-26T01:01:00Z"/>
              <w:rFonts w:ascii="Courier New" w:hAnsi="Courier New" w:cs="Courier New"/>
            </w:rPr>
          </w:rPrChange>
        </w:rPr>
      </w:pPr>
      <w:ins w:id="4712" w:author="Abhishek Deep Nigam" w:date="2015-10-26T01:01:00Z">
        <w:r w:rsidRPr="00073577">
          <w:rPr>
            <w:rFonts w:ascii="Courier New" w:hAnsi="Courier New" w:cs="Courier New"/>
            <w:sz w:val="16"/>
            <w:szCs w:val="16"/>
            <w:rPrChange w:id="4713" w:author="Abhishek Deep Nigam" w:date="2015-10-26T01:01:00Z">
              <w:rPr>
                <w:rFonts w:ascii="Courier New" w:hAnsi="Courier New" w:cs="Courier New"/>
              </w:rPr>
            </w:rPrChange>
          </w:rPr>
          <w:t>[2]-&gt;I[3]-&gt;A[4]-&gt;A(Backtracking)</w:t>
        </w:r>
      </w:ins>
    </w:p>
    <w:p w14:paraId="46848B48" w14:textId="77777777" w:rsidR="00073577" w:rsidRPr="00073577" w:rsidRDefault="00073577" w:rsidP="00073577">
      <w:pPr>
        <w:spacing w:before="0" w:after="0"/>
        <w:rPr>
          <w:ins w:id="4714" w:author="Abhishek Deep Nigam" w:date="2015-10-26T01:01:00Z"/>
          <w:rFonts w:ascii="Courier New" w:hAnsi="Courier New" w:cs="Courier New"/>
          <w:sz w:val="16"/>
          <w:szCs w:val="16"/>
          <w:rPrChange w:id="4715" w:author="Abhishek Deep Nigam" w:date="2015-10-26T01:01:00Z">
            <w:rPr>
              <w:ins w:id="4716" w:author="Abhishek Deep Nigam" w:date="2015-10-26T01:01:00Z"/>
              <w:rFonts w:ascii="Courier New" w:hAnsi="Courier New" w:cs="Courier New"/>
            </w:rPr>
          </w:rPrChange>
        </w:rPr>
      </w:pPr>
      <w:ins w:id="4717" w:author="Abhishek Deep Nigam" w:date="2015-10-26T01:01:00Z">
        <w:r w:rsidRPr="00073577">
          <w:rPr>
            <w:rFonts w:ascii="Courier New" w:hAnsi="Courier New" w:cs="Courier New"/>
            <w:sz w:val="16"/>
            <w:szCs w:val="16"/>
            <w:rPrChange w:id="4718" w:author="Abhishek Deep Nigam" w:date="2015-10-26T01:01:00Z">
              <w:rPr>
                <w:rFonts w:ascii="Courier New" w:hAnsi="Courier New" w:cs="Courier New"/>
              </w:rPr>
            </w:rPrChange>
          </w:rPr>
          <w:t>[3]-&gt;C[4]-&gt;A(Backtracking)</w:t>
        </w:r>
      </w:ins>
    </w:p>
    <w:p w14:paraId="65E019A1" w14:textId="77777777" w:rsidR="00073577" w:rsidRPr="00073577" w:rsidRDefault="00073577" w:rsidP="00073577">
      <w:pPr>
        <w:spacing w:before="0" w:after="0"/>
        <w:rPr>
          <w:ins w:id="4719" w:author="Abhishek Deep Nigam" w:date="2015-10-26T01:01:00Z"/>
          <w:rFonts w:ascii="Courier New" w:hAnsi="Courier New" w:cs="Courier New"/>
          <w:sz w:val="16"/>
          <w:szCs w:val="16"/>
          <w:rPrChange w:id="4720" w:author="Abhishek Deep Nigam" w:date="2015-10-26T01:01:00Z">
            <w:rPr>
              <w:ins w:id="4721" w:author="Abhishek Deep Nigam" w:date="2015-10-26T01:01:00Z"/>
              <w:rFonts w:ascii="Courier New" w:hAnsi="Courier New" w:cs="Courier New"/>
            </w:rPr>
          </w:rPrChange>
        </w:rPr>
      </w:pPr>
      <w:ins w:id="4722" w:author="Abhishek Deep Nigam" w:date="2015-10-26T01:01:00Z">
        <w:r w:rsidRPr="00073577">
          <w:rPr>
            <w:rFonts w:ascii="Courier New" w:hAnsi="Courier New" w:cs="Courier New"/>
            <w:sz w:val="16"/>
            <w:szCs w:val="16"/>
            <w:rPrChange w:id="4723" w:author="Abhishek Deep Nigam" w:date="2015-10-26T01:01:00Z">
              <w:rPr>
                <w:rFonts w:ascii="Courier New" w:hAnsi="Courier New" w:cs="Courier New"/>
              </w:rPr>
            </w:rPrChange>
          </w:rPr>
          <w:t>[1]-&gt;D[2]-&gt;E[3]-&gt;A[4]-&gt;A(Backtracking)</w:t>
        </w:r>
      </w:ins>
    </w:p>
    <w:p w14:paraId="61441279" w14:textId="77777777" w:rsidR="00073577" w:rsidRPr="00073577" w:rsidRDefault="00073577" w:rsidP="00073577">
      <w:pPr>
        <w:spacing w:before="0" w:after="0"/>
        <w:rPr>
          <w:ins w:id="4724" w:author="Abhishek Deep Nigam" w:date="2015-10-26T01:01:00Z"/>
          <w:rFonts w:ascii="Courier New" w:hAnsi="Courier New" w:cs="Courier New"/>
          <w:sz w:val="16"/>
          <w:szCs w:val="16"/>
          <w:rPrChange w:id="4725" w:author="Abhishek Deep Nigam" w:date="2015-10-26T01:01:00Z">
            <w:rPr>
              <w:ins w:id="4726" w:author="Abhishek Deep Nigam" w:date="2015-10-26T01:01:00Z"/>
              <w:rFonts w:ascii="Courier New" w:hAnsi="Courier New" w:cs="Courier New"/>
            </w:rPr>
          </w:rPrChange>
        </w:rPr>
      </w:pPr>
      <w:ins w:id="4727" w:author="Abhishek Deep Nigam" w:date="2015-10-26T01:01:00Z">
        <w:r w:rsidRPr="00073577">
          <w:rPr>
            <w:rFonts w:ascii="Courier New" w:hAnsi="Courier New" w:cs="Courier New"/>
            <w:sz w:val="16"/>
            <w:szCs w:val="16"/>
            <w:rPrChange w:id="4728" w:author="Abhishek Deep Nigam" w:date="2015-10-26T01:01:00Z">
              <w:rPr>
                <w:rFonts w:ascii="Courier New" w:hAnsi="Courier New" w:cs="Courier New"/>
              </w:rPr>
            </w:rPrChange>
          </w:rPr>
          <w:t>[3]-&gt;E[4]-&gt;A(Backtracking)</w:t>
        </w:r>
      </w:ins>
    </w:p>
    <w:p w14:paraId="0B8595C2" w14:textId="77777777" w:rsidR="00073577" w:rsidRPr="00073577" w:rsidRDefault="00073577" w:rsidP="00073577">
      <w:pPr>
        <w:spacing w:before="0" w:after="0"/>
        <w:rPr>
          <w:ins w:id="4729" w:author="Abhishek Deep Nigam" w:date="2015-10-26T01:01:00Z"/>
          <w:rFonts w:ascii="Courier New" w:hAnsi="Courier New" w:cs="Courier New"/>
          <w:sz w:val="16"/>
          <w:szCs w:val="16"/>
          <w:rPrChange w:id="4730" w:author="Abhishek Deep Nigam" w:date="2015-10-26T01:01:00Z">
            <w:rPr>
              <w:ins w:id="4731" w:author="Abhishek Deep Nigam" w:date="2015-10-26T01:01:00Z"/>
              <w:rFonts w:ascii="Courier New" w:hAnsi="Courier New" w:cs="Courier New"/>
            </w:rPr>
          </w:rPrChange>
        </w:rPr>
      </w:pPr>
      <w:ins w:id="4732" w:author="Abhishek Deep Nigam" w:date="2015-10-26T01:01:00Z">
        <w:r w:rsidRPr="00073577">
          <w:rPr>
            <w:rFonts w:ascii="Courier New" w:hAnsi="Courier New" w:cs="Courier New"/>
            <w:sz w:val="16"/>
            <w:szCs w:val="16"/>
            <w:rPrChange w:id="4733" w:author="Abhishek Deep Nigam" w:date="2015-10-26T01:01:00Z">
              <w:rPr>
                <w:rFonts w:ascii="Courier New" w:hAnsi="Courier New" w:cs="Courier New"/>
              </w:rPr>
            </w:rPrChange>
          </w:rPr>
          <w:t>[3]-&gt;O[4]-&gt;A(Backtracking)</w:t>
        </w:r>
      </w:ins>
    </w:p>
    <w:p w14:paraId="1ECEF93D" w14:textId="77777777" w:rsidR="00073577" w:rsidRPr="00073577" w:rsidRDefault="00073577" w:rsidP="00073577">
      <w:pPr>
        <w:spacing w:before="0" w:after="0"/>
        <w:rPr>
          <w:ins w:id="4734" w:author="Abhishek Deep Nigam" w:date="2015-10-26T01:01:00Z"/>
          <w:rFonts w:ascii="Courier New" w:hAnsi="Courier New" w:cs="Courier New"/>
          <w:sz w:val="16"/>
          <w:szCs w:val="16"/>
          <w:rPrChange w:id="4735" w:author="Abhishek Deep Nigam" w:date="2015-10-26T01:01:00Z">
            <w:rPr>
              <w:ins w:id="4736" w:author="Abhishek Deep Nigam" w:date="2015-10-26T01:01:00Z"/>
              <w:rFonts w:ascii="Courier New" w:hAnsi="Courier New" w:cs="Courier New"/>
            </w:rPr>
          </w:rPrChange>
        </w:rPr>
      </w:pPr>
      <w:ins w:id="4737" w:author="Abhishek Deep Nigam" w:date="2015-10-26T01:01:00Z">
        <w:r w:rsidRPr="00073577">
          <w:rPr>
            <w:rFonts w:ascii="Courier New" w:hAnsi="Courier New" w:cs="Courier New"/>
            <w:sz w:val="16"/>
            <w:szCs w:val="16"/>
            <w:rPrChange w:id="4738" w:author="Abhishek Deep Nigam" w:date="2015-10-26T01:01:00Z">
              <w:rPr>
                <w:rFonts w:ascii="Courier New" w:hAnsi="Courier New" w:cs="Courier New"/>
              </w:rPr>
            </w:rPrChange>
          </w:rPr>
          <w:t>[2]-&gt;H[3]-&gt;A[4]-&gt;A(Backtracking)</w:t>
        </w:r>
      </w:ins>
    </w:p>
    <w:p w14:paraId="053C50C3" w14:textId="77777777" w:rsidR="00073577" w:rsidRPr="00073577" w:rsidRDefault="00073577" w:rsidP="00073577">
      <w:pPr>
        <w:spacing w:before="0" w:after="0"/>
        <w:rPr>
          <w:ins w:id="4739" w:author="Abhishek Deep Nigam" w:date="2015-10-26T01:01:00Z"/>
          <w:rFonts w:ascii="Courier New" w:hAnsi="Courier New" w:cs="Courier New"/>
          <w:sz w:val="16"/>
          <w:szCs w:val="16"/>
          <w:rPrChange w:id="4740" w:author="Abhishek Deep Nigam" w:date="2015-10-26T01:01:00Z">
            <w:rPr>
              <w:ins w:id="4741" w:author="Abhishek Deep Nigam" w:date="2015-10-26T01:01:00Z"/>
              <w:rFonts w:ascii="Courier New" w:hAnsi="Courier New" w:cs="Courier New"/>
            </w:rPr>
          </w:rPrChange>
        </w:rPr>
      </w:pPr>
      <w:ins w:id="4742" w:author="Abhishek Deep Nigam" w:date="2015-10-26T01:01:00Z">
        <w:r w:rsidRPr="00073577">
          <w:rPr>
            <w:rFonts w:ascii="Courier New" w:hAnsi="Courier New" w:cs="Courier New"/>
            <w:sz w:val="16"/>
            <w:szCs w:val="16"/>
            <w:rPrChange w:id="4743" w:author="Abhishek Deep Nigam" w:date="2015-10-26T01:01:00Z">
              <w:rPr>
                <w:rFonts w:ascii="Courier New" w:hAnsi="Courier New" w:cs="Courier New"/>
              </w:rPr>
            </w:rPrChange>
          </w:rPr>
          <w:t>[3]-&gt;E[4]-&gt;A(Backtracking)</w:t>
        </w:r>
      </w:ins>
    </w:p>
    <w:p w14:paraId="75F2F3C5" w14:textId="77777777" w:rsidR="00073577" w:rsidRPr="00073577" w:rsidRDefault="00073577" w:rsidP="00073577">
      <w:pPr>
        <w:spacing w:before="0" w:after="0"/>
        <w:rPr>
          <w:ins w:id="4744" w:author="Abhishek Deep Nigam" w:date="2015-10-26T01:01:00Z"/>
          <w:rFonts w:ascii="Courier New" w:hAnsi="Courier New" w:cs="Courier New"/>
          <w:sz w:val="16"/>
          <w:szCs w:val="16"/>
          <w:rPrChange w:id="4745" w:author="Abhishek Deep Nigam" w:date="2015-10-26T01:01:00Z">
            <w:rPr>
              <w:ins w:id="4746" w:author="Abhishek Deep Nigam" w:date="2015-10-26T01:01:00Z"/>
              <w:rFonts w:ascii="Courier New" w:hAnsi="Courier New" w:cs="Courier New"/>
            </w:rPr>
          </w:rPrChange>
        </w:rPr>
      </w:pPr>
      <w:ins w:id="4747" w:author="Abhishek Deep Nigam" w:date="2015-10-26T01:01:00Z">
        <w:r w:rsidRPr="00073577">
          <w:rPr>
            <w:rFonts w:ascii="Courier New" w:hAnsi="Courier New" w:cs="Courier New"/>
            <w:sz w:val="16"/>
            <w:szCs w:val="16"/>
            <w:rPrChange w:id="4748" w:author="Abhishek Deep Nigam" w:date="2015-10-26T01:01:00Z">
              <w:rPr>
                <w:rFonts w:ascii="Courier New" w:hAnsi="Courier New" w:cs="Courier New"/>
              </w:rPr>
            </w:rPrChange>
          </w:rPr>
          <w:t>[3]-&gt;O[4]-&gt;A(Backtracking)</w:t>
        </w:r>
      </w:ins>
    </w:p>
    <w:p w14:paraId="047ECFD8" w14:textId="77777777" w:rsidR="00073577" w:rsidRPr="00073577" w:rsidRDefault="00073577" w:rsidP="00073577">
      <w:pPr>
        <w:spacing w:before="0" w:after="0"/>
        <w:rPr>
          <w:ins w:id="4749" w:author="Abhishek Deep Nigam" w:date="2015-10-26T01:01:00Z"/>
          <w:rFonts w:ascii="Courier New" w:hAnsi="Courier New" w:cs="Courier New"/>
          <w:sz w:val="16"/>
          <w:szCs w:val="16"/>
          <w:rPrChange w:id="4750" w:author="Abhishek Deep Nigam" w:date="2015-10-26T01:01:00Z">
            <w:rPr>
              <w:ins w:id="4751" w:author="Abhishek Deep Nigam" w:date="2015-10-26T01:01:00Z"/>
              <w:rFonts w:ascii="Courier New" w:hAnsi="Courier New" w:cs="Courier New"/>
            </w:rPr>
          </w:rPrChange>
        </w:rPr>
      </w:pPr>
      <w:ins w:id="4752" w:author="Abhishek Deep Nigam" w:date="2015-10-26T01:01:00Z">
        <w:r w:rsidRPr="00073577">
          <w:rPr>
            <w:rFonts w:ascii="Courier New" w:hAnsi="Courier New" w:cs="Courier New"/>
            <w:sz w:val="16"/>
            <w:szCs w:val="16"/>
            <w:rPrChange w:id="4753" w:author="Abhishek Deep Nigam" w:date="2015-10-26T01:01:00Z">
              <w:rPr>
                <w:rFonts w:ascii="Courier New" w:hAnsi="Courier New" w:cs="Courier New"/>
              </w:rPr>
            </w:rPrChange>
          </w:rPr>
          <w:t>[2]-&gt;I[3]-&gt;A[4]-&gt;A(Backtracking)</w:t>
        </w:r>
      </w:ins>
    </w:p>
    <w:p w14:paraId="0FF84DF0" w14:textId="77777777" w:rsidR="00073577" w:rsidRPr="00073577" w:rsidRDefault="00073577" w:rsidP="00073577">
      <w:pPr>
        <w:spacing w:before="0" w:after="0"/>
        <w:rPr>
          <w:ins w:id="4754" w:author="Abhishek Deep Nigam" w:date="2015-10-26T01:01:00Z"/>
          <w:rFonts w:ascii="Courier New" w:hAnsi="Courier New" w:cs="Courier New"/>
          <w:sz w:val="16"/>
          <w:szCs w:val="16"/>
          <w:rPrChange w:id="4755" w:author="Abhishek Deep Nigam" w:date="2015-10-26T01:01:00Z">
            <w:rPr>
              <w:ins w:id="4756" w:author="Abhishek Deep Nigam" w:date="2015-10-26T01:01:00Z"/>
              <w:rFonts w:ascii="Courier New" w:hAnsi="Courier New" w:cs="Courier New"/>
            </w:rPr>
          </w:rPrChange>
        </w:rPr>
      </w:pPr>
      <w:ins w:id="4757" w:author="Abhishek Deep Nigam" w:date="2015-10-26T01:01:00Z">
        <w:r w:rsidRPr="00073577">
          <w:rPr>
            <w:rFonts w:ascii="Courier New" w:hAnsi="Courier New" w:cs="Courier New"/>
            <w:sz w:val="16"/>
            <w:szCs w:val="16"/>
            <w:rPrChange w:id="4758" w:author="Abhishek Deep Nigam" w:date="2015-10-26T01:01:00Z">
              <w:rPr>
                <w:rFonts w:ascii="Courier New" w:hAnsi="Courier New" w:cs="Courier New"/>
              </w:rPr>
            </w:rPrChange>
          </w:rPr>
          <w:t>[3]-&gt;E[4]-&gt;A(Backtracking)</w:t>
        </w:r>
      </w:ins>
    </w:p>
    <w:p w14:paraId="43D2BA11" w14:textId="77777777" w:rsidR="00073577" w:rsidRPr="00073577" w:rsidRDefault="00073577" w:rsidP="00073577">
      <w:pPr>
        <w:spacing w:before="0" w:after="0"/>
        <w:rPr>
          <w:ins w:id="4759" w:author="Abhishek Deep Nigam" w:date="2015-10-26T01:01:00Z"/>
          <w:rFonts w:ascii="Courier New" w:hAnsi="Courier New" w:cs="Courier New"/>
          <w:sz w:val="16"/>
          <w:szCs w:val="16"/>
          <w:rPrChange w:id="4760" w:author="Abhishek Deep Nigam" w:date="2015-10-26T01:01:00Z">
            <w:rPr>
              <w:ins w:id="4761" w:author="Abhishek Deep Nigam" w:date="2015-10-26T01:01:00Z"/>
              <w:rFonts w:ascii="Courier New" w:hAnsi="Courier New" w:cs="Courier New"/>
            </w:rPr>
          </w:rPrChange>
        </w:rPr>
      </w:pPr>
      <w:ins w:id="4762" w:author="Abhishek Deep Nigam" w:date="2015-10-26T01:01:00Z">
        <w:r w:rsidRPr="00073577">
          <w:rPr>
            <w:rFonts w:ascii="Courier New" w:hAnsi="Courier New" w:cs="Courier New"/>
            <w:sz w:val="16"/>
            <w:szCs w:val="16"/>
            <w:rPrChange w:id="4763" w:author="Abhishek Deep Nigam" w:date="2015-10-26T01:01:00Z">
              <w:rPr>
                <w:rFonts w:ascii="Courier New" w:hAnsi="Courier New" w:cs="Courier New"/>
              </w:rPr>
            </w:rPrChange>
          </w:rPr>
          <w:t>[3]-&gt;O[4]-&gt;A(Backtracking)</w:t>
        </w:r>
      </w:ins>
    </w:p>
    <w:p w14:paraId="0638FBC4" w14:textId="77777777" w:rsidR="00073577" w:rsidRPr="00073577" w:rsidRDefault="00073577" w:rsidP="00073577">
      <w:pPr>
        <w:spacing w:before="0" w:after="0"/>
        <w:rPr>
          <w:ins w:id="4764" w:author="Abhishek Deep Nigam" w:date="2015-10-26T01:01:00Z"/>
          <w:rFonts w:ascii="Courier New" w:hAnsi="Courier New" w:cs="Courier New"/>
          <w:sz w:val="16"/>
          <w:szCs w:val="16"/>
          <w:rPrChange w:id="4765" w:author="Abhishek Deep Nigam" w:date="2015-10-26T01:01:00Z">
            <w:rPr>
              <w:ins w:id="4766" w:author="Abhishek Deep Nigam" w:date="2015-10-26T01:01:00Z"/>
              <w:rFonts w:ascii="Courier New" w:hAnsi="Courier New" w:cs="Courier New"/>
            </w:rPr>
          </w:rPrChange>
        </w:rPr>
      </w:pPr>
      <w:ins w:id="4767" w:author="Abhishek Deep Nigam" w:date="2015-10-26T01:01:00Z">
        <w:r w:rsidRPr="00073577">
          <w:rPr>
            <w:rFonts w:ascii="Courier New" w:hAnsi="Courier New" w:cs="Courier New"/>
            <w:sz w:val="16"/>
            <w:szCs w:val="16"/>
            <w:rPrChange w:id="4768" w:author="Abhishek Deep Nigam" w:date="2015-10-26T01:01:00Z">
              <w:rPr>
                <w:rFonts w:ascii="Courier New" w:hAnsi="Courier New" w:cs="Courier New"/>
              </w:rPr>
            </w:rPrChange>
          </w:rPr>
          <w:t>[1]-&gt;H[2]-&gt;E[3]-&gt;O(Backtracking)</w:t>
        </w:r>
      </w:ins>
    </w:p>
    <w:p w14:paraId="531F3CA8" w14:textId="77777777" w:rsidR="00073577" w:rsidRPr="00073577" w:rsidRDefault="00073577" w:rsidP="00073577">
      <w:pPr>
        <w:spacing w:before="0" w:after="0"/>
        <w:rPr>
          <w:ins w:id="4769" w:author="Abhishek Deep Nigam" w:date="2015-10-26T01:01:00Z"/>
          <w:rFonts w:ascii="Courier New" w:hAnsi="Courier New" w:cs="Courier New"/>
          <w:sz w:val="16"/>
          <w:szCs w:val="16"/>
          <w:rPrChange w:id="4770" w:author="Abhishek Deep Nigam" w:date="2015-10-26T01:01:00Z">
            <w:rPr>
              <w:ins w:id="4771" w:author="Abhishek Deep Nigam" w:date="2015-10-26T01:01:00Z"/>
              <w:rFonts w:ascii="Courier New" w:hAnsi="Courier New" w:cs="Courier New"/>
            </w:rPr>
          </w:rPrChange>
        </w:rPr>
      </w:pPr>
      <w:ins w:id="4772" w:author="Abhishek Deep Nigam" w:date="2015-10-26T01:01:00Z">
        <w:r w:rsidRPr="00073577">
          <w:rPr>
            <w:rFonts w:ascii="Courier New" w:hAnsi="Courier New" w:cs="Courier New"/>
            <w:sz w:val="16"/>
            <w:szCs w:val="16"/>
            <w:rPrChange w:id="4773" w:author="Abhishek Deep Nigam" w:date="2015-10-26T01:01:00Z">
              <w:rPr>
                <w:rFonts w:ascii="Courier New" w:hAnsi="Courier New" w:cs="Courier New"/>
              </w:rPr>
            </w:rPrChange>
          </w:rPr>
          <w:t>[3]-&gt;U(Backtracking)</w:t>
        </w:r>
      </w:ins>
    </w:p>
    <w:p w14:paraId="7066EA8C" w14:textId="77777777" w:rsidR="00073577" w:rsidRPr="00073577" w:rsidRDefault="00073577" w:rsidP="00073577">
      <w:pPr>
        <w:spacing w:before="0" w:after="0"/>
        <w:rPr>
          <w:ins w:id="4774" w:author="Abhishek Deep Nigam" w:date="2015-10-26T01:01:00Z"/>
          <w:rFonts w:ascii="Courier New" w:hAnsi="Courier New" w:cs="Courier New"/>
          <w:sz w:val="16"/>
          <w:szCs w:val="16"/>
          <w:rPrChange w:id="4775" w:author="Abhishek Deep Nigam" w:date="2015-10-26T01:01:00Z">
            <w:rPr>
              <w:ins w:id="4776" w:author="Abhishek Deep Nigam" w:date="2015-10-26T01:01:00Z"/>
              <w:rFonts w:ascii="Courier New" w:hAnsi="Courier New" w:cs="Courier New"/>
            </w:rPr>
          </w:rPrChange>
        </w:rPr>
      </w:pPr>
      <w:ins w:id="4777" w:author="Abhishek Deep Nigam" w:date="2015-10-26T01:01:00Z">
        <w:r w:rsidRPr="00073577">
          <w:rPr>
            <w:rFonts w:ascii="Courier New" w:hAnsi="Courier New" w:cs="Courier New"/>
            <w:sz w:val="16"/>
            <w:szCs w:val="16"/>
            <w:rPrChange w:id="4778" w:author="Abhishek Deep Nigam" w:date="2015-10-26T01:01:00Z">
              <w:rPr>
                <w:rFonts w:ascii="Courier New" w:hAnsi="Courier New" w:cs="Courier New"/>
              </w:rPr>
            </w:rPrChange>
          </w:rPr>
          <w:t>[2]-&gt;H[3]-&gt;O(Backtracking)</w:t>
        </w:r>
      </w:ins>
    </w:p>
    <w:p w14:paraId="3740DDD1" w14:textId="77777777" w:rsidR="00073577" w:rsidRPr="00073577" w:rsidRDefault="00073577" w:rsidP="00073577">
      <w:pPr>
        <w:spacing w:before="0" w:after="0"/>
        <w:rPr>
          <w:ins w:id="4779" w:author="Abhishek Deep Nigam" w:date="2015-10-26T01:01:00Z"/>
          <w:rFonts w:ascii="Courier New" w:hAnsi="Courier New" w:cs="Courier New"/>
          <w:sz w:val="16"/>
          <w:szCs w:val="16"/>
          <w:rPrChange w:id="4780" w:author="Abhishek Deep Nigam" w:date="2015-10-26T01:01:00Z">
            <w:rPr>
              <w:ins w:id="4781" w:author="Abhishek Deep Nigam" w:date="2015-10-26T01:01:00Z"/>
              <w:rFonts w:ascii="Courier New" w:hAnsi="Courier New" w:cs="Courier New"/>
            </w:rPr>
          </w:rPrChange>
        </w:rPr>
      </w:pPr>
      <w:ins w:id="4782" w:author="Abhishek Deep Nigam" w:date="2015-10-26T01:01:00Z">
        <w:r w:rsidRPr="00073577">
          <w:rPr>
            <w:rFonts w:ascii="Courier New" w:hAnsi="Courier New" w:cs="Courier New"/>
            <w:sz w:val="16"/>
            <w:szCs w:val="16"/>
            <w:rPrChange w:id="4783" w:author="Abhishek Deep Nigam" w:date="2015-10-26T01:01:00Z">
              <w:rPr>
                <w:rFonts w:ascii="Courier New" w:hAnsi="Courier New" w:cs="Courier New"/>
              </w:rPr>
            </w:rPrChange>
          </w:rPr>
          <w:t>[3]-&gt;U(Backtracking)</w:t>
        </w:r>
      </w:ins>
    </w:p>
    <w:p w14:paraId="4E8A7690" w14:textId="77777777" w:rsidR="00073577" w:rsidRPr="00073577" w:rsidRDefault="00073577" w:rsidP="00073577">
      <w:pPr>
        <w:spacing w:before="0" w:after="0"/>
        <w:rPr>
          <w:ins w:id="4784" w:author="Abhishek Deep Nigam" w:date="2015-10-26T01:01:00Z"/>
          <w:rFonts w:ascii="Courier New" w:hAnsi="Courier New" w:cs="Courier New"/>
          <w:sz w:val="16"/>
          <w:szCs w:val="16"/>
          <w:rPrChange w:id="4785" w:author="Abhishek Deep Nigam" w:date="2015-10-26T01:01:00Z">
            <w:rPr>
              <w:ins w:id="4786" w:author="Abhishek Deep Nigam" w:date="2015-10-26T01:01:00Z"/>
              <w:rFonts w:ascii="Courier New" w:hAnsi="Courier New" w:cs="Courier New"/>
            </w:rPr>
          </w:rPrChange>
        </w:rPr>
      </w:pPr>
      <w:ins w:id="4787" w:author="Abhishek Deep Nigam" w:date="2015-10-26T01:01:00Z">
        <w:r w:rsidRPr="00073577">
          <w:rPr>
            <w:rFonts w:ascii="Courier New" w:hAnsi="Courier New" w:cs="Courier New"/>
            <w:sz w:val="16"/>
            <w:szCs w:val="16"/>
            <w:rPrChange w:id="4788" w:author="Abhishek Deep Nigam" w:date="2015-10-26T01:01:00Z">
              <w:rPr>
                <w:rFonts w:ascii="Courier New" w:hAnsi="Courier New" w:cs="Courier New"/>
              </w:rPr>
            </w:rPrChange>
          </w:rPr>
          <w:t>[2]-&gt;I[3]-&gt;O(Backtracking)</w:t>
        </w:r>
      </w:ins>
    </w:p>
    <w:p w14:paraId="30F351C6" w14:textId="77777777" w:rsidR="00073577" w:rsidRPr="00073577" w:rsidRDefault="00073577" w:rsidP="00073577">
      <w:pPr>
        <w:spacing w:before="0" w:after="0"/>
        <w:rPr>
          <w:ins w:id="4789" w:author="Abhishek Deep Nigam" w:date="2015-10-26T01:01:00Z"/>
          <w:rFonts w:ascii="Courier New" w:hAnsi="Courier New" w:cs="Courier New"/>
          <w:sz w:val="16"/>
          <w:szCs w:val="16"/>
          <w:rPrChange w:id="4790" w:author="Abhishek Deep Nigam" w:date="2015-10-26T01:01:00Z">
            <w:rPr>
              <w:ins w:id="4791" w:author="Abhishek Deep Nigam" w:date="2015-10-26T01:01:00Z"/>
              <w:rFonts w:ascii="Courier New" w:hAnsi="Courier New" w:cs="Courier New"/>
            </w:rPr>
          </w:rPrChange>
        </w:rPr>
      </w:pPr>
      <w:ins w:id="4792" w:author="Abhishek Deep Nigam" w:date="2015-10-26T01:01:00Z">
        <w:r w:rsidRPr="00073577">
          <w:rPr>
            <w:rFonts w:ascii="Courier New" w:hAnsi="Courier New" w:cs="Courier New"/>
            <w:sz w:val="16"/>
            <w:szCs w:val="16"/>
            <w:rPrChange w:id="4793" w:author="Abhishek Deep Nigam" w:date="2015-10-26T01:01:00Z">
              <w:rPr>
                <w:rFonts w:ascii="Courier New" w:hAnsi="Courier New" w:cs="Courier New"/>
              </w:rPr>
            </w:rPrChange>
          </w:rPr>
          <w:t>[3]-&gt;U(Backtracking)</w:t>
        </w:r>
      </w:ins>
    </w:p>
    <w:p w14:paraId="0194DC25" w14:textId="77777777" w:rsidR="00073577" w:rsidRPr="00073577" w:rsidRDefault="00073577" w:rsidP="00073577">
      <w:pPr>
        <w:spacing w:before="0" w:after="0"/>
        <w:rPr>
          <w:ins w:id="4794" w:author="Abhishek Deep Nigam" w:date="2015-10-26T01:01:00Z"/>
          <w:rFonts w:ascii="Courier New" w:hAnsi="Courier New" w:cs="Courier New"/>
          <w:sz w:val="16"/>
          <w:szCs w:val="16"/>
          <w:rPrChange w:id="4795" w:author="Abhishek Deep Nigam" w:date="2015-10-26T01:01:00Z">
            <w:rPr>
              <w:ins w:id="4796" w:author="Abhishek Deep Nigam" w:date="2015-10-26T01:01:00Z"/>
              <w:rFonts w:ascii="Courier New" w:hAnsi="Courier New" w:cs="Courier New"/>
            </w:rPr>
          </w:rPrChange>
        </w:rPr>
      </w:pPr>
      <w:ins w:id="4797" w:author="Abhishek Deep Nigam" w:date="2015-10-26T01:01:00Z">
        <w:r w:rsidRPr="00073577">
          <w:rPr>
            <w:rFonts w:ascii="Courier New" w:hAnsi="Courier New" w:cs="Courier New"/>
            <w:sz w:val="16"/>
            <w:szCs w:val="16"/>
            <w:rPrChange w:id="4798" w:author="Abhishek Deep Nigam" w:date="2015-10-26T01:01:00Z">
              <w:rPr>
                <w:rFonts w:ascii="Courier New" w:hAnsi="Courier New" w:cs="Courier New"/>
              </w:rPr>
            </w:rPrChange>
          </w:rPr>
          <w:t>[1]-&gt;S[2]-&gt;E[3]-&gt;A[4]-&gt;I[5]-&gt;W[6]-&gt;N[7]-&gt;C(Backtracking)</w:t>
        </w:r>
      </w:ins>
    </w:p>
    <w:p w14:paraId="46CE284B" w14:textId="77777777" w:rsidR="00073577" w:rsidRPr="00073577" w:rsidRDefault="00073577" w:rsidP="00073577">
      <w:pPr>
        <w:spacing w:before="0" w:after="0"/>
        <w:rPr>
          <w:ins w:id="4799" w:author="Abhishek Deep Nigam" w:date="2015-10-26T01:01:00Z"/>
          <w:rFonts w:ascii="Courier New" w:hAnsi="Courier New" w:cs="Courier New"/>
          <w:sz w:val="16"/>
          <w:szCs w:val="16"/>
          <w:rPrChange w:id="4800" w:author="Abhishek Deep Nigam" w:date="2015-10-26T01:01:00Z">
            <w:rPr>
              <w:ins w:id="4801" w:author="Abhishek Deep Nigam" w:date="2015-10-26T01:01:00Z"/>
              <w:rFonts w:ascii="Courier New" w:hAnsi="Courier New" w:cs="Courier New"/>
            </w:rPr>
          </w:rPrChange>
        </w:rPr>
      </w:pPr>
      <w:ins w:id="4802" w:author="Abhishek Deep Nigam" w:date="2015-10-26T01:01:00Z">
        <w:r w:rsidRPr="00073577">
          <w:rPr>
            <w:rFonts w:ascii="Courier New" w:hAnsi="Courier New" w:cs="Courier New"/>
            <w:sz w:val="16"/>
            <w:szCs w:val="16"/>
            <w:rPrChange w:id="4803" w:author="Abhishek Deep Nigam" w:date="2015-10-26T01:01:00Z">
              <w:rPr>
                <w:rFonts w:ascii="Courier New" w:hAnsi="Courier New" w:cs="Courier New"/>
              </w:rPr>
            </w:rPrChange>
          </w:rPr>
          <w:t>[7]-&gt;P(Backtracking)</w:t>
        </w:r>
      </w:ins>
    </w:p>
    <w:p w14:paraId="6DECAF91" w14:textId="77777777" w:rsidR="00073577" w:rsidRPr="00073577" w:rsidRDefault="00073577" w:rsidP="00073577">
      <w:pPr>
        <w:spacing w:before="0" w:after="0"/>
        <w:rPr>
          <w:ins w:id="4804" w:author="Abhishek Deep Nigam" w:date="2015-10-26T01:01:00Z"/>
          <w:rFonts w:ascii="Courier New" w:hAnsi="Courier New" w:cs="Courier New"/>
          <w:sz w:val="16"/>
          <w:szCs w:val="16"/>
          <w:rPrChange w:id="4805" w:author="Abhishek Deep Nigam" w:date="2015-10-26T01:01:00Z">
            <w:rPr>
              <w:ins w:id="4806" w:author="Abhishek Deep Nigam" w:date="2015-10-26T01:01:00Z"/>
              <w:rFonts w:ascii="Courier New" w:hAnsi="Courier New" w:cs="Courier New"/>
            </w:rPr>
          </w:rPrChange>
        </w:rPr>
      </w:pPr>
      <w:ins w:id="4807" w:author="Abhishek Deep Nigam" w:date="2015-10-26T01:01:00Z">
        <w:r w:rsidRPr="00073577">
          <w:rPr>
            <w:rFonts w:ascii="Courier New" w:hAnsi="Courier New" w:cs="Courier New"/>
            <w:sz w:val="16"/>
            <w:szCs w:val="16"/>
            <w:rPrChange w:id="4808" w:author="Abhishek Deep Nigam" w:date="2015-10-26T01:01:00Z">
              <w:rPr>
                <w:rFonts w:ascii="Courier New" w:hAnsi="Courier New" w:cs="Courier New"/>
              </w:rPr>
            </w:rPrChange>
          </w:rPr>
          <w:t>[3]-&gt;E[4]-&gt;I(Backtracking)</w:t>
        </w:r>
      </w:ins>
    </w:p>
    <w:p w14:paraId="2C184FAE" w14:textId="77777777" w:rsidR="00073577" w:rsidRPr="00073577" w:rsidRDefault="00073577" w:rsidP="00073577">
      <w:pPr>
        <w:spacing w:before="0" w:after="0"/>
        <w:rPr>
          <w:ins w:id="4809" w:author="Abhishek Deep Nigam" w:date="2015-10-26T01:01:00Z"/>
          <w:rFonts w:ascii="Courier New" w:hAnsi="Courier New" w:cs="Courier New"/>
          <w:sz w:val="16"/>
          <w:szCs w:val="16"/>
          <w:rPrChange w:id="4810" w:author="Abhishek Deep Nigam" w:date="2015-10-26T01:01:00Z">
            <w:rPr>
              <w:ins w:id="4811" w:author="Abhishek Deep Nigam" w:date="2015-10-26T01:01:00Z"/>
              <w:rFonts w:ascii="Courier New" w:hAnsi="Courier New" w:cs="Courier New"/>
            </w:rPr>
          </w:rPrChange>
        </w:rPr>
      </w:pPr>
      <w:ins w:id="4812" w:author="Abhishek Deep Nigam" w:date="2015-10-26T01:01:00Z">
        <w:r w:rsidRPr="00073577">
          <w:rPr>
            <w:rFonts w:ascii="Courier New" w:hAnsi="Courier New" w:cs="Courier New"/>
            <w:sz w:val="16"/>
            <w:szCs w:val="16"/>
            <w:rPrChange w:id="4813" w:author="Abhishek Deep Nigam" w:date="2015-10-26T01:01:00Z">
              <w:rPr>
                <w:rFonts w:ascii="Courier New" w:hAnsi="Courier New" w:cs="Courier New"/>
              </w:rPr>
            </w:rPrChange>
          </w:rPr>
          <w:t>[3]-&gt;O[4]-&gt;I[5]-&gt;W[6]-&gt;N[7]-&gt;D(Backtracking)</w:t>
        </w:r>
      </w:ins>
    </w:p>
    <w:p w14:paraId="3BB57F62" w14:textId="77777777" w:rsidR="00073577" w:rsidRPr="00073577" w:rsidRDefault="00073577" w:rsidP="00073577">
      <w:pPr>
        <w:spacing w:before="0" w:after="0"/>
        <w:rPr>
          <w:ins w:id="4814" w:author="Abhishek Deep Nigam" w:date="2015-10-26T01:01:00Z"/>
          <w:rFonts w:ascii="Courier New" w:hAnsi="Courier New" w:cs="Courier New"/>
          <w:sz w:val="16"/>
          <w:szCs w:val="16"/>
          <w:rPrChange w:id="4815" w:author="Abhishek Deep Nigam" w:date="2015-10-26T01:01:00Z">
            <w:rPr>
              <w:ins w:id="4816" w:author="Abhishek Deep Nigam" w:date="2015-10-26T01:01:00Z"/>
              <w:rFonts w:ascii="Courier New" w:hAnsi="Courier New" w:cs="Courier New"/>
            </w:rPr>
          </w:rPrChange>
        </w:rPr>
      </w:pPr>
      <w:ins w:id="4817" w:author="Abhishek Deep Nigam" w:date="2015-10-26T01:01:00Z">
        <w:r w:rsidRPr="00073577">
          <w:rPr>
            <w:rFonts w:ascii="Courier New" w:hAnsi="Courier New" w:cs="Courier New"/>
            <w:sz w:val="16"/>
            <w:szCs w:val="16"/>
            <w:rPrChange w:id="4818" w:author="Abhishek Deep Nigam" w:date="2015-10-26T01:01:00Z">
              <w:rPr>
                <w:rFonts w:ascii="Courier New" w:hAnsi="Courier New" w:cs="Courier New"/>
              </w:rPr>
            </w:rPrChange>
          </w:rPr>
          <w:t>[7]-&gt;Y(Backtracking)</w:t>
        </w:r>
      </w:ins>
    </w:p>
    <w:p w14:paraId="3CE49CC8" w14:textId="77777777" w:rsidR="00073577" w:rsidRPr="00073577" w:rsidRDefault="00073577" w:rsidP="00073577">
      <w:pPr>
        <w:spacing w:before="0" w:after="0"/>
        <w:rPr>
          <w:ins w:id="4819" w:author="Abhishek Deep Nigam" w:date="2015-10-26T01:01:00Z"/>
          <w:rFonts w:ascii="Courier New" w:hAnsi="Courier New" w:cs="Courier New"/>
          <w:sz w:val="16"/>
          <w:szCs w:val="16"/>
          <w:rPrChange w:id="4820" w:author="Abhishek Deep Nigam" w:date="2015-10-26T01:01:00Z">
            <w:rPr>
              <w:ins w:id="4821" w:author="Abhishek Deep Nigam" w:date="2015-10-26T01:01:00Z"/>
              <w:rFonts w:ascii="Courier New" w:hAnsi="Courier New" w:cs="Courier New"/>
            </w:rPr>
          </w:rPrChange>
        </w:rPr>
      </w:pPr>
      <w:ins w:id="4822" w:author="Abhishek Deep Nigam" w:date="2015-10-26T01:01:00Z">
        <w:r w:rsidRPr="00073577">
          <w:rPr>
            <w:rFonts w:ascii="Courier New" w:hAnsi="Courier New" w:cs="Courier New"/>
            <w:sz w:val="16"/>
            <w:szCs w:val="16"/>
            <w:rPrChange w:id="4823" w:author="Abhishek Deep Nigam" w:date="2015-10-26T01:01:00Z">
              <w:rPr>
                <w:rFonts w:ascii="Courier New" w:hAnsi="Courier New" w:cs="Courier New"/>
              </w:rPr>
            </w:rPrChange>
          </w:rPr>
          <w:t>[2]-&gt;H[3]-&gt;A[4]-&gt;I[5]-&gt;W[6]-&gt;N[7]-&gt;C(Backtracking)</w:t>
        </w:r>
      </w:ins>
    </w:p>
    <w:p w14:paraId="295F77C1" w14:textId="77777777" w:rsidR="00073577" w:rsidRPr="00073577" w:rsidRDefault="00073577" w:rsidP="00073577">
      <w:pPr>
        <w:spacing w:before="0" w:after="0"/>
        <w:rPr>
          <w:ins w:id="4824" w:author="Abhishek Deep Nigam" w:date="2015-10-26T01:01:00Z"/>
          <w:rFonts w:ascii="Courier New" w:hAnsi="Courier New" w:cs="Courier New"/>
          <w:sz w:val="16"/>
          <w:szCs w:val="16"/>
          <w:rPrChange w:id="4825" w:author="Abhishek Deep Nigam" w:date="2015-10-26T01:01:00Z">
            <w:rPr>
              <w:ins w:id="4826" w:author="Abhishek Deep Nigam" w:date="2015-10-26T01:01:00Z"/>
              <w:rFonts w:ascii="Courier New" w:hAnsi="Courier New" w:cs="Courier New"/>
            </w:rPr>
          </w:rPrChange>
        </w:rPr>
      </w:pPr>
      <w:ins w:id="4827" w:author="Abhishek Deep Nigam" w:date="2015-10-26T01:01:00Z">
        <w:r w:rsidRPr="00073577">
          <w:rPr>
            <w:rFonts w:ascii="Courier New" w:hAnsi="Courier New" w:cs="Courier New"/>
            <w:sz w:val="16"/>
            <w:szCs w:val="16"/>
            <w:rPrChange w:id="4828" w:author="Abhishek Deep Nigam" w:date="2015-10-26T01:01:00Z">
              <w:rPr>
                <w:rFonts w:ascii="Courier New" w:hAnsi="Courier New" w:cs="Courier New"/>
              </w:rPr>
            </w:rPrChange>
          </w:rPr>
          <w:t>[7]-&gt;P(Backtracking)</w:t>
        </w:r>
      </w:ins>
    </w:p>
    <w:p w14:paraId="4E81EB73" w14:textId="77777777" w:rsidR="00073577" w:rsidRPr="00073577" w:rsidRDefault="00073577" w:rsidP="00073577">
      <w:pPr>
        <w:spacing w:before="0" w:after="0"/>
        <w:rPr>
          <w:ins w:id="4829" w:author="Abhishek Deep Nigam" w:date="2015-10-26T01:01:00Z"/>
          <w:rFonts w:ascii="Courier New" w:hAnsi="Courier New" w:cs="Courier New"/>
          <w:sz w:val="16"/>
          <w:szCs w:val="16"/>
          <w:rPrChange w:id="4830" w:author="Abhishek Deep Nigam" w:date="2015-10-26T01:01:00Z">
            <w:rPr>
              <w:ins w:id="4831" w:author="Abhishek Deep Nigam" w:date="2015-10-26T01:01:00Z"/>
              <w:rFonts w:ascii="Courier New" w:hAnsi="Courier New" w:cs="Courier New"/>
            </w:rPr>
          </w:rPrChange>
        </w:rPr>
      </w:pPr>
      <w:ins w:id="4832" w:author="Abhishek Deep Nigam" w:date="2015-10-26T01:01:00Z">
        <w:r w:rsidRPr="00073577">
          <w:rPr>
            <w:rFonts w:ascii="Courier New" w:hAnsi="Courier New" w:cs="Courier New"/>
            <w:sz w:val="16"/>
            <w:szCs w:val="16"/>
            <w:rPrChange w:id="4833" w:author="Abhishek Deep Nigam" w:date="2015-10-26T01:01:00Z">
              <w:rPr>
                <w:rFonts w:ascii="Courier New" w:hAnsi="Courier New" w:cs="Courier New"/>
              </w:rPr>
            </w:rPrChange>
          </w:rPr>
          <w:t>[3]-&gt;E[4]-&gt;I(Backtracking)</w:t>
        </w:r>
      </w:ins>
    </w:p>
    <w:p w14:paraId="6932676D" w14:textId="77777777" w:rsidR="00073577" w:rsidRPr="00073577" w:rsidRDefault="00073577" w:rsidP="00073577">
      <w:pPr>
        <w:spacing w:before="0" w:after="0"/>
        <w:rPr>
          <w:ins w:id="4834" w:author="Abhishek Deep Nigam" w:date="2015-10-26T01:01:00Z"/>
          <w:rFonts w:ascii="Courier New" w:hAnsi="Courier New" w:cs="Courier New"/>
          <w:sz w:val="16"/>
          <w:szCs w:val="16"/>
          <w:rPrChange w:id="4835" w:author="Abhishek Deep Nigam" w:date="2015-10-26T01:01:00Z">
            <w:rPr>
              <w:ins w:id="4836" w:author="Abhishek Deep Nigam" w:date="2015-10-26T01:01:00Z"/>
              <w:rFonts w:ascii="Courier New" w:hAnsi="Courier New" w:cs="Courier New"/>
            </w:rPr>
          </w:rPrChange>
        </w:rPr>
      </w:pPr>
      <w:ins w:id="4837" w:author="Abhishek Deep Nigam" w:date="2015-10-26T01:01:00Z">
        <w:r w:rsidRPr="00073577">
          <w:rPr>
            <w:rFonts w:ascii="Courier New" w:hAnsi="Courier New" w:cs="Courier New"/>
            <w:sz w:val="16"/>
            <w:szCs w:val="16"/>
            <w:rPrChange w:id="4838" w:author="Abhishek Deep Nigam" w:date="2015-10-26T01:01:00Z">
              <w:rPr>
                <w:rFonts w:ascii="Courier New" w:hAnsi="Courier New" w:cs="Courier New"/>
              </w:rPr>
            </w:rPrChange>
          </w:rPr>
          <w:t>[3]-&gt;O[4]-&gt;I[5]-&gt;W[6]-&gt;N[7]-&gt;D(Backtracking)</w:t>
        </w:r>
      </w:ins>
    </w:p>
    <w:p w14:paraId="4DB6B9D5" w14:textId="77777777" w:rsidR="00073577" w:rsidRPr="00073577" w:rsidRDefault="00073577" w:rsidP="00073577">
      <w:pPr>
        <w:spacing w:before="0" w:after="0"/>
        <w:rPr>
          <w:ins w:id="4839" w:author="Abhishek Deep Nigam" w:date="2015-10-26T01:01:00Z"/>
          <w:rFonts w:ascii="Courier New" w:hAnsi="Courier New" w:cs="Courier New"/>
          <w:sz w:val="16"/>
          <w:szCs w:val="16"/>
          <w:rPrChange w:id="4840" w:author="Abhishek Deep Nigam" w:date="2015-10-26T01:01:00Z">
            <w:rPr>
              <w:ins w:id="4841" w:author="Abhishek Deep Nigam" w:date="2015-10-26T01:01:00Z"/>
              <w:rFonts w:ascii="Courier New" w:hAnsi="Courier New" w:cs="Courier New"/>
            </w:rPr>
          </w:rPrChange>
        </w:rPr>
      </w:pPr>
      <w:ins w:id="4842" w:author="Abhishek Deep Nigam" w:date="2015-10-26T01:01:00Z">
        <w:r w:rsidRPr="00073577">
          <w:rPr>
            <w:rFonts w:ascii="Courier New" w:hAnsi="Courier New" w:cs="Courier New"/>
            <w:sz w:val="16"/>
            <w:szCs w:val="16"/>
            <w:rPrChange w:id="4843" w:author="Abhishek Deep Nigam" w:date="2015-10-26T01:01:00Z">
              <w:rPr>
                <w:rFonts w:ascii="Courier New" w:hAnsi="Courier New" w:cs="Courier New"/>
              </w:rPr>
            </w:rPrChange>
          </w:rPr>
          <w:t>[7]-&gt;Y(Backtracking)</w:t>
        </w:r>
      </w:ins>
    </w:p>
    <w:p w14:paraId="7603F62B" w14:textId="77777777" w:rsidR="00073577" w:rsidRPr="00073577" w:rsidRDefault="00073577" w:rsidP="00073577">
      <w:pPr>
        <w:spacing w:before="0" w:after="0"/>
        <w:rPr>
          <w:ins w:id="4844" w:author="Abhishek Deep Nigam" w:date="2015-10-26T01:01:00Z"/>
          <w:rFonts w:ascii="Courier New" w:hAnsi="Courier New" w:cs="Courier New"/>
          <w:sz w:val="16"/>
          <w:szCs w:val="16"/>
          <w:rPrChange w:id="4845" w:author="Abhishek Deep Nigam" w:date="2015-10-26T01:01:00Z">
            <w:rPr>
              <w:ins w:id="4846" w:author="Abhishek Deep Nigam" w:date="2015-10-26T01:01:00Z"/>
              <w:rFonts w:ascii="Courier New" w:hAnsi="Courier New" w:cs="Courier New"/>
            </w:rPr>
          </w:rPrChange>
        </w:rPr>
      </w:pPr>
      <w:ins w:id="4847" w:author="Abhishek Deep Nigam" w:date="2015-10-26T01:01:00Z">
        <w:r w:rsidRPr="00073577">
          <w:rPr>
            <w:rFonts w:ascii="Courier New" w:hAnsi="Courier New" w:cs="Courier New"/>
            <w:sz w:val="16"/>
            <w:szCs w:val="16"/>
            <w:rPrChange w:id="4848" w:author="Abhishek Deep Nigam" w:date="2015-10-26T01:01:00Z">
              <w:rPr>
                <w:rFonts w:ascii="Courier New" w:hAnsi="Courier New" w:cs="Courier New"/>
              </w:rPr>
            </w:rPrChange>
          </w:rPr>
          <w:lastRenderedPageBreak/>
          <w:t>[2]-&gt;I[3]-&gt;A[4]-&gt;I[5]-&gt;W[6]-&gt;N[7]-&gt;C[8]-&gt;S(Found result: HSIAIWNCS)</w:t>
        </w:r>
      </w:ins>
    </w:p>
    <w:p w14:paraId="1107CF01" w14:textId="77777777" w:rsidR="00073577" w:rsidRPr="00073577" w:rsidRDefault="00073577" w:rsidP="00073577">
      <w:pPr>
        <w:spacing w:before="0" w:after="0"/>
        <w:rPr>
          <w:ins w:id="4849" w:author="Abhishek Deep Nigam" w:date="2015-10-26T01:01:00Z"/>
          <w:rFonts w:ascii="Courier New" w:hAnsi="Courier New" w:cs="Courier New"/>
          <w:sz w:val="16"/>
          <w:szCs w:val="16"/>
          <w:rPrChange w:id="4850" w:author="Abhishek Deep Nigam" w:date="2015-10-26T01:01:00Z">
            <w:rPr>
              <w:ins w:id="4851" w:author="Abhishek Deep Nigam" w:date="2015-10-26T01:01:00Z"/>
              <w:rFonts w:ascii="Courier New" w:hAnsi="Courier New" w:cs="Courier New"/>
            </w:rPr>
          </w:rPrChange>
        </w:rPr>
      </w:pPr>
      <w:ins w:id="4852" w:author="Abhishek Deep Nigam" w:date="2015-10-26T01:01:00Z">
        <w:r w:rsidRPr="00073577">
          <w:rPr>
            <w:rFonts w:ascii="Courier New" w:hAnsi="Courier New" w:cs="Courier New"/>
            <w:sz w:val="16"/>
            <w:szCs w:val="16"/>
            <w:rPrChange w:id="4853" w:author="Abhishek Deep Nigam" w:date="2015-10-26T01:01:00Z">
              <w:rPr>
                <w:rFonts w:ascii="Courier New" w:hAnsi="Courier New" w:cs="Courier New"/>
              </w:rPr>
            </w:rPrChange>
          </w:rPr>
          <w:t>[7]-&gt;P[8]-&gt;S(Found result: HSIAIWNPS)</w:t>
        </w:r>
      </w:ins>
    </w:p>
    <w:p w14:paraId="739D04BE" w14:textId="77777777" w:rsidR="00073577" w:rsidRPr="00073577" w:rsidRDefault="00073577" w:rsidP="00073577">
      <w:pPr>
        <w:spacing w:before="0" w:after="0"/>
        <w:rPr>
          <w:ins w:id="4854" w:author="Abhishek Deep Nigam" w:date="2015-10-26T01:01:00Z"/>
          <w:rFonts w:ascii="Courier New" w:hAnsi="Courier New" w:cs="Courier New"/>
          <w:sz w:val="16"/>
          <w:szCs w:val="16"/>
          <w:rPrChange w:id="4855" w:author="Abhishek Deep Nigam" w:date="2015-10-26T01:01:00Z">
            <w:rPr>
              <w:ins w:id="4856" w:author="Abhishek Deep Nigam" w:date="2015-10-26T01:01:00Z"/>
              <w:rFonts w:ascii="Courier New" w:hAnsi="Courier New" w:cs="Courier New"/>
            </w:rPr>
          </w:rPrChange>
        </w:rPr>
      </w:pPr>
      <w:ins w:id="4857" w:author="Abhishek Deep Nigam" w:date="2015-10-26T01:01:00Z">
        <w:r w:rsidRPr="00073577">
          <w:rPr>
            <w:rFonts w:ascii="Courier New" w:hAnsi="Courier New" w:cs="Courier New"/>
            <w:sz w:val="16"/>
            <w:szCs w:val="16"/>
            <w:rPrChange w:id="4858" w:author="Abhishek Deep Nigam" w:date="2015-10-26T01:01:00Z">
              <w:rPr>
                <w:rFonts w:ascii="Courier New" w:hAnsi="Courier New" w:cs="Courier New"/>
              </w:rPr>
            </w:rPrChange>
          </w:rPr>
          <w:t>[3]-&gt;E[4]-&gt;I(Backtracking)</w:t>
        </w:r>
      </w:ins>
    </w:p>
    <w:p w14:paraId="69CBF3BE" w14:textId="77777777" w:rsidR="00073577" w:rsidRPr="00073577" w:rsidRDefault="00073577" w:rsidP="00073577">
      <w:pPr>
        <w:spacing w:before="0" w:after="0"/>
        <w:rPr>
          <w:ins w:id="4859" w:author="Abhishek Deep Nigam" w:date="2015-10-26T01:01:00Z"/>
          <w:rFonts w:ascii="Courier New" w:hAnsi="Courier New" w:cs="Courier New"/>
          <w:sz w:val="16"/>
          <w:szCs w:val="16"/>
          <w:rPrChange w:id="4860" w:author="Abhishek Deep Nigam" w:date="2015-10-26T01:01:00Z">
            <w:rPr>
              <w:ins w:id="4861" w:author="Abhishek Deep Nigam" w:date="2015-10-26T01:01:00Z"/>
              <w:rFonts w:ascii="Courier New" w:hAnsi="Courier New" w:cs="Courier New"/>
            </w:rPr>
          </w:rPrChange>
        </w:rPr>
      </w:pPr>
      <w:ins w:id="4862" w:author="Abhishek Deep Nigam" w:date="2015-10-26T01:01:00Z">
        <w:r w:rsidRPr="00073577">
          <w:rPr>
            <w:rFonts w:ascii="Courier New" w:hAnsi="Courier New" w:cs="Courier New"/>
            <w:sz w:val="16"/>
            <w:szCs w:val="16"/>
            <w:rPrChange w:id="4863" w:author="Abhishek Deep Nigam" w:date="2015-10-26T01:01:00Z">
              <w:rPr>
                <w:rFonts w:ascii="Courier New" w:hAnsi="Courier New" w:cs="Courier New"/>
              </w:rPr>
            </w:rPrChange>
          </w:rPr>
          <w:t>[3]-&gt;O[4]-&gt;I[5]-&gt;W[6]-&gt;N[7]-&gt;D[8]-&gt;S(Found result: HSIOIWNDS)</w:t>
        </w:r>
      </w:ins>
    </w:p>
    <w:p w14:paraId="5052B0A4" w14:textId="77777777" w:rsidR="00073577" w:rsidRPr="00073577" w:rsidRDefault="00073577" w:rsidP="00073577">
      <w:pPr>
        <w:spacing w:before="0" w:after="0"/>
        <w:rPr>
          <w:ins w:id="4864" w:author="Abhishek Deep Nigam" w:date="2015-10-26T01:01:00Z"/>
          <w:rFonts w:ascii="Courier New" w:hAnsi="Courier New" w:cs="Courier New"/>
          <w:sz w:val="16"/>
          <w:szCs w:val="16"/>
          <w:rPrChange w:id="4865" w:author="Abhishek Deep Nigam" w:date="2015-10-26T01:01:00Z">
            <w:rPr>
              <w:ins w:id="4866" w:author="Abhishek Deep Nigam" w:date="2015-10-26T01:01:00Z"/>
              <w:rFonts w:ascii="Courier New" w:hAnsi="Courier New" w:cs="Courier New"/>
            </w:rPr>
          </w:rPrChange>
        </w:rPr>
      </w:pPr>
      <w:ins w:id="4867" w:author="Abhishek Deep Nigam" w:date="2015-10-26T01:01:00Z">
        <w:r w:rsidRPr="00073577">
          <w:rPr>
            <w:rFonts w:ascii="Courier New" w:hAnsi="Courier New" w:cs="Courier New"/>
            <w:sz w:val="16"/>
            <w:szCs w:val="16"/>
            <w:rPrChange w:id="4868" w:author="Abhishek Deep Nigam" w:date="2015-10-26T01:01:00Z">
              <w:rPr>
                <w:rFonts w:ascii="Courier New" w:hAnsi="Courier New" w:cs="Courier New"/>
              </w:rPr>
            </w:rPrChange>
          </w:rPr>
          <w:t>[7]-&gt;Y[8]-&gt;S(Found result: HSIOIWNYS)</w:t>
        </w:r>
      </w:ins>
    </w:p>
    <w:p w14:paraId="0F4F5DA5" w14:textId="77777777" w:rsidR="00073577" w:rsidRPr="00073577" w:rsidRDefault="00073577" w:rsidP="00073577">
      <w:pPr>
        <w:spacing w:before="0" w:after="0"/>
        <w:rPr>
          <w:ins w:id="4869" w:author="Abhishek Deep Nigam" w:date="2015-10-26T01:01:00Z"/>
          <w:rFonts w:ascii="Courier New" w:hAnsi="Courier New" w:cs="Courier New"/>
          <w:sz w:val="16"/>
          <w:szCs w:val="16"/>
          <w:rPrChange w:id="4870" w:author="Abhishek Deep Nigam" w:date="2015-10-26T01:01:00Z">
            <w:rPr>
              <w:ins w:id="4871" w:author="Abhishek Deep Nigam" w:date="2015-10-26T01:01:00Z"/>
              <w:rFonts w:ascii="Courier New" w:hAnsi="Courier New" w:cs="Courier New"/>
            </w:rPr>
          </w:rPrChange>
        </w:rPr>
      </w:pPr>
      <w:ins w:id="4872" w:author="Abhishek Deep Nigam" w:date="2015-10-26T01:01:00Z">
        <w:r w:rsidRPr="00073577">
          <w:rPr>
            <w:rFonts w:ascii="Courier New" w:hAnsi="Courier New" w:cs="Courier New"/>
            <w:sz w:val="16"/>
            <w:szCs w:val="16"/>
            <w:rPrChange w:id="4873" w:author="Abhishek Deep Nigam" w:date="2015-10-26T01:01:00Z">
              <w:rPr>
                <w:rFonts w:ascii="Courier New" w:hAnsi="Courier New" w:cs="Courier New"/>
              </w:rPr>
            </w:rPrChange>
          </w:rPr>
          <w:t>[1]-&gt;T[2]-&gt;E[3]-&gt;A[4]-&gt;O(Backtracking)</w:t>
        </w:r>
      </w:ins>
    </w:p>
    <w:p w14:paraId="72C84327" w14:textId="77777777" w:rsidR="00073577" w:rsidRPr="00073577" w:rsidRDefault="00073577" w:rsidP="00073577">
      <w:pPr>
        <w:spacing w:before="0" w:after="0"/>
        <w:rPr>
          <w:ins w:id="4874" w:author="Abhishek Deep Nigam" w:date="2015-10-26T01:01:00Z"/>
          <w:rFonts w:ascii="Courier New" w:hAnsi="Courier New" w:cs="Courier New"/>
          <w:sz w:val="16"/>
          <w:szCs w:val="16"/>
          <w:rPrChange w:id="4875" w:author="Abhishek Deep Nigam" w:date="2015-10-26T01:01:00Z">
            <w:rPr>
              <w:ins w:id="4876" w:author="Abhishek Deep Nigam" w:date="2015-10-26T01:01:00Z"/>
              <w:rFonts w:ascii="Courier New" w:hAnsi="Courier New" w:cs="Courier New"/>
            </w:rPr>
          </w:rPrChange>
        </w:rPr>
      </w:pPr>
      <w:ins w:id="4877" w:author="Abhishek Deep Nigam" w:date="2015-10-26T01:01:00Z">
        <w:r w:rsidRPr="00073577">
          <w:rPr>
            <w:rFonts w:ascii="Courier New" w:hAnsi="Courier New" w:cs="Courier New"/>
            <w:sz w:val="16"/>
            <w:szCs w:val="16"/>
            <w:rPrChange w:id="4878" w:author="Abhishek Deep Nigam" w:date="2015-10-26T01:01:00Z">
              <w:rPr>
                <w:rFonts w:ascii="Courier New" w:hAnsi="Courier New" w:cs="Courier New"/>
              </w:rPr>
            </w:rPrChange>
          </w:rPr>
          <w:t>[3]-&gt;E[4]-&gt;O(Backtracking)</w:t>
        </w:r>
      </w:ins>
    </w:p>
    <w:p w14:paraId="07C52290" w14:textId="77777777" w:rsidR="00073577" w:rsidRPr="00073577" w:rsidRDefault="00073577" w:rsidP="00073577">
      <w:pPr>
        <w:spacing w:before="0" w:after="0"/>
        <w:rPr>
          <w:ins w:id="4879" w:author="Abhishek Deep Nigam" w:date="2015-10-26T01:01:00Z"/>
          <w:rFonts w:ascii="Courier New" w:hAnsi="Courier New" w:cs="Courier New"/>
          <w:sz w:val="16"/>
          <w:szCs w:val="16"/>
          <w:rPrChange w:id="4880" w:author="Abhishek Deep Nigam" w:date="2015-10-26T01:01:00Z">
            <w:rPr>
              <w:ins w:id="4881" w:author="Abhishek Deep Nigam" w:date="2015-10-26T01:01:00Z"/>
              <w:rFonts w:ascii="Courier New" w:hAnsi="Courier New" w:cs="Courier New"/>
            </w:rPr>
          </w:rPrChange>
        </w:rPr>
      </w:pPr>
      <w:ins w:id="4882" w:author="Abhishek Deep Nigam" w:date="2015-10-26T01:01:00Z">
        <w:r w:rsidRPr="00073577">
          <w:rPr>
            <w:rFonts w:ascii="Courier New" w:hAnsi="Courier New" w:cs="Courier New"/>
            <w:sz w:val="16"/>
            <w:szCs w:val="16"/>
            <w:rPrChange w:id="4883" w:author="Abhishek Deep Nigam" w:date="2015-10-26T01:01:00Z">
              <w:rPr>
                <w:rFonts w:ascii="Courier New" w:hAnsi="Courier New" w:cs="Courier New"/>
              </w:rPr>
            </w:rPrChange>
          </w:rPr>
          <w:t>[3]-&gt;O[4]-&gt;O[5]-&gt;W(Backtracking)</w:t>
        </w:r>
      </w:ins>
    </w:p>
    <w:p w14:paraId="30CB974D" w14:textId="77777777" w:rsidR="00073577" w:rsidRPr="00073577" w:rsidRDefault="00073577" w:rsidP="00073577">
      <w:pPr>
        <w:spacing w:before="0" w:after="0"/>
        <w:rPr>
          <w:ins w:id="4884" w:author="Abhishek Deep Nigam" w:date="2015-10-26T01:01:00Z"/>
          <w:rFonts w:ascii="Courier New" w:hAnsi="Courier New" w:cs="Courier New"/>
          <w:sz w:val="16"/>
          <w:szCs w:val="16"/>
          <w:rPrChange w:id="4885" w:author="Abhishek Deep Nigam" w:date="2015-10-26T01:01:00Z">
            <w:rPr>
              <w:ins w:id="4886" w:author="Abhishek Deep Nigam" w:date="2015-10-26T01:01:00Z"/>
              <w:rFonts w:ascii="Courier New" w:hAnsi="Courier New" w:cs="Courier New"/>
            </w:rPr>
          </w:rPrChange>
        </w:rPr>
      </w:pPr>
      <w:ins w:id="4887" w:author="Abhishek Deep Nigam" w:date="2015-10-26T01:01:00Z">
        <w:r w:rsidRPr="00073577">
          <w:rPr>
            <w:rFonts w:ascii="Courier New" w:hAnsi="Courier New" w:cs="Courier New"/>
            <w:sz w:val="16"/>
            <w:szCs w:val="16"/>
            <w:rPrChange w:id="4888" w:author="Abhishek Deep Nigam" w:date="2015-10-26T01:01:00Z">
              <w:rPr>
                <w:rFonts w:ascii="Courier New" w:hAnsi="Courier New" w:cs="Courier New"/>
              </w:rPr>
            </w:rPrChange>
          </w:rPr>
          <w:t>[3]-&gt;U[4]-&gt;O(Backtracking)</w:t>
        </w:r>
      </w:ins>
    </w:p>
    <w:p w14:paraId="0D78262A" w14:textId="77777777" w:rsidR="00073577" w:rsidRPr="00073577" w:rsidRDefault="00073577" w:rsidP="00073577">
      <w:pPr>
        <w:spacing w:before="0" w:after="0"/>
        <w:rPr>
          <w:ins w:id="4889" w:author="Abhishek Deep Nigam" w:date="2015-10-26T01:01:00Z"/>
          <w:rFonts w:ascii="Courier New" w:hAnsi="Courier New" w:cs="Courier New"/>
          <w:sz w:val="16"/>
          <w:szCs w:val="16"/>
          <w:rPrChange w:id="4890" w:author="Abhishek Deep Nigam" w:date="2015-10-26T01:01:00Z">
            <w:rPr>
              <w:ins w:id="4891" w:author="Abhishek Deep Nigam" w:date="2015-10-26T01:01:00Z"/>
              <w:rFonts w:ascii="Courier New" w:hAnsi="Courier New" w:cs="Courier New"/>
            </w:rPr>
          </w:rPrChange>
        </w:rPr>
      </w:pPr>
      <w:ins w:id="4892" w:author="Abhishek Deep Nigam" w:date="2015-10-26T01:01:00Z">
        <w:r w:rsidRPr="00073577">
          <w:rPr>
            <w:rFonts w:ascii="Courier New" w:hAnsi="Courier New" w:cs="Courier New"/>
            <w:sz w:val="16"/>
            <w:szCs w:val="16"/>
            <w:rPrChange w:id="4893" w:author="Abhishek Deep Nigam" w:date="2015-10-26T01:01:00Z">
              <w:rPr>
                <w:rFonts w:ascii="Courier New" w:hAnsi="Courier New" w:cs="Courier New"/>
              </w:rPr>
            </w:rPrChange>
          </w:rPr>
          <w:t>[2]-&gt;H[3]-&gt;A[4]-&gt;O(Backtracking)</w:t>
        </w:r>
      </w:ins>
    </w:p>
    <w:p w14:paraId="555CCDC8" w14:textId="77777777" w:rsidR="00073577" w:rsidRPr="00073577" w:rsidRDefault="00073577" w:rsidP="00073577">
      <w:pPr>
        <w:spacing w:before="0" w:after="0"/>
        <w:rPr>
          <w:ins w:id="4894" w:author="Abhishek Deep Nigam" w:date="2015-10-26T01:01:00Z"/>
          <w:rFonts w:ascii="Courier New" w:hAnsi="Courier New" w:cs="Courier New"/>
          <w:sz w:val="16"/>
          <w:szCs w:val="16"/>
          <w:rPrChange w:id="4895" w:author="Abhishek Deep Nigam" w:date="2015-10-26T01:01:00Z">
            <w:rPr>
              <w:ins w:id="4896" w:author="Abhishek Deep Nigam" w:date="2015-10-26T01:01:00Z"/>
              <w:rFonts w:ascii="Courier New" w:hAnsi="Courier New" w:cs="Courier New"/>
            </w:rPr>
          </w:rPrChange>
        </w:rPr>
      </w:pPr>
      <w:ins w:id="4897" w:author="Abhishek Deep Nigam" w:date="2015-10-26T01:01:00Z">
        <w:r w:rsidRPr="00073577">
          <w:rPr>
            <w:rFonts w:ascii="Courier New" w:hAnsi="Courier New" w:cs="Courier New"/>
            <w:sz w:val="16"/>
            <w:szCs w:val="16"/>
            <w:rPrChange w:id="4898" w:author="Abhishek Deep Nigam" w:date="2015-10-26T01:01:00Z">
              <w:rPr>
                <w:rFonts w:ascii="Courier New" w:hAnsi="Courier New" w:cs="Courier New"/>
              </w:rPr>
            </w:rPrChange>
          </w:rPr>
          <w:t>[3]-&gt;E[4]-&gt;O(Backtracking)</w:t>
        </w:r>
      </w:ins>
    </w:p>
    <w:p w14:paraId="644F5828" w14:textId="77777777" w:rsidR="00073577" w:rsidRPr="00073577" w:rsidRDefault="00073577" w:rsidP="00073577">
      <w:pPr>
        <w:spacing w:before="0" w:after="0"/>
        <w:rPr>
          <w:ins w:id="4899" w:author="Abhishek Deep Nigam" w:date="2015-10-26T01:01:00Z"/>
          <w:rFonts w:ascii="Courier New" w:hAnsi="Courier New" w:cs="Courier New"/>
          <w:sz w:val="16"/>
          <w:szCs w:val="16"/>
          <w:rPrChange w:id="4900" w:author="Abhishek Deep Nigam" w:date="2015-10-26T01:01:00Z">
            <w:rPr>
              <w:ins w:id="4901" w:author="Abhishek Deep Nigam" w:date="2015-10-26T01:01:00Z"/>
              <w:rFonts w:ascii="Courier New" w:hAnsi="Courier New" w:cs="Courier New"/>
            </w:rPr>
          </w:rPrChange>
        </w:rPr>
      </w:pPr>
      <w:ins w:id="4902" w:author="Abhishek Deep Nigam" w:date="2015-10-26T01:01:00Z">
        <w:r w:rsidRPr="00073577">
          <w:rPr>
            <w:rFonts w:ascii="Courier New" w:hAnsi="Courier New" w:cs="Courier New"/>
            <w:sz w:val="16"/>
            <w:szCs w:val="16"/>
            <w:rPrChange w:id="4903" w:author="Abhishek Deep Nigam" w:date="2015-10-26T01:01:00Z">
              <w:rPr>
                <w:rFonts w:ascii="Courier New" w:hAnsi="Courier New" w:cs="Courier New"/>
              </w:rPr>
            </w:rPrChange>
          </w:rPr>
          <w:t>[3]-&gt;O[4]-&gt;O[5]-&gt;W(Backtracking)</w:t>
        </w:r>
      </w:ins>
    </w:p>
    <w:p w14:paraId="52F5E2F4" w14:textId="77777777" w:rsidR="00073577" w:rsidRPr="00073577" w:rsidRDefault="00073577" w:rsidP="00073577">
      <w:pPr>
        <w:spacing w:before="0" w:after="0"/>
        <w:rPr>
          <w:ins w:id="4904" w:author="Abhishek Deep Nigam" w:date="2015-10-26T01:01:00Z"/>
          <w:rFonts w:ascii="Courier New" w:hAnsi="Courier New" w:cs="Courier New"/>
          <w:sz w:val="16"/>
          <w:szCs w:val="16"/>
          <w:rPrChange w:id="4905" w:author="Abhishek Deep Nigam" w:date="2015-10-26T01:01:00Z">
            <w:rPr>
              <w:ins w:id="4906" w:author="Abhishek Deep Nigam" w:date="2015-10-26T01:01:00Z"/>
              <w:rFonts w:ascii="Courier New" w:hAnsi="Courier New" w:cs="Courier New"/>
            </w:rPr>
          </w:rPrChange>
        </w:rPr>
      </w:pPr>
      <w:ins w:id="4907" w:author="Abhishek Deep Nigam" w:date="2015-10-26T01:01:00Z">
        <w:r w:rsidRPr="00073577">
          <w:rPr>
            <w:rFonts w:ascii="Courier New" w:hAnsi="Courier New" w:cs="Courier New"/>
            <w:sz w:val="16"/>
            <w:szCs w:val="16"/>
            <w:rPrChange w:id="4908" w:author="Abhishek Deep Nigam" w:date="2015-10-26T01:01:00Z">
              <w:rPr>
                <w:rFonts w:ascii="Courier New" w:hAnsi="Courier New" w:cs="Courier New"/>
              </w:rPr>
            </w:rPrChange>
          </w:rPr>
          <w:t>[3]-&gt;U[4]-&gt;O(Backtracking)</w:t>
        </w:r>
      </w:ins>
    </w:p>
    <w:p w14:paraId="3E107E1C" w14:textId="77777777" w:rsidR="00073577" w:rsidRPr="00073577" w:rsidRDefault="00073577" w:rsidP="00073577">
      <w:pPr>
        <w:spacing w:before="0" w:after="0"/>
        <w:rPr>
          <w:ins w:id="4909" w:author="Abhishek Deep Nigam" w:date="2015-10-26T01:01:00Z"/>
          <w:rFonts w:ascii="Courier New" w:hAnsi="Courier New" w:cs="Courier New"/>
          <w:sz w:val="16"/>
          <w:szCs w:val="16"/>
          <w:rPrChange w:id="4910" w:author="Abhishek Deep Nigam" w:date="2015-10-26T01:01:00Z">
            <w:rPr>
              <w:ins w:id="4911" w:author="Abhishek Deep Nigam" w:date="2015-10-26T01:01:00Z"/>
              <w:rFonts w:ascii="Courier New" w:hAnsi="Courier New" w:cs="Courier New"/>
            </w:rPr>
          </w:rPrChange>
        </w:rPr>
      </w:pPr>
      <w:ins w:id="4912" w:author="Abhishek Deep Nigam" w:date="2015-10-26T01:01:00Z">
        <w:r w:rsidRPr="00073577">
          <w:rPr>
            <w:rFonts w:ascii="Courier New" w:hAnsi="Courier New" w:cs="Courier New"/>
            <w:sz w:val="16"/>
            <w:szCs w:val="16"/>
            <w:rPrChange w:id="4913" w:author="Abhishek Deep Nigam" w:date="2015-10-26T01:01:00Z">
              <w:rPr>
                <w:rFonts w:ascii="Courier New" w:hAnsi="Courier New" w:cs="Courier New"/>
              </w:rPr>
            </w:rPrChange>
          </w:rPr>
          <w:t>[2]-&gt;I[3]-&gt;A[4]-&gt;O(Backtracking)</w:t>
        </w:r>
      </w:ins>
    </w:p>
    <w:p w14:paraId="19C2DF5A" w14:textId="77777777" w:rsidR="00073577" w:rsidRPr="00073577" w:rsidRDefault="00073577" w:rsidP="00073577">
      <w:pPr>
        <w:spacing w:before="0" w:after="0"/>
        <w:rPr>
          <w:ins w:id="4914" w:author="Abhishek Deep Nigam" w:date="2015-10-26T01:01:00Z"/>
          <w:rFonts w:ascii="Courier New" w:hAnsi="Courier New" w:cs="Courier New"/>
          <w:sz w:val="16"/>
          <w:szCs w:val="16"/>
          <w:rPrChange w:id="4915" w:author="Abhishek Deep Nigam" w:date="2015-10-26T01:01:00Z">
            <w:rPr>
              <w:ins w:id="4916" w:author="Abhishek Deep Nigam" w:date="2015-10-26T01:01:00Z"/>
              <w:rFonts w:ascii="Courier New" w:hAnsi="Courier New" w:cs="Courier New"/>
            </w:rPr>
          </w:rPrChange>
        </w:rPr>
      </w:pPr>
      <w:ins w:id="4917" w:author="Abhishek Deep Nigam" w:date="2015-10-26T01:01:00Z">
        <w:r w:rsidRPr="00073577">
          <w:rPr>
            <w:rFonts w:ascii="Courier New" w:hAnsi="Courier New" w:cs="Courier New"/>
            <w:sz w:val="16"/>
            <w:szCs w:val="16"/>
            <w:rPrChange w:id="4918" w:author="Abhishek Deep Nigam" w:date="2015-10-26T01:01:00Z">
              <w:rPr>
                <w:rFonts w:ascii="Courier New" w:hAnsi="Courier New" w:cs="Courier New"/>
              </w:rPr>
            </w:rPrChange>
          </w:rPr>
          <w:t>[3]-&gt;E[4]-&gt;O(Backtracking)</w:t>
        </w:r>
      </w:ins>
    </w:p>
    <w:p w14:paraId="63FF37BD" w14:textId="77777777" w:rsidR="00073577" w:rsidRPr="00073577" w:rsidRDefault="00073577" w:rsidP="00073577">
      <w:pPr>
        <w:spacing w:before="0" w:after="0"/>
        <w:rPr>
          <w:ins w:id="4919" w:author="Abhishek Deep Nigam" w:date="2015-10-26T01:01:00Z"/>
          <w:rFonts w:ascii="Courier New" w:hAnsi="Courier New" w:cs="Courier New"/>
          <w:sz w:val="16"/>
          <w:szCs w:val="16"/>
          <w:rPrChange w:id="4920" w:author="Abhishek Deep Nigam" w:date="2015-10-26T01:01:00Z">
            <w:rPr>
              <w:ins w:id="4921" w:author="Abhishek Deep Nigam" w:date="2015-10-26T01:01:00Z"/>
              <w:rFonts w:ascii="Courier New" w:hAnsi="Courier New" w:cs="Courier New"/>
            </w:rPr>
          </w:rPrChange>
        </w:rPr>
      </w:pPr>
      <w:ins w:id="4922" w:author="Abhishek Deep Nigam" w:date="2015-10-26T01:01:00Z">
        <w:r w:rsidRPr="00073577">
          <w:rPr>
            <w:rFonts w:ascii="Courier New" w:hAnsi="Courier New" w:cs="Courier New"/>
            <w:sz w:val="16"/>
            <w:szCs w:val="16"/>
            <w:rPrChange w:id="4923" w:author="Abhishek Deep Nigam" w:date="2015-10-26T01:01:00Z">
              <w:rPr>
                <w:rFonts w:ascii="Courier New" w:hAnsi="Courier New" w:cs="Courier New"/>
              </w:rPr>
            </w:rPrChange>
          </w:rPr>
          <w:t>[3]-&gt;O[4]-&gt;O[5]-&gt;W(Backtracking)</w:t>
        </w:r>
      </w:ins>
    </w:p>
    <w:p w14:paraId="510A48C4" w14:textId="77777777" w:rsidR="00073577" w:rsidRPr="00073577" w:rsidRDefault="00073577" w:rsidP="00073577">
      <w:pPr>
        <w:spacing w:before="0" w:after="0"/>
        <w:rPr>
          <w:ins w:id="4924" w:author="Abhishek Deep Nigam" w:date="2015-10-26T01:01:00Z"/>
          <w:rFonts w:ascii="Courier New" w:hAnsi="Courier New" w:cs="Courier New"/>
          <w:sz w:val="16"/>
          <w:szCs w:val="16"/>
          <w:rPrChange w:id="4925" w:author="Abhishek Deep Nigam" w:date="2015-10-26T01:01:00Z">
            <w:rPr>
              <w:ins w:id="4926" w:author="Abhishek Deep Nigam" w:date="2015-10-26T01:01:00Z"/>
              <w:rFonts w:ascii="Courier New" w:hAnsi="Courier New" w:cs="Courier New"/>
            </w:rPr>
          </w:rPrChange>
        </w:rPr>
      </w:pPr>
      <w:ins w:id="4927" w:author="Abhishek Deep Nigam" w:date="2015-10-26T01:01:00Z">
        <w:r w:rsidRPr="00073577">
          <w:rPr>
            <w:rFonts w:ascii="Courier New" w:hAnsi="Courier New" w:cs="Courier New"/>
            <w:sz w:val="16"/>
            <w:szCs w:val="16"/>
            <w:rPrChange w:id="4928" w:author="Abhishek Deep Nigam" w:date="2015-10-26T01:01:00Z">
              <w:rPr>
                <w:rFonts w:ascii="Courier New" w:hAnsi="Courier New" w:cs="Courier New"/>
              </w:rPr>
            </w:rPrChange>
          </w:rPr>
          <w:t>[3]-&gt;U[4]-&gt;O(Backtracking)</w:t>
        </w:r>
      </w:ins>
    </w:p>
    <w:p w14:paraId="129671C1" w14:textId="77777777" w:rsidR="00073577" w:rsidRPr="00073577" w:rsidRDefault="00073577" w:rsidP="00073577">
      <w:pPr>
        <w:spacing w:before="0" w:after="0"/>
        <w:rPr>
          <w:ins w:id="4929" w:author="Abhishek Deep Nigam" w:date="2015-10-26T01:01:00Z"/>
          <w:rFonts w:ascii="Courier New" w:hAnsi="Courier New" w:cs="Courier New"/>
          <w:sz w:val="16"/>
          <w:szCs w:val="16"/>
          <w:rPrChange w:id="4930" w:author="Abhishek Deep Nigam" w:date="2015-10-26T01:01:00Z">
            <w:rPr>
              <w:ins w:id="4931" w:author="Abhishek Deep Nigam" w:date="2015-10-26T01:01:00Z"/>
              <w:rFonts w:ascii="Courier New" w:hAnsi="Courier New" w:cs="Courier New"/>
            </w:rPr>
          </w:rPrChange>
        </w:rPr>
      </w:pPr>
      <w:ins w:id="4932" w:author="Abhishek Deep Nigam" w:date="2015-10-26T01:01:00Z">
        <w:r w:rsidRPr="00073577">
          <w:rPr>
            <w:rFonts w:ascii="Courier New" w:hAnsi="Courier New" w:cs="Courier New"/>
            <w:sz w:val="16"/>
            <w:szCs w:val="16"/>
            <w:rPrChange w:id="4933" w:author="Abhishek Deep Nigam" w:date="2015-10-26T01:01:00Z">
              <w:rPr>
                <w:rFonts w:ascii="Courier New" w:hAnsi="Courier New" w:cs="Courier New"/>
              </w:rPr>
            </w:rPrChange>
          </w:rPr>
          <w:t>[0]-&gt;I[1]-&gt;A[2]-&gt;I[3]-&gt;C[4]-&gt;A(Backtracking)</w:t>
        </w:r>
      </w:ins>
    </w:p>
    <w:p w14:paraId="3096B7D4" w14:textId="77777777" w:rsidR="00073577" w:rsidRPr="00073577" w:rsidRDefault="00073577" w:rsidP="00073577">
      <w:pPr>
        <w:spacing w:before="0" w:after="0"/>
        <w:rPr>
          <w:ins w:id="4934" w:author="Abhishek Deep Nigam" w:date="2015-10-26T01:01:00Z"/>
          <w:rFonts w:ascii="Courier New" w:hAnsi="Courier New" w:cs="Courier New"/>
          <w:sz w:val="16"/>
          <w:szCs w:val="16"/>
          <w:rPrChange w:id="4935" w:author="Abhishek Deep Nigam" w:date="2015-10-26T01:01:00Z">
            <w:rPr>
              <w:ins w:id="4936" w:author="Abhishek Deep Nigam" w:date="2015-10-26T01:01:00Z"/>
              <w:rFonts w:ascii="Courier New" w:hAnsi="Courier New" w:cs="Courier New"/>
            </w:rPr>
          </w:rPrChange>
        </w:rPr>
      </w:pPr>
      <w:ins w:id="4937" w:author="Abhishek Deep Nigam" w:date="2015-10-26T01:01:00Z">
        <w:r w:rsidRPr="00073577">
          <w:rPr>
            <w:rFonts w:ascii="Courier New" w:hAnsi="Courier New" w:cs="Courier New"/>
            <w:sz w:val="16"/>
            <w:szCs w:val="16"/>
            <w:rPrChange w:id="4938" w:author="Abhishek Deep Nigam" w:date="2015-10-26T01:01:00Z">
              <w:rPr>
                <w:rFonts w:ascii="Courier New" w:hAnsi="Courier New" w:cs="Courier New"/>
              </w:rPr>
            </w:rPrChange>
          </w:rPr>
          <w:t>[2]-&gt;T[3]-&gt;C[4]-&gt;A(Backtracking)</w:t>
        </w:r>
      </w:ins>
    </w:p>
    <w:p w14:paraId="21171B21" w14:textId="77777777" w:rsidR="00073577" w:rsidRPr="00073577" w:rsidRDefault="00073577" w:rsidP="00073577">
      <w:pPr>
        <w:spacing w:before="0" w:after="0"/>
        <w:rPr>
          <w:ins w:id="4939" w:author="Abhishek Deep Nigam" w:date="2015-10-26T01:01:00Z"/>
          <w:rFonts w:ascii="Courier New" w:hAnsi="Courier New" w:cs="Courier New"/>
          <w:sz w:val="16"/>
          <w:szCs w:val="16"/>
          <w:rPrChange w:id="4940" w:author="Abhishek Deep Nigam" w:date="2015-10-26T01:01:00Z">
            <w:rPr>
              <w:ins w:id="4941" w:author="Abhishek Deep Nigam" w:date="2015-10-26T01:01:00Z"/>
              <w:rFonts w:ascii="Courier New" w:hAnsi="Courier New" w:cs="Courier New"/>
            </w:rPr>
          </w:rPrChange>
        </w:rPr>
      </w:pPr>
      <w:ins w:id="4942" w:author="Abhishek Deep Nigam" w:date="2015-10-26T01:01:00Z">
        <w:r w:rsidRPr="00073577">
          <w:rPr>
            <w:rFonts w:ascii="Courier New" w:hAnsi="Courier New" w:cs="Courier New"/>
            <w:sz w:val="16"/>
            <w:szCs w:val="16"/>
            <w:rPrChange w:id="4943" w:author="Abhishek Deep Nigam" w:date="2015-10-26T01:01:00Z">
              <w:rPr>
                <w:rFonts w:ascii="Courier New" w:hAnsi="Courier New" w:cs="Courier New"/>
              </w:rPr>
            </w:rPrChange>
          </w:rPr>
          <w:t>[1]-&gt;D[2]-&gt;I[3]-&gt;I[4]-&gt;A(Backtracking)</w:t>
        </w:r>
      </w:ins>
    </w:p>
    <w:p w14:paraId="0E789609" w14:textId="77777777" w:rsidR="00073577" w:rsidRPr="00073577" w:rsidRDefault="00073577" w:rsidP="00073577">
      <w:pPr>
        <w:spacing w:before="0" w:after="0"/>
        <w:rPr>
          <w:ins w:id="4944" w:author="Abhishek Deep Nigam" w:date="2015-10-26T01:01:00Z"/>
          <w:rFonts w:ascii="Courier New" w:hAnsi="Courier New" w:cs="Courier New"/>
          <w:sz w:val="16"/>
          <w:szCs w:val="16"/>
          <w:rPrChange w:id="4945" w:author="Abhishek Deep Nigam" w:date="2015-10-26T01:01:00Z">
            <w:rPr>
              <w:ins w:id="4946" w:author="Abhishek Deep Nigam" w:date="2015-10-26T01:01:00Z"/>
              <w:rFonts w:ascii="Courier New" w:hAnsi="Courier New" w:cs="Courier New"/>
            </w:rPr>
          </w:rPrChange>
        </w:rPr>
      </w:pPr>
      <w:ins w:id="4947" w:author="Abhishek Deep Nigam" w:date="2015-10-26T01:01:00Z">
        <w:r w:rsidRPr="00073577">
          <w:rPr>
            <w:rFonts w:ascii="Courier New" w:hAnsi="Courier New" w:cs="Courier New"/>
            <w:sz w:val="16"/>
            <w:szCs w:val="16"/>
            <w:rPrChange w:id="4948" w:author="Abhishek Deep Nigam" w:date="2015-10-26T01:01:00Z">
              <w:rPr>
                <w:rFonts w:ascii="Courier New" w:hAnsi="Courier New" w:cs="Courier New"/>
              </w:rPr>
            </w:rPrChange>
          </w:rPr>
          <w:t>[2]-&gt;T[3]-&gt;I[4]-&gt;A(Backtracking)</w:t>
        </w:r>
      </w:ins>
    </w:p>
    <w:p w14:paraId="432090F7" w14:textId="77777777" w:rsidR="00073577" w:rsidRPr="00073577" w:rsidRDefault="00073577" w:rsidP="00073577">
      <w:pPr>
        <w:spacing w:before="0" w:after="0"/>
        <w:rPr>
          <w:ins w:id="4949" w:author="Abhishek Deep Nigam" w:date="2015-10-26T01:01:00Z"/>
          <w:rFonts w:ascii="Courier New" w:hAnsi="Courier New" w:cs="Courier New"/>
          <w:sz w:val="16"/>
          <w:szCs w:val="16"/>
          <w:rPrChange w:id="4950" w:author="Abhishek Deep Nigam" w:date="2015-10-26T01:01:00Z">
            <w:rPr>
              <w:ins w:id="4951" w:author="Abhishek Deep Nigam" w:date="2015-10-26T01:01:00Z"/>
              <w:rFonts w:ascii="Courier New" w:hAnsi="Courier New" w:cs="Courier New"/>
            </w:rPr>
          </w:rPrChange>
        </w:rPr>
      </w:pPr>
      <w:ins w:id="4952" w:author="Abhishek Deep Nigam" w:date="2015-10-26T01:01:00Z">
        <w:r w:rsidRPr="00073577">
          <w:rPr>
            <w:rFonts w:ascii="Courier New" w:hAnsi="Courier New" w:cs="Courier New"/>
            <w:sz w:val="16"/>
            <w:szCs w:val="16"/>
            <w:rPrChange w:id="4953" w:author="Abhishek Deep Nigam" w:date="2015-10-26T01:01:00Z">
              <w:rPr>
                <w:rFonts w:ascii="Courier New" w:hAnsi="Courier New" w:cs="Courier New"/>
              </w:rPr>
            </w:rPrChange>
          </w:rPr>
          <w:t>[1]-&gt;H[2]-&gt;I[3]-&gt;I(Backtracking)</w:t>
        </w:r>
      </w:ins>
    </w:p>
    <w:p w14:paraId="53662853" w14:textId="77777777" w:rsidR="00073577" w:rsidRPr="00073577" w:rsidRDefault="00073577" w:rsidP="00073577">
      <w:pPr>
        <w:spacing w:before="0" w:after="0"/>
        <w:rPr>
          <w:ins w:id="4954" w:author="Abhishek Deep Nigam" w:date="2015-10-26T01:01:00Z"/>
          <w:rFonts w:ascii="Courier New" w:hAnsi="Courier New" w:cs="Courier New"/>
          <w:sz w:val="16"/>
          <w:szCs w:val="16"/>
          <w:rPrChange w:id="4955" w:author="Abhishek Deep Nigam" w:date="2015-10-26T01:01:00Z">
            <w:rPr>
              <w:ins w:id="4956" w:author="Abhishek Deep Nigam" w:date="2015-10-26T01:01:00Z"/>
              <w:rFonts w:ascii="Courier New" w:hAnsi="Courier New" w:cs="Courier New"/>
            </w:rPr>
          </w:rPrChange>
        </w:rPr>
      </w:pPr>
      <w:ins w:id="4957" w:author="Abhishek Deep Nigam" w:date="2015-10-26T01:01:00Z">
        <w:r w:rsidRPr="00073577">
          <w:rPr>
            <w:rFonts w:ascii="Courier New" w:hAnsi="Courier New" w:cs="Courier New"/>
            <w:sz w:val="16"/>
            <w:szCs w:val="16"/>
            <w:rPrChange w:id="4958" w:author="Abhishek Deep Nigam" w:date="2015-10-26T01:01:00Z">
              <w:rPr>
                <w:rFonts w:ascii="Courier New" w:hAnsi="Courier New" w:cs="Courier New"/>
              </w:rPr>
            </w:rPrChange>
          </w:rPr>
          <w:t>[2]-&gt;T[3]-&gt;I(Backtracking)</w:t>
        </w:r>
      </w:ins>
    </w:p>
    <w:p w14:paraId="1125D4C4" w14:textId="77777777" w:rsidR="00073577" w:rsidRPr="00073577" w:rsidRDefault="00073577" w:rsidP="00073577">
      <w:pPr>
        <w:spacing w:before="0" w:after="0"/>
        <w:rPr>
          <w:ins w:id="4959" w:author="Abhishek Deep Nigam" w:date="2015-10-26T01:01:00Z"/>
          <w:rFonts w:ascii="Courier New" w:hAnsi="Courier New" w:cs="Courier New"/>
          <w:sz w:val="16"/>
          <w:szCs w:val="16"/>
          <w:rPrChange w:id="4960" w:author="Abhishek Deep Nigam" w:date="2015-10-26T01:01:00Z">
            <w:rPr>
              <w:ins w:id="4961" w:author="Abhishek Deep Nigam" w:date="2015-10-26T01:01:00Z"/>
              <w:rFonts w:ascii="Courier New" w:hAnsi="Courier New" w:cs="Courier New"/>
            </w:rPr>
          </w:rPrChange>
        </w:rPr>
      </w:pPr>
      <w:ins w:id="4962" w:author="Abhishek Deep Nigam" w:date="2015-10-26T01:01:00Z">
        <w:r w:rsidRPr="00073577">
          <w:rPr>
            <w:rFonts w:ascii="Courier New" w:hAnsi="Courier New" w:cs="Courier New"/>
            <w:sz w:val="16"/>
            <w:szCs w:val="16"/>
            <w:rPrChange w:id="4963" w:author="Abhishek Deep Nigam" w:date="2015-10-26T01:01:00Z">
              <w:rPr>
                <w:rFonts w:ascii="Courier New" w:hAnsi="Courier New" w:cs="Courier New"/>
              </w:rPr>
            </w:rPrChange>
          </w:rPr>
          <w:t>[1]-&gt;S[2]-&gt;I[3]-&gt;I[4]-&gt;I(Backtracking)</w:t>
        </w:r>
      </w:ins>
    </w:p>
    <w:p w14:paraId="73602A28" w14:textId="77777777" w:rsidR="00073577" w:rsidRPr="00073577" w:rsidRDefault="00073577" w:rsidP="00073577">
      <w:pPr>
        <w:spacing w:before="0" w:after="0"/>
        <w:rPr>
          <w:ins w:id="4964" w:author="Abhishek Deep Nigam" w:date="2015-10-26T01:01:00Z"/>
          <w:rFonts w:ascii="Courier New" w:hAnsi="Courier New" w:cs="Courier New"/>
          <w:sz w:val="16"/>
          <w:szCs w:val="16"/>
          <w:rPrChange w:id="4965" w:author="Abhishek Deep Nigam" w:date="2015-10-26T01:01:00Z">
            <w:rPr>
              <w:ins w:id="4966" w:author="Abhishek Deep Nigam" w:date="2015-10-26T01:01:00Z"/>
              <w:rFonts w:ascii="Courier New" w:hAnsi="Courier New" w:cs="Courier New"/>
            </w:rPr>
          </w:rPrChange>
        </w:rPr>
      </w:pPr>
      <w:ins w:id="4967" w:author="Abhishek Deep Nigam" w:date="2015-10-26T01:01:00Z">
        <w:r w:rsidRPr="00073577">
          <w:rPr>
            <w:rFonts w:ascii="Courier New" w:hAnsi="Courier New" w:cs="Courier New"/>
            <w:sz w:val="16"/>
            <w:szCs w:val="16"/>
            <w:rPrChange w:id="4968" w:author="Abhishek Deep Nigam" w:date="2015-10-26T01:01:00Z">
              <w:rPr>
                <w:rFonts w:ascii="Courier New" w:hAnsi="Courier New" w:cs="Courier New"/>
              </w:rPr>
            </w:rPrChange>
          </w:rPr>
          <w:t>[2]-&gt;T[3]-&gt;I[4]-&gt;I(Backtracking)</w:t>
        </w:r>
      </w:ins>
    </w:p>
    <w:p w14:paraId="4B3E4142" w14:textId="77777777" w:rsidR="00073577" w:rsidRPr="00073577" w:rsidRDefault="00073577" w:rsidP="00073577">
      <w:pPr>
        <w:spacing w:before="0" w:after="0"/>
        <w:rPr>
          <w:ins w:id="4969" w:author="Abhishek Deep Nigam" w:date="2015-10-26T01:01:00Z"/>
          <w:rFonts w:ascii="Courier New" w:hAnsi="Courier New" w:cs="Courier New"/>
          <w:sz w:val="16"/>
          <w:szCs w:val="16"/>
          <w:rPrChange w:id="4970" w:author="Abhishek Deep Nigam" w:date="2015-10-26T01:01:00Z">
            <w:rPr>
              <w:ins w:id="4971" w:author="Abhishek Deep Nigam" w:date="2015-10-26T01:01:00Z"/>
              <w:rFonts w:ascii="Courier New" w:hAnsi="Courier New" w:cs="Courier New"/>
            </w:rPr>
          </w:rPrChange>
        </w:rPr>
      </w:pPr>
      <w:ins w:id="4972" w:author="Abhishek Deep Nigam" w:date="2015-10-26T01:01:00Z">
        <w:r w:rsidRPr="00073577">
          <w:rPr>
            <w:rFonts w:ascii="Courier New" w:hAnsi="Courier New" w:cs="Courier New"/>
            <w:sz w:val="16"/>
            <w:szCs w:val="16"/>
            <w:rPrChange w:id="4973" w:author="Abhishek Deep Nigam" w:date="2015-10-26T01:01:00Z">
              <w:rPr>
                <w:rFonts w:ascii="Courier New" w:hAnsi="Courier New" w:cs="Courier New"/>
              </w:rPr>
            </w:rPrChange>
          </w:rPr>
          <w:t>[1]-&gt;T[2]-&gt;I[3]-&gt;I[4]-&gt;O(Backtracking)</w:t>
        </w:r>
      </w:ins>
    </w:p>
    <w:p w14:paraId="2E5A5D37" w14:textId="77777777" w:rsidR="00073577" w:rsidRPr="00073577" w:rsidRDefault="00073577" w:rsidP="00073577">
      <w:pPr>
        <w:spacing w:before="0" w:after="0"/>
        <w:rPr>
          <w:ins w:id="4974" w:author="Abhishek Deep Nigam" w:date="2015-10-26T01:01:00Z"/>
          <w:rFonts w:ascii="Courier New" w:hAnsi="Courier New" w:cs="Courier New"/>
          <w:sz w:val="16"/>
          <w:szCs w:val="16"/>
          <w:rPrChange w:id="4975" w:author="Abhishek Deep Nigam" w:date="2015-10-26T01:01:00Z">
            <w:rPr>
              <w:ins w:id="4976" w:author="Abhishek Deep Nigam" w:date="2015-10-26T01:01:00Z"/>
              <w:rFonts w:ascii="Courier New" w:hAnsi="Courier New" w:cs="Courier New"/>
            </w:rPr>
          </w:rPrChange>
        </w:rPr>
      </w:pPr>
      <w:ins w:id="4977" w:author="Abhishek Deep Nigam" w:date="2015-10-26T01:01:00Z">
        <w:r w:rsidRPr="00073577">
          <w:rPr>
            <w:rFonts w:ascii="Courier New" w:hAnsi="Courier New" w:cs="Courier New"/>
            <w:sz w:val="16"/>
            <w:szCs w:val="16"/>
            <w:rPrChange w:id="4978" w:author="Abhishek Deep Nigam" w:date="2015-10-26T01:01:00Z">
              <w:rPr>
                <w:rFonts w:ascii="Courier New" w:hAnsi="Courier New" w:cs="Courier New"/>
              </w:rPr>
            </w:rPrChange>
          </w:rPr>
          <w:t>[2]-&gt;T[3]-&gt;I[4]-&gt;O(Backtracking)</w:t>
        </w:r>
      </w:ins>
    </w:p>
    <w:p w14:paraId="5BB6D175" w14:textId="77777777" w:rsidR="00073577" w:rsidRPr="00073577" w:rsidRDefault="00073577" w:rsidP="00073577">
      <w:pPr>
        <w:spacing w:before="0" w:after="0"/>
        <w:rPr>
          <w:ins w:id="4979" w:author="Abhishek Deep Nigam" w:date="2015-10-26T01:01:00Z"/>
          <w:rFonts w:ascii="Courier New" w:hAnsi="Courier New" w:cs="Courier New"/>
          <w:sz w:val="16"/>
          <w:szCs w:val="16"/>
          <w:rPrChange w:id="4980" w:author="Abhishek Deep Nigam" w:date="2015-10-26T01:01:00Z">
            <w:rPr>
              <w:ins w:id="4981" w:author="Abhishek Deep Nigam" w:date="2015-10-26T01:01:00Z"/>
              <w:rFonts w:ascii="Courier New" w:hAnsi="Courier New" w:cs="Courier New"/>
            </w:rPr>
          </w:rPrChange>
        </w:rPr>
      </w:pPr>
      <w:ins w:id="4982" w:author="Abhishek Deep Nigam" w:date="2015-10-26T01:01:00Z">
        <w:r w:rsidRPr="00073577">
          <w:rPr>
            <w:rFonts w:ascii="Courier New" w:hAnsi="Courier New" w:cs="Courier New"/>
            <w:sz w:val="16"/>
            <w:szCs w:val="16"/>
            <w:rPrChange w:id="4983" w:author="Abhishek Deep Nigam" w:date="2015-10-26T01:01:00Z">
              <w:rPr>
                <w:rFonts w:ascii="Courier New" w:hAnsi="Courier New" w:cs="Courier New"/>
              </w:rPr>
            </w:rPrChange>
          </w:rPr>
          <w:t>[0]-&gt;O[1]-&gt;A[2]-&gt;H(Backtracking)</w:t>
        </w:r>
      </w:ins>
    </w:p>
    <w:p w14:paraId="0F8E647A" w14:textId="77777777" w:rsidR="00073577" w:rsidRPr="00073577" w:rsidRDefault="00073577" w:rsidP="00073577">
      <w:pPr>
        <w:spacing w:before="0" w:after="0"/>
        <w:rPr>
          <w:ins w:id="4984" w:author="Abhishek Deep Nigam" w:date="2015-10-26T01:01:00Z"/>
          <w:rFonts w:ascii="Courier New" w:hAnsi="Courier New" w:cs="Courier New"/>
          <w:sz w:val="16"/>
          <w:szCs w:val="16"/>
          <w:rPrChange w:id="4985" w:author="Abhishek Deep Nigam" w:date="2015-10-26T01:01:00Z">
            <w:rPr>
              <w:ins w:id="4986" w:author="Abhishek Deep Nigam" w:date="2015-10-26T01:01:00Z"/>
              <w:rFonts w:ascii="Courier New" w:hAnsi="Courier New" w:cs="Courier New"/>
            </w:rPr>
          </w:rPrChange>
        </w:rPr>
      </w:pPr>
      <w:ins w:id="4987" w:author="Abhishek Deep Nigam" w:date="2015-10-26T01:01:00Z">
        <w:r w:rsidRPr="00073577">
          <w:rPr>
            <w:rFonts w:ascii="Courier New" w:hAnsi="Courier New" w:cs="Courier New"/>
            <w:sz w:val="16"/>
            <w:szCs w:val="16"/>
            <w:rPrChange w:id="4988" w:author="Abhishek Deep Nigam" w:date="2015-10-26T01:01:00Z">
              <w:rPr>
                <w:rFonts w:ascii="Courier New" w:hAnsi="Courier New" w:cs="Courier New"/>
              </w:rPr>
            </w:rPrChange>
          </w:rPr>
          <w:t>[2]-&gt;N(Backtracking)</w:t>
        </w:r>
      </w:ins>
    </w:p>
    <w:p w14:paraId="64B1502B" w14:textId="77777777" w:rsidR="00073577" w:rsidRPr="00073577" w:rsidRDefault="00073577" w:rsidP="00073577">
      <w:pPr>
        <w:spacing w:before="0" w:after="0"/>
        <w:rPr>
          <w:ins w:id="4989" w:author="Abhishek Deep Nigam" w:date="2015-10-26T01:01:00Z"/>
          <w:rFonts w:ascii="Courier New" w:hAnsi="Courier New" w:cs="Courier New"/>
          <w:sz w:val="16"/>
          <w:szCs w:val="16"/>
          <w:rPrChange w:id="4990" w:author="Abhishek Deep Nigam" w:date="2015-10-26T01:01:00Z">
            <w:rPr>
              <w:ins w:id="4991" w:author="Abhishek Deep Nigam" w:date="2015-10-26T01:01:00Z"/>
              <w:rFonts w:ascii="Courier New" w:hAnsi="Courier New" w:cs="Courier New"/>
            </w:rPr>
          </w:rPrChange>
        </w:rPr>
      </w:pPr>
      <w:ins w:id="4992" w:author="Abhishek Deep Nigam" w:date="2015-10-26T01:01:00Z">
        <w:r w:rsidRPr="00073577">
          <w:rPr>
            <w:rFonts w:ascii="Courier New" w:hAnsi="Courier New" w:cs="Courier New"/>
            <w:sz w:val="16"/>
            <w:szCs w:val="16"/>
            <w:rPrChange w:id="4993" w:author="Abhishek Deep Nigam" w:date="2015-10-26T01:01:00Z">
              <w:rPr>
                <w:rFonts w:ascii="Courier New" w:hAnsi="Courier New" w:cs="Courier New"/>
              </w:rPr>
            </w:rPrChange>
          </w:rPr>
          <w:t>[2]-&gt;O(Backtracking)</w:t>
        </w:r>
      </w:ins>
    </w:p>
    <w:p w14:paraId="015D7624" w14:textId="77777777" w:rsidR="00073577" w:rsidRPr="00073577" w:rsidRDefault="00073577" w:rsidP="00073577">
      <w:pPr>
        <w:spacing w:before="0" w:after="0"/>
        <w:rPr>
          <w:ins w:id="4994" w:author="Abhishek Deep Nigam" w:date="2015-10-26T01:01:00Z"/>
          <w:rFonts w:ascii="Courier New" w:hAnsi="Courier New" w:cs="Courier New"/>
          <w:sz w:val="16"/>
          <w:szCs w:val="16"/>
          <w:rPrChange w:id="4995" w:author="Abhishek Deep Nigam" w:date="2015-10-26T01:01:00Z">
            <w:rPr>
              <w:ins w:id="4996" w:author="Abhishek Deep Nigam" w:date="2015-10-26T01:01:00Z"/>
              <w:rFonts w:ascii="Courier New" w:hAnsi="Courier New" w:cs="Courier New"/>
            </w:rPr>
          </w:rPrChange>
        </w:rPr>
      </w:pPr>
      <w:ins w:id="4997" w:author="Abhishek Deep Nigam" w:date="2015-10-26T01:01:00Z">
        <w:r w:rsidRPr="00073577">
          <w:rPr>
            <w:rFonts w:ascii="Courier New" w:hAnsi="Courier New" w:cs="Courier New"/>
            <w:sz w:val="16"/>
            <w:szCs w:val="16"/>
            <w:rPrChange w:id="4998" w:author="Abhishek Deep Nigam" w:date="2015-10-26T01:01:00Z">
              <w:rPr>
                <w:rFonts w:ascii="Courier New" w:hAnsi="Courier New" w:cs="Courier New"/>
              </w:rPr>
            </w:rPrChange>
          </w:rPr>
          <w:t>[2]-&gt;U(Backtracking)</w:t>
        </w:r>
      </w:ins>
    </w:p>
    <w:p w14:paraId="7989E17F" w14:textId="77777777" w:rsidR="00073577" w:rsidRPr="00073577" w:rsidRDefault="00073577" w:rsidP="00073577">
      <w:pPr>
        <w:spacing w:before="0" w:after="0"/>
        <w:rPr>
          <w:ins w:id="4999" w:author="Abhishek Deep Nigam" w:date="2015-10-26T01:01:00Z"/>
          <w:rFonts w:ascii="Courier New" w:hAnsi="Courier New" w:cs="Courier New"/>
          <w:sz w:val="16"/>
          <w:szCs w:val="16"/>
          <w:rPrChange w:id="5000" w:author="Abhishek Deep Nigam" w:date="2015-10-26T01:01:00Z">
            <w:rPr>
              <w:ins w:id="5001" w:author="Abhishek Deep Nigam" w:date="2015-10-26T01:01:00Z"/>
              <w:rFonts w:ascii="Courier New" w:hAnsi="Courier New" w:cs="Courier New"/>
            </w:rPr>
          </w:rPrChange>
        </w:rPr>
      </w:pPr>
      <w:ins w:id="5002" w:author="Abhishek Deep Nigam" w:date="2015-10-26T01:01:00Z">
        <w:r w:rsidRPr="00073577">
          <w:rPr>
            <w:rFonts w:ascii="Courier New" w:hAnsi="Courier New" w:cs="Courier New"/>
            <w:sz w:val="16"/>
            <w:szCs w:val="16"/>
            <w:rPrChange w:id="5003" w:author="Abhishek Deep Nigam" w:date="2015-10-26T01:01:00Z">
              <w:rPr>
                <w:rFonts w:ascii="Courier New" w:hAnsi="Courier New" w:cs="Courier New"/>
              </w:rPr>
            </w:rPrChange>
          </w:rPr>
          <w:t>[1]-&gt;D[2]-&gt;H[3]-&gt;O[4]-&gt;A(Backtracking)</w:t>
        </w:r>
      </w:ins>
    </w:p>
    <w:p w14:paraId="399CBB9A" w14:textId="77777777" w:rsidR="00073577" w:rsidRPr="00073577" w:rsidRDefault="00073577" w:rsidP="00073577">
      <w:pPr>
        <w:spacing w:before="0" w:after="0"/>
        <w:rPr>
          <w:ins w:id="5004" w:author="Abhishek Deep Nigam" w:date="2015-10-26T01:01:00Z"/>
          <w:rFonts w:ascii="Courier New" w:hAnsi="Courier New" w:cs="Courier New"/>
          <w:sz w:val="16"/>
          <w:szCs w:val="16"/>
          <w:rPrChange w:id="5005" w:author="Abhishek Deep Nigam" w:date="2015-10-26T01:01:00Z">
            <w:rPr>
              <w:ins w:id="5006" w:author="Abhishek Deep Nigam" w:date="2015-10-26T01:01:00Z"/>
              <w:rFonts w:ascii="Courier New" w:hAnsi="Courier New" w:cs="Courier New"/>
            </w:rPr>
          </w:rPrChange>
        </w:rPr>
      </w:pPr>
      <w:ins w:id="5007" w:author="Abhishek Deep Nigam" w:date="2015-10-26T01:01:00Z">
        <w:r w:rsidRPr="00073577">
          <w:rPr>
            <w:rFonts w:ascii="Courier New" w:hAnsi="Courier New" w:cs="Courier New"/>
            <w:sz w:val="16"/>
            <w:szCs w:val="16"/>
            <w:rPrChange w:id="5008" w:author="Abhishek Deep Nigam" w:date="2015-10-26T01:01:00Z">
              <w:rPr>
                <w:rFonts w:ascii="Courier New" w:hAnsi="Courier New" w:cs="Courier New"/>
              </w:rPr>
            </w:rPrChange>
          </w:rPr>
          <w:t>[2]-&gt;N[3]-&gt;O[4]-&gt;A(Backtracking)</w:t>
        </w:r>
      </w:ins>
    </w:p>
    <w:p w14:paraId="4CD5C8B4" w14:textId="77777777" w:rsidR="00073577" w:rsidRPr="00073577" w:rsidRDefault="00073577" w:rsidP="00073577">
      <w:pPr>
        <w:spacing w:before="0" w:after="0"/>
        <w:rPr>
          <w:ins w:id="5009" w:author="Abhishek Deep Nigam" w:date="2015-10-26T01:01:00Z"/>
          <w:rFonts w:ascii="Courier New" w:hAnsi="Courier New" w:cs="Courier New"/>
          <w:sz w:val="16"/>
          <w:szCs w:val="16"/>
          <w:rPrChange w:id="5010" w:author="Abhishek Deep Nigam" w:date="2015-10-26T01:01:00Z">
            <w:rPr>
              <w:ins w:id="5011" w:author="Abhishek Deep Nigam" w:date="2015-10-26T01:01:00Z"/>
              <w:rFonts w:ascii="Courier New" w:hAnsi="Courier New" w:cs="Courier New"/>
            </w:rPr>
          </w:rPrChange>
        </w:rPr>
      </w:pPr>
      <w:ins w:id="5012" w:author="Abhishek Deep Nigam" w:date="2015-10-26T01:01:00Z">
        <w:r w:rsidRPr="00073577">
          <w:rPr>
            <w:rFonts w:ascii="Courier New" w:hAnsi="Courier New" w:cs="Courier New"/>
            <w:sz w:val="16"/>
            <w:szCs w:val="16"/>
            <w:rPrChange w:id="5013" w:author="Abhishek Deep Nigam" w:date="2015-10-26T01:01:00Z">
              <w:rPr>
                <w:rFonts w:ascii="Courier New" w:hAnsi="Courier New" w:cs="Courier New"/>
              </w:rPr>
            </w:rPrChange>
          </w:rPr>
          <w:t>[2]-&gt;O[3]-&gt;O[4]-&gt;A(Backtracking)</w:t>
        </w:r>
      </w:ins>
    </w:p>
    <w:p w14:paraId="40817F5A" w14:textId="77777777" w:rsidR="00073577" w:rsidRPr="00073577" w:rsidRDefault="00073577" w:rsidP="00073577">
      <w:pPr>
        <w:spacing w:before="0" w:after="0"/>
        <w:rPr>
          <w:ins w:id="5014" w:author="Abhishek Deep Nigam" w:date="2015-10-26T01:01:00Z"/>
          <w:rFonts w:ascii="Courier New" w:hAnsi="Courier New" w:cs="Courier New"/>
          <w:sz w:val="16"/>
          <w:szCs w:val="16"/>
          <w:rPrChange w:id="5015" w:author="Abhishek Deep Nigam" w:date="2015-10-26T01:01:00Z">
            <w:rPr>
              <w:ins w:id="5016" w:author="Abhishek Deep Nigam" w:date="2015-10-26T01:01:00Z"/>
              <w:rFonts w:ascii="Courier New" w:hAnsi="Courier New" w:cs="Courier New"/>
            </w:rPr>
          </w:rPrChange>
        </w:rPr>
      </w:pPr>
      <w:ins w:id="5017" w:author="Abhishek Deep Nigam" w:date="2015-10-26T01:01:00Z">
        <w:r w:rsidRPr="00073577">
          <w:rPr>
            <w:rFonts w:ascii="Courier New" w:hAnsi="Courier New" w:cs="Courier New"/>
            <w:sz w:val="16"/>
            <w:szCs w:val="16"/>
            <w:rPrChange w:id="5018" w:author="Abhishek Deep Nigam" w:date="2015-10-26T01:01:00Z">
              <w:rPr>
                <w:rFonts w:ascii="Courier New" w:hAnsi="Courier New" w:cs="Courier New"/>
              </w:rPr>
            </w:rPrChange>
          </w:rPr>
          <w:t>[2]-&gt;U[3]-&gt;O[4]-&gt;A(Backtracking)</w:t>
        </w:r>
      </w:ins>
    </w:p>
    <w:p w14:paraId="42FF70FE" w14:textId="77777777" w:rsidR="00073577" w:rsidRPr="00073577" w:rsidRDefault="00073577" w:rsidP="00073577">
      <w:pPr>
        <w:spacing w:before="0" w:after="0"/>
        <w:rPr>
          <w:ins w:id="5019" w:author="Abhishek Deep Nigam" w:date="2015-10-26T01:01:00Z"/>
          <w:rFonts w:ascii="Courier New" w:hAnsi="Courier New" w:cs="Courier New"/>
          <w:sz w:val="16"/>
          <w:szCs w:val="16"/>
          <w:rPrChange w:id="5020" w:author="Abhishek Deep Nigam" w:date="2015-10-26T01:01:00Z">
            <w:rPr>
              <w:ins w:id="5021" w:author="Abhishek Deep Nigam" w:date="2015-10-26T01:01:00Z"/>
              <w:rFonts w:ascii="Courier New" w:hAnsi="Courier New" w:cs="Courier New"/>
            </w:rPr>
          </w:rPrChange>
        </w:rPr>
      </w:pPr>
      <w:ins w:id="5022" w:author="Abhishek Deep Nigam" w:date="2015-10-26T01:01:00Z">
        <w:r w:rsidRPr="00073577">
          <w:rPr>
            <w:rFonts w:ascii="Courier New" w:hAnsi="Courier New" w:cs="Courier New"/>
            <w:sz w:val="16"/>
            <w:szCs w:val="16"/>
            <w:rPrChange w:id="5023" w:author="Abhishek Deep Nigam" w:date="2015-10-26T01:01:00Z">
              <w:rPr>
                <w:rFonts w:ascii="Courier New" w:hAnsi="Courier New" w:cs="Courier New"/>
              </w:rPr>
            </w:rPrChange>
          </w:rPr>
          <w:t>[1]-&gt;H[2]-&gt;H[3]-&gt;O(Backtracking)</w:t>
        </w:r>
      </w:ins>
    </w:p>
    <w:p w14:paraId="5C9E9D2F" w14:textId="77777777" w:rsidR="00073577" w:rsidRPr="00073577" w:rsidRDefault="00073577" w:rsidP="00073577">
      <w:pPr>
        <w:spacing w:before="0" w:after="0"/>
        <w:rPr>
          <w:ins w:id="5024" w:author="Abhishek Deep Nigam" w:date="2015-10-26T01:01:00Z"/>
          <w:rFonts w:ascii="Courier New" w:hAnsi="Courier New" w:cs="Courier New"/>
          <w:sz w:val="16"/>
          <w:szCs w:val="16"/>
          <w:rPrChange w:id="5025" w:author="Abhishek Deep Nigam" w:date="2015-10-26T01:01:00Z">
            <w:rPr>
              <w:ins w:id="5026" w:author="Abhishek Deep Nigam" w:date="2015-10-26T01:01:00Z"/>
              <w:rFonts w:ascii="Courier New" w:hAnsi="Courier New" w:cs="Courier New"/>
            </w:rPr>
          </w:rPrChange>
        </w:rPr>
      </w:pPr>
      <w:ins w:id="5027" w:author="Abhishek Deep Nigam" w:date="2015-10-26T01:01:00Z">
        <w:r w:rsidRPr="00073577">
          <w:rPr>
            <w:rFonts w:ascii="Courier New" w:hAnsi="Courier New" w:cs="Courier New"/>
            <w:sz w:val="16"/>
            <w:szCs w:val="16"/>
            <w:rPrChange w:id="5028" w:author="Abhishek Deep Nigam" w:date="2015-10-26T01:01:00Z">
              <w:rPr>
                <w:rFonts w:ascii="Courier New" w:hAnsi="Courier New" w:cs="Courier New"/>
              </w:rPr>
            </w:rPrChange>
          </w:rPr>
          <w:t>[2]-&gt;N[3]-&gt;O(Backtracking)</w:t>
        </w:r>
      </w:ins>
    </w:p>
    <w:p w14:paraId="4C00F6E7" w14:textId="77777777" w:rsidR="00073577" w:rsidRPr="00073577" w:rsidRDefault="00073577" w:rsidP="00073577">
      <w:pPr>
        <w:spacing w:before="0" w:after="0"/>
        <w:rPr>
          <w:ins w:id="5029" w:author="Abhishek Deep Nigam" w:date="2015-10-26T01:01:00Z"/>
          <w:rFonts w:ascii="Courier New" w:hAnsi="Courier New" w:cs="Courier New"/>
          <w:sz w:val="16"/>
          <w:szCs w:val="16"/>
          <w:rPrChange w:id="5030" w:author="Abhishek Deep Nigam" w:date="2015-10-26T01:01:00Z">
            <w:rPr>
              <w:ins w:id="5031" w:author="Abhishek Deep Nigam" w:date="2015-10-26T01:01:00Z"/>
              <w:rFonts w:ascii="Courier New" w:hAnsi="Courier New" w:cs="Courier New"/>
            </w:rPr>
          </w:rPrChange>
        </w:rPr>
      </w:pPr>
      <w:ins w:id="5032" w:author="Abhishek Deep Nigam" w:date="2015-10-26T01:01:00Z">
        <w:r w:rsidRPr="00073577">
          <w:rPr>
            <w:rFonts w:ascii="Courier New" w:hAnsi="Courier New" w:cs="Courier New"/>
            <w:sz w:val="16"/>
            <w:szCs w:val="16"/>
            <w:rPrChange w:id="5033" w:author="Abhishek Deep Nigam" w:date="2015-10-26T01:01:00Z">
              <w:rPr>
                <w:rFonts w:ascii="Courier New" w:hAnsi="Courier New" w:cs="Courier New"/>
              </w:rPr>
            </w:rPrChange>
          </w:rPr>
          <w:t>[2]-&gt;O[3]-&gt;O(Backtracking)</w:t>
        </w:r>
      </w:ins>
    </w:p>
    <w:p w14:paraId="5C0CEC29" w14:textId="77777777" w:rsidR="00073577" w:rsidRPr="00073577" w:rsidRDefault="00073577" w:rsidP="00073577">
      <w:pPr>
        <w:spacing w:before="0" w:after="0"/>
        <w:rPr>
          <w:ins w:id="5034" w:author="Abhishek Deep Nigam" w:date="2015-10-26T01:01:00Z"/>
          <w:rFonts w:ascii="Courier New" w:hAnsi="Courier New" w:cs="Courier New"/>
          <w:sz w:val="16"/>
          <w:szCs w:val="16"/>
          <w:rPrChange w:id="5035" w:author="Abhishek Deep Nigam" w:date="2015-10-26T01:01:00Z">
            <w:rPr>
              <w:ins w:id="5036" w:author="Abhishek Deep Nigam" w:date="2015-10-26T01:01:00Z"/>
              <w:rFonts w:ascii="Courier New" w:hAnsi="Courier New" w:cs="Courier New"/>
            </w:rPr>
          </w:rPrChange>
        </w:rPr>
      </w:pPr>
      <w:ins w:id="5037" w:author="Abhishek Deep Nigam" w:date="2015-10-26T01:01:00Z">
        <w:r w:rsidRPr="00073577">
          <w:rPr>
            <w:rFonts w:ascii="Courier New" w:hAnsi="Courier New" w:cs="Courier New"/>
            <w:sz w:val="16"/>
            <w:szCs w:val="16"/>
            <w:rPrChange w:id="5038" w:author="Abhishek Deep Nigam" w:date="2015-10-26T01:01:00Z">
              <w:rPr>
                <w:rFonts w:ascii="Courier New" w:hAnsi="Courier New" w:cs="Courier New"/>
              </w:rPr>
            </w:rPrChange>
          </w:rPr>
          <w:t>[2]-&gt;U[3]-&gt;O(Backtracking)</w:t>
        </w:r>
      </w:ins>
    </w:p>
    <w:p w14:paraId="76CCBE7A" w14:textId="77777777" w:rsidR="00073577" w:rsidRPr="00073577" w:rsidRDefault="00073577" w:rsidP="00073577">
      <w:pPr>
        <w:spacing w:before="0" w:after="0"/>
        <w:rPr>
          <w:ins w:id="5039" w:author="Abhishek Deep Nigam" w:date="2015-10-26T01:01:00Z"/>
          <w:rFonts w:ascii="Courier New" w:hAnsi="Courier New" w:cs="Courier New"/>
          <w:sz w:val="16"/>
          <w:szCs w:val="16"/>
          <w:rPrChange w:id="5040" w:author="Abhishek Deep Nigam" w:date="2015-10-26T01:01:00Z">
            <w:rPr>
              <w:ins w:id="5041" w:author="Abhishek Deep Nigam" w:date="2015-10-26T01:01:00Z"/>
              <w:rFonts w:ascii="Courier New" w:hAnsi="Courier New" w:cs="Courier New"/>
            </w:rPr>
          </w:rPrChange>
        </w:rPr>
      </w:pPr>
      <w:ins w:id="5042" w:author="Abhishek Deep Nigam" w:date="2015-10-26T01:01:00Z">
        <w:r w:rsidRPr="00073577">
          <w:rPr>
            <w:rFonts w:ascii="Courier New" w:hAnsi="Courier New" w:cs="Courier New"/>
            <w:sz w:val="16"/>
            <w:szCs w:val="16"/>
            <w:rPrChange w:id="5043" w:author="Abhishek Deep Nigam" w:date="2015-10-26T01:01:00Z">
              <w:rPr>
                <w:rFonts w:ascii="Courier New" w:hAnsi="Courier New" w:cs="Courier New"/>
              </w:rPr>
            </w:rPrChange>
          </w:rPr>
          <w:t>[1]-&gt;S[2]-&gt;H[3]-&gt;O[4]-&gt;I(Backtracking)</w:t>
        </w:r>
      </w:ins>
    </w:p>
    <w:p w14:paraId="27B44981" w14:textId="77777777" w:rsidR="00073577" w:rsidRPr="00073577" w:rsidRDefault="00073577" w:rsidP="00073577">
      <w:pPr>
        <w:spacing w:before="0" w:after="0"/>
        <w:rPr>
          <w:ins w:id="5044" w:author="Abhishek Deep Nigam" w:date="2015-10-26T01:01:00Z"/>
          <w:rFonts w:ascii="Courier New" w:hAnsi="Courier New" w:cs="Courier New"/>
          <w:sz w:val="16"/>
          <w:szCs w:val="16"/>
          <w:rPrChange w:id="5045" w:author="Abhishek Deep Nigam" w:date="2015-10-26T01:01:00Z">
            <w:rPr>
              <w:ins w:id="5046" w:author="Abhishek Deep Nigam" w:date="2015-10-26T01:01:00Z"/>
              <w:rFonts w:ascii="Courier New" w:hAnsi="Courier New" w:cs="Courier New"/>
            </w:rPr>
          </w:rPrChange>
        </w:rPr>
      </w:pPr>
      <w:ins w:id="5047" w:author="Abhishek Deep Nigam" w:date="2015-10-26T01:01:00Z">
        <w:r w:rsidRPr="00073577">
          <w:rPr>
            <w:rFonts w:ascii="Courier New" w:hAnsi="Courier New" w:cs="Courier New"/>
            <w:sz w:val="16"/>
            <w:szCs w:val="16"/>
            <w:rPrChange w:id="5048" w:author="Abhishek Deep Nigam" w:date="2015-10-26T01:01:00Z">
              <w:rPr>
                <w:rFonts w:ascii="Courier New" w:hAnsi="Courier New" w:cs="Courier New"/>
              </w:rPr>
            </w:rPrChange>
          </w:rPr>
          <w:t>[2]-&gt;N[3]-&gt;O[4]-&gt;I(Backtracking)</w:t>
        </w:r>
      </w:ins>
    </w:p>
    <w:p w14:paraId="4A74A504" w14:textId="77777777" w:rsidR="00073577" w:rsidRPr="00073577" w:rsidRDefault="00073577" w:rsidP="00073577">
      <w:pPr>
        <w:spacing w:before="0" w:after="0"/>
        <w:rPr>
          <w:ins w:id="5049" w:author="Abhishek Deep Nigam" w:date="2015-10-26T01:01:00Z"/>
          <w:rFonts w:ascii="Courier New" w:hAnsi="Courier New" w:cs="Courier New"/>
          <w:sz w:val="16"/>
          <w:szCs w:val="16"/>
          <w:rPrChange w:id="5050" w:author="Abhishek Deep Nigam" w:date="2015-10-26T01:01:00Z">
            <w:rPr>
              <w:ins w:id="5051" w:author="Abhishek Deep Nigam" w:date="2015-10-26T01:01:00Z"/>
              <w:rFonts w:ascii="Courier New" w:hAnsi="Courier New" w:cs="Courier New"/>
            </w:rPr>
          </w:rPrChange>
        </w:rPr>
      </w:pPr>
      <w:ins w:id="5052" w:author="Abhishek Deep Nigam" w:date="2015-10-26T01:01:00Z">
        <w:r w:rsidRPr="00073577">
          <w:rPr>
            <w:rFonts w:ascii="Courier New" w:hAnsi="Courier New" w:cs="Courier New"/>
            <w:sz w:val="16"/>
            <w:szCs w:val="16"/>
            <w:rPrChange w:id="5053" w:author="Abhishek Deep Nigam" w:date="2015-10-26T01:01:00Z">
              <w:rPr>
                <w:rFonts w:ascii="Courier New" w:hAnsi="Courier New" w:cs="Courier New"/>
              </w:rPr>
            </w:rPrChange>
          </w:rPr>
          <w:t>[2]-&gt;O[3]-&gt;O[4]-&gt;I(Backtracking)</w:t>
        </w:r>
      </w:ins>
    </w:p>
    <w:p w14:paraId="77EB6B68" w14:textId="77777777" w:rsidR="00073577" w:rsidRPr="00073577" w:rsidRDefault="00073577" w:rsidP="00073577">
      <w:pPr>
        <w:spacing w:before="0" w:after="0"/>
        <w:rPr>
          <w:ins w:id="5054" w:author="Abhishek Deep Nigam" w:date="2015-10-26T01:01:00Z"/>
          <w:rFonts w:ascii="Courier New" w:hAnsi="Courier New" w:cs="Courier New"/>
          <w:sz w:val="16"/>
          <w:szCs w:val="16"/>
          <w:rPrChange w:id="5055" w:author="Abhishek Deep Nigam" w:date="2015-10-26T01:01:00Z">
            <w:rPr>
              <w:ins w:id="5056" w:author="Abhishek Deep Nigam" w:date="2015-10-26T01:01:00Z"/>
              <w:rFonts w:ascii="Courier New" w:hAnsi="Courier New" w:cs="Courier New"/>
            </w:rPr>
          </w:rPrChange>
        </w:rPr>
      </w:pPr>
      <w:ins w:id="5057" w:author="Abhishek Deep Nigam" w:date="2015-10-26T01:01:00Z">
        <w:r w:rsidRPr="00073577">
          <w:rPr>
            <w:rFonts w:ascii="Courier New" w:hAnsi="Courier New" w:cs="Courier New"/>
            <w:sz w:val="16"/>
            <w:szCs w:val="16"/>
            <w:rPrChange w:id="5058" w:author="Abhishek Deep Nigam" w:date="2015-10-26T01:01:00Z">
              <w:rPr>
                <w:rFonts w:ascii="Courier New" w:hAnsi="Courier New" w:cs="Courier New"/>
              </w:rPr>
            </w:rPrChange>
          </w:rPr>
          <w:t>[2]-&gt;U[3]-&gt;O[4]-&gt;I(Backtracking)</w:t>
        </w:r>
      </w:ins>
    </w:p>
    <w:p w14:paraId="1D8476A2" w14:textId="77777777" w:rsidR="00073577" w:rsidRPr="00073577" w:rsidRDefault="00073577" w:rsidP="00073577">
      <w:pPr>
        <w:spacing w:before="0" w:after="0"/>
        <w:rPr>
          <w:ins w:id="5059" w:author="Abhishek Deep Nigam" w:date="2015-10-26T01:01:00Z"/>
          <w:rFonts w:ascii="Courier New" w:hAnsi="Courier New" w:cs="Courier New"/>
          <w:sz w:val="16"/>
          <w:szCs w:val="16"/>
          <w:rPrChange w:id="5060" w:author="Abhishek Deep Nigam" w:date="2015-10-26T01:01:00Z">
            <w:rPr>
              <w:ins w:id="5061" w:author="Abhishek Deep Nigam" w:date="2015-10-26T01:01:00Z"/>
              <w:rFonts w:ascii="Courier New" w:hAnsi="Courier New" w:cs="Courier New"/>
            </w:rPr>
          </w:rPrChange>
        </w:rPr>
      </w:pPr>
      <w:ins w:id="5062" w:author="Abhishek Deep Nigam" w:date="2015-10-26T01:01:00Z">
        <w:r w:rsidRPr="00073577">
          <w:rPr>
            <w:rFonts w:ascii="Courier New" w:hAnsi="Courier New" w:cs="Courier New"/>
            <w:sz w:val="16"/>
            <w:szCs w:val="16"/>
            <w:rPrChange w:id="5063" w:author="Abhishek Deep Nigam" w:date="2015-10-26T01:01:00Z">
              <w:rPr>
                <w:rFonts w:ascii="Courier New" w:hAnsi="Courier New" w:cs="Courier New"/>
              </w:rPr>
            </w:rPrChange>
          </w:rPr>
          <w:t>[1]-&gt;T[2]-&gt;H[3]-&gt;O[4]-&gt;O(Backtracking)</w:t>
        </w:r>
      </w:ins>
    </w:p>
    <w:p w14:paraId="7DC7F672" w14:textId="77777777" w:rsidR="00073577" w:rsidRPr="00073577" w:rsidRDefault="00073577" w:rsidP="00073577">
      <w:pPr>
        <w:spacing w:before="0" w:after="0"/>
        <w:rPr>
          <w:ins w:id="5064" w:author="Abhishek Deep Nigam" w:date="2015-10-26T01:01:00Z"/>
          <w:rFonts w:ascii="Courier New" w:hAnsi="Courier New" w:cs="Courier New"/>
          <w:sz w:val="16"/>
          <w:szCs w:val="16"/>
          <w:rPrChange w:id="5065" w:author="Abhishek Deep Nigam" w:date="2015-10-26T01:01:00Z">
            <w:rPr>
              <w:ins w:id="5066" w:author="Abhishek Deep Nigam" w:date="2015-10-26T01:01:00Z"/>
              <w:rFonts w:ascii="Courier New" w:hAnsi="Courier New" w:cs="Courier New"/>
            </w:rPr>
          </w:rPrChange>
        </w:rPr>
      </w:pPr>
      <w:ins w:id="5067" w:author="Abhishek Deep Nigam" w:date="2015-10-26T01:01:00Z">
        <w:r w:rsidRPr="00073577">
          <w:rPr>
            <w:rFonts w:ascii="Courier New" w:hAnsi="Courier New" w:cs="Courier New"/>
            <w:sz w:val="16"/>
            <w:szCs w:val="16"/>
            <w:rPrChange w:id="5068" w:author="Abhishek Deep Nigam" w:date="2015-10-26T01:01:00Z">
              <w:rPr>
                <w:rFonts w:ascii="Courier New" w:hAnsi="Courier New" w:cs="Courier New"/>
              </w:rPr>
            </w:rPrChange>
          </w:rPr>
          <w:t>[2]-&gt;N[3]-&gt;O[4]-&gt;O(Backtracking)</w:t>
        </w:r>
      </w:ins>
    </w:p>
    <w:p w14:paraId="7B466C32" w14:textId="77777777" w:rsidR="00073577" w:rsidRPr="00073577" w:rsidRDefault="00073577" w:rsidP="00073577">
      <w:pPr>
        <w:spacing w:before="0" w:after="0"/>
        <w:rPr>
          <w:ins w:id="5069" w:author="Abhishek Deep Nigam" w:date="2015-10-26T01:01:00Z"/>
          <w:rFonts w:ascii="Courier New" w:hAnsi="Courier New" w:cs="Courier New"/>
          <w:sz w:val="16"/>
          <w:szCs w:val="16"/>
          <w:rPrChange w:id="5070" w:author="Abhishek Deep Nigam" w:date="2015-10-26T01:01:00Z">
            <w:rPr>
              <w:ins w:id="5071" w:author="Abhishek Deep Nigam" w:date="2015-10-26T01:01:00Z"/>
              <w:rFonts w:ascii="Courier New" w:hAnsi="Courier New" w:cs="Courier New"/>
            </w:rPr>
          </w:rPrChange>
        </w:rPr>
      </w:pPr>
      <w:ins w:id="5072" w:author="Abhishek Deep Nigam" w:date="2015-10-26T01:01:00Z">
        <w:r w:rsidRPr="00073577">
          <w:rPr>
            <w:rFonts w:ascii="Courier New" w:hAnsi="Courier New" w:cs="Courier New"/>
            <w:sz w:val="16"/>
            <w:szCs w:val="16"/>
            <w:rPrChange w:id="5073" w:author="Abhishek Deep Nigam" w:date="2015-10-26T01:01:00Z">
              <w:rPr>
                <w:rFonts w:ascii="Courier New" w:hAnsi="Courier New" w:cs="Courier New"/>
              </w:rPr>
            </w:rPrChange>
          </w:rPr>
          <w:t>[2]-&gt;O[3]-&gt;O[4]-&gt;O(Backtracking)</w:t>
        </w:r>
      </w:ins>
    </w:p>
    <w:p w14:paraId="57B1B2DF" w14:textId="77777777" w:rsidR="00073577" w:rsidRPr="00073577" w:rsidRDefault="00073577" w:rsidP="00073577">
      <w:pPr>
        <w:spacing w:before="0" w:after="0"/>
        <w:rPr>
          <w:ins w:id="5074" w:author="Abhishek Deep Nigam" w:date="2015-10-26T01:01:00Z"/>
          <w:rFonts w:ascii="Courier New" w:hAnsi="Courier New" w:cs="Courier New"/>
          <w:sz w:val="16"/>
          <w:szCs w:val="16"/>
          <w:rPrChange w:id="5075" w:author="Abhishek Deep Nigam" w:date="2015-10-26T01:01:00Z">
            <w:rPr>
              <w:ins w:id="5076" w:author="Abhishek Deep Nigam" w:date="2015-10-26T01:01:00Z"/>
              <w:rFonts w:ascii="Courier New" w:hAnsi="Courier New" w:cs="Courier New"/>
            </w:rPr>
          </w:rPrChange>
        </w:rPr>
      </w:pPr>
      <w:ins w:id="5077" w:author="Abhishek Deep Nigam" w:date="2015-10-26T01:01:00Z">
        <w:r w:rsidRPr="00073577">
          <w:rPr>
            <w:rFonts w:ascii="Courier New" w:hAnsi="Courier New" w:cs="Courier New"/>
            <w:sz w:val="16"/>
            <w:szCs w:val="16"/>
            <w:rPrChange w:id="5078" w:author="Abhishek Deep Nigam" w:date="2015-10-26T01:01:00Z">
              <w:rPr>
                <w:rFonts w:ascii="Courier New" w:hAnsi="Courier New" w:cs="Courier New"/>
              </w:rPr>
            </w:rPrChange>
          </w:rPr>
          <w:lastRenderedPageBreak/>
          <w:t>[2]-&gt;U[3]-&gt;O[4]-&gt;O(Backtracking)</w:t>
        </w:r>
      </w:ins>
    </w:p>
    <w:p w14:paraId="572806D4" w14:textId="77777777" w:rsidR="00073577" w:rsidRPr="00073577" w:rsidRDefault="00073577" w:rsidP="00073577">
      <w:pPr>
        <w:spacing w:before="0" w:after="0"/>
        <w:rPr>
          <w:ins w:id="5079" w:author="Abhishek Deep Nigam" w:date="2015-10-26T01:01:00Z"/>
          <w:rFonts w:ascii="Courier New" w:hAnsi="Courier New" w:cs="Courier New"/>
          <w:sz w:val="16"/>
          <w:szCs w:val="16"/>
          <w:rPrChange w:id="5080" w:author="Abhishek Deep Nigam" w:date="2015-10-26T01:01:00Z">
            <w:rPr>
              <w:ins w:id="5081" w:author="Abhishek Deep Nigam" w:date="2015-10-26T01:01:00Z"/>
              <w:rFonts w:ascii="Courier New" w:hAnsi="Courier New" w:cs="Courier New"/>
            </w:rPr>
          </w:rPrChange>
        </w:rPr>
      </w:pPr>
      <w:ins w:id="5082" w:author="Abhishek Deep Nigam" w:date="2015-10-26T01:01:00Z">
        <w:r w:rsidRPr="00073577">
          <w:rPr>
            <w:rFonts w:ascii="Courier New" w:hAnsi="Courier New" w:cs="Courier New"/>
            <w:sz w:val="16"/>
            <w:szCs w:val="16"/>
            <w:rPrChange w:id="5083" w:author="Abhishek Deep Nigam" w:date="2015-10-26T01:01:00Z">
              <w:rPr>
                <w:rFonts w:ascii="Courier New" w:hAnsi="Courier New" w:cs="Courier New"/>
              </w:rPr>
            </w:rPrChange>
          </w:rPr>
          <w:t>[0]-&gt;S[1]-&gt;A[2]-&gt;H[3]-&gt;A[4]-&gt;A(Backtracking)</w:t>
        </w:r>
      </w:ins>
    </w:p>
    <w:p w14:paraId="359AC97C" w14:textId="77777777" w:rsidR="00073577" w:rsidRPr="00073577" w:rsidRDefault="00073577" w:rsidP="00073577">
      <w:pPr>
        <w:spacing w:before="0" w:after="0"/>
        <w:rPr>
          <w:ins w:id="5084" w:author="Abhishek Deep Nigam" w:date="2015-10-26T01:01:00Z"/>
          <w:rFonts w:ascii="Courier New" w:hAnsi="Courier New" w:cs="Courier New"/>
          <w:sz w:val="16"/>
          <w:szCs w:val="16"/>
          <w:rPrChange w:id="5085" w:author="Abhishek Deep Nigam" w:date="2015-10-26T01:01:00Z">
            <w:rPr>
              <w:ins w:id="5086" w:author="Abhishek Deep Nigam" w:date="2015-10-26T01:01:00Z"/>
              <w:rFonts w:ascii="Courier New" w:hAnsi="Courier New" w:cs="Courier New"/>
            </w:rPr>
          </w:rPrChange>
        </w:rPr>
      </w:pPr>
      <w:ins w:id="5087" w:author="Abhishek Deep Nigam" w:date="2015-10-26T01:01:00Z">
        <w:r w:rsidRPr="00073577">
          <w:rPr>
            <w:rFonts w:ascii="Courier New" w:hAnsi="Courier New" w:cs="Courier New"/>
            <w:sz w:val="16"/>
            <w:szCs w:val="16"/>
            <w:rPrChange w:id="5088" w:author="Abhishek Deep Nigam" w:date="2015-10-26T01:01:00Z">
              <w:rPr>
                <w:rFonts w:ascii="Courier New" w:hAnsi="Courier New" w:cs="Courier New"/>
              </w:rPr>
            </w:rPrChange>
          </w:rPr>
          <w:t>[3]-&gt;S[4]-&gt;A(Backtracking)</w:t>
        </w:r>
      </w:ins>
    </w:p>
    <w:p w14:paraId="0E30650E" w14:textId="77777777" w:rsidR="00073577" w:rsidRPr="00073577" w:rsidRDefault="00073577" w:rsidP="00073577">
      <w:pPr>
        <w:spacing w:before="0" w:after="0"/>
        <w:rPr>
          <w:ins w:id="5089" w:author="Abhishek Deep Nigam" w:date="2015-10-26T01:01:00Z"/>
          <w:rFonts w:ascii="Courier New" w:hAnsi="Courier New" w:cs="Courier New"/>
          <w:sz w:val="16"/>
          <w:szCs w:val="16"/>
          <w:rPrChange w:id="5090" w:author="Abhishek Deep Nigam" w:date="2015-10-26T01:01:00Z">
            <w:rPr>
              <w:ins w:id="5091" w:author="Abhishek Deep Nigam" w:date="2015-10-26T01:01:00Z"/>
              <w:rFonts w:ascii="Courier New" w:hAnsi="Courier New" w:cs="Courier New"/>
            </w:rPr>
          </w:rPrChange>
        </w:rPr>
      </w:pPr>
      <w:ins w:id="5092" w:author="Abhishek Deep Nigam" w:date="2015-10-26T01:01:00Z">
        <w:r w:rsidRPr="00073577">
          <w:rPr>
            <w:rFonts w:ascii="Courier New" w:hAnsi="Courier New" w:cs="Courier New"/>
            <w:sz w:val="16"/>
            <w:szCs w:val="16"/>
            <w:rPrChange w:id="5093" w:author="Abhishek Deep Nigam" w:date="2015-10-26T01:01:00Z">
              <w:rPr>
                <w:rFonts w:ascii="Courier New" w:hAnsi="Courier New" w:cs="Courier New"/>
              </w:rPr>
            </w:rPrChange>
          </w:rPr>
          <w:t>[2]-&gt;I[3]-&gt;A[4]-&gt;A(Backtracking)</w:t>
        </w:r>
      </w:ins>
    </w:p>
    <w:p w14:paraId="71A176BE" w14:textId="77777777" w:rsidR="00073577" w:rsidRPr="00073577" w:rsidRDefault="00073577" w:rsidP="00073577">
      <w:pPr>
        <w:spacing w:before="0" w:after="0"/>
        <w:rPr>
          <w:ins w:id="5094" w:author="Abhishek Deep Nigam" w:date="2015-10-26T01:01:00Z"/>
          <w:rFonts w:ascii="Courier New" w:hAnsi="Courier New" w:cs="Courier New"/>
          <w:sz w:val="16"/>
          <w:szCs w:val="16"/>
          <w:rPrChange w:id="5095" w:author="Abhishek Deep Nigam" w:date="2015-10-26T01:01:00Z">
            <w:rPr>
              <w:ins w:id="5096" w:author="Abhishek Deep Nigam" w:date="2015-10-26T01:01:00Z"/>
              <w:rFonts w:ascii="Courier New" w:hAnsi="Courier New" w:cs="Courier New"/>
            </w:rPr>
          </w:rPrChange>
        </w:rPr>
      </w:pPr>
      <w:ins w:id="5097" w:author="Abhishek Deep Nigam" w:date="2015-10-26T01:01:00Z">
        <w:r w:rsidRPr="00073577">
          <w:rPr>
            <w:rFonts w:ascii="Courier New" w:hAnsi="Courier New" w:cs="Courier New"/>
            <w:sz w:val="16"/>
            <w:szCs w:val="16"/>
            <w:rPrChange w:id="5098" w:author="Abhishek Deep Nigam" w:date="2015-10-26T01:01:00Z">
              <w:rPr>
                <w:rFonts w:ascii="Courier New" w:hAnsi="Courier New" w:cs="Courier New"/>
              </w:rPr>
            </w:rPrChange>
          </w:rPr>
          <w:t>[3]-&gt;S[4]-&gt;A(Backtracking)</w:t>
        </w:r>
      </w:ins>
    </w:p>
    <w:p w14:paraId="5A553AC0" w14:textId="77777777" w:rsidR="00073577" w:rsidRPr="00073577" w:rsidRDefault="00073577" w:rsidP="00073577">
      <w:pPr>
        <w:spacing w:before="0" w:after="0"/>
        <w:rPr>
          <w:ins w:id="5099" w:author="Abhishek Deep Nigam" w:date="2015-10-26T01:01:00Z"/>
          <w:rFonts w:ascii="Courier New" w:hAnsi="Courier New" w:cs="Courier New"/>
          <w:sz w:val="16"/>
          <w:szCs w:val="16"/>
          <w:rPrChange w:id="5100" w:author="Abhishek Deep Nigam" w:date="2015-10-26T01:01:00Z">
            <w:rPr>
              <w:ins w:id="5101" w:author="Abhishek Deep Nigam" w:date="2015-10-26T01:01:00Z"/>
              <w:rFonts w:ascii="Courier New" w:hAnsi="Courier New" w:cs="Courier New"/>
            </w:rPr>
          </w:rPrChange>
        </w:rPr>
      </w:pPr>
      <w:ins w:id="5102" w:author="Abhishek Deep Nigam" w:date="2015-10-26T01:01:00Z">
        <w:r w:rsidRPr="00073577">
          <w:rPr>
            <w:rFonts w:ascii="Courier New" w:hAnsi="Courier New" w:cs="Courier New"/>
            <w:sz w:val="16"/>
            <w:szCs w:val="16"/>
            <w:rPrChange w:id="5103" w:author="Abhishek Deep Nigam" w:date="2015-10-26T01:01:00Z">
              <w:rPr>
                <w:rFonts w:ascii="Courier New" w:hAnsi="Courier New" w:cs="Courier New"/>
              </w:rPr>
            </w:rPrChange>
          </w:rPr>
          <w:t>[2]-&gt;T[3]-&gt;A[4]-&gt;A(Backtracking)</w:t>
        </w:r>
      </w:ins>
    </w:p>
    <w:p w14:paraId="12BBCEF7" w14:textId="77777777" w:rsidR="00073577" w:rsidRPr="00073577" w:rsidRDefault="00073577" w:rsidP="00073577">
      <w:pPr>
        <w:spacing w:before="0" w:after="0"/>
        <w:rPr>
          <w:ins w:id="5104" w:author="Abhishek Deep Nigam" w:date="2015-10-26T01:01:00Z"/>
          <w:rFonts w:ascii="Courier New" w:hAnsi="Courier New" w:cs="Courier New"/>
          <w:sz w:val="16"/>
          <w:szCs w:val="16"/>
          <w:rPrChange w:id="5105" w:author="Abhishek Deep Nigam" w:date="2015-10-26T01:01:00Z">
            <w:rPr>
              <w:ins w:id="5106" w:author="Abhishek Deep Nigam" w:date="2015-10-26T01:01:00Z"/>
              <w:rFonts w:ascii="Courier New" w:hAnsi="Courier New" w:cs="Courier New"/>
            </w:rPr>
          </w:rPrChange>
        </w:rPr>
      </w:pPr>
      <w:ins w:id="5107" w:author="Abhishek Deep Nigam" w:date="2015-10-26T01:01:00Z">
        <w:r w:rsidRPr="00073577">
          <w:rPr>
            <w:rFonts w:ascii="Courier New" w:hAnsi="Courier New" w:cs="Courier New"/>
            <w:sz w:val="16"/>
            <w:szCs w:val="16"/>
            <w:rPrChange w:id="5108" w:author="Abhishek Deep Nigam" w:date="2015-10-26T01:01:00Z">
              <w:rPr>
                <w:rFonts w:ascii="Courier New" w:hAnsi="Courier New" w:cs="Courier New"/>
              </w:rPr>
            </w:rPrChange>
          </w:rPr>
          <w:t>[3]-&gt;S[4]-&gt;A(Backtracking)</w:t>
        </w:r>
      </w:ins>
    </w:p>
    <w:p w14:paraId="49FF8CD5" w14:textId="77777777" w:rsidR="00073577" w:rsidRPr="00073577" w:rsidRDefault="00073577" w:rsidP="00073577">
      <w:pPr>
        <w:spacing w:before="0" w:after="0"/>
        <w:rPr>
          <w:ins w:id="5109" w:author="Abhishek Deep Nigam" w:date="2015-10-26T01:01:00Z"/>
          <w:rFonts w:ascii="Courier New" w:hAnsi="Courier New" w:cs="Courier New"/>
          <w:sz w:val="16"/>
          <w:szCs w:val="16"/>
          <w:rPrChange w:id="5110" w:author="Abhishek Deep Nigam" w:date="2015-10-26T01:01:00Z">
            <w:rPr>
              <w:ins w:id="5111" w:author="Abhishek Deep Nigam" w:date="2015-10-26T01:01:00Z"/>
              <w:rFonts w:ascii="Courier New" w:hAnsi="Courier New" w:cs="Courier New"/>
            </w:rPr>
          </w:rPrChange>
        </w:rPr>
      </w:pPr>
      <w:ins w:id="5112" w:author="Abhishek Deep Nigam" w:date="2015-10-26T01:01:00Z">
        <w:r w:rsidRPr="00073577">
          <w:rPr>
            <w:rFonts w:ascii="Courier New" w:hAnsi="Courier New" w:cs="Courier New"/>
            <w:sz w:val="16"/>
            <w:szCs w:val="16"/>
            <w:rPrChange w:id="5113" w:author="Abhishek Deep Nigam" w:date="2015-10-26T01:01:00Z">
              <w:rPr>
                <w:rFonts w:ascii="Courier New" w:hAnsi="Courier New" w:cs="Courier New"/>
              </w:rPr>
            </w:rPrChange>
          </w:rPr>
          <w:t>[1]-&gt;D[2]-&gt;H[3]-&gt;A[4]-&gt;A(Backtracking)</w:t>
        </w:r>
      </w:ins>
    </w:p>
    <w:p w14:paraId="6BCA9C92" w14:textId="77777777" w:rsidR="00073577" w:rsidRPr="00073577" w:rsidRDefault="00073577" w:rsidP="00073577">
      <w:pPr>
        <w:spacing w:before="0" w:after="0"/>
        <w:rPr>
          <w:ins w:id="5114" w:author="Abhishek Deep Nigam" w:date="2015-10-26T01:01:00Z"/>
          <w:rFonts w:ascii="Courier New" w:hAnsi="Courier New" w:cs="Courier New"/>
          <w:sz w:val="16"/>
          <w:szCs w:val="16"/>
          <w:rPrChange w:id="5115" w:author="Abhishek Deep Nigam" w:date="2015-10-26T01:01:00Z">
            <w:rPr>
              <w:ins w:id="5116" w:author="Abhishek Deep Nigam" w:date="2015-10-26T01:01:00Z"/>
              <w:rFonts w:ascii="Courier New" w:hAnsi="Courier New" w:cs="Courier New"/>
            </w:rPr>
          </w:rPrChange>
        </w:rPr>
      </w:pPr>
      <w:ins w:id="5117" w:author="Abhishek Deep Nigam" w:date="2015-10-26T01:01:00Z">
        <w:r w:rsidRPr="00073577">
          <w:rPr>
            <w:rFonts w:ascii="Courier New" w:hAnsi="Courier New" w:cs="Courier New"/>
            <w:sz w:val="16"/>
            <w:szCs w:val="16"/>
            <w:rPrChange w:id="5118" w:author="Abhishek Deep Nigam" w:date="2015-10-26T01:01:00Z">
              <w:rPr>
                <w:rFonts w:ascii="Courier New" w:hAnsi="Courier New" w:cs="Courier New"/>
              </w:rPr>
            </w:rPrChange>
          </w:rPr>
          <w:t>[2]-&gt;I[3]-&gt;A[4]-&gt;A(Backtracking)</w:t>
        </w:r>
      </w:ins>
    </w:p>
    <w:p w14:paraId="56E57B08" w14:textId="77777777" w:rsidR="00073577" w:rsidRPr="00073577" w:rsidRDefault="00073577" w:rsidP="00073577">
      <w:pPr>
        <w:spacing w:before="0" w:after="0"/>
        <w:rPr>
          <w:ins w:id="5119" w:author="Abhishek Deep Nigam" w:date="2015-10-26T01:01:00Z"/>
          <w:rFonts w:ascii="Courier New" w:hAnsi="Courier New" w:cs="Courier New"/>
          <w:sz w:val="16"/>
          <w:szCs w:val="16"/>
          <w:rPrChange w:id="5120" w:author="Abhishek Deep Nigam" w:date="2015-10-26T01:01:00Z">
            <w:rPr>
              <w:ins w:id="5121" w:author="Abhishek Deep Nigam" w:date="2015-10-26T01:01:00Z"/>
              <w:rFonts w:ascii="Courier New" w:hAnsi="Courier New" w:cs="Courier New"/>
            </w:rPr>
          </w:rPrChange>
        </w:rPr>
      </w:pPr>
      <w:ins w:id="5122" w:author="Abhishek Deep Nigam" w:date="2015-10-26T01:01:00Z">
        <w:r w:rsidRPr="00073577">
          <w:rPr>
            <w:rFonts w:ascii="Courier New" w:hAnsi="Courier New" w:cs="Courier New"/>
            <w:sz w:val="16"/>
            <w:szCs w:val="16"/>
            <w:rPrChange w:id="5123" w:author="Abhishek Deep Nigam" w:date="2015-10-26T01:01:00Z">
              <w:rPr>
                <w:rFonts w:ascii="Courier New" w:hAnsi="Courier New" w:cs="Courier New"/>
              </w:rPr>
            </w:rPrChange>
          </w:rPr>
          <w:t>[2]-&gt;T[3]-&gt;A[4]-&gt;A(Backtracking)</w:t>
        </w:r>
      </w:ins>
    </w:p>
    <w:p w14:paraId="3CADD49F" w14:textId="77777777" w:rsidR="00073577" w:rsidRPr="00073577" w:rsidRDefault="00073577" w:rsidP="00073577">
      <w:pPr>
        <w:spacing w:before="0" w:after="0"/>
        <w:rPr>
          <w:ins w:id="5124" w:author="Abhishek Deep Nigam" w:date="2015-10-26T01:01:00Z"/>
          <w:rFonts w:ascii="Courier New" w:hAnsi="Courier New" w:cs="Courier New"/>
          <w:sz w:val="16"/>
          <w:szCs w:val="16"/>
          <w:rPrChange w:id="5125" w:author="Abhishek Deep Nigam" w:date="2015-10-26T01:01:00Z">
            <w:rPr>
              <w:ins w:id="5126" w:author="Abhishek Deep Nigam" w:date="2015-10-26T01:01:00Z"/>
              <w:rFonts w:ascii="Courier New" w:hAnsi="Courier New" w:cs="Courier New"/>
            </w:rPr>
          </w:rPrChange>
        </w:rPr>
      </w:pPr>
      <w:ins w:id="5127" w:author="Abhishek Deep Nigam" w:date="2015-10-26T01:01:00Z">
        <w:r w:rsidRPr="00073577">
          <w:rPr>
            <w:rFonts w:ascii="Courier New" w:hAnsi="Courier New" w:cs="Courier New"/>
            <w:sz w:val="16"/>
            <w:szCs w:val="16"/>
            <w:rPrChange w:id="5128" w:author="Abhishek Deep Nigam" w:date="2015-10-26T01:01:00Z">
              <w:rPr>
                <w:rFonts w:ascii="Courier New" w:hAnsi="Courier New" w:cs="Courier New"/>
              </w:rPr>
            </w:rPrChange>
          </w:rPr>
          <w:t>[1]-&gt;H[2]-&gt;H[3]-&gt;U(Backtracking)</w:t>
        </w:r>
      </w:ins>
    </w:p>
    <w:p w14:paraId="73C2B51F" w14:textId="77777777" w:rsidR="00073577" w:rsidRPr="00073577" w:rsidRDefault="00073577" w:rsidP="00073577">
      <w:pPr>
        <w:spacing w:before="0" w:after="0"/>
        <w:rPr>
          <w:ins w:id="5129" w:author="Abhishek Deep Nigam" w:date="2015-10-26T01:01:00Z"/>
          <w:rFonts w:ascii="Courier New" w:hAnsi="Courier New" w:cs="Courier New"/>
          <w:sz w:val="16"/>
          <w:szCs w:val="16"/>
          <w:rPrChange w:id="5130" w:author="Abhishek Deep Nigam" w:date="2015-10-26T01:01:00Z">
            <w:rPr>
              <w:ins w:id="5131" w:author="Abhishek Deep Nigam" w:date="2015-10-26T01:01:00Z"/>
              <w:rFonts w:ascii="Courier New" w:hAnsi="Courier New" w:cs="Courier New"/>
            </w:rPr>
          </w:rPrChange>
        </w:rPr>
      </w:pPr>
      <w:ins w:id="5132" w:author="Abhishek Deep Nigam" w:date="2015-10-26T01:01:00Z">
        <w:r w:rsidRPr="00073577">
          <w:rPr>
            <w:rFonts w:ascii="Courier New" w:hAnsi="Courier New" w:cs="Courier New"/>
            <w:sz w:val="16"/>
            <w:szCs w:val="16"/>
            <w:rPrChange w:id="5133" w:author="Abhishek Deep Nigam" w:date="2015-10-26T01:01:00Z">
              <w:rPr>
                <w:rFonts w:ascii="Courier New" w:hAnsi="Courier New" w:cs="Courier New"/>
              </w:rPr>
            </w:rPrChange>
          </w:rPr>
          <w:t>[2]-&gt;I[3]-&gt;U(Backtracking)</w:t>
        </w:r>
      </w:ins>
    </w:p>
    <w:p w14:paraId="0FAB4C8B" w14:textId="77777777" w:rsidR="00073577" w:rsidRPr="00073577" w:rsidRDefault="00073577" w:rsidP="00073577">
      <w:pPr>
        <w:spacing w:before="0" w:after="0"/>
        <w:rPr>
          <w:ins w:id="5134" w:author="Abhishek Deep Nigam" w:date="2015-10-26T01:01:00Z"/>
          <w:rFonts w:ascii="Courier New" w:hAnsi="Courier New" w:cs="Courier New"/>
          <w:sz w:val="16"/>
          <w:szCs w:val="16"/>
          <w:rPrChange w:id="5135" w:author="Abhishek Deep Nigam" w:date="2015-10-26T01:01:00Z">
            <w:rPr>
              <w:ins w:id="5136" w:author="Abhishek Deep Nigam" w:date="2015-10-26T01:01:00Z"/>
              <w:rFonts w:ascii="Courier New" w:hAnsi="Courier New" w:cs="Courier New"/>
            </w:rPr>
          </w:rPrChange>
        </w:rPr>
      </w:pPr>
      <w:ins w:id="5137" w:author="Abhishek Deep Nigam" w:date="2015-10-26T01:01:00Z">
        <w:r w:rsidRPr="00073577">
          <w:rPr>
            <w:rFonts w:ascii="Courier New" w:hAnsi="Courier New" w:cs="Courier New"/>
            <w:sz w:val="16"/>
            <w:szCs w:val="16"/>
            <w:rPrChange w:id="5138" w:author="Abhishek Deep Nigam" w:date="2015-10-26T01:01:00Z">
              <w:rPr>
                <w:rFonts w:ascii="Courier New" w:hAnsi="Courier New" w:cs="Courier New"/>
              </w:rPr>
            </w:rPrChange>
          </w:rPr>
          <w:t>[2]-&gt;T[3]-&gt;U(Backtracking)</w:t>
        </w:r>
      </w:ins>
    </w:p>
    <w:p w14:paraId="39A421BA" w14:textId="77777777" w:rsidR="00073577" w:rsidRPr="00073577" w:rsidRDefault="00073577" w:rsidP="00073577">
      <w:pPr>
        <w:spacing w:before="0" w:after="0"/>
        <w:rPr>
          <w:ins w:id="5139" w:author="Abhishek Deep Nigam" w:date="2015-10-26T01:01:00Z"/>
          <w:rFonts w:ascii="Courier New" w:hAnsi="Courier New" w:cs="Courier New"/>
          <w:sz w:val="16"/>
          <w:szCs w:val="16"/>
          <w:rPrChange w:id="5140" w:author="Abhishek Deep Nigam" w:date="2015-10-26T01:01:00Z">
            <w:rPr>
              <w:ins w:id="5141" w:author="Abhishek Deep Nigam" w:date="2015-10-26T01:01:00Z"/>
              <w:rFonts w:ascii="Courier New" w:hAnsi="Courier New" w:cs="Courier New"/>
            </w:rPr>
          </w:rPrChange>
        </w:rPr>
      </w:pPr>
      <w:ins w:id="5142" w:author="Abhishek Deep Nigam" w:date="2015-10-26T01:01:00Z">
        <w:r w:rsidRPr="00073577">
          <w:rPr>
            <w:rFonts w:ascii="Courier New" w:hAnsi="Courier New" w:cs="Courier New"/>
            <w:sz w:val="16"/>
            <w:szCs w:val="16"/>
            <w:rPrChange w:id="5143" w:author="Abhishek Deep Nigam" w:date="2015-10-26T01:01:00Z">
              <w:rPr>
                <w:rFonts w:ascii="Courier New" w:hAnsi="Courier New" w:cs="Courier New"/>
              </w:rPr>
            </w:rPrChange>
          </w:rPr>
          <w:t>[1]-&gt;S[2]-&gt;H[3]-&gt;A[4]-&gt;I[5]-&gt;Y[6]-&gt;N[7]-&gt;C(Backtracking)</w:t>
        </w:r>
      </w:ins>
    </w:p>
    <w:p w14:paraId="68AE9D02" w14:textId="77777777" w:rsidR="00073577" w:rsidRPr="00073577" w:rsidRDefault="00073577" w:rsidP="00073577">
      <w:pPr>
        <w:spacing w:before="0" w:after="0"/>
        <w:rPr>
          <w:ins w:id="5144" w:author="Abhishek Deep Nigam" w:date="2015-10-26T01:01:00Z"/>
          <w:rFonts w:ascii="Courier New" w:hAnsi="Courier New" w:cs="Courier New"/>
          <w:sz w:val="16"/>
          <w:szCs w:val="16"/>
          <w:rPrChange w:id="5145" w:author="Abhishek Deep Nigam" w:date="2015-10-26T01:01:00Z">
            <w:rPr>
              <w:ins w:id="5146" w:author="Abhishek Deep Nigam" w:date="2015-10-26T01:01:00Z"/>
              <w:rFonts w:ascii="Courier New" w:hAnsi="Courier New" w:cs="Courier New"/>
            </w:rPr>
          </w:rPrChange>
        </w:rPr>
      </w:pPr>
      <w:ins w:id="5147" w:author="Abhishek Deep Nigam" w:date="2015-10-26T01:01:00Z">
        <w:r w:rsidRPr="00073577">
          <w:rPr>
            <w:rFonts w:ascii="Courier New" w:hAnsi="Courier New" w:cs="Courier New"/>
            <w:sz w:val="16"/>
            <w:szCs w:val="16"/>
            <w:rPrChange w:id="5148" w:author="Abhishek Deep Nigam" w:date="2015-10-26T01:01:00Z">
              <w:rPr>
                <w:rFonts w:ascii="Courier New" w:hAnsi="Courier New" w:cs="Courier New"/>
              </w:rPr>
            </w:rPrChange>
          </w:rPr>
          <w:t>[7]-&gt;P(Backtracking)</w:t>
        </w:r>
      </w:ins>
    </w:p>
    <w:p w14:paraId="0DCA37A9" w14:textId="77777777" w:rsidR="00073577" w:rsidRPr="00073577" w:rsidRDefault="00073577" w:rsidP="00073577">
      <w:pPr>
        <w:spacing w:before="0" w:after="0"/>
        <w:rPr>
          <w:ins w:id="5149" w:author="Abhishek Deep Nigam" w:date="2015-10-26T01:01:00Z"/>
          <w:rFonts w:ascii="Courier New" w:hAnsi="Courier New" w:cs="Courier New"/>
          <w:sz w:val="16"/>
          <w:szCs w:val="16"/>
          <w:rPrChange w:id="5150" w:author="Abhishek Deep Nigam" w:date="2015-10-26T01:01:00Z">
            <w:rPr>
              <w:ins w:id="5151" w:author="Abhishek Deep Nigam" w:date="2015-10-26T01:01:00Z"/>
              <w:rFonts w:ascii="Courier New" w:hAnsi="Courier New" w:cs="Courier New"/>
            </w:rPr>
          </w:rPrChange>
        </w:rPr>
      </w:pPr>
      <w:ins w:id="5152" w:author="Abhishek Deep Nigam" w:date="2015-10-26T01:01:00Z">
        <w:r w:rsidRPr="00073577">
          <w:rPr>
            <w:rFonts w:ascii="Courier New" w:hAnsi="Courier New" w:cs="Courier New"/>
            <w:sz w:val="16"/>
            <w:szCs w:val="16"/>
            <w:rPrChange w:id="5153" w:author="Abhishek Deep Nigam" w:date="2015-10-26T01:01:00Z">
              <w:rPr>
                <w:rFonts w:ascii="Courier New" w:hAnsi="Courier New" w:cs="Courier New"/>
              </w:rPr>
            </w:rPrChange>
          </w:rPr>
          <w:t>[3]-&gt;S[4]-&gt;I(Backtracking)</w:t>
        </w:r>
      </w:ins>
    </w:p>
    <w:p w14:paraId="21C61162" w14:textId="77777777" w:rsidR="00073577" w:rsidRPr="00073577" w:rsidRDefault="00073577" w:rsidP="00073577">
      <w:pPr>
        <w:spacing w:before="0" w:after="0"/>
        <w:rPr>
          <w:ins w:id="5154" w:author="Abhishek Deep Nigam" w:date="2015-10-26T01:01:00Z"/>
          <w:rFonts w:ascii="Courier New" w:hAnsi="Courier New" w:cs="Courier New"/>
          <w:sz w:val="16"/>
          <w:szCs w:val="16"/>
          <w:rPrChange w:id="5155" w:author="Abhishek Deep Nigam" w:date="2015-10-26T01:01:00Z">
            <w:rPr>
              <w:ins w:id="5156" w:author="Abhishek Deep Nigam" w:date="2015-10-26T01:01:00Z"/>
              <w:rFonts w:ascii="Courier New" w:hAnsi="Courier New" w:cs="Courier New"/>
            </w:rPr>
          </w:rPrChange>
        </w:rPr>
      </w:pPr>
      <w:ins w:id="5157" w:author="Abhishek Deep Nigam" w:date="2015-10-26T01:01:00Z">
        <w:r w:rsidRPr="00073577">
          <w:rPr>
            <w:rFonts w:ascii="Courier New" w:hAnsi="Courier New" w:cs="Courier New"/>
            <w:sz w:val="16"/>
            <w:szCs w:val="16"/>
            <w:rPrChange w:id="5158" w:author="Abhishek Deep Nigam" w:date="2015-10-26T01:01:00Z">
              <w:rPr>
                <w:rFonts w:ascii="Courier New" w:hAnsi="Courier New" w:cs="Courier New"/>
              </w:rPr>
            </w:rPrChange>
          </w:rPr>
          <w:t>[2]-&gt;I[3]-&gt;A[4]-&gt;I[5]-&gt;Y[6]-&gt;N[7]-&gt;C(Backtracking)</w:t>
        </w:r>
      </w:ins>
    </w:p>
    <w:p w14:paraId="46959EEA" w14:textId="77777777" w:rsidR="00073577" w:rsidRPr="00073577" w:rsidRDefault="00073577" w:rsidP="00073577">
      <w:pPr>
        <w:spacing w:before="0" w:after="0"/>
        <w:rPr>
          <w:ins w:id="5159" w:author="Abhishek Deep Nigam" w:date="2015-10-26T01:01:00Z"/>
          <w:rFonts w:ascii="Courier New" w:hAnsi="Courier New" w:cs="Courier New"/>
          <w:sz w:val="16"/>
          <w:szCs w:val="16"/>
          <w:rPrChange w:id="5160" w:author="Abhishek Deep Nigam" w:date="2015-10-26T01:01:00Z">
            <w:rPr>
              <w:ins w:id="5161" w:author="Abhishek Deep Nigam" w:date="2015-10-26T01:01:00Z"/>
              <w:rFonts w:ascii="Courier New" w:hAnsi="Courier New" w:cs="Courier New"/>
            </w:rPr>
          </w:rPrChange>
        </w:rPr>
      </w:pPr>
      <w:ins w:id="5162" w:author="Abhishek Deep Nigam" w:date="2015-10-26T01:01:00Z">
        <w:r w:rsidRPr="00073577">
          <w:rPr>
            <w:rFonts w:ascii="Courier New" w:hAnsi="Courier New" w:cs="Courier New"/>
            <w:sz w:val="16"/>
            <w:szCs w:val="16"/>
            <w:rPrChange w:id="5163" w:author="Abhishek Deep Nigam" w:date="2015-10-26T01:01:00Z">
              <w:rPr>
                <w:rFonts w:ascii="Courier New" w:hAnsi="Courier New" w:cs="Courier New"/>
              </w:rPr>
            </w:rPrChange>
          </w:rPr>
          <w:t>[7]-&gt;P(Backtracking)</w:t>
        </w:r>
      </w:ins>
    </w:p>
    <w:p w14:paraId="74FE4754" w14:textId="77777777" w:rsidR="00073577" w:rsidRPr="00073577" w:rsidRDefault="00073577" w:rsidP="00073577">
      <w:pPr>
        <w:spacing w:before="0" w:after="0"/>
        <w:rPr>
          <w:ins w:id="5164" w:author="Abhishek Deep Nigam" w:date="2015-10-26T01:01:00Z"/>
          <w:rFonts w:ascii="Courier New" w:hAnsi="Courier New" w:cs="Courier New"/>
          <w:sz w:val="16"/>
          <w:szCs w:val="16"/>
          <w:rPrChange w:id="5165" w:author="Abhishek Deep Nigam" w:date="2015-10-26T01:01:00Z">
            <w:rPr>
              <w:ins w:id="5166" w:author="Abhishek Deep Nigam" w:date="2015-10-26T01:01:00Z"/>
              <w:rFonts w:ascii="Courier New" w:hAnsi="Courier New" w:cs="Courier New"/>
            </w:rPr>
          </w:rPrChange>
        </w:rPr>
      </w:pPr>
      <w:ins w:id="5167" w:author="Abhishek Deep Nigam" w:date="2015-10-26T01:01:00Z">
        <w:r w:rsidRPr="00073577">
          <w:rPr>
            <w:rFonts w:ascii="Courier New" w:hAnsi="Courier New" w:cs="Courier New"/>
            <w:sz w:val="16"/>
            <w:szCs w:val="16"/>
            <w:rPrChange w:id="5168" w:author="Abhishek Deep Nigam" w:date="2015-10-26T01:01:00Z">
              <w:rPr>
                <w:rFonts w:ascii="Courier New" w:hAnsi="Courier New" w:cs="Courier New"/>
              </w:rPr>
            </w:rPrChange>
          </w:rPr>
          <w:t>[3]-&gt;S[4]-&gt;I(Backtracking)</w:t>
        </w:r>
      </w:ins>
    </w:p>
    <w:p w14:paraId="5A0356ED" w14:textId="77777777" w:rsidR="00073577" w:rsidRPr="00073577" w:rsidRDefault="00073577" w:rsidP="00073577">
      <w:pPr>
        <w:spacing w:before="0" w:after="0"/>
        <w:rPr>
          <w:ins w:id="5169" w:author="Abhishek Deep Nigam" w:date="2015-10-26T01:01:00Z"/>
          <w:rFonts w:ascii="Courier New" w:hAnsi="Courier New" w:cs="Courier New"/>
          <w:sz w:val="16"/>
          <w:szCs w:val="16"/>
          <w:rPrChange w:id="5170" w:author="Abhishek Deep Nigam" w:date="2015-10-26T01:01:00Z">
            <w:rPr>
              <w:ins w:id="5171" w:author="Abhishek Deep Nigam" w:date="2015-10-26T01:01:00Z"/>
              <w:rFonts w:ascii="Courier New" w:hAnsi="Courier New" w:cs="Courier New"/>
            </w:rPr>
          </w:rPrChange>
        </w:rPr>
      </w:pPr>
      <w:ins w:id="5172" w:author="Abhishek Deep Nigam" w:date="2015-10-26T01:01:00Z">
        <w:r w:rsidRPr="00073577">
          <w:rPr>
            <w:rFonts w:ascii="Courier New" w:hAnsi="Courier New" w:cs="Courier New"/>
            <w:sz w:val="16"/>
            <w:szCs w:val="16"/>
            <w:rPrChange w:id="5173" w:author="Abhishek Deep Nigam" w:date="2015-10-26T01:01:00Z">
              <w:rPr>
                <w:rFonts w:ascii="Courier New" w:hAnsi="Courier New" w:cs="Courier New"/>
              </w:rPr>
            </w:rPrChange>
          </w:rPr>
          <w:t>[2]-&gt;T[3]-&gt;A[4]-&gt;I[5]-&gt;Y[6]-&gt;N[7]-&gt;C(Backtracking)</w:t>
        </w:r>
      </w:ins>
    </w:p>
    <w:p w14:paraId="4D2AB437" w14:textId="77777777" w:rsidR="00073577" w:rsidRPr="00073577" w:rsidRDefault="00073577" w:rsidP="00073577">
      <w:pPr>
        <w:spacing w:before="0" w:after="0"/>
        <w:rPr>
          <w:ins w:id="5174" w:author="Abhishek Deep Nigam" w:date="2015-10-26T01:01:00Z"/>
          <w:rFonts w:ascii="Courier New" w:hAnsi="Courier New" w:cs="Courier New"/>
          <w:sz w:val="16"/>
          <w:szCs w:val="16"/>
          <w:rPrChange w:id="5175" w:author="Abhishek Deep Nigam" w:date="2015-10-26T01:01:00Z">
            <w:rPr>
              <w:ins w:id="5176" w:author="Abhishek Deep Nigam" w:date="2015-10-26T01:01:00Z"/>
              <w:rFonts w:ascii="Courier New" w:hAnsi="Courier New" w:cs="Courier New"/>
            </w:rPr>
          </w:rPrChange>
        </w:rPr>
      </w:pPr>
      <w:ins w:id="5177" w:author="Abhishek Deep Nigam" w:date="2015-10-26T01:01:00Z">
        <w:r w:rsidRPr="00073577">
          <w:rPr>
            <w:rFonts w:ascii="Courier New" w:hAnsi="Courier New" w:cs="Courier New"/>
            <w:sz w:val="16"/>
            <w:szCs w:val="16"/>
            <w:rPrChange w:id="5178" w:author="Abhishek Deep Nigam" w:date="2015-10-26T01:01:00Z">
              <w:rPr>
                <w:rFonts w:ascii="Courier New" w:hAnsi="Courier New" w:cs="Courier New"/>
              </w:rPr>
            </w:rPrChange>
          </w:rPr>
          <w:t>[7]-&gt;P(Backtracking)</w:t>
        </w:r>
      </w:ins>
    </w:p>
    <w:p w14:paraId="7A506DF4" w14:textId="77777777" w:rsidR="00073577" w:rsidRPr="00073577" w:rsidRDefault="00073577" w:rsidP="00073577">
      <w:pPr>
        <w:spacing w:before="0" w:after="0"/>
        <w:rPr>
          <w:ins w:id="5179" w:author="Abhishek Deep Nigam" w:date="2015-10-26T01:01:00Z"/>
          <w:rFonts w:ascii="Courier New" w:hAnsi="Courier New" w:cs="Courier New"/>
          <w:sz w:val="16"/>
          <w:szCs w:val="16"/>
          <w:rPrChange w:id="5180" w:author="Abhishek Deep Nigam" w:date="2015-10-26T01:01:00Z">
            <w:rPr>
              <w:ins w:id="5181" w:author="Abhishek Deep Nigam" w:date="2015-10-26T01:01:00Z"/>
              <w:rFonts w:ascii="Courier New" w:hAnsi="Courier New" w:cs="Courier New"/>
            </w:rPr>
          </w:rPrChange>
        </w:rPr>
      </w:pPr>
      <w:ins w:id="5182" w:author="Abhishek Deep Nigam" w:date="2015-10-26T01:01:00Z">
        <w:r w:rsidRPr="00073577">
          <w:rPr>
            <w:rFonts w:ascii="Courier New" w:hAnsi="Courier New" w:cs="Courier New"/>
            <w:sz w:val="16"/>
            <w:szCs w:val="16"/>
            <w:rPrChange w:id="5183" w:author="Abhishek Deep Nigam" w:date="2015-10-26T01:01:00Z">
              <w:rPr>
                <w:rFonts w:ascii="Courier New" w:hAnsi="Courier New" w:cs="Courier New"/>
              </w:rPr>
            </w:rPrChange>
          </w:rPr>
          <w:t>[3]-&gt;S[4]-&gt;I(Backtracking)</w:t>
        </w:r>
      </w:ins>
    </w:p>
    <w:p w14:paraId="7A9730E2" w14:textId="77777777" w:rsidR="00073577" w:rsidRPr="00073577" w:rsidRDefault="00073577" w:rsidP="00073577">
      <w:pPr>
        <w:spacing w:before="0" w:after="0"/>
        <w:rPr>
          <w:ins w:id="5184" w:author="Abhishek Deep Nigam" w:date="2015-10-26T01:01:00Z"/>
          <w:rFonts w:ascii="Courier New" w:hAnsi="Courier New" w:cs="Courier New"/>
          <w:sz w:val="16"/>
          <w:szCs w:val="16"/>
          <w:rPrChange w:id="5185" w:author="Abhishek Deep Nigam" w:date="2015-10-26T01:01:00Z">
            <w:rPr>
              <w:ins w:id="5186" w:author="Abhishek Deep Nigam" w:date="2015-10-26T01:01:00Z"/>
              <w:rFonts w:ascii="Courier New" w:hAnsi="Courier New" w:cs="Courier New"/>
            </w:rPr>
          </w:rPrChange>
        </w:rPr>
      </w:pPr>
      <w:ins w:id="5187" w:author="Abhishek Deep Nigam" w:date="2015-10-26T01:01:00Z">
        <w:r w:rsidRPr="00073577">
          <w:rPr>
            <w:rFonts w:ascii="Courier New" w:hAnsi="Courier New" w:cs="Courier New"/>
            <w:sz w:val="16"/>
            <w:szCs w:val="16"/>
            <w:rPrChange w:id="5188" w:author="Abhishek Deep Nigam" w:date="2015-10-26T01:01:00Z">
              <w:rPr>
                <w:rFonts w:ascii="Courier New" w:hAnsi="Courier New" w:cs="Courier New"/>
              </w:rPr>
            </w:rPrChange>
          </w:rPr>
          <w:t>[1]-&gt;T[2]-&gt;H[3]-&gt;A[4]-&gt;O(Backtracking)</w:t>
        </w:r>
      </w:ins>
    </w:p>
    <w:p w14:paraId="153B4910" w14:textId="77777777" w:rsidR="00073577" w:rsidRPr="00073577" w:rsidRDefault="00073577" w:rsidP="00073577">
      <w:pPr>
        <w:spacing w:before="0" w:after="0"/>
        <w:rPr>
          <w:ins w:id="5189" w:author="Abhishek Deep Nigam" w:date="2015-10-26T01:01:00Z"/>
          <w:rFonts w:ascii="Courier New" w:hAnsi="Courier New" w:cs="Courier New"/>
          <w:sz w:val="16"/>
          <w:szCs w:val="16"/>
          <w:rPrChange w:id="5190" w:author="Abhishek Deep Nigam" w:date="2015-10-26T01:01:00Z">
            <w:rPr>
              <w:ins w:id="5191" w:author="Abhishek Deep Nigam" w:date="2015-10-26T01:01:00Z"/>
              <w:rFonts w:ascii="Courier New" w:hAnsi="Courier New" w:cs="Courier New"/>
            </w:rPr>
          </w:rPrChange>
        </w:rPr>
      </w:pPr>
      <w:ins w:id="5192" w:author="Abhishek Deep Nigam" w:date="2015-10-26T01:01:00Z">
        <w:r w:rsidRPr="00073577">
          <w:rPr>
            <w:rFonts w:ascii="Courier New" w:hAnsi="Courier New" w:cs="Courier New"/>
            <w:sz w:val="16"/>
            <w:szCs w:val="16"/>
            <w:rPrChange w:id="5193" w:author="Abhishek Deep Nigam" w:date="2015-10-26T01:01:00Z">
              <w:rPr>
                <w:rFonts w:ascii="Courier New" w:hAnsi="Courier New" w:cs="Courier New"/>
              </w:rPr>
            </w:rPrChange>
          </w:rPr>
          <w:t>[3]-&gt;U[4]-&gt;O(Backtracking)</w:t>
        </w:r>
      </w:ins>
    </w:p>
    <w:p w14:paraId="1E6EA123" w14:textId="77777777" w:rsidR="00073577" w:rsidRPr="00073577" w:rsidRDefault="00073577" w:rsidP="00073577">
      <w:pPr>
        <w:spacing w:before="0" w:after="0"/>
        <w:rPr>
          <w:ins w:id="5194" w:author="Abhishek Deep Nigam" w:date="2015-10-26T01:01:00Z"/>
          <w:rFonts w:ascii="Courier New" w:hAnsi="Courier New" w:cs="Courier New"/>
          <w:sz w:val="16"/>
          <w:szCs w:val="16"/>
          <w:rPrChange w:id="5195" w:author="Abhishek Deep Nigam" w:date="2015-10-26T01:01:00Z">
            <w:rPr>
              <w:ins w:id="5196" w:author="Abhishek Deep Nigam" w:date="2015-10-26T01:01:00Z"/>
              <w:rFonts w:ascii="Courier New" w:hAnsi="Courier New" w:cs="Courier New"/>
            </w:rPr>
          </w:rPrChange>
        </w:rPr>
      </w:pPr>
      <w:ins w:id="5197" w:author="Abhishek Deep Nigam" w:date="2015-10-26T01:01:00Z">
        <w:r w:rsidRPr="00073577">
          <w:rPr>
            <w:rFonts w:ascii="Courier New" w:hAnsi="Courier New" w:cs="Courier New"/>
            <w:sz w:val="16"/>
            <w:szCs w:val="16"/>
            <w:rPrChange w:id="5198" w:author="Abhishek Deep Nigam" w:date="2015-10-26T01:01:00Z">
              <w:rPr>
                <w:rFonts w:ascii="Courier New" w:hAnsi="Courier New" w:cs="Courier New"/>
              </w:rPr>
            </w:rPrChange>
          </w:rPr>
          <w:t>[2]-&gt;I[3]-&gt;A[4]-&gt;O(Backtracking)</w:t>
        </w:r>
      </w:ins>
    </w:p>
    <w:p w14:paraId="152889A5" w14:textId="77777777" w:rsidR="00073577" w:rsidRPr="00073577" w:rsidRDefault="00073577" w:rsidP="00073577">
      <w:pPr>
        <w:spacing w:before="0" w:after="0"/>
        <w:rPr>
          <w:ins w:id="5199" w:author="Abhishek Deep Nigam" w:date="2015-10-26T01:01:00Z"/>
          <w:rFonts w:ascii="Courier New" w:hAnsi="Courier New" w:cs="Courier New"/>
          <w:sz w:val="16"/>
          <w:szCs w:val="16"/>
          <w:rPrChange w:id="5200" w:author="Abhishek Deep Nigam" w:date="2015-10-26T01:01:00Z">
            <w:rPr>
              <w:ins w:id="5201" w:author="Abhishek Deep Nigam" w:date="2015-10-26T01:01:00Z"/>
              <w:rFonts w:ascii="Courier New" w:hAnsi="Courier New" w:cs="Courier New"/>
            </w:rPr>
          </w:rPrChange>
        </w:rPr>
      </w:pPr>
      <w:ins w:id="5202" w:author="Abhishek Deep Nigam" w:date="2015-10-26T01:01:00Z">
        <w:r w:rsidRPr="00073577">
          <w:rPr>
            <w:rFonts w:ascii="Courier New" w:hAnsi="Courier New" w:cs="Courier New"/>
            <w:sz w:val="16"/>
            <w:szCs w:val="16"/>
            <w:rPrChange w:id="5203" w:author="Abhishek Deep Nigam" w:date="2015-10-26T01:01:00Z">
              <w:rPr>
                <w:rFonts w:ascii="Courier New" w:hAnsi="Courier New" w:cs="Courier New"/>
              </w:rPr>
            </w:rPrChange>
          </w:rPr>
          <w:t>[3]-&gt;U[4]-&gt;O(Backtracking)</w:t>
        </w:r>
      </w:ins>
    </w:p>
    <w:p w14:paraId="4F352ED2" w14:textId="77777777" w:rsidR="00073577" w:rsidRPr="00073577" w:rsidRDefault="00073577" w:rsidP="00073577">
      <w:pPr>
        <w:spacing w:before="0" w:after="0"/>
        <w:rPr>
          <w:ins w:id="5204" w:author="Abhishek Deep Nigam" w:date="2015-10-26T01:01:00Z"/>
          <w:rFonts w:ascii="Courier New" w:hAnsi="Courier New" w:cs="Courier New"/>
          <w:sz w:val="16"/>
          <w:szCs w:val="16"/>
          <w:rPrChange w:id="5205" w:author="Abhishek Deep Nigam" w:date="2015-10-26T01:01:00Z">
            <w:rPr>
              <w:ins w:id="5206" w:author="Abhishek Deep Nigam" w:date="2015-10-26T01:01:00Z"/>
              <w:rFonts w:ascii="Courier New" w:hAnsi="Courier New" w:cs="Courier New"/>
            </w:rPr>
          </w:rPrChange>
        </w:rPr>
      </w:pPr>
      <w:ins w:id="5207" w:author="Abhishek Deep Nigam" w:date="2015-10-26T01:01:00Z">
        <w:r w:rsidRPr="00073577">
          <w:rPr>
            <w:rFonts w:ascii="Courier New" w:hAnsi="Courier New" w:cs="Courier New"/>
            <w:sz w:val="16"/>
            <w:szCs w:val="16"/>
            <w:rPrChange w:id="5208" w:author="Abhishek Deep Nigam" w:date="2015-10-26T01:01:00Z">
              <w:rPr>
                <w:rFonts w:ascii="Courier New" w:hAnsi="Courier New" w:cs="Courier New"/>
              </w:rPr>
            </w:rPrChange>
          </w:rPr>
          <w:t>[2]-&gt;T[3]-&gt;A[4]-&gt;O(Backtracking)</w:t>
        </w:r>
      </w:ins>
    </w:p>
    <w:p w14:paraId="46520AC0" w14:textId="77777777" w:rsidR="00073577" w:rsidRPr="00073577" w:rsidRDefault="00073577" w:rsidP="00073577">
      <w:pPr>
        <w:spacing w:before="0" w:after="0"/>
        <w:rPr>
          <w:ins w:id="5209" w:author="Abhishek Deep Nigam" w:date="2015-10-26T01:01:00Z"/>
          <w:rFonts w:ascii="Courier New" w:hAnsi="Courier New" w:cs="Courier New"/>
          <w:sz w:val="16"/>
          <w:szCs w:val="16"/>
          <w:rPrChange w:id="5210" w:author="Abhishek Deep Nigam" w:date="2015-10-26T01:01:00Z">
            <w:rPr>
              <w:ins w:id="5211" w:author="Abhishek Deep Nigam" w:date="2015-10-26T01:01:00Z"/>
              <w:rFonts w:ascii="Courier New" w:hAnsi="Courier New" w:cs="Courier New"/>
            </w:rPr>
          </w:rPrChange>
        </w:rPr>
      </w:pPr>
      <w:ins w:id="5212" w:author="Abhishek Deep Nigam" w:date="2015-10-26T01:01:00Z">
        <w:r w:rsidRPr="00073577">
          <w:rPr>
            <w:rFonts w:ascii="Courier New" w:hAnsi="Courier New" w:cs="Courier New"/>
            <w:sz w:val="16"/>
            <w:szCs w:val="16"/>
            <w:rPrChange w:id="5213" w:author="Abhishek Deep Nigam" w:date="2015-10-26T01:01:00Z">
              <w:rPr>
                <w:rFonts w:ascii="Courier New" w:hAnsi="Courier New" w:cs="Courier New"/>
              </w:rPr>
            </w:rPrChange>
          </w:rPr>
          <w:t>[3]-&gt;U[4]-&gt;O(Backtracking)</w:t>
        </w:r>
      </w:ins>
    </w:p>
    <w:p w14:paraId="54734722" w14:textId="77777777" w:rsidR="00073577" w:rsidRPr="00073577" w:rsidRDefault="00073577" w:rsidP="00073577">
      <w:pPr>
        <w:spacing w:before="0" w:after="0"/>
        <w:rPr>
          <w:ins w:id="5214" w:author="Abhishek Deep Nigam" w:date="2015-10-26T01:01:00Z"/>
          <w:rFonts w:ascii="Courier New" w:hAnsi="Courier New" w:cs="Courier New"/>
          <w:sz w:val="16"/>
          <w:szCs w:val="16"/>
          <w:rPrChange w:id="5215" w:author="Abhishek Deep Nigam" w:date="2015-10-26T01:01:00Z">
            <w:rPr>
              <w:ins w:id="5216" w:author="Abhishek Deep Nigam" w:date="2015-10-26T01:01:00Z"/>
              <w:rFonts w:ascii="Courier New" w:hAnsi="Courier New" w:cs="Courier New"/>
            </w:rPr>
          </w:rPrChange>
        </w:rPr>
      </w:pPr>
      <w:ins w:id="5217" w:author="Abhishek Deep Nigam" w:date="2015-10-26T01:01:00Z">
        <w:r w:rsidRPr="00073577">
          <w:rPr>
            <w:rFonts w:ascii="Courier New" w:hAnsi="Courier New" w:cs="Courier New"/>
            <w:sz w:val="16"/>
            <w:szCs w:val="16"/>
            <w:rPrChange w:id="5218" w:author="Abhishek Deep Nigam" w:date="2015-10-26T01:01:00Z">
              <w:rPr>
                <w:rFonts w:ascii="Courier New" w:hAnsi="Courier New" w:cs="Courier New"/>
              </w:rPr>
            </w:rPrChange>
          </w:rPr>
          <w:t>[0]-&gt;W[1]-&gt;A[2]-&gt;E[3]-&gt;A[4]-&gt;A(Backtracking)</w:t>
        </w:r>
      </w:ins>
    </w:p>
    <w:p w14:paraId="657CC5F5" w14:textId="77777777" w:rsidR="00073577" w:rsidRPr="00073577" w:rsidRDefault="00073577" w:rsidP="00073577">
      <w:pPr>
        <w:spacing w:before="0" w:after="0"/>
        <w:rPr>
          <w:ins w:id="5219" w:author="Abhishek Deep Nigam" w:date="2015-10-26T01:01:00Z"/>
          <w:rFonts w:ascii="Courier New" w:hAnsi="Courier New" w:cs="Courier New"/>
          <w:sz w:val="16"/>
          <w:szCs w:val="16"/>
          <w:rPrChange w:id="5220" w:author="Abhishek Deep Nigam" w:date="2015-10-26T01:01:00Z">
            <w:rPr>
              <w:ins w:id="5221" w:author="Abhishek Deep Nigam" w:date="2015-10-26T01:01:00Z"/>
              <w:rFonts w:ascii="Courier New" w:hAnsi="Courier New" w:cs="Courier New"/>
            </w:rPr>
          </w:rPrChange>
        </w:rPr>
      </w:pPr>
      <w:ins w:id="5222" w:author="Abhishek Deep Nigam" w:date="2015-10-26T01:01:00Z">
        <w:r w:rsidRPr="00073577">
          <w:rPr>
            <w:rFonts w:ascii="Courier New" w:hAnsi="Courier New" w:cs="Courier New"/>
            <w:sz w:val="16"/>
            <w:szCs w:val="16"/>
            <w:rPrChange w:id="5223" w:author="Abhishek Deep Nigam" w:date="2015-10-26T01:01:00Z">
              <w:rPr>
                <w:rFonts w:ascii="Courier New" w:hAnsi="Courier New" w:cs="Courier New"/>
              </w:rPr>
            </w:rPrChange>
          </w:rPr>
          <w:t>[2]-&gt;H[3]-&gt;A[4]-&gt;A(Backtracking)</w:t>
        </w:r>
      </w:ins>
    </w:p>
    <w:p w14:paraId="7EC32357" w14:textId="77777777" w:rsidR="00073577" w:rsidRPr="00073577" w:rsidRDefault="00073577" w:rsidP="00073577">
      <w:pPr>
        <w:spacing w:before="0" w:after="0"/>
        <w:rPr>
          <w:ins w:id="5224" w:author="Abhishek Deep Nigam" w:date="2015-10-26T01:01:00Z"/>
          <w:rFonts w:ascii="Courier New" w:hAnsi="Courier New" w:cs="Courier New"/>
          <w:sz w:val="16"/>
          <w:szCs w:val="16"/>
          <w:rPrChange w:id="5225" w:author="Abhishek Deep Nigam" w:date="2015-10-26T01:01:00Z">
            <w:rPr>
              <w:ins w:id="5226" w:author="Abhishek Deep Nigam" w:date="2015-10-26T01:01:00Z"/>
              <w:rFonts w:ascii="Courier New" w:hAnsi="Courier New" w:cs="Courier New"/>
            </w:rPr>
          </w:rPrChange>
        </w:rPr>
      </w:pPr>
      <w:ins w:id="5227" w:author="Abhishek Deep Nigam" w:date="2015-10-26T01:01:00Z">
        <w:r w:rsidRPr="00073577">
          <w:rPr>
            <w:rFonts w:ascii="Courier New" w:hAnsi="Courier New" w:cs="Courier New"/>
            <w:sz w:val="16"/>
            <w:szCs w:val="16"/>
            <w:rPrChange w:id="5228" w:author="Abhishek Deep Nigam" w:date="2015-10-26T01:01:00Z">
              <w:rPr>
                <w:rFonts w:ascii="Courier New" w:hAnsi="Courier New" w:cs="Courier New"/>
              </w:rPr>
            </w:rPrChange>
          </w:rPr>
          <w:t>[1]-&gt;D[2]-&gt;E[3]-&gt;A[4]-&gt;A(Backtracking)</w:t>
        </w:r>
      </w:ins>
    </w:p>
    <w:p w14:paraId="1F2FAA8E" w14:textId="77777777" w:rsidR="00073577" w:rsidRPr="00073577" w:rsidRDefault="00073577" w:rsidP="00073577">
      <w:pPr>
        <w:spacing w:before="0" w:after="0"/>
        <w:rPr>
          <w:ins w:id="5229" w:author="Abhishek Deep Nigam" w:date="2015-10-26T01:01:00Z"/>
          <w:rFonts w:ascii="Courier New" w:hAnsi="Courier New" w:cs="Courier New"/>
          <w:sz w:val="16"/>
          <w:szCs w:val="16"/>
          <w:rPrChange w:id="5230" w:author="Abhishek Deep Nigam" w:date="2015-10-26T01:01:00Z">
            <w:rPr>
              <w:ins w:id="5231" w:author="Abhishek Deep Nigam" w:date="2015-10-26T01:01:00Z"/>
              <w:rFonts w:ascii="Courier New" w:hAnsi="Courier New" w:cs="Courier New"/>
            </w:rPr>
          </w:rPrChange>
        </w:rPr>
      </w:pPr>
      <w:ins w:id="5232" w:author="Abhishek Deep Nigam" w:date="2015-10-26T01:01:00Z">
        <w:r w:rsidRPr="00073577">
          <w:rPr>
            <w:rFonts w:ascii="Courier New" w:hAnsi="Courier New" w:cs="Courier New"/>
            <w:sz w:val="16"/>
            <w:szCs w:val="16"/>
            <w:rPrChange w:id="5233" w:author="Abhishek Deep Nigam" w:date="2015-10-26T01:01:00Z">
              <w:rPr>
                <w:rFonts w:ascii="Courier New" w:hAnsi="Courier New" w:cs="Courier New"/>
              </w:rPr>
            </w:rPrChange>
          </w:rPr>
          <w:t>[3]-&gt;E[4]-&gt;A(Backtracking)</w:t>
        </w:r>
      </w:ins>
    </w:p>
    <w:p w14:paraId="02AEDD6F" w14:textId="77777777" w:rsidR="00073577" w:rsidRPr="00073577" w:rsidRDefault="00073577" w:rsidP="00073577">
      <w:pPr>
        <w:spacing w:before="0" w:after="0"/>
        <w:rPr>
          <w:ins w:id="5234" w:author="Abhishek Deep Nigam" w:date="2015-10-26T01:01:00Z"/>
          <w:rFonts w:ascii="Courier New" w:hAnsi="Courier New" w:cs="Courier New"/>
          <w:sz w:val="16"/>
          <w:szCs w:val="16"/>
          <w:rPrChange w:id="5235" w:author="Abhishek Deep Nigam" w:date="2015-10-26T01:01:00Z">
            <w:rPr>
              <w:ins w:id="5236" w:author="Abhishek Deep Nigam" w:date="2015-10-26T01:01:00Z"/>
              <w:rFonts w:ascii="Courier New" w:hAnsi="Courier New" w:cs="Courier New"/>
            </w:rPr>
          </w:rPrChange>
        </w:rPr>
      </w:pPr>
      <w:ins w:id="5237" w:author="Abhishek Deep Nigam" w:date="2015-10-26T01:01:00Z">
        <w:r w:rsidRPr="00073577">
          <w:rPr>
            <w:rFonts w:ascii="Courier New" w:hAnsi="Courier New" w:cs="Courier New"/>
            <w:sz w:val="16"/>
            <w:szCs w:val="16"/>
            <w:rPrChange w:id="5238" w:author="Abhishek Deep Nigam" w:date="2015-10-26T01:01:00Z">
              <w:rPr>
                <w:rFonts w:ascii="Courier New" w:hAnsi="Courier New" w:cs="Courier New"/>
              </w:rPr>
            </w:rPrChange>
          </w:rPr>
          <w:t>[3]-&gt;O[4]-&gt;A(Backtracking)</w:t>
        </w:r>
      </w:ins>
    </w:p>
    <w:p w14:paraId="0971A89F" w14:textId="77777777" w:rsidR="00073577" w:rsidRPr="00073577" w:rsidRDefault="00073577" w:rsidP="00073577">
      <w:pPr>
        <w:spacing w:before="0" w:after="0"/>
        <w:rPr>
          <w:ins w:id="5239" w:author="Abhishek Deep Nigam" w:date="2015-10-26T01:01:00Z"/>
          <w:rFonts w:ascii="Courier New" w:hAnsi="Courier New" w:cs="Courier New"/>
          <w:sz w:val="16"/>
          <w:szCs w:val="16"/>
          <w:rPrChange w:id="5240" w:author="Abhishek Deep Nigam" w:date="2015-10-26T01:01:00Z">
            <w:rPr>
              <w:ins w:id="5241" w:author="Abhishek Deep Nigam" w:date="2015-10-26T01:01:00Z"/>
              <w:rFonts w:ascii="Courier New" w:hAnsi="Courier New" w:cs="Courier New"/>
            </w:rPr>
          </w:rPrChange>
        </w:rPr>
      </w:pPr>
      <w:ins w:id="5242" w:author="Abhishek Deep Nigam" w:date="2015-10-26T01:01:00Z">
        <w:r w:rsidRPr="00073577">
          <w:rPr>
            <w:rFonts w:ascii="Courier New" w:hAnsi="Courier New" w:cs="Courier New"/>
            <w:sz w:val="16"/>
            <w:szCs w:val="16"/>
            <w:rPrChange w:id="5243" w:author="Abhishek Deep Nigam" w:date="2015-10-26T01:01:00Z">
              <w:rPr>
                <w:rFonts w:ascii="Courier New" w:hAnsi="Courier New" w:cs="Courier New"/>
              </w:rPr>
            </w:rPrChange>
          </w:rPr>
          <w:t>[2]-&gt;H[3]-&gt;A[4]-&gt;A(Backtracking)</w:t>
        </w:r>
      </w:ins>
    </w:p>
    <w:p w14:paraId="685E7F34" w14:textId="77777777" w:rsidR="00073577" w:rsidRPr="00073577" w:rsidRDefault="00073577" w:rsidP="00073577">
      <w:pPr>
        <w:spacing w:before="0" w:after="0"/>
        <w:rPr>
          <w:ins w:id="5244" w:author="Abhishek Deep Nigam" w:date="2015-10-26T01:01:00Z"/>
          <w:rFonts w:ascii="Courier New" w:hAnsi="Courier New" w:cs="Courier New"/>
          <w:sz w:val="16"/>
          <w:szCs w:val="16"/>
          <w:rPrChange w:id="5245" w:author="Abhishek Deep Nigam" w:date="2015-10-26T01:01:00Z">
            <w:rPr>
              <w:ins w:id="5246" w:author="Abhishek Deep Nigam" w:date="2015-10-26T01:01:00Z"/>
              <w:rFonts w:ascii="Courier New" w:hAnsi="Courier New" w:cs="Courier New"/>
            </w:rPr>
          </w:rPrChange>
        </w:rPr>
      </w:pPr>
      <w:ins w:id="5247" w:author="Abhishek Deep Nigam" w:date="2015-10-26T01:01:00Z">
        <w:r w:rsidRPr="00073577">
          <w:rPr>
            <w:rFonts w:ascii="Courier New" w:hAnsi="Courier New" w:cs="Courier New"/>
            <w:sz w:val="16"/>
            <w:szCs w:val="16"/>
            <w:rPrChange w:id="5248" w:author="Abhishek Deep Nigam" w:date="2015-10-26T01:01:00Z">
              <w:rPr>
                <w:rFonts w:ascii="Courier New" w:hAnsi="Courier New" w:cs="Courier New"/>
              </w:rPr>
            </w:rPrChange>
          </w:rPr>
          <w:t>[3]-&gt;E[4]-&gt;A(Backtracking)</w:t>
        </w:r>
      </w:ins>
    </w:p>
    <w:p w14:paraId="0C42DB81" w14:textId="77777777" w:rsidR="00073577" w:rsidRPr="00073577" w:rsidRDefault="00073577" w:rsidP="00073577">
      <w:pPr>
        <w:spacing w:before="0" w:after="0"/>
        <w:rPr>
          <w:ins w:id="5249" w:author="Abhishek Deep Nigam" w:date="2015-10-26T01:01:00Z"/>
          <w:rFonts w:ascii="Courier New" w:hAnsi="Courier New" w:cs="Courier New"/>
          <w:sz w:val="16"/>
          <w:szCs w:val="16"/>
          <w:rPrChange w:id="5250" w:author="Abhishek Deep Nigam" w:date="2015-10-26T01:01:00Z">
            <w:rPr>
              <w:ins w:id="5251" w:author="Abhishek Deep Nigam" w:date="2015-10-26T01:01:00Z"/>
              <w:rFonts w:ascii="Courier New" w:hAnsi="Courier New" w:cs="Courier New"/>
            </w:rPr>
          </w:rPrChange>
        </w:rPr>
      </w:pPr>
      <w:ins w:id="5252" w:author="Abhishek Deep Nigam" w:date="2015-10-26T01:01:00Z">
        <w:r w:rsidRPr="00073577">
          <w:rPr>
            <w:rFonts w:ascii="Courier New" w:hAnsi="Courier New" w:cs="Courier New"/>
            <w:sz w:val="16"/>
            <w:szCs w:val="16"/>
            <w:rPrChange w:id="5253" w:author="Abhishek Deep Nigam" w:date="2015-10-26T01:01:00Z">
              <w:rPr>
                <w:rFonts w:ascii="Courier New" w:hAnsi="Courier New" w:cs="Courier New"/>
              </w:rPr>
            </w:rPrChange>
          </w:rPr>
          <w:t>[3]-&gt;O[4]-&gt;A(Backtracking)</w:t>
        </w:r>
      </w:ins>
    </w:p>
    <w:p w14:paraId="7BEBA473" w14:textId="77777777" w:rsidR="00073577" w:rsidRPr="00073577" w:rsidRDefault="00073577" w:rsidP="00073577">
      <w:pPr>
        <w:spacing w:before="0" w:after="0"/>
        <w:rPr>
          <w:ins w:id="5254" w:author="Abhishek Deep Nigam" w:date="2015-10-26T01:01:00Z"/>
          <w:rFonts w:ascii="Courier New" w:hAnsi="Courier New" w:cs="Courier New"/>
          <w:sz w:val="16"/>
          <w:szCs w:val="16"/>
          <w:rPrChange w:id="5255" w:author="Abhishek Deep Nigam" w:date="2015-10-26T01:01:00Z">
            <w:rPr>
              <w:ins w:id="5256" w:author="Abhishek Deep Nigam" w:date="2015-10-26T01:01:00Z"/>
              <w:rFonts w:ascii="Courier New" w:hAnsi="Courier New" w:cs="Courier New"/>
            </w:rPr>
          </w:rPrChange>
        </w:rPr>
      </w:pPr>
      <w:ins w:id="5257" w:author="Abhishek Deep Nigam" w:date="2015-10-26T01:01:00Z">
        <w:r w:rsidRPr="00073577">
          <w:rPr>
            <w:rFonts w:ascii="Courier New" w:hAnsi="Courier New" w:cs="Courier New"/>
            <w:sz w:val="16"/>
            <w:szCs w:val="16"/>
            <w:rPrChange w:id="5258" w:author="Abhishek Deep Nigam" w:date="2015-10-26T01:01:00Z">
              <w:rPr>
                <w:rFonts w:ascii="Courier New" w:hAnsi="Courier New" w:cs="Courier New"/>
              </w:rPr>
            </w:rPrChange>
          </w:rPr>
          <w:t>[1]-&gt;H[2]-&gt;E[3]-&gt;O(Backtracking)</w:t>
        </w:r>
      </w:ins>
    </w:p>
    <w:p w14:paraId="1A10BFA6" w14:textId="77777777" w:rsidR="00073577" w:rsidRPr="00073577" w:rsidRDefault="00073577" w:rsidP="00073577">
      <w:pPr>
        <w:spacing w:before="0" w:after="0"/>
        <w:rPr>
          <w:ins w:id="5259" w:author="Abhishek Deep Nigam" w:date="2015-10-26T01:01:00Z"/>
          <w:rFonts w:ascii="Courier New" w:hAnsi="Courier New" w:cs="Courier New"/>
          <w:sz w:val="16"/>
          <w:szCs w:val="16"/>
          <w:rPrChange w:id="5260" w:author="Abhishek Deep Nigam" w:date="2015-10-26T01:01:00Z">
            <w:rPr>
              <w:ins w:id="5261" w:author="Abhishek Deep Nigam" w:date="2015-10-26T01:01:00Z"/>
              <w:rFonts w:ascii="Courier New" w:hAnsi="Courier New" w:cs="Courier New"/>
            </w:rPr>
          </w:rPrChange>
        </w:rPr>
      </w:pPr>
      <w:ins w:id="5262" w:author="Abhishek Deep Nigam" w:date="2015-10-26T01:01:00Z">
        <w:r w:rsidRPr="00073577">
          <w:rPr>
            <w:rFonts w:ascii="Courier New" w:hAnsi="Courier New" w:cs="Courier New"/>
            <w:sz w:val="16"/>
            <w:szCs w:val="16"/>
            <w:rPrChange w:id="5263" w:author="Abhishek Deep Nigam" w:date="2015-10-26T01:01:00Z">
              <w:rPr>
                <w:rFonts w:ascii="Courier New" w:hAnsi="Courier New" w:cs="Courier New"/>
              </w:rPr>
            </w:rPrChange>
          </w:rPr>
          <w:t>[2]-&gt;H[3]-&gt;O(Backtracking)</w:t>
        </w:r>
      </w:ins>
    </w:p>
    <w:p w14:paraId="0F94FE20" w14:textId="77777777" w:rsidR="00073577" w:rsidRPr="00073577" w:rsidRDefault="00073577" w:rsidP="00073577">
      <w:pPr>
        <w:spacing w:before="0" w:after="0"/>
        <w:rPr>
          <w:ins w:id="5264" w:author="Abhishek Deep Nigam" w:date="2015-10-26T01:01:00Z"/>
          <w:rFonts w:ascii="Courier New" w:hAnsi="Courier New" w:cs="Courier New"/>
          <w:sz w:val="16"/>
          <w:szCs w:val="16"/>
          <w:rPrChange w:id="5265" w:author="Abhishek Deep Nigam" w:date="2015-10-26T01:01:00Z">
            <w:rPr>
              <w:ins w:id="5266" w:author="Abhishek Deep Nigam" w:date="2015-10-26T01:01:00Z"/>
              <w:rFonts w:ascii="Courier New" w:hAnsi="Courier New" w:cs="Courier New"/>
            </w:rPr>
          </w:rPrChange>
        </w:rPr>
      </w:pPr>
      <w:ins w:id="5267" w:author="Abhishek Deep Nigam" w:date="2015-10-26T01:01:00Z">
        <w:r w:rsidRPr="00073577">
          <w:rPr>
            <w:rFonts w:ascii="Courier New" w:hAnsi="Courier New" w:cs="Courier New"/>
            <w:sz w:val="16"/>
            <w:szCs w:val="16"/>
            <w:rPrChange w:id="5268" w:author="Abhishek Deep Nigam" w:date="2015-10-26T01:01:00Z">
              <w:rPr>
                <w:rFonts w:ascii="Courier New" w:hAnsi="Courier New" w:cs="Courier New"/>
              </w:rPr>
            </w:rPrChange>
          </w:rPr>
          <w:t>[1]-&gt;S[2]-&gt;E[3]-&gt;A[4]-&gt;I(Backtracking)</w:t>
        </w:r>
      </w:ins>
    </w:p>
    <w:p w14:paraId="61E5DBA7" w14:textId="77777777" w:rsidR="00073577" w:rsidRPr="00073577" w:rsidRDefault="00073577" w:rsidP="00073577">
      <w:pPr>
        <w:spacing w:before="0" w:after="0"/>
        <w:rPr>
          <w:ins w:id="5269" w:author="Abhishek Deep Nigam" w:date="2015-10-26T01:01:00Z"/>
          <w:rFonts w:ascii="Courier New" w:hAnsi="Courier New" w:cs="Courier New"/>
          <w:sz w:val="16"/>
          <w:szCs w:val="16"/>
          <w:rPrChange w:id="5270" w:author="Abhishek Deep Nigam" w:date="2015-10-26T01:01:00Z">
            <w:rPr>
              <w:ins w:id="5271" w:author="Abhishek Deep Nigam" w:date="2015-10-26T01:01:00Z"/>
              <w:rFonts w:ascii="Courier New" w:hAnsi="Courier New" w:cs="Courier New"/>
            </w:rPr>
          </w:rPrChange>
        </w:rPr>
      </w:pPr>
      <w:ins w:id="5272" w:author="Abhishek Deep Nigam" w:date="2015-10-26T01:01:00Z">
        <w:r w:rsidRPr="00073577">
          <w:rPr>
            <w:rFonts w:ascii="Courier New" w:hAnsi="Courier New" w:cs="Courier New"/>
            <w:sz w:val="16"/>
            <w:szCs w:val="16"/>
            <w:rPrChange w:id="5273" w:author="Abhishek Deep Nigam" w:date="2015-10-26T01:01:00Z">
              <w:rPr>
                <w:rFonts w:ascii="Courier New" w:hAnsi="Courier New" w:cs="Courier New"/>
              </w:rPr>
            </w:rPrChange>
          </w:rPr>
          <w:t>[3]-&gt;E[4]-&gt;I(Backtracking)</w:t>
        </w:r>
      </w:ins>
    </w:p>
    <w:p w14:paraId="4A288131" w14:textId="77777777" w:rsidR="00073577" w:rsidRPr="00073577" w:rsidRDefault="00073577" w:rsidP="00073577">
      <w:pPr>
        <w:spacing w:before="0" w:after="0"/>
        <w:rPr>
          <w:ins w:id="5274" w:author="Abhishek Deep Nigam" w:date="2015-10-26T01:01:00Z"/>
          <w:rFonts w:ascii="Courier New" w:hAnsi="Courier New" w:cs="Courier New"/>
          <w:sz w:val="16"/>
          <w:szCs w:val="16"/>
          <w:rPrChange w:id="5275" w:author="Abhishek Deep Nigam" w:date="2015-10-26T01:01:00Z">
            <w:rPr>
              <w:ins w:id="5276" w:author="Abhishek Deep Nigam" w:date="2015-10-26T01:01:00Z"/>
              <w:rFonts w:ascii="Courier New" w:hAnsi="Courier New" w:cs="Courier New"/>
            </w:rPr>
          </w:rPrChange>
        </w:rPr>
      </w:pPr>
      <w:ins w:id="5277" w:author="Abhishek Deep Nigam" w:date="2015-10-26T01:01:00Z">
        <w:r w:rsidRPr="00073577">
          <w:rPr>
            <w:rFonts w:ascii="Courier New" w:hAnsi="Courier New" w:cs="Courier New"/>
            <w:sz w:val="16"/>
            <w:szCs w:val="16"/>
            <w:rPrChange w:id="5278" w:author="Abhishek Deep Nigam" w:date="2015-10-26T01:01:00Z">
              <w:rPr>
                <w:rFonts w:ascii="Courier New" w:hAnsi="Courier New" w:cs="Courier New"/>
              </w:rPr>
            </w:rPrChange>
          </w:rPr>
          <w:t>[3]-&gt;O[4]-&gt;I[5]-&gt;W[6]-&gt;N[7]-&gt;D(Backtracking)</w:t>
        </w:r>
      </w:ins>
    </w:p>
    <w:p w14:paraId="0EF10161" w14:textId="77777777" w:rsidR="00073577" w:rsidRPr="00073577" w:rsidRDefault="00073577" w:rsidP="00073577">
      <w:pPr>
        <w:spacing w:before="0" w:after="0"/>
        <w:rPr>
          <w:ins w:id="5279" w:author="Abhishek Deep Nigam" w:date="2015-10-26T01:01:00Z"/>
          <w:rFonts w:ascii="Courier New" w:hAnsi="Courier New" w:cs="Courier New"/>
          <w:sz w:val="16"/>
          <w:szCs w:val="16"/>
          <w:rPrChange w:id="5280" w:author="Abhishek Deep Nigam" w:date="2015-10-26T01:01:00Z">
            <w:rPr>
              <w:ins w:id="5281" w:author="Abhishek Deep Nigam" w:date="2015-10-26T01:01:00Z"/>
              <w:rFonts w:ascii="Courier New" w:hAnsi="Courier New" w:cs="Courier New"/>
            </w:rPr>
          </w:rPrChange>
        </w:rPr>
      </w:pPr>
      <w:ins w:id="5282" w:author="Abhishek Deep Nigam" w:date="2015-10-26T01:01:00Z">
        <w:r w:rsidRPr="00073577">
          <w:rPr>
            <w:rFonts w:ascii="Courier New" w:hAnsi="Courier New" w:cs="Courier New"/>
            <w:sz w:val="16"/>
            <w:szCs w:val="16"/>
            <w:rPrChange w:id="5283" w:author="Abhishek Deep Nigam" w:date="2015-10-26T01:01:00Z">
              <w:rPr>
                <w:rFonts w:ascii="Courier New" w:hAnsi="Courier New" w:cs="Courier New"/>
              </w:rPr>
            </w:rPrChange>
          </w:rPr>
          <w:t>[7]-&gt;Y(Backtracking)</w:t>
        </w:r>
      </w:ins>
    </w:p>
    <w:p w14:paraId="4ECEB224" w14:textId="77777777" w:rsidR="00073577" w:rsidRPr="00073577" w:rsidRDefault="00073577" w:rsidP="00073577">
      <w:pPr>
        <w:spacing w:before="0" w:after="0"/>
        <w:rPr>
          <w:ins w:id="5284" w:author="Abhishek Deep Nigam" w:date="2015-10-26T01:01:00Z"/>
          <w:rFonts w:ascii="Courier New" w:hAnsi="Courier New" w:cs="Courier New"/>
          <w:sz w:val="16"/>
          <w:szCs w:val="16"/>
          <w:rPrChange w:id="5285" w:author="Abhishek Deep Nigam" w:date="2015-10-26T01:01:00Z">
            <w:rPr>
              <w:ins w:id="5286" w:author="Abhishek Deep Nigam" w:date="2015-10-26T01:01:00Z"/>
              <w:rFonts w:ascii="Courier New" w:hAnsi="Courier New" w:cs="Courier New"/>
            </w:rPr>
          </w:rPrChange>
        </w:rPr>
      </w:pPr>
      <w:ins w:id="5287" w:author="Abhishek Deep Nigam" w:date="2015-10-26T01:01:00Z">
        <w:r w:rsidRPr="00073577">
          <w:rPr>
            <w:rFonts w:ascii="Courier New" w:hAnsi="Courier New" w:cs="Courier New"/>
            <w:sz w:val="16"/>
            <w:szCs w:val="16"/>
            <w:rPrChange w:id="5288" w:author="Abhishek Deep Nigam" w:date="2015-10-26T01:01:00Z">
              <w:rPr>
                <w:rFonts w:ascii="Courier New" w:hAnsi="Courier New" w:cs="Courier New"/>
              </w:rPr>
            </w:rPrChange>
          </w:rPr>
          <w:t>[2]-&gt;H[3]-&gt;A[4]-&gt;I(Backtracking)</w:t>
        </w:r>
      </w:ins>
    </w:p>
    <w:p w14:paraId="6A94E8FD" w14:textId="77777777" w:rsidR="00073577" w:rsidRPr="00073577" w:rsidRDefault="00073577" w:rsidP="00073577">
      <w:pPr>
        <w:spacing w:before="0" w:after="0"/>
        <w:rPr>
          <w:ins w:id="5289" w:author="Abhishek Deep Nigam" w:date="2015-10-26T01:01:00Z"/>
          <w:rFonts w:ascii="Courier New" w:hAnsi="Courier New" w:cs="Courier New"/>
          <w:sz w:val="16"/>
          <w:szCs w:val="16"/>
          <w:rPrChange w:id="5290" w:author="Abhishek Deep Nigam" w:date="2015-10-26T01:01:00Z">
            <w:rPr>
              <w:ins w:id="5291" w:author="Abhishek Deep Nigam" w:date="2015-10-26T01:01:00Z"/>
              <w:rFonts w:ascii="Courier New" w:hAnsi="Courier New" w:cs="Courier New"/>
            </w:rPr>
          </w:rPrChange>
        </w:rPr>
      </w:pPr>
      <w:ins w:id="5292" w:author="Abhishek Deep Nigam" w:date="2015-10-26T01:01:00Z">
        <w:r w:rsidRPr="00073577">
          <w:rPr>
            <w:rFonts w:ascii="Courier New" w:hAnsi="Courier New" w:cs="Courier New"/>
            <w:sz w:val="16"/>
            <w:szCs w:val="16"/>
            <w:rPrChange w:id="5293" w:author="Abhishek Deep Nigam" w:date="2015-10-26T01:01:00Z">
              <w:rPr>
                <w:rFonts w:ascii="Courier New" w:hAnsi="Courier New" w:cs="Courier New"/>
              </w:rPr>
            </w:rPrChange>
          </w:rPr>
          <w:t>[3]-&gt;E[4]-&gt;I(Backtracking)</w:t>
        </w:r>
      </w:ins>
    </w:p>
    <w:p w14:paraId="6DBB30E9" w14:textId="77777777" w:rsidR="00073577" w:rsidRPr="00073577" w:rsidRDefault="00073577" w:rsidP="00073577">
      <w:pPr>
        <w:spacing w:before="0" w:after="0"/>
        <w:rPr>
          <w:ins w:id="5294" w:author="Abhishek Deep Nigam" w:date="2015-10-26T01:01:00Z"/>
          <w:rFonts w:ascii="Courier New" w:hAnsi="Courier New" w:cs="Courier New"/>
          <w:sz w:val="16"/>
          <w:szCs w:val="16"/>
          <w:rPrChange w:id="5295" w:author="Abhishek Deep Nigam" w:date="2015-10-26T01:01:00Z">
            <w:rPr>
              <w:ins w:id="5296" w:author="Abhishek Deep Nigam" w:date="2015-10-26T01:01:00Z"/>
              <w:rFonts w:ascii="Courier New" w:hAnsi="Courier New" w:cs="Courier New"/>
            </w:rPr>
          </w:rPrChange>
        </w:rPr>
      </w:pPr>
      <w:ins w:id="5297" w:author="Abhishek Deep Nigam" w:date="2015-10-26T01:01:00Z">
        <w:r w:rsidRPr="00073577">
          <w:rPr>
            <w:rFonts w:ascii="Courier New" w:hAnsi="Courier New" w:cs="Courier New"/>
            <w:sz w:val="16"/>
            <w:szCs w:val="16"/>
            <w:rPrChange w:id="5298" w:author="Abhishek Deep Nigam" w:date="2015-10-26T01:01:00Z">
              <w:rPr>
                <w:rFonts w:ascii="Courier New" w:hAnsi="Courier New" w:cs="Courier New"/>
              </w:rPr>
            </w:rPrChange>
          </w:rPr>
          <w:t>[3]-&gt;O[4]-&gt;I[5]-&gt;W[6]-&gt;N[7]-&gt;D(Backtracking)</w:t>
        </w:r>
      </w:ins>
    </w:p>
    <w:p w14:paraId="41505647" w14:textId="77777777" w:rsidR="00073577" w:rsidRPr="00073577" w:rsidRDefault="00073577" w:rsidP="00073577">
      <w:pPr>
        <w:spacing w:before="0" w:after="0"/>
        <w:rPr>
          <w:ins w:id="5299" w:author="Abhishek Deep Nigam" w:date="2015-10-26T01:01:00Z"/>
          <w:rFonts w:ascii="Courier New" w:hAnsi="Courier New" w:cs="Courier New"/>
          <w:sz w:val="16"/>
          <w:szCs w:val="16"/>
          <w:rPrChange w:id="5300" w:author="Abhishek Deep Nigam" w:date="2015-10-26T01:01:00Z">
            <w:rPr>
              <w:ins w:id="5301" w:author="Abhishek Deep Nigam" w:date="2015-10-26T01:01:00Z"/>
              <w:rFonts w:ascii="Courier New" w:hAnsi="Courier New" w:cs="Courier New"/>
            </w:rPr>
          </w:rPrChange>
        </w:rPr>
      </w:pPr>
      <w:ins w:id="5302" w:author="Abhishek Deep Nigam" w:date="2015-10-26T01:01:00Z">
        <w:r w:rsidRPr="00073577">
          <w:rPr>
            <w:rFonts w:ascii="Courier New" w:hAnsi="Courier New" w:cs="Courier New"/>
            <w:sz w:val="16"/>
            <w:szCs w:val="16"/>
            <w:rPrChange w:id="5303" w:author="Abhishek Deep Nigam" w:date="2015-10-26T01:01:00Z">
              <w:rPr>
                <w:rFonts w:ascii="Courier New" w:hAnsi="Courier New" w:cs="Courier New"/>
              </w:rPr>
            </w:rPrChange>
          </w:rPr>
          <w:t>[7]-&gt;Y(Backtracking)</w:t>
        </w:r>
      </w:ins>
    </w:p>
    <w:p w14:paraId="420AB08B" w14:textId="77777777" w:rsidR="00073577" w:rsidRPr="00073577" w:rsidRDefault="00073577" w:rsidP="00073577">
      <w:pPr>
        <w:spacing w:before="0" w:after="0"/>
        <w:rPr>
          <w:ins w:id="5304" w:author="Abhishek Deep Nigam" w:date="2015-10-26T01:01:00Z"/>
          <w:rFonts w:ascii="Courier New" w:hAnsi="Courier New" w:cs="Courier New"/>
          <w:sz w:val="16"/>
          <w:szCs w:val="16"/>
          <w:rPrChange w:id="5305" w:author="Abhishek Deep Nigam" w:date="2015-10-26T01:01:00Z">
            <w:rPr>
              <w:ins w:id="5306" w:author="Abhishek Deep Nigam" w:date="2015-10-26T01:01:00Z"/>
              <w:rFonts w:ascii="Courier New" w:hAnsi="Courier New" w:cs="Courier New"/>
            </w:rPr>
          </w:rPrChange>
        </w:rPr>
      </w:pPr>
      <w:ins w:id="5307" w:author="Abhishek Deep Nigam" w:date="2015-10-26T01:01:00Z">
        <w:r w:rsidRPr="00073577">
          <w:rPr>
            <w:rFonts w:ascii="Courier New" w:hAnsi="Courier New" w:cs="Courier New"/>
            <w:sz w:val="16"/>
            <w:szCs w:val="16"/>
            <w:rPrChange w:id="5308" w:author="Abhishek Deep Nigam" w:date="2015-10-26T01:01:00Z">
              <w:rPr>
                <w:rFonts w:ascii="Courier New" w:hAnsi="Courier New" w:cs="Courier New"/>
              </w:rPr>
            </w:rPrChange>
          </w:rPr>
          <w:lastRenderedPageBreak/>
          <w:t>[1]-&gt;T[2]-&gt;E[3]-&gt;A[4]-&gt;O(Backtracking)</w:t>
        </w:r>
      </w:ins>
    </w:p>
    <w:p w14:paraId="2F239AAA" w14:textId="77777777" w:rsidR="00073577" w:rsidRPr="00073577" w:rsidRDefault="00073577" w:rsidP="00073577">
      <w:pPr>
        <w:spacing w:before="0" w:after="0"/>
        <w:rPr>
          <w:ins w:id="5309" w:author="Abhishek Deep Nigam" w:date="2015-10-26T01:01:00Z"/>
          <w:rFonts w:ascii="Courier New" w:hAnsi="Courier New" w:cs="Courier New"/>
          <w:sz w:val="16"/>
          <w:szCs w:val="16"/>
          <w:rPrChange w:id="5310" w:author="Abhishek Deep Nigam" w:date="2015-10-26T01:01:00Z">
            <w:rPr>
              <w:ins w:id="5311" w:author="Abhishek Deep Nigam" w:date="2015-10-26T01:01:00Z"/>
              <w:rFonts w:ascii="Courier New" w:hAnsi="Courier New" w:cs="Courier New"/>
            </w:rPr>
          </w:rPrChange>
        </w:rPr>
      </w:pPr>
      <w:ins w:id="5312" w:author="Abhishek Deep Nigam" w:date="2015-10-26T01:01:00Z">
        <w:r w:rsidRPr="00073577">
          <w:rPr>
            <w:rFonts w:ascii="Courier New" w:hAnsi="Courier New" w:cs="Courier New"/>
            <w:sz w:val="16"/>
            <w:szCs w:val="16"/>
            <w:rPrChange w:id="5313" w:author="Abhishek Deep Nigam" w:date="2015-10-26T01:01:00Z">
              <w:rPr>
                <w:rFonts w:ascii="Courier New" w:hAnsi="Courier New" w:cs="Courier New"/>
              </w:rPr>
            </w:rPrChange>
          </w:rPr>
          <w:t>[3]-&gt;E[4]-&gt;O(Backtracking)</w:t>
        </w:r>
      </w:ins>
    </w:p>
    <w:p w14:paraId="03F14141" w14:textId="77777777" w:rsidR="00073577" w:rsidRPr="00073577" w:rsidRDefault="00073577" w:rsidP="00073577">
      <w:pPr>
        <w:spacing w:before="0" w:after="0"/>
        <w:rPr>
          <w:ins w:id="5314" w:author="Abhishek Deep Nigam" w:date="2015-10-26T01:01:00Z"/>
          <w:rFonts w:ascii="Courier New" w:hAnsi="Courier New" w:cs="Courier New"/>
          <w:sz w:val="16"/>
          <w:szCs w:val="16"/>
          <w:rPrChange w:id="5315" w:author="Abhishek Deep Nigam" w:date="2015-10-26T01:01:00Z">
            <w:rPr>
              <w:ins w:id="5316" w:author="Abhishek Deep Nigam" w:date="2015-10-26T01:01:00Z"/>
              <w:rFonts w:ascii="Courier New" w:hAnsi="Courier New" w:cs="Courier New"/>
            </w:rPr>
          </w:rPrChange>
        </w:rPr>
      </w:pPr>
      <w:ins w:id="5317" w:author="Abhishek Deep Nigam" w:date="2015-10-26T01:01:00Z">
        <w:r w:rsidRPr="00073577">
          <w:rPr>
            <w:rFonts w:ascii="Courier New" w:hAnsi="Courier New" w:cs="Courier New"/>
            <w:sz w:val="16"/>
            <w:szCs w:val="16"/>
            <w:rPrChange w:id="5318" w:author="Abhishek Deep Nigam" w:date="2015-10-26T01:01:00Z">
              <w:rPr>
                <w:rFonts w:ascii="Courier New" w:hAnsi="Courier New" w:cs="Courier New"/>
              </w:rPr>
            </w:rPrChange>
          </w:rPr>
          <w:t>[3]-&gt;O[4]-&gt;O[5]-&gt;W(Backtracking)</w:t>
        </w:r>
      </w:ins>
    </w:p>
    <w:p w14:paraId="596117C1" w14:textId="77777777" w:rsidR="00073577" w:rsidRPr="00073577" w:rsidRDefault="00073577" w:rsidP="00073577">
      <w:pPr>
        <w:spacing w:before="0" w:after="0"/>
        <w:rPr>
          <w:ins w:id="5319" w:author="Abhishek Deep Nigam" w:date="2015-10-26T01:01:00Z"/>
          <w:rFonts w:ascii="Courier New" w:hAnsi="Courier New" w:cs="Courier New"/>
          <w:sz w:val="16"/>
          <w:szCs w:val="16"/>
          <w:rPrChange w:id="5320" w:author="Abhishek Deep Nigam" w:date="2015-10-26T01:01:00Z">
            <w:rPr>
              <w:ins w:id="5321" w:author="Abhishek Deep Nigam" w:date="2015-10-26T01:01:00Z"/>
              <w:rFonts w:ascii="Courier New" w:hAnsi="Courier New" w:cs="Courier New"/>
            </w:rPr>
          </w:rPrChange>
        </w:rPr>
      </w:pPr>
      <w:ins w:id="5322" w:author="Abhishek Deep Nigam" w:date="2015-10-26T01:01:00Z">
        <w:r w:rsidRPr="00073577">
          <w:rPr>
            <w:rFonts w:ascii="Courier New" w:hAnsi="Courier New" w:cs="Courier New"/>
            <w:sz w:val="16"/>
            <w:szCs w:val="16"/>
            <w:rPrChange w:id="5323" w:author="Abhishek Deep Nigam" w:date="2015-10-26T01:01:00Z">
              <w:rPr>
                <w:rFonts w:ascii="Courier New" w:hAnsi="Courier New" w:cs="Courier New"/>
              </w:rPr>
            </w:rPrChange>
          </w:rPr>
          <w:t>[2]-&gt;H[3]-&gt;A[4]-&gt;O(Backtracking)</w:t>
        </w:r>
      </w:ins>
    </w:p>
    <w:p w14:paraId="7CD92957" w14:textId="77777777" w:rsidR="00073577" w:rsidRPr="00073577" w:rsidRDefault="00073577" w:rsidP="00073577">
      <w:pPr>
        <w:spacing w:before="0" w:after="0"/>
        <w:rPr>
          <w:ins w:id="5324" w:author="Abhishek Deep Nigam" w:date="2015-10-26T01:01:00Z"/>
          <w:rFonts w:ascii="Courier New" w:hAnsi="Courier New" w:cs="Courier New"/>
          <w:sz w:val="16"/>
          <w:szCs w:val="16"/>
          <w:rPrChange w:id="5325" w:author="Abhishek Deep Nigam" w:date="2015-10-26T01:01:00Z">
            <w:rPr>
              <w:ins w:id="5326" w:author="Abhishek Deep Nigam" w:date="2015-10-26T01:01:00Z"/>
              <w:rFonts w:ascii="Courier New" w:hAnsi="Courier New" w:cs="Courier New"/>
            </w:rPr>
          </w:rPrChange>
        </w:rPr>
      </w:pPr>
      <w:ins w:id="5327" w:author="Abhishek Deep Nigam" w:date="2015-10-26T01:01:00Z">
        <w:r w:rsidRPr="00073577">
          <w:rPr>
            <w:rFonts w:ascii="Courier New" w:hAnsi="Courier New" w:cs="Courier New"/>
            <w:sz w:val="16"/>
            <w:szCs w:val="16"/>
            <w:rPrChange w:id="5328" w:author="Abhishek Deep Nigam" w:date="2015-10-26T01:01:00Z">
              <w:rPr>
                <w:rFonts w:ascii="Courier New" w:hAnsi="Courier New" w:cs="Courier New"/>
              </w:rPr>
            </w:rPrChange>
          </w:rPr>
          <w:t>[3]-&gt;E[4]-&gt;O(Backtracking)</w:t>
        </w:r>
      </w:ins>
    </w:p>
    <w:p w14:paraId="3213F3D4" w14:textId="77777777" w:rsidR="00073577" w:rsidRPr="00073577" w:rsidRDefault="00073577" w:rsidP="00073577">
      <w:pPr>
        <w:spacing w:before="0" w:after="0"/>
        <w:rPr>
          <w:ins w:id="5329" w:author="Abhishek Deep Nigam" w:date="2015-10-26T01:01:00Z"/>
          <w:rFonts w:ascii="Courier New" w:hAnsi="Courier New" w:cs="Courier New"/>
          <w:sz w:val="16"/>
          <w:szCs w:val="16"/>
          <w:rPrChange w:id="5330" w:author="Abhishek Deep Nigam" w:date="2015-10-26T01:01:00Z">
            <w:rPr>
              <w:ins w:id="5331" w:author="Abhishek Deep Nigam" w:date="2015-10-26T01:01:00Z"/>
              <w:rFonts w:ascii="Courier New" w:hAnsi="Courier New" w:cs="Courier New"/>
            </w:rPr>
          </w:rPrChange>
        </w:rPr>
      </w:pPr>
      <w:ins w:id="5332" w:author="Abhishek Deep Nigam" w:date="2015-10-26T01:01:00Z">
        <w:r w:rsidRPr="00073577">
          <w:rPr>
            <w:rFonts w:ascii="Courier New" w:hAnsi="Courier New" w:cs="Courier New"/>
            <w:sz w:val="16"/>
            <w:szCs w:val="16"/>
            <w:rPrChange w:id="5333" w:author="Abhishek Deep Nigam" w:date="2015-10-26T01:01:00Z">
              <w:rPr>
                <w:rFonts w:ascii="Courier New" w:hAnsi="Courier New" w:cs="Courier New"/>
              </w:rPr>
            </w:rPrChange>
          </w:rPr>
          <w:t>[3]-&gt;O[4]-&gt;O[5]-&gt;W(Backtracking)</w:t>
        </w:r>
      </w:ins>
    </w:p>
    <w:p w14:paraId="427DE45B" w14:textId="77777777" w:rsidR="00073577" w:rsidRPr="00073577" w:rsidRDefault="00073577" w:rsidP="00073577">
      <w:pPr>
        <w:spacing w:before="0" w:after="0"/>
        <w:rPr>
          <w:ins w:id="5334" w:author="Abhishek Deep Nigam" w:date="2015-10-26T01:01:00Z"/>
          <w:rFonts w:ascii="Courier New" w:hAnsi="Courier New" w:cs="Courier New"/>
          <w:sz w:val="16"/>
          <w:szCs w:val="16"/>
          <w:rPrChange w:id="5335" w:author="Abhishek Deep Nigam" w:date="2015-10-26T01:01:00Z">
            <w:rPr>
              <w:ins w:id="5336" w:author="Abhishek Deep Nigam" w:date="2015-10-26T01:01:00Z"/>
              <w:rFonts w:ascii="Courier New" w:hAnsi="Courier New" w:cs="Courier New"/>
            </w:rPr>
          </w:rPrChange>
        </w:rPr>
      </w:pPr>
      <w:ins w:id="5337" w:author="Abhishek Deep Nigam" w:date="2015-10-26T01:01:00Z">
        <w:r w:rsidRPr="00073577">
          <w:rPr>
            <w:rFonts w:ascii="Courier New" w:hAnsi="Courier New" w:cs="Courier New"/>
            <w:sz w:val="16"/>
            <w:szCs w:val="16"/>
            <w:rPrChange w:id="5338" w:author="Abhishek Deep Nigam" w:date="2015-10-26T01:01:00Z">
              <w:rPr>
                <w:rFonts w:ascii="Courier New" w:hAnsi="Courier New" w:cs="Courier New"/>
              </w:rPr>
            </w:rPrChange>
          </w:rPr>
          <w:t>[0]-&gt;Y[1]-&gt;A[2]-&gt;N[3]-&gt;A[4]-&gt;A(Backtracking)</w:t>
        </w:r>
      </w:ins>
    </w:p>
    <w:p w14:paraId="72AE56D0" w14:textId="77777777" w:rsidR="00073577" w:rsidRPr="00073577" w:rsidRDefault="00073577" w:rsidP="00073577">
      <w:pPr>
        <w:spacing w:before="0" w:after="0"/>
        <w:rPr>
          <w:ins w:id="5339" w:author="Abhishek Deep Nigam" w:date="2015-10-26T01:01:00Z"/>
          <w:rFonts w:ascii="Courier New" w:hAnsi="Courier New" w:cs="Courier New"/>
          <w:sz w:val="16"/>
          <w:szCs w:val="16"/>
          <w:rPrChange w:id="5340" w:author="Abhishek Deep Nigam" w:date="2015-10-26T01:01:00Z">
            <w:rPr>
              <w:ins w:id="5341" w:author="Abhishek Deep Nigam" w:date="2015-10-26T01:01:00Z"/>
              <w:rFonts w:ascii="Courier New" w:hAnsi="Courier New" w:cs="Courier New"/>
            </w:rPr>
          </w:rPrChange>
        </w:rPr>
      </w:pPr>
      <w:ins w:id="5342" w:author="Abhishek Deep Nigam" w:date="2015-10-26T01:01:00Z">
        <w:r w:rsidRPr="00073577">
          <w:rPr>
            <w:rFonts w:ascii="Courier New" w:hAnsi="Courier New" w:cs="Courier New"/>
            <w:sz w:val="16"/>
            <w:szCs w:val="16"/>
            <w:rPrChange w:id="5343" w:author="Abhishek Deep Nigam" w:date="2015-10-26T01:01:00Z">
              <w:rPr>
                <w:rFonts w:ascii="Courier New" w:hAnsi="Courier New" w:cs="Courier New"/>
              </w:rPr>
            </w:rPrChange>
          </w:rPr>
          <w:t>[2]-&gt;O[3]-&gt;A[4]-&gt;A(Backtracking)</w:t>
        </w:r>
      </w:ins>
    </w:p>
    <w:p w14:paraId="25456F03" w14:textId="77777777" w:rsidR="00073577" w:rsidRPr="00073577" w:rsidRDefault="00073577" w:rsidP="00073577">
      <w:pPr>
        <w:spacing w:before="0" w:after="0"/>
        <w:rPr>
          <w:ins w:id="5344" w:author="Abhishek Deep Nigam" w:date="2015-10-26T01:01:00Z"/>
          <w:rFonts w:ascii="Courier New" w:hAnsi="Courier New" w:cs="Courier New"/>
          <w:sz w:val="16"/>
          <w:szCs w:val="16"/>
          <w:rPrChange w:id="5345" w:author="Abhishek Deep Nigam" w:date="2015-10-26T01:01:00Z">
            <w:rPr>
              <w:ins w:id="5346" w:author="Abhishek Deep Nigam" w:date="2015-10-26T01:01:00Z"/>
              <w:rFonts w:ascii="Courier New" w:hAnsi="Courier New" w:cs="Courier New"/>
            </w:rPr>
          </w:rPrChange>
        </w:rPr>
      </w:pPr>
      <w:ins w:id="5347" w:author="Abhishek Deep Nigam" w:date="2015-10-26T01:01:00Z">
        <w:r w:rsidRPr="00073577">
          <w:rPr>
            <w:rFonts w:ascii="Courier New" w:hAnsi="Courier New" w:cs="Courier New"/>
            <w:sz w:val="16"/>
            <w:szCs w:val="16"/>
            <w:rPrChange w:id="5348" w:author="Abhishek Deep Nigam" w:date="2015-10-26T01:01:00Z">
              <w:rPr>
                <w:rFonts w:ascii="Courier New" w:hAnsi="Courier New" w:cs="Courier New"/>
              </w:rPr>
            </w:rPrChange>
          </w:rPr>
          <w:t>[1]-&gt;D[2]-&gt;N[3]-&gt;A[4]-&gt;A(Backtracking)</w:t>
        </w:r>
      </w:ins>
    </w:p>
    <w:p w14:paraId="73C08CE5" w14:textId="77777777" w:rsidR="00073577" w:rsidRPr="00073577" w:rsidRDefault="00073577" w:rsidP="00073577">
      <w:pPr>
        <w:spacing w:before="0" w:after="0"/>
        <w:rPr>
          <w:ins w:id="5349" w:author="Abhishek Deep Nigam" w:date="2015-10-26T01:01:00Z"/>
          <w:rFonts w:ascii="Courier New" w:hAnsi="Courier New" w:cs="Courier New"/>
          <w:sz w:val="16"/>
          <w:szCs w:val="16"/>
          <w:rPrChange w:id="5350" w:author="Abhishek Deep Nigam" w:date="2015-10-26T01:01:00Z">
            <w:rPr>
              <w:ins w:id="5351" w:author="Abhishek Deep Nigam" w:date="2015-10-26T01:01:00Z"/>
              <w:rFonts w:ascii="Courier New" w:hAnsi="Courier New" w:cs="Courier New"/>
            </w:rPr>
          </w:rPrChange>
        </w:rPr>
      </w:pPr>
      <w:ins w:id="5352" w:author="Abhishek Deep Nigam" w:date="2015-10-26T01:01:00Z">
        <w:r w:rsidRPr="00073577">
          <w:rPr>
            <w:rFonts w:ascii="Courier New" w:hAnsi="Courier New" w:cs="Courier New"/>
            <w:sz w:val="16"/>
            <w:szCs w:val="16"/>
            <w:rPrChange w:id="5353" w:author="Abhishek Deep Nigam" w:date="2015-10-26T01:01:00Z">
              <w:rPr>
                <w:rFonts w:ascii="Courier New" w:hAnsi="Courier New" w:cs="Courier New"/>
              </w:rPr>
            </w:rPrChange>
          </w:rPr>
          <w:t>[3]-&gt;E[4]-&gt;A(Backtracking)</w:t>
        </w:r>
      </w:ins>
    </w:p>
    <w:p w14:paraId="3CEA1FFB" w14:textId="77777777" w:rsidR="00073577" w:rsidRPr="00073577" w:rsidRDefault="00073577" w:rsidP="00073577">
      <w:pPr>
        <w:spacing w:before="0" w:after="0"/>
        <w:rPr>
          <w:ins w:id="5354" w:author="Abhishek Deep Nigam" w:date="2015-10-26T01:01:00Z"/>
          <w:rFonts w:ascii="Courier New" w:hAnsi="Courier New" w:cs="Courier New"/>
          <w:sz w:val="16"/>
          <w:szCs w:val="16"/>
          <w:rPrChange w:id="5355" w:author="Abhishek Deep Nigam" w:date="2015-10-26T01:01:00Z">
            <w:rPr>
              <w:ins w:id="5356" w:author="Abhishek Deep Nigam" w:date="2015-10-26T01:01:00Z"/>
              <w:rFonts w:ascii="Courier New" w:hAnsi="Courier New" w:cs="Courier New"/>
            </w:rPr>
          </w:rPrChange>
        </w:rPr>
      </w:pPr>
      <w:ins w:id="5357" w:author="Abhishek Deep Nigam" w:date="2015-10-26T01:01:00Z">
        <w:r w:rsidRPr="00073577">
          <w:rPr>
            <w:rFonts w:ascii="Courier New" w:hAnsi="Courier New" w:cs="Courier New"/>
            <w:sz w:val="16"/>
            <w:szCs w:val="16"/>
            <w:rPrChange w:id="5358" w:author="Abhishek Deep Nigam" w:date="2015-10-26T01:01:00Z">
              <w:rPr>
                <w:rFonts w:ascii="Courier New" w:hAnsi="Courier New" w:cs="Courier New"/>
              </w:rPr>
            </w:rPrChange>
          </w:rPr>
          <w:t>[3]-&gt;O[4]-&gt;A(Backtracking)</w:t>
        </w:r>
      </w:ins>
    </w:p>
    <w:p w14:paraId="7CD9C482" w14:textId="77777777" w:rsidR="00073577" w:rsidRPr="00073577" w:rsidRDefault="00073577" w:rsidP="00073577">
      <w:pPr>
        <w:spacing w:before="0" w:after="0"/>
        <w:rPr>
          <w:ins w:id="5359" w:author="Abhishek Deep Nigam" w:date="2015-10-26T01:01:00Z"/>
          <w:rFonts w:ascii="Courier New" w:hAnsi="Courier New" w:cs="Courier New"/>
          <w:sz w:val="16"/>
          <w:szCs w:val="16"/>
          <w:rPrChange w:id="5360" w:author="Abhishek Deep Nigam" w:date="2015-10-26T01:01:00Z">
            <w:rPr>
              <w:ins w:id="5361" w:author="Abhishek Deep Nigam" w:date="2015-10-26T01:01:00Z"/>
              <w:rFonts w:ascii="Courier New" w:hAnsi="Courier New" w:cs="Courier New"/>
            </w:rPr>
          </w:rPrChange>
        </w:rPr>
      </w:pPr>
      <w:ins w:id="5362" w:author="Abhishek Deep Nigam" w:date="2015-10-26T01:01:00Z">
        <w:r w:rsidRPr="00073577">
          <w:rPr>
            <w:rFonts w:ascii="Courier New" w:hAnsi="Courier New" w:cs="Courier New"/>
            <w:sz w:val="16"/>
            <w:szCs w:val="16"/>
            <w:rPrChange w:id="5363" w:author="Abhishek Deep Nigam" w:date="2015-10-26T01:01:00Z">
              <w:rPr>
                <w:rFonts w:ascii="Courier New" w:hAnsi="Courier New" w:cs="Courier New"/>
              </w:rPr>
            </w:rPrChange>
          </w:rPr>
          <w:t>[3]-&gt;Y[4]-&gt;A(Backtracking)</w:t>
        </w:r>
      </w:ins>
    </w:p>
    <w:p w14:paraId="4954B7BF" w14:textId="77777777" w:rsidR="00073577" w:rsidRPr="00073577" w:rsidRDefault="00073577" w:rsidP="00073577">
      <w:pPr>
        <w:spacing w:before="0" w:after="0"/>
        <w:rPr>
          <w:ins w:id="5364" w:author="Abhishek Deep Nigam" w:date="2015-10-26T01:01:00Z"/>
          <w:rFonts w:ascii="Courier New" w:hAnsi="Courier New" w:cs="Courier New"/>
          <w:sz w:val="16"/>
          <w:szCs w:val="16"/>
          <w:rPrChange w:id="5365" w:author="Abhishek Deep Nigam" w:date="2015-10-26T01:01:00Z">
            <w:rPr>
              <w:ins w:id="5366" w:author="Abhishek Deep Nigam" w:date="2015-10-26T01:01:00Z"/>
              <w:rFonts w:ascii="Courier New" w:hAnsi="Courier New" w:cs="Courier New"/>
            </w:rPr>
          </w:rPrChange>
        </w:rPr>
      </w:pPr>
      <w:ins w:id="5367" w:author="Abhishek Deep Nigam" w:date="2015-10-26T01:01:00Z">
        <w:r w:rsidRPr="00073577">
          <w:rPr>
            <w:rFonts w:ascii="Courier New" w:hAnsi="Courier New" w:cs="Courier New"/>
            <w:sz w:val="16"/>
            <w:szCs w:val="16"/>
            <w:rPrChange w:id="5368" w:author="Abhishek Deep Nigam" w:date="2015-10-26T01:01:00Z">
              <w:rPr>
                <w:rFonts w:ascii="Courier New" w:hAnsi="Courier New" w:cs="Courier New"/>
              </w:rPr>
            </w:rPrChange>
          </w:rPr>
          <w:t>[2]-&gt;O[3]-&gt;A[4]-&gt;A(Backtracking)</w:t>
        </w:r>
      </w:ins>
    </w:p>
    <w:p w14:paraId="5219F26D" w14:textId="77777777" w:rsidR="00073577" w:rsidRPr="00073577" w:rsidRDefault="00073577" w:rsidP="00073577">
      <w:pPr>
        <w:spacing w:before="0" w:after="0"/>
        <w:rPr>
          <w:ins w:id="5369" w:author="Abhishek Deep Nigam" w:date="2015-10-26T01:01:00Z"/>
          <w:rFonts w:ascii="Courier New" w:hAnsi="Courier New" w:cs="Courier New"/>
          <w:sz w:val="16"/>
          <w:szCs w:val="16"/>
          <w:rPrChange w:id="5370" w:author="Abhishek Deep Nigam" w:date="2015-10-26T01:01:00Z">
            <w:rPr>
              <w:ins w:id="5371" w:author="Abhishek Deep Nigam" w:date="2015-10-26T01:01:00Z"/>
              <w:rFonts w:ascii="Courier New" w:hAnsi="Courier New" w:cs="Courier New"/>
            </w:rPr>
          </w:rPrChange>
        </w:rPr>
      </w:pPr>
      <w:ins w:id="5372" w:author="Abhishek Deep Nigam" w:date="2015-10-26T01:01:00Z">
        <w:r w:rsidRPr="00073577">
          <w:rPr>
            <w:rFonts w:ascii="Courier New" w:hAnsi="Courier New" w:cs="Courier New"/>
            <w:sz w:val="16"/>
            <w:szCs w:val="16"/>
            <w:rPrChange w:id="5373" w:author="Abhishek Deep Nigam" w:date="2015-10-26T01:01:00Z">
              <w:rPr>
                <w:rFonts w:ascii="Courier New" w:hAnsi="Courier New" w:cs="Courier New"/>
              </w:rPr>
            </w:rPrChange>
          </w:rPr>
          <w:t>[3]-&gt;E[4]-&gt;A(Backtracking)</w:t>
        </w:r>
      </w:ins>
    </w:p>
    <w:p w14:paraId="487629D9" w14:textId="77777777" w:rsidR="00073577" w:rsidRPr="00073577" w:rsidRDefault="00073577" w:rsidP="00073577">
      <w:pPr>
        <w:spacing w:before="0" w:after="0"/>
        <w:rPr>
          <w:ins w:id="5374" w:author="Abhishek Deep Nigam" w:date="2015-10-26T01:01:00Z"/>
          <w:rFonts w:ascii="Courier New" w:hAnsi="Courier New" w:cs="Courier New"/>
          <w:sz w:val="16"/>
          <w:szCs w:val="16"/>
          <w:rPrChange w:id="5375" w:author="Abhishek Deep Nigam" w:date="2015-10-26T01:01:00Z">
            <w:rPr>
              <w:ins w:id="5376" w:author="Abhishek Deep Nigam" w:date="2015-10-26T01:01:00Z"/>
              <w:rFonts w:ascii="Courier New" w:hAnsi="Courier New" w:cs="Courier New"/>
            </w:rPr>
          </w:rPrChange>
        </w:rPr>
      </w:pPr>
      <w:ins w:id="5377" w:author="Abhishek Deep Nigam" w:date="2015-10-26T01:01:00Z">
        <w:r w:rsidRPr="00073577">
          <w:rPr>
            <w:rFonts w:ascii="Courier New" w:hAnsi="Courier New" w:cs="Courier New"/>
            <w:sz w:val="16"/>
            <w:szCs w:val="16"/>
            <w:rPrChange w:id="5378" w:author="Abhishek Deep Nigam" w:date="2015-10-26T01:01:00Z">
              <w:rPr>
                <w:rFonts w:ascii="Courier New" w:hAnsi="Courier New" w:cs="Courier New"/>
              </w:rPr>
            </w:rPrChange>
          </w:rPr>
          <w:t>[3]-&gt;O[4]-&gt;A(Backtracking)</w:t>
        </w:r>
      </w:ins>
    </w:p>
    <w:p w14:paraId="78303309" w14:textId="77777777" w:rsidR="00073577" w:rsidRPr="00073577" w:rsidRDefault="00073577" w:rsidP="00073577">
      <w:pPr>
        <w:spacing w:before="0" w:after="0"/>
        <w:rPr>
          <w:ins w:id="5379" w:author="Abhishek Deep Nigam" w:date="2015-10-26T01:01:00Z"/>
          <w:rFonts w:ascii="Courier New" w:hAnsi="Courier New" w:cs="Courier New"/>
          <w:sz w:val="16"/>
          <w:szCs w:val="16"/>
          <w:rPrChange w:id="5380" w:author="Abhishek Deep Nigam" w:date="2015-10-26T01:01:00Z">
            <w:rPr>
              <w:ins w:id="5381" w:author="Abhishek Deep Nigam" w:date="2015-10-26T01:01:00Z"/>
              <w:rFonts w:ascii="Courier New" w:hAnsi="Courier New" w:cs="Courier New"/>
            </w:rPr>
          </w:rPrChange>
        </w:rPr>
      </w:pPr>
      <w:ins w:id="5382" w:author="Abhishek Deep Nigam" w:date="2015-10-26T01:01:00Z">
        <w:r w:rsidRPr="00073577">
          <w:rPr>
            <w:rFonts w:ascii="Courier New" w:hAnsi="Courier New" w:cs="Courier New"/>
            <w:sz w:val="16"/>
            <w:szCs w:val="16"/>
            <w:rPrChange w:id="5383" w:author="Abhishek Deep Nigam" w:date="2015-10-26T01:01:00Z">
              <w:rPr>
                <w:rFonts w:ascii="Courier New" w:hAnsi="Courier New" w:cs="Courier New"/>
              </w:rPr>
            </w:rPrChange>
          </w:rPr>
          <w:t>[3]-&gt;Y[4]-&gt;A(Backtracking)</w:t>
        </w:r>
      </w:ins>
    </w:p>
    <w:p w14:paraId="6C22CBDD" w14:textId="77777777" w:rsidR="00073577" w:rsidRPr="00073577" w:rsidRDefault="00073577" w:rsidP="00073577">
      <w:pPr>
        <w:spacing w:before="0" w:after="0"/>
        <w:rPr>
          <w:ins w:id="5384" w:author="Abhishek Deep Nigam" w:date="2015-10-26T01:01:00Z"/>
          <w:rFonts w:ascii="Courier New" w:hAnsi="Courier New" w:cs="Courier New"/>
          <w:sz w:val="16"/>
          <w:szCs w:val="16"/>
          <w:rPrChange w:id="5385" w:author="Abhishek Deep Nigam" w:date="2015-10-26T01:01:00Z">
            <w:rPr>
              <w:ins w:id="5386" w:author="Abhishek Deep Nigam" w:date="2015-10-26T01:01:00Z"/>
              <w:rFonts w:ascii="Courier New" w:hAnsi="Courier New" w:cs="Courier New"/>
            </w:rPr>
          </w:rPrChange>
        </w:rPr>
      </w:pPr>
      <w:ins w:id="5387" w:author="Abhishek Deep Nigam" w:date="2015-10-26T01:01:00Z">
        <w:r w:rsidRPr="00073577">
          <w:rPr>
            <w:rFonts w:ascii="Courier New" w:hAnsi="Courier New" w:cs="Courier New"/>
            <w:sz w:val="16"/>
            <w:szCs w:val="16"/>
            <w:rPrChange w:id="5388" w:author="Abhishek Deep Nigam" w:date="2015-10-26T01:01:00Z">
              <w:rPr>
                <w:rFonts w:ascii="Courier New" w:hAnsi="Courier New" w:cs="Courier New"/>
              </w:rPr>
            </w:rPrChange>
          </w:rPr>
          <w:t>[1]-&gt;H[2]-&gt;N[3]-&gt;O(Backtracking)</w:t>
        </w:r>
      </w:ins>
    </w:p>
    <w:p w14:paraId="0DF3D732" w14:textId="77777777" w:rsidR="00073577" w:rsidRPr="00073577" w:rsidRDefault="00073577" w:rsidP="00073577">
      <w:pPr>
        <w:spacing w:before="0" w:after="0"/>
        <w:rPr>
          <w:ins w:id="5389" w:author="Abhishek Deep Nigam" w:date="2015-10-26T01:01:00Z"/>
          <w:rFonts w:ascii="Courier New" w:hAnsi="Courier New" w:cs="Courier New"/>
          <w:sz w:val="16"/>
          <w:szCs w:val="16"/>
          <w:rPrChange w:id="5390" w:author="Abhishek Deep Nigam" w:date="2015-10-26T01:01:00Z">
            <w:rPr>
              <w:ins w:id="5391" w:author="Abhishek Deep Nigam" w:date="2015-10-26T01:01:00Z"/>
              <w:rFonts w:ascii="Courier New" w:hAnsi="Courier New" w:cs="Courier New"/>
            </w:rPr>
          </w:rPrChange>
        </w:rPr>
      </w:pPr>
      <w:ins w:id="5392" w:author="Abhishek Deep Nigam" w:date="2015-10-26T01:01:00Z">
        <w:r w:rsidRPr="00073577">
          <w:rPr>
            <w:rFonts w:ascii="Courier New" w:hAnsi="Courier New" w:cs="Courier New"/>
            <w:sz w:val="16"/>
            <w:szCs w:val="16"/>
            <w:rPrChange w:id="5393" w:author="Abhishek Deep Nigam" w:date="2015-10-26T01:01:00Z">
              <w:rPr>
                <w:rFonts w:ascii="Courier New" w:hAnsi="Courier New" w:cs="Courier New"/>
              </w:rPr>
            </w:rPrChange>
          </w:rPr>
          <w:t>[3]-&gt;U(Backtracking)</w:t>
        </w:r>
      </w:ins>
    </w:p>
    <w:p w14:paraId="5E936105" w14:textId="77777777" w:rsidR="00073577" w:rsidRPr="00073577" w:rsidRDefault="00073577" w:rsidP="00073577">
      <w:pPr>
        <w:spacing w:before="0" w:after="0"/>
        <w:rPr>
          <w:ins w:id="5394" w:author="Abhishek Deep Nigam" w:date="2015-10-26T01:01:00Z"/>
          <w:rFonts w:ascii="Courier New" w:hAnsi="Courier New" w:cs="Courier New"/>
          <w:sz w:val="16"/>
          <w:szCs w:val="16"/>
          <w:rPrChange w:id="5395" w:author="Abhishek Deep Nigam" w:date="2015-10-26T01:01:00Z">
            <w:rPr>
              <w:ins w:id="5396" w:author="Abhishek Deep Nigam" w:date="2015-10-26T01:01:00Z"/>
              <w:rFonts w:ascii="Courier New" w:hAnsi="Courier New" w:cs="Courier New"/>
            </w:rPr>
          </w:rPrChange>
        </w:rPr>
      </w:pPr>
      <w:ins w:id="5397" w:author="Abhishek Deep Nigam" w:date="2015-10-26T01:01:00Z">
        <w:r w:rsidRPr="00073577">
          <w:rPr>
            <w:rFonts w:ascii="Courier New" w:hAnsi="Courier New" w:cs="Courier New"/>
            <w:sz w:val="16"/>
            <w:szCs w:val="16"/>
            <w:rPrChange w:id="5398" w:author="Abhishek Deep Nigam" w:date="2015-10-26T01:01:00Z">
              <w:rPr>
                <w:rFonts w:ascii="Courier New" w:hAnsi="Courier New" w:cs="Courier New"/>
              </w:rPr>
            </w:rPrChange>
          </w:rPr>
          <w:t>[2]-&gt;O[3]-&gt;O(Backtracking)</w:t>
        </w:r>
      </w:ins>
    </w:p>
    <w:p w14:paraId="56FDDE12" w14:textId="77777777" w:rsidR="00073577" w:rsidRPr="00073577" w:rsidRDefault="00073577" w:rsidP="00073577">
      <w:pPr>
        <w:spacing w:before="0" w:after="0"/>
        <w:rPr>
          <w:ins w:id="5399" w:author="Abhishek Deep Nigam" w:date="2015-10-26T01:01:00Z"/>
          <w:rFonts w:ascii="Courier New" w:hAnsi="Courier New" w:cs="Courier New"/>
          <w:sz w:val="16"/>
          <w:szCs w:val="16"/>
          <w:rPrChange w:id="5400" w:author="Abhishek Deep Nigam" w:date="2015-10-26T01:01:00Z">
            <w:rPr>
              <w:ins w:id="5401" w:author="Abhishek Deep Nigam" w:date="2015-10-26T01:01:00Z"/>
              <w:rFonts w:ascii="Courier New" w:hAnsi="Courier New" w:cs="Courier New"/>
            </w:rPr>
          </w:rPrChange>
        </w:rPr>
      </w:pPr>
      <w:ins w:id="5402" w:author="Abhishek Deep Nigam" w:date="2015-10-26T01:01:00Z">
        <w:r w:rsidRPr="00073577">
          <w:rPr>
            <w:rFonts w:ascii="Courier New" w:hAnsi="Courier New" w:cs="Courier New"/>
            <w:sz w:val="16"/>
            <w:szCs w:val="16"/>
            <w:rPrChange w:id="5403" w:author="Abhishek Deep Nigam" w:date="2015-10-26T01:01:00Z">
              <w:rPr>
                <w:rFonts w:ascii="Courier New" w:hAnsi="Courier New" w:cs="Courier New"/>
              </w:rPr>
            </w:rPrChange>
          </w:rPr>
          <w:t>[3]-&gt;U(Backtracking)</w:t>
        </w:r>
      </w:ins>
    </w:p>
    <w:p w14:paraId="643D4FE6" w14:textId="77777777" w:rsidR="00073577" w:rsidRPr="00073577" w:rsidRDefault="00073577" w:rsidP="00073577">
      <w:pPr>
        <w:spacing w:before="0" w:after="0"/>
        <w:rPr>
          <w:ins w:id="5404" w:author="Abhishek Deep Nigam" w:date="2015-10-26T01:01:00Z"/>
          <w:rFonts w:ascii="Courier New" w:hAnsi="Courier New" w:cs="Courier New"/>
          <w:sz w:val="16"/>
          <w:szCs w:val="16"/>
          <w:rPrChange w:id="5405" w:author="Abhishek Deep Nigam" w:date="2015-10-26T01:01:00Z">
            <w:rPr>
              <w:ins w:id="5406" w:author="Abhishek Deep Nigam" w:date="2015-10-26T01:01:00Z"/>
              <w:rFonts w:ascii="Courier New" w:hAnsi="Courier New" w:cs="Courier New"/>
            </w:rPr>
          </w:rPrChange>
        </w:rPr>
      </w:pPr>
      <w:ins w:id="5407" w:author="Abhishek Deep Nigam" w:date="2015-10-26T01:01:00Z">
        <w:r w:rsidRPr="00073577">
          <w:rPr>
            <w:rFonts w:ascii="Courier New" w:hAnsi="Courier New" w:cs="Courier New"/>
            <w:sz w:val="16"/>
            <w:szCs w:val="16"/>
            <w:rPrChange w:id="5408" w:author="Abhishek Deep Nigam" w:date="2015-10-26T01:01:00Z">
              <w:rPr>
                <w:rFonts w:ascii="Courier New" w:hAnsi="Courier New" w:cs="Courier New"/>
              </w:rPr>
            </w:rPrChange>
          </w:rPr>
          <w:t>[1]-&gt;S[2]-&gt;N[3]-&gt;A[4]-&gt;I[5]-&gt;Y[6]-&gt;N[7]-&gt;C(Backtracking)</w:t>
        </w:r>
      </w:ins>
    </w:p>
    <w:p w14:paraId="1F2F11F5" w14:textId="77777777" w:rsidR="00073577" w:rsidRPr="00073577" w:rsidRDefault="00073577" w:rsidP="00073577">
      <w:pPr>
        <w:spacing w:before="0" w:after="0"/>
        <w:rPr>
          <w:ins w:id="5409" w:author="Abhishek Deep Nigam" w:date="2015-10-26T01:01:00Z"/>
          <w:rFonts w:ascii="Courier New" w:hAnsi="Courier New" w:cs="Courier New"/>
          <w:sz w:val="16"/>
          <w:szCs w:val="16"/>
          <w:rPrChange w:id="5410" w:author="Abhishek Deep Nigam" w:date="2015-10-26T01:01:00Z">
            <w:rPr>
              <w:ins w:id="5411" w:author="Abhishek Deep Nigam" w:date="2015-10-26T01:01:00Z"/>
              <w:rFonts w:ascii="Courier New" w:hAnsi="Courier New" w:cs="Courier New"/>
            </w:rPr>
          </w:rPrChange>
        </w:rPr>
      </w:pPr>
      <w:ins w:id="5412" w:author="Abhishek Deep Nigam" w:date="2015-10-26T01:01:00Z">
        <w:r w:rsidRPr="00073577">
          <w:rPr>
            <w:rFonts w:ascii="Courier New" w:hAnsi="Courier New" w:cs="Courier New"/>
            <w:sz w:val="16"/>
            <w:szCs w:val="16"/>
            <w:rPrChange w:id="5413" w:author="Abhishek Deep Nigam" w:date="2015-10-26T01:01:00Z">
              <w:rPr>
                <w:rFonts w:ascii="Courier New" w:hAnsi="Courier New" w:cs="Courier New"/>
              </w:rPr>
            </w:rPrChange>
          </w:rPr>
          <w:t>[7]-&gt;P(Backtracking)</w:t>
        </w:r>
      </w:ins>
    </w:p>
    <w:p w14:paraId="6BD0B0F4" w14:textId="77777777" w:rsidR="00073577" w:rsidRPr="00073577" w:rsidRDefault="00073577" w:rsidP="00073577">
      <w:pPr>
        <w:spacing w:before="0" w:after="0"/>
        <w:rPr>
          <w:ins w:id="5414" w:author="Abhishek Deep Nigam" w:date="2015-10-26T01:01:00Z"/>
          <w:rFonts w:ascii="Courier New" w:hAnsi="Courier New" w:cs="Courier New"/>
          <w:sz w:val="16"/>
          <w:szCs w:val="16"/>
          <w:rPrChange w:id="5415" w:author="Abhishek Deep Nigam" w:date="2015-10-26T01:01:00Z">
            <w:rPr>
              <w:ins w:id="5416" w:author="Abhishek Deep Nigam" w:date="2015-10-26T01:01:00Z"/>
              <w:rFonts w:ascii="Courier New" w:hAnsi="Courier New" w:cs="Courier New"/>
            </w:rPr>
          </w:rPrChange>
        </w:rPr>
      </w:pPr>
      <w:ins w:id="5417" w:author="Abhishek Deep Nigam" w:date="2015-10-26T01:01:00Z">
        <w:r w:rsidRPr="00073577">
          <w:rPr>
            <w:rFonts w:ascii="Courier New" w:hAnsi="Courier New" w:cs="Courier New"/>
            <w:sz w:val="16"/>
            <w:szCs w:val="16"/>
            <w:rPrChange w:id="5418" w:author="Abhishek Deep Nigam" w:date="2015-10-26T01:01:00Z">
              <w:rPr>
                <w:rFonts w:ascii="Courier New" w:hAnsi="Courier New" w:cs="Courier New"/>
              </w:rPr>
            </w:rPrChange>
          </w:rPr>
          <w:t>[3]-&gt;E[4]-&gt;I[5]-&gt;E[6]-&gt;N[7]-&gt;A(Backtracking)</w:t>
        </w:r>
      </w:ins>
    </w:p>
    <w:p w14:paraId="40216F63" w14:textId="77777777" w:rsidR="00073577" w:rsidRPr="00073577" w:rsidRDefault="00073577" w:rsidP="00073577">
      <w:pPr>
        <w:spacing w:before="0" w:after="0"/>
        <w:rPr>
          <w:ins w:id="5419" w:author="Abhishek Deep Nigam" w:date="2015-10-26T01:01:00Z"/>
          <w:rFonts w:ascii="Courier New" w:hAnsi="Courier New" w:cs="Courier New"/>
          <w:sz w:val="16"/>
          <w:szCs w:val="16"/>
          <w:rPrChange w:id="5420" w:author="Abhishek Deep Nigam" w:date="2015-10-26T01:01:00Z">
            <w:rPr>
              <w:ins w:id="5421" w:author="Abhishek Deep Nigam" w:date="2015-10-26T01:01:00Z"/>
              <w:rFonts w:ascii="Courier New" w:hAnsi="Courier New" w:cs="Courier New"/>
            </w:rPr>
          </w:rPrChange>
        </w:rPr>
      </w:pPr>
      <w:ins w:id="5422" w:author="Abhishek Deep Nigam" w:date="2015-10-26T01:01:00Z">
        <w:r w:rsidRPr="00073577">
          <w:rPr>
            <w:rFonts w:ascii="Courier New" w:hAnsi="Courier New" w:cs="Courier New"/>
            <w:sz w:val="16"/>
            <w:szCs w:val="16"/>
            <w:rPrChange w:id="5423" w:author="Abhishek Deep Nigam" w:date="2015-10-26T01:01:00Z">
              <w:rPr>
                <w:rFonts w:ascii="Courier New" w:hAnsi="Courier New" w:cs="Courier New"/>
              </w:rPr>
            </w:rPrChange>
          </w:rPr>
          <w:t>[7]-&gt;E(Backtracking)</w:t>
        </w:r>
      </w:ins>
    </w:p>
    <w:p w14:paraId="5DBAEE6C" w14:textId="77777777" w:rsidR="00073577" w:rsidRPr="00073577" w:rsidRDefault="00073577" w:rsidP="00073577">
      <w:pPr>
        <w:spacing w:before="0" w:after="0"/>
        <w:rPr>
          <w:ins w:id="5424" w:author="Abhishek Deep Nigam" w:date="2015-10-26T01:01:00Z"/>
          <w:rFonts w:ascii="Courier New" w:hAnsi="Courier New" w:cs="Courier New"/>
          <w:sz w:val="16"/>
          <w:szCs w:val="16"/>
          <w:rPrChange w:id="5425" w:author="Abhishek Deep Nigam" w:date="2015-10-26T01:01:00Z">
            <w:rPr>
              <w:ins w:id="5426" w:author="Abhishek Deep Nigam" w:date="2015-10-26T01:01:00Z"/>
              <w:rFonts w:ascii="Courier New" w:hAnsi="Courier New" w:cs="Courier New"/>
            </w:rPr>
          </w:rPrChange>
        </w:rPr>
      </w:pPr>
      <w:ins w:id="5427" w:author="Abhishek Deep Nigam" w:date="2015-10-26T01:01:00Z">
        <w:r w:rsidRPr="00073577">
          <w:rPr>
            <w:rFonts w:ascii="Courier New" w:hAnsi="Courier New" w:cs="Courier New"/>
            <w:sz w:val="16"/>
            <w:szCs w:val="16"/>
            <w:rPrChange w:id="5428" w:author="Abhishek Deep Nigam" w:date="2015-10-26T01:01:00Z">
              <w:rPr>
                <w:rFonts w:ascii="Courier New" w:hAnsi="Courier New" w:cs="Courier New"/>
              </w:rPr>
            </w:rPrChange>
          </w:rPr>
          <w:t>[7]-&gt;T(Backtracking)</w:t>
        </w:r>
      </w:ins>
    </w:p>
    <w:p w14:paraId="67598DAF" w14:textId="77777777" w:rsidR="00073577" w:rsidRPr="00073577" w:rsidRDefault="00073577" w:rsidP="00073577">
      <w:pPr>
        <w:spacing w:before="0" w:after="0"/>
        <w:rPr>
          <w:ins w:id="5429" w:author="Abhishek Deep Nigam" w:date="2015-10-26T01:01:00Z"/>
          <w:rFonts w:ascii="Courier New" w:hAnsi="Courier New" w:cs="Courier New"/>
          <w:sz w:val="16"/>
          <w:szCs w:val="16"/>
          <w:rPrChange w:id="5430" w:author="Abhishek Deep Nigam" w:date="2015-10-26T01:01:00Z">
            <w:rPr>
              <w:ins w:id="5431" w:author="Abhishek Deep Nigam" w:date="2015-10-26T01:01:00Z"/>
              <w:rFonts w:ascii="Courier New" w:hAnsi="Courier New" w:cs="Courier New"/>
            </w:rPr>
          </w:rPrChange>
        </w:rPr>
      </w:pPr>
      <w:ins w:id="5432" w:author="Abhishek Deep Nigam" w:date="2015-10-26T01:01:00Z">
        <w:r w:rsidRPr="00073577">
          <w:rPr>
            <w:rFonts w:ascii="Courier New" w:hAnsi="Courier New" w:cs="Courier New"/>
            <w:sz w:val="16"/>
            <w:szCs w:val="16"/>
            <w:rPrChange w:id="5433" w:author="Abhishek Deep Nigam" w:date="2015-10-26T01:01:00Z">
              <w:rPr>
                <w:rFonts w:ascii="Courier New" w:hAnsi="Courier New" w:cs="Courier New"/>
              </w:rPr>
            </w:rPrChange>
          </w:rPr>
          <w:t>[3]-&gt;O[4]-&gt;I[5]-&gt;W[6]-&gt;N[7]-&gt;D(Backtracking)</w:t>
        </w:r>
      </w:ins>
    </w:p>
    <w:p w14:paraId="719D545A" w14:textId="77777777" w:rsidR="00073577" w:rsidRPr="00073577" w:rsidRDefault="00073577" w:rsidP="00073577">
      <w:pPr>
        <w:spacing w:before="0" w:after="0"/>
        <w:rPr>
          <w:ins w:id="5434" w:author="Abhishek Deep Nigam" w:date="2015-10-26T01:01:00Z"/>
          <w:rFonts w:ascii="Courier New" w:hAnsi="Courier New" w:cs="Courier New"/>
          <w:sz w:val="16"/>
          <w:szCs w:val="16"/>
          <w:rPrChange w:id="5435" w:author="Abhishek Deep Nigam" w:date="2015-10-26T01:01:00Z">
            <w:rPr>
              <w:ins w:id="5436" w:author="Abhishek Deep Nigam" w:date="2015-10-26T01:01:00Z"/>
              <w:rFonts w:ascii="Courier New" w:hAnsi="Courier New" w:cs="Courier New"/>
            </w:rPr>
          </w:rPrChange>
        </w:rPr>
      </w:pPr>
      <w:ins w:id="5437" w:author="Abhishek Deep Nigam" w:date="2015-10-26T01:01:00Z">
        <w:r w:rsidRPr="00073577">
          <w:rPr>
            <w:rFonts w:ascii="Courier New" w:hAnsi="Courier New" w:cs="Courier New"/>
            <w:sz w:val="16"/>
            <w:szCs w:val="16"/>
            <w:rPrChange w:id="5438" w:author="Abhishek Deep Nigam" w:date="2015-10-26T01:01:00Z">
              <w:rPr>
                <w:rFonts w:ascii="Courier New" w:hAnsi="Courier New" w:cs="Courier New"/>
              </w:rPr>
            </w:rPrChange>
          </w:rPr>
          <w:t>[7]-&gt;Y(Backtracking)</w:t>
        </w:r>
      </w:ins>
    </w:p>
    <w:p w14:paraId="3BBA0279" w14:textId="77777777" w:rsidR="00073577" w:rsidRPr="00073577" w:rsidRDefault="00073577" w:rsidP="00073577">
      <w:pPr>
        <w:spacing w:before="0" w:after="0"/>
        <w:rPr>
          <w:ins w:id="5439" w:author="Abhishek Deep Nigam" w:date="2015-10-26T01:01:00Z"/>
          <w:rFonts w:ascii="Courier New" w:hAnsi="Courier New" w:cs="Courier New"/>
          <w:sz w:val="16"/>
          <w:szCs w:val="16"/>
          <w:rPrChange w:id="5440" w:author="Abhishek Deep Nigam" w:date="2015-10-26T01:01:00Z">
            <w:rPr>
              <w:ins w:id="5441" w:author="Abhishek Deep Nigam" w:date="2015-10-26T01:01:00Z"/>
              <w:rFonts w:ascii="Courier New" w:hAnsi="Courier New" w:cs="Courier New"/>
            </w:rPr>
          </w:rPrChange>
        </w:rPr>
      </w:pPr>
      <w:ins w:id="5442" w:author="Abhishek Deep Nigam" w:date="2015-10-26T01:01:00Z">
        <w:r w:rsidRPr="00073577">
          <w:rPr>
            <w:rFonts w:ascii="Courier New" w:hAnsi="Courier New" w:cs="Courier New"/>
            <w:sz w:val="16"/>
            <w:szCs w:val="16"/>
            <w:rPrChange w:id="5443" w:author="Abhishek Deep Nigam" w:date="2015-10-26T01:01:00Z">
              <w:rPr>
                <w:rFonts w:ascii="Courier New" w:hAnsi="Courier New" w:cs="Courier New"/>
              </w:rPr>
            </w:rPrChange>
          </w:rPr>
          <w:t>[2]-&gt;O[3]-&gt;A[4]-&gt;I[5]-&gt;Y[6]-&gt;N[7]-&gt;C(Backtracking)</w:t>
        </w:r>
      </w:ins>
    </w:p>
    <w:p w14:paraId="69FDA682" w14:textId="77777777" w:rsidR="00073577" w:rsidRPr="00073577" w:rsidRDefault="00073577" w:rsidP="00073577">
      <w:pPr>
        <w:spacing w:before="0" w:after="0"/>
        <w:rPr>
          <w:ins w:id="5444" w:author="Abhishek Deep Nigam" w:date="2015-10-26T01:01:00Z"/>
          <w:rFonts w:ascii="Courier New" w:hAnsi="Courier New" w:cs="Courier New"/>
          <w:sz w:val="16"/>
          <w:szCs w:val="16"/>
          <w:rPrChange w:id="5445" w:author="Abhishek Deep Nigam" w:date="2015-10-26T01:01:00Z">
            <w:rPr>
              <w:ins w:id="5446" w:author="Abhishek Deep Nigam" w:date="2015-10-26T01:01:00Z"/>
              <w:rFonts w:ascii="Courier New" w:hAnsi="Courier New" w:cs="Courier New"/>
            </w:rPr>
          </w:rPrChange>
        </w:rPr>
      </w:pPr>
      <w:ins w:id="5447" w:author="Abhishek Deep Nigam" w:date="2015-10-26T01:01:00Z">
        <w:r w:rsidRPr="00073577">
          <w:rPr>
            <w:rFonts w:ascii="Courier New" w:hAnsi="Courier New" w:cs="Courier New"/>
            <w:sz w:val="16"/>
            <w:szCs w:val="16"/>
            <w:rPrChange w:id="5448" w:author="Abhishek Deep Nigam" w:date="2015-10-26T01:01:00Z">
              <w:rPr>
                <w:rFonts w:ascii="Courier New" w:hAnsi="Courier New" w:cs="Courier New"/>
              </w:rPr>
            </w:rPrChange>
          </w:rPr>
          <w:t>[7]-&gt;P(Backtracking)</w:t>
        </w:r>
      </w:ins>
    </w:p>
    <w:p w14:paraId="42E9BF2A" w14:textId="77777777" w:rsidR="00073577" w:rsidRPr="00073577" w:rsidRDefault="00073577" w:rsidP="00073577">
      <w:pPr>
        <w:spacing w:before="0" w:after="0"/>
        <w:rPr>
          <w:ins w:id="5449" w:author="Abhishek Deep Nigam" w:date="2015-10-26T01:01:00Z"/>
          <w:rFonts w:ascii="Courier New" w:hAnsi="Courier New" w:cs="Courier New"/>
          <w:sz w:val="16"/>
          <w:szCs w:val="16"/>
          <w:rPrChange w:id="5450" w:author="Abhishek Deep Nigam" w:date="2015-10-26T01:01:00Z">
            <w:rPr>
              <w:ins w:id="5451" w:author="Abhishek Deep Nigam" w:date="2015-10-26T01:01:00Z"/>
              <w:rFonts w:ascii="Courier New" w:hAnsi="Courier New" w:cs="Courier New"/>
            </w:rPr>
          </w:rPrChange>
        </w:rPr>
      </w:pPr>
      <w:ins w:id="5452" w:author="Abhishek Deep Nigam" w:date="2015-10-26T01:01:00Z">
        <w:r w:rsidRPr="00073577">
          <w:rPr>
            <w:rFonts w:ascii="Courier New" w:hAnsi="Courier New" w:cs="Courier New"/>
            <w:sz w:val="16"/>
            <w:szCs w:val="16"/>
            <w:rPrChange w:id="5453" w:author="Abhishek Deep Nigam" w:date="2015-10-26T01:01:00Z">
              <w:rPr>
                <w:rFonts w:ascii="Courier New" w:hAnsi="Courier New" w:cs="Courier New"/>
              </w:rPr>
            </w:rPrChange>
          </w:rPr>
          <w:t>[3]-&gt;E[4]-&gt;I[5]-&gt;E[6]-&gt;N[7]-&gt;A(Backtracking)</w:t>
        </w:r>
      </w:ins>
    </w:p>
    <w:p w14:paraId="1C57845A" w14:textId="77777777" w:rsidR="00073577" w:rsidRPr="00073577" w:rsidRDefault="00073577" w:rsidP="00073577">
      <w:pPr>
        <w:spacing w:before="0" w:after="0"/>
        <w:rPr>
          <w:ins w:id="5454" w:author="Abhishek Deep Nigam" w:date="2015-10-26T01:01:00Z"/>
          <w:rFonts w:ascii="Courier New" w:hAnsi="Courier New" w:cs="Courier New"/>
          <w:sz w:val="16"/>
          <w:szCs w:val="16"/>
          <w:rPrChange w:id="5455" w:author="Abhishek Deep Nigam" w:date="2015-10-26T01:01:00Z">
            <w:rPr>
              <w:ins w:id="5456" w:author="Abhishek Deep Nigam" w:date="2015-10-26T01:01:00Z"/>
              <w:rFonts w:ascii="Courier New" w:hAnsi="Courier New" w:cs="Courier New"/>
            </w:rPr>
          </w:rPrChange>
        </w:rPr>
      </w:pPr>
      <w:ins w:id="5457" w:author="Abhishek Deep Nigam" w:date="2015-10-26T01:01:00Z">
        <w:r w:rsidRPr="00073577">
          <w:rPr>
            <w:rFonts w:ascii="Courier New" w:hAnsi="Courier New" w:cs="Courier New"/>
            <w:sz w:val="16"/>
            <w:szCs w:val="16"/>
            <w:rPrChange w:id="5458" w:author="Abhishek Deep Nigam" w:date="2015-10-26T01:01:00Z">
              <w:rPr>
                <w:rFonts w:ascii="Courier New" w:hAnsi="Courier New" w:cs="Courier New"/>
              </w:rPr>
            </w:rPrChange>
          </w:rPr>
          <w:t>[7]-&gt;E(Backtracking)</w:t>
        </w:r>
      </w:ins>
    </w:p>
    <w:p w14:paraId="647D3F38" w14:textId="77777777" w:rsidR="00073577" w:rsidRPr="00073577" w:rsidRDefault="00073577" w:rsidP="00073577">
      <w:pPr>
        <w:spacing w:before="0" w:after="0"/>
        <w:rPr>
          <w:ins w:id="5459" w:author="Abhishek Deep Nigam" w:date="2015-10-26T01:01:00Z"/>
          <w:rFonts w:ascii="Courier New" w:hAnsi="Courier New" w:cs="Courier New"/>
          <w:sz w:val="16"/>
          <w:szCs w:val="16"/>
          <w:rPrChange w:id="5460" w:author="Abhishek Deep Nigam" w:date="2015-10-26T01:01:00Z">
            <w:rPr>
              <w:ins w:id="5461" w:author="Abhishek Deep Nigam" w:date="2015-10-26T01:01:00Z"/>
              <w:rFonts w:ascii="Courier New" w:hAnsi="Courier New" w:cs="Courier New"/>
            </w:rPr>
          </w:rPrChange>
        </w:rPr>
      </w:pPr>
      <w:ins w:id="5462" w:author="Abhishek Deep Nigam" w:date="2015-10-26T01:01:00Z">
        <w:r w:rsidRPr="00073577">
          <w:rPr>
            <w:rFonts w:ascii="Courier New" w:hAnsi="Courier New" w:cs="Courier New"/>
            <w:sz w:val="16"/>
            <w:szCs w:val="16"/>
            <w:rPrChange w:id="5463" w:author="Abhishek Deep Nigam" w:date="2015-10-26T01:01:00Z">
              <w:rPr>
                <w:rFonts w:ascii="Courier New" w:hAnsi="Courier New" w:cs="Courier New"/>
              </w:rPr>
            </w:rPrChange>
          </w:rPr>
          <w:t>[7]-&gt;T(Backtracking)</w:t>
        </w:r>
      </w:ins>
    </w:p>
    <w:p w14:paraId="33EF2EF8" w14:textId="77777777" w:rsidR="00073577" w:rsidRPr="00073577" w:rsidRDefault="00073577" w:rsidP="00073577">
      <w:pPr>
        <w:spacing w:before="0" w:after="0"/>
        <w:rPr>
          <w:ins w:id="5464" w:author="Abhishek Deep Nigam" w:date="2015-10-26T01:01:00Z"/>
          <w:rFonts w:ascii="Courier New" w:hAnsi="Courier New" w:cs="Courier New"/>
          <w:sz w:val="16"/>
          <w:szCs w:val="16"/>
          <w:rPrChange w:id="5465" w:author="Abhishek Deep Nigam" w:date="2015-10-26T01:01:00Z">
            <w:rPr>
              <w:ins w:id="5466" w:author="Abhishek Deep Nigam" w:date="2015-10-26T01:01:00Z"/>
              <w:rFonts w:ascii="Courier New" w:hAnsi="Courier New" w:cs="Courier New"/>
            </w:rPr>
          </w:rPrChange>
        </w:rPr>
      </w:pPr>
      <w:ins w:id="5467" w:author="Abhishek Deep Nigam" w:date="2015-10-26T01:01:00Z">
        <w:r w:rsidRPr="00073577">
          <w:rPr>
            <w:rFonts w:ascii="Courier New" w:hAnsi="Courier New" w:cs="Courier New"/>
            <w:sz w:val="16"/>
            <w:szCs w:val="16"/>
            <w:rPrChange w:id="5468" w:author="Abhishek Deep Nigam" w:date="2015-10-26T01:01:00Z">
              <w:rPr>
                <w:rFonts w:ascii="Courier New" w:hAnsi="Courier New" w:cs="Courier New"/>
              </w:rPr>
            </w:rPrChange>
          </w:rPr>
          <w:t>[3]-&gt;O[4]-&gt;I[5]-&gt;W[6]-&gt;N[7]-&gt;D(Backtracking)</w:t>
        </w:r>
      </w:ins>
    </w:p>
    <w:p w14:paraId="79E9C1F2" w14:textId="77777777" w:rsidR="00073577" w:rsidRPr="00073577" w:rsidRDefault="00073577" w:rsidP="00073577">
      <w:pPr>
        <w:spacing w:before="0" w:after="0"/>
        <w:rPr>
          <w:ins w:id="5469" w:author="Abhishek Deep Nigam" w:date="2015-10-26T01:01:00Z"/>
          <w:rFonts w:ascii="Courier New" w:hAnsi="Courier New" w:cs="Courier New"/>
          <w:sz w:val="16"/>
          <w:szCs w:val="16"/>
          <w:rPrChange w:id="5470" w:author="Abhishek Deep Nigam" w:date="2015-10-26T01:01:00Z">
            <w:rPr>
              <w:ins w:id="5471" w:author="Abhishek Deep Nigam" w:date="2015-10-26T01:01:00Z"/>
              <w:rFonts w:ascii="Courier New" w:hAnsi="Courier New" w:cs="Courier New"/>
            </w:rPr>
          </w:rPrChange>
        </w:rPr>
      </w:pPr>
      <w:ins w:id="5472" w:author="Abhishek Deep Nigam" w:date="2015-10-26T01:01:00Z">
        <w:r w:rsidRPr="00073577">
          <w:rPr>
            <w:rFonts w:ascii="Courier New" w:hAnsi="Courier New" w:cs="Courier New"/>
            <w:sz w:val="16"/>
            <w:szCs w:val="16"/>
            <w:rPrChange w:id="5473" w:author="Abhishek Deep Nigam" w:date="2015-10-26T01:01:00Z">
              <w:rPr>
                <w:rFonts w:ascii="Courier New" w:hAnsi="Courier New" w:cs="Courier New"/>
              </w:rPr>
            </w:rPrChange>
          </w:rPr>
          <w:t>[7]-&gt;Y(Backtracking)</w:t>
        </w:r>
      </w:ins>
    </w:p>
    <w:p w14:paraId="17C269A9" w14:textId="77777777" w:rsidR="00073577" w:rsidRPr="00073577" w:rsidRDefault="00073577" w:rsidP="00073577">
      <w:pPr>
        <w:spacing w:before="0" w:after="0"/>
        <w:rPr>
          <w:ins w:id="5474" w:author="Abhishek Deep Nigam" w:date="2015-10-26T01:01:00Z"/>
          <w:rFonts w:ascii="Courier New" w:hAnsi="Courier New" w:cs="Courier New"/>
          <w:sz w:val="16"/>
          <w:szCs w:val="16"/>
          <w:rPrChange w:id="5475" w:author="Abhishek Deep Nigam" w:date="2015-10-26T01:01:00Z">
            <w:rPr>
              <w:ins w:id="5476" w:author="Abhishek Deep Nigam" w:date="2015-10-26T01:01:00Z"/>
              <w:rFonts w:ascii="Courier New" w:hAnsi="Courier New" w:cs="Courier New"/>
            </w:rPr>
          </w:rPrChange>
        </w:rPr>
      </w:pPr>
      <w:ins w:id="5477" w:author="Abhishek Deep Nigam" w:date="2015-10-26T01:01:00Z">
        <w:r w:rsidRPr="00073577">
          <w:rPr>
            <w:rFonts w:ascii="Courier New" w:hAnsi="Courier New" w:cs="Courier New"/>
            <w:sz w:val="16"/>
            <w:szCs w:val="16"/>
            <w:rPrChange w:id="5478" w:author="Abhishek Deep Nigam" w:date="2015-10-26T01:01:00Z">
              <w:rPr>
                <w:rFonts w:ascii="Courier New" w:hAnsi="Courier New" w:cs="Courier New"/>
              </w:rPr>
            </w:rPrChange>
          </w:rPr>
          <w:t>[1]-&gt;T[2]-&gt;N[3]-&gt;A[4]-&gt;O(Backtracking)</w:t>
        </w:r>
      </w:ins>
    </w:p>
    <w:p w14:paraId="185C3EE8" w14:textId="77777777" w:rsidR="00073577" w:rsidRPr="00073577" w:rsidRDefault="00073577" w:rsidP="00073577">
      <w:pPr>
        <w:spacing w:before="0" w:after="0"/>
        <w:rPr>
          <w:ins w:id="5479" w:author="Abhishek Deep Nigam" w:date="2015-10-26T01:01:00Z"/>
          <w:rFonts w:ascii="Courier New" w:hAnsi="Courier New" w:cs="Courier New"/>
          <w:sz w:val="16"/>
          <w:szCs w:val="16"/>
          <w:rPrChange w:id="5480" w:author="Abhishek Deep Nigam" w:date="2015-10-26T01:01:00Z">
            <w:rPr>
              <w:ins w:id="5481" w:author="Abhishek Deep Nigam" w:date="2015-10-26T01:01:00Z"/>
              <w:rFonts w:ascii="Courier New" w:hAnsi="Courier New" w:cs="Courier New"/>
            </w:rPr>
          </w:rPrChange>
        </w:rPr>
      </w:pPr>
      <w:ins w:id="5482" w:author="Abhishek Deep Nigam" w:date="2015-10-26T01:01:00Z">
        <w:r w:rsidRPr="00073577">
          <w:rPr>
            <w:rFonts w:ascii="Courier New" w:hAnsi="Courier New" w:cs="Courier New"/>
            <w:sz w:val="16"/>
            <w:szCs w:val="16"/>
            <w:rPrChange w:id="5483" w:author="Abhishek Deep Nigam" w:date="2015-10-26T01:01:00Z">
              <w:rPr>
                <w:rFonts w:ascii="Courier New" w:hAnsi="Courier New" w:cs="Courier New"/>
              </w:rPr>
            </w:rPrChange>
          </w:rPr>
          <w:t>[3]-&gt;E[4]-&gt;O(Backtracking)</w:t>
        </w:r>
      </w:ins>
    </w:p>
    <w:p w14:paraId="25E5FAD6" w14:textId="77777777" w:rsidR="00073577" w:rsidRPr="00073577" w:rsidRDefault="00073577" w:rsidP="00073577">
      <w:pPr>
        <w:spacing w:before="0" w:after="0"/>
        <w:rPr>
          <w:ins w:id="5484" w:author="Abhishek Deep Nigam" w:date="2015-10-26T01:01:00Z"/>
          <w:rFonts w:ascii="Courier New" w:hAnsi="Courier New" w:cs="Courier New"/>
          <w:sz w:val="16"/>
          <w:szCs w:val="16"/>
          <w:rPrChange w:id="5485" w:author="Abhishek Deep Nigam" w:date="2015-10-26T01:01:00Z">
            <w:rPr>
              <w:ins w:id="5486" w:author="Abhishek Deep Nigam" w:date="2015-10-26T01:01:00Z"/>
              <w:rFonts w:ascii="Courier New" w:hAnsi="Courier New" w:cs="Courier New"/>
            </w:rPr>
          </w:rPrChange>
        </w:rPr>
      </w:pPr>
      <w:ins w:id="5487" w:author="Abhishek Deep Nigam" w:date="2015-10-26T01:01:00Z">
        <w:r w:rsidRPr="00073577">
          <w:rPr>
            <w:rFonts w:ascii="Courier New" w:hAnsi="Courier New" w:cs="Courier New"/>
            <w:sz w:val="16"/>
            <w:szCs w:val="16"/>
            <w:rPrChange w:id="5488" w:author="Abhishek Deep Nigam" w:date="2015-10-26T01:01:00Z">
              <w:rPr>
                <w:rFonts w:ascii="Courier New" w:hAnsi="Courier New" w:cs="Courier New"/>
              </w:rPr>
            </w:rPrChange>
          </w:rPr>
          <w:t>[3]-&gt;O[4]-&gt;O[5]-&gt;W(Backtracking)</w:t>
        </w:r>
      </w:ins>
    </w:p>
    <w:p w14:paraId="02D4B232" w14:textId="77777777" w:rsidR="00073577" w:rsidRPr="00073577" w:rsidRDefault="00073577" w:rsidP="00073577">
      <w:pPr>
        <w:spacing w:before="0" w:after="0"/>
        <w:rPr>
          <w:ins w:id="5489" w:author="Abhishek Deep Nigam" w:date="2015-10-26T01:01:00Z"/>
          <w:rFonts w:ascii="Courier New" w:hAnsi="Courier New" w:cs="Courier New"/>
          <w:sz w:val="16"/>
          <w:szCs w:val="16"/>
          <w:rPrChange w:id="5490" w:author="Abhishek Deep Nigam" w:date="2015-10-26T01:01:00Z">
            <w:rPr>
              <w:ins w:id="5491" w:author="Abhishek Deep Nigam" w:date="2015-10-26T01:01:00Z"/>
              <w:rFonts w:ascii="Courier New" w:hAnsi="Courier New" w:cs="Courier New"/>
            </w:rPr>
          </w:rPrChange>
        </w:rPr>
      </w:pPr>
      <w:ins w:id="5492" w:author="Abhishek Deep Nigam" w:date="2015-10-26T01:01:00Z">
        <w:r w:rsidRPr="00073577">
          <w:rPr>
            <w:rFonts w:ascii="Courier New" w:hAnsi="Courier New" w:cs="Courier New"/>
            <w:sz w:val="16"/>
            <w:szCs w:val="16"/>
            <w:rPrChange w:id="5493" w:author="Abhishek Deep Nigam" w:date="2015-10-26T01:01:00Z">
              <w:rPr>
                <w:rFonts w:ascii="Courier New" w:hAnsi="Courier New" w:cs="Courier New"/>
              </w:rPr>
            </w:rPrChange>
          </w:rPr>
          <w:t>[3]-&gt;U[4]-&gt;O(Backtracking)</w:t>
        </w:r>
      </w:ins>
    </w:p>
    <w:p w14:paraId="34C4E276" w14:textId="77777777" w:rsidR="00073577" w:rsidRPr="00073577" w:rsidRDefault="00073577" w:rsidP="00073577">
      <w:pPr>
        <w:spacing w:before="0" w:after="0"/>
        <w:rPr>
          <w:ins w:id="5494" w:author="Abhishek Deep Nigam" w:date="2015-10-26T01:01:00Z"/>
          <w:rFonts w:ascii="Courier New" w:hAnsi="Courier New" w:cs="Courier New"/>
          <w:sz w:val="16"/>
          <w:szCs w:val="16"/>
          <w:rPrChange w:id="5495" w:author="Abhishek Deep Nigam" w:date="2015-10-26T01:01:00Z">
            <w:rPr>
              <w:ins w:id="5496" w:author="Abhishek Deep Nigam" w:date="2015-10-26T01:01:00Z"/>
              <w:rFonts w:ascii="Courier New" w:hAnsi="Courier New" w:cs="Courier New"/>
            </w:rPr>
          </w:rPrChange>
        </w:rPr>
      </w:pPr>
      <w:ins w:id="5497" w:author="Abhishek Deep Nigam" w:date="2015-10-26T01:01:00Z">
        <w:r w:rsidRPr="00073577">
          <w:rPr>
            <w:rFonts w:ascii="Courier New" w:hAnsi="Courier New" w:cs="Courier New"/>
            <w:sz w:val="16"/>
            <w:szCs w:val="16"/>
            <w:rPrChange w:id="5498" w:author="Abhishek Deep Nigam" w:date="2015-10-26T01:01:00Z">
              <w:rPr>
                <w:rFonts w:ascii="Courier New" w:hAnsi="Courier New" w:cs="Courier New"/>
              </w:rPr>
            </w:rPrChange>
          </w:rPr>
          <w:t>[2]-&gt;O[3]-&gt;A[4]-&gt;O(Backtracking)</w:t>
        </w:r>
      </w:ins>
    </w:p>
    <w:p w14:paraId="0030887D" w14:textId="77777777" w:rsidR="00073577" w:rsidRPr="00073577" w:rsidRDefault="00073577" w:rsidP="00073577">
      <w:pPr>
        <w:spacing w:before="0" w:after="0"/>
        <w:rPr>
          <w:ins w:id="5499" w:author="Abhishek Deep Nigam" w:date="2015-10-26T01:01:00Z"/>
          <w:rFonts w:ascii="Courier New" w:hAnsi="Courier New" w:cs="Courier New"/>
          <w:sz w:val="16"/>
          <w:szCs w:val="16"/>
          <w:rPrChange w:id="5500" w:author="Abhishek Deep Nigam" w:date="2015-10-26T01:01:00Z">
            <w:rPr>
              <w:ins w:id="5501" w:author="Abhishek Deep Nigam" w:date="2015-10-26T01:01:00Z"/>
              <w:rFonts w:ascii="Courier New" w:hAnsi="Courier New" w:cs="Courier New"/>
            </w:rPr>
          </w:rPrChange>
        </w:rPr>
      </w:pPr>
      <w:ins w:id="5502" w:author="Abhishek Deep Nigam" w:date="2015-10-26T01:01:00Z">
        <w:r w:rsidRPr="00073577">
          <w:rPr>
            <w:rFonts w:ascii="Courier New" w:hAnsi="Courier New" w:cs="Courier New"/>
            <w:sz w:val="16"/>
            <w:szCs w:val="16"/>
            <w:rPrChange w:id="5503" w:author="Abhishek Deep Nigam" w:date="2015-10-26T01:01:00Z">
              <w:rPr>
                <w:rFonts w:ascii="Courier New" w:hAnsi="Courier New" w:cs="Courier New"/>
              </w:rPr>
            </w:rPrChange>
          </w:rPr>
          <w:t>[3]-&gt;E[4]-&gt;O(Backtracking)</w:t>
        </w:r>
      </w:ins>
    </w:p>
    <w:p w14:paraId="60F0CFB1" w14:textId="77777777" w:rsidR="00073577" w:rsidRPr="00073577" w:rsidRDefault="00073577" w:rsidP="00073577">
      <w:pPr>
        <w:spacing w:before="0" w:after="0"/>
        <w:rPr>
          <w:ins w:id="5504" w:author="Abhishek Deep Nigam" w:date="2015-10-26T01:01:00Z"/>
          <w:rFonts w:ascii="Courier New" w:hAnsi="Courier New" w:cs="Courier New"/>
          <w:sz w:val="16"/>
          <w:szCs w:val="16"/>
          <w:rPrChange w:id="5505" w:author="Abhishek Deep Nigam" w:date="2015-10-26T01:01:00Z">
            <w:rPr>
              <w:ins w:id="5506" w:author="Abhishek Deep Nigam" w:date="2015-10-26T01:01:00Z"/>
              <w:rFonts w:ascii="Courier New" w:hAnsi="Courier New" w:cs="Courier New"/>
            </w:rPr>
          </w:rPrChange>
        </w:rPr>
      </w:pPr>
      <w:ins w:id="5507" w:author="Abhishek Deep Nigam" w:date="2015-10-26T01:01:00Z">
        <w:r w:rsidRPr="00073577">
          <w:rPr>
            <w:rFonts w:ascii="Courier New" w:hAnsi="Courier New" w:cs="Courier New"/>
            <w:sz w:val="16"/>
            <w:szCs w:val="16"/>
            <w:rPrChange w:id="5508" w:author="Abhishek Deep Nigam" w:date="2015-10-26T01:01:00Z">
              <w:rPr>
                <w:rFonts w:ascii="Courier New" w:hAnsi="Courier New" w:cs="Courier New"/>
              </w:rPr>
            </w:rPrChange>
          </w:rPr>
          <w:t>[3]-&gt;O[4]-&gt;O[5]-&gt;W(Backtracking)</w:t>
        </w:r>
      </w:ins>
    </w:p>
    <w:p w14:paraId="115CA08E" w14:textId="77777777" w:rsidR="00073577" w:rsidRPr="00073577" w:rsidRDefault="00073577" w:rsidP="00073577">
      <w:pPr>
        <w:spacing w:before="0" w:after="0"/>
        <w:rPr>
          <w:ins w:id="5509" w:author="Abhishek Deep Nigam" w:date="2015-10-26T01:01:00Z"/>
          <w:rFonts w:ascii="Courier New" w:hAnsi="Courier New" w:cs="Courier New"/>
          <w:sz w:val="16"/>
          <w:szCs w:val="16"/>
          <w:rPrChange w:id="5510" w:author="Abhishek Deep Nigam" w:date="2015-10-26T01:01:00Z">
            <w:rPr>
              <w:ins w:id="5511" w:author="Abhishek Deep Nigam" w:date="2015-10-26T01:01:00Z"/>
              <w:rFonts w:ascii="Courier New" w:hAnsi="Courier New" w:cs="Courier New"/>
            </w:rPr>
          </w:rPrChange>
        </w:rPr>
      </w:pPr>
      <w:ins w:id="5512" w:author="Abhishek Deep Nigam" w:date="2015-10-26T01:01:00Z">
        <w:r w:rsidRPr="00073577">
          <w:rPr>
            <w:rFonts w:ascii="Courier New" w:hAnsi="Courier New" w:cs="Courier New"/>
            <w:sz w:val="16"/>
            <w:szCs w:val="16"/>
            <w:rPrChange w:id="5513" w:author="Abhishek Deep Nigam" w:date="2015-10-26T01:01:00Z">
              <w:rPr>
                <w:rFonts w:ascii="Courier New" w:hAnsi="Courier New" w:cs="Courier New"/>
              </w:rPr>
            </w:rPrChange>
          </w:rPr>
          <w:t>[3]-&gt;U[4]-&gt;O(Backtracking)</w:t>
        </w:r>
      </w:ins>
    </w:p>
    <w:p w14:paraId="298834FD" w14:textId="77777777" w:rsidR="00073577" w:rsidRPr="00073577" w:rsidRDefault="00073577" w:rsidP="00073577">
      <w:pPr>
        <w:spacing w:before="0" w:after="0"/>
        <w:rPr>
          <w:ins w:id="5514" w:author="Abhishek Deep Nigam" w:date="2015-10-26T01:01:00Z"/>
          <w:rFonts w:ascii="Courier New" w:hAnsi="Courier New" w:cs="Courier New"/>
          <w:sz w:val="16"/>
          <w:szCs w:val="16"/>
          <w:rPrChange w:id="5515" w:author="Abhishek Deep Nigam" w:date="2015-10-26T01:01:00Z">
            <w:rPr>
              <w:ins w:id="5516" w:author="Abhishek Deep Nigam" w:date="2015-10-26T01:01:00Z"/>
              <w:rFonts w:ascii="Courier New" w:hAnsi="Courier New" w:cs="Courier New"/>
            </w:rPr>
          </w:rPrChange>
        </w:rPr>
      </w:pPr>
      <w:ins w:id="5517" w:author="Abhishek Deep Nigam" w:date="2015-10-26T01:01:00Z">
        <w:r w:rsidRPr="00073577">
          <w:rPr>
            <w:rFonts w:ascii="Courier New" w:hAnsi="Courier New" w:cs="Courier New"/>
            <w:sz w:val="16"/>
            <w:szCs w:val="16"/>
            <w:rPrChange w:id="5518" w:author="Abhishek Deep Nigam" w:date="2015-10-26T01:01:00Z">
              <w:rPr>
                <w:rFonts w:ascii="Courier New" w:hAnsi="Courier New" w:cs="Courier New"/>
              </w:rPr>
            </w:rPrChange>
          </w:rPr>
          <w:t>Search Iterations: 523</w:t>
        </w:r>
      </w:ins>
    </w:p>
    <w:p w14:paraId="696599BC" w14:textId="77777777" w:rsidR="00073577" w:rsidRPr="00073577" w:rsidRDefault="00073577" w:rsidP="00073577">
      <w:pPr>
        <w:spacing w:before="0" w:after="0"/>
        <w:rPr>
          <w:ins w:id="5519" w:author="Abhishek Deep Nigam" w:date="2015-10-26T01:01:00Z"/>
          <w:rFonts w:ascii="Courier New" w:hAnsi="Courier New" w:cs="Courier New"/>
          <w:sz w:val="16"/>
          <w:szCs w:val="16"/>
          <w:rPrChange w:id="5520" w:author="Abhishek Deep Nigam" w:date="2015-10-26T01:01:00Z">
            <w:rPr>
              <w:ins w:id="5521" w:author="Abhishek Deep Nigam" w:date="2015-10-26T01:01:00Z"/>
              <w:rFonts w:ascii="Courier New" w:hAnsi="Courier New" w:cs="Courier New"/>
            </w:rPr>
          </w:rPrChange>
        </w:rPr>
      </w:pPr>
    </w:p>
    <w:p w14:paraId="79C7BA9A" w14:textId="77777777" w:rsidR="00073577" w:rsidRPr="00073577" w:rsidRDefault="00073577" w:rsidP="00073577">
      <w:pPr>
        <w:spacing w:before="0" w:after="0"/>
        <w:rPr>
          <w:ins w:id="5522" w:author="Abhishek Deep Nigam" w:date="2015-10-26T01:01:00Z"/>
          <w:rFonts w:ascii="Courier New" w:hAnsi="Courier New" w:cs="Courier New"/>
          <w:sz w:val="16"/>
          <w:szCs w:val="16"/>
          <w:rPrChange w:id="5523" w:author="Abhishek Deep Nigam" w:date="2015-10-26T01:01:00Z">
            <w:rPr>
              <w:ins w:id="5524" w:author="Abhishek Deep Nigam" w:date="2015-10-26T01:01:00Z"/>
              <w:rFonts w:ascii="Courier New" w:hAnsi="Courier New" w:cs="Courier New"/>
            </w:rPr>
          </w:rPrChange>
        </w:rPr>
      </w:pPr>
      <w:ins w:id="5525" w:author="Abhishek Deep Nigam" w:date="2015-10-26T01:01:00Z">
        <w:r w:rsidRPr="00073577">
          <w:rPr>
            <w:rFonts w:ascii="Courier New" w:hAnsi="Courier New" w:cs="Courier New"/>
            <w:sz w:val="16"/>
            <w:szCs w:val="16"/>
            <w:rPrChange w:id="5526" w:author="Abhishek Deep Nigam" w:date="2015-10-26T01:01:00Z">
              <w:rPr>
                <w:rFonts w:ascii="Courier New" w:hAnsi="Courier New" w:cs="Courier New"/>
              </w:rPr>
            </w:rPrChange>
          </w:rPr>
          <w:t>Puzzle 3 - Word</w:t>
        </w:r>
      </w:ins>
    </w:p>
    <w:p w14:paraId="7E4EA911" w14:textId="77777777" w:rsidR="00073577" w:rsidRPr="00073577" w:rsidRDefault="00073577" w:rsidP="00073577">
      <w:pPr>
        <w:spacing w:before="0" w:after="0"/>
        <w:rPr>
          <w:ins w:id="5527" w:author="Abhishek Deep Nigam" w:date="2015-10-26T01:01:00Z"/>
          <w:rFonts w:ascii="Courier New" w:hAnsi="Courier New" w:cs="Courier New"/>
          <w:sz w:val="16"/>
          <w:szCs w:val="16"/>
          <w:rPrChange w:id="5528" w:author="Abhishek Deep Nigam" w:date="2015-10-26T01:01:00Z">
            <w:rPr>
              <w:ins w:id="5529" w:author="Abhishek Deep Nigam" w:date="2015-10-26T01:01:00Z"/>
              <w:rFonts w:ascii="Courier New" w:hAnsi="Courier New" w:cs="Courier New"/>
            </w:rPr>
          </w:rPrChange>
        </w:rPr>
      </w:pPr>
    </w:p>
    <w:p w14:paraId="2AB8EC96" w14:textId="77777777" w:rsidR="00073577" w:rsidRPr="00073577" w:rsidRDefault="00073577" w:rsidP="00073577">
      <w:pPr>
        <w:spacing w:before="0" w:after="0"/>
        <w:rPr>
          <w:ins w:id="5530" w:author="Abhishek Deep Nigam" w:date="2015-10-26T01:01:00Z"/>
          <w:rFonts w:ascii="Courier New" w:hAnsi="Courier New" w:cs="Courier New"/>
          <w:sz w:val="16"/>
          <w:szCs w:val="16"/>
          <w:rPrChange w:id="5531" w:author="Abhishek Deep Nigam" w:date="2015-10-26T01:01:00Z">
            <w:rPr>
              <w:ins w:id="5532" w:author="Abhishek Deep Nigam" w:date="2015-10-26T01:01:00Z"/>
              <w:rFonts w:ascii="Courier New" w:hAnsi="Courier New" w:cs="Courier New"/>
            </w:rPr>
          </w:rPrChange>
        </w:rPr>
      </w:pPr>
      <w:ins w:id="5533" w:author="Abhishek Deep Nigam" w:date="2015-10-26T01:01:00Z">
        <w:r w:rsidRPr="00073577">
          <w:rPr>
            <w:rFonts w:ascii="Courier New" w:hAnsi="Courier New" w:cs="Courier New"/>
            <w:sz w:val="16"/>
            <w:szCs w:val="16"/>
            <w:rPrChange w:id="5534" w:author="Abhishek Deep Nigam" w:date="2015-10-26T01:01:00Z">
              <w:rPr>
                <w:rFonts w:ascii="Courier New" w:hAnsi="Courier New" w:cs="Courier New"/>
              </w:rPr>
            </w:rPrChange>
          </w:rPr>
          <w:lastRenderedPageBreak/>
          <w:t>Searching in order of categories: nature food animal interjection noun</w:t>
        </w:r>
      </w:ins>
    </w:p>
    <w:p w14:paraId="1358F044" w14:textId="77777777" w:rsidR="00073577" w:rsidRPr="00073577" w:rsidRDefault="00073577" w:rsidP="00073577">
      <w:pPr>
        <w:spacing w:before="0" w:after="0"/>
        <w:rPr>
          <w:ins w:id="5535" w:author="Abhishek Deep Nigam" w:date="2015-10-26T01:01:00Z"/>
          <w:rFonts w:ascii="Courier New" w:hAnsi="Courier New" w:cs="Courier New"/>
          <w:sz w:val="16"/>
          <w:szCs w:val="16"/>
          <w:rPrChange w:id="5536" w:author="Abhishek Deep Nigam" w:date="2015-10-26T01:01:00Z">
            <w:rPr>
              <w:ins w:id="5537" w:author="Abhishek Deep Nigam" w:date="2015-10-26T01:01:00Z"/>
              <w:rFonts w:ascii="Courier New" w:hAnsi="Courier New" w:cs="Courier New"/>
            </w:rPr>
          </w:rPrChange>
        </w:rPr>
      </w:pPr>
      <w:ins w:id="5538" w:author="Abhishek Deep Nigam" w:date="2015-10-26T01:01:00Z">
        <w:r w:rsidRPr="00073577">
          <w:rPr>
            <w:rFonts w:ascii="Courier New" w:hAnsi="Courier New" w:cs="Courier New"/>
            <w:sz w:val="16"/>
            <w:szCs w:val="16"/>
            <w:rPrChange w:id="5539" w:author="Abhishek Deep Nigam" w:date="2015-10-26T01:01:00Z">
              <w:rPr>
                <w:rFonts w:ascii="Courier New" w:hAnsi="Courier New" w:cs="Courier New"/>
              </w:rPr>
            </w:rPrChange>
          </w:rPr>
          <w:t>root[0]-&gt;ALP[1]-&gt;PEA[2]-&gt;ASP[3]-&gt;SUP[4]-&gt;LEA(Found result: ASULPEA)</w:t>
        </w:r>
      </w:ins>
    </w:p>
    <w:p w14:paraId="560615E7" w14:textId="77777777" w:rsidR="00073577" w:rsidRPr="00073577" w:rsidRDefault="00073577" w:rsidP="00073577">
      <w:pPr>
        <w:spacing w:before="0" w:after="0"/>
        <w:rPr>
          <w:ins w:id="5540" w:author="Abhishek Deep Nigam" w:date="2015-10-26T01:01:00Z"/>
          <w:rFonts w:ascii="Courier New" w:hAnsi="Courier New" w:cs="Courier New"/>
          <w:sz w:val="16"/>
          <w:szCs w:val="16"/>
          <w:rPrChange w:id="5541" w:author="Abhishek Deep Nigam" w:date="2015-10-26T01:01:00Z">
            <w:rPr>
              <w:ins w:id="5542" w:author="Abhishek Deep Nigam" w:date="2015-10-26T01:01:00Z"/>
              <w:rFonts w:ascii="Courier New" w:hAnsi="Courier New" w:cs="Courier New"/>
            </w:rPr>
          </w:rPrChange>
        </w:rPr>
      </w:pPr>
      <w:ins w:id="5543" w:author="Abhishek Deep Nigam" w:date="2015-10-26T01:01:00Z">
        <w:r w:rsidRPr="00073577">
          <w:rPr>
            <w:rFonts w:ascii="Courier New" w:hAnsi="Courier New" w:cs="Courier New"/>
            <w:sz w:val="16"/>
            <w:szCs w:val="16"/>
            <w:rPrChange w:id="5544" w:author="Abhishek Deep Nigam" w:date="2015-10-26T01:01:00Z">
              <w:rPr>
                <w:rFonts w:ascii="Courier New" w:hAnsi="Courier New" w:cs="Courier New"/>
              </w:rPr>
            </w:rPrChange>
          </w:rPr>
          <w:t>[1]-&gt;PIE[2]-&gt;ASP[3]-&gt;SUP[4]-&gt;LIE(Found result: ASULPIE)</w:t>
        </w:r>
      </w:ins>
    </w:p>
    <w:p w14:paraId="42831769" w14:textId="77777777" w:rsidR="00073577" w:rsidRPr="00073577" w:rsidRDefault="00073577" w:rsidP="00073577">
      <w:pPr>
        <w:spacing w:before="0" w:after="0"/>
        <w:rPr>
          <w:ins w:id="5545" w:author="Abhishek Deep Nigam" w:date="2015-10-26T01:01:00Z"/>
          <w:rFonts w:ascii="Courier New" w:hAnsi="Courier New" w:cs="Courier New"/>
          <w:sz w:val="16"/>
          <w:szCs w:val="16"/>
          <w:rPrChange w:id="5546" w:author="Abhishek Deep Nigam" w:date="2015-10-26T01:01:00Z">
            <w:rPr>
              <w:ins w:id="5547" w:author="Abhishek Deep Nigam" w:date="2015-10-26T01:01:00Z"/>
              <w:rFonts w:ascii="Courier New" w:hAnsi="Courier New" w:cs="Courier New"/>
            </w:rPr>
          </w:rPrChange>
        </w:rPr>
      </w:pPr>
      <w:ins w:id="5548" w:author="Abhishek Deep Nigam" w:date="2015-10-26T01:01:00Z">
        <w:r w:rsidRPr="00073577">
          <w:rPr>
            <w:rFonts w:ascii="Courier New" w:hAnsi="Courier New" w:cs="Courier New"/>
            <w:sz w:val="16"/>
            <w:szCs w:val="16"/>
            <w:rPrChange w:id="5549" w:author="Abhishek Deep Nigam" w:date="2015-10-26T01:01:00Z">
              <w:rPr>
                <w:rFonts w:ascii="Courier New" w:hAnsi="Courier New" w:cs="Courier New"/>
              </w:rPr>
            </w:rPrChange>
          </w:rPr>
          <w:t>[0]-&gt;BOT[1]-&gt;TEA[2]-&gt;BAT(Backtracking)</w:t>
        </w:r>
      </w:ins>
    </w:p>
    <w:p w14:paraId="3A25DE7A" w14:textId="77777777" w:rsidR="00073577" w:rsidRPr="00073577" w:rsidRDefault="00073577" w:rsidP="00073577">
      <w:pPr>
        <w:spacing w:before="0" w:after="0"/>
        <w:rPr>
          <w:ins w:id="5550" w:author="Abhishek Deep Nigam" w:date="2015-10-26T01:01:00Z"/>
          <w:rFonts w:ascii="Courier New" w:hAnsi="Courier New" w:cs="Courier New"/>
          <w:sz w:val="16"/>
          <w:szCs w:val="16"/>
          <w:rPrChange w:id="5551" w:author="Abhishek Deep Nigam" w:date="2015-10-26T01:01:00Z">
            <w:rPr>
              <w:ins w:id="5552" w:author="Abhishek Deep Nigam" w:date="2015-10-26T01:01:00Z"/>
              <w:rFonts w:ascii="Courier New" w:hAnsi="Courier New" w:cs="Courier New"/>
            </w:rPr>
          </w:rPrChange>
        </w:rPr>
      </w:pPr>
      <w:ins w:id="5553" w:author="Abhishek Deep Nigam" w:date="2015-10-26T01:01:00Z">
        <w:r w:rsidRPr="00073577">
          <w:rPr>
            <w:rFonts w:ascii="Courier New" w:hAnsi="Courier New" w:cs="Courier New"/>
            <w:sz w:val="16"/>
            <w:szCs w:val="16"/>
            <w:rPrChange w:id="5554" w:author="Abhishek Deep Nigam" w:date="2015-10-26T01:01:00Z">
              <w:rPr>
                <w:rFonts w:ascii="Courier New" w:hAnsi="Courier New" w:cs="Courier New"/>
              </w:rPr>
            </w:rPrChange>
          </w:rPr>
          <w:t>[0]-&gt;DAL[1]-&gt;LOX(Backtracking)</w:t>
        </w:r>
      </w:ins>
    </w:p>
    <w:p w14:paraId="59D4C529" w14:textId="77777777" w:rsidR="00073577" w:rsidRPr="00073577" w:rsidRDefault="00073577" w:rsidP="00073577">
      <w:pPr>
        <w:spacing w:before="0" w:after="0"/>
        <w:rPr>
          <w:ins w:id="5555" w:author="Abhishek Deep Nigam" w:date="2015-10-26T01:01:00Z"/>
          <w:rFonts w:ascii="Courier New" w:hAnsi="Courier New" w:cs="Courier New"/>
          <w:sz w:val="16"/>
          <w:szCs w:val="16"/>
          <w:rPrChange w:id="5556" w:author="Abhishek Deep Nigam" w:date="2015-10-26T01:01:00Z">
            <w:rPr>
              <w:ins w:id="5557" w:author="Abhishek Deep Nigam" w:date="2015-10-26T01:01:00Z"/>
              <w:rFonts w:ascii="Courier New" w:hAnsi="Courier New" w:cs="Courier New"/>
            </w:rPr>
          </w:rPrChange>
        </w:rPr>
      </w:pPr>
      <w:ins w:id="5558" w:author="Abhishek Deep Nigam" w:date="2015-10-26T01:01:00Z">
        <w:r w:rsidRPr="00073577">
          <w:rPr>
            <w:rFonts w:ascii="Courier New" w:hAnsi="Courier New" w:cs="Courier New"/>
            <w:sz w:val="16"/>
            <w:szCs w:val="16"/>
            <w:rPrChange w:id="5559" w:author="Abhishek Deep Nigam" w:date="2015-10-26T01:01:00Z">
              <w:rPr>
                <w:rFonts w:ascii="Courier New" w:hAnsi="Courier New" w:cs="Courier New"/>
              </w:rPr>
            </w:rPrChange>
          </w:rPr>
          <w:t>[0]-&gt;DAW(Backtracking)</w:t>
        </w:r>
      </w:ins>
    </w:p>
    <w:p w14:paraId="529CA3BD" w14:textId="77777777" w:rsidR="00073577" w:rsidRPr="00073577" w:rsidRDefault="00073577" w:rsidP="00073577">
      <w:pPr>
        <w:spacing w:before="0" w:after="0"/>
        <w:rPr>
          <w:ins w:id="5560" w:author="Abhishek Deep Nigam" w:date="2015-10-26T01:01:00Z"/>
          <w:rFonts w:ascii="Courier New" w:hAnsi="Courier New" w:cs="Courier New"/>
          <w:sz w:val="16"/>
          <w:szCs w:val="16"/>
          <w:rPrChange w:id="5561" w:author="Abhishek Deep Nigam" w:date="2015-10-26T01:01:00Z">
            <w:rPr>
              <w:ins w:id="5562" w:author="Abhishek Deep Nigam" w:date="2015-10-26T01:01:00Z"/>
              <w:rFonts w:ascii="Courier New" w:hAnsi="Courier New" w:cs="Courier New"/>
            </w:rPr>
          </w:rPrChange>
        </w:rPr>
      </w:pPr>
      <w:ins w:id="5563" w:author="Abhishek Deep Nigam" w:date="2015-10-26T01:01:00Z">
        <w:r w:rsidRPr="00073577">
          <w:rPr>
            <w:rFonts w:ascii="Courier New" w:hAnsi="Courier New" w:cs="Courier New"/>
            <w:sz w:val="16"/>
            <w:szCs w:val="16"/>
            <w:rPrChange w:id="5564" w:author="Abhishek Deep Nigam" w:date="2015-10-26T01:01:00Z">
              <w:rPr>
                <w:rFonts w:ascii="Courier New" w:hAnsi="Courier New" w:cs="Courier New"/>
              </w:rPr>
            </w:rPrChange>
          </w:rPr>
          <w:t>[0]-&gt;EFT[1]-&gt;TEA(Backtracking)</w:t>
        </w:r>
      </w:ins>
    </w:p>
    <w:p w14:paraId="5E426E70" w14:textId="77777777" w:rsidR="00073577" w:rsidRPr="00073577" w:rsidRDefault="00073577" w:rsidP="00073577">
      <w:pPr>
        <w:spacing w:before="0" w:after="0"/>
        <w:rPr>
          <w:ins w:id="5565" w:author="Abhishek Deep Nigam" w:date="2015-10-26T01:01:00Z"/>
          <w:rFonts w:ascii="Courier New" w:hAnsi="Courier New" w:cs="Courier New"/>
          <w:sz w:val="16"/>
          <w:szCs w:val="16"/>
          <w:rPrChange w:id="5566" w:author="Abhishek Deep Nigam" w:date="2015-10-26T01:01:00Z">
            <w:rPr>
              <w:ins w:id="5567" w:author="Abhishek Deep Nigam" w:date="2015-10-26T01:01:00Z"/>
              <w:rFonts w:ascii="Courier New" w:hAnsi="Courier New" w:cs="Courier New"/>
            </w:rPr>
          </w:rPrChange>
        </w:rPr>
      </w:pPr>
      <w:ins w:id="5568" w:author="Abhishek Deep Nigam" w:date="2015-10-26T01:01:00Z">
        <w:r w:rsidRPr="00073577">
          <w:rPr>
            <w:rFonts w:ascii="Courier New" w:hAnsi="Courier New" w:cs="Courier New"/>
            <w:sz w:val="16"/>
            <w:szCs w:val="16"/>
            <w:rPrChange w:id="5569" w:author="Abhishek Deep Nigam" w:date="2015-10-26T01:01:00Z">
              <w:rPr>
                <w:rFonts w:ascii="Courier New" w:hAnsi="Courier New" w:cs="Courier New"/>
              </w:rPr>
            </w:rPrChange>
          </w:rPr>
          <w:t>[0]-&gt;GAT[1]-&gt;TEA(Backtracking)</w:t>
        </w:r>
      </w:ins>
    </w:p>
    <w:p w14:paraId="3593A44B" w14:textId="77777777" w:rsidR="00073577" w:rsidRPr="00073577" w:rsidRDefault="00073577" w:rsidP="00073577">
      <w:pPr>
        <w:spacing w:before="0" w:after="0"/>
        <w:rPr>
          <w:ins w:id="5570" w:author="Abhishek Deep Nigam" w:date="2015-10-26T01:01:00Z"/>
          <w:rFonts w:ascii="Courier New" w:hAnsi="Courier New" w:cs="Courier New"/>
          <w:sz w:val="16"/>
          <w:szCs w:val="16"/>
          <w:rPrChange w:id="5571" w:author="Abhishek Deep Nigam" w:date="2015-10-26T01:01:00Z">
            <w:rPr>
              <w:ins w:id="5572" w:author="Abhishek Deep Nigam" w:date="2015-10-26T01:01:00Z"/>
              <w:rFonts w:ascii="Courier New" w:hAnsi="Courier New" w:cs="Courier New"/>
            </w:rPr>
          </w:rPrChange>
        </w:rPr>
      </w:pPr>
      <w:ins w:id="5573" w:author="Abhishek Deep Nigam" w:date="2015-10-26T01:01:00Z">
        <w:r w:rsidRPr="00073577">
          <w:rPr>
            <w:rFonts w:ascii="Courier New" w:hAnsi="Courier New" w:cs="Courier New"/>
            <w:sz w:val="16"/>
            <w:szCs w:val="16"/>
            <w:rPrChange w:id="5574" w:author="Abhishek Deep Nigam" w:date="2015-10-26T01:01:00Z">
              <w:rPr>
                <w:rFonts w:ascii="Courier New" w:hAnsi="Courier New" w:cs="Courier New"/>
              </w:rPr>
            </w:rPrChange>
          </w:rPr>
          <w:t>[0]-&gt;IFE[1]-&gt;EGG(Backtracking)</w:t>
        </w:r>
      </w:ins>
    </w:p>
    <w:p w14:paraId="7C129068" w14:textId="77777777" w:rsidR="00073577" w:rsidRPr="00073577" w:rsidRDefault="00073577" w:rsidP="00073577">
      <w:pPr>
        <w:spacing w:before="0" w:after="0"/>
        <w:rPr>
          <w:ins w:id="5575" w:author="Abhishek Deep Nigam" w:date="2015-10-26T01:01:00Z"/>
          <w:rFonts w:ascii="Courier New" w:hAnsi="Courier New" w:cs="Courier New"/>
          <w:sz w:val="16"/>
          <w:szCs w:val="16"/>
          <w:rPrChange w:id="5576" w:author="Abhishek Deep Nigam" w:date="2015-10-26T01:01:00Z">
            <w:rPr>
              <w:ins w:id="5577" w:author="Abhishek Deep Nigam" w:date="2015-10-26T01:01:00Z"/>
              <w:rFonts w:ascii="Courier New" w:hAnsi="Courier New" w:cs="Courier New"/>
            </w:rPr>
          </w:rPrChange>
        </w:rPr>
      </w:pPr>
      <w:ins w:id="5578" w:author="Abhishek Deep Nigam" w:date="2015-10-26T01:01:00Z">
        <w:r w:rsidRPr="00073577">
          <w:rPr>
            <w:rFonts w:ascii="Courier New" w:hAnsi="Courier New" w:cs="Courier New"/>
            <w:sz w:val="16"/>
            <w:szCs w:val="16"/>
            <w:rPrChange w:id="5579" w:author="Abhishek Deep Nigam" w:date="2015-10-26T01:01:00Z">
              <w:rPr>
                <w:rFonts w:ascii="Courier New" w:hAnsi="Courier New" w:cs="Courier New"/>
              </w:rPr>
            </w:rPrChange>
          </w:rPr>
          <w:t>[0]-&gt;IVI(Backtracking)</w:t>
        </w:r>
      </w:ins>
    </w:p>
    <w:p w14:paraId="6F3AEAB4" w14:textId="77777777" w:rsidR="00073577" w:rsidRPr="00073577" w:rsidRDefault="00073577" w:rsidP="00073577">
      <w:pPr>
        <w:spacing w:before="0" w:after="0"/>
        <w:rPr>
          <w:ins w:id="5580" w:author="Abhishek Deep Nigam" w:date="2015-10-26T01:01:00Z"/>
          <w:rFonts w:ascii="Courier New" w:hAnsi="Courier New" w:cs="Courier New"/>
          <w:sz w:val="16"/>
          <w:szCs w:val="16"/>
          <w:rPrChange w:id="5581" w:author="Abhishek Deep Nigam" w:date="2015-10-26T01:01:00Z">
            <w:rPr>
              <w:ins w:id="5582" w:author="Abhishek Deep Nigam" w:date="2015-10-26T01:01:00Z"/>
              <w:rFonts w:ascii="Courier New" w:hAnsi="Courier New" w:cs="Courier New"/>
            </w:rPr>
          </w:rPrChange>
        </w:rPr>
      </w:pPr>
      <w:ins w:id="5583" w:author="Abhishek Deep Nigam" w:date="2015-10-26T01:01:00Z">
        <w:r w:rsidRPr="00073577">
          <w:rPr>
            <w:rFonts w:ascii="Courier New" w:hAnsi="Courier New" w:cs="Courier New"/>
            <w:sz w:val="16"/>
            <w:szCs w:val="16"/>
            <w:rPrChange w:id="5584" w:author="Abhishek Deep Nigam" w:date="2015-10-26T01:01:00Z">
              <w:rPr>
                <w:rFonts w:ascii="Courier New" w:hAnsi="Courier New" w:cs="Courier New"/>
              </w:rPr>
            </w:rPrChange>
          </w:rPr>
          <w:t>[0]-&gt;JUG(Backtracking)</w:t>
        </w:r>
      </w:ins>
    </w:p>
    <w:p w14:paraId="424ADE39" w14:textId="77777777" w:rsidR="00073577" w:rsidRPr="00073577" w:rsidRDefault="00073577" w:rsidP="00073577">
      <w:pPr>
        <w:spacing w:before="0" w:after="0"/>
        <w:rPr>
          <w:ins w:id="5585" w:author="Abhishek Deep Nigam" w:date="2015-10-26T01:01:00Z"/>
          <w:rFonts w:ascii="Courier New" w:hAnsi="Courier New" w:cs="Courier New"/>
          <w:sz w:val="16"/>
          <w:szCs w:val="16"/>
          <w:rPrChange w:id="5586" w:author="Abhishek Deep Nigam" w:date="2015-10-26T01:01:00Z">
            <w:rPr>
              <w:ins w:id="5587" w:author="Abhishek Deep Nigam" w:date="2015-10-26T01:01:00Z"/>
              <w:rFonts w:ascii="Courier New" w:hAnsi="Courier New" w:cs="Courier New"/>
            </w:rPr>
          </w:rPrChange>
        </w:rPr>
      </w:pPr>
      <w:ins w:id="5588" w:author="Abhishek Deep Nigam" w:date="2015-10-26T01:01:00Z">
        <w:r w:rsidRPr="00073577">
          <w:rPr>
            <w:rFonts w:ascii="Courier New" w:hAnsi="Courier New" w:cs="Courier New"/>
            <w:sz w:val="16"/>
            <w:szCs w:val="16"/>
            <w:rPrChange w:id="5589" w:author="Abhishek Deep Nigam" w:date="2015-10-26T01:01:00Z">
              <w:rPr>
                <w:rFonts w:ascii="Courier New" w:hAnsi="Courier New" w:cs="Courier New"/>
              </w:rPr>
            </w:rPrChange>
          </w:rPr>
          <w:t>[0]-&gt;KED[1]-&gt;DIP(Backtracking)</w:t>
        </w:r>
      </w:ins>
    </w:p>
    <w:p w14:paraId="4D3BFAA9" w14:textId="77777777" w:rsidR="00073577" w:rsidRPr="00073577" w:rsidRDefault="00073577" w:rsidP="00073577">
      <w:pPr>
        <w:spacing w:before="0" w:after="0"/>
        <w:rPr>
          <w:ins w:id="5590" w:author="Abhishek Deep Nigam" w:date="2015-10-26T01:01:00Z"/>
          <w:rFonts w:ascii="Courier New" w:hAnsi="Courier New" w:cs="Courier New"/>
          <w:sz w:val="16"/>
          <w:szCs w:val="16"/>
          <w:rPrChange w:id="5591" w:author="Abhishek Deep Nigam" w:date="2015-10-26T01:01:00Z">
            <w:rPr>
              <w:ins w:id="5592" w:author="Abhishek Deep Nigam" w:date="2015-10-26T01:01:00Z"/>
              <w:rFonts w:ascii="Courier New" w:hAnsi="Courier New" w:cs="Courier New"/>
            </w:rPr>
          </w:rPrChange>
        </w:rPr>
      </w:pPr>
      <w:ins w:id="5593" w:author="Abhishek Deep Nigam" w:date="2015-10-26T01:01:00Z">
        <w:r w:rsidRPr="00073577">
          <w:rPr>
            <w:rFonts w:ascii="Courier New" w:hAnsi="Courier New" w:cs="Courier New"/>
            <w:sz w:val="16"/>
            <w:szCs w:val="16"/>
            <w:rPrChange w:id="5594" w:author="Abhishek Deep Nigam" w:date="2015-10-26T01:01:00Z">
              <w:rPr>
                <w:rFonts w:ascii="Courier New" w:hAnsi="Courier New" w:cs="Courier New"/>
              </w:rPr>
            </w:rPrChange>
          </w:rPr>
          <w:t>[0]-&gt;MEW(Backtracking)</w:t>
        </w:r>
      </w:ins>
    </w:p>
    <w:p w14:paraId="110C09F4" w14:textId="77777777" w:rsidR="00073577" w:rsidRPr="00073577" w:rsidRDefault="00073577" w:rsidP="00073577">
      <w:pPr>
        <w:spacing w:before="0" w:after="0"/>
        <w:rPr>
          <w:ins w:id="5595" w:author="Abhishek Deep Nigam" w:date="2015-10-26T01:01:00Z"/>
          <w:rFonts w:ascii="Courier New" w:hAnsi="Courier New" w:cs="Courier New"/>
          <w:sz w:val="16"/>
          <w:szCs w:val="16"/>
          <w:rPrChange w:id="5596" w:author="Abhishek Deep Nigam" w:date="2015-10-26T01:01:00Z">
            <w:rPr>
              <w:ins w:id="5597" w:author="Abhishek Deep Nigam" w:date="2015-10-26T01:01:00Z"/>
              <w:rFonts w:ascii="Courier New" w:hAnsi="Courier New" w:cs="Courier New"/>
            </w:rPr>
          </w:rPrChange>
        </w:rPr>
      </w:pPr>
      <w:ins w:id="5598" w:author="Abhishek Deep Nigam" w:date="2015-10-26T01:01:00Z">
        <w:r w:rsidRPr="00073577">
          <w:rPr>
            <w:rFonts w:ascii="Courier New" w:hAnsi="Courier New" w:cs="Courier New"/>
            <w:sz w:val="16"/>
            <w:szCs w:val="16"/>
            <w:rPrChange w:id="5599" w:author="Abhishek Deep Nigam" w:date="2015-10-26T01:01:00Z">
              <w:rPr>
                <w:rFonts w:ascii="Courier New" w:hAnsi="Courier New" w:cs="Courier New"/>
              </w:rPr>
            </w:rPrChange>
          </w:rPr>
          <w:t>[0]-&gt;NEB[1]-&gt;BOK(Backtracking)</w:t>
        </w:r>
      </w:ins>
    </w:p>
    <w:p w14:paraId="15E67FFA" w14:textId="77777777" w:rsidR="00073577" w:rsidRPr="00073577" w:rsidRDefault="00073577" w:rsidP="00073577">
      <w:pPr>
        <w:spacing w:before="0" w:after="0"/>
        <w:rPr>
          <w:ins w:id="5600" w:author="Abhishek Deep Nigam" w:date="2015-10-26T01:01:00Z"/>
          <w:rFonts w:ascii="Courier New" w:hAnsi="Courier New" w:cs="Courier New"/>
          <w:sz w:val="16"/>
          <w:szCs w:val="16"/>
          <w:rPrChange w:id="5601" w:author="Abhishek Deep Nigam" w:date="2015-10-26T01:01:00Z">
            <w:rPr>
              <w:ins w:id="5602" w:author="Abhishek Deep Nigam" w:date="2015-10-26T01:01:00Z"/>
              <w:rFonts w:ascii="Courier New" w:hAnsi="Courier New" w:cs="Courier New"/>
            </w:rPr>
          </w:rPrChange>
        </w:rPr>
      </w:pPr>
      <w:ins w:id="5603" w:author="Abhishek Deep Nigam" w:date="2015-10-26T01:01:00Z">
        <w:r w:rsidRPr="00073577">
          <w:rPr>
            <w:rFonts w:ascii="Courier New" w:hAnsi="Courier New" w:cs="Courier New"/>
            <w:sz w:val="16"/>
            <w:szCs w:val="16"/>
            <w:rPrChange w:id="5604" w:author="Abhishek Deep Nigam" w:date="2015-10-26T01:01:00Z">
              <w:rPr>
                <w:rFonts w:ascii="Courier New" w:hAnsi="Courier New" w:cs="Courier New"/>
              </w:rPr>
            </w:rPrChange>
          </w:rPr>
          <w:t>[1]-&gt;BUN(Backtracking)</w:t>
        </w:r>
      </w:ins>
    </w:p>
    <w:p w14:paraId="46C86559" w14:textId="77777777" w:rsidR="00073577" w:rsidRPr="00073577" w:rsidRDefault="00073577" w:rsidP="00073577">
      <w:pPr>
        <w:spacing w:before="0" w:after="0"/>
        <w:rPr>
          <w:ins w:id="5605" w:author="Abhishek Deep Nigam" w:date="2015-10-26T01:01:00Z"/>
          <w:rFonts w:ascii="Courier New" w:hAnsi="Courier New" w:cs="Courier New"/>
          <w:sz w:val="16"/>
          <w:szCs w:val="16"/>
          <w:rPrChange w:id="5606" w:author="Abhishek Deep Nigam" w:date="2015-10-26T01:01:00Z">
            <w:rPr>
              <w:ins w:id="5607" w:author="Abhishek Deep Nigam" w:date="2015-10-26T01:01:00Z"/>
              <w:rFonts w:ascii="Courier New" w:hAnsi="Courier New" w:cs="Courier New"/>
            </w:rPr>
          </w:rPrChange>
        </w:rPr>
      </w:pPr>
      <w:ins w:id="5608" w:author="Abhishek Deep Nigam" w:date="2015-10-26T01:01:00Z">
        <w:r w:rsidRPr="00073577">
          <w:rPr>
            <w:rFonts w:ascii="Courier New" w:hAnsi="Courier New" w:cs="Courier New"/>
            <w:sz w:val="16"/>
            <w:szCs w:val="16"/>
            <w:rPrChange w:id="5609" w:author="Abhishek Deep Nigam" w:date="2015-10-26T01:01:00Z">
              <w:rPr>
                <w:rFonts w:ascii="Courier New" w:hAnsi="Courier New" w:cs="Courier New"/>
              </w:rPr>
            </w:rPrChange>
          </w:rPr>
          <w:t>[0]-&gt;PED[1]-&gt;DIP(Backtracking)</w:t>
        </w:r>
      </w:ins>
    </w:p>
    <w:p w14:paraId="10E4E4C5" w14:textId="77777777" w:rsidR="00073577" w:rsidRPr="00073577" w:rsidRDefault="00073577" w:rsidP="00073577">
      <w:pPr>
        <w:spacing w:before="0" w:after="0"/>
        <w:rPr>
          <w:ins w:id="5610" w:author="Abhishek Deep Nigam" w:date="2015-10-26T01:01:00Z"/>
          <w:rFonts w:ascii="Courier New" w:hAnsi="Courier New" w:cs="Courier New"/>
          <w:sz w:val="16"/>
          <w:szCs w:val="16"/>
          <w:rPrChange w:id="5611" w:author="Abhishek Deep Nigam" w:date="2015-10-26T01:01:00Z">
            <w:rPr>
              <w:ins w:id="5612" w:author="Abhishek Deep Nigam" w:date="2015-10-26T01:01:00Z"/>
              <w:rFonts w:ascii="Courier New" w:hAnsi="Courier New" w:cs="Courier New"/>
            </w:rPr>
          </w:rPrChange>
        </w:rPr>
      </w:pPr>
      <w:ins w:id="5613" w:author="Abhishek Deep Nigam" w:date="2015-10-26T01:01:00Z">
        <w:r w:rsidRPr="00073577">
          <w:rPr>
            <w:rFonts w:ascii="Courier New" w:hAnsi="Courier New" w:cs="Courier New"/>
            <w:sz w:val="16"/>
            <w:szCs w:val="16"/>
            <w:rPrChange w:id="5614" w:author="Abhishek Deep Nigam" w:date="2015-10-26T01:01:00Z">
              <w:rPr>
                <w:rFonts w:ascii="Courier New" w:hAnsi="Courier New" w:cs="Courier New"/>
              </w:rPr>
            </w:rPrChange>
          </w:rPr>
          <w:t>[0]-&gt;PUY[1]-&gt;YAM(Backtracking)</w:t>
        </w:r>
      </w:ins>
    </w:p>
    <w:p w14:paraId="38292073" w14:textId="77777777" w:rsidR="00073577" w:rsidRPr="00073577" w:rsidRDefault="00073577" w:rsidP="00073577">
      <w:pPr>
        <w:spacing w:before="0" w:after="0"/>
        <w:rPr>
          <w:ins w:id="5615" w:author="Abhishek Deep Nigam" w:date="2015-10-26T01:01:00Z"/>
          <w:rFonts w:ascii="Courier New" w:hAnsi="Courier New" w:cs="Courier New"/>
          <w:sz w:val="16"/>
          <w:szCs w:val="16"/>
          <w:rPrChange w:id="5616" w:author="Abhishek Deep Nigam" w:date="2015-10-26T01:01:00Z">
            <w:rPr>
              <w:ins w:id="5617" w:author="Abhishek Deep Nigam" w:date="2015-10-26T01:01:00Z"/>
              <w:rFonts w:ascii="Courier New" w:hAnsi="Courier New" w:cs="Courier New"/>
            </w:rPr>
          </w:rPrChange>
        </w:rPr>
      </w:pPr>
      <w:ins w:id="5618" w:author="Abhishek Deep Nigam" w:date="2015-10-26T01:01:00Z">
        <w:r w:rsidRPr="00073577">
          <w:rPr>
            <w:rFonts w:ascii="Courier New" w:hAnsi="Courier New" w:cs="Courier New"/>
            <w:sz w:val="16"/>
            <w:szCs w:val="16"/>
            <w:rPrChange w:id="5619" w:author="Abhishek Deep Nigam" w:date="2015-10-26T01:01:00Z">
              <w:rPr>
                <w:rFonts w:ascii="Courier New" w:hAnsi="Courier New" w:cs="Courier New"/>
              </w:rPr>
            </w:rPrChange>
          </w:rPr>
          <w:t>[0]-&gt;RIA(Backtracking)</w:t>
        </w:r>
      </w:ins>
    </w:p>
    <w:p w14:paraId="1CCEAF2D" w14:textId="77777777" w:rsidR="00073577" w:rsidRPr="00073577" w:rsidRDefault="00073577" w:rsidP="00073577">
      <w:pPr>
        <w:spacing w:before="0" w:after="0"/>
        <w:rPr>
          <w:ins w:id="5620" w:author="Abhishek Deep Nigam" w:date="2015-10-26T01:01:00Z"/>
          <w:rFonts w:ascii="Courier New" w:hAnsi="Courier New" w:cs="Courier New"/>
          <w:sz w:val="16"/>
          <w:szCs w:val="16"/>
          <w:rPrChange w:id="5621" w:author="Abhishek Deep Nigam" w:date="2015-10-26T01:01:00Z">
            <w:rPr>
              <w:ins w:id="5622" w:author="Abhishek Deep Nigam" w:date="2015-10-26T01:01:00Z"/>
              <w:rFonts w:ascii="Courier New" w:hAnsi="Courier New" w:cs="Courier New"/>
            </w:rPr>
          </w:rPrChange>
        </w:rPr>
      </w:pPr>
      <w:ins w:id="5623" w:author="Abhishek Deep Nigam" w:date="2015-10-26T01:01:00Z">
        <w:r w:rsidRPr="00073577">
          <w:rPr>
            <w:rFonts w:ascii="Courier New" w:hAnsi="Courier New" w:cs="Courier New"/>
            <w:sz w:val="16"/>
            <w:szCs w:val="16"/>
            <w:rPrChange w:id="5624" w:author="Abhishek Deep Nigam" w:date="2015-10-26T01:01:00Z">
              <w:rPr>
                <w:rFonts w:ascii="Courier New" w:hAnsi="Courier New" w:cs="Courier New"/>
              </w:rPr>
            </w:rPrChange>
          </w:rPr>
          <w:t>[0]-&gt;ROC[1]-&gt;CEP(Backtracking)</w:t>
        </w:r>
      </w:ins>
    </w:p>
    <w:p w14:paraId="40230B31" w14:textId="77777777" w:rsidR="00073577" w:rsidRPr="00073577" w:rsidRDefault="00073577" w:rsidP="00073577">
      <w:pPr>
        <w:spacing w:before="0" w:after="0"/>
        <w:rPr>
          <w:ins w:id="5625" w:author="Abhishek Deep Nigam" w:date="2015-10-26T01:01:00Z"/>
          <w:rFonts w:ascii="Courier New" w:hAnsi="Courier New" w:cs="Courier New"/>
          <w:sz w:val="16"/>
          <w:szCs w:val="16"/>
          <w:rPrChange w:id="5626" w:author="Abhishek Deep Nigam" w:date="2015-10-26T01:01:00Z">
            <w:rPr>
              <w:ins w:id="5627" w:author="Abhishek Deep Nigam" w:date="2015-10-26T01:01:00Z"/>
              <w:rFonts w:ascii="Courier New" w:hAnsi="Courier New" w:cs="Courier New"/>
            </w:rPr>
          </w:rPrChange>
        </w:rPr>
      </w:pPr>
      <w:ins w:id="5628" w:author="Abhishek Deep Nigam" w:date="2015-10-26T01:01:00Z">
        <w:r w:rsidRPr="00073577">
          <w:rPr>
            <w:rFonts w:ascii="Courier New" w:hAnsi="Courier New" w:cs="Courier New"/>
            <w:sz w:val="16"/>
            <w:szCs w:val="16"/>
            <w:rPrChange w:id="5629" w:author="Abhishek Deep Nigam" w:date="2015-10-26T01:01:00Z">
              <w:rPr>
                <w:rFonts w:ascii="Courier New" w:hAnsi="Courier New" w:cs="Courier New"/>
              </w:rPr>
            </w:rPrChange>
          </w:rPr>
          <w:t>[1]-&gt;COB(Backtracking)</w:t>
        </w:r>
      </w:ins>
    </w:p>
    <w:p w14:paraId="1B713956" w14:textId="77777777" w:rsidR="00073577" w:rsidRPr="00073577" w:rsidRDefault="00073577" w:rsidP="00073577">
      <w:pPr>
        <w:spacing w:before="0" w:after="0"/>
        <w:rPr>
          <w:ins w:id="5630" w:author="Abhishek Deep Nigam" w:date="2015-10-26T01:01:00Z"/>
          <w:rFonts w:ascii="Courier New" w:hAnsi="Courier New" w:cs="Courier New"/>
          <w:sz w:val="16"/>
          <w:szCs w:val="16"/>
          <w:rPrChange w:id="5631" w:author="Abhishek Deep Nigam" w:date="2015-10-26T01:01:00Z">
            <w:rPr>
              <w:ins w:id="5632" w:author="Abhishek Deep Nigam" w:date="2015-10-26T01:01:00Z"/>
              <w:rFonts w:ascii="Courier New" w:hAnsi="Courier New" w:cs="Courier New"/>
            </w:rPr>
          </w:rPrChange>
        </w:rPr>
      </w:pPr>
      <w:ins w:id="5633" w:author="Abhishek Deep Nigam" w:date="2015-10-26T01:01:00Z">
        <w:r w:rsidRPr="00073577">
          <w:rPr>
            <w:rFonts w:ascii="Courier New" w:hAnsi="Courier New" w:cs="Courier New"/>
            <w:sz w:val="16"/>
            <w:szCs w:val="16"/>
            <w:rPrChange w:id="5634" w:author="Abhishek Deep Nigam" w:date="2015-10-26T01:01:00Z">
              <w:rPr>
                <w:rFonts w:ascii="Courier New" w:hAnsi="Courier New" w:cs="Courier New"/>
              </w:rPr>
            </w:rPrChange>
          </w:rPr>
          <w:t>[1]-&gt;COD(Backtracking)</w:t>
        </w:r>
      </w:ins>
    </w:p>
    <w:p w14:paraId="61B1463F" w14:textId="77777777" w:rsidR="00073577" w:rsidRPr="00073577" w:rsidRDefault="00073577" w:rsidP="00073577">
      <w:pPr>
        <w:spacing w:before="0" w:after="0"/>
        <w:rPr>
          <w:ins w:id="5635" w:author="Abhishek Deep Nigam" w:date="2015-10-26T01:01:00Z"/>
          <w:rFonts w:ascii="Courier New" w:hAnsi="Courier New" w:cs="Courier New"/>
          <w:sz w:val="16"/>
          <w:szCs w:val="16"/>
          <w:rPrChange w:id="5636" w:author="Abhishek Deep Nigam" w:date="2015-10-26T01:01:00Z">
            <w:rPr>
              <w:ins w:id="5637" w:author="Abhishek Deep Nigam" w:date="2015-10-26T01:01:00Z"/>
              <w:rFonts w:ascii="Courier New" w:hAnsi="Courier New" w:cs="Courier New"/>
            </w:rPr>
          </w:rPrChange>
        </w:rPr>
      </w:pPr>
      <w:ins w:id="5638" w:author="Abhishek Deep Nigam" w:date="2015-10-26T01:01:00Z">
        <w:r w:rsidRPr="00073577">
          <w:rPr>
            <w:rFonts w:ascii="Courier New" w:hAnsi="Courier New" w:cs="Courier New"/>
            <w:sz w:val="16"/>
            <w:szCs w:val="16"/>
            <w:rPrChange w:id="5639" w:author="Abhishek Deep Nigam" w:date="2015-10-26T01:01:00Z">
              <w:rPr>
                <w:rFonts w:ascii="Courier New" w:hAnsi="Courier New" w:cs="Courier New"/>
              </w:rPr>
            </w:rPrChange>
          </w:rPr>
          <w:t>[0]-&gt;TED[1]-&gt;DIP(Backtracking)</w:t>
        </w:r>
      </w:ins>
    </w:p>
    <w:p w14:paraId="68E0CCF4" w14:textId="77777777" w:rsidR="00073577" w:rsidRPr="00073577" w:rsidRDefault="00073577" w:rsidP="00073577">
      <w:pPr>
        <w:spacing w:before="0" w:after="0"/>
        <w:rPr>
          <w:ins w:id="5640" w:author="Abhishek Deep Nigam" w:date="2015-10-26T01:01:00Z"/>
          <w:rFonts w:ascii="Courier New" w:hAnsi="Courier New" w:cs="Courier New"/>
          <w:sz w:val="16"/>
          <w:szCs w:val="16"/>
          <w:rPrChange w:id="5641" w:author="Abhishek Deep Nigam" w:date="2015-10-26T01:01:00Z">
            <w:rPr>
              <w:ins w:id="5642" w:author="Abhishek Deep Nigam" w:date="2015-10-26T01:01:00Z"/>
              <w:rFonts w:ascii="Courier New" w:hAnsi="Courier New" w:cs="Courier New"/>
            </w:rPr>
          </w:rPrChange>
        </w:rPr>
      </w:pPr>
      <w:ins w:id="5643" w:author="Abhishek Deep Nigam" w:date="2015-10-26T01:01:00Z">
        <w:r w:rsidRPr="00073577">
          <w:rPr>
            <w:rFonts w:ascii="Courier New" w:hAnsi="Courier New" w:cs="Courier New"/>
            <w:sz w:val="16"/>
            <w:szCs w:val="16"/>
            <w:rPrChange w:id="5644" w:author="Abhishek Deep Nigam" w:date="2015-10-26T01:01:00Z">
              <w:rPr>
                <w:rFonts w:ascii="Courier New" w:hAnsi="Courier New" w:cs="Courier New"/>
              </w:rPr>
            </w:rPrChange>
          </w:rPr>
          <w:t>[0]-&gt;TOW(Backtracking)</w:t>
        </w:r>
      </w:ins>
    </w:p>
    <w:p w14:paraId="1323A654" w14:textId="77777777" w:rsidR="00073577" w:rsidRPr="00073577" w:rsidRDefault="00073577" w:rsidP="00073577">
      <w:pPr>
        <w:spacing w:before="0" w:after="0"/>
        <w:rPr>
          <w:ins w:id="5645" w:author="Abhishek Deep Nigam" w:date="2015-10-26T01:01:00Z"/>
          <w:rFonts w:ascii="Courier New" w:hAnsi="Courier New" w:cs="Courier New"/>
          <w:sz w:val="16"/>
          <w:szCs w:val="16"/>
          <w:rPrChange w:id="5646" w:author="Abhishek Deep Nigam" w:date="2015-10-26T01:01:00Z">
            <w:rPr>
              <w:ins w:id="5647" w:author="Abhishek Deep Nigam" w:date="2015-10-26T01:01:00Z"/>
              <w:rFonts w:ascii="Courier New" w:hAnsi="Courier New" w:cs="Courier New"/>
            </w:rPr>
          </w:rPrChange>
        </w:rPr>
      </w:pPr>
      <w:ins w:id="5648" w:author="Abhishek Deep Nigam" w:date="2015-10-26T01:01:00Z">
        <w:r w:rsidRPr="00073577">
          <w:rPr>
            <w:rFonts w:ascii="Courier New" w:hAnsi="Courier New" w:cs="Courier New"/>
            <w:sz w:val="16"/>
            <w:szCs w:val="16"/>
            <w:rPrChange w:id="5649" w:author="Abhishek Deep Nigam" w:date="2015-10-26T01:01:00Z">
              <w:rPr>
                <w:rFonts w:ascii="Courier New" w:hAnsi="Courier New" w:cs="Courier New"/>
              </w:rPr>
            </w:rPrChange>
          </w:rPr>
          <w:t>[0]-&gt;VUG(Backtracking)</w:t>
        </w:r>
      </w:ins>
    </w:p>
    <w:p w14:paraId="59B09764" w14:textId="77777777" w:rsidR="00073577" w:rsidRPr="00073577" w:rsidRDefault="00073577" w:rsidP="00073577">
      <w:pPr>
        <w:spacing w:before="0" w:after="0"/>
        <w:rPr>
          <w:ins w:id="5650" w:author="Abhishek Deep Nigam" w:date="2015-10-26T01:01:00Z"/>
          <w:rFonts w:ascii="Courier New" w:hAnsi="Courier New" w:cs="Courier New"/>
          <w:sz w:val="16"/>
          <w:szCs w:val="16"/>
          <w:rPrChange w:id="5651" w:author="Abhishek Deep Nigam" w:date="2015-10-26T01:01:00Z">
            <w:rPr>
              <w:ins w:id="5652" w:author="Abhishek Deep Nigam" w:date="2015-10-26T01:01:00Z"/>
              <w:rFonts w:ascii="Courier New" w:hAnsi="Courier New" w:cs="Courier New"/>
            </w:rPr>
          </w:rPrChange>
        </w:rPr>
      </w:pPr>
      <w:ins w:id="5653" w:author="Abhishek Deep Nigam" w:date="2015-10-26T01:01:00Z">
        <w:r w:rsidRPr="00073577">
          <w:rPr>
            <w:rFonts w:ascii="Courier New" w:hAnsi="Courier New" w:cs="Courier New"/>
            <w:sz w:val="16"/>
            <w:szCs w:val="16"/>
            <w:rPrChange w:id="5654" w:author="Abhishek Deep Nigam" w:date="2015-10-26T01:01:00Z">
              <w:rPr>
                <w:rFonts w:ascii="Courier New" w:hAnsi="Courier New" w:cs="Courier New"/>
              </w:rPr>
            </w:rPrChange>
          </w:rPr>
          <w:t>[0]-&gt;YAY[1]-&gt;YAM(Backtracking)</w:t>
        </w:r>
      </w:ins>
    </w:p>
    <w:p w14:paraId="66ACBDFA" w14:textId="77777777" w:rsidR="00073577" w:rsidRPr="00073577" w:rsidRDefault="00073577" w:rsidP="00073577">
      <w:pPr>
        <w:spacing w:before="0" w:after="0"/>
        <w:rPr>
          <w:ins w:id="5655" w:author="Abhishek Deep Nigam" w:date="2015-10-26T01:01:00Z"/>
          <w:rFonts w:ascii="Courier New" w:hAnsi="Courier New" w:cs="Courier New"/>
          <w:sz w:val="16"/>
          <w:szCs w:val="16"/>
          <w:rPrChange w:id="5656" w:author="Abhishek Deep Nigam" w:date="2015-10-26T01:01:00Z">
            <w:rPr>
              <w:ins w:id="5657" w:author="Abhishek Deep Nigam" w:date="2015-10-26T01:01:00Z"/>
              <w:rFonts w:ascii="Courier New" w:hAnsi="Courier New" w:cs="Courier New"/>
            </w:rPr>
          </w:rPrChange>
        </w:rPr>
      </w:pPr>
      <w:ins w:id="5658" w:author="Abhishek Deep Nigam" w:date="2015-10-26T01:01:00Z">
        <w:r w:rsidRPr="00073577">
          <w:rPr>
            <w:rFonts w:ascii="Courier New" w:hAnsi="Courier New" w:cs="Courier New"/>
            <w:sz w:val="16"/>
            <w:szCs w:val="16"/>
            <w:rPrChange w:id="5659" w:author="Abhishek Deep Nigam" w:date="2015-10-26T01:01:00Z">
              <w:rPr>
                <w:rFonts w:ascii="Courier New" w:hAnsi="Courier New" w:cs="Courier New"/>
              </w:rPr>
            </w:rPrChange>
          </w:rPr>
          <w:t>[0]-&gt;ZHO[1]-&gt;OIL[2]-&gt;ZHO(Backtracking)</w:t>
        </w:r>
      </w:ins>
    </w:p>
    <w:p w14:paraId="0C011A2F" w14:textId="77777777" w:rsidR="00073577" w:rsidRPr="00073577" w:rsidRDefault="00073577" w:rsidP="00073577">
      <w:pPr>
        <w:spacing w:before="0" w:after="0"/>
        <w:rPr>
          <w:ins w:id="5660" w:author="Abhishek Deep Nigam" w:date="2015-10-26T01:01:00Z"/>
          <w:rFonts w:ascii="Courier New" w:hAnsi="Courier New" w:cs="Courier New"/>
          <w:sz w:val="16"/>
          <w:szCs w:val="16"/>
          <w:rPrChange w:id="5661" w:author="Abhishek Deep Nigam" w:date="2015-10-26T01:01:00Z">
            <w:rPr>
              <w:ins w:id="5662" w:author="Abhishek Deep Nigam" w:date="2015-10-26T01:01:00Z"/>
              <w:rFonts w:ascii="Courier New" w:hAnsi="Courier New" w:cs="Courier New"/>
            </w:rPr>
          </w:rPrChange>
        </w:rPr>
      </w:pPr>
      <w:ins w:id="5663" w:author="Abhishek Deep Nigam" w:date="2015-10-26T01:01:00Z">
        <w:r w:rsidRPr="00073577">
          <w:rPr>
            <w:rFonts w:ascii="Courier New" w:hAnsi="Courier New" w:cs="Courier New"/>
            <w:sz w:val="16"/>
            <w:szCs w:val="16"/>
            <w:rPrChange w:id="5664" w:author="Abhishek Deep Nigam" w:date="2015-10-26T01:01:00Z">
              <w:rPr>
                <w:rFonts w:ascii="Courier New" w:hAnsi="Courier New" w:cs="Courier New"/>
              </w:rPr>
            </w:rPrChange>
          </w:rPr>
          <w:t>[1]-&gt;OAT[2]-&gt;ZHO(Backtracking)</w:t>
        </w:r>
      </w:ins>
    </w:p>
    <w:p w14:paraId="215621F1" w14:textId="77777777" w:rsidR="00073577" w:rsidRPr="00073577" w:rsidRDefault="00073577" w:rsidP="00073577">
      <w:pPr>
        <w:spacing w:before="0" w:after="0"/>
        <w:rPr>
          <w:ins w:id="5665" w:author="Abhishek Deep Nigam" w:date="2015-10-26T01:01:00Z"/>
          <w:rFonts w:ascii="Courier New" w:hAnsi="Courier New" w:cs="Courier New"/>
          <w:sz w:val="16"/>
          <w:szCs w:val="16"/>
          <w:rPrChange w:id="5666" w:author="Abhishek Deep Nigam" w:date="2015-10-26T01:01:00Z">
            <w:rPr>
              <w:ins w:id="5667" w:author="Abhishek Deep Nigam" w:date="2015-10-26T01:01:00Z"/>
              <w:rFonts w:ascii="Courier New" w:hAnsi="Courier New" w:cs="Courier New"/>
            </w:rPr>
          </w:rPrChange>
        </w:rPr>
      </w:pPr>
      <w:ins w:id="5668" w:author="Abhishek Deep Nigam" w:date="2015-10-26T01:01:00Z">
        <w:r w:rsidRPr="00073577">
          <w:rPr>
            <w:rFonts w:ascii="Courier New" w:hAnsi="Courier New" w:cs="Courier New"/>
            <w:sz w:val="16"/>
            <w:szCs w:val="16"/>
            <w:rPrChange w:id="5669" w:author="Abhishek Deep Nigam" w:date="2015-10-26T01:01:00Z">
              <w:rPr>
                <w:rFonts w:ascii="Courier New" w:hAnsi="Courier New" w:cs="Courier New"/>
              </w:rPr>
            </w:rPrChange>
          </w:rPr>
          <w:t>Search Iterations: 50</w:t>
        </w:r>
      </w:ins>
    </w:p>
    <w:p w14:paraId="0060DC1E" w14:textId="77777777" w:rsidR="00073577" w:rsidRPr="00073577" w:rsidRDefault="00073577" w:rsidP="00073577">
      <w:pPr>
        <w:spacing w:before="0" w:after="0"/>
        <w:rPr>
          <w:ins w:id="5670" w:author="Abhishek Deep Nigam" w:date="2015-10-26T01:01:00Z"/>
          <w:rFonts w:ascii="Courier New" w:hAnsi="Courier New" w:cs="Courier New"/>
          <w:sz w:val="16"/>
          <w:szCs w:val="16"/>
          <w:rPrChange w:id="5671" w:author="Abhishek Deep Nigam" w:date="2015-10-26T01:01:00Z">
            <w:rPr>
              <w:ins w:id="5672" w:author="Abhishek Deep Nigam" w:date="2015-10-26T01:01:00Z"/>
              <w:rFonts w:ascii="Courier New" w:hAnsi="Courier New" w:cs="Courier New"/>
            </w:rPr>
          </w:rPrChange>
        </w:rPr>
      </w:pPr>
    </w:p>
    <w:p w14:paraId="1EE91BE7" w14:textId="77777777" w:rsidR="00073577" w:rsidRPr="00073577" w:rsidRDefault="00073577" w:rsidP="00073577">
      <w:pPr>
        <w:spacing w:before="0" w:after="0"/>
        <w:rPr>
          <w:ins w:id="5673" w:author="Abhishek Deep Nigam" w:date="2015-10-26T01:01:00Z"/>
          <w:rFonts w:ascii="Courier New" w:hAnsi="Courier New" w:cs="Courier New"/>
          <w:sz w:val="16"/>
          <w:szCs w:val="16"/>
          <w:rPrChange w:id="5674" w:author="Abhishek Deep Nigam" w:date="2015-10-26T01:01:00Z">
            <w:rPr>
              <w:ins w:id="5675" w:author="Abhishek Deep Nigam" w:date="2015-10-26T01:01:00Z"/>
              <w:rFonts w:ascii="Courier New" w:hAnsi="Courier New" w:cs="Courier New"/>
            </w:rPr>
          </w:rPrChange>
        </w:rPr>
      </w:pPr>
      <w:ins w:id="5676" w:author="Abhishek Deep Nigam" w:date="2015-10-26T01:01:00Z">
        <w:r w:rsidRPr="00073577">
          <w:rPr>
            <w:rFonts w:ascii="Courier New" w:hAnsi="Courier New" w:cs="Courier New"/>
            <w:sz w:val="16"/>
            <w:szCs w:val="16"/>
            <w:rPrChange w:id="5677" w:author="Abhishek Deep Nigam" w:date="2015-10-26T01:01:00Z">
              <w:rPr>
                <w:rFonts w:ascii="Courier New" w:hAnsi="Courier New" w:cs="Courier New"/>
              </w:rPr>
            </w:rPrChange>
          </w:rPr>
          <w:t>Puzzle 3 - Letter</w:t>
        </w:r>
      </w:ins>
    </w:p>
    <w:p w14:paraId="6FE03ED0" w14:textId="77777777" w:rsidR="00073577" w:rsidRPr="00073577" w:rsidRDefault="00073577" w:rsidP="00073577">
      <w:pPr>
        <w:spacing w:before="0" w:after="0"/>
        <w:rPr>
          <w:ins w:id="5678" w:author="Abhishek Deep Nigam" w:date="2015-10-26T01:01:00Z"/>
          <w:rFonts w:ascii="Courier New" w:hAnsi="Courier New" w:cs="Courier New"/>
          <w:sz w:val="16"/>
          <w:szCs w:val="16"/>
          <w:rPrChange w:id="5679" w:author="Abhishek Deep Nigam" w:date="2015-10-26T01:01:00Z">
            <w:rPr>
              <w:ins w:id="5680" w:author="Abhishek Deep Nigam" w:date="2015-10-26T01:01:00Z"/>
              <w:rFonts w:ascii="Courier New" w:hAnsi="Courier New" w:cs="Courier New"/>
            </w:rPr>
          </w:rPrChange>
        </w:rPr>
      </w:pPr>
    </w:p>
    <w:p w14:paraId="08D6AE3F" w14:textId="77777777" w:rsidR="00073577" w:rsidRPr="00073577" w:rsidRDefault="00073577" w:rsidP="00073577">
      <w:pPr>
        <w:spacing w:before="0" w:after="0"/>
        <w:rPr>
          <w:ins w:id="5681" w:author="Abhishek Deep Nigam" w:date="2015-10-26T01:01:00Z"/>
          <w:rFonts w:ascii="Courier New" w:hAnsi="Courier New" w:cs="Courier New"/>
          <w:sz w:val="16"/>
          <w:szCs w:val="16"/>
          <w:rPrChange w:id="5682" w:author="Abhishek Deep Nigam" w:date="2015-10-26T01:01:00Z">
            <w:rPr>
              <w:ins w:id="5683" w:author="Abhishek Deep Nigam" w:date="2015-10-26T01:01:00Z"/>
              <w:rFonts w:ascii="Courier New" w:hAnsi="Courier New" w:cs="Courier New"/>
            </w:rPr>
          </w:rPrChange>
        </w:rPr>
      </w:pPr>
      <w:ins w:id="5684" w:author="Abhishek Deep Nigam" w:date="2015-10-26T01:01:00Z">
        <w:r w:rsidRPr="00073577">
          <w:rPr>
            <w:rFonts w:ascii="Courier New" w:hAnsi="Courier New" w:cs="Courier New"/>
            <w:sz w:val="16"/>
            <w:szCs w:val="16"/>
            <w:rPrChange w:id="5685" w:author="Abhishek Deep Nigam" w:date="2015-10-26T01:01:00Z">
              <w:rPr>
                <w:rFonts w:ascii="Courier New" w:hAnsi="Courier New" w:cs="Courier New"/>
              </w:rPr>
            </w:rPrChange>
          </w:rPr>
          <w:t>Searching in order of indicies in the solution array [0] ... [6]</w:t>
        </w:r>
      </w:ins>
    </w:p>
    <w:p w14:paraId="2EE763F4" w14:textId="77777777" w:rsidR="00073577" w:rsidRPr="00073577" w:rsidRDefault="00073577" w:rsidP="00073577">
      <w:pPr>
        <w:spacing w:before="0" w:after="0"/>
        <w:rPr>
          <w:ins w:id="5686" w:author="Abhishek Deep Nigam" w:date="2015-10-26T01:01:00Z"/>
          <w:rFonts w:ascii="Courier New" w:hAnsi="Courier New" w:cs="Courier New"/>
          <w:sz w:val="16"/>
          <w:szCs w:val="16"/>
          <w:rPrChange w:id="5687" w:author="Abhishek Deep Nigam" w:date="2015-10-26T01:01:00Z">
            <w:rPr>
              <w:ins w:id="5688" w:author="Abhishek Deep Nigam" w:date="2015-10-26T01:01:00Z"/>
              <w:rFonts w:ascii="Courier New" w:hAnsi="Courier New" w:cs="Courier New"/>
            </w:rPr>
          </w:rPrChange>
        </w:rPr>
      </w:pPr>
      <w:ins w:id="5689" w:author="Abhishek Deep Nigam" w:date="2015-10-26T01:01:00Z">
        <w:r w:rsidRPr="00073577">
          <w:rPr>
            <w:rFonts w:ascii="Courier New" w:hAnsi="Courier New" w:cs="Courier New"/>
            <w:sz w:val="16"/>
            <w:szCs w:val="16"/>
            <w:rPrChange w:id="5690" w:author="Abhishek Deep Nigam" w:date="2015-10-26T01:01:00Z">
              <w:rPr>
                <w:rFonts w:ascii="Courier New" w:hAnsi="Courier New" w:cs="Courier New"/>
              </w:rPr>
            </w:rPrChange>
          </w:rPr>
          <w:t>root[0]-&gt;A[1]-&gt;A[2]-&gt;A[3]-&gt;A(Backtracking)</w:t>
        </w:r>
      </w:ins>
    </w:p>
    <w:p w14:paraId="7DF262E6" w14:textId="77777777" w:rsidR="00073577" w:rsidRPr="00073577" w:rsidRDefault="00073577" w:rsidP="00073577">
      <w:pPr>
        <w:spacing w:before="0" w:after="0"/>
        <w:rPr>
          <w:ins w:id="5691" w:author="Abhishek Deep Nigam" w:date="2015-10-26T01:01:00Z"/>
          <w:rFonts w:ascii="Courier New" w:hAnsi="Courier New" w:cs="Courier New"/>
          <w:sz w:val="16"/>
          <w:szCs w:val="16"/>
          <w:rPrChange w:id="5692" w:author="Abhishek Deep Nigam" w:date="2015-10-26T01:01:00Z">
            <w:rPr>
              <w:ins w:id="5693" w:author="Abhishek Deep Nigam" w:date="2015-10-26T01:01:00Z"/>
              <w:rFonts w:ascii="Courier New" w:hAnsi="Courier New" w:cs="Courier New"/>
            </w:rPr>
          </w:rPrChange>
        </w:rPr>
      </w:pPr>
      <w:ins w:id="5694" w:author="Abhishek Deep Nigam" w:date="2015-10-26T01:01:00Z">
        <w:r w:rsidRPr="00073577">
          <w:rPr>
            <w:rFonts w:ascii="Courier New" w:hAnsi="Courier New" w:cs="Courier New"/>
            <w:sz w:val="16"/>
            <w:szCs w:val="16"/>
            <w:rPrChange w:id="5695" w:author="Abhishek Deep Nigam" w:date="2015-10-26T01:01:00Z">
              <w:rPr>
                <w:rFonts w:ascii="Courier New" w:hAnsi="Courier New" w:cs="Courier New"/>
              </w:rPr>
            </w:rPrChange>
          </w:rPr>
          <w:t>[3]-&gt;I(Backtracking)</w:t>
        </w:r>
      </w:ins>
    </w:p>
    <w:p w14:paraId="56C91AE6" w14:textId="77777777" w:rsidR="00073577" w:rsidRPr="00073577" w:rsidRDefault="00073577" w:rsidP="00073577">
      <w:pPr>
        <w:spacing w:before="0" w:after="0"/>
        <w:rPr>
          <w:ins w:id="5696" w:author="Abhishek Deep Nigam" w:date="2015-10-26T01:01:00Z"/>
          <w:rFonts w:ascii="Courier New" w:hAnsi="Courier New" w:cs="Courier New"/>
          <w:sz w:val="16"/>
          <w:szCs w:val="16"/>
          <w:rPrChange w:id="5697" w:author="Abhishek Deep Nigam" w:date="2015-10-26T01:01:00Z">
            <w:rPr>
              <w:ins w:id="5698" w:author="Abhishek Deep Nigam" w:date="2015-10-26T01:01:00Z"/>
              <w:rFonts w:ascii="Courier New" w:hAnsi="Courier New" w:cs="Courier New"/>
            </w:rPr>
          </w:rPrChange>
        </w:rPr>
      </w:pPr>
      <w:ins w:id="5699" w:author="Abhishek Deep Nigam" w:date="2015-10-26T01:01:00Z">
        <w:r w:rsidRPr="00073577">
          <w:rPr>
            <w:rFonts w:ascii="Courier New" w:hAnsi="Courier New" w:cs="Courier New"/>
            <w:sz w:val="16"/>
            <w:szCs w:val="16"/>
            <w:rPrChange w:id="5700" w:author="Abhishek Deep Nigam" w:date="2015-10-26T01:01:00Z">
              <w:rPr>
                <w:rFonts w:ascii="Courier New" w:hAnsi="Courier New" w:cs="Courier New"/>
              </w:rPr>
            </w:rPrChange>
          </w:rPr>
          <w:t>[3]-&gt;L(Backtracking)</w:t>
        </w:r>
      </w:ins>
    </w:p>
    <w:p w14:paraId="7C19C171" w14:textId="77777777" w:rsidR="00073577" w:rsidRPr="00073577" w:rsidRDefault="00073577" w:rsidP="00073577">
      <w:pPr>
        <w:spacing w:before="0" w:after="0"/>
        <w:rPr>
          <w:ins w:id="5701" w:author="Abhishek Deep Nigam" w:date="2015-10-26T01:01:00Z"/>
          <w:rFonts w:ascii="Courier New" w:hAnsi="Courier New" w:cs="Courier New"/>
          <w:sz w:val="16"/>
          <w:szCs w:val="16"/>
          <w:rPrChange w:id="5702" w:author="Abhishek Deep Nigam" w:date="2015-10-26T01:01:00Z">
            <w:rPr>
              <w:ins w:id="5703" w:author="Abhishek Deep Nigam" w:date="2015-10-26T01:01:00Z"/>
              <w:rFonts w:ascii="Courier New" w:hAnsi="Courier New" w:cs="Courier New"/>
            </w:rPr>
          </w:rPrChange>
        </w:rPr>
      </w:pPr>
      <w:ins w:id="5704" w:author="Abhishek Deep Nigam" w:date="2015-10-26T01:01:00Z">
        <w:r w:rsidRPr="00073577">
          <w:rPr>
            <w:rFonts w:ascii="Courier New" w:hAnsi="Courier New" w:cs="Courier New"/>
            <w:sz w:val="16"/>
            <w:szCs w:val="16"/>
            <w:rPrChange w:id="5705" w:author="Abhishek Deep Nigam" w:date="2015-10-26T01:01:00Z">
              <w:rPr>
                <w:rFonts w:ascii="Courier New" w:hAnsi="Courier New" w:cs="Courier New"/>
              </w:rPr>
            </w:rPrChange>
          </w:rPr>
          <w:t>[2]-&gt;C[3]-&gt;A(Backtracking)</w:t>
        </w:r>
      </w:ins>
    </w:p>
    <w:p w14:paraId="031F0EBB" w14:textId="77777777" w:rsidR="00073577" w:rsidRPr="00073577" w:rsidRDefault="00073577" w:rsidP="00073577">
      <w:pPr>
        <w:spacing w:before="0" w:after="0"/>
        <w:rPr>
          <w:ins w:id="5706" w:author="Abhishek Deep Nigam" w:date="2015-10-26T01:01:00Z"/>
          <w:rFonts w:ascii="Courier New" w:hAnsi="Courier New" w:cs="Courier New"/>
          <w:sz w:val="16"/>
          <w:szCs w:val="16"/>
          <w:rPrChange w:id="5707" w:author="Abhishek Deep Nigam" w:date="2015-10-26T01:01:00Z">
            <w:rPr>
              <w:ins w:id="5708" w:author="Abhishek Deep Nigam" w:date="2015-10-26T01:01:00Z"/>
              <w:rFonts w:ascii="Courier New" w:hAnsi="Courier New" w:cs="Courier New"/>
            </w:rPr>
          </w:rPrChange>
        </w:rPr>
      </w:pPr>
      <w:ins w:id="5709" w:author="Abhishek Deep Nigam" w:date="2015-10-26T01:01:00Z">
        <w:r w:rsidRPr="00073577">
          <w:rPr>
            <w:rFonts w:ascii="Courier New" w:hAnsi="Courier New" w:cs="Courier New"/>
            <w:sz w:val="16"/>
            <w:szCs w:val="16"/>
            <w:rPrChange w:id="5710" w:author="Abhishek Deep Nigam" w:date="2015-10-26T01:01:00Z">
              <w:rPr>
                <w:rFonts w:ascii="Courier New" w:hAnsi="Courier New" w:cs="Courier New"/>
              </w:rPr>
            </w:rPrChange>
          </w:rPr>
          <w:t>[3]-&gt;I(Backtracking)</w:t>
        </w:r>
      </w:ins>
    </w:p>
    <w:p w14:paraId="5984C704" w14:textId="77777777" w:rsidR="00073577" w:rsidRPr="00073577" w:rsidRDefault="00073577" w:rsidP="00073577">
      <w:pPr>
        <w:spacing w:before="0" w:after="0"/>
        <w:rPr>
          <w:ins w:id="5711" w:author="Abhishek Deep Nigam" w:date="2015-10-26T01:01:00Z"/>
          <w:rFonts w:ascii="Courier New" w:hAnsi="Courier New" w:cs="Courier New"/>
          <w:sz w:val="16"/>
          <w:szCs w:val="16"/>
          <w:rPrChange w:id="5712" w:author="Abhishek Deep Nigam" w:date="2015-10-26T01:01:00Z">
            <w:rPr>
              <w:ins w:id="5713" w:author="Abhishek Deep Nigam" w:date="2015-10-26T01:01:00Z"/>
              <w:rFonts w:ascii="Courier New" w:hAnsi="Courier New" w:cs="Courier New"/>
            </w:rPr>
          </w:rPrChange>
        </w:rPr>
      </w:pPr>
      <w:ins w:id="5714" w:author="Abhishek Deep Nigam" w:date="2015-10-26T01:01:00Z">
        <w:r w:rsidRPr="00073577">
          <w:rPr>
            <w:rFonts w:ascii="Courier New" w:hAnsi="Courier New" w:cs="Courier New"/>
            <w:sz w:val="16"/>
            <w:szCs w:val="16"/>
            <w:rPrChange w:id="5715" w:author="Abhishek Deep Nigam" w:date="2015-10-26T01:01:00Z">
              <w:rPr>
                <w:rFonts w:ascii="Courier New" w:hAnsi="Courier New" w:cs="Courier New"/>
              </w:rPr>
            </w:rPrChange>
          </w:rPr>
          <w:t>[3]-&gt;L(Backtracking)</w:t>
        </w:r>
      </w:ins>
    </w:p>
    <w:p w14:paraId="55D3CF4D" w14:textId="77777777" w:rsidR="00073577" w:rsidRPr="00073577" w:rsidRDefault="00073577" w:rsidP="00073577">
      <w:pPr>
        <w:spacing w:before="0" w:after="0"/>
        <w:rPr>
          <w:ins w:id="5716" w:author="Abhishek Deep Nigam" w:date="2015-10-26T01:01:00Z"/>
          <w:rFonts w:ascii="Courier New" w:hAnsi="Courier New" w:cs="Courier New"/>
          <w:sz w:val="16"/>
          <w:szCs w:val="16"/>
          <w:rPrChange w:id="5717" w:author="Abhishek Deep Nigam" w:date="2015-10-26T01:01:00Z">
            <w:rPr>
              <w:ins w:id="5718" w:author="Abhishek Deep Nigam" w:date="2015-10-26T01:01:00Z"/>
              <w:rFonts w:ascii="Courier New" w:hAnsi="Courier New" w:cs="Courier New"/>
            </w:rPr>
          </w:rPrChange>
        </w:rPr>
      </w:pPr>
      <w:ins w:id="5719" w:author="Abhishek Deep Nigam" w:date="2015-10-26T01:01:00Z">
        <w:r w:rsidRPr="00073577">
          <w:rPr>
            <w:rFonts w:ascii="Courier New" w:hAnsi="Courier New" w:cs="Courier New"/>
            <w:sz w:val="16"/>
            <w:szCs w:val="16"/>
            <w:rPrChange w:id="5720" w:author="Abhishek Deep Nigam" w:date="2015-10-26T01:01:00Z">
              <w:rPr>
                <w:rFonts w:ascii="Courier New" w:hAnsi="Courier New" w:cs="Courier New"/>
              </w:rPr>
            </w:rPrChange>
          </w:rPr>
          <w:t>[2]-&gt;E[3]-&gt;A(Backtracking)</w:t>
        </w:r>
      </w:ins>
    </w:p>
    <w:p w14:paraId="39C4AE91" w14:textId="77777777" w:rsidR="00073577" w:rsidRPr="00073577" w:rsidRDefault="00073577" w:rsidP="00073577">
      <w:pPr>
        <w:spacing w:before="0" w:after="0"/>
        <w:rPr>
          <w:ins w:id="5721" w:author="Abhishek Deep Nigam" w:date="2015-10-26T01:01:00Z"/>
          <w:rFonts w:ascii="Courier New" w:hAnsi="Courier New" w:cs="Courier New"/>
          <w:sz w:val="16"/>
          <w:szCs w:val="16"/>
          <w:rPrChange w:id="5722" w:author="Abhishek Deep Nigam" w:date="2015-10-26T01:01:00Z">
            <w:rPr>
              <w:ins w:id="5723" w:author="Abhishek Deep Nigam" w:date="2015-10-26T01:01:00Z"/>
              <w:rFonts w:ascii="Courier New" w:hAnsi="Courier New" w:cs="Courier New"/>
            </w:rPr>
          </w:rPrChange>
        </w:rPr>
      </w:pPr>
      <w:ins w:id="5724" w:author="Abhishek Deep Nigam" w:date="2015-10-26T01:01:00Z">
        <w:r w:rsidRPr="00073577">
          <w:rPr>
            <w:rFonts w:ascii="Courier New" w:hAnsi="Courier New" w:cs="Courier New"/>
            <w:sz w:val="16"/>
            <w:szCs w:val="16"/>
            <w:rPrChange w:id="5725" w:author="Abhishek Deep Nigam" w:date="2015-10-26T01:01:00Z">
              <w:rPr>
                <w:rFonts w:ascii="Courier New" w:hAnsi="Courier New" w:cs="Courier New"/>
              </w:rPr>
            </w:rPrChange>
          </w:rPr>
          <w:t>[3]-&gt;I(Backtracking)</w:t>
        </w:r>
      </w:ins>
    </w:p>
    <w:p w14:paraId="4969B23D" w14:textId="77777777" w:rsidR="00073577" w:rsidRPr="00073577" w:rsidRDefault="00073577" w:rsidP="00073577">
      <w:pPr>
        <w:spacing w:before="0" w:after="0"/>
        <w:rPr>
          <w:ins w:id="5726" w:author="Abhishek Deep Nigam" w:date="2015-10-26T01:01:00Z"/>
          <w:rFonts w:ascii="Courier New" w:hAnsi="Courier New" w:cs="Courier New"/>
          <w:sz w:val="16"/>
          <w:szCs w:val="16"/>
          <w:rPrChange w:id="5727" w:author="Abhishek Deep Nigam" w:date="2015-10-26T01:01:00Z">
            <w:rPr>
              <w:ins w:id="5728" w:author="Abhishek Deep Nigam" w:date="2015-10-26T01:01:00Z"/>
              <w:rFonts w:ascii="Courier New" w:hAnsi="Courier New" w:cs="Courier New"/>
            </w:rPr>
          </w:rPrChange>
        </w:rPr>
      </w:pPr>
      <w:ins w:id="5729" w:author="Abhishek Deep Nigam" w:date="2015-10-26T01:01:00Z">
        <w:r w:rsidRPr="00073577">
          <w:rPr>
            <w:rFonts w:ascii="Courier New" w:hAnsi="Courier New" w:cs="Courier New"/>
            <w:sz w:val="16"/>
            <w:szCs w:val="16"/>
            <w:rPrChange w:id="5730" w:author="Abhishek Deep Nigam" w:date="2015-10-26T01:01:00Z">
              <w:rPr>
                <w:rFonts w:ascii="Courier New" w:hAnsi="Courier New" w:cs="Courier New"/>
              </w:rPr>
            </w:rPrChange>
          </w:rPr>
          <w:t>[3]-&gt;L(Backtracking)</w:t>
        </w:r>
      </w:ins>
    </w:p>
    <w:p w14:paraId="76E7A586" w14:textId="77777777" w:rsidR="00073577" w:rsidRPr="00073577" w:rsidRDefault="00073577" w:rsidP="00073577">
      <w:pPr>
        <w:spacing w:before="0" w:after="0"/>
        <w:rPr>
          <w:ins w:id="5731" w:author="Abhishek Deep Nigam" w:date="2015-10-26T01:01:00Z"/>
          <w:rFonts w:ascii="Courier New" w:hAnsi="Courier New" w:cs="Courier New"/>
          <w:sz w:val="16"/>
          <w:szCs w:val="16"/>
          <w:rPrChange w:id="5732" w:author="Abhishek Deep Nigam" w:date="2015-10-26T01:01:00Z">
            <w:rPr>
              <w:ins w:id="5733" w:author="Abhishek Deep Nigam" w:date="2015-10-26T01:01:00Z"/>
              <w:rFonts w:ascii="Courier New" w:hAnsi="Courier New" w:cs="Courier New"/>
            </w:rPr>
          </w:rPrChange>
        </w:rPr>
      </w:pPr>
      <w:ins w:id="5734" w:author="Abhishek Deep Nigam" w:date="2015-10-26T01:01:00Z">
        <w:r w:rsidRPr="00073577">
          <w:rPr>
            <w:rFonts w:ascii="Courier New" w:hAnsi="Courier New" w:cs="Courier New"/>
            <w:sz w:val="16"/>
            <w:szCs w:val="16"/>
            <w:rPrChange w:id="5735" w:author="Abhishek Deep Nigam" w:date="2015-10-26T01:01:00Z">
              <w:rPr>
                <w:rFonts w:ascii="Courier New" w:hAnsi="Courier New" w:cs="Courier New"/>
              </w:rPr>
            </w:rPrChange>
          </w:rPr>
          <w:t>[2]-&gt;H[3]-&gt;A(Backtracking)</w:t>
        </w:r>
      </w:ins>
    </w:p>
    <w:p w14:paraId="2FC5FDF1" w14:textId="77777777" w:rsidR="00073577" w:rsidRPr="00073577" w:rsidRDefault="00073577" w:rsidP="00073577">
      <w:pPr>
        <w:spacing w:before="0" w:after="0"/>
        <w:rPr>
          <w:ins w:id="5736" w:author="Abhishek Deep Nigam" w:date="2015-10-26T01:01:00Z"/>
          <w:rFonts w:ascii="Courier New" w:hAnsi="Courier New" w:cs="Courier New"/>
          <w:sz w:val="16"/>
          <w:szCs w:val="16"/>
          <w:rPrChange w:id="5737" w:author="Abhishek Deep Nigam" w:date="2015-10-26T01:01:00Z">
            <w:rPr>
              <w:ins w:id="5738" w:author="Abhishek Deep Nigam" w:date="2015-10-26T01:01:00Z"/>
              <w:rFonts w:ascii="Courier New" w:hAnsi="Courier New" w:cs="Courier New"/>
            </w:rPr>
          </w:rPrChange>
        </w:rPr>
      </w:pPr>
      <w:ins w:id="5739" w:author="Abhishek Deep Nigam" w:date="2015-10-26T01:01:00Z">
        <w:r w:rsidRPr="00073577">
          <w:rPr>
            <w:rFonts w:ascii="Courier New" w:hAnsi="Courier New" w:cs="Courier New"/>
            <w:sz w:val="16"/>
            <w:szCs w:val="16"/>
            <w:rPrChange w:id="5740" w:author="Abhishek Deep Nigam" w:date="2015-10-26T01:01:00Z">
              <w:rPr>
                <w:rFonts w:ascii="Courier New" w:hAnsi="Courier New" w:cs="Courier New"/>
              </w:rPr>
            </w:rPrChange>
          </w:rPr>
          <w:t>[3]-&gt;I(Backtracking)</w:t>
        </w:r>
      </w:ins>
    </w:p>
    <w:p w14:paraId="59ABCE8E" w14:textId="77777777" w:rsidR="00073577" w:rsidRPr="00073577" w:rsidRDefault="00073577" w:rsidP="00073577">
      <w:pPr>
        <w:spacing w:before="0" w:after="0"/>
        <w:rPr>
          <w:ins w:id="5741" w:author="Abhishek Deep Nigam" w:date="2015-10-26T01:01:00Z"/>
          <w:rFonts w:ascii="Courier New" w:hAnsi="Courier New" w:cs="Courier New"/>
          <w:sz w:val="16"/>
          <w:szCs w:val="16"/>
          <w:rPrChange w:id="5742" w:author="Abhishek Deep Nigam" w:date="2015-10-26T01:01:00Z">
            <w:rPr>
              <w:ins w:id="5743" w:author="Abhishek Deep Nigam" w:date="2015-10-26T01:01:00Z"/>
              <w:rFonts w:ascii="Courier New" w:hAnsi="Courier New" w:cs="Courier New"/>
            </w:rPr>
          </w:rPrChange>
        </w:rPr>
      </w:pPr>
      <w:ins w:id="5744" w:author="Abhishek Deep Nigam" w:date="2015-10-26T01:01:00Z">
        <w:r w:rsidRPr="00073577">
          <w:rPr>
            <w:rFonts w:ascii="Courier New" w:hAnsi="Courier New" w:cs="Courier New"/>
            <w:sz w:val="16"/>
            <w:szCs w:val="16"/>
            <w:rPrChange w:id="5745" w:author="Abhishek Deep Nigam" w:date="2015-10-26T01:01:00Z">
              <w:rPr>
                <w:rFonts w:ascii="Courier New" w:hAnsi="Courier New" w:cs="Courier New"/>
              </w:rPr>
            </w:rPrChange>
          </w:rPr>
          <w:t>[3]-&gt;L(Backtracking)</w:t>
        </w:r>
      </w:ins>
    </w:p>
    <w:p w14:paraId="2F200CC8" w14:textId="77777777" w:rsidR="00073577" w:rsidRPr="00073577" w:rsidRDefault="00073577" w:rsidP="00073577">
      <w:pPr>
        <w:spacing w:before="0" w:after="0"/>
        <w:rPr>
          <w:ins w:id="5746" w:author="Abhishek Deep Nigam" w:date="2015-10-26T01:01:00Z"/>
          <w:rFonts w:ascii="Courier New" w:hAnsi="Courier New" w:cs="Courier New"/>
          <w:sz w:val="16"/>
          <w:szCs w:val="16"/>
          <w:rPrChange w:id="5747" w:author="Abhishek Deep Nigam" w:date="2015-10-26T01:01:00Z">
            <w:rPr>
              <w:ins w:id="5748" w:author="Abhishek Deep Nigam" w:date="2015-10-26T01:01:00Z"/>
              <w:rFonts w:ascii="Courier New" w:hAnsi="Courier New" w:cs="Courier New"/>
            </w:rPr>
          </w:rPrChange>
        </w:rPr>
      </w:pPr>
      <w:ins w:id="5749" w:author="Abhishek Deep Nigam" w:date="2015-10-26T01:01:00Z">
        <w:r w:rsidRPr="00073577">
          <w:rPr>
            <w:rFonts w:ascii="Courier New" w:hAnsi="Courier New" w:cs="Courier New"/>
            <w:sz w:val="16"/>
            <w:szCs w:val="16"/>
            <w:rPrChange w:id="5750" w:author="Abhishek Deep Nigam" w:date="2015-10-26T01:01:00Z">
              <w:rPr>
                <w:rFonts w:ascii="Courier New" w:hAnsi="Courier New" w:cs="Courier New"/>
              </w:rPr>
            </w:rPrChange>
          </w:rPr>
          <w:t>[2]-&gt;Y[3]-&gt;A(Backtracking)</w:t>
        </w:r>
      </w:ins>
    </w:p>
    <w:p w14:paraId="7B971D69" w14:textId="77777777" w:rsidR="00073577" w:rsidRPr="00073577" w:rsidRDefault="00073577" w:rsidP="00073577">
      <w:pPr>
        <w:spacing w:before="0" w:after="0"/>
        <w:rPr>
          <w:ins w:id="5751" w:author="Abhishek Deep Nigam" w:date="2015-10-26T01:01:00Z"/>
          <w:rFonts w:ascii="Courier New" w:hAnsi="Courier New" w:cs="Courier New"/>
          <w:sz w:val="16"/>
          <w:szCs w:val="16"/>
          <w:rPrChange w:id="5752" w:author="Abhishek Deep Nigam" w:date="2015-10-26T01:01:00Z">
            <w:rPr>
              <w:ins w:id="5753" w:author="Abhishek Deep Nigam" w:date="2015-10-26T01:01:00Z"/>
              <w:rFonts w:ascii="Courier New" w:hAnsi="Courier New" w:cs="Courier New"/>
            </w:rPr>
          </w:rPrChange>
        </w:rPr>
      </w:pPr>
      <w:ins w:id="5754" w:author="Abhishek Deep Nigam" w:date="2015-10-26T01:01:00Z">
        <w:r w:rsidRPr="00073577">
          <w:rPr>
            <w:rFonts w:ascii="Courier New" w:hAnsi="Courier New" w:cs="Courier New"/>
            <w:sz w:val="16"/>
            <w:szCs w:val="16"/>
            <w:rPrChange w:id="5755" w:author="Abhishek Deep Nigam" w:date="2015-10-26T01:01:00Z">
              <w:rPr>
                <w:rFonts w:ascii="Courier New" w:hAnsi="Courier New" w:cs="Courier New"/>
              </w:rPr>
            </w:rPrChange>
          </w:rPr>
          <w:t>[3]-&gt;I(Backtracking)</w:t>
        </w:r>
      </w:ins>
    </w:p>
    <w:p w14:paraId="6F502D4B" w14:textId="77777777" w:rsidR="00073577" w:rsidRPr="00073577" w:rsidRDefault="00073577" w:rsidP="00073577">
      <w:pPr>
        <w:spacing w:before="0" w:after="0"/>
        <w:rPr>
          <w:ins w:id="5756" w:author="Abhishek Deep Nigam" w:date="2015-10-26T01:01:00Z"/>
          <w:rFonts w:ascii="Courier New" w:hAnsi="Courier New" w:cs="Courier New"/>
          <w:sz w:val="16"/>
          <w:szCs w:val="16"/>
          <w:rPrChange w:id="5757" w:author="Abhishek Deep Nigam" w:date="2015-10-26T01:01:00Z">
            <w:rPr>
              <w:ins w:id="5758" w:author="Abhishek Deep Nigam" w:date="2015-10-26T01:01:00Z"/>
              <w:rFonts w:ascii="Courier New" w:hAnsi="Courier New" w:cs="Courier New"/>
            </w:rPr>
          </w:rPrChange>
        </w:rPr>
      </w:pPr>
      <w:ins w:id="5759" w:author="Abhishek Deep Nigam" w:date="2015-10-26T01:01:00Z">
        <w:r w:rsidRPr="00073577">
          <w:rPr>
            <w:rFonts w:ascii="Courier New" w:hAnsi="Courier New" w:cs="Courier New"/>
            <w:sz w:val="16"/>
            <w:szCs w:val="16"/>
            <w:rPrChange w:id="5760" w:author="Abhishek Deep Nigam" w:date="2015-10-26T01:01:00Z">
              <w:rPr>
                <w:rFonts w:ascii="Courier New" w:hAnsi="Courier New" w:cs="Courier New"/>
              </w:rPr>
            </w:rPrChange>
          </w:rPr>
          <w:lastRenderedPageBreak/>
          <w:t>[3]-&gt;L(Backtracking)</w:t>
        </w:r>
      </w:ins>
    </w:p>
    <w:p w14:paraId="71E682AA" w14:textId="77777777" w:rsidR="00073577" w:rsidRPr="00073577" w:rsidRDefault="00073577" w:rsidP="00073577">
      <w:pPr>
        <w:spacing w:before="0" w:after="0"/>
        <w:rPr>
          <w:ins w:id="5761" w:author="Abhishek Deep Nigam" w:date="2015-10-26T01:01:00Z"/>
          <w:rFonts w:ascii="Courier New" w:hAnsi="Courier New" w:cs="Courier New"/>
          <w:sz w:val="16"/>
          <w:szCs w:val="16"/>
          <w:rPrChange w:id="5762" w:author="Abhishek Deep Nigam" w:date="2015-10-26T01:01:00Z">
            <w:rPr>
              <w:ins w:id="5763" w:author="Abhishek Deep Nigam" w:date="2015-10-26T01:01:00Z"/>
              <w:rFonts w:ascii="Courier New" w:hAnsi="Courier New" w:cs="Courier New"/>
            </w:rPr>
          </w:rPrChange>
        </w:rPr>
      </w:pPr>
      <w:ins w:id="5764" w:author="Abhishek Deep Nigam" w:date="2015-10-26T01:01:00Z">
        <w:r w:rsidRPr="00073577">
          <w:rPr>
            <w:rFonts w:ascii="Courier New" w:hAnsi="Courier New" w:cs="Courier New"/>
            <w:sz w:val="16"/>
            <w:szCs w:val="16"/>
            <w:rPrChange w:id="5765" w:author="Abhishek Deep Nigam" w:date="2015-10-26T01:01:00Z">
              <w:rPr>
                <w:rFonts w:ascii="Courier New" w:hAnsi="Courier New" w:cs="Courier New"/>
              </w:rPr>
            </w:rPrChange>
          </w:rPr>
          <w:t>[1]-&gt;N[2]-&gt;A[3]-&gt;A(Backtracking)</w:t>
        </w:r>
      </w:ins>
    </w:p>
    <w:p w14:paraId="332FADAB" w14:textId="77777777" w:rsidR="00073577" w:rsidRPr="00073577" w:rsidRDefault="00073577" w:rsidP="00073577">
      <w:pPr>
        <w:spacing w:before="0" w:after="0"/>
        <w:rPr>
          <w:ins w:id="5766" w:author="Abhishek Deep Nigam" w:date="2015-10-26T01:01:00Z"/>
          <w:rFonts w:ascii="Courier New" w:hAnsi="Courier New" w:cs="Courier New"/>
          <w:sz w:val="16"/>
          <w:szCs w:val="16"/>
          <w:rPrChange w:id="5767" w:author="Abhishek Deep Nigam" w:date="2015-10-26T01:01:00Z">
            <w:rPr>
              <w:ins w:id="5768" w:author="Abhishek Deep Nigam" w:date="2015-10-26T01:01:00Z"/>
              <w:rFonts w:ascii="Courier New" w:hAnsi="Courier New" w:cs="Courier New"/>
            </w:rPr>
          </w:rPrChange>
        </w:rPr>
      </w:pPr>
      <w:ins w:id="5769" w:author="Abhishek Deep Nigam" w:date="2015-10-26T01:01:00Z">
        <w:r w:rsidRPr="00073577">
          <w:rPr>
            <w:rFonts w:ascii="Courier New" w:hAnsi="Courier New" w:cs="Courier New"/>
            <w:sz w:val="16"/>
            <w:szCs w:val="16"/>
            <w:rPrChange w:id="5770" w:author="Abhishek Deep Nigam" w:date="2015-10-26T01:01:00Z">
              <w:rPr>
                <w:rFonts w:ascii="Courier New" w:hAnsi="Courier New" w:cs="Courier New"/>
              </w:rPr>
            </w:rPrChange>
          </w:rPr>
          <w:t>[3]-&gt;I(Backtracking)</w:t>
        </w:r>
      </w:ins>
    </w:p>
    <w:p w14:paraId="472640FA" w14:textId="77777777" w:rsidR="00073577" w:rsidRPr="00073577" w:rsidRDefault="00073577" w:rsidP="00073577">
      <w:pPr>
        <w:spacing w:before="0" w:after="0"/>
        <w:rPr>
          <w:ins w:id="5771" w:author="Abhishek Deep Nigam" w:date="2015-10-26T01:01:00Z"/>
          <w:rFonts w:ascii="Courier New" w:hAnsi="Courier New" w:cs="Courier New"/>
          <w:sz w:val="16"/>
          <w:szCs w:val="16"/>
          <w:rPrChange w:id="5772" w:author="Abhishek Deep Nigam" w:date="2015-10-26T01:01:00Z">
            <w:rPr>
              <w:ins w:id="5773" w:author="Abhishek Deep Nigam" w:date="2015-10-26T01:01:00Z"/>
              <w:rFonts w:ascii="Courier New" w:hAnsi="Courier New" w:cs="Courier New"/>
            </w:rPr>
          </w:rPrChange>
        </w:rPr>
      </w:pPr>
      <w:ins w:id="5774" w:author="Abhishek Deep Nigam" w:date="2015-10-26T01:01:00Z">
        <w:r w:rsidRPr="00073577">
          <w:rPr>
            <w:rFonts w:ascii="Courier New" w:hAnsi="Courier New" w:cs="Courier New"/>
            <w:sz w:val="16"/>
            <w:szCs w:val="16"/>
            <w:rPrChange w:id="5775" w:author="Abhishek Deep Nigam" w:date="2015-10-26T01:01:00Z">
              <w:rPr>
                <w:rFonts w:ascii="Courier New" w:hAnsi="Courier New" w:cs="Courier New"/>
              </w:rPr>
            </w:rPrChange>
          </w:rPr>
          <w:t>[3]-&gt;L(Backtracking)</w:t>
        </w:r>
      </w:ins>
    </w:p>
    <w:p w14:paraId="21979814" w14:textId="77777777" w:rsidR="00073577" w:rsidRPr="00073577" w:rsidRDefault="00073577" w:rsidP="00073577">
      <w:pPr>
        <w:spacing w:before="0" w:after="0"/>
        <w:rPr>
          <w:ins w:id="5776" w:author="Abhishek Deep Nigam" w:date="2015-10-26T01:01:00Z"/>
          <w:rFonts w:ascii="Courier New" w:hAnsi="Courier New" w:cs="Courier New"/>
          <w:sz w:val="16"/>
          <w:szCs w:val="16"/>
          <w:rPrChange w:id="5777" w:author="Abhishek Deep Nigam" w:date="2015-10-26T01:01:00Z">
            <w:rPr>
              <w:ins w:id="5778" w:author="Abhishek Deep Nigam" w:date="2015-10-26T01:01:00Z"/>
              <w:rFonts w:ascii="Courier New" w:hAnsi="Courier New" w:cs="Courier New"/>
            </w:rPr>
          </w:rPrChange>
        </w:rPr>
      </w:pPr>
      <w:ins w:id="5779" w:author="Abhishek Deep Nigam" w:date="2015-10-26T01:01:00Z">
        <w:r w:rsidRPr="00073577">
          <w:rPr>
            <w:rFonts w:ascii="Courier New" w:hAnsi="Courier New" w:cs="Courier New"/>
            <w:sz w:val="16"/>
            <w:szCs w:val="16"/>
            <w:rPrChange w:id="5780" w:author="Abhishek Deep Nigam" w:date="2015-10-26T01:01:00Z">
              <w:rPr>
                <w:rFonts w:ascii="Courier New" w:hAnsi="Courier New" w:cs="Courier New"/>
              </w:rPr>
            </w:rPrChange>
          </w:rPr>
          <w:t>[2]-&gt;O[3]-&gt;A(Backtracking)</w:t>
        </w:r>
      </w:ins>
    </w:p>
    <w:p w14:paraId="4FB20843" w14:textId="77777777" w:rsidR="00073577" w:rsidRPr="00073577" w:rsidRDefault="00073577" w:rsidP="00073577">
      <w:pPr>
        <w:spacing w:before="0" w:after="0"/>
        <w:rPr>
          <w:ins w:id="5781" w:author="Abhishek Deep Nigam" w:date="2015-10-26T01:01:00Z"/>
          <w:rFonts w:ascii="Courier New" w:hAnsi="Courier New" w:cs="Courier New"/>
          <w:sz w:val="16"/>
          <w:szCs w:val="16"/>
          <w:rPrChange w:id="5782" w:author="Abhishek Deep Nigam" w:date="2015-10-26T01:01:00Z">
            <w:rPr>
              <w:ins w:id="5783" w:author="Abhishek Deep Nigam" w:date="2015-10-26T01:01:00Z"/>
              <w:rFonts w:ascii="Courier New" w:hAnsi="Courier New" w:cs="Courier New"/>
            </w:rPr>
          </w:rPrChange>
        </w:rPr>
      </w:pPr>
      <w:ins w:id="5784" w:author="Abhishek Deep Nigam" w:date="2015-10-26T01:01:00Z">
        <w:r w:rsidRPr="00073577">
          <w:rPr>
            <w:rFonts w:ascii="Courier New" w:hAnsi="Courier New" w:cs="Courier New"/>
            <w:sz w:val="16"/>
            <w:szCs w:val="16"/>
            <w:rPrChange w:id="5785" w:author="Abhishek Deep Nigam" w:date="2015-10-26T01:01:00Z">
              <w:rPr>
                <w:rFonts w:ascii="Courier New" w:hAnsi="Courier New" w:cs="Courier New"/>
              </w:rPr>
            </w:rPrChange>
          </w:rPr>
          <w:t>[3]-&gt;I(Backtracking)</w:t>
        </w:r>
      </w:ins>
    </w:p>
    <w:p w14:paraId="7BF3D9BD" w14:textId="77777777" w:rsidR="00073577" w:rsidRPr="00073577" w:rsidRDefault="00073577" w:rsidP="00073577">
      <w:pPr>
        <w:spacing w:before="0" w:after="0"/>
        <w:rPr>
          <w:ins w:id="5786" w:author="Abhishek Deep Nigam" w:date="2015-10-26T01:01:00Z"/>
          <w:rFonts w:ascii="Courier New" w:hAnsi="Courier New" w:cs="Courier New"/>
          <w:sz w:val="16"/>
          <w:szCs w:val="16"/>
          <w:rPrChange w:id="5787" w:author="Abhishek Deep Nigam" w:date="2015-10-26T01:01:00Z">
            <w:rPr>
              <w:ins w:id="5788" w:author="Abhishek Deep Nigam" w:date="2015-10-26T01:01:00Z"/>
              <w:rFonts w:ascii="Courier New" w:hAnsi="Courier New" w:cs="Courier New"/>
            </w:rPr>
          </w:rPrChange>
        </w:rPr>
      </w:pPr>
      <w:ins w:id="5789" w:author="Abhishek Deep Nigam" w:date="2015-10-26T01:01:00Z">
        <w:r w:rsidRPr="00073577">
          <w:rPr>
            <w:rFonts w:ascii="Courier New" w:hAnsi="Courier New" w:cs="Courier New"/>
            <w:sz w:val="16"/>
            <w:szCs w:val="16"/>
            <w:rPrChange w:id="5790" w:author="Abhishek Deep Nigam" w:date="2015-10-26T01:01:00Z">
              <w:rPr>
                <w:rFonts w:ascii="Courier New" w:hAnsi="Courier New" w:cs="Courier New"/>
              </w:rPr>
            </w:rPrChange>
          </w:rPr>
          <w:t>[3]-&gt;L(Backtracking)</w:t>
        </w:r>
      </w:ins>
    </w:p>
    <w:p w14:paraId="54F51AF9" w14:textId="77777777" w:rsidR="00073577" w:rsidRPr="00073577" w:rsidRDefault="00073577" w:rsidP="00073577">
      <w:pPr>
        <w:spacing w:before="0" w:after="0"/>
        <w:rPr>
          <w:ins w:id="5791" w:author="Abhishek Deep Nigam" w:date="2015-10-26T01:01:00Z"/>
          <w:rFonts w:ascii="Courier New" w:hAnsi="Courier New" w:cs="Courier New"/>
          <w:sz w:val="16"/>
          <w:szCs w:val="16"/>
          <w:rPrChange w:id="5792" w:author="Abhishek Deep Nigam" w:date="2015-10-26T01:01:00Z">
            <w:rPr>
              <w:ins w:id="5793" w:author="Abhishek Deep Nigam" w:date="2015-10-26T01:01:00Z"/>
              <w:rFonts w:ascii="Courier New" w:hAnsi="Courier New" w:cs="Courier New"/>
            </w:rPr>
          </w:rPrChange>
        </w:rPr>
      </w:pPr>
      <w:ins w:id="5794" w:author="Abhishek Deep Nigam" w:date="2015-10-26T01:01:00Z">
        <w:r w:rsidRPr="00073577">
          <w:rPr>
            <w:rFonts w:ascii="Courier New" w:hAnsi="Courier New" w:cs="Courier New"/>
            <w:sz w:val="16"/>
            <w:szCs w:val="16"/>
            <w:rPrChange w:id="5795" w:author="Abhishek Deep Nigam" w:date="2015-10-26T01:01:00Z">
              <w:rPr>
                <w:rFonts w:ascii="Courier New" w:hAnsi="Courier New" w:cs="Courier New"/>
              </w:rPr>
            </w:rPrChange>
          </w:rPr>
          <w:t>[1]-&gt;O[2]-&gt;H[3]-&gt;A(Backtracking)</w:t>
        </w:r>
      </w:ins>
    </w:p>
    <w:p w14:paraId="5A18B146" w14:textId="77777777" w:rsidR="00073577" w:rsidRPr="00073577" w:rsidRDefault="00073577" w:rsidP="00073577">
      <w:pPr>
        <w:spacing w:before="0" w:after="0"/>
        <w:rPr>
          <w:ins w:id="5796" w:author="Abhishek Deep Nigam" w:date="2015-10-26T01:01:00Z"/>
          <w:rFonts w:ascii="Courier New" w:hAnsi="Courier New" w:cs="Courier New"/>
          <w:sz w:val="16"/>
          <w:szCs w:val="16"/>
          <w:rPrChange w:id="5797" w:author="Abhishek Deep Nigam" w:date="2015-10-26T01:01:00Z">
            <w:rPr>
              <w:ins w:id="5798" w:author="Abhishek Deep Nigam" w:date="2015-10-26T01:01:00Z"/>
              <w:rFonts w:ascii="Courier New" w:hAnsi="Courier New" w:cs="Courier New"/>
            </w:rPr>
          </w:rPrChange>
        </w:rPr>
      </w:pPr>
      <w:ins w:id="5799" w:author="Abhishek Deep Nigam" w:date="2015-10-26T01:01:00Z">
        <w:r w:rsidRPr="00073577">
          <w:rPr>
            <w:rFonts w:ascii="Courier New" w:hAnsi="Courier New" w:cs="Courier New"/>
            <w:sz w:val="16"/>
            <w:szCs w:val="16"/>
            <w:rPrChange w:id="5800" w:author="Abhishek Deep Nigam" w:date="2015-10-26T01:01:00Z">
              <w:rPr>
                <w:rFonts w:ascii="Courier New" w:hAnsi="Courier New" w:cs="Courier New"/>
              </w:rPr>
            </w:rPrChange>
          </w:rPr>
          <w:t>[3]-&gt;I(Backtracking)</w:t>
        </w:r>
      </w:ins>
    </w:p>
    <w:p w14:paraId="0055BD13" w14:textId="77777777" w:rsidR="00073577" w:rsidRPr="00073577" w:rsidRDefault="00073577" w:rsidP="00073577">
      <w:pPr>
        <w:spacing w:before="0" w:after="0"/>
        <w:rPr>
          <w:ins w:id="5801" w:author="Abhishek Deep Nigam" w:date="2015-10-26T01:01:00Z"/>
          <w:rFonts w:ascii="Courier New" w:hAnsi="Courier New" w:cs="Courier New"/>
          <w:sz w:val="16"/>
          <w:szCs w:val="16"/>
          <w:rPrChange w:id="5802" w:author="Abhishek Deep Nigam" w:date="2015-10-26T01:01:00Z">
            <w:rPr>
              <w:ins w:id="5803" w:author="Abhishek Deep Nigam" w:date="2015-10-26T01:01:00Z"/>
              <w:rFonts w:ascii="Courier New" w:hAnsi="Courier New" w:cs="Courier New"/>
            </w:rPr>
          </w:rPrChange>
        </w:rPr>
      </w:pPr>
      <w:ins w:id="5804" w:author="Abhishek Deep Nigam" w:date="2015-10-26T01:01:00Z">
        <w:r w:rsidRPr="00073577">
          <w:rPr>
            <w:rFonts w:ascii="Courier New" w:hAnsi="Courier New" w:cs="Courier New"/>
            <w:sz w:val="16"/>
            <w:szCs w:val="16"/>
            <w:rPrChange w:id="5805" w:author="Abhishek Deep Nigam" w:date="2015-10-26T01:01:00Z">
              <w:rPr>
                <w:rFonts w:ascii="Courier New" w:hAnsi="Courier New" w:cs="Courier New"/>
              </w:rPr>
            </w:rPrChange>
          </w:rPr>
          <w:t>[3]-&gt;L(Backtracking)</w:t>
        </w:r>
      </w:ins>
    </w:p>
    <w:p w14:paraId="744331EE" w14:textId="77777777" w:rsidR="00073577" w:rsidRPr="00073577" w:rsidRDefault="00073577" w:rsidP="00073577">
      <w:pPr>
        <w:spacing w:before="0" w:after="0"/>
        <w:rPr>
          <w:ins w:id="5806" w:author="Abhishek Deep Nigam" w:date="2015-10-26T01:01:00Z"/>
          <w:rFonts w:ascii="Courier New" w:hAnsi="Courier New" w:cs="Courier New"/>
          <w:sz w:val="16"/>
          <w:szCs w:val="16"/>
          <w:rPrChange w:id="5807" w:author="Abhishek Deep Nigam" w:date="2015-10-26T01:01:00Z">
            <w:rPr>
              <w:ins w:id="5808" w:author="Abhishek Deep Nigam" w:date="2015-10-26T01:01:00Z"/>
              <w:rFonts w:ascii="Courier New" w:hAnsi="Courier New" w:cs="Courier New"/>
            </w:rPr>
          </w:rPrChange>
        </w:rPr>
      </w:pPr>
      <w:ins w:id="5809" w:author="Abhishek Deep Nigam" w:date="2015-10-26T01:01:00Z">
        <w:r w:rsidRPr="00073577">
          <w:rPr>
            <w:rFonts w:ascii="Courier New" w:hAnsi="Courier New" w:cs="Courier New"/>
            <w:sz w:val="16"/>
            <w:szCs w:val="16"/>
            <w:rPrChange w:id="5810" w:author="Abhishek Deep Nigam" w:date="2015-10-26T01:01:00Z">
              <w:rPr>
                <w:rFonts w:ascii="Courier New" w:hAnsi="Courier New" w:cs="Courier New"/>
              </w:rPr>
            </w:rPrChange>
          </w:rPr>
          <w:t>[2]-&gt;O[3]-&gt;A(Backtracking)</w:t>
        </w:r>
      </w:ins>
    </w:p>
    <w:p w14:paraId="50DF61DC" w14:textId="77777777" w:rsidR="00073577" w:rsidRPr="00073577" w:rsidRDefault="00073577" w:rsidP="00073577">
      <w:pPr>
        <w:spacing w:before="0" w:after="0"/>
        <w:rPr>
          <w:ins w:id="5811" w:author="Abhishek Deep Nigam" w:date="2015-10-26T01:01:00Z"/>
          <w:rFonts w:ascii="Courier New" w:hAnsi="Courier New" w:cs="Courier New"/>
          <w:sz w:val="16"/>
          <w:szCs w:val="16"/>
          <w:rPrChange w:id="5812" w:author="Abhishek Deep Nigam" w:date="2015-10-26T01:01:00Z">
            <w:rPr>
              <w:ins w:id="5813" w:author="Abhishek Deep Nigam" w:date="2015-10-26T01:01:00Z"/>
              <w:rFonts w:ascii="Courier New" w:hAnsi="Courier New" w:cs="Courier New"/>
            </w:rPr>
          </w:rPrChange>
        </w:rPr>
      </w:pPr>
      <w:ins w:id="5814" w:author="Abhishek Deep Nigam" w:date="2015-10-26T01:01:00Z">
        <w:r w:rsidRPr="00073577">
          <w:rPr>
            <w:rFonts w:ascii="Courier New" w:hAnsi="Courier New" w:cs="Courier New"/>
            <w:sz w:val="16"/>
            <w:szCs w:val="16"/>
            <w:rPrChange w:id="5815" w:author="Abhishek Deep Nigam" w:date="2015-10-26T01:01:00Z">
              <w:rPr>
                <w:rFonts w:ascii="Courier New" w:hAnsi="Courier New" w:cs="Courier New"/>
              </w:rPr>
            </w:rPrChange>
          </w:rPr>
          <w:t>[3]-&gt;I(Backtracking)</w:t>
        </w:r>
      </w:ins>
    </w:p>
    <w:p w14:paraId="24BA1A74" w14:textId="77777777" w:rsidR="00073577" w:rsidRPr="00073577" w:rsidRDefault="00073577" w:rsidP="00073577">
      <w:pPr>
        <w:spacing w:before="0" w:after="0"/>
        <w:rPr>
          <w:ins w:id="5816" w:author="Abhishek Deep Nigam" w:date="2015-10-26T01:01:00Z"/>
          <w:rFonts w:ascii="Courier New" w:hAnsi="Courier New" w:cs="Courier New"/>
          <w:sz w:val="16"/>
          <w:szCs w:val="16"/>
          <w:rPrChange w:id="5817" w:author="Abhishek Deep Nigam" w:date="2015-10-26T01:01:00Z">
            <w:rPr>
              <w:ins w:id="5818" w:author="Abhishek Deep Nigam" w:date="2015-10-26T01:01:00Z"/>
              <w:rFonts w:ascii="Courier New" w:hAnsi="Courier New" w:cs="Courier New"/>
            </w:rPr>
          </w:rPrChange>
        </w:rPr>
      </w:pPr>
      <w:ins w:id="5819" w:author="Abhishek Deep Nigam" w:date="2015-10-26T01:01:00Z">
        <w:r w:rsidRPr="00073577">
          <w:rPr>
            <w:rFonts w:ascii="Courier New" w:hAnsi="Courier New" w:cs="Courier New"/>
            <w:sz w:val="16"/>
            <w:szCs w:val="16"/>
            <w:rPrChange w:id="5820" w:author="Abhishek Deep Nigam" w:date="2015-10-26T01:01:00Z">
              <w:rPr>
                <w:rFonts w:ascii="Courier New" w:hAnsi="Courier New" w:cs="Courier New"/>
              </w:rPr>
            </w:rPrChange>
          </w:rPr>
          <w:t>[3]-&gt;L(Backtracking)</w:t>
        </w:r>
      </w:ins>
    </w:p>
    <w:p w14:paraId="12958C57" w14:textId="77777777" w:rsidR="00073577" w:rsidRPr="00073577" w:rsidRDefault="00073577" w:rsidP="00073577">
      <w:pPr>
        <w:spacing w:before="0" w:after="0"/>
        <w:rPr>
          <w:ins w:id="5821" w:author="Abhishek Deep Nigam" w:date="2015-10-26T01:01:00Z"/>
          <w:rFonts w:ascii="Courier New" w:hAnsi="Courier New" w:cs="Courier New"/>
          <w:sz w:val="16"/>
          <w:szCs w:val="16"/>
          <w:rPrChange w:id="5822" w:author="Abhishek Deep Nigam" w:date="2015-10-26T01:01:00Z">
            <w:rPr>
              <w:ins w:id="5823" w:author="Abhishek Deep Nigam" w:date="2015-10-26T01:01:00Z"/>
              <w:rFonts w:ascii="Courier New" w:hAnsi="Courier New" w:cs="Courier New"/>
            </w:rPr>
          </w:rPrChange>
        </w:rPr>
      </w:pPr>
      <w:ins w:id="5824" w:author="Abhishek Deep Nigam" w:date="2015-10-26T01:01:00Z">
        <w:r w:rsidRPr="00073577">
          <w:rPr>
            <w:rFonts w:ascii="Courier New" w:hAnsi="Courier New" w:cs="Courier New"/>
            <w:sz w:val="16"/>
            <w:szCs w:val="16"/>
            <w:rPrChange w:id="5825" w:author="Abhishek Deep Nigam" w:date="2015-10-26T01:01:00Z">
              <w:rPr>
                <w:rFonts w:ascii="Courier New" w:hAnsi="Courier New" w:cs="Courier New"/>
              </w:rPr>
            </w:rPrChange>
          </w:rPr>
          <w:t>[1]-&gt;P[2]-&gt;A[3]-&gt;A(Backtracking)</w:t>
        </w:r>
      </w:ins>
    </w:p>
    <w:p w14:paraId="0E35A1ED" w14:textId="77777777" w:rsidR="00073577" w:rsidRPr="00073577" w:rsidRDefault="00073577" w:rsidP="00073577">
      <w:pPr>
        <w:spacing w:before="0" w:after="0"/>
        <w:rPr>
          <w:ins w:id="5826" w:author="Abhishek Deep Nigam" w:date="2015-10-26T01:01:00Z"/>
          <w:rFonts w:ascii="Courier New" w:hAnsi="Courier New" w:cs="Courier New"/>
          <w:sz w:val="16"/>
          <w:szCs w:val="16"/>
          <w:rPrChange w:id="5827" w:author="Abhishek Deep Nigam" w:date="2015-10-26T01:01:00Z">
            <w:rPr>
              <w:ins w:id="5828" w:author="Abhishek Deep Nigam" w:date="2015-10-26T01:01:00Z"/>
              <w:rFonts w:ascii="Courier New" w:hAnsi="Courier New" w:cs="Courier New"/>
            </w:rPr>
          </w:rPrChange>
        </w:rPr>
      </w:pPr>
      <w:ins w:id="5829" w:author="Abhishek Deep Nigam" w:date="2015-10-26T01:01:00Z">
        <w:r w:rsidRPr="00073577">
          <w:rPr>
            <w:rFonts w:ascii="Courier New" w:hAnsi="Courier New" w:cs="Courier New"/>
            <w:sz w:val="16"/>
            <w:szCs w:val="16"/>
            <w:rPrChange w:id="5830" w:author="Abhishek Deep Nigam" w:date="2015-10-26T01:01:00Z">
              <w:rPr>
                <w:rFonts w:ascii="Courier New" w:hAnsi="Courier New" w:cs="Courier New"/>
              </w:rPr>
            </w:rPrChange>
          </w:rPr>
          <w:t>[3]-&gt;I(Backtracking)</w:t>
        </w:r>
      </w:ins>
    </w:p>
    <w:p w14:paraId="3A91BD0A" w14:textId="77777777" w:rsidR="00073577" w:rsidRPr="00073577" w:rsidRDefault="00073577" w:rsidP="00073577">
      <w:pPr>
        <w:spacing w:before="0" w:after="0"/>
        <w:rPr>
          <w:ins w:id="5831" w:author="Abhishek Deep Nigam" w:date="2015-10-26T01:01:00Z"/>
          <w:rFonts w:ascii="Courier New" w:hAnsi="Courier New" w:cs="Courier New"/>
          <w:sz w:val="16"/>
          <w:szCs w:val="16"/>
          <w:rPrChange w:id="5832" w:author="Abhishek Deep Nigam" w:date="2015-10-26T01:01:00Z">
            <w:rPr>
              <w:ins w:id="5833" w:author="Abhishek Deep Nigam" w:date="2015-10-26T01:01:00Z"/>
              <w:rFonts w:ascii="Courier New" w:hAnsi="Courier New" w:cs="Courier New"/>
            </w:rPr>
          </w:rPrChange>
        </w:rPr>
      </w:pPr>
      <w:ins w:id="5834" w:author="Abhishek Deep Nigam" w:date="2015-10-26T01:01:00Z">
        <w:r w:rsidRPr="00073577">
          <w:rPr>
            <w:rFonts w:ascii="Courier New" w:hAnsi="Courier New" w:cs="Courier New"/>
            <w:sz w:val="16"/>
            <w:szCs w:val="16"/>
            <w:rPrChange w:id="5835" w:author="Abhishek Deep Nigam" w:date="2015-10-26T01:01:00Z">
              <w:rPr>
                <w:rFonts w:ascii="Courier New" w:hAnsi="Courier New" w:cs="Courier New"/>
              </w:rPr>
            </w:rPrChange>
          </w:rPr>
          <w:t>[3]-&gt;L(Backtracking)</w:t>
        </w:r>
      </w:ins>
    </w:p>
    <w:p w14:paraId="040E0E77" w14:textId="77777777" w:rsidR="00073577" w:rsidRPr="00073577" w:rsidRDefault="00073577" w:rsidP="00073577">
      <w:pPr>
        <w:spacing w:before="0" w:after="0"/>
        <w:rPr>
          <w:ins w:id="5836" w:author="Abhishek Deep Nigam" w:date="2015-10-26T01:01:00Z"/>
          <w:rFonts w:ascii="Courier New" w:hAnsi="Courier New" w:cs="Courier New"/>
          <w:sz w:val="16"/>
          <w:szCs w:val="16"/>
          <w:rPrChange w:id="5837" w:author="Abhishek Deep Nigam" w:date="2015-10-26T01:01:00Z">
            <w:rPr>
              <w:ins w:id="5838" w:author="Abhishek Deep Nigam" w:date="2015-10-26T01:01:00Z"/>
              <w:rFonts w:ascii="Courier New" w:hAnsi="Courier New" w:cs="Courier New"/>
            </w:rPr>
          </w:rPrChange>
        </w:rPr>
      </w:pPr>
      <w:ins w:id="5839" w:author="Abhishek Deep Nigam" w:date="2015-10-26T01:01:00Z">
        <w:r w:rsidRPr="00073577">
          <w:rPr>
            <w:rFonts w:ascii="Courier New" w:hAnsi="Courier New" w:cs="Courier New"/>
            <w:sz w:val="16"/>
            <w:szCs w:val="16"/>
            <w:rPrChange w:id="5840" w:author="Abhishek Deep Nigam" w:date="2015-10-26T01:01:00Z">
              <w:rPr>
                <w:rFonts w:ascii="Courier New" w:hAnsi="Courier New" w:cs="Courier New"/>
              </w:rPr>
            </w:rPrChange>
          </w:rPr>
          <w:t>[2]-&gt;E[3]-&gt;A(Backtracking)</w:t>
        </w:r>
      </w:ins>
    </w:p>
    <w:p w14:paraId="2A4D98F0" w14:textId="77777777" w:rsidR="00073577" w:rsidRPr="00073577" w:rsidRDefault="00073577" w:rsidP="00073577">
      <w:pPr>
        <w:spacing w:before="0" w:after="0"/>
        <w:rPr>
          <w:ins w:id="5841" w:author="Abhishek Deep Nigam" w:date="2015-10-26T01:01:00Z"/>
          <w:rFonts w:ascii="Courier New" w:hAnsi="Courier New" w:cs="Courier New"/>
          <w:sz w:val="16"/>
          <w:szCs w:val="16"/>
          <w:rPrChange w:id="5842" w:author="Abhishek Deep Nigam" w:date="2015-10-26T01:01:00Z">
            <w:rPr>
              <w:ins w:id="5843" w:author="Abhishek Deep Nigam" w:date="2015-10-26T01:01:00Z"/>
              <w:rFonts w:ascii="Courier New" w:hAnsi="Courier New" w:cs="Courier New"/>
            </w:rPr>
          </w:rPrChange>
        </w:rPr>
      </w:pPr>
      <w:ins w:id="5844" w:author="Abhishek Deep Nigam" w:date="2015-10-26T01:01:00Z">
        <w:r w:rsidRPr="00073577">
          <w:rPr>
            <w:rFonts w:ascii="Courier New" w:hAnsi="Courier New" w:cs="Courier New"/>
            <w:sz w:val="16"/>
            <w:szCs w:val="16"/>
            <w:rPrChange w:id="5845" w:author="Abhishek Deep Nigam" w:date="2015-10-26T01:01:00Z">
              <w:rPr>
                <w:rFonts w:ascii="Courier New" w:hAnsi="Courier New" w:cs="Courier New"/>
              </w:rPr>
            </w:rPrChange>
          </w:rPr>
          <w:t>[3]-&gt;I(Backtracking)</w:t>
        </w:r>
      </w:ins>
    </w:p>
    <w:p w14:paraId="7DF10161" w14:textId="77777777" w:rsidR="00073577" w:rsidRPr="00073577" w:rsidRDefault="00073577" w:rsidP="00073577">
      <w:pPr>
        <w:spacing w:before="0" w:after="0"/>
        <w:rPr>
          <w:ins w:id="5846" w:author="Abhishek Deep Nigam" w:date="2015-10-26T01:01:00Z"/>
          <w:rFonts w:ascii="Courier New" w:hAnsi="Courier New" w:cs="Courier New"/>
          <w:sz w:val="16"/>
          <w:szCs w:val="16"/>
          <w:rPrChange w:id="5847" w:author="Abhishek Deep Nigam" w:date="2015-10-26T01:01:00Z">
            <w:rPr>
              <w:ins w:id="5848" w:author="Abhishek Deep Nigam" w:date="2015-10-26T01:01:00Z"/>
              <w:rFonts w:ascii="Courier New" w:hAnsi="Courier New" w:cs="Courier New"/>
            </w:rPr>
          </w:rPrChange>
        </w:rPr>
      </w:pPr>
      <w:ins w:id="5849" w:author="Abhishek Deep Nigam" w:date="2015-10-26T01:01:00Z">
        <w:r w:rsidRPr="00073577">
          <w:rPr>
            <w:rFonts w:ascii="Courier New" w:hAnsi="Courier New" w:cs="Courier New"/>
            <w:sz w:val="16"/>
            <w:szCs w:val="16"/>
            <w:rPrChange w:id="5850" w:author="Abhishek Deep Nigam" w:date="2015-10-26T01:01:00Z">
              <w:rPr>
                <w:rFonts w:ascii="Courier New" w:hAnsi="Courier New" w:cs="Courier New"/>
              </w:rPr>
            </w:rPrChange>
          </w:rPr>
          <w:t>[3]-&gt;L(Backtracking)</w:t>
        </w:r>
      </w:ins>
    </w:p>
    <w:p w14:paraId="21CEF069" w14:textId="77777777" w:rsidR="00073577" w:rsidRPr="00073577" w:rsidRDefault="00073577" w:rsidP="00073577">
      <w:pPr>
        <w:spacing w:before="0" w:after="0"/>
        <w:rPr>
          <w:ins w:id="5851" w:author="Abhishek Deep Nigam" w:date="2015-10-26T01:01:00Z"/>
          <w:rFonts w:ascii="Courier New" w:hAnsi="Courier New" w:cs="Courier New"/>
          <w:sz w:val="16"/>
          <w:szCs w:val="16"/>
          <w:rPrChange w:id="5852" w:author="Abhishek Deep Nigam" w:date="2015-10-26T01:01:00Z">
            <w:rPr>
              <w:ins w:id="5853" w:author="Abhishek Deep Nigam" w:date="2015-10-26T01:01:00Z"/>
              <w:rFonts w:ascii="Courier New" w:hAnsi="Courier New" w:cs="Courier New"/>
            </w:rPr>
          </w:rPrChange>
        </w:rPr>
      </w:pPr>
      <w:ins w:id="5854" w:author="Abhishek Deep Nigam" w:date="2015-10-26T01:01:00Z">
        <w:r w:rsidRPr="00073577">
          <w:rPr>
            <w:rFonts w:ascii="Courier New" w:hAnsi="Courier New" w:cs="Courier New"/>
            <w:sz w:val="16"/>
            <w:szCs w:val="16"/>
            <w:rPrChange w:id="5855" w:author="Abhishek Deep Nigam" w:date="2015-10-26T01:01:00Z">
              <w:rPr>
                <w:rFonts w:ascii="Courier New" w:hAnsi="Courier New" w:cs="Courier New"/>
              </w:rPr>
            </w:rPrChange>
          </w:rPr>
          <w:t>[2]-&gt;F[3]-&gt;A(Backtracking)</w:t>
        </w:r>
      </w:ins>
    </w:p>
    <w:p w14:paraId="1AE99D86" w14:textId="77777777" w:rsidR="00073577" w:rsidRPr="00073577" w:rsidRDefault="00073577" w:rsidP="00073577">
      <w:pPr>
        <w:spacing w:before="0" w:after="0"/>
        <w:rPr>
          <w:ins w:id="5856" w:author="Abhishek Deep Nigam" w:date="2015-10-26T01:01:00Z"/>
          <w:rFonts w:ascii="Courier New" w:hAnsi="Courier New" w:cs="Courier New"/>
          <w:sz w:val="16"/>
          <w:szCs w:val="16"/>
          <w:rPrChange w:id="5857" w:author="Abhishek Deep Nigam" w:date="2015-10-26T01:01:00Z">
            <w:rPr>
              <w:ins w:id="5858" w:author="Abhishek Deep Nigam" w:date="2015-10-26T01:01:00Z"/>
              <w:rFonts w:ascii="Courier New" w:hAnsi="Courier New" w:cs="Courier New"/>
            </w:rPr>
          </w:rPrChange>
        </w:rPr>
      </w:pPr>
      <w:ins w:id="5859" w:author="Abhishek Deep Nigam" w:date="2015-10-26T01:01:00Z">
        <w:r w:rsidRPr="00073577">
          <w:rPr>
            <w:rFonts w:ascii="Courier New" w:hAnsi="Courier New" w:cs="Courier New"/>
            <w:sz w:val="16"/>
            <w:szCs w:val="16"/>
            <w:rPrChange w:id="5860" w:author="Abhishek Deep Nigam" w:date="2015-10-26T01:01:00Z">
              <w:rPr>
                <w:rFonts w:ascii="Courier New" w:hAnsi="Courier New" w:cs="Courier New"/>
              </w:rPr>
            </w:rPrChange>
          </w:rPr>
          <w:t>[3]-&gt;I(Backtracking)</w:t>
        </w:r>
      </w:ins>
    </w:p>
    <w:p w14:paraId="0F4CEC0F" w14:textId="77777777" w:rsidR="00073577" w:rsidRPr="00073577" w:rsidRDefault="00073577" w:rsidP="00073577">
      <w:pPr>
        <w:spacing w:before="0" w:after="0"/>
        <w:rPr>
          <w:ins w:id="5861" w:author="Abhishek Deep Nigam" w:date="2015-10-26T01:01:00Z"/>
          <w:rFonts w:ascii="Courier New" w:hAnsi="Courier New" w:cs="Courier New"/>
          <w:sz w:val="16"/>
          <w:szCs w:val="16"/>
          <w:rPrChange w:id="5862" w:author="Abhishek Deep Nigam" w:date="2015-10-26T01:01:00Z">
            <w:rPr>
              <w:ins w:id="5863" w:author="Abhishek Deep Nigam" w:date="2015-10-26T01:01:00Z"/>
              <w:rFonts w:ascii="Courier New" w:hAnsi="Courier New" w:cs="Courier New"/>
            </w:rPr>
          </w:rPrChange>
        </w:rPr>
      </w:pPr>
      <w:ins w:id="5864" w:author="Abhishek Deep Nigam" w:date="2015-10-26T01:01:00Z">
        <w:r w:rsidRPr="00073577">
          <w:rPr>
            <w:rFonts w:ascii="Courier New" w:hAnsi="Courier New" w:cs="Courier New"/>
            <w:sz w:val="16"/>
            <w:szCs w:val="16"/>
            <w:rPrChange w:id="5865" w:author="Abhishek Deep Nigam" w:date="2015-10-26T01:01:00Z">
              <w:rPr>
                <w:rFonts w:ascii="Courier New" w:hAnsi="Courier New" w:cs="Courier New"/>
              </w:rPr>
            </w:rPrChange>
          </w:rPr>
          <w:t>[3]-&gt;L(Backtracking)</w:t>
        </w:r>
      </w:ins>
    </w:p>
    <w:p w14:paraId="1508AEC7" w14:textId="77777777" w:rsidR="00073577" w:rsidRPr="00073577" w:rsidRDefault="00073577" w:rsidP="00073577">
      <w:pPr>
        <w:spacing w:before="0" w:after="0"/>
        <w:rPr>
          <w:ins w:id="5866" w:author="Abhishek Deep Nigam" w:date="2015-10-26T01:01:00Z"/>
          <w:rFonts w:ascii="Courier New" w:hAnsi="Courier New" w:cs="Courier New"/>
          <w:sz w:val="16"/>
          <w:szCs w:val="16"/>
          <w:rPrChange w:id="5867" w:author="Abhishek Deep Nigam" w:date="2015-10-26T01:01:00Z">
            <w:rPr>
              <w:ins w:id="5868" w:author="Abhishek Deep Nigam" w:date="2015-10-26T01:01:00Z"/>
              <w:rFonts w:ascii="Courier New" w:hAnsi="Courier New" w:cs="Courier New"/>
            </w:rPr>
          </w:rPrChange>
        </w:rPr>
      </w:pPr>
      <w:ins w:id="5869" w:author="Abhishek Deep Nigam" w:date="2015-10-26T01:01:00Z">
        <w:r w:rsidRPr="00073577">
          <w:rPr>
            <w:rFonts w:ascii="Courier New" w:hAnsi="Courier New" w:cs="Courier New"/>
            <w:sz w:val="16"/>
            <w:szCs w:val="16"/>
            <w:rPrChange w:id="5870" w:author="Abhishek Deep Nigam" w:date="2015-10-26T01:01:00Z">
              <w:rPr>
                <w:rFonts w:ascii="Courier New" w:hAnsi="Courier New" w:cs="Courier New"/>
              </w:rPr>
            </w:rPrChange>
          </w:rPr>
          <w:t>[2]-&gt;U[3]-&gt;A(Backtracking)</w:t>
        </w:r>
      </w:ins>
    </w:p>
    <w:p w14:paraId="0925CC08" w14:textId="77777777" w:rsidR="00073577" w:rsidRPr="00073577" w:rsidRDefault="00073577" w:rsidP="00073577">
      <w:pPr>
        <w:spacing w:before="0" w:after="0"/>
        <w:rPr>
          <w:ins w:id="5871" w:author="Abhishek Deep Nigam" w:date="2015-10-26T01:01:00Z"/>
          <w:rFonts w:ascii="Courier New" w:hAnsi="Courier New" w:cs="Courier New"/>
          <w:sz w:val="16"/>
          <w:szCs w:val="16"/>
          <w:rPrChange w:id="5872" w:author="Abhishek Deep Nigam" w:date="2015-10-26T01:01:00Z">
            <w:rPr>
              <w:ins w:id="5873" w:author="Abhishek Deep Nigam" w:date="2015-10-26T01:01:00Z"/>
              <w:rFonts w:ascii="Courier New" w:hAnsi="Courier New" w:cs="Courier New"/>
            </w:rPr>
          </w:rPrChange>
        </w:rPr>
      </w:pPr>
      <w:ins w:id="5874" w:author="Abhishek Deep Nigam" w:date="2015-10-26T01:01:00Z">
        <w:r w:rsidRPr="00073577">
          <w:rPr>
            <w:rFonts w:ascii="Courier New" w:hAnsi="Courier New" w:cs="Courier New"/>
            <w:sz w:val="16"/>
            <w:szCs w:val="16"/>
            <w:rPrChange w:id="5875" w:author="Abhishek Deep Nigam" w:date="2015-10-26T01:01:00Z">
              <w:rPr>
                <w:rFonts w:ascii="Courier New" w:hAnsi="Courier New" w:cs="Courier New"/>
              </w:rPr>
            </w:rPrChange>
          </w:rPr>
          <w:t>[3]-&gt;I(Backtracking)</w:t>
        </w:r>
      </w:ins>
    </w:p>
    <w:p w14:paraId="0A110A2E" w14:textId="77777777" w:rsidR="00073577" w:rsidRPr="00073577" w:rsidRDefault="00073577" w:rsidP="00073577">
      <w:pPr>
        <w:spacing w:before="0" w:after="0"/>
        <w:rPr>
          <w:ins w:id="5876" w:author="Abhishek Deep Nigam" w:date="2015-10-26T01:01:00Z"/>
          <w:rFonts w:ascii="Courier New" w:hAnsi="Courier New" w:cs="Courier New"/>
          <w:sz w:val="16"/>
          <w:szCs w:val="16"/>
          <w:rPrChange w:id="5877" w:author="Abhishek Deep Nigam" w:date="2015-10-26T01:01:00Z">
            <w:rPr>
              <w:ins w:id="5878" w:author="Abhishek Deep Nigam" w:date="2015-10-26T01:01:00Z"/>
              <w:rFonts w:ascii="Courier New" w:hAnsi="Courier New" w:cs="Courier New"/>
            </w:rPr>
          </w:rPrChange>
        </w:rPr>
      </w:pPr>
      <w:ins w:id="5879" w:author="Abhishek Deep Nigam" w:date="2015-10-26T01:01:00Z">
        <w:r w:rsidRPr="00073577">
          <w:rPr>
            <w:rFonts w:ascii="Courier New" w:hAnsi="Courier New" w:cs="Courier New"/>
            <w:sz w:val="16"/>
            <w:szCs w:val="16"/>
            <w:rPrChange w:id="5880" w:author="Abhishek Deep Nigam" w:date="2015-10-26T01:01:00Z">
              <w:rPr>
                <w:rFonts w:ascii="Courier New" w:hAnsi="Courier New" w:cs="Courier New"/>
              </w:rPr>
            </w:rPrChange>
          </w:rPr>
          <w:t>[3]-&gt;L(Backtracking)</w:t>
        </w:r>
      </w:ins>
    </w:p>
    <w:p w14:paraId="4AC02DD3" w14:textId="77777777" w:rsidR="00073577" w:rsidRPr="00073577" w:rsidRDefault="00073577" w:rsidP="00073577">
      <w:pPr>
        <w:spacing w:before="0" w:after="0"/>
        <w:rPr>
          <w:ins w:id="5881" w:author="Abhishek Deep Nigam" w:date="2015-10-26T01:01:00Z"/>
          <w:rFonts w:ascii="Courier New" w:hAnsi="Courier New" w:cs="Courier New"/>
          <w:sz w:val="16"/>
          <w:szCs w:val="16"/>
          <w:rPrChange w:id="5882" w:author="Abhishek Deep Nigam" w:date="2015-10-26T01:01:00Z">
            <w:rPr>
              <w:ins w:id="5883" w:author="Abhishek Deep Nigam" w:date="2015-10-26T01:01:00Z"/>
              <w:rFonts w:ascii="Courier New" w:hAnsi="Courier New" w:cs="Courier New"/>
            </w:rPr>
          </w:rPrChange>
        </w:rPr>
      </w:pPr>
      <w:ins w:id="5884" w:author="Abhishek Deep Nigam" w:date="2015-10-26T01:01:00Z">
        <w:r w:rsidRPr="00073577">
          <w:rPr>
            <w:rFonts w:ascii="Courier New" w:hAnsi="Courier New" w:cs="Courier New"/>
            <w:sz w:val="16"/>
            <w:szCs w:val="16"/>
            <w:rPrChange w:id="5885" w:author="Abhishek Deep Nigam" w:date="2015-10-26T01:01:00Z">
              <w:rPr>
                <w:rFonts w:ascii="Courier New" w:hAnsi="Courier New" w:cs="Courier New"/>
              </w:rPr>
            </w:rPrChange>
          </w:rPr>
          <w:t>[1]-&gt;S[2]-&gt;A[3]-&gt;A(Backtracking)</w:t>
        </w:r>
      </w:ins>
    </w:p>
    <w:p w14:paraId="49AACA73" w14:textId="77777777" w:rsidR="00073577" w:rsidRPr="00073577" w:rsidRDefault="00073577" w:rsidP="00073577">
      <w:pPr>
        <w:spacing w:before="0" w:after="0"/>
        <w:rPr>
          <w:ins w:id="5886" w:author="Abhishek Deep Nigam" w:date="2015-10-26T01:01:00Z"/>
          <w:rFonts w:ascii="Courier New" w:hAnsi="Courier New" w:cs="Courier New"/>
          <w:sz w:val="16"/>
          <w:szCs w:val="16"/>
          <w:rPrChange w:id="5887" w:author="Abhishek Deep Nigam" w:date="2015-10-26T01:01:00Z">
            <w:rPr>
              <w:ins w:id="5888" w:author="Abhishek Deep Nigam" w:date="2015-10-26T01:01:00Z"/>
              <w:rFonts w:ascii="Courier New" w:hAnsi="Courier New" w:cs="Courier New"/>
            </w:rPr>
          </w:rPrChange>
        </w:rPr>
      </w:pPr>
      <w:ins w:id="5889" w:author="Abhishek Deep Nigam" w:date="2015-10-26T01:01:00Z">
        <w:r w:rsidRPr="00073577">
          <w:rPr>
            <w:rFonts w:ascii="Courier New" w:hAnsi="Courier New" w:cs="Courier New"/>
            <w:sz w:val="16"/>
            <w:szCs w:val="16"/>
            <w:rPrChange w:id="5890" w:author="Abhishek Deep Nigam" w:date="2015-10-26T01:01:00Z">
              <w:rPr>
                <w:rFonts w:ascii="Courier New" w:hAnsi="Courier New" w:cs="Courier New"/>
              </w:rPr>
            </w:rPrChange>
          </w:rPr>
          <w:t>[3]-&gt;I(Backtracking)</w:t>
        </w:r>
      </w:ins>
    </w:p>
    <w:p w14:paraId="38256C9A" w14:textId="77777777" w:rsidR="00073577" w:rsidRPr="00073577" w:rsidRDefault="00073577" w:rsidP="00073577">
      <w:pPr>
        <w:spacing w:before="0" w:after="0"/>
        <w:rPr>
          <w:ins w:id="5891" w:author="Abhishek Deep Nigam" w:date="2015-10-26T01:01:00Z"/>
          <w:rFonts w:ascii="Courier New" w:hAnsi="Courier New" w:cs="Courier New"/>
          <w:sz w:val="16"/>
          <w:szCs w:val="16"/>
          <w:rPrChange w:id="5892" w:author="Abhishek Deep Nigam" w:date="2015-10-26T01:01:00Z">
            <w:rPr>
              <w:ins w:id="5893" w:author="Abhishek Deep Nigam" w:date="2015-10-26T01:01:00Z"/>
              <w:rFonts w:ascii="Courier New" w:hAnsi="Courier New" w:cs="Courier New"/>
            </w:rPr>
          </w:rPrChange>
        </w:rPr>
      </w:pPr>
      <w:ins w:id="5894" w:author="Abhishek Deep Nigam" w:date="2015-10-26T01:01:00Z">
        <w:r w:rsidRPr="00073577">
          <w:rPr>
            <w:rFonts w:ascii="Courier New" w:hAnsi="Courier New" w:cs="Courier New"/>
            <w:sz w:val="16"/>
            <w:szCs w:val="16"/>
            <w:rPrChange w:id="5895" w:author="Abhishek Deep Nigam" w:date="2015-10-26T01:01:00Z">
              <w:rPr>
                <w:rFonts w:ascii="Courier New" w:hAnsi="Courier New" w:cs="Courier New"/>
              </w:rPr>
            </w:rPrChange>
          </w:rPr>
          <w:t>[3]-&gt;L(Backtracking)</w:t>
        </w:r>
      </w:ins>
    </w:p>
    <w:p w14:paraId="0EC42D16" w14:textId="77777777" w:rsidR="00073577" w:rsidRPr="00073577" w:rsidRDefault="00073577" w:rsidP="00073577">
      <w:pPr>
        <w:spacing w:before="0" w:after="0"/>
        <w:rPr>
          <w:ins w:id="5896" w:author="Abhishek Deep Nigam" w:date="2015-10-26T01:01:00Z"/>
          <w:rFonts w:ascii="Courier New" w:hAnsi="Courier New" w:cs="Courier New"/>
          <w:sz w:val="16"/>
          <w:szCs w:val="16"/>
          <w:rPrChange w:id="5897" w:author="Abhishek Deep Nigam" w:date="2015-10-26T01:01:00Z">
            <w:rPr>
              <w:ins w:id="5898" w:author="Abhishek Deep Nigam" w:date="2015-10-26T01:01:00Z"/>
              <w:rFonts w:ascii="Courier New" w:hAnsi="Courier New" w:cs="Courier New"/>
            </w:rPr>
          </w:rPrChange>
        </w:rPr>
      </w:pPr>
      <w:ins w:id="5899" w:author="Abhishek Deep Nigam" w:date="2015-10-26T01:01:00Z">
        <w:r w:rsidRPr="00073577">
          <w:rPr>
            <w:rFonts w:ascii="Courier New" w:hAnsi="Courier New" w:cs="Courier New"/>
            <w:sz w:val="16"/>
            <w:szCs w:val="16"/>
            <w:rPrChange w:id="5900" w:author="Abhishek Deep Nigam" w:date="2015-10-26T01:01:00Z">
              <w:rPr>
                <w:rFonts w:ascii="Courier New" w:hAnsi="Courier New" w:cs="Courier New"/>
              </w:rPr>
            </w:rPrChange>
          </w:rPr>
          <w:t>[2]-&gt;H[3]-&gt;A(Backtracking)</w:t>
        </w:r>
      </w:ins>
    </w:p>
    <w:p w14:paraId="17025001" w14:textId="77777777" w:rsidR="00073577" w:rsidRPr="00073577" w:rsidRDefault="00073577" w:rsidP="00073577">
      <w:pPr>
        <w:spacing w:before="0" w:after="0"/>
        <w:rPr>
          <w:ins w:id="5901" w:author="Abhishek Deep Nigam" w:date="2015-10-26T01:01:00Z"/>
          <w:rFonts w:ascii="Courier New" w:hAnsi="Courier New" w:cs="Courier New"/>
          <w:sz w:val="16"/>
          <w:szCs w:val="16"/>
          <w:rPrChange w:id="5902" w:author="Abhishek Deep Nigam" w:date="2015-10-26T01:01:00Z">
            <w:rPr>
              <w:ins w:id="5903" w:author="Abhishek Deep Nigam" w:date="2015-10-26T01:01:00Z"/>
              <w:rFonts w:ascii="Courier New" w:hAnsi="Courier New" w:cs="Courier New"/>
            </w:rPr>
          </w:rPrChange>
        </w:rPr>
      </w:pPr>
      <w:ins w:id="5904" w:author="Abhishek Deep Nigam" w:date="2015-10-26T01:01:00Z">
        <w:r w:rsidRPr="00073577">
          <w:rPr>
            <w:rFonts w:ascii="Courier New" w:hAnsi="Courier New" w:cs="Courier New"/>
            <w:sz w:val="16"/>
            <w:szCs w:val="16"/>
            <w:rPrChange w:id="5905" w:author="Abhishek Deep Nigam" w:date="2015-10-26T01:01:00Z">
              <w:rPr>
                <w:rFonts w:ascii="Courier New" w:hAnsi="Courier New" w:cs="Courier New"/>
              </w:rPr>
            </w:rPrChange>
          </w:rPr>
          <w:t>[3]-&gt;I(Backtracking)</w:t>
        </w:r>
      </w:ins>
    </w:p>
    <w:p w14:paraId="4EC3F3E1" w14:textId="77777777" w:rsidR="00073577" w:rsidRPr="00073577" w:rsidRDefault="00073577" w:rsidP="00073577">
      <w:pPr>
        <w:spacing w:before="0" w:after="0"/>
        <w:rPr>
          <w:ins w:id="5906" w:author="Abhishek Deep Nigam" w:date="2015-10-26T01:01:00Z"/>
          <w:rFonts w:ascii="Courier New" w:hAnsi="Courier New" w:cs="Courier New"/>
          <w:sz w:val="16"/>
          <w:szCs w:val="16"/>
          <w:rPrChange w:id="5907" w:author="Abhishek Deep Nigam" w:date="2015-10-26T01:01:00Z">
            <w:rPr>
              <w:ins w:id="5908" w:author="Abhishek Deep Nigam" w:date="2015-10-26T01:01:00Z"/>
              <w:rFonts w:ascii="Courier New" w:hAnsi="Courier New" w:cs="Courier New"/>
            </w:rPr>
          </w:rPrChange>
        </w:rPr>
      </w:pPr>
      <w:ins w:id="5909" w:author="Abhishek Deep Nigam" w:date="2015-10-26T01:01:00Z">
        <w:r w:rsidRPr="00073577">
          <w:rPr>
            <w:rFonts w:ascii="Courier New" w:hAnsi="Courier New" w:cs="Courier New"/>
            <w:sz w:val="16"/>
            <w:szCs w:val="16"/>
            <w:rPrChange w:id="5910" w:author="Abhishek Deep Nigam" w:date="2015-10-26T01:01:00Z">
              <w:rPr>
                <w:rFonts w:ascii="Courier New" w:hAnsi="Courier New" w:cs="Courier New"/>
              </w:rPr>
            </w:rPrChange>
          </w:rPr>
          <w:t>[3]-&gt;L(Backtracking)</w:t>
        </w:r>
      </w:ins>
    </w:p>
    <w:p w14:paraId="4E6FDD72" w14:textId="77777777" w:rsidR="00073577" w:rsidRPr="00073577" w:rsidRDefault="00073577" w:rsidP="00073577">
      <w:pPr>
        <w:spacing w:before="0" w:after="0"/>
        <w:rPr>
          <w:ins w:id="5911" w:author="Abhishek Deep Nigam" w:date="2015-10-26T01:01:00Z"/>
          <w:rFonts w:ascii="Courier New" w:hAnsi="Courier New" w:cs="Courier New"/>
          <w:sz w:val="16"/>
          <w:szCs w:val="16"/>
          <w:rPrChange w:id="5912" w:author="Abhishek Deep Nigam" w:date="2015-10-26T01:01:00Z">
            <w:rPr>
              <w:ins w:id="5913" w:author="Abhishek Deep Nigam" w:date="2015-10-26T01:01:00Z"/>
              <w:rFonts w:ascii="Courier New" w:hAnsi="Courier New" w:cs="Courier New"/>
            </w:rPr>
          </w:rPrChange>
        </w:rPr>
      </w:pPr>
      <w:ins w:id="5914" w:author="Abhishek Deep Nigam" w:date="2015-10-26T01:01:00Z">
        <w:r w:rsidRPr="00073577">
          <w:rPr>
            <w:rFonts w:ascii="Courier New" w:hAnsi="Courier New" w:cs="Courier New"/>
            <w:sz w:val="16"/>
            <w:szCs w:val="16"/>
            <w:rPrChange w:id="5915" w:author="Abhishek Deep Nigam" w:date="2015-10-26T01:01:00Z">
              <w:rPr>
                <w:rFonts w:ascii="Courier New" w:hAnsi="Courier New" w:cs="Courier New"/>
              </w:rPr>
            </w:rPrChange>
          </w:rPr>
          <w:t>[2]-&gt;S[3]-&gt;A(Backtracking)</w:t>
        </w:r>
      </w:ins>
    </w:p>
    <w:p w14:paraId="348F4F08" w14:textId="77777777" w:rsidR="00073577" w:rsidRPr="00073577" w:rsidRDefault="00073577" w:rsidP="00073577">
      <w:pPr>
        <w:spacing w:before="0" w:after="0"/>
        <w:rPr>
          <w:ins w:id="5916" w:author="Abhishek Deep Nigam" w:date="2015-10-26T01:01:00Z"/>
          <w:rFonts w:ascii="Courier New" w:hAnsi="Courier New" w:cs="Courier New"/>
          <w:sz w:val="16"/>
          <w:szCs w:val="16"/>
          <w:rPrChange w:id="5917" w:author="Abhishek Deep Nigam" w:date="2015-10-26T01:01:00Z">
            <w:rPr>
              <w:ins w:id="5918" w:author="Abhishek Deep Nigam" w:date="2015-10-26T01:01:00Z"/>
              <w:rFonts w:ascii="Courier New" w:hAnsi="Courier New" w:cs="Courier New"/>
            </w:rPr>
          </w:rPrChange>
        </w:rPr>
      </w:pPr>
      <w:ins w:id="5919" w:author="Abhishek Deep Nigam" w:date="2015-10-26T01:01:00Z">
        <w:r w:rsidRPr="00073577">
          <w:rPr>
            <w:rFonts w:ascii="Courier New" w:hAnsi="Courier New" w:cs="Courier New"/>
            <w:sz w:val="16"/>
            <w:szCs w:val="16"/>
            <w:rPrChange w:id="5920" w:author="Abhishek Deep Nigam" w:date="2015-10-26T01:01:00Z">
              <w:rPr>
                <w:rFonts w:ascii="Courier New" w:hAnsi="Courier New" w:cs="Courier New"/>
              </w:rPr>
            </w:rPrChange>
          </w:rPr>
          <w:t>[3]-&gt;I(Backtracking)</w:t>
        </w:r>
      </w:ins>
    </w:p>
    <w:p w14:paraId="78D7BFF8" w14:textId="77777777" w:rsidR="00073577" w:rsidRPr="00073577" w:rsidRDefault="00073577" w:rsidP="00073577">
      <w:pPr>
        <w:spacing w:before="0" w:after="0"/>
        <w:rPr>
          <w:ins w:id="5921" w:author="Abhishek Deep Nigam" w:date="2015-10-26T01:01:00Z"/>
          <w:rFonts w:ascii="Courier New" w:hAnsi="Courier New" w:cs="Courier New"/>
          <w:sz w:val="16"/>
          <w:szCs w:val="16"/>
          <w:rPrChange w:id="5922" w:author="Abhishek Deep Nigam" w:date="2015-10-26T01:01:00Z">
            <w:rPr>
              <w:ins w:id="5923" w:author="Abhishek Deep Nigam" w:date="2015-10-26T01:01:00Z"/>
              <w:rFonts w:ascii="Courier New" w:hAnsi="Courier New" w:cs="Courier New"/>
            </w:rPr>
          </w:rPrChange>
        </w:rPr>
      </w:pPr>
      <w:ins w:id="5924" w:author="Abhishek Deep Nigam" w:date="2015-10-26T01:01:00Z">
        <w:r w:rsidRPr="00073577">
          <w:rPr>
            <w:rFonts w:ascii="Courier New" w:hAnsi="Courier New" w:cs="Courier New"/>
            <w:sz w:val="16"/>
            <w:szCs w:val="16"/>
            <w:rPrChange w:id="5925" w:author="Abhishek Deep Nigam" w:date="2015-10-26T01:01:00Z">
              <w:rPr>
                <w:rFonts w:ascii="Courier New" w:hAnsi="Courier New" w:cs="Courier New"/>
              </w:rPr>
            </w:rPrChange>
          </w:rPr>
          <w:t>[3]-&gt;L(Backtracking)</w:t>
        </w:r>
      </w:ins>
    </w:p>
    <w:p w14:paraId="07EC73AD" w14:textId="77777777" w:rsidR="00073577" w:rsidRPr="00073577" w:rsidRDefault="00073577" w:rsidP="00073577">
      <w:pPr>
        <w:spacing w:before="0" w:after="0"/>
        <w:rPr>
          <w:ins w:id="5926" w:author="Abhishek Deep Nigam" w:date="2015-10-26T01:01:00Z"/>
          <w:rFonts w:ascii="Courier New" w:hAnsi="Courier New" w:cs="Courier New"/>
          <w:sz w:val="16"/>
          <w:szCs w:val="16"/>
          <w:rPrChange w:id="5927" w:author="Abhishek Deep Nigam" w:date="2015-10-26T01:01:00Z">
            <w:rPr>
              <w:ins w:id="5928" w:author="Abhishek Deep Nigam" w:date="2015-10-26T01:01:00Z"/>
              <w:rFonts w:ascii="Courier New" w:hAnsi="Courier New" w:cs="Courier New"/>
            </w:rPr>
          </w:rPrChange>
        </w:rPr>
      </w:pPr>
      <w:ins w:id="5929" w:author="Abhishek Deep Nigam" w:date="2015-10-26T01:01:00Z">
        <w:r w:rsidRPr="00073577">
          <w:rPr>
            <w:rFonts w:ascii="Courier New" w:hAnsi="Courier New" w:cs="Courier New"/>
            <w:sz w:val="16"/>
            <w:szCs w:val="16"/>
            <w:rPrChange w:id="5930" w:author="Abhishek Deep Nigam" w:date="2015-10-26T01:01:00Z">
              <w:rPr>
                <w:rFonts w:ascii="Courier New" w:hAnsi="Courier New" w:cs="Courier New"/>
              </w:rPr>
            </w:rPrChange>
          </w:rPr>
          <w:t>[2]-&gt;U[3]-&gt;A(Backtracking)</w:t>
        </w:r>
      </w:ins>
    </w:p>
    <w:p w14:paraId="151E5A97" w14:textId="77777777" w:rsidR="00073577" w:rsidRPr="00073577" w:rsidRDefault="00073577" w:rsidP="00073577">
      <w:pPr>
        <w:spacing w:before="0" w:after="0"/>
        <w:rPr>
          <w:ins w:id="5931" w:author="Abhishek Deep Nigam" w:date="2015-10-26T01:01:00Z"/>
          <w:rFonts w:ascii="Courier New" w:hAnsi="Courier New" w:cs="Courier New"/>
          <w:sz w:val="16"/>
          <w:szCs w:val="16"/>
          <w:rPrChange w:id="5932" w:author="Abhishek Deep Nigam" w:date="2015-10-26T01:01:00Z">
            <w:rPr>
              <w:ins w:id="5933" w:author="Abhishek Deep Nigam" w:date="2015-10-26T01:01:00Z"/>
              <w:rFonts w:ascii="Courier New" w:hAnsi="Courier New" w:cs="Courier New"/>
            </w:rPr>
          </w:rPrChange>
        </w:rPr>
      </w:pPr>
      <w:ins w:id="5934" w:author="Abhishek Deep Nigam" w:date="2015-10-26T01:01:00Z">
        <w:r w:rsidRPr="00073577">
          <w:rPr>
            <w:rFonts w:ascii="Courier New" w:hAnsi="Courier New" w:cs="Courier New"/>
            <w:sz w:val="16"/>
            <w:szCs w:val="16"/>
            <w:rPrChange w:id="5935" w:author="Abhishek Deep Nigam" w:date="2015-10-26T01:01:00Z">
              <w:rPr>
                <w:rFonts w:ascii="Courier New" w:hAnsi="Courier New" w:cs="Courier New"/>
              </w:rPr>
            </w:rPrChange>
          </w:rPr>
          <w:t>[3]-&gt;I(Backtracking)</w:t>
        </w:r>
      </w:ins>
    </w:p>
    <w:p w14:paraId="488602CF" w14:textId="77777777" w:rsidR="00073577" w:rsidRPr="00073577" w:rsidRDefault="00073577" w:rsidP="00073577">
      <w:pPr>
        <w:spacing w:before="0" w:after="0"/>
        <w:rPr>
          <w:ins w:id="5936" w:author="Abhishek Deep Nigam" w:date="2015-10-26T01:01:00Z"/>
          <w:rFonts w:ascii="Courier New" w:hAnsi="Courier New" w:cs="Courier New"/>
          <w:sz w:val="16"/>
          <w:szCs w:val="16"/>
          <w:rPrChange w:id="5937" w:author="Abhishek Deep Nigam" w:date="2015-10-26T01:01:00Z">
            <w:rPr>
              <w:ins w:id="5938" w:author="Abhishek Deep Nigam" w:date="2015-10-26T01:01:00Z"/>
              <w:rFonts w:ascii="Courier New" w:hAnsi="Courier New" w:cs="Courier New"/>
            </w:rPr>
          </w:rPrChange>
        </w:rPr>
      </w:pPr>
      <w:ins w:id="5939" w:author="Abhishek Deep Nigam" w:date="2015-10-26T01:01:00Z">
        <w:r w:rsidRPr="00073577">
          <w:rPr>
            <w:rFonts w:ascii="Courier New" w:hAnsi="Courier New" w:cs="Courier New"/>
            <w:sz w:val="16"/>
            <w:szCs w:val="16"/>
            <w:rPrChange w:id="5940" w:author="Abhishek Deep Nigam" w:date="2015-10-26T01:01:00Z">
              <w:rPr>
                <w:rFonts w:ascii="Courier New" w:hAnsi="Courier New" w:cs="Courier New"/>
              </w:rPr>
            </w:rPrChange>
          </w:rPr>
          <w:t>[3]-&gt;L[4]-&gt;P[5]-&gt;E[6]-&gt;A(Found result: ASULPEA)</w:t>
        </w:r>
      </w:ins>
    </w:p>
    <w:p w14:paraId="5826A2A1" w14:textId="77777777" w:rsidR="00073577" w:rsidRPr="00073577" w:rsidRDefault="00073577" w:rsidP="00073577">
      <w:pPr>
        <w:spacing w:before="0" w:after="0"/>
        <w:rPr>
          <w:ins w:id="5941" w:author="Abhishek Deep Nigam" w:date="2015-10-26T01:01:00Z"/>
          <w:rFonts w:ascii="Courier New" w:hAnsi="Courier New" w:cs="Courier New"/>
          <w:sz w:val="16"/>
          <w:szCs w:val="16"/>
          <w:rPrChange w:id="5942" w:author="Abhishek Deep Nigam" w:date="2015-10-26T01:01:00Z">
            <w:rPr>
              <w:ins w:id="5943" w:author="Abhishek Deep Nigam" w:date="2015-10-26T01:01:00Z"/>
              <w:rFonts w:ascii="Courier New" w:hAnsi="Courier New" w:cs="Courier New"/>
            </w:rPr>
          </w:rPrChange>
        </w:rPr>
      </w:pPr>
      <w:ins w:id="5944" w:author="Abhishek Deep Nigam" w:date="2015-10-26T01:01:00Z">
        <w:r w:rsidRPr="00073577">
          <w:rPr>
            <w:rFonts w:ascii="Courier New" w:hAnsi="Courier New" w:cs="Courier New"/>
            <w:sz w:val="16"/>
            <w:szCs w:val="16"/>
            <w:rPrChange w:id="5945" w:author="Abhishek Deep Nigam" w:date="2015-10-26T01:01:00Z">
              <w:rPr>
                <w:rFonts w:ascii="Courier New" w:hAnsi="Courier New" w:cs="Courier New"/>
              </w:rPr>
            </w:rPrChange>
          </w:rPr>
          <w:t>[5]-&gt;I[6]-&gt;E(Found result: ASULPIE)</w:t>
        </w:r>
      </w:ins>
    </w:p>
    <w:p w14:paraId="5D39D5C0" w14:textId="77777777" w:rsidR="00073577" w:rsidRPr="00073577" w:rsidRDefault="00073577" w:rsidP="00073577">
      <w:pPr>
        <w:spacing w:before="0" w:after="0"/>
        <w:rPr>
          <w:ins w:id="5946" w:author="Abhishek Deep Nigam" w:date="2015-10-26T01:01:00Z"/>
          <w:rFonts w:ascii="Courier New" w:hAnsi="Courier New" w:cs="Courier New"/>
          <w:sz w:val="16"/>
          <w:szCs w:val="16"/>
          <w:rPrChange w:id="5947" w:author="Abhishek Deep Nigam" w:date="2015-10-26T01:01:00Z">
            <w:rPr>
              <w:ins w:id="5948" w:author="Abhishek Deep Nigam" w:date="2015-10-26T01:01:00Z"/>
              <w:rFonts w:ascii="Courier New" w:hAnsi="Courier New" w:cs="Courier New"/>
            </w:rPr>
          </w:rPrChange>
        </w:rPr>
      </w:pPr>
      <w:ins w:id="5949" w:author="Abhishek Deep Nigam" w:date="2015-10-26T01:01:00Z">
        <w:r w:rsidRPr="00073577">
          <w:rPr>
            <w:rFonts w:ascii="Courier New" w:hAnsi="Courier New" w:cs="Courier New"/>
            <w:sz w:val="16"/>
            <w:szCs w:val="16"/>
            <w:rPrChange w:id="5950" w:author="Abhishek Deep Nigam" w:date="2015-10-26T01:01:00Z">
              <w:rPr>
                <w:rFonts w:ascii="Courier New" w:hAnsi="Courier New" w:cs="Courier New"/>
              </w:rPr>
            </w:rPrChange>
          </w:rPr>
          <w:t>[0]-&gt;B[1]-&gt;A[2]-&gt;A[3]-&gt;E(Backtracking)</w:t>
        </w:r>
      </w:ins>
    </w:p>
    <w:p w14:paraId="0ECA09BC" w14:textId="77777777" w:rsidR="00073577" w:rsidRPr="00073577" w:rsidRDefault="00073577" w:rsidP="00073577">
      <w:pPr>
        <w:spacing w:before="0" w:after="0"/>
        <w:rPr>
          <w:ins w:id="5951" w:author="Abhishek Deep Nigam" w:date="2015-10-26T01:01:00Z"/>
          <w:rFonts w:ascii="Courier New" w:hAnsi="Courier New" w:cs="Courier New"/>
          <w:sz w:val="16"/>
          <w:szCs w:val="16"/>
          <w:rPrChange w:id="5952" w:author="Abhishek Deep Nigam" w:date="2015-10-26T01:01:00Z">
            <w:rPr>
              <w:ins w:id="5953" w:author="Abhishek Deep Nigam" w:date="2015-10-26T01:01:00Z"/>
              <w:rFonts w:ascii="Courier New" w:hAnsi="Courier New" w:cs="Courier New"/>
            </w:rPr>
          </w:rPrChange>
        </w:rPr>
      </w:pPr>
      <w:ins w:id="5954" w:author="Abhishek Deep Nigam" w:date="2015-10-26T01:01:00Z">
        <w:r w:rsidRPr="00073577">
          <w:rPr>
            <w:rFonts w:ascii="Courier New" w:hAnsi="Courier New" w:cs="Courier New"/>
            <w:sz w:val="16"/>
            <w:szCs w:val="16"/>
            <w:rPrChange w:id="5955" w:author="Abhishek Deep Nigam" w:date="2015-10-26T01:01:00Z">
              <w:rPr>
                <w:rFonts w:ascii="Courier New" w:hAnsi="Courier New" w:cs="Courier New"/>
              </w:rPr>
            </w:rPrChange>
          </w:rPr>
          <w:t>[3]-&gt;O(Backtracking)</w:t>
        </w:r>
      </w:ins>
    </w:p>
    <w:p w14:paraId="77E422BF" w14:textId="77777777" w:rsidR="00073577" w:rsidRPr="00073577" w:rsidRDefault="00073577" w:rsidP="00073577">
      <w:pPr>
        <w:spacing w:before="0" w:after="0"/>
        <w:rPr>
          <w:ins w:id="5956" w:author="Abhishek Deep Nigam" w:date="2015-10-26T01:01:00Z"/>
          <w:rFonts w:ascii="Courier New" w:hAnsi="Courier New" w:cs="Courier New"/>
          <w:sz w:val="16"/>
          <w:szCs w:val="16"/>
          <w:rPrChange w:id="5957" w:author="Abhishek Deep Nigam" w:date="2015-10-26T01:01:00Z">
            <w:rPr>
              <w:ins w:id="5958" w:author="Abhishek Deep Nigam" w:date="2015-10-26T01:01:00Z"/>
              <w:rFonts w:ascii="Courier New" w:hAnsi="Courier New" w:cs="Courier New"/>
            </w:rPr>
          </w:rPrChange>
        </w:rPr>
      </w:pPr>
      <w:ins w:id="5959" w:author="Abhishek Deep Nigam" w:date="2015-10-26T01:01:00Z">
        <w:r w:rsidRPr="00073577">
          <w:rPr>
            <w:rFonts w:ascii="Courier New" w:hAnsi="Courier New" w:cs="Courier New"/>
            <w:sz w:val="16"/>
            <w:szCs w:val="16"/>
            <w:rPrChange w:id="5960" w:author="Abhishek Deep Nigam" w:date="2015-10-26T01:01:00Z">
              <w:rPr>
                <w:rFonts w:ascii="Courier New" w:hAnsi="Courier New" w:cs="Courier New"/>
              </w:rPr>
            </w:rPrChange>
          </w:rPr>
          <w:t>[2]-&gt;C[3]-&gt;E(Backtracking)</w:t>
        </w:r>
      </w:ins>
    </w:p>
    <w:p w14:paraId="0615F519" w14:textId="77777777" w:rsidR="00073577" w:rsidRPr="00073577" w:rsidRDefault="00073577" w:rsidP="00073577">
      <w:pPr>
        <w:spacing w:before="0" w:after="0"/>
        <w:rPr>
          <w:ins w:id="5961" w:author="Abhishek Deep Nigam" w:date="2015-10-26T01:01:00Z"/>
          <w:rFonts w:ascii="Courier New" w:hAnsi="Courier New" w:cs="Courier New"/>
          <w:sz w:val="16"/>
          <w:szCs w:val="16"/>
          <w:rPrChange w:id="5962" w:author="Abhishek Deep Nigam" w:date="2015-10-26T01:01:00Z">
            <w:rPr>
              <w:ins w:id="5963" w:author="Abhishek Deep Nigam" w:date="2015-10-26T01:01:00Z"/>
              <w:rFonts w:ascii="Courier New" w:hAnsi="Courier New" w:cs="Courier New"/>
            </w:rPr>
          </w:rPrChange>
        </w:rPr>
      </w:pPr>
      <w:ins w:id="5964" w:author="Abhishek Deep Nigam" w:date="2015-10-26T01:01:00Z">
        <w:r w:rsidRPr="00073577">
          <w:rPr>
            <w:rFonts w:ascii="Courier New" w:hAnsi="Courier New" w:cs="Courier New"/>
            <w:sz w:val="16"/>
            <w:szCs w:val="16"/>
            <w:rPrChange w:id="5965" w:author="Abhishek Deep Nigam" w:date="2015-10-26T01:01:00Z">
              <w:rPr>
                <w:rFonts w:ascii="Courier New" w:hAnsi="Courier New" w:cs="Courier New"/>
              </w:rPr>
            </w:rPrChange>
          </w:rPr>
          <w:t>[3]-&gt;O(Backtracking)</w:t>
        </w:r>
      </w:ins>
    </w:p>
    <w:p w14:paraId="13686F5D" w14:textId="77777777" w:rsidR="00073577" w:rsidRPr="00073577" w:rsidRDefault="00073577" w:rsidP="00073577">
      <w:pPr>
        <w:spacing w:before="0" w:after="0"/>
        <w:rPr>
          <w:ins w:id="5966" w:author="Abhishek Deep Nigam" w:date="2015-10-26T01:01:00Z"/>
          <w:rFonts w:ascii="Courier New" w:hAnsi="Courier New" w:cs="Courier New"/>
          <w:sz w:val="16"/>
          <w:szCs w:val="16"/>
          <w:rPrChange w:id="5967" w:author="Abhishek Deep Nigam" w:date="2015-10-26T01:01:00Z">
            <w:rPr>
              <w:ins w:id="5968" w:author="Abhishek Deep Nigam" w:date="2015-10-26T01:01:00Z"/>
              <w:rFonts w:ascii="Courier New" w:hAnsi="Courier New" w:cs="Courier New"/>
            </w:rPr>
          </w:rPrChange>
        </w:rPr>
      </w:pPr>
      <w:ins w:id="5969" w:author="Abhishek Deep Nigam" w:date="2015-10-26T01:01:00Z">
        <w:r w:rsidRPr="00073577">
          <w:rPr>
            <w:rFonts w:ascii="Courier New" w:hAnsi="Courier New" w:cs="Courier New"/>
            <w:sz w:val="16"/>
            <w:szCs w:val="16"/>
            <w:rPrChange w:id="5970" w:author="Abhishek Deep Nigam" w:date="2015-10-26T01:01:00Z">
              <w:rPr>
                <w:rFonts w:ascii="Courier New" w:hAnsi="Courier New" w:cs="Courier New"/>
              </w:rPr>
            </w:rPrChange>
          </w:rPr>
          <w:t>[2]-&gt;E[3]-&gt;E(Backtracking)</w:t>
        </w:r>
      </w:ins>
    </w:p>
    <w:p w14:paraId="28850DDD" w14:textId="77777777" w:rsidR="00073577" w:rsidRPr="00073577" w:rsidRDefault="00073577" w:rsidP="00073577">
      <w:pPr>
        <w:spacing w:before="0" w:after="0"/>
        <w:rPr>
          <w:ins w:id="5971" w:author="Abhishek Deep Nigam" w:date="2015-10-26T01:01:00Z"/>
          <w:rFonts w:ascii="Courier New" w:hAnsi="Courier New" w:cs="Courier New"/>
          <w:sz w:val="16"/>
          <w:szCs w:val="16"/>
          <w:rPrChange w:id="5972" w:author="Abhishek Deep Nigam" w:date="2015-10-26T01:01:00Z">
            <w:rPr>
              <w:ins w:id="5973" w:author="Abhishek Deep Nigam" w:date="2015-10-26T01:01:00Z"/>
              <w:rFonts w:ascii="Courier New" w:hAnsi="Courier New" w:cs="Courier New"/>
            </w:rPr>
          </w:rPrChange>
        </w:rPr>
      </w:pPr>
      <w:ins w:id="5974" w:author="Abhishek Deep Nigam" w:date="2015-10-26T01:01:00Z">
        <w:r w:rsidRPr="00073577">
          <w:rPr>
            <w:rFonts w:ascii="Courier New" w:hAnsi="Courier New" w:cs="Courier New"/>
            <w:sz w:val="16"/>
            <w:szCs w:val="16"/>
            <w:rPrChange w:id="5975" w:author="Abhishek Deep Nigam" w:date="2015-10-26T01:01:00Z">
              <w:rPr>
                <w:rFonts w:ascii="Courier New" w:hAnsi="Courier New" w:cs="Courier New"/>
              </w:rPr>
            </w:rPrChange>
          </w:rPr>
          <w:t>[3]-&gt;O(Backtracking)</w:t>
        </w:r>
      </w:ins>
    </w:p>
    <w:p w14:paraId="1371B147" w14:textId="77777777" w:rsidR="00073577" w:rsidRPr="00073577" w:rsidRDefault="00073577" w:rsidP="00073577">
      <w:pPr>
        <w:spacing w:before="0" w:after="0"/>
        <w:rPr>
          <w:ins w:id="5976" w:author="Abhishek Deep Nigam" w:date="2015-10-26T01:01:00Z"/>
          <w:rFonts w:ascii="Courier New" w:hAnsi="Courier New" w:cs="Courier New"/>
          <w:sz w:val="16"/>
          <w:szCs w:val="16"/>
          <w:rPrChange w:id="5977" w:author="Abhishek Deep Nigam" w:date="2015-10-26T01:01:00Z">
            <w:rPr>
              <w:ins w:id="5978" w:author="Abhishek Deep Nigam" w:date="2015-10-26T01:01:00Z"/>
              <w:rFonts w:ascii="Courier New" w:hAnsi="Courier New" w:cs="Courier New"/>
            </w:rPr>
          </w:rPrChange>
        </w:rPr>
      </w:pPr>
      <w:ins w:id="5979" w:author="Abhishek Deep Nigam" w:date="2015-10-26T01:01:00Z">
        <w:r w:rsidRPr="00073577">
          <w:rPr>
            <w:rFonts w:ascii="Courier New" w:hAnsi="Courier New" w:cs="Courier New"/>
            <w:sz w:val="16"/>
            <w:szCs w:val="16"/>
            <w:rPrChange w:id="5980" w:author="Abhishek Deep Nigam" w:date="2015-10-26T01:01:00Z">
              <w:rPr>
                <w:rFonts w:ascii="Courier New" w:hAnsi="Courier New" w:cs="Courier New"/>
              </w:rPr>
            </w:rPrChange>
          </w:rPr>
          <w:t>[2]-&gt;H[3]-&gt;E(Backtracking)</w:t>
        </w:r>
      </w:ins>
    </w:p>
    <w:p w14:paraId="0BAAAA0B" w14:textId="77777777" w:rsidR="00073577" w:rsidRPr="00073577" w:rsidRDefault="00073577" w:rsidP="00073577">
      <w:pPr>
        <w:spacing w:before="0" w:after="0"/>
        <w:rPr>
          <w:ins w:id="5981" w:author="Abhishek Deep Nigam" w:date="2015-10-26T01:01:00Z"/>
          <w:rFonts w:ascii="Courier New" w:hAnsi="Courier New" w:cs="Courier New"/>
          <w:sz w:val="16"/>
          <w:szCs w:val="16"/>
          <w:rPrChange w:id="5982" w:author="Abhishek Deep Nigam" w:date="2015-10-26T01:01:00Z">
            <w:rPr>
              <w:ins w:id="5983" w:author="Abhishek Deep Nigam" w:date="2015-10-26T01:01:00Z"/>
              <w:rFonts w:ascii="Courier New" w:hAnsi="Courier New" w:cs="Courier New"/>
            </w:rPr>
          </w:rPrChange>
        </w:rPr>
      </w:pPr>
      <w:ins w:id="5984" w:author="Abhishek Deep Nigam" w:date="2015-10-26T01:01:00Z">
        <w:r w:rsidRPr="00073577">
          <w:rPr>
            <w:rFonts w:ascii="Courier New" w:hAnsi="Courier New" w:cs="Courier New"/>
            <w:sz w:val="16"/>
            <w:szCs w:val="16"/>
            <w:rPrChange w:id="5985" w:author="Abhishek Deep Nigam" w:date="2015-10-26T01:01:00Z">
              <w:rPr>
                <w:rFonts w:ascii="Courier New" w:hAnsi="Courier New" w:cs="Courier New"/>
              </w:rPr>
            </w:rPrChange>
          </w:rPr>
          <w:t>[3]-&gt;O(Backtracking)</w:t>
        </w:r>
      </w:ins>
    </w:p>
    <w:p w14:paraId="2D4A12C8" w14:textId="77777777" w:rsidR="00073577" w:rsidRPr="00073577" w:rsidRDefault="00073577" w:rsidP="00073577">
      <w:pPr>
        <w:spacing w:before="0" w:after="0"/>
        <w:rPr>
          <w:ins w:id="5986" w:author="Abhishek Deep Nigam" w:date="2015-10-26T01:01:00Z"/>
          <w:rFonts w:ascii="Courier New" w:hAnsi="Courier New" w:cs="Courier New"/>
          <w:sz w:val="16"/>
          <w:szCs w:val="16"/>
          <w:rPrChange w:id="5987" w:author="Abhishek Deep Nigam" w:date="2015-10-26T01:01:00Z">
            <w:rPr>
              <w:ins w:id="5988" w:author="Abhishek Deep Nigam" w:date="2015-10-26T01:01:00Z"/>
              <w:rFonts w:ascii="Courier New" w:hAnsi="Courier New" w:cs="Courier New"/>
            </w:rPr>
          </w:rPrChange>
        </w:rPr>
      </w:pPr>
      <w:ins w:id="5989" w:author="Abhishek Deep Nigam" w:date="2015-10-26T01:01:00Z">
        <w:r w:rsidRPr="00073577">
          <w:rPr>
            <w:rFonts w:ascii="Courier New" w:hAnsi="Courier New" w:cs="Courier New"/>
            <w:sz w:val="16"/>
            <w:szCs w:val="16"/>
            <w:rPrChange w:id="5990" w:author="Abhishek Deep Nigam" w:date="2015-10-26T01:01:00Z">
              <w:rPr>
                <w:rFonts w:ascii="Courier New" w:hAnsi="Courier New" w:cs="Courier New"/>
              </w:rPr>
            </w:rPrChange>
          </w:rPr>
          <w:lastRenderedPageBreak/>
          <w:t>[2]-&gt;Y[3]-&gt;E(Backtracking)</w:t>
        </w:r>
      </w:ins>
    </w:p>
    <w:p w14:paraId="0DBF51A2" w14:textId="77777777" w:rsidR="00073577" w:rsidRPr="00073577" w:rsidRDefault="00073577" w:rsidP="00073577">
      <w:pPr>
        <w:spacing w:before="0" w:after="0"/>
        <w:rPr>
          <w:ins w:id="5991" w:author="Abhishek Deep Nigam" w:date="2015-10-26T01:01:00Z"/>
          <w:rFonts w:ascii="Courier New" w:hAnsi="Courier New" w:cs="Courier New"/>
          <w:sz w:val="16"/>
          <w:szCs w:val="16"/>
          <w:rPrChange w:id="5992" w:author="Abhishek Deep Nigam" w:date="2015-10-26T01:01:00Z">
            <w:rPr>
              <w:ins w:id="5993" w:author="Abhishek Deep Nigam" w:date="2015-10-26T01:01:00Z"/>
              <w:rFonts w:ascii="Courier New" w:hAnsi="Courier New" w:cs="Courier New"/>
            </w:rPr>
          </w:rPrChange>
        </w:rPr>
      </w:pPr>
      <w:ins w:id="5994" w:author="Abhishek Deep Nigam" w:date="2015-10-26T01:01:00Z">
        <w:r w:rsidRPr="00073577">
          <w:rPr>
            <w:rFonts w:ascii="Courier New" w:hAnsi="Courier New" w:cs="Courier New"/>
            <w:sz w:val="16"/>
            <w:szCs w:val="16"/>
            <w:rPrChange w:id="5995" w:author="Abhishek Deep Nigam" w:date="2015-10-26T01:01:00Z">
              <w:rPr>
                <w:rFonts w:ascii="Courier New" w:hAnsi="Courier New" w:cs="Courier New"/>
              </w:rPr>
            </w:rPrChange>
          </w:rPr>
          <w:t>[3]-&gt;O(Backtracking)</w:t>
        </w:r>
      </w:ins>
    </w:p>
    <w:p w14:paraId="7FAB788F" w14:textId="77777777" w:rsidR="00073577" w:rsidRPr="00073577" w:rsidRDefault="00073577" w:rsidP="00073577">
      <w:pPr>
        <w:spacing w:before="0" w:after="0"/>
        <w:rPr>
          <w:ins w:id="5996" w:author="Abhishek Deep Nigam" w:date="2015-10-26T01:01:00Z"/>
          <w:rFonts w:ascii="Courier New" w:hAnsi="Courier New" w:cs="Courier New"/>
          <w:sz w:val="16"/>
          <w:szCs w:val="16"/>
          <w:rPrChange w:id="5997" w:author="Abhishek Deep Nigam" w:date="2015-10-26T01:01:00Z">
            <w:rPr>
              <w:ins w:id="5998" w:author="Abhishek Deep Nigam" w:date="2015-10-26T01:01:00Z"/>
              <w:rFonts w:ascii="Courier New" w:hAnsi="Courier New" w:cs="Courier New"/>
            </w:rPr>
          </w:rPrChange>
        </w:rPr>
      </w:pPr>
      <w:ins w:id="5999" w:author="Abhishek Deep Nigam" w:date="2015-10-26T01:01:00Z">
        <w:r w:rsidRPr="00073577">
          <w:rPr>
            <w:rFonts w:ascii="Courier New" w:hAnsi="Courier New" w:cs="Courier New"/>
            <w:sz w:val="16"/>
            <w:szCs w:val="16"/>
            <w:rPrChange w:id="6000" w:author="Abhishek Deep Nigam" w:date="2015-10-26T01:01:00Z">
              <w:rPr>
                <w:rFonts w:ascii="Courier New" w:hAnsi="Courier New" w:cs="Courier New"/>
              </w:rPr>
            </w:rPrChange>
          </w:rPr>
          <w:t>[1]-&gt;E[2]-&gt;E[3]-&gt;E(Backtracking)</w:t>
        </w:r>
      </w:ins>
    </w:p>
    <w:p w14:paraId="703CF571" w14:textId="77777777" w:rsidR="00073577" w:rsidRPr="00073577" w:rsidRDefault="00073577" w:rsidP="00073577">
      <w:pPr>
        <w:spacing w:before="0" w:after="0"/>
        <w:rPr>
          <w:ins w:id="6001" w:author="Abhishek Deep Nigam" w:date="2015-10-26T01:01:00Z"/>
          <w:rFonts w:ascii="Courier New" w:hAnsi="Courier New" w:cs="Courier New"/>
          <w:sz w:val="16"/>
          <w:szCs w:val="16"/>
          <w:rPrChange w:id="6002" w:author="Abhishek Deep Nigam" w:date="2015-10-26T01:01:00Z">
            <w:rPr>
              <w:ins w:id="6003" w:author="Abhishek Deep Nigam" w:date="2015-10-26T01:01:00Z"/>
              <w:rFonts w:ascii="Courier New" w:hAnsi="Courier New" w:cs="Courier New"/>
            </w:rPr>
          </w:rPrChange>
        </w:rPr>
      </w:pPr>
      <w:ins w:id="6004" w:author="Abhishek Deep Nigam" w:date="2015-10-26T01:01:00Z">
        <w:r w:rsidRPr="00073577">
          <w:rPr>
            <w:rFonts w:ascii="Courier New" w:hAnsi="Courier New" w:cs="Courier New"/>
            <w:sz w:val="16"/>
            <w:szCs w:val="16"/>
            <w:rPrChange w:id="6005" w:author="Abhishek Deep Nigam" w:date="2015-10-26T01:01:00Z">
              <w:rPr>
                <w:rFonts w:ascii="Courier New" w:hAnsi="Courier New" w:cs="Courier New"/>
              </w:rPr>
            </w:rPrChange>
          </w:rPr>
          <w:t>[3]-&gt;O(Backtracking)</w:t>
        </w:r>
      </w:ins>
    </w:p>
    <w:p w14:paraId="6DA0D4AD" w14:textId="77777777" w:rsidR="00073577" w:rsidRPr="00073577" w:rsidRDefault="00073577" w:rsidP="00073577">
      <w:pPr>
        <w:spacing w:before="0" w:after="0"/>
        <w:rPr>
          <w:ins w:id="6006" w:author="Abhishek Deep Nigam" w:date="2015-10-26T01:01:00Z"/>
          <w:rFonts w:ascii="Courier New" w:hAnsi="Courier New" w:cs="Courier New"/>
          <w:sz w:val="16"/>
          <w:szCs w:val="16"/>
          <w:rPrChange w:id="6007" w:author="Abhishek Deep Nigam" w:date="2015-10-26T01:01:00Z">
            <w:rPr>
              <w:ins w:id="6008" w:author="Abhishek Deep Nigam" w:date="2015-10-26T01:01:00Z"/>
              <w:rFonts w:ascii="Courier New" w:hAnsi="Courier New" w:cs="Courier New"/>
            </w:rPr>
          </w:rPrChange>
        </w:rPr>
      </w:pPr>
      <w:ins w:id="6009" w:author="Abhishek Deep Nigam" w:date="2015-10-26T01:01:00Z">
        <w:r w:rsidRPr="00073577">
          <w:rPr>
            <w:rFonts w:ascii="Courier New" w:hAnsi="Courier New" w:cs="Courier New"/>
            <w:sz w:val="16"/>
            <w:szCs w:val="16"/>
            <w:rPrChange w:id="6010" w:author="Abhishek Deep Nigam" w:date="2015-10-26T01:01:00Z">
              <w:rPr>
                <w:rFonts w:ascii="Courier New" w:hAnsi="Courier New" w:cs="Courier New"/>
              </w:rPr>
            </w:rPrChange>
          </w:rPr>
          <w:t>[2]-&gt;I[3]-&gt;E(Backtracking)</w:t>
        </w:r>
      </w:ins>
    </w:p>
    <w:p w14:paraId="4E0BEEF4" w14:textId="77777777" w:rsidR="00073577" w:rsidRPr="00073577" w:rsidRDefault="00073577" w:rsidP="00073577">
      <w:pPr>
        <w:spacing w:before="0" w:after="0"/>
        <w:rPr>
          <w:ins w:id="6011" w:author="Abhishek Deep Nigam" w:date="2015-10-26T01:01:00Z"/>
          <w:rFonts w:ascii="Courier New" w:hAnsi="Courier New" w:cs="Courier New"/>
          <w:sz w:val="16"/>
          <w:szCs w:val="16"/>
          <w:rPrChange w:id="6012" w:author="Abhishek Deep Nigam" w:date="2015-10-26T01:01:00Z">
            <w:rPr>
              <w:ins w:id="6013" w:author="Abhishek Deep Nigam" w:date="2015-10-26T01:01:00Z"/>
              <w:rFonts w:ascii="Courier New" w:hAnsi="Courier New" w:cs="Courier New"/>
            </w:rPr>
          </w:rPrChange>
        </w:rPr>
      </w:pPr>
      <w:ins w:id="6014" w:author="Abhishek Deep Nigam" w:date="2015-10-26T01:01:00Z">
        <w:r w:rsidRPr="00073577">
          <w:rPr>
            <w:rFonts w:ascii="Courier New" w:hAnsi="Courier New" w:cs="Courier New"/>
            <w:sz w:val="16"/>
            <w:szCs w:val="16"/>
            <w:rPrChange w:id="6015" w:author="Abhishek Deep Nigam" w:date="2015-10-26T01:01:00Z">
              <w:rPr>
                <w:rFonts w:ascii="Courier New" w:hAnsi="Courier New" w:cs="Courier New"/>
              </w:rPr>
            </w:rPrChange>
          </w:rPr>
          <w:t>[3]-&gt;O(Backtracking)</w:t>
        </w:r>
      </w:ins>
    </w:p>
    <w:p w14:paraId="3ADAD517" w14:textId="77777777" w:rsidR="00073577" w:rsidRPr="00073577" w:rsidRDefault="00073577" w:rsidP="00073577">
      <w:pPr>
        <w:spacing w:before="0" w:after="0"/>
        <w:rPr>
          <w:ins w:id="6016" w:author="Abhishek Deep Nigam" w:date="2015-10-26T01:01:00Z"/>
          <w:rFonts w:ascii="Courier New" w:hAnsi="Courier New" w:cs="Courier New"/>
          <w:sz w:val="16"/>
          <w:szCs w:val="16"/>
          <w:rPrChange w:id="6017" w:author="Abhishek Deep Nigam" w:date="2015-10-26T01:01:00Z">
            <w:rPr>
              <w:ins w:id="6018" w:author="Abhishek Deep Nigam" w:date="2015-10-26T01:01:00Z"/>
              <w:rFonts w:ascii="Courier New" w:hAnsi="Courier New" w:cs="Courier New"/>
            </w:rPr>
          </w:rPrChange>
        </w:rPr>
      </w:pPr>
      <w:ins w:id="6019" w:author="Abhishek Deep Nigam" w:date="2015-10-26T01:01:00Z">
        <w:r w:rsidRPr="00073577">
          <w:rPr>
            <w:rFonts w:ascii="Courier New" w:hAnsi="Courier New" w:cs="Courier New"/>
            <w:sz w:val="16"/>
            <w:szCs w:val="16"/>
            <w:rPrChange w:id="6020" w:author="Abhishek Deep Nigam" w:date="2015-10-26T01:01:00Z">
              <w:rPr>
                <w:rFonts w:ascii="Courier New" w:hAnsi="Courier New" w:cs="Courier New"/>
              </w:rPr>
            </w:rPrChange>
          </w:rPr>
          <w:t>[2]-&gt;Y[3]-&gt;E(Backtracking)</w:t>
        </w:r>
      </w:ins>
    </w:p>
    <w:p w14:paraId="782DB403" w14:textId="77777777" w:rsidR="00073577" w:rsidRPr="00073577" w:rsidRDefault="00073577" w:rsidP="00073577">
      <w:pPr>
        <w:spacing w:before="0" w:after="0"/>
        <w:rPr>
          <w:ins w:id="6021" w:author="Abhishek Deep Nigam" w:date="2015-10-26T01:01:00Z"/>
          <w:rFonts w:ascii="Courier New" w:hAnsi="Courier New" w:cs="Courier New"/>
          <w:sz w:val="16"/>
          <w:szCs w:val="16"/>
          <w:rPrChange w:id="6022" w:author="Abhishek Deep Nigam" w:date="2015-10-26T01:01:00Z">
            <w:rPr>
              <w:ins w:id="6023" w:author="Abhishek Deep Nigam" w:date="2015-10-26T01:01:00Z"/>
              <w:rFonts w:ascii="Courier New" w:hAnsi="Courier New" w:cs="Courier New"/>
            </w:rPr>
          </w:rPrChange>
        </w:rPr>
      </w:pPr>
      <w:ins w:id="6024" w:author="Abhishek Deep Nigam" w:date="2015-10-26T01:01:00Z">
        <w:r w:rsidRPr="00073577">
          <w:rPr>
            <w:rFonts w:ascii="Courier New" w:hAnsi="Courier New" w:cs="Courier New"/>
            <w:sz w:val="16"/>
            <w:szCs w:val="16"/>
            <w:rPrChange w:id="6025" w:author="Abhishek Deep Nigam" w:date="2015-10-26T01:01:00Z">
              <w:rPr>
                <w:rFonts w:ascii="Courier New" w:hAnsi="Courier New" w:cs="Courier New"/>
              </w:rPr>
            </w:rPrChange>
          </w:rPr>
          <w:t>[3]-&gt;O(Backtracking)</w:t>
        </w:r>
      </w:ins>
    </w:p>
    <w:p w14:paraId="0C5FBD12" w14:textId="77777777" w:rsidR="00073577" w:rsidRPr="00073577" w:rsidRDefault="00073577" w:rsidP="00073577">
      <w:pPr>
        <w:spacing w:before="0" w:after="0"/>
        <w:rPr>
          <w:ins w:id="6026" w:author="Abhishek Deep Nigam" w:date="2015-10-26T01:01:00Z"/>
          <w:rFonts w:ascii="Courier New" w:hAnsi="Courier New" w:cs="Courier New"/>
          <w:sz w:val="16"/>
          <w:szCs w:val="16"/>
          <w:rPrChange w:id="6027" w:author="Abhishek Deep Nigam" w:date="2015-10-26T01:01:00Z">
            <w:rPr>
              <w:ins w:id="6028" w:author="Abhishek Deep Nigam" w:date="2015-10-26T01:01:00Z"/>
              <w:rFonts w:ascii="Courier New" w:hAnsi="Courier New" w:cs="Courier New"/>
            </w:rPr>
          </w:rPrChange>
        </w:rPr>
      </w:pPr>
      <w:ins w:id="6029" w:author="Abhishek Deep Nigam" w:date="2015-10-26T01:01:00Z">
        <w:r w:rsidRPr="00073577">
          <w:rPr>
            <w:rFonts w:ascii="Courier New" w:hAnsi="Courier New" w:cs="Courier New"/>
            <w:sz w:val="16"/>
            <w:szCs w:val="16"/>
            <w:rPrChange w:id="6030" w:author="Abhishek Deep Nigam" w:date="2015-10-26T01:01:00Z">
              <w:rPr>
                <w:rFonts w:ascii="Courier New" w:hAnsi="Courier New" w:cs="Courier New"/>
              </w:rPr>
            </w:rPrChange>
          </w:rPr>
          <w:t>[1]-&gt;U[2]-&gt;G[3]-&gt;E(Backtracking)</w:t>
        </w:r>
      </w:ins>
    </w:p>
    <w:p w14:paraId="4FE51742" w14:textId="77777777" w:rsidR="00073577" w:rsidRPr="00073577" w:rsidRDefault="00073577" w:rsidP="00073577">
      <w:pPr>
        <w:spacing w:before="0" w:after="0"/>
        <w:rPr>
          <w:ins w:id="6031" w:author="Abhishek Deep Nigam" w:date="2015-10-26T01:01:00Z"/>
          <w:rFonts w:ascii="Courier New" w:hAnsi="Courier New" w:cs="Courier New"/>
          <w:sz w:val="16"/>
          <w:szCs w:val="16"/>
          <w:rPrChange w:id="6032" w:author="Abhishek Deep Nigam" w:date="2015-10-26T01:01:00Z">
            <w:rPr>
              <w:ins w:id="6033" w:author="Abhishek Deep Nigam" w:date="2015-10-26T01:01:00Z"/>
              <w:rFonts w:ascii="Courier New" w:hAnsi="Courier New" w:cs="Courier New"/>
            </w:rPr>
          </w:rPrChange>
        </w:rPr>
      </w:pPr>
      <w:ins w:id="6034" w:author="Abhishek Deep Nigam" w:date="2015-10-26T01:01:00Z">
        <w:r w:rsidRPr="00073577">
          <w:rPr>
            <w:rFonts w:ascii="Courier New" w:hAnsi="Courier New" w:cs="Courier New"/>
            <w:sz w:val="16"/>
            <w:szCs w:val="16"/>
            <w:rPrChange w:id="6035" w:author="Abhishek Deep Nigam" w:date="2015-10-26T01:01:00Z">
              <w:rPr>
                <w:rFonts w:ascii="Courier New" w:hAnsi="Courier New" w:cs="Courier New"/>
              </w:rPr>
            </w:rPrChange>
          </w:rPr>
          <w:t>[3]-&gt;O(Backtracking)</w:t>
        </w:r>
      </w:ins>
    </w:p>
    <w:p w14:paraId="22BA0FE7" w14:textId="77777777" w:rsidR="00073577" w:rsidRPr="00073577" w:rsidRDefault="00073577" w:rsidP="00073577">
      <w:pPr>
        <w:spacing w:before="0" w:after="0"/>
        <w:rPr>
          <w:ins w:id="6036" w:author="Abhishek Deep Nigam" w:date="2015-10-26T01:01:00Z"/>
          <w:rFonts w:ascii="Courier New" w:hAnsi="Courier New" w:cs="Courier New"/>
          <w:sz w:val="16"/>
          <w:szCs w:val="16"/>
          <w:rPrChange w:id="6037" w:author="Abhishek Deep Nigam" w:date="2015-10-26T01:01:00Z">
            <w:rPr>
              <w:ins w:id="6038" w:author="Abhishek Deep Nigam" w:date="2015-10-26T01:01:00Z"/>
              <w:rFonts w:ascii="Courier New" w:hAnsi="Courier New" w:cs="Courier New"/>
            </w:rPr>
          </w:rPrChange>
        </w:rPr>
      </w:pPr>
      <w:ins w:id="6039" w:author="Abhishek Deep Nigam" w:date="2015-10-26T01:01:00Z">
        <w:r w:rsidRPr="00073577">
          <w:rPr>
            <w:rFonts w:ascii="Courier New" w:hAnsi="Courier New" w:cs="Courier New"/>
            <w:sz w:val="16"/>
            <w:szCs w:val="16"/>
            <w:rPrChange w:id="6040" w:author="Abhishek Deep Nigam" w:date="2015-10-26T01:01:00Z">
              <w:rPr>
                <w:rFonts w:ascii="Courier New" w:hAnsi="Courier New" w:cs="Courier New"/>
              </w:rPr>
            </w:rPrChange>
          </w:rPr>
          <w:t>[2]-&gt;U[3]-&gt;E(Backtracking)</w:t>
        </w:r>
      </w:ins>
    </w:p>
    <w:p w14:paraId="5700CAFC" w14:textId="77777777" w:rsidR="00073577" w:rsidRPr="00073577" w:rsidRDefault="00073577" w:rsidP="00073577">
      <w:pPr>
        <w:spacing w:before="0" w:after="0"/>
        <w:rPr>
          <w:ins w:id="6041" w:author="Abhishek Deep Nigam" w:date="2015-10-26T01:01:00Z"/>
          <w:rFonts w:ascii="Courier New" w:hAnsi="Courier New" w:cs="Courier New"/>
          <w:sz w:val="16"/>
          <w:szCs w:val="16"/>
          <w:rPrChange w:id="6042" w:author="Abhishek Deep Nigam" w:date="2015-10-26T01:01:00Z">
            <w:rPr>
              <w:ins w:id="6043" w:author="Abhishek Deep Nigam" w:date="2015-10-26T01:01:00Z"/>
              <w:rFonts w:ascii="Courier New" w:hAnsi="Courier New" w:cs="Courier New"/>
            </w:rPr>
          </w:rPrChange>
        </w:rPr>
      </w:pPr>
      <w:ins w:id="6044" w:author="Abhishek Deep Nigam" w:date="2015-10-26T01:01:00Z">
        <w:r w:rsidRPr="00073577">
          <w:rPr>
            <w:rFonts w:ascii="Courier New" w:hAnsi="Courier New" w:cs="Courier New"/>
            <w:sz w:val="16"/>
            <w:szCs w:val="16"/>
            <w:rPrChange w:id="6045" w:author="Abhishek Deep Nigam" w:date="2015-10-26T01:01:00Z">
              <w:rPr>
                <w:rFonts w:ascii="Courier New" w:hAnsi="Courier New" w:cs="Courier New"/>
              </w:rPr>
            </w:rPrChange>
          </w:rPr>
          <w:t>[3]-&gt;O(Backtracking)</w:t>
        </w:r>
      </w:ins>
    </w:p>
    <w:p w14:paraId="54781CFB" w14:textId="77777777" w:rsidR="00073577" w:rsidRPr="00073577" w:rsidRDefault="00073577" w:rsidP="00073577">
      <w:pPr>
        <w:spacing w:before="0" w:after="0"/>
        <w:rPr>
          <w:ins w:id="6046" w:author="Abhishek Deep Nigam" w:date="2015-10-26T01:01:00Z"/>
          <w:rFonts w:ascii="Courier New" w:hAnsi="Courier New" w:cs="Courier New"/>
          <w:sz w:val="16"/>
          <w:szCs w:val="16"/>
          <w:rPrChange w:id="6047" w:author="Abhishek Deep Nigam" w:date="2015-10-26T01:01:00Z">
            <w:rPr>
              <w:ins w:id="6048" w:author="Abhishek Deep Nigam" w:date="2015-10-26T01:01:00Z"/>
              <w:rFonts w:ascii="Courier New" w:hAnsi="Courier New" w:cs="Courier New"/>
            </w:rPr>
          </w:rPrChange>
        </w:rPr>
      </w:pPr>
      <w:ins w:id="6049" w:author="Abhishek Deep Nigam" w:date="2015-10-26T01:01:00Z">
        <w:r w:rsidRPr="00073577">
          <w:rPr>
            <w:rFonts w:ascii="Courier New" w:hAnsi="Courier New" w:cs="Courier New"/>
            <w:sz w:val="16"/>
            <w:szCs w:val="16"/>
            <w:rPrChange w:id="6050" w:author="Abhishek Deep Nigam" w:date="2015-10-26T01:01:00Z">
              <w:rPr>
                <w:rFonts w:ascii="Courier New" w:hAnsi="Courier New" w:cs="Courier New"/>
              </w:rPr>
            </w:rPrChange>
          </w:rPr>
          <w:t>[0]-&gt;D[1]-&gt;A[2]-&gt;A[3]-&gt;A(Backtracking)</w:t>
        </w:r>
      </w:ins>
    </w:p>
    <w:p w14:paraId="1EFCB78E" w14:textId="77777777" w:rsidR="00073577" w:rsidRPr="00073577" w:rsidRDefault="00073577" w:rsidP="00073577">
      <w:pPr>
        <w:spacing w:before="0" w:after="0"/>
        <w:rPr>
          <w:ins w:id="6051" w:author="Abhishek Deep Nigam" w:date="2015-10-26T01:01:00Z"/>
          <w:rFonts w:ascii="Courier New" w:hAnsi="Courier New" w:cs="Courier New"/>
          <w:sz w:val="16"/>
          <w:szCs w:val="16"/>
          <w:rPrChange w:id="6052" w:author="Abhishek Deep Nigam" w:date="2015-10-26T01:01:00Z">
            <w:rPr>
              <w:ins w:id="6053" w:author="Abhishek Deep Nigam" w:date="2015-10-26T01:01:00Z"/>
              <w:rFonts w:ascii="Courier New" w:hAnsi="Courier New" w:cs="Courier New"/>
            </w:rPr>
          </w:rPrChange>
        </w:rPr>
      </w:pPr>
      <w:ins w:id="6054" w:author="Abhishek Deep Nigam" w:date="2015-10-26T01:01:00Z">
        <w:r w:rsidRPr="00073577">
          <w:rPr>
            <w:rFonts w:ascii="Courier New" w:hAnsi="Courier New" w:cs="Courier New"/>
            <w:sz w:val="16"/>
            <w:szCs w:val="16"/>
            <w:rPrChange w:id="6055" w:author="Abhishek Deep Nigam" w:date="2015-10-26T01:01:00Z">
              <w:rPr>
                <w:rFonts w:ascii="Courier New" w:hAnsi="Courier New" w:cs="Courier New"/>
              </w:rPr>
            </w:rPrChange>
          </w:rPr>
          <w:t>[3]-&gt;E(Backtracking)</w:t>
        </w:r>
      </w:ins>
    </w:p>
    <w:p w14:paraId="601A8B6A" w14:textId="77777777" w:rsidR="00073577" w:rsidRPr="00073577" w:rsidRDefault="00073577" w:rsidP="00073577">
      <w:pPr>
        <w:spacing w:before="0" w:after="0"/>
        <w:rPr>
          <w:ins w:id="6056" w:author="Abhishek Deep Nigam" w:date="2015-10-26T01:01:00Z"/>
          <w:rFonts w:ascii="Courier New" w:hAnsi="Courier New" w:cs="Courier New"/>
          <w:sz w:val="16"/>
          <w:szCs w:val="16"/>
          <w:rPrChange w:id="6057" w:author="Abhishek Deep Nigam" w:date="2015-10-26T01:01:00Z">
            <w:rPr>
              <w:ins w:id="6058" w:author="Abhishek Deep Nigam" w:date="2015-10-26T01:01:00Z"/>
              <w:rFonts w:ascii="Courier New" w:hAnsi="Courier New" w:cs="Courier New"/>
            </w:rPr>
          </w:rPrChange>
        </w:rPr>
      </w:pPr>
      <w:ins w:id="6059" w:author="Abhishek Deep Nigam" w:date="2015-10-26T01:01:00Z">
        <w:r w:rsidRPr="00073577">
          <w:rPr>
            <w:rFonts w:ascii="Courier New" w:hAnsi="Courier New" w:cs="Courier New"/>
            <w:sz w:val="16"/>
            <w:szCs w:val="16"/>
            <w:rPrChange w:id="6060" w:author="Abhishek Deep Nigam" w:date="2015-10-26T01:01:00Z">
              <w:rPr>
                <w:rFonts w:ascii="Courier New" w:hAnsi="Courier New" w:cs="Courier New"/>
              </w:rPr>
            </w:rPrChange>
          </w:rPr>
          <w:t>[2]-&gt;C[3]-&gt;A(Backtracking)</w:t>
        </w:r>
      </w:ins>
    </w:p>
    <w:p w14:paraId="756350A0" w14:textId="77777777" w:rsidR="00073577" w:rsidRPr="00073577" w:rsidRDefault="00073577" w:rsidP="00073577">
      <w:pPr>
        <w:spacing w:before="0" w:after="0"/>
        <w:rPr>
          <w:ins w:id="6061" w:author="Abhishek Deep Nigam" w:date="2015-10-26T01:01:00Z"/>
          <w:rFonts w:ascii="Courier New" w:hAnsi="Courier New" w:cs="Courier New"/>
          <w:sz w:val="16"/>
          <w:szCs w:val="16"/>
          <w:rPrChange w:id="6062" w:author="Abhishek Deep Nigam" w:date="2015-10-26T01:01:00Z">
            <w:rPr>
              <w:ins w:id="6063" w:author="Abhishek Deep Nigam" w:date="2015-10-26T01:01:00Z"/>
              <w:rFonts w:ascii="Courier New" w:hAnsi="Courier New" w:cs="Courier New"/>
            </w:rPr>
          </w:rPrChange>
        </w:rPr>
      </w:pPr>
      <w:ins w:id="6064" w:author="Abhishek Deep Nigam" w:date="2015-10-26T01:01:00Z">
        <w:r w:rsidRPr="00073577">
          <w:rPr>
            <w:rFonts w:ascii="Courier New" w:hAnsi="Courier New" w:cs="Courier New"/>
            <w:sz w:val="16"/>
            <w:szCs w:val="16"/>
            <w:rPrChange w:id="6065" w:author="Abhishek Deep Nigam" w:date="2015-10-26T01:01:00Z">
              <w:rPr>
                <w:rFonts w:ascii="Courier New" w:hAnsi="Courier New" w:cs="Courier New"/>
              </w:rPr>
            </w:rPrChange>
          </w:rPr>
          <w:t>[3]-&gt;E(Backtracking)</w:t>
        </w:r>
      </w:ins>
    </w:p>
    <w:p w14:paraId="7E18F246" w14:textId="77777777" w:rsidR="00073577" w:rsidRPr="00073577" w:rsidRDefault="00073577" w:rsidP="00073577">
      <w:pPr>
        <w:spacing w:before="0" w:after="0"/>
        <w:rPr>
          <w:ins w:id="6066" w:author="Abhishek Deep Nigam" w:date="2015-10-26T01:01:00Z"/>
          <w:rFonts w:ascii="Courier New" w:hAnsi="Courier New" w:cs="Courier New"/>
          <w:sz w:val="16"/>
          <w:szCs w:val="16"/>
          <w:rPrChange w:id="6067" w:author="Abhishek Deep Nigam" w:date="2015-10-26T01:01:00Z">
            <w:rPr>
              <w:ins w:id="6068" w:author="Abhishek Deep Nigam" w:date="2015-10-26T01:01:00Z"/>
              <w:rFonts w:ascii="Courier New" w:hAnsi="Courier New" w:cs="Courier New"/>
            </w:rPr>
          </w:rPrChange>
        </w:rPr>
      </w:pPr>
      <w:ins w:id="6069" w:author="Abhishek Deep Nigam" w:date="2015-10-26T01:01:00Z">
        <w:r w:rsidRPr="00073577">
          <w:rPr>
            <w:rFonts w:ascii="Courier New" w:hAnsi="Courier New" w:cs="Courier New"/>
            <w:sz w:val="16"/>
            <w:szCs w:val="16"/>
            <w:rPrChange w:id="6070" w:author="Abhishek Deep Nigam" w:date="2015-10-26T01:01:00Z">
              <w:rPr>
                <w:rFonts w:ascii="Courier New" w:hAnsi="Courier New" w:cs="Courier New"/>
              </w:rPr>
            </w:rPrChange>
          </w:rPr>
          <w:t>[2]-&gt;E[3]-&gt;A(Backtracking)</w:t>
        </w:r>
      </w:ins>
    </w:p>
    <w:p w14:paraId="1E1353DA" w14:textId="77777777" w:rsidR="00073577" w:rsidRPr="00073577" w:rsidRDefault="00073577" w:rsidP="00073577">
      <w:pPr>
        <w:spacing w:before="0" w:after="0"/>
        <w:rPr>
          <w:ins w:id="6071" w:author="Abhishek Deep Nigam" w:date="2015-10-26T01:01:00Z"/>
          <w:rFonts w:ascii="Courier New" w:hAnsi="Courier New" w:cs="Courier New"/>
          <w:sz w:val="16"/>
          <w:szCs w:val="16"/>
          <w:rPrChange w:id="6072" w:author="Abhishek Deep Nigam" w:date="2015-10-26T01:01:00Z">
            <w:rPr>
              <w:ins w:id="6073" w:author="Abhishek Deep Nigam" w:date="2015-10-26T01:01:00Z"/>
              <w:rFonts w:ascii="Courier New" w:hAnsi="Courier New" w:cs="Courier New"/>
            </w:rPr>
          </w:rPrChange>
        </w:rPr>
      </w:pPr>
      <w:ins w:id="6074" w:author="Abhishek Deep Nigam" w:date="2015-10-26T01:01:00Z">
        <w:r w:rsidRPr="00073577">
          <w:rPr>
            <w:rFonts w:ascii="Courier New" w:hAnsi="Courier New" w:cs="Courier New"/>
            <w:sz w:val="16"/>
            <w:szCs w:val="16"/>
            <w:rPrChange w:id="6075" w:author="Abhishek Deep Nigam" w:date="2015-10-26T01:01:00Z">
              <w:rPr>
                <w:rFonts w:ascii="Courier New" w:hAnsi="Courier New" w:cs="Courier New"/>
              </w:rPr>
            </w:rPrChange>
          </w:rPr>
          <w:t>[3]-&gt;E(Backtracking)</w:t>
        </w:r>
      </w:ins>
    </w:p>
    <w:p w14:paraId="6684A5BD" w14:textId="77777777" w:rsidR="00073577" w:rsidRPr="00073577" w:rsidRDefault="00073577" w:rsidP="00073577">
      <w:pPr>
        <w:spacing w:before="0" w:after="0"/>
        <w:rPr>
          <w:ins w:id="6076" w:author="Abhishek Deep Nigam" w:date="2015-10-26T01:01:00Z"/>
          <w:rFonts w:ascii="Courier New" w:hAnsi="Courier New" w:cs="Courier New"/>
          <w:sz w:val="16"/>
          <w:szCs w:val="16"/>
          <w:rPrChange w:id="6077" w:author="Abhishek Deep Nigam" w:date="2015-10-26T01:01:00Z">
            <w:rPr>
              <w:ins w:id="6078" w:author="Abhishek Deep Nigam" w:date="2015-10-26T01:01:00Z"/>
              <w:rFonts w:ascii="Courier New" w:hAnsi="Courier New" w:cs="Courier New"/>
            </w:rPr>
          </w:rPrChange>
        </w:rPr>
      </w:pPr>
      <w:ins w:id="6079" w:author="Abhishek Deep Nigam" w:date="2015-10-26T01:01:00Z">
        <w:r w:rsidRPr="00073577">
          <w:rPr>
            <w:rFonts w:ascii="Courier New" w:hAnsi="Courier New" w:cs="Courier New"/>
            <w:sz w:val="16"/>
            <w:szCs w:val="16"/>
            <w:rPrChange w:id="6080" w:author="Abhishek Deep Nigam" w:date="2015-10-26T01:01:00Z">
              <w:rPr>
                <w:rFonts w:ascii="Courier New" w:hAnsi="Courier New" w:cs="Courier New"/>
              </w:rPr>
            </w:rPrChange>
          </w:rPr>
          <w:t>[2]-&gt;H[3]-&gt;A(Backtracking)</w:t>
        </w:r>
      </w:ins>
    </w:p>
    <w:p w14:paraId="09D731CF" w14:textId="77777777" w:rsidR="00073577" w:rsidRPr="00073577" w:rsidRDefault="00073577" w:rsidP="00073577">
      <w:pPr>
        <w:spacing w:before="0" w:after="0"/>
        <w:rPr>
          <w:ins w:id="6081" w:author="Abhishek Deep Nigam" w:date="2015-10-26T01:01:00Z"/>
          <w:rFonts w:ascii="Courier New" w:hAnsi="Courier New" w:cs="Courier New"/>
          <w:sz w:val="16"/>
          <w:szCs w:val="16"/>
          <w:rPrChange w:id="6082" w:author="Abhishek Deep Nigam" w:date="2015-10-26T01:01:00Z">
            <w:rPr>
              <w:ins w:id="6083" w:author="Abhishek Deep Nigam" w:date="2015-10-26T01:01:00Z"/>
              <w:rFonts w:ascii="Courier New" w:hAnsi="Courier New" w:cs="Courier New"/>
            </w:rPr>
          </w:rPrChange>
        </w:rPr>
      </w:pPr>
      <w:ins w:id="6084" w:author="Abhishek Deep Nigam" w:date="2015-10-26T01:01:00Z">
        <w:r w:rsidRPr="00073577">
          <w:rPr>
            <w:rFonts w:ascii="Courier New" w:hAnsi="Courier New" w:cs="Courier New"/>
            <w:sz w:val="16"/>
            <w:szCs w:val="16"/>
            <w:rPrChange w:id="6085" w:author="Abhishek Deep Nigam" w:date="2015-10-26T01:01:00Z">
              <w:rPr>
                <w:rFonts w:ascii="Courier New" w:hAnsi="Courier New" w:cs="Courier New"/>
              </w:rPr>
            </w:rPrChange>
          </w:rPr>
          <w:t>[3]-&gt;E(Backtracking)</w:t>
        </w:r>
      </w:ins>
    </w:p>
    <w:p w14:paraId="1F9E8620" w14:textId="77777777" w:rsidR="00073577" w:rsidRPr="00073577" w:rsidRDefault="00073577" w:rsidP="00073577">
      <w:pPr>
        <w:spacing w:before="0" w:after="0"/>
        <w:rPr>
          <w:ins w:id="6086" w:author="Abhishek Deep Nigam" w:date="2015-10-26T01:01:00Z"/>
          <w:rFonts w:ascii="Courier New" w:hAnsi="Courier New" w:cs="Courier New"/>
          <w:sz w:val="16"/>
          <w:szCs w:val="16"/>
          <w:rPrChange w:id="6087" w:author="Abhishek Deep Nigam" w:date="2015-10-26T01:01:00Z">
            <w:rPr>
              <w:ins w:id="6088" w:author="Abhishek Deep Nigam" w:date="2015-10-26T01:01:00Z"/>
              <w:rFonts w:ascii="Courier New" w:hAnsi="Courier New" w:cs="Courier New"/>
            </w:rPr>
          </w:rPrChange>
        </w:rPr>
      </w:pPr>
      <w:ins w:id="6089" w:author="Abhishek Deep Nigam" w:date="2015-10-26T01:01:00Z">
        <w:r w:rsidRPr="00073577">
          <w:rPr>
            <w:rFonts w:ascii="Courier New" w:hAnsi="Courier New" w:cs="Courier New"/>
            <w:sz w:val="16"/>
            <w:szCs w:val="16"/>
            <w:rPrChange w:id="6090" w:author="Abhishek Deep Nigam" w:date="2015-10-26T01:01:00Z">
              <w:rPr>
                <w:rFonts w:ascii="Courier New" w:hAnsi="Courier New" w:cs="Courier New"/>
              </w:rPr>
            </w:rPrChange>
          </w:rPr>
          <w:t>[2]-&gt;Y[3]-&gt;A(Backtracking)</w:t>
        </w:r>
      </w:ins>
    </w:p>
    <w:p w14:paraId="1F8C4EBF" w14:textId="77777777" w:rsidR="00073577" w:rsidRPr="00073577" w:rsidRDefault="00073577" w:rsidP="00073577">
      <w:pPr>
        <w:spacing w:before="0" w:after="0"/>
        <w:rPr>
          <w:ins w:id="6091" w:author="Abhishek Deep Nigam" w:date="2015-10-26T01:01:00Z"/>
          <w:rFonts w:ascii="Courier New" w:hAnsi="Courier New" w:cs="Courier New"/>
          <w:sz w:val="16"/>
          <w:szCs w:val="16"/>
          <w:rPrChange w:id="6092" w:author="Abhishek Deep Nigam" w:date="2015-10-26T01:01:00Z">
            <w:rPr>
              <w:ins w:id="6093" w:author="Abhishek Deep Nigam" w:date="2015-10-26T01:01:00Z"/>
              <w:rFonts w:ascii="Courier New" w:hAnsi="Courier New" w:cs="Courier New"/>
            </w:rPr>
          </w:rPrChange>
        </w:rPr>
      </w:pPr>
      <w:ins w:id="6094" w:author="Abhishek Deep Nigam" w:date="2015-10-26T01:01:00Z">
        <w:r w:rsidRPr="00073577">
          <w:rPr>
            <w:rFonts w:ascii="Courier New" w:hAnsi="Courier New" w:cs="Courier New"/>
            <w:sz w:val="16"/>
            <w:szCs w:val="16"/>
            <w:rPrChange w:id="6095" w:author="Abhishek Deep Nigam" w:date="2015-10-26T01:01:00Z">
              <w:rPr>
                <w:rFonts w:ascii="Courier New" w:hAnsi="Courier New" w:cs="Courier New"/>
              </w:rPr>
            </w:rPrChange>
          </w:rPr>
          <w:t>[3]-&gt;E(Backtracking)</w:t>
        </w:r>
      </w:ins>
    </w:p>
    <w:p w14:paraId="64B5B60C" w14:textId="77777777" w:rsidR="00073577" w:rsidRPr="00073577" w:rsidRDefault="00073577" w:rsidP="00073577">
      <w:pPr>
        <w:spacing w:before="0" w:after="0"/>
        <w:rPr>
          <w:ins w:id="6096" w:author="Abhishek Deep Nigam" w:date="2015-10-26T01:01:00Z"/>
          <w:rFonts w:ascii="Courier New" w:hAnsi="Courier New" w:cs="Courier New"/>
          <w:sz w:val="16"/>
          <w:szCs w:val="16"/>
          <w:rPrChange w:id="6097" w:author="Abhishek Deep Nigam" w:date="2015-10-26T01:01:00Z">
            <w:rPr>
              <w:ins w:id="6098" w:author="Abhishek Deep Nigam" w:date="2015-10-26T01:01:00Z"/>
              <w:rFonts w:ascii="Courier New" w:hAnsi="Courier New" w:cs="Courier New"/>
            </w:rPr>
          </w:rPrChange>
        </w:rPr>
      </w:pPr>
      <w:ins w:id="6099" w:author="Abhishek Deep Nigam" w:date="2015-10-26T01:01:00Z">
        <w:r w:rsidRPr="00073577">
          <w:rPr>
            <w:rFonts w:ascii="Courier New" w:hAnsi="Courier New" w:cs="Courier New"/>
            <w:sz w:val="16"/>
            <w:szCs w:val="16"/>
            <w:rPrChange w:id="6100" w:author="Abhishek Deep Nigam" w:date="2015-10-26T01:01:00Z">
              <w:rPr>
                <w:rFonts w:ascii="Courier New" w:hAnsi="Courier New" w:cs="Courier New"/>
              </w:rPr>
            </w:rPrChange>
          </w:rPr>
          <w:t>[1]-&gt;O[2]-&gt;H[3]-&gt;A(Backtracking)</w:t>
        </w:r>
      </w:ins>
    </w:p>
    <w:p w14:paraId="2A15E133" w14:textId="77777777" w:rsidR="00073577" w:rsidRPr="00073577" w:rsidRDefault="00073577" w:rsidP="00073577">
      <w:pPr>
        <w:spacing w:before="0" w:after="0"/>
        <w:rPr>
          <w:ins w:id="6101" w:author="Abhishek Deep Nigam" w:date="2015-10-26T01:01:00Z"/>
          <w:rFonts w:ascii="Courier New" w:hAnsi="Courier New" w:cs="Courier New"/>
          <w:sz w:val="16"/>
          <w:szCs w:val="16"/>
          <w:rPrChange w:id="6102" w:author="Abhishek Deep Nigam" w:date="2015-10-26T01:01:00Z">
            <w:rPr>
              <w:ins w:id="6103" w:author="Abhishek Deep Nigam" w:date="2015-10-26T01:01:00Z"/>
              <w:rFonts w:ascii="Courier New" w:hAnsi="Courier New" w:cs="Courier New"/>
            </w:rPr>
          </w:rPrChange>
        </w:rPr>
      </w:pPr>
      <w:ins w:id="6104" w:author="Abhishek Deep Nigam" w:date="2015-10-26T01:01:00Z">
        <w:r w:rsidRPr="00073577">
          <w:rPr>
            <w:rFonts w:ascii="Courier New" w:hAnsi="Courier New" w:cs="Courier New"/>
            <w:sz w:val="16"/>
            <w:szCs w:val="16"/>
            <w:rPrChange w:id="6105" w:author="Abhishek Deep Nigam" w:date="2015-10-26T01:01:00Z">
              <w:rPr>
                <w:rFonts w:ascii="Courier New" w:hAnsi="Courier New" w:cs="Courier New"/>
              </w:rPr>
            </w:rPrChange>
          </w:rPr>
          <w:t>[3]-&gt;E(Backtracking)</w:t>
        </w:r>
      </w:ins>
    </w:p>
    <w:p w14:paraId="246D1827" w14:textId="77777777" w:rsidR="00073577" w:rsidRPr="00073577" w:rsidRDefault="00073577" w:rsidP="00073577">
      <w:pPr>
        <w:spacing w:before="0" w:after="0"/>
        <w:rPr>
          <w:ins w:id="6106" w:author="Abhishek Deep Nigam" w:date="2015-10-26T01:01:00Z"/>
          <w:rFonts w:ascii="Courier New" w:hAnsi="Courier New" w:cs="Courier New"/>
          <w:sz w:val="16"/>
          <w:szCs w:val="16"/>
          <w:rPrChange w:id="6107" w:author="Abhishek Deep Nigam" w:date="2015-10-26T01:01:00Z">
            <w:rPr>
              <w:ins w:id="6108" w:author="Abhishek Deep Nigam" w:date="2015-10-26T01:01:00Z"/>
              <w:rFonts w:ascii="Courier New" w:hAnsi="Courier New" w:cs="Courier New"/>
            </w:rPr>
          </w:rPrChange>
        </w:rPr>
      </w:pPr>
      <w:ins w:id="6109" w:author="Abhishek Deep Nigam" w:date="2015-10-26T01:01:00Z">
        <w:r w:rsidRPr="00073577">
          <w:rPr>
            <w:rFonts w:ascii="Courier New" w:hAnsi="Courier New" w:cs="Courier New"/>
            <w:sz w:val="16"/>
            <w:szCs w:val="16"/>
            <w:rPrChange w:id="6110" w:author="Abhishek Deep Nigam" w:date="2015-10-26T01:01:00Z">
              <w:rPr>
                <w:rFonts w:ascii="Courier New" w:hAnsi="Courier New" w:cs="Courier New"/>
              </w:rPr>
            </w:rPrChange>
          </w:rPr>
          <w:t>[2]-&gt;O[3]-&gt;A(Backtracking)</w:t>
        </w:r>
      </w:ins>
    </w:p>
    <w:p w14:paraId="0844539B" w14:textId="77777777" w:rsidR="00073577" w:rsidRPr="00073577" w:rsidRDefault="00073577" w:rsidP="00073577">
      <w:pPr>
        <w:spacing w:before="0" w:after="0"/>
        <w:rPr>
          <w:ins w:id="6111" w:author="Abhishek Deep Nigam" w:date="2015-10-26T01:01:00Z"/>
          <w:rFonts w:ascii="Courier New" w:hAnsi="Courier New" w:cs="Courier New"/>
          <w:sz w:val="16"/>
          <w:szCs w:val="16"/>
          <w:rPrChange w:id="6112" w:author="Abhishek Deep Nigam" w:date="2015-10-26T01:01:00Z">
            <w:rPr>
              <w:ins w:id="6113" w:author="Abhishek Deep Nigam" w:date="2015-10-26T01:01:00Z"/>
              <w:rFonts w:ascii="Courier New" w:hAnsi="Courier New" w:cs="Courier New"/>
            </w:rPr>
          </w:rPrChange>
        </w:rPr>
      </w:pPr>
      <w:ins w:id="6114" w:author="Abhishek Deep Nigam" w:date="2015-10-26T01:01:00Z">
        <w:r w:rsidRPr="00073577">
          <w:rPr>
            <w:rFonts w:ascii="Courier New" w:hAnsi="Courier New" w:cs="Courier New"/>
            <w:sz w:val="16"/>
            <w:szCs w:val="16"/>
            <w:rPrChange w:id="6115" w:author="Abhishek Deep Nigam" w:date="2015-10-26T01:01:00Z">
              <w:rPr>
                <w:rFonts w:ascii="Courier New" w:hAnsi="Courier New" w:cs="Courier New"/>
              </w:rPr>
            </w:rPrChange>
          </w:rPr>
          <w:t>[3]-&gt;E(Backtracking)</w:t>
        </w:r>
      </w:ins>
    </w:p>
    <w:p w14:paraId="40482711" w14:textId="77777777" w:rsidR="00073577" w:rsidRPr="00073577" w:rsidRDefault="00073577" w:rsidP="00073577">
      <w:pPr>
        <w:spacing w:before="0" w:after="0"/>
        <w:rPr>
          <w:ins w:id="6116" w:author="Abhishek Deep Nigam" w:date="2015-10-26T01:01:00Z"/>
          <w:rFonts w:ascii="Courier New" w:hAnsi="Courier New" w:cs="Courier New"/>
          <w:sz w:val="16"/>
          <w:szCs w:val="16"/>
          <w:rPrChange w:id="6117" w:author="Abhishek Deep Nigam" w:date="2015-10-26T01:01:00Z">
            <w:rPr>
              <w:ins w:id="6118" w:author="Abhishek Deep Nigam" w:date="2015-10-26T01:01:00Z"/>
              <w:rFonts w:ascii="Courier New" w:hAnsi="Courier New" w:cs="Courier New"/>
            </w:rPr>
          </w:rPrChange>
        </w:rPr>
      </w:pPr>
      <w:ins w:id="6119" w:author="Abhishek Deep Nigam" w:date="2015-10-26T01:01:00Z">
        <w:r w:rsidRPr="00073577">
          <w:rPr>
            <w:rFonts w:ascii="Courier New" w:hAnsi="Courier New" w:cs="Courier New"/>
            <w:sz w:val="16"/>
            <w:szCs w:val="16"/>
            <w:rPrChange w:id="6120" w:author="Abhishek Deep Nigam" w:date="2015-10-26T01:01:00Z">
              <w:rPr>
                <w:rFonts w:ascii="Courier New" w:hAnsi="Courier New" w:cs="Courier New"/>
              </w:rPr>
            </w:rPrChange>
          </w:rPr>
          <w:t>[1]-&gt;Z[2]-&gt;A[3]-&gt;A(Backtracking)</w:t>
        </w:r>
      </w:ins>
    </w:p>
    <w:p w14:paraId="2B0F9523" w14:textId="77777777" w:rsidR="00073577" w:rsidRPr="00073577" w:rsidRDefault="00073577" w:rsidP="00073577">
      <w:pPr>
        <w:spacing w:before="0" w:after="0"/>
        <w:rPr>
          <w:ins w:id="6121" w:author="Abhishek Deep Nigam" w:date="2015-10-26T01:01:00Z"/>
          <w:rFonts w:ascii="Courier New" w:hAnsi="Courier New" w:cs="Courier New"/>
          <w:sz w:val="16"/>
          <w:szCs w:val="16"/>
          <w:rPrChange w:id="6122" w:author="Abhishek Deep Nigam" w:date="2015-10-26T01:01:00Z">
            <w:rPr>
              <w:ins w:id="6123" w:author="Abhishek Deep Nigam" w:date="2015-10-26T01:01:00Z"/>
              <w:rFonts w:ascii="Courier New" w:hAnsi="Courier New" w:cs="Courier New"/>
            </w:rPr>
          </w:rPrChange>
        </w:rPr>
      </w:pPr>
      <w:ins w:id="6124" w:author="Abhishek Deep Nigam" w:date="2015-10-26T01:01:00Z">
        <w:r w:rsidRPr="00073577">
          <w:rPr>
            <w:rFonts w:ascii="Courier New" w:hAnsi="Courier New" w:cs="Courier New"/>
            <w:sz w:val="16"/>
            <w:szCs w:val="16"/>
            <w:rPrChange w:id="6125" w:author="Abhishek Deep Nigam" w:date="2015-10-26T01:01:00Z">
              <w:rPr>
                <w:rFonts w:ascii="Courier New" w:hAnsi="Courier New" w:cs="Courier New"/>
              </w:rPr>
            </w:rPrChange>
          </w:rPr>
          <w:t>[3]-&gt;E(Backtracking)</w:t>
        </w:r>
      </w:ins>
    </w:p>
    <w:p w14:paraId="0FD93104" w14:textId="77777777" w:rsidR="00073577" w:rsidRPr="00073577" w:rsidRDefault="00073577" w:rsidP="00073577">
      <w:pPr>
        <w:spacing w:before="0" w:after="0"/>
        <w:rPr>
          <w:ins w:id="6126" w:author="Abhishek Deep Nigam" w:date="2015-10-26T01:01:00Z"/>
          <w:rFonts w:ascii="Courier New" w:hAnsi="Courier New" w:cs="Courier New"/>
          <w:sz w:val="16"/>
          <w:szCs w:val="16"/>
          <w:rPrChange w:id="6127" w:author="Abhishek Deep Nigam" w:date="2015-10-26T01:01:00Z">
            <w:rPr>
              <w:ins w:id="6128" w:author="Abhishek Deep Nigam" w:date="2015-10-26T01:01:00Z"/>
              <w:rFonts w:ascii="Courier New" w:hAnsi="Courier New" w:cs="Courier New"/>
            </w:rPr>
          </w:rPrChange>
        </w:rPr>
      </w:pPr>
      <w:ins w:id="6129" w:author="Abhishek Deep Nigam" w:date="2015-10-26T01:01:00Z">
        <w:r w:rsidRPr="00073577">
          <w:rPr>
            <w:rFonts w:ascii="Courier New" w:hAnsi="Courier New" w:cs="Courier New"/>
            <w:sz w:val="16"/>
            <w:szCs w:val="16"/>
            <w:rPrChange w:id="6130" w:author="Abhishek Deep Nigam" w:date="2015-10-26T01:01:00Z">
              <w:rPr>
                <w:rFonts w:ascii="Courier New" w:hAnsi="Courier New" w:cs="Courier New"/>
              </w:rPr>
            </w:rPrChange>
          </w:rPr>
          <w:t>[2]-&gt;Z[3]-&gt;A(Backtracking)</w:t>
        </w:r>
      </w:ins>
    </w:p>
    <w:p w14:paraId="1A3A1D01" w14:textId="77777777" w:rsidR="00073577" w:rsidRPr="00073577" w:rsidRDefault="00073577" w:rsidP="00073577">
      <w:pPr>
        <w:spacing w:before="0" w:after="0"/>
        <w:rPr>
          <w:ins w:id="6131" w:author="Abhishek Deep Nigam" w:date="2015-10-26T01:01:00Z"/>
          <w:rFonts w:ascii="Courier New" w:hAnsi="Courier New" w:cs="Courier New"/>
          <w:sz w:val="16"/>
          <w:szCs w:val="16"/>
          <w:rPrChange w:id="6132" w:author="Abhishek Deep Nigam" w:date="2015-10-26T01:01:00Z">
            <w:rPr>
              <w:ins w:id="6133" w:author="Abhishek Deep Nigam" w:date="2015-10-26T01:01:00Z"/>
              <w:rFonts w:ascii="Courier New" w:hAnsi="Courier New" w:cs="Courier New"/>
            </w:rPr>
          </w:rPrChange>
        </w:rPr>
      </w:pPr>
      <w:ins w:id="6134" w:author="Abhishek Deep Nigam" w:date="2015-10-26T01:01:00Z">
        <w:r w:rsidRPr="00073577">
          <w:rPr>
            <w:rFonts w:ascii="Courier New" w:hAnsi="Courier New" w:cs="Courier New"/>
            <w:sz w:val="16"/>
            <w:szCs w:val="16"/>
            <w:rPrChange w:id="6135" w:author="Abhishek Deep Nigam" w:date="2015-10-26T01:01:00Z">
              <w:rPr>
                <w:rFonts w:ascii="Courier New" w:hAnsi="Courier New" w:cs="Courier New"/>
              </w:rPr>
            </w:rPrChange>
          </w:rPr>
          <w:t>[3]-&gt;E(Backtracking)</w:t>
        </w:r>
      </w:ins>
    </w:p>
    <w:p w14:paraId="42776BD5" w14:textId="77777777" w:rsidR="00073577" w:rsidRPr="00073577" w:rsidRDefault="00073577" w:rsidP="00073577">
      <w:pPr>
        <w:spacing w:before="0" w:after="0"/>
        <w:rPr>
          <w:ins w:id="6136" w:author="Abhishek Deep Nigam" w:date="2015-10-26T01:01:00Z"/>
          <w:rFonts w:ascii="Courier New" w:hAnsi="Courier New" w:cs="Courier New"/>
          <w:sz w:val="16"/>
          <w:szCs w:val="16"/>
          <w:rPrChange w:id="6137" w:author="Abhishek Deep Nigam" w:date="2015-10-26T01:01:00Z">
            <w:rPr>
              <w:ins w:id="6138" w:author="Abhishek Deep Nigam" w:date="2015-10-26T01:01:00Z"/>
              <w:rFonts w:ascii="Courier New" w:hAnsi="Courier New" w:cs="Courier New"/>
            </w:rPr>
          </w:rPrChange>
        </w:rPr>
      </w:pPr>
      <w:ins w:id="6139" w:author="Abhishek Deep Nigam" w:date="2015-10-26T01:01:00Z">
        <w:r w:rsidRPr="00073577">
          <w:rPr>
            <w:rFonts w:ascii="Courier New" w:hAnsi="Courier New" w:cs="Courier New"/>
            <w:sz w:val="16"/>
            <w:szCs w:val="16"/>
            <w:rPrChange w:id="6140" w:author="Abhishek Deep Nigam" w:date="2015-10-26T01:01:00Z">
              <w:rPr>
                <w:rFonts w:ascii="Courier New" w:hAnsi="Courier New" w:cs="Courier New"/>
              </w:rPr>
            </w:rPrChange>
          </w:rPr>
          <w:t>[0]-&gt;E[1]-&gt;E[2]-&gt;E[3]-&gt;E(Backtracking)</w:t>
        </w:r>
      </w:ins>
    </w:p>
    <w:p w14:paraId="7A709441" w14:textId="77777777" w:rsidR="00073577" w:rsidRPr="00073577" w:rsidRDefault="00073577" w:rsidP="00073577">
      <w:pPr>
        <w:spacing w:before="0" w:after="0"/>
        <w:rPr>
          <w:ins w:id="6141" w:author="Abhishek Deep Nigam" w:date="2015-10-26T01:01:00Z"/>
          <w:rFonts w:ascii="Courier New" w:hAnsi="Courier New" w:cs="Courier New"/>
          <w:sz w:val="16"/>
          <w:szCs w:val="16"/>
          <w:rPrChange w:id="6142" w:author="Abhishek Deep Nigam" w:date="2015-10-26T01:01:00Z">
            <w:rPr>
              <w:ins w:id="6143" w:author="Abhishek Deep Nigam" w:date="2015-10-26T01:01:00Z"/>
              <w:rFonts w:ascii="Courier New" w:hAnsi="Courier New" w:cs="Courier New"/>
            </w:rPr>
          </w:rPrChange>
        </w:rPr>
      </w:pPr>
      <w:ins w:id="6144" w:author="Abhishek Deep Nigam" w:date="2015-10-26T01:01:00Z">
        <w:r w:rsidRPr="00073577">
          <w:rPr>
            <w:rFonts w:ascii="Courier New" w:hAnsi="Courier New" w:cs="Courier New"/>
            <w:sz w:val="16"/>
            <w:szCs w:val="16"/>
            <w:rPrChange w:id="6145" w:author="Abhishek Deep Nigam" w:date="2015-10-26T01:01:00Z">
              <w:rPr>
                <w:rFonts w:ascii="Courier New" w:hAnsi="Courier New" w:cs="Courier New"/>
              </w:rPr>
            </w:rPrChange>
          </w:rPr>
          <w:t>[3]-&gt;F(Backtracking)</w:t>
        </w:r>
      </w:ins>
    </w:p>
    <w:p w14:paraId="4BF48590" w14:textId="77777777" w:rsidR="00073577" w:rsidRPr="00073577" w:rsidRDefault="00073577" w:rsidP="00073577">
      <w:pPr>
        <w:spacing w:before="0" w:after="0"/>
        <w:rPr>
          <w:ins w:id="6146" w:author="Abhishek Deep Nigam" w:date="2015-10-26T01:01:00Z"/>
          <w:rFonts w:ascii="Courier New" w:hAnsi="Courier New" w:cs="Courier New"/>
          <w:sz w:val="16"/>
          <w:szCs w:val="16"/>
          <w:rPrChange w:id="6147" w:author="Abhishek Deep Nigam" w:date="2015-10-26T01:01:00Z">
            <w:rPr>
              <w:ins w:id="6148" w:author="Abhishek Deep Nigam" w:date="2015-10-26T01:01:00Z"/>
              <w:rFonts w:ascii="Courier New" w:hAnsi="Courier New" w:cs="Courier New"/>
            </w:rPr>
          </w:rPrChange>
        </w:rPr>
      </w:pPr>
      <w:ins w:id="6149" w:author="Abhishek Deep Nigam" w:date="2015-10-26T01:01:00Z">
        <w:r w:rsidRPr="00073577">
          <w:rPr>
            <w:rFonts w:ascii="Courier New" w:hAnsi="Courier New" w:cs="Courier New"/>
            <w:sz w:val="16"/>
            <w:szCs w:val="16"/>
            <w:rPrChange w:id="6150" w:author="Abhishek Deep Nigam" w:date="2015-10-26T01:01:00Z">
              <w:rPr>
                <w:rFonts w:ascii="Courier New" w:hAnsi="Courier New" w:cs="Courier New"/>
              </w:rPr>
            </w:rPrChange>
          </w:rPr>
          <w:t>[2]-&gt;I[3]-&gt;E(Backtracking)</w:t>
        </w:r>
      </w:ins>
    </w:p>
    <w:p w14:paraId="7EB4BA34" w14:textId="77777777" w:rsidR="00073577" w:rsidRPr="00073577" w:rsidRDefault="00073577" w:rsidP="00073577">
      <w:pPr>
        <w:spacing w:before="0" w:after="0"/>
        <w:rPr>
          <w:ins w:id="6151" w:author="Abhishek Deep Nigam" w:date="2015-10-26T01:01:00Z"/>
          <w:rFonts w:ascii="Courier New" w:hAnsi="Courier New" w:cs="Courier New"/>
          <w:sz w:val="16"/>
          <w:szCs w:val="16"/>
          <w:rPrChange w:id="6152" w:author="Abhishek Deep Nigam" w:date="2015-10-26T01:01:00Z">
            <w:rPr>
              <w:ins w:id="6153" w:author="Abhishek Deep Nigam" w:date="2015-10-26T01:01:00Z"/>
              <w:rFonts w:ascii="Courier New" w:hAnsi="Courier New" w:cs="Courier New"/>
            </w:rPr>
          </w:rPrChange>
        </w:rPr>
      </w:pPr>
      <w:ins w:id="6154" w:author="Abhishek Deep Nigam" w:date="2015-10-26T01:01:00Z">
        <w:r w:rsidRPr="00073577">
          <w:rPr>
            <w:rFonts w:ascii="Courier New" w:hAnsi="Courier New" w:cs="Courier New"/>
            <w:sz w:val="16"/>
            <w:szCs w:val="16"/>
            <w:rPrChange w:id="6155" w:author="Abhishek Deep Nigam" w:date="2015-10-26T01:01:00Z">
              <w:rPr>
                <w:rFonts w:ascii="Courier New" w:hAnsi="Courier New" w:cs="Courier New"/>
              </w:rPr>
            </w:rPrChange>
          </w:rPr>
          <w:t>[3]-&gt;F(Backtracking)</w:t>
        </w:r>
      </w:ins>
    </w:p>
    <w:p w14:paraId="7658555F" w14:textId="77777777" w:rsidR="00073577" w:rsidRPr="00073577" w:rsidRDefault="00073577" w:rsidP="00073577">
      <w:pPr>
        <w:spacing w:before="0" w:after="0"/>
        <w:rPr>
          <w:ins w:id="6156" w:author="Abhishek Deep Nigam" w:date="2015-10-26T01:01:00Z"/>
          <w:rFonts w:ascii="Courier New" w:hAnsi="Courier New" w:cs="Courier New"/>
          <w:sz w:val="16"/>
          <w:szCs w:val="16"/>
          <w:rPrChange w:id="6157" w:author="Abhishek Deep Nigam" w:date="2015-10-26T01:01:00Z">
            <w:rPr>
              <w:ins w:id="6158" w:author="Abhishek Deep Nigam" w:date="2015-10-26T01:01:00Z"/>
              <w:rFonts w:ascii="Courier New" w:hAnsi="Courier New" w:cs="Courier New"/>
            </w:rPr>
          </w:rPrChange>
        </w:rPr>
      </w:pPr>
      <w:ins w:id="6159" w:author="Abhishek Deep Nigam" w:date="2015-10-26T01:01:00Z">
        <w:r w:rsidRPr="00073577">
          <w:rPr>
            <w:rFonts w:ascii="Courier New" w:hAnsi="Courier New" w:cs="Courier New"/>
            <w:sz w:val="16"/>
            <w:szCs w:val="16"/>
            <w:rPrChange w:id="6160" w:author="Abhishek Deep Nigam" w:date="2015-10-26T01:01:00Z">
              <w:rPr>
                <w:rFonts w:ascii="Courier New" w:hAnsi="Courier New" w:cs="Courier New"/>
              </w:rPr>
            </w:rPrChange>
          </w:rPr>
          <w:t>[2]-&gt;Y[3]-&gt;E(Backtracking)</w:t>
        </w:r>
      </w:ins>
    </w:p>
    <w:p w14:paraId="35D020B6" w14:textId="77777777" w:rsidR="00073577" w:rsidRPr="00073577" w:rsidRDefault="00073577" w:rsidP="00073577">
      <w:pPr>
        <w:spacing w:before="0" w:after="0"/>
        <w:rPr>
          <w:ins w:id="6161" w:author="Abhishek Deep Nigam" w:date="2015-10-26T01:01:00Z"/>
          <w:rFonts w:ascii="Courier New" w:hAnsi="Courier New" w:cs="Courier New"/>
          <w:sz w:val="16"/>
          <w:szCs w:val="16"/>
          <w:rPrChange w:id="6162" w:author="Abhishek Deep Nigam" w:date="2015-10-26T01:01:00Z">
            <w:rPr>
              <w:ins w:id="6163" w:author="Abhishek Deep Nigam" w:date="2015-10-26T01:01:00Z"/>
              <w:rFonts w:ascii="Courier New" w:hAnsi="Courier New" w:cs="Courier New"/>
            </w:rPr>
          </w:rPrChange>
        </w:rPr>
      </w:pPr>
      <w:ins w:id="6164" w:author="Abhishek Deep Nigam" w:date="2015-10-26T01:01:00Z">
        <w:r w:rsidRPr="00073577">
          <w:rPr>
            <w:rFonts w:ascii="Courier New" w:hAnsi="Courier New" w:cs="Courier New"/>
            <w:sz w:val="16"/>
            <w:szCs w:val="16"/>
            <w:rPrChange w:id="6165" w:author="Abhishek Deep Nigam" w:date="2015-10-26T01:01:00Z">
              <w:rPr>
                <w:rFonts w:ascii="Courier New" w:hAnsi="Courier New" w:cs="Courier New"/>
              </w:rPr>
            </w:rPrChange>
          </w:rPr>
          <w:t>[3]-&gt;F(Backtracking)</w:t>
        </w:r>
      </w:ins>
    </w:p>
    <w:p w14:paraId="0C83C20F" w14:textId="77777777" w:rsidR="00073577" w:rsidRPr="00073577" w:rsidRDefault="00073577" w:rsidP="00073577">
      <w:pPr>
        <w:spacing w:before="0" w:after="0"/>
        <w:rPr>
          <w:ins w:id="6166" w:author="Abhishek Deep Nigam" w:date="2015-10-26T01:01:00Z"/>
          <w:rFonts w:ascii="Courier New" w:hAnsi="Courier New" w:cs="Courier New"/>
          <w:sz w:val="16"/>
          <w:szCs w:val="16"/>
          <w:rPrChange w:id="6167" w:author="Abhishek Deep Nigam" w:date="2015-10-26T01:01:00Z">
            <w:rPr>
              <w:ins w:id="6168" w:author="Abhishek Deep Nigam" w:date="2015-10-26T01:01:00Z"/>
              <w:rFonts w:ascii="Courier New" w:hAnsi="Courier New" w:cs="Courier New"/>
            </w:rPr>
          </w:rPrChange>
        </w:rPr>
      </w:pPr>
      <w:ins w:id="6169" w:author="Abhishek Deep Nigam" w:date="2015-10-26T01:01:00Z">
        <w:r w:rsidRPr="00073577">
          <w:rPr>
            <w:rFonts w:ascii="Courier New" w:hAnsi="Courier New" w:cs="Courier New"/>
            <w:sz w:val="16"/>
            <w:szCs w:val="16"/>
            <w:rPrChange w:id="6170" w:author="Abhishek Deep Nigam" w:date="2015-10-26T01:01:00Z">
              <w:rPr>
                <w:rFonts w:ascii="Courier New" w:hAnsi="Courier New" w:cs="Courier New"/>
              </w:rPr>
            </w:rPrChange>
          </w:rPr>
          <w:t>[1]-&gt;M[2]-&gt;A[3]-&gt;E(Backtracking)</w:t>
        </w:r>
      </w:ins>
    </w:p>
    <w:p w14:paraId="35B8680E" w14:textId="77777777" w:rsidR="00073577" w:rsidRPr="00073577" w:rsidRDefault="00073577" w:rsidP="00073577">
      <w:pPr>
        <w:spacing w:before="0" w:after="0"/>
        <w:rPr>
          <w:ins w:id="6171" w:author="Abhishek Deep Nigam" w:date="2015-10-26T01:01:00Z"/>
          <w:rFonts w:ascii="Courier New" w:hAnsi="Courier New" w:cs="Courier New"/>
          <w:sz w:val="16"/>
          <w:szCs w:val="16"/>
          <w:rPrChange w:id="6172" w:author="Abhishek Deep Nigam" w:date="2015-10-26T01:01:00Z">
            <w:rPr>
              <w:ins w:id="6173" w:author="Abhishek Deep Nigam" w:date="2015-10-26T01:01:00Z"/>
              <w:rFonts w:ascii="Courier New" w:hAnsi="Courier New" w:cs="Courier New"/>
            </w:rPr>
          </w:rPrChange>
        </w:rPr>
      </w:pPr>
      <w:ins w:id="6174" w:author="Abhishek Deep Nigam" w:date="2015-10-26T01:01:00Z">
        <w:r w:rsidRPr="00073577">
          <w:rPr>
            <w:rFonts w:ascii="Courier New" w:hAnsi="Courier New" w:cs="Courier New"/>
            <w:sz w:val="16"/>
            <w:szCs w:val="16"/>
            <w:rPrChange w:id="6175" w:author="Abhishek Deep Nigam" w:date="2015-10-26T01:01:00Z">
              <w:rPr>
                <w:rFonts w:ascii="Courier New" w:hAnsi="Courier New" w:cs="Courier New"/>
              </w:rPr>
            </w:rPrChange>
          </w:rPr>
          <w:t>[3]-&gt;F(Backtracking)</w:t>
        </w:r>
      </w:ins>
    </w:p>
    <w:p w14:paraId="7E7CBA2C" w14:textId="77777777" w:rsidR="00073577" w:rsidRPr="00073577" w:rsidRDefault="00073577" w:rsidP="00073577">
      <w:pPr>
        <w:spacing w:before="0" w:after="0"/>
        <w:rPr>
          <w:ins w:id="6176" w:author="Abhishek Deep Nigam" w:date="2015-10-26T01:01:00Z"/>
          <w:rFonts w:ascii="Courier New" w:hAnsi="Courier New" w:cs="Courier New"/>
          <w:sz w:val="16"/>
          <w:szCs w:val="16"/>
          <w:rPrChange w:id="6177" w:author="Abhishek Deep Nigam" w:date="2015-10-26T01:01:00Z">
            <w:rPr>
              <w:ins w:id="6178" w:author="Abhishek Deep Nigam" w:date="2015-10-26T01:01:00Z"/>
              <w:rFonts w:ascii="Courier New" w:hAnsi="Courier New" w:cs="Courier New"/>
            </w:rPr>
          </w:rPrChange>
        </w:rPr>
      </w:pPr>
      <w:ins w:id="6179" w:author="Abhishek Deep Nigam" w:date="2015-10-26T01:01:00Z">
        <w:r w:rsidRPr="00073577">
          <w:rPr>
            <w:rFonts w:ascii="Courier New" w:hAnsi="Courier New" w:cs="Courier New"/>
            <w:sz w:val="16"/>
            <w:szCs w:val="16"/>
            <w:rPrChange w:id="6180" w:author="Abhishek Deep Nigam" w:date="2015-10-26T01:01:00Z">
              <w:rPr>
                <w:rFonts w:ascii="Courier New" w:hAnsi="Courier New" w:cs="Courier New"/>
              </w:rPr>
            </w:rPrChange>
          </w:rPr>
          <w:t>[2]-&gt;E[3]-&gt;E(Backtracking)</w:t>
        </w:r>
      </w:ins>
    </w:p>
    <w:p w14:paraId="11FF2911" w14:textId="77777777" w:rsidR="00073577" w:rsidRPr="00073577" w:rsidRDefault="00073577" w:rsidP="00073577">
      <w:pPr>
        <w:spacing w:before="0" w:after="0"/>
        <w:rPr>
          <w:ins w:id="6181" w:author="Abhishek Deep Nigam" w:date="2015-10-26T01:01:00Z"/>
          <w:rFonts w:ascii="Courier New" w:hAnsi="Courier New" w:cs="Courier New"/>
          <w:sz w:val="16"/>
          <w:szCs w:val="16"/>
          <w:rPrChange w:id="6182" w:author="Abhishek Deep Nigam" w:date="2015-10-26T01:01:00Z">
            <w:rPr>
              <w:ins w:id="6183" w:author="Abhishek Deep Nigam" w:date="2015-10-26T01:01:00Z"/>
              <w:rFonts w:ascii="Courier New" w:hAnsi="Courier New" w:cs="Courier New"/>
            </w:rPr>
          </w:rPrChange>
        </w:rPr>
      </w:pPr>
      <w:ins w:id="6184" w:author="Abhishek Deep Nigam" w:date="2015-10-26T01:01:00Z">
        <w:r w:rsidRPr="00073577">
          <w:rPr>
            <w:rFonts w:ascii="Courier New" w:hAnsi="Courier New" w:cs="Courier New"/>
            <w:sz w:val="16"/>
            <w:szCs w:val="16"/>
            <w:rPrChange w:id="6185" w:author="Abhishek Deep Nigam" w:date="2015-10-26T01:01:00Z">
              <w:rPr>
                <w:rFonts w:ascii="Courier New" w:hAnsi="Courier New" w:cs="Courier New"/>
              </w:rPr>
            </w:rPrChange>
          </w:rPr>
          <w:t>[3]-&gt;F(Backtracking)</w:t>
        </w:r>
      </w:ins>
    </w:p>
    <w:p w14:paraId="04D7270E" w14:textId="77777777" w:rsidR="00073577" w:rsidRPr="00073577" w:rsidRDefault="00073577" w:rsidP="00073577">
      <w:pPr>
        <w:spacing w:before="0" w:after="0"/>
        <w:rPr>
          <w:ins w:id="6186" w:author="Abhishek Deep Nigam" w:date="2015-10-26T01:01:00Z"/>
          <w:rFonts w:ascii="Courier New" w:hAnsi="Courier New" w:cs="Courier New"/>
          <w:sz w:val="16"/>
          <w:szCs w:val="16"/>
          <w:rPrChange w:id="6187" w:author="Abhishek Deep Nigam" w:date="2015-10-26T01:01:00Z">
            <w:rPr>
              <w:ins w:id="6188" w:author="Abhishek Deep Nigam" w:date="2015-10-26T01:01:00Z"/>
              <w:rFonts w:ascii="Courier New" w:hAnsi="Courier New" w:cs="Courier New"/>
            </w:rPr>
          </w:rPrChange>
        </w:rPr>
      </w:pPr>
      <w:ins w:id="6189" w:author="Abhishek Deep Nigam" w:date="2015-10-26T01:01:00Z">
        <w:r w:rsidRPr="00073577">
          <w:rPr>
            <w:rFonts w:ascii="Courier New" w:hAnsi="Courier New" w:cs="Courier New"/>
            <w:sz w:val="16"/>
            <w:szCs w:val="16"/>
            <w:rPrChange w:id="6190" w:author="Abhishek Deep Nigam" w:date="2015-10-26T01:01:00Z">
              <w:rPr>
                <w:rFonts w:ascii="Courier New" w:hAnsi="Courier New" w:cs="Courier New"/>
              </w:rPr>
            </w:rPrChange>
          </w:rPr>
          <w:t>[2]-&gt;M[3]-&gt;E(Backtracking)</w:t>
        </w:r>
      </w:ins>
    </w:p>
    <w:p w14:paraId="4D01E833" w14:textId="77777777" w:rsidR="00073577" w:rsidRPr="00073577" w:rsidRDefault="00073577" w:rsidP="00073577">
      <w:pPr>
        <w:spacing w:before="0" w:after="0"/>
        <w:rPr>
          <w:ins w:id="6191" w:author="Abhishek Deep Nigam" w:date="2015-10-26T01:01:00Z"/>
          <w:rFonts w:ascii="Courier New" w:hAnsi="Courier New" w:cs="Courier New"/>
          <w:sz w:val="16"/>
          <w:szCs w:val="16"/>
          <w:rPrChange w:id="6192" w:author="Abhishek Deep Nigam" w:date="2015-10-26T01:01:00Z">
            <w:rPr>
              <w:ins w:id="6193" w:author="Abhishek Deep Nigam" w:date="2015-10-26T01:01:00Z"/>
              <w:rFonts w:ascii="Courier New" w:hAnsi="Courier New" w:cs="Courier New"/>
            </w:rPr>
          </w:rPrChange>
        </w:rPr>
      </w:pPr>
      <w:ins w:id="6194" w:author="Abhishek Deep Nigam" w:date="2015-10-26T01:01:00Z">
        <w:r w:rsidRPr="00073577">
          <w:rPr>
            <w:rFonts w:ascii="Courier New" w:hAnsi="Courier New" w:cs="Courier New"/>
            <w:sz w:val="16"/>
            <w:szCs w:val="16"/>
            <w:rPrChange w:id="6195" w:author="Abhishek Deep Nigam" w:date="2015-10-26T01:01:00Z">
              <w:rPr>
                <w:rFonts w:ascii="Courier New" w:hAnsi="Courier New" w:cs="Courier New"/>
              </w:rPr>
            </w:rPrChange>
          </w:rPr>
          <w:t>[3]-&gt;F(Backtracking)</w:t>
        </w:r>
      </w:ins>
    </w:p>
    <w:p w14:paraId="5D35DB7F" w14:textId="77777777" w:rsidR="00073577" w:rsidRPr="00073577" w:rsidRDefault="00073577" w:rsidP="00073577">
      <w:pPr>
        <w:spacing w:before="0" w:after="0"/>
        <w:rPr>
          <w:ins w:id="6196" w:author="Abhishek Deep Nigam" w:date="2015-10-26T01:01:00Z"/>
          <w:rFonts w:ascii="Courier New" w:hAnsi="Courier New" w:cs="Courier New"/>
          <w:sz w:val="16"/>
          <w:szCs w:val="16"/>
          <w:rPrChange w:id="6197" w:author="Abhishek Deep Nigam" w:date="2015-10-26T01:01:00Z">
            <w:rPr>
              <w:ins w:id="6198" w:author="Abhishek Deep Nigam" w:date="2015-10-26T01:01:00Z"/>
              <w:rFonts w:ascii="Courier New" w:hAnsi="Courier New" w:cs="Courier New"/>
            </w:rPr>
          </w:rPrChange>
        </w:rPr>
      </w:pPr>
      <w:ins w:id="6199" w:author="Abhishek Deep Nigam" w:date="2015-10-26T01:01:00Z">
        <w:r w:rsidRPr="00073577">
          <w:rPr>
            <w:rFonts w:ascii="Courier New" w:hAnsi="Courier New" w:cs="Courier New"/>
            <w:sz w:val="16"/>
            <w:szCs w:val="16"/>
            <w:rPrChange w:id="6200" w:author="Abhishek Deep Nigam" w:date="2015-10-26T01:01:00Z">
              <w:rPr>
                <w:rFonts w:ascii="Courier New" w:hAnsi="Courier New" w:cs="Courier New"/>
              </w:rPr>
            </w:rPrChange>
          </w:rPr>
          <w:t>[2]-&gt;U[3]-&gt;E(Backtracking)</w:t>
        </w:r>
      </w:ins>
    </w:p>
    <w:p w14:paraId="76327159" w14:textId="77777777" w:rsidR="00073577" w:rsidRPr="00073577" w:rsidRDefault="00073577" w:rsidP="00073577">
      <w:pPr>
        <w:spacing w:before="0" w:after="0"/>
        <w:rPr>
          <w:ins w:id="6201" w:author="Abhishek Deep Nigam" w:date="2015-10-26T01:01:00Z"/>
          <w:rFonts w:ascii="Courier New" w:hAnsi="Courier New" w:cs="Courier New"/>
          <w:sz w:val="16"/>
          <w:szCs w:val="16"/>
          <w:rPrChange w:id="6202" w:author="Abhishek Deep Nigam" w:date="2015-10-26T01:01:00Z">
            <w:rPr>
              <w:ins w:id="6203" w:author="Abhishek Deep Nigam" w:date="2015-10-26T01:01:00Z"/>
              <w:rFonts w:ascii="Courier New" w:hAnsi="Courier New" w:cs="Courier New"/>
            </w:rPr>
          </w:rPrChange>
        </w:rPr>
      </w:pPr>
      <w:ins w:id="6204" w:author="Abhishek Deep Nigam" w:date="2015-10-26T01:01:00Z">
        <w:r w:rsidRPr="00073577">
          <w:rPr>
            <w:rFonts w:ascii="Courier New" w:hAnsi="Courier New" w:cs="Courier New"/>
            <w:sz w:val="16"/>
            <w:szCs w:val="16"/>
            <w:rPrChange w:id="6205" w:author="Abhishek Deep Nigam" w:date="2015-10-26T01:01:00Z">
              <w:rPr>
                <w:rFonts w:ascii="Courier New" w:hAnsi="Courier New" w:cs="Courier New"/>
              </w:rPr>
            </w:rPrChange>
          </w:rPr>
          <w:t>[3]-&gt;F(Backtracking)</w:t>
        </w:r>
      </w:ins>
    </w:p>
    <w:p w14:paraId="083357D9" w14:textId="77777777" w:rsidR="00073577" w:rsidRPr="00073577" w:rsidRDefault="00073577" w:rsidP="00073577">
      <w:pPr>
        <w:spacing w:before="0" w:after="0"/>
        <w:rPr>
          <w:ins w:id="6206" w:author="Abhishek Deep Nigam" w:date="2015-10-26T01:01:00Z"/>
          <w:rFonts w:ascii="Courier New" w:hAnsi="Courier New" w:cs="Courier New"/>
          <w:sz w:val="16"/>
          <w:szCs w:val="16"/>
          <w:rPrChange w:id="6207" w:author="Abhishek Deep Nigam" w:date="2015-10-26T01:01:00Z">
            <w:rPr>
              <w:ins w:id="6208" w:author="Abhishek Deep Nigam" w:date="2015-10-26T01:01:00Z"/>
              <w:rFonts w:ascii="Courier New" w:hAnsi="Courier New" w:cs="Courier New"/>
            </w:rPr>
          </w:rPrChange>
        </w:rPr>
      </w:pPr>
      <w:ins w:id="6209" w:author="Abhishek Deep Nigam" w:date="2015-10-26T01:01:00Z">
        <w:r w:rsidRPr="00073577">
          <w:rPr>
            <w:rFonts w:ascii="Courier New" w:hAnsi="Courier New" w:cs="Courier New"/>
            <w:sz w:val="16"/>
            <w:szCs w:val="16"/>
            <w:rPrChange w:id="6210" w:author="Abhishek Deep Nigam" w:date="2015-10-26T01:01:00Z">
              <w:rPr>
                <w:rFonts w:ascii="Courier New" w:hAnsi="Courier New" w:cs="Courier New"/>
              </w:rPr>
            </w:rPrChange>
          </w:rPr>
          <w:t>[1]-&gt;O[2]-&gt;H[3]-&gt;E(Backtracking)</w:t>
        </w:r>
      </w:ins>
    </w:p>
    <w:p w14:paraId="34BDE4B1" w14:textId="77777777" w:rsidR="00073577" w:rsidRPr="00073577" w:rsidRDefault="00073577" w:rsidP="00073577">
      <w:pPr>
        <w:spacing w:before="0" w:after="0"/>
        <w:rPr>
          <w:ins w:id="6211" w:author="Abhishek Deep Nigam" w:date="2015-10-26T01:01:00Z"/>
          <w:rFonts w:ascii="Courier New" w:hAnsi="Courier New" w:cs="Courier New"/>
          <w:sz w:val="16"/>
          <w:szCs w:val="16"/>
          <w:rPrChange w:id="6212" w:author="Abhishek Deep Nigam" w:date="2015-10-26T01:01:00Z">
            <w:rPr>
              <w:ins w:id="6213" w:author="Abhishek Deep Nigam" w:date="2015-10-26T01:01:00Z"/>
              <w:rFonts w:ascii="Courier New" w:hAnsi="Courier New" w:cs="Courier New"/>
            </w:rPr>
          </w:rPrChange>
        </w:rPr>
      </w:pPr>
      <w:ins w:id="6214" w:author="Abhishek Deep Nigam" w:date="2015-10-26T01:01:00Z">
        <w:r w:rsidRPr="00073577">
          <w:rPr>
            <w:rFonts w:ascii="Courier New" w:hAnsi="Courier New" w:cs="Courier New"/>
            <w:sz w:val="16"/>
            <w:szCs w:val="16"/>
            <w:rPrChange w:id="6215" w:author="Abhishek Deep Nigam" w:date="2015-10-26T01:01:00Z">
              <w:rPr>
                <w:rFonts w:ascii="Courier New" w:hAnsi="Courier New" w:cs="Courier New"/>
              </w:rPr>
            </w:rPrChange>
          </w:rPr>
          <w:t>[3]-&gt;F(Backtracking)</w:t>
        </w:r>
      </w:ins>
    </w:p>
    <w:p w14:paraId="73FB315D" w14:textId="77777777" w:rsidR="00073577" w:rsidRPr="00073577" w:rsidRDefault="00073577" w:rsidP="00073577">
      <w:pPr>
        <w:spacing w:before="0" w:after="0"/>
        <w:rPr>
          <w:ins w:id="6216" w:author="Abhishek Deep Nigam" w:date="2015-10-26T01:01:00Z"/>
          <w:rFonts w:ascii="Courier New" w:hAnsi="Courier New" w:cs="Courier New"/>
          <w:sz w:val="16"/>
          <w:szCs w:val="16"/>
          <w:rPrChange w:id="6217" w:author="Abhishek Deep Nigam" w:date="2015-10-26T01:01:00Z">
            <w:rPr>
              <w:ins w:id="6218" w:author="Abhishek Deep Nigam" w:date="2015-10-26T01:01:00Z"/>
              <w:rFonts w:ascii="Courier New" w:hAnsi="Courier New" w:cs="Courier New"/>
            </w:rPr>
          </w:rPrChange>
        </w:rPr>
      </w:pPr>
      <w:ins w:id="6219" w:author="Abhishek Deep Nigam" w:date="2015-10-26T01:01:00Z">
        <w:r w:rsidRPr="00073577">
          <w:rPr>
            <w:rFonts w:ascii="Courier New" w:hAnsi="Courier New" w:cs="Courier New"/>
            <w:sz w:val="16"/>
            <w:szCs w:val="16"/>
            <w:rPrChange w:id="6220" w:author="Abhishek Deep Nigam" w:date="2015-10-26T01:01:00Z">
              <w:rPr>
                <w:rFonts w:ascii="Courier New" w:hAnsi="Courier New" w:cs="Courier New"/>
              </w:rPr>
            </w:rPrChange>
          </w:rPr>
          <w:lastRenderedPageBreak/>
          <w:t>[2]-&gt;O[3]-&gt;E(Backtracking)</w:t>
        </w:r>
      </w:ins>
    </w:p>
    <w:p w14:paraId="06A1BF8A" w14:textId="77777777" w:rsidR="00073577" w:rsidRPr="00073577" w:rsidRDefault="00073577" w:rsidP="00073577">
      <w:pPr>
        <w:spacing w:before="0" w:after="0"/>
        <w:rPr>
          <w:ins w:id="6221" w:author="Abhishek Deep Nigam" w:date="2015-10-26T01:01:00Z"/>
          <w:rFonts w:ascii="Courier New" w:hAnsi="Courier New" w:cs="Courier New"/>
          <w:sz w:val="16"/>
          <w:szCs w:val="16"/>
          <w:rPrChange w:id="6222" w:author="Abhishek Deep Nigam" w:date="2015-10-26T01:01:00Z">
            <w:rPr>
              <w:ins w:id="6223" w:author="Abhishek Deep Nigam" w:date="2015-10-26T01:01:00Z"/>
              <w:rFonts w:ascii="Courier New" w:hAnsi="Courier New" w:cs="Courier New"/>
            </w:rPr>
          </w:rPrChange>
        </w:rPr>
      </w:pPr>
      <w:ins w:id="6224" w:author="Abhishek Deep Nigam" w:date="2015-10-26T01:01:00Z">
        <w:r w:rsidRPr="00073577">
          <w:rPr>
            <w:rFonts w:ascii="Courier New" w:hAnsi="Courier New" w:cs="Courier New"/>
            <w:sz w:val="16"/>
            <w:szCs w:val="16"/>
            <w:rPrChange w:id="6225" w:author="Abhishek Deep Nigam" w:date="2015-10-26T01:01:00Z">
              <w:rPr>
                <w:rFonts w:ascii="Courier New" w:hAnsi="Courier New" w:cs="Courier New"/>
              </w:rPr>
            </w:rPrChange>
          </w:rPr>
          <w:t>[3]-&gt;F(Backtracking)</w:t>
        </w:r>
      </w:ins>
    </w:p>
    <w:p w14:paraId="063DC344" w14:textId="77777777" w:rsidR="00073577" w:rsidRPr="00073577" w:rsidRDefault="00073577" w:rsidP="00073577">
      <w:pPr>
        <w:spacing w:before="0" w:after="0"/>
        <w:rPr>
          <w:ins w:id="6226" w:author="Abhishek Deep Nigam" w:date="2015-10-26T01:01:00Z"/>
          <w:rFonts w:ascii="Courier New" w:hAnsi="Courier New" w:cs="Courier New"/>
          <w:sz w:val="16"/>
          <w:szCs w:val="16"/>
          <w:rPrChange w:id="6227" w:author="Abhishek Deep Nigam" w:date="2015-10-26T01:01:00Z">
            <w:rPr>
              <w:ins w:id="6228" w:author="Abhishek Deep Nigam" w:date="2015-10-26T01:01:00Z"/>
              <w:rFonts w:ascii="Courier New" w:hAnsi="Courier New" w:cs="Courier New"/>
            </w:rPr>
          </w:rPrChange>
        </w:rPr>
      </w:pPr>
      <w:ins w:id="6229" w:author="Abhishek Deep Nigam" w:date="2015-10-26T01:01:00Z">
        <w:r w:rsidRPr="00073577">
          <w:rPr>
            <w:rFonts w:ascii="Courier New" w:hAnsi="Courier New" w:cs="Courier New"/>
            <w:sz w:val="16"/>
            <w:szCs w:val="16"/>
            <w:rPrChange w:id="6230" w:author="Abhishek Deep Nigam" w:date="2015-10-26T01:01:00Z">
              <w:rPr>
                <w:rFonts w:ascii="Courier New" w:hAnsi="Courier New" w:cs="Courier New"/>
              </w:rPr>
            </w:rPrChange>
          </w:rPr>
          <w:t>[1]-&gt;P[2]-&gt;A[3]-&gt;E(Backtracking)</w:t>
        </w:r>
      </w:ins>
    </w:p>
    <w:p w14:paraId="0A78A8AD" w14:textId="77777777" w:rsidR="00073577" w:rsidRPr="00073577" w:rsidRDefault="00073577" w:rsidP="00073577">
      <w:pPr>
        <w:spacing w:before="0" w:after="0"/>
        <w:rPr>
          <w:ins w:id="6231" w:author="Abhishek Deep Nigam" w:date="2015-10-26T01:01:00Z"/>
          <w:rFonts w:ascii="Courier New" w:hAnsi="Courier New" w:cs="Courier New"/>
          <w:sz w:val="16"/>
          <w:szCs w:val="16"/>
          <w:rPrChange w:id="6232" w:author="Abhishek Deep Nigam" w:date="2015-10-26T01:01:00Z">
            <w:rPr>
              <w:ins w:id="6233" w:author="Abhishek Deep Nigam" w:date="2015-10-26T01:01:00Z"/>
              <w:rFonts w:ascii="Courier New" w:hAnsi="Courier New" w:cs="Courier New"/>
            </w:rPr>
          </w:rPrChange>
        </w:rPr>
      </w:pPr>
      <w:ins w:id="6234" w:author="Abhishek Deep Nigam" w:date="2015-10-26T01:01:00Z">
        <w:r w:rsidRPr="00073577">
          <w:rPr>
            <w:rFonts w:ascii="Courier New" w:hAnsi="Courier New" w:cs="Courier New"/>
            <w:sz w:val="16"/>
            <w:szCs w:val="16"/>
            <w:rPrChange w:id="6235" w:author="Abhishek Deep Nigam" w:date="2015-10-26T01:01:00Z">
              <w:rPr>
                <w:rFonts w:ascii="Courier New" w:hAnsi="Courier New" w:cs="Courier New"/>
              </w:rPr>
            </w:rPrChange>
          </w:rPr>
          <w:t>[3]-&gt;F(Backtracking)</w:t>
        </w:r>
      </w:ins>
    </w:p>
    <w:p w14:paraId="51EBA553" w14:textId="77777777" w:rsidR="00073577" w:rsidRPr="00073577" w:rsidRDefault="00073577" w:rsidP="00073577">
      <w:pPr>
        <w:spacing w:before="0" w:after="0"/>
        <w:rPr>
          <w:ins w:id="6236" w:author="Abhishek Deep Nigam" w:date="2015-10-26T01:01:00Z"/>
          <w:rFonts w:ascii="Courier New" w:hAnsi="Courier New" w:cs="Courier New"/>
          <w:sz w:val="16"/>
          <w:szCs w:val="16"/>
          <w:rPrChange w:id="6237" w:author="Abhishek Deep Nigam" w:date="2015-10-26T01:01:00Z">
            <w:rPr>
              <w:ins w:id="6238" w:author="Abhishek Deep Nigam" w:date="2015-10-26T01:01:00Z"/>
              <w:rFonts w:ascii="Courier New" w:hAnsi="Courier New" w:cs="Courier New"/>
            </w:rPr>
          </w:rPrChange>
        </w:rPr>
      </w:pPr>
      <w:ins w:id="6239" w:author="Abhishek Deep Nigam" w:date="2015-10-26T01:01:00Z">
        <w:r w:rsidRPr="00073577">
          <w:rPr>
            <w:rFonts w:ascii="Courier New" w:hAnsi="Courier New" w:cs="Courier New"/>
            <w:sz w:val="16"/>
            <w:szCs w:val="16"/>
            <w:rPrChange w:id="6240" w:author="Abhishek Deep Nigam" w:date="2015-10-26T01:01:00Z">
              <w:rPr>
                <w:rFonts w:ascii="Courier New" w:hAnsi="Courier New" w:cs="Courier New"/>
              </w:rPr>
            </w:rPrChange>
          </w:rPr>
          <w:t>[2]-&gt;E[3]-&gt;E(Backtracking)</w:t>
        </w:r>
      </w:ins>
    </w:p>
    <w:p w14:paraId="58324EFF" w14:textId="77777777" w:rsidR="00073577" w:rsidRPr="00073577" w:rsidRDefault="00073577" w:rsidP="00073577">
      <w:pPr>
        <w:spacing w:before="0" w:after="0"/>
        <w:rPr>
          <w:ins w:id="6241" w:author="Abhishek Deep Nigam" w:date="2015-10-26T01:01:00Z"/>
          <w:rFonts w:ascii="Courier New" w:hAnsi="Courier New" w:cs="Courier New"/>
          <w:sz w:val="16"/>
          <w:szCs w:val="16"/>
          <w:rPrChange w:id="6242" w:author="Abhishek Deep Nigam" w:date="2015-10-26T01:01:00Z">
            <w:rPr>
              <w:ins w:id="6243" w:author="Abhishek Deep Nigam" w:date="2015-10-26T01:01:00Z"/>
              <w:rFonts w:ascii="Courier New" w:hAnsi="Courier New" w:cs="Courier New"/>
            </w:rPr>
          </w:rPrChange>
        </w:rPr>
      </w:pPr>
      <w:ins w:id="6244" w:author="Abhishek Deep Nigam" w:date="2015-10-26T01:01:00Z">
        <w:r w:rsidRPr="00073577">
          <w:rPr>
            <w:rFonts w:ascii="Courier New" w:hAnsi="Courier New" w:cs="Courier New"/>
            <w:sz w:val="16"/>
            <w:szCs w:val="16"/>
            <w:rPrChange w:id="6245" w:author="Abhishek Deep Nigam" w:date="2015-10-26T01:01:00Z">
              <w:rPr>
                <w:rFonts w:ascii="Courier New" w:hAnsi="Courier New" w:cs="Courier New"/>
              </w:rPr>
            </w:rPrChange>
          </w:rPr>
          <w:t>[3]-&gt;F(Backtracking)</w:t>
        </w:r>
      </w:ins>
    </w:p>
    <w:p w14:paraId="1D0D716B" w14:textId="77777777" w:rsidR="00073577" w:rsidRPr="00073577" w:rsidRDefault="00073577" w:rsidP="00073577">
      <w:pPr>
        <w:spacing w:before="0" w:after="0"/>
        <w:rPr>
          <w:ins w:id="6246" w:author="Abhishek Deep Nigam" w:date="2015-10-26T01:01:00Z"/>
          <w:rFonts w:ascii="Courier New" w:hAnsi="Courier New" w:cs="Courier New"/>
          <w:sz w:val="16"/>
          <w:szCs w:val="16"/>
          <w:rPrChange w:id="6247" w:author="Abhishek Deep Nigam" w:date="2015-10-26T01:01:00Z">
            <w:rPr>
              <w:ins w:id="6248" w:author="Abhishek Deep Nigam" w:date="2015-10-26T01:01:00Z"/>
              <w:rFonts w:ascii="Courier New" w:hAnsi="Courier New" w:cs="Courier New"/>
            </w:rPr>
          </w:rPrChange>
        </w:rPr>
      </w:pPr>
      <w:ins w:id="6249" w:author="Abhishek Deep Nigam" w:date="2015-10-26T01:01:00Z">
        <w:r w:rsidRPr="00073577">
          <w:rPr>
            <w:rFonts w:ascii="Courier New" w:hAnsi="Courier New" w:cs="Courier New"/>
            <w:sz w:val="16"/>
            <w:szCs w:val="16"/>
            <w:rPrChange w:id="6250" w:author="Abhishek Deep Nigam" w:date="2015-10-26T01:01:00Z">
              <w:rPr>
                <w:rFonts w:ascii="Courier New" w:hAnsi="Courier New" w:cs="Courier New"/>
              </w:rPr>
            </w:rPrChange>
          </w:rPr>
          <w:t>[2]-&gt;F[3]-&gt;E(Backtracking)</w:t>
        </w:r>
      </w:ins>
    </w:p>
    <w:p w14:paraId="27C4D51D" w14:textId="77777777" w:rsidR="00073577" w:rsidRPr="00073577" w:rsidRDefault="00073577" w:rsidP="00073577">
      <w:pPr>
        <w:spacing w:before="0" w:after="0"/>
        <w:rPr>
          <w:ins w:id="6251" w:author="Abhishek Deep Nigam" w:date="2015-10-26T01:01:00Z"/>
          <w:rFonts w:ascii="Courier New" w:hAnsi="Courier New" w:cs="Courier New"/>
          <w:sz w:val="16"/>
          <w:szCs w:val="16"/>
          <w:rPrChange w:id="6252" w:author="Abhishek Deep Nigam" w:date="2015-10-26T01:01:00Z">
            <w:rPr>
              <w:ins w:id="6253" w:author="Abhishek Deep Nigam" w:date="2015-10-26T01:01:00Z"/>
              <w:rFonts w:ascii="Courier New" w:hAnsi="Courier New" w:cs="Courier New"/>
            </w:rPr>
          </w:rPrChange>
        </w:rPr>
      </w:pPr>
      <w:ins w:id="6254" w:author="Abhishek Deep Nigam" w:date="2015-10-26T01:01:00Z">
        <w:r w:rsidRPr="00073577">
          <w:rPr>
            <w:rFonts w:ascii="Courier New" w:hAnsi="Courier New" w:cs="Courier New"/>
            <w:sz w:val="16"/>
            <w:szCs w:val="16"/>
            <w:rPrChange w:id="6255" w:author="Abhishek Deep Nigam" w:date="2015-10-26T01:01:00Z">
              <w:rPr>
                <w:rFonts w:ascii="Courier New" w:hAnsi="Courier New" w:cs="Courier New"/>
              </w:rPr>
            </w:rPrChange>
          </w:rPr>
          <w:t>[3]-&gt;F(Backtracking)</w:t>
        </w:r>
      </w:ins>
    </w:p>
    <w:p w14:paraId="453078B3" w14:textId="77777777" w:rsidR="00073577" w:rsidRPr="00073577" w:rsidRDefault="00073577" w:rsidP="00073577">
      <w:pPr>
        <w:spacing w:before="0" w:after="0"/>
        <w:rPr>
          <w:ins w:id="6256" w:author="Abhishek Deep Nigam" w:date="2015-10-26T01:01:00Z"/>
          <w:rFonts w:ascii="Courier New" w:hAnsi="Courier New" w:cs="Courier New"/>
          <w:sz w:val="16"/>
          <w:szCs w:val="16"/>
          <w:rPrChange w:id="6257" w:author="Abhishek Deep Nigam" w:date="2015-10-26T01:01:00Z">
            <w:rPr>
              <w:ins w:id="6258" w:author="Abhishek Deep Nigam" w:date="2015-10-26T01:01:00Z"/>
              <w:rFonts w:ascii="Courier New" w:hAnsi="Courier New" w:cs="Courier New"/>
            </w:rPr>
          </w:rPrChange>
        </w:rPr>
      </w:pPr>
      <w:ins w:id="6259" w:author="Abhishek Deep Nigam" w:date="2015-10-26T01:01:00Z">
        <w:r w:rsidRPr="00073577">
          <w:rPr>
            <w:rFonts w:ascii="Courier New" w:hAnsi="Courier New" w:cs="Courier New"/>
            <w:sz w:val="16"/>
            <w:szCs w:val="16"/>
            <w:rPrChange w:id="6260" w:author="Abhishek Deep Nigam" w:date="2015-10-26T01:01:00Z">
              <w:rPr>
                <w:rFonts w:ascii="Courier New" w:hAnsi="Courier New" w:cs="Courier New"/>
              </w:rPr>
            </w:rPrChange>
          </w:rPr>
          <w:t>[2]-&gt;U[3]-&gt;E(Backtracking)</w:t>
        </w:r>
      </w:ins>
    </w:p>
    <w:p w14:paraId="6F934996" w14:textId="77777777" w:rsidR="00073577" w:rsidRPr="00073577" w:rsidRDefault="00073577" w:rsidP="00073577">
      <w:pPr>
        <w:spacing w:before="0" w:after="0"/>
        <w:rPr>
          <w:ins w:id="6261" w:author="Abhishek Deep Nigam" w:date="2015-10-26T01:01:00Z"/>
          <w:rFonts w:ascii="Courier New" w:hAnsi="Courier New" w:cs="Courier New"/>
          <w:sz w:val="16"/>
          <w:szCs w:val="16"/>
          <w:rPrChange w:id="6262" w:author="Abhishek Deep Nigam" w:date="2015-10-26T01:01:00Z">
            <w:rPr>
              <w:ins w:id="6263" w:author="Abhishek Deep Nigam" w:date="2015-10-26T01:01:00Z"/>
              <w:rFonts w:ascii="Courier New" w:hAnsi="Courier New" w:cs="Courier New"/>
            </w:rPr>
          </w:rPrChange>
        </w:rPr>
      </w:pPr>
      <w:ins w:id="6264" w:author="Abhishek Deep Nigam" w:date="2015-10-26T01:01:00Z">
        <w:r w:rsidRPr="00073577">
          <w:rPr>
            <w:rFonts w:ascii="Courier New" w:hAnsi="Courier New" w:cs="Courier New"/>
            <w:sz w:val="16"/>
            <w:szCs w:val="16"/>
            <w:rPrChange w:id="6265" w:author="Abhishek Deep Nigam" w:date="2015-10-26T01:01:00Z">
              <w:rPr>
                <w:rFonts w:ascii="Courier New" w:hAnsi="Courier New" w:cs="Courier New"/>
              </w:rPr>
            </w:rPrChange>
          </w:rPr>
          <w:t>[3]-&gt;F(Backtracking)</w:t>
        </w:r>
      </w:ins>
    </w:p>
    <w:p w14:paraId="007AE22D" w14:textId="77777777" w:rsidR="00073577" w:rsidRPr="00073577" w:rsidRDefault="00073577" w:rsidP="00073577">
      <w:pPr>
        <w:spacing w:before="0" w:after="0"/>
        <w:rPr>
          <w:ins w:id="6266" w:author="Abhishek Deep Nigam" w:date="2015-10-26T01:01:00Z"/>
          <w:rFonts w:ascii="Courier New" w:hAnsi="Courier New" w:cs="Courier New"/>
          <w:sz w:val="16"/>
          <w:szCs w:val="16"/>
          <w:rPrChange w:id="6267" w:author="Abhishek Deep Nigam" w:date="2015-10-26T01:01:00Z">
            <w:rPr>
              <w:ins w:id="6268" w:author="Abhishek Deep Nigam" w:date="2015-10-26T01:01:00Z"/>
              <w:rFonts w:ascii="Courier New" w:hAnsi="Courier New" w:cs="Courier New"/>
            </w:rPr>
          </w:rPrChange>
        </w:rPr>
      </w:pPr>
      <w:ins w:id="6269" w:author="Abhishek Deep Nigam" w:date="2015-10-26T01:01:00Z">
        <w:r w:rsidRPr="00073577">
          <w:rPr>
            <w:rFonts w:ascii="Courier New" w:hAnsi="Courier New" w:cs="Courier New"/>
            <w:sz w:val="16"/>
            <w:szCs w:val="16"/>
            <w:rPrChange w:id="6270" w:author="Abhishek Deep Nigam" w:date="2015-10-26T01:01:00Z">
              <w:rPr>
                <w:rFonts w:ascii="Courier New" w:hAnsi="Courier New" w:cs="Courier New"/>
              </w:rPr>
            </w:rPrChange>
          </w:rPr>
          <w:t>[1]-&gt;W[2]-&gt;A[3]-&gt;E(Backtracking)</w:t>
        </w:r>
      </w:ins>
    </w:p>
    <w:p w14:paraId="0543945E" w14:textId="77777777" w:rsidR="00073577" w:rsidRPr="00073577" w:rsidRDefault="00073577" w:rsidP="00073577">
      <w:pPr>
        <w:spacing w:before="0" w:after="0"/>
        <w:rPr>
          <w:ins w:id="6271" w:author="Abhishek Deep Nigam" w:date="2015-10-26T01:01:00Z"/>
          <w:rFonts w:ascii="Courier New" w:hAnsi="Courier New" w:cs="Courier New"/>
          <w:sz w:val="16"/>
          <w:szCs w:val="16"/>
          <w:rPrChange w:id="6272" w:author="Abhishek Deep Nigam" w:date="2015-10-26T01:01:00Z">
            <w:rPr>
              <w:ins w:id="6273" w:author="Abhishek Deep Nigam" w:date="2015-10-26T01:01:00Z"/>
              <w:rFonts w:ascii="Courier New" w:hAnsi="Courier New" w:cs="Courier New"/>
            </w:rPr>
          </w:rPrChange>
        </w:rPr>
      </w:pPr>
      <w:ins w:id="6274" w:author="Abhishek Deep Nigam" w:date="2015-10-26T01:01:00Z">
        <w:r w:rsidRPr="00073577">
          <w:rPr>
            <w:rFonts w:ascii="Courier New" w:hAnsi="Courier New" w:cs="Courier New"/>
            <w:sz w:val="16"/>
            <w:szCs w:val="16"/>
            <w:rPrChange w:id="6275" w:author="Abhishek Deep Nigam" w:date="2015-10-26T01:01:00Z">
              <w:rPr>
                <w:rFonts w:ascii="Courier New" w:hAnsi="Courier New" w:cs="Courier New"/>
              </w:rPr>
            </w:rPrChange>
          </w:rPr>
          <w:t>[3]-&gt;F(Backtracking)</w:t>
        </w:r>
      </w:ins>
    </w:p>
    <w:p w14:paraId="0C9FA096" w14:textId="77777777" w:rsidR="00073577" w:rsidRPr="00073577" w:rsidRDefault="00073577" w:rsidP="00073577">
      <w:pPr>
        <w:spacing w:before="0" w:after="0"/>
        <w:rPr>
          <w:ins w:id="6276" w:author="Abhishek Deep Nigam" w:date="2015-10-26T01:01:00Z"/>
          <w:rFonts w:ascii="Courier New" w:hAnsi="Courier New" w:cs="Courier New"/>
          <w:sz w:val="16"/>
          <w:szCs w:val="16"/>
          <w:rPrChange w:id="6277" w:author="Abhishek Deep Nigam" w:date="2015-10-26T01:01:00Z">
            <w:rPr>
              <w:ins w:id="6278" w:author="Abhishek Deep Nigam" w:date="2015-10-26T01:01:00Z"/>
              <w:rFonts w:ascii="Courier New" w:hAnsi="Courier New" w:cs="Courier New"/>
            </w:rPr>
          </w:rPrChange>
        </w:rPr>
      </w:pPr>
      <w:ins w:id="6279" w:author="Abhishek Deep Nigam" w:date="2015-10-26T01:01:00Z">
        <w:r w:rsidRPr="00073577">
          <w:rPr>
            <w:rFonts w:ascii="Courier New" w:hAnsi="Courier New" w:cs="Courier New"/>
            <w:sz w:val="16"/>
            <w:szCs w:val="16"/>
            <w:rPrChange w:id="6280" w:author="Abhishek Deep Nigam" w:date="2015-10-26T01:01:00Z">
              <w:rPr>
                <w:rFonts w:ascii="Courier New" w:hAnsi="Courier New" w:cs="Courier New"/>
              </w:rPr>
            </w:rPrChange>
          </w:rPr>
          <w:t>[2]-&gt;E[3]-&gt;E(Backtracking)</w:t>
        </w:r>
      </w:ins>
    </w:p>
    <w:p w14:paraId="62E04F93" w14:textId="77777777" w:rsidR="00073577" w:rsidRPr="00073577" w:rsidRDefault="00073577" w:rsidP="00073577">
      <w:pPr>
        <w:spacing w:before="0" w:after="0"/>
        <w:rPr>
          <w:ins w:id="6281" w:author="Abhishek Deep Nigam" w:date="2015-10-26T01:01:00Z"/>
          <w:rFonts w:ascii="Courier New" w:hAnsi="Courier New" w:cs="Courier New"/>
          <w:sz w:val="16"/>
          <w:szCs w:val="16"/>
          <w:rPrChange w:id="6282" w:author="Abhishek Deep Nigam" w:date="2015-10-26T01:01:00Z">
            <w:rPr>
              <w:ins w:id="6283" w:author="Abhishek Deep Nigam" w:date="2015-10-26T01:01:00Z"/>
              <w:rFonts w:ascii="Courier New" w:hAnsi="Courier New" w:cs="Courier New"/>
            </w:rPr>
          </w:rPrChange>
        </w:rPr>
      </w:pPr>
      <w:ins w:id="6284" w:author="Abhishek Deep Nigam" w:date="2015-10-26T01:01:00Z">
        <w:r w:rsidRPr="00073577">
          <w:rPr>
            <w:rFonts w:ascii="Courier New" w:hAnsi="Courier New" w:cs="Courier New"/>
            <w:sz w:val="16"/>
            <w:szCs w:val="16"/>
            <w:rPrChange w:id="6285" w:author="Abhishek Deep Nigam" w:date="2015-10-26T01:01:00Z">
              <w:rPr>
                <w:rFonts w:ascii="Courier New" w:hAnsi="Courier New" w:cs="Courier New"/>
              </w:rPr>
            </w:rPrChange>
          </w:rPr>
          <w:t>[3]-&gt;F(Backtracking)</w:t>
        </w:r>
      </w:ins>
    </w:p>
    <w:p w14:paraId="525993FF" w14:textId="77777777" w:rsidR="00073577" w:rsidRPr="00073577" w:rsidRDefault="00073577" w:rsidP="00073577">
      <w:pPr>
        <w:spacing w:before="0" w:after="0"/>
        <w:rPr>
          <w:ins w:id="6286" w:author="Abhishek Deep Nigam" w:date="2015-10-26T01:01:00Z"/>
          <w:rFonts w:ascii="Courier New" w:hAnsi="Courier New" w:cs="Courier New"/>
          <w:sz w:val="16"/>
          <w:szCs w:val="16"/>
          <w:rPrChange w:id="6287" w:author="Abhishek Deep Nigam" w:date="2015-10-26T01:01:00Z">
            <w:rPr>
              <w:ins w:id="6288" w:author="Abhishek Deep Nigam" w:date="2015-10-26T01:01:00Z"/>
              <w:rFonts w:ascii="Courier New" w:hAnsi="Courier New" w:cs="Courier New"/>
            </w:rPr>
          </w:rPrChange>
        </w:rPr>
      </w:pPr>
      <w:ins w:id="6289" w:author="Abhishek Deep Nigam" w:date="2015-10-26T01:01:00Z">
        <w:r w:rsidRPr="00073577">
          <w:rPr>
            <w:rFonts w:ascii="Courier New" w:hAnsi="Courier New" w:cs="Courier New"/>
            <w:sz w:val="16"/>
            <w:szCs w:val="16"/>
            <w:rPrChange w:id="6290" w:author="Abhishek Deep Nigam" w:date="2015-10-26T01:01:00Z">
              <w:rPr>
                <w:rFonts w:ascii="Courier New" w:hAnsi="Courier New" w:cs="Courier New"/>
              </w:rPr>
            </w:rPrChange>
          </w:rPr>
          <w:t>[2]-&gt;H[3]-&gt;E(Backtracking)</w:t>
        </w:r>
      </w:ins>
    </w:p>
    <w:p w14:paraId="518F88A2" w14:textId="77777777" w:rsidR="00073577" w:rsidRPr="00073577" w:rsidRDefault="00073577" w:rsidP="00073577">
      <w:pPr>
        <w:spacing w:before="0" w:after="0"/>
        <w:rPr>
          <w:ins w:id="6291" w:author="Abhishek Deep Nigam" w:date="2015-10-26T01:01:00Z"/>
          <w:rFonts w:ascii="Courier New" w:hAnsi="Courier New" w:cs="Courier New"/>
          <w:sz w:val="16"/>
          <w:szCs w:val="16"/>
          <w:rPrChange w:id="6292" w:author="Abhishek Deep Nigam" w:date="2015-10-26T01:01:00Z">
            <w:rPr>
              <w:ins w:id="6293" w:author="Abhishek Deep Nigam" w:date="2015-10-26T01:01:00Z"/>
              <w:rFonts w:ascii="Courier New" w:hAnsi="Courier New" w:cs="Courier New"/>
            </w:rPr>
          </w:rPrChange>
        </w:rPr>
      </w:pPr>
      <w:ins w:id="6294" w:author="Abhishek Deep Nigam" w:date="2015-10-26T01:01:00Z">
        <w:r w:rsidRPr="00073577">
          <w:rPr>
            <w:rFonts w:ascii="Courier New" w:hAnsi="Courier New" w:cs="Courier New"/>
            <w:sz w:val="16"/>
            <w:szCs w:val="16"/>
            <w:rPrChange w:id="6295" w:author="Abhishek Deep Nigam" w:date="2015-10-26T01:01:00Z">
              <w:rPr>
                <w:rFonts w:ascii="Courier New" w:hAnsi="Courier New" w:cs="Courier New"/>
              </w:rPr>
            </w:rPrChange>
          </w:rPr>
          <w:t>[3]-&gt;F(Backtracking)</w:t>
        </w:r>
      </w:ins>
    </w:p>
    <w:p w14:paraId="0A799761" w14:textId="77777777" w:rsidR="00073577" w:rsidRPr="00073577" w:rsidRDefault="00073577" w:rsidP="00073577">
      <w:pPr>
        <w:spacing w:before="0" w:after="0"/>
        <w:rPr>
          <w:ins w:id="6296" w:author="Abhishek Deep Nigam" w:date="2015-10-26T01:01:00Z"/>
          <w:rFonts w:ascii="Courier New" w:hAnsi="Courier New" w:cs="Courier New"/>
          <w:sz w:val="16"/>
          <w:szCs w:val="16"/>
          <w:rPrChange w:id="6297" w:author="Abhishek Deep Nigam" w:date="2015-10-26T01:01:00Z">
            <w:rPr>
              <w:ins w:id="6298" w:author="Abhishek Deep Nigam" w:date="2015-10-26T01:01:00Z"/>
              <w:rFonts w:ascii="Courier New" w:hAnsi="Courier New" w:cs="Courier New"/>
            </w:rPr>
          </w:rPrChange>
        </w:rPr>
      </w:pPr>
      <w:ins w:id="6299" w:author="Abhishek Deep Nigam" w:date="2015-10-26T01:01:00Z">
        <w:r w:rsidRPr="00073577">
          <w:rPr>
            <w:rFonts w:ascii="Courier New" w:hAnsi="Courier New" w:cs="Courier New"/>
            <w:sz w:val="16"/>
            <w:szCs w:val="16"/>
            <w:rPrChange w:id="6300" w:author="Abhishek Deep Nigam" w:date="2015-10-26T01:01:00Z">
              <w:rPr>
                <w:rFonts w:ascii="Courier New" w:hAnsi="Courier New" w:cs="Courier New"/>
              </w:rPr>
            </w:rPrChange>
          </w:rPr>
          <w:t>[2]-&gt;O[3]-&gt;E(Backtracking)</w:t>
        </w:r>
      </w:ins>
    </w:p>
    <w:p w14:paraId="75B1269F" w14:textId="77777777" w:rsidR="00073577" w:rsidRPr="00073577" w:rsidRDefault="00073577" w:rsidP="00073577">
      <w:pPr>
        <w:spacing w:before="0" w:after="0"/>
        <w:rPr>
          <w:ins w:id="6301" w:author="Abhishek Deep Nigam" w:date="2015-10-26T01:01:00Z"/>
          <w:rFonts w:ascii="Courier New" w:hAnsi="Courier New" w:cs="Courier New"/>
          <w:sz w:val="16"/>
          <w:szCs w:val="16"/>
          <w:rPrChange w:id="6302" w:author="Abhishek Deep Nigam" w:date="2015-10-26T01:01:00Z">
            <w:rPr>
              <w:ins w:id="6303" w:author="Abhishek Deep Nigam" w:date="2015-10-26T01:01:00Z"/>
              <w:rFonts w:ascii="Courier New" w:hAnsi="Courier New" w:cs="Courier New"/>
            </w:rPr>
          </w:rPrChange>
        </w:rPr>
      </w:pPr>
      <w:ins w:id="6304" w:author="Abhishek Deep Nigam" w:date="2015-10-26T01:01:00Z">
        <w:r w:rsidRPr="00073577">
          <w:rPr>
            <w:rFonts w:ascii="Courier New" w:hAnsi="Courier New" w:cs="Courier New"/>
            <w:sz w:val="16"/>
            <w:szCs w:val="16"/>
            <w:rPrChange w:id="6305" w:author="Abhishek Deep Nigam" w:date="2015-10-26T01:01:00Z">
              <w:rPr>
                <w:rFonts w:ascii="Courier New" w:hAnsi="Courier New" w:cs="Courier New"/>
              </w:rPr>
            </w:rPrChange>
          </w:rPr>
          <w:t>[3]-&gt;F(Backtracking)</w:t>
        </w:r>
      </w:ins>
    </w:p>
    <w:p w14:paraId="28239F6B" w14:textId="77777777" w:rsidR="00073577" w:rsidRPr="00073577" w:rsidRDefault="00073577" w:rsidP="00073577">
      <w:pPr>
        <w:spacing w:before="0" w:after="0"/>
        <w:rPr>
          <w:ins w:id="6306" w:author="Abhishek Deep Nigam" w:date="2015-10-26T01:01:00Z"/>
          <w:rFonts w:ascii="Courier New" w:hAnsi="Courier New" w:cs="Courier New"/>
          <w:sz w:val="16"/>
          <w:szCs w:val="16"/>
          <w:rPrChange w:id="6307" w:author="Abhishek Deep Nigam" w:date="2015-10-26T01:01:00Z">
            <w:rPr>
              <w:ins w:id="6308" w:author="Abhishek Deep Nigam" w:date="2015-10-26T01:01:00Z"/>
              <w:rFonts w:ascii="Courier New" w:hAnsi="Courier New" w:cs="Courier New"/>
            </w:rPr>
          </w:rPrChange>
        </w:rPr>
      </w:pPr>
      <w:ins w:id="6309" w:author="Abhishek Deep Nigam" w:date="2015-10-26T01:01:00Z">
        <w:r w:rsidRPr="00073577">
          <w:rPr>
            <w:rFonts w:ascii="Courier New" w:hAnsi="Courier New" w:cs="Courier New"/>
            <w:sz w:val="16"/>
            <w:szCs w:val="16"/>
            <w:rPrChange w:id="6310" w:author="Abhishek Deep Nigam" w:date="2015-10-26T01:01:00Z">
              <w:rPr>
                <w:rFonts w:ascii="Courier New" w:hAnsi="Courier New" w:cs="Courier New"/>
              </w:rPr>
            </w:rPrChange>
          </w:rPr>
          <w:t>[0]-&gt;G[1]-&gt;A[2]-&gt;A[3]-&gt;A(Backtracking)</w:t>
        </w:r>
      </w:ins>
    </w:p>
    <w:p w14:paraId="79A796DF" w14:textId="77777777" w:rsidR="00073577" w:rsidRPr="00073577" w:rsidRDefault="00073577" w:rsidP="00073577">
      <w:pPr>
        <w:spacing w:before="0" w:after="0"/>
        <w:rPr>
          <w:ins w:id="6311" w:author="Abhishek Deep Nigam" w:date="2015-10-26T01:01:00Z"/>
          <w:rFonts w:ascii="Courier New" w:hAnsi="Courier New" w:cs="Courier New"/>
          <w:sz w:val="16"/>
          <w:szCs w:val="16"/>
          <w:rPrChange w:id="6312" w:author="Abhishek Deep Nigam" w:date="2015-10-26T01:01:00Z">
            <w:rPr>
              <w:ins w:id="6313" w:author="Abhishek Deep Nigam" w:date="2015-10-26T01:01:00Z"/>
              <w:rFonts w:ascii="Courier New" w:hAnsi="Courier New" w:cs="Courier New"/>
            </w:rPr>
          </w:rPrChange>
        </w:rPr>
      </w:pPr>
      <w:ins w:id="6314" w:author="Abhishek Deep Nigam" w:date="2015-10-26T01:01:00Z">
        <w:r w:rsidRPr="00073577">
          <w:rPr>
            <w:rFonts w:ascii="Courier New" w:hAnsi="Courier New" w:cs="Courier New"/>
            <w:sz w:val="16"/>
            <w:szCs w:val="16"/>
            <w:rPrChange w:id="6315" w:author="Abhishek Deep Nigam" w:date="2015-10-26T01:01:00Z">
              <w:rPr>
                <w:rFonts w:ascii="Courier New" w:hAnsi="Courier New" w:cs="Courier New"/>
              </w:rPr>
            </w:rPrChange>
          </w:rPr>
          <w:t>[3]-&gt;U(Backtracking)</w:t>
        </w:r>
      </w:ins>
    </w:p>
    <w:p w14:paraId="2D53E266" w14:textId="77777777" w:rsidR="00073577" w:rsidRPr="00073577" w:rsidRDefault="00073577" w:rsidP="00073577">
      <w:pPr>
        <w:spacing w:before="0" w:after="0"/>
        <w:rPr>
          <w:ins w:id="6316" w:author="Abhishek Deep Nigam" w:date="2015-10-26T01:01:00Z"/>
          <w:rFonts w:ascii="Courier New" w:hAnsi="Courier New" w:cs="Courier New"/>
          <w:sz w:val="16"/>
          <w:szCs w:val="16"/>
          <w:rPrChange w:id="6317" w:author="Abhishek Deep Nigam" w:date="2015-10-26T01:01:00Z">
            <w:rPr>
              <w:ins w:id="6318" w:author="Abhishek Deep Nigam" w:date="2015-10-26T01:01:00Z"/>
              <w:rFonts w:ascii="Courier New" w:hAnsi="Courier New" w:cs="Courier New"/>
            </w:rPr>
          </w:rPrChange>
        </w:rPr>
      </w:pPr>
      <w:ins w:id="6319" w:author="Abhishek Deep Nigam" w:date="2015-10-26T01:01:00Z">
        <w:r w:rsidRPr="00073577">
          <w:rPr>
            <w:rFonts w:ascii="Courier New" w:hAnsi="Courier New" w:cs="Courier New"/>
            <w:sz w:val="16"/>
            <w:szCs w:val="16"/>
            <w:rPrChange w:id="6320" w:author="Abhishek Deep Nigam" w:date="2015-10-26T01:01:00Z">
              <w:rPr>
                <w:rFonts w:ascii="Courier New" w:hAnsi="Courier New" w:cs="Courier New"/>
              </w:rPr>
            </w:rPrChange>
          </w:rPr>
          <w:t>[2]-&gt;C[3]-&gt;A(Backtracking)</w:t>
        </w:r>
      </w:ins>
    </w:p>
    <w:p w14:paraId="0621206D" w14:textId="77777777" w:rsidR="00073577" w:rsidRPr="00073577" w:rsidRDefault="00073577" w:rsidP="00073577">
      <w:pPr>
        <w:spacing w:before="0" w:after="0"/>
        <w:rPr>
          <w:ins w:id="6321" w:author="Abhishek Deep Nigam" w:date="2015-10-26T01:01:00Z"/>
          <w:rFonts w:ascii="Courier New" w:hAnsi="Courier New" w:cs="Courier New"/>
          <w:sz w:val="16"/>
          <w:szCs w:val="16"/>
          <w:rPrChange w:id="6322" w:author="Abhishek Deep Nigam" w:date="2015-10-26T01:01:00Z">
            <w:rPr>
              <w:ins w:id="6323" w:author="Abhishek Deep Nigam" w:date="2015-10-26T01:01:00Z"/>
              <w:rFonts w:ascii="Courier New" w:hAnsi="Courier New" w:cs="Courier New"/>
            </w:rPr>
          </w:rPrChange>
        </w:rPr>
      </w:pPr>
      <w:ins w:id="6324" w:author="Abhishek Deep Nigam" w:date="2015-10-26T01:01:00Z">
        <w:r w:rsidRPr="00073577">
          <w:rPr>
            <w:rFonts w:ascii="Courier New" w:hAnsi="Courier New" w:cs="Courier New"/>
            <w:sz w:val="16"/>
            <w:szCs w:val="16"/>
            <w:rPrChange w:id="6325" w:author="Abhishek Deep Nigam" w:date="2015-10-26T01:01:00Z">
              <w:rPr>
                <w:rFonts w:ascii="Courier New" w:hAnsi="Courier New" w:cs="Courier New"/>
              </w:rPr>
            </w:rPrChange>
          </w:rPr>
          <w:t>[3]-&gt;U(Backtracking)</w:t>
        </w:r>
      </w:ins>
    </w:p>
    <w:p w14:paraId="3FE5A002" w14:textId="77777777" w:rsidR="00073577" w:rsidRPr="00073577" w:rsidRDefault="00073577" w:rsidP="00073577">
      <w:pPr>
        <w:spacing w:before="0" w:after="0"/>
        <w:rPr>
          <w:ins w:id="6326" w:author="Abhishek Deep Nigam" w:date="2015-10-26T01:01:00Z"/>
          <w:rFonts w:ascii="Courier New" w:hAnsi="Courier New" w:cs="Courier New"/>
          <w:sz w:val="16"/>
          <w:szCs w:val="16"/>
          <w:rPrChange w:id="6327" w:author="Abhishek Deep Nigam" w:date="2015-10-26T01:01:00Z">
            <w:rPr>
              <w:ins w:id="6328" w:author="Abhishek Deep Nigam" w:date="2015-10-26T01:01:00Z"/>
              <w:rFonts w:ascii="Courier New" w:hAnsi="Courier New" w:cs="Courier New"/>
            </w:rPr>
          </w:rPrChange>
        </w:rPr>
      </w:pPr>
      <w:ins w:id="6329" w:author="Abhishek Deep Nigam" w:date="2015-10-26T01:01:00Z">
        <w:r w:rsidRPr="00073577">
          <w:rPr>
            <w:rFonts w:ascii="Courier New" w:hAnsi="Courier New" w:cs="Courier New"/>
            <w:sz w:val="16"/>
            <w:szCs w:val="16"/>
            <w:rPrChange w:id="6330" w:author="Abhishek Deep Nigam" w:date="2015-10-26T01:01:00Z">
              <w:rPr>
                <w:rFonts w:ascii="Courier New" w:hAnsi="Courier New" w:cs="Courier New"/>
              </w:rPr>
            </w:rPrChange>
          </w:rPr>
          <w:t>[2]-&gt;E[3]-&gt;A(Backtracking)</w:t>
        </w:r>
      </w:ins>
    </w:p>
    <w:p w14:paraId="67383F38" w14:textId="77777777" w:rsidR="00073577" w:rsidRPr="00073577" w:rsidRDefault="00073577" w:rsidP="00073577">
      <w:pPr>
        <w:spacing w:before="0" w:after="0"/>
        <w:rPr>
          <w:ins w:id="6331" w:author="Abhishek Deep Nigam" w:date="2015-10-26T01:01:00Z"/>
          <w:rFonts w:ascii="Courier New" w:hAnsi="Courier New" w:cs="Courier New"/>
          <w:sz w:val="16"/>
          <w:szCs w:val="16"/>
          <w:rPrChange w:id="6332" w:author="Abhishek Deep Nigam" w:date="2015-10-26T01:01:00Z">
            <w:rPr>
              <w:ins w:id="6333" w:author="Abhishek Deep Nigam" w:date="2015-10-26T01:01:00Z"/>
              <w:rFonts w:ascii="Courier New" w:hAnsi="Courier New" w:cs="Courier New"/>
            </w:rPr>
          </w:rPrChange>
        </w:rPr>
      </w:pPr>
      <w:ins w:id="6334" w:author="Abhishek Deep Nigam" w:date="2015-10-26T01:01:00Z">
        <w:r w:rsidRPr="00073577">
          <w:rPr>
            <w:rFonts w:ascii="Courier New" w:hAnsi="Courier New" w:cs="Courier New"/>
            <w:sz w:val="16"/>
            <w:szCs w:val="16"/>
            <w:rPrChange w:id="6335" w:author="Abhishek Deep Nigam" w:date="2015-10-26T01:01:00Z">
              <w:rPr>
                <w:rFonts w:ascii="Courier New" w:hAnsi="Courier New" w:cs="Courier New"/>
              </w:rPr>
            </w:rPrChange>
          </w:rPr>
          <w:t>[3]-&gt;U(Backtracking)</w:t>
        </w:r>
      </w:ins>
    </w:p>
    <w:p w14:paraId="73DE4705" w14:textId="77777777" w:rsidR="00073577" w:rsidRPr="00073577" w:rsidRDefault="00073577" w:rsidP="00073577">
      <w:pPr>
        <w:spacing w:before="0" w:after="0"/>
        <w:rPr>
          <w:ins w:id="6336" w:author="Abhishek Deep Nigam" w:date="2015-10-26T01:01:00Z"/>
          <w:rFonts w:ascii="Courier New" w:hAnsi="Courier New" w:cs="Courier New"/>
          <w:sz w:val="16"/>
          <w:szCs w:val="16"/>
          <w:rPrChange w:id="6337" w:author="Abhishek Deep Nigam" w:date="2015-10-26T01:01:00Z">
            <w:rPr>
              <w:ins w:id="6338" w:author="Abhishek Deep Nigam" w:date="2015-10-26T01:01:00Z"/>
              <w:rFonts w:ascii="Courier New" w:hAnsi="Courier New" w:cs="Courier New"/>
            </w:rPr>
          </w:rPrChange>
        </w:rPr>
      </w:pPr>
      <w:ins w:id="6339" w:author="Abhishek Deep Nigam" w:date="2015-10-26T01:01:00Z">
        <w:r w:rsidRPr="00073577">
          <w:rPr>
            <w:rFonts w:ascii="Courier New" w:hAnsi="Courier New" w:cs="Courier New"/>
            <w:sz w:val="16"/>
            <w:szCs w:val="16"/>
            <w:rPrChange w:id="6340" w:author="Abhishek Deep Nigam" w:date="2015-10-26T01:01:00Z">
              <w:rPr>
                <w:rFonts w:ascii="Courier New" w:hAnsi="Courier New" w:cs="Courier New"/>
              </w:rPr>
            </w:rPrChange>
          </w:rPr>
          <w:t>[2]-&gt;H[3]-&gt;A(Backtracking)</w:t>
        </w:r>
      </w:ins>
    </w:p>
    <w:p w14:paraId="31577870" w14:textId="77777777" w:rsidR="00073577" w:rsidRPr="00073577" w:rsidRDefault="00073577" w:rsidP="00073577">
      <w:pPr>
        <w:spacing w:before="0" w:after="0"/>
        <w:rPr>
          <w:ins w:id="6341" w:author="Abhishek Deep Nigam" w:date="2015-10-26T01:01:00Z"/>
          <w:rFonts w:ascii="Courier New" w:hAnsi="Courier New" w:cs="Courier New"/>
          <w:sz w:val="16"/>
          <w:szCs w:val="16"/>
          <w:rPrChange w:id="6342" w:author="Abhishek Deep Nigam" w:date="2015-10-26T01:01:00Z">
            <w:rPr>
              <w:ins w:id="6343" w:author="Abhishek Deep Nigam" w:date="2015-10-26T01:01:00Z"/>
              <w:rFonts w:ascii="Courier New" w:hAnsi="Courier New" w:cs="Courier New"/>
            </w:rPr>
          </w:rPrChange>
        </w:rPr>
      </w:pPr>
      <w:ins w:id="6344" w:author="Abhishek Deep Nigam" w:date="2015-10-26T01:01:00Z">
        <w:r w:rsidRPr="00073577">
          <w:rPr>
            <w:rFonts w:ascii="Courier New" w:hAnsi="Courier New" w:cs="Courier New"/>
            <w:sz w:val="16"/>
            <w:szCs w:val="16"/>
            <w:rPrChange w:id="6345" w:author="Abhishek Deep Nigam" w:date="2015-10-26T01:01:00Z">
              <w:rPr>
                <w:rFonts w:ascii="Courier New" w:hAnsi="Courier New" w:cs="Courier New"/>
              </w:rPr>
            </w:rPrChange>
          </w:rPr>
          <w:t>[3]-&gt;U(Backtracking)</w:t>
        </w:r>
      </w:ins>
    </w:p>
    <w:p w14:paraId="03B430A4" w14:textId="77777777" w:rsidR="00073577" w:rsidRPr="00073577" w:rsidRDefault="00073577" w:rsidP="00073577">
      <w:pPr>
        <w:spacing w:before="0" w:after="0"/>
        <w:rPr>
          <w:ins w:id="6346" w:author="Abhishek Deep Nigam" w:date="2015-10-26T01:01:00Z"/>
          <w:rFonts w:ascii="Courier New" w:hAnsi="Courier New" w:cs="Courier New"/>
          <w:sz w:val="16"/>
          <w:szCs w:val="16"/>
          <w:rPrChange w:id="6347" w:author="Abhishek Deep Nigam" w:date="2015-10-26T01:01:00Z">
            <w:rPr>
              <w:ins w:id="6348" w:author="Abhishek Deep Nigam" w:date="2015-10-26T01:01:00Z"/>
              <w:rFonts w:ascii="Courier New" w:hAnsi="Courier New" w:cs="Courier New"/>
            </w:rPr>
          </w:rPrChange>
        </w:rPr>
      </w:pPr>
      <w:ins w:id="6349" w:author="Abhishek Deep Nigam" w:date="2015-10-26T01:01:00Z">
        <w:r w:rsidRPr="00073577">
          <w:rPr>
            <w:rFonts w:ascii="Courier New" w:hAnsi="Courier New" w:cs="Courier New"/>
            <w:sz w:val="16"/>
            <w:szCs w:val="16"/>
            <w:rPrChange w:id="6350" w:author="Abhishek Deep Nigam" w:date="2015-10-26T01:01:00Z">
              <w:rPr>
                <w:rFonts w:ascii="Courier New" w:hAnsi="Courier New" w:cs="Courier New"/>
              </w:rPr>
            </w:rPrChange>
          </w:rPr>
          <w:t>[2]-&gt;Y[3]-&gt;A(Backtracking)</w:t>
        </w:r>
      </w:ins>
    </w:p>
    <w:p w14:paraId="32BAAFC9" w14:textId="77777777" w:rsidR="00073577" w:rsidRPr="00073577" w:rsidRDefault="00073577" w:rsidP="00073577">
      <w:pPr>
        <w:spacing w:before="0" w:after="0"/>
        <w:rPr>
          <w:ins w:id="6351" w:author="Abhishek Deep Nigam" w:date="2015-10-26T01:01:00Z"/>
          <w:rFonts w:ascii="Courier New" w:hAnsi="Courier New" w:cs="Courier New"/>
          <w:sz w:val="16"/>
          <w:szCs w:val="16"/>
          <w:rPrChange w:id="6352" w:author="Abhishek Deep Nigam" w:date="2015-10-26T01:01:00Z">
            <w:rPr>
              <w:ins w:id="6353" w:author="Abhishek Deep Nigam" w:date="2015-10-26T01:01:00Z"/>
              <w:rFonts w:ascii="Courier New" w:hAnsi="Courier New" w:cs="Courier New"/>
            </w:rPr>
          </w:rPrChange>
        </w:rPr>
      </w:pPr>
      <w:ins w:id="6354" w:author="Abhishek Deep Nigam" w:date="2015-10-26T01:01:00Z">
        <w:r w:rsidRPr="00073577">
          <w:rPr>
            <w:rFonts w:ascii="Courier New" w:hAnsi="Courier New" w:cs="Courier New"/>
            <w:sz w:val="16"/>
            <w:szCs w:val="16"/>
            <w:rPrChange w:id="6355" w:author="Abhishek Deep Nigam" w:date="2015-10-26T01:01:00Z">
              <w:rPr>
                <w:rFonts w:ascii="Courier New" w:hAnsi="Courier New" w:cs="Courier New"/>
              </w:rPr>
            </w:rPrChange>
          </w:rPr>
          <w:t>[3]-&gt;U(Backtracking)</w:t>
        </w:r>
      </w:ins>
    </w:p>
    <w:p w14:paraId="3EF6924E" w14:textId="77777777" w:rsidR="00073577" w:rsidRPr="00073577" w:rsidRDefault="00073577" w:rsidP="00073577">
      <w:pPr>
        <w:spacing w:before="0" w:after="0"/>
        <w:rPr>
          <w:ins w:id="6356" w:author="Abhishek Deep Nigam" w:date="2015-10-26T01:01:00Z"/>
          <w:rFonts w:ascii="Courier New" w:hAnsi="Courier New" w:cs="Courier New"/>
          <w:sz w:val="16"/>
          <w:szCs w:val="16"/>
          <w:rPrChange w:id="6357" w:author="Abhishek Deep Nigam" w:date="2015-10-26T01:01:00Z">
            <w:rPr>
              <w:ins w:id="6358" w:author="Abhishek Deep Nigam" w:date="2015-10-26T01:01:00Z"/>
              <w:rFonts w:ascii="Courier New" w:hAnsi="Courier New" w:cs="Courier New"/>
            </w:rPr>
          </w:rPrChange>
        </w:rPr>
      </w:pPr>
      <w:ins w:id="6359" w:author="Abhishek Deep Nigam" w:date="2015-10-26T01:01:00Z">
        <w:r w:rsidRPr="00073577">
          <w:rPr>
            <w:rFonts w:ascii="Courier New" w:hAnsi="Courier New" w:cs="Courier New"/>
            <w:sz w:val="16"/>
            <w:szCs w:val="16"/>
            <w:rPrChange w:id="6360" w:author="Abhishek Deep Nigam" w:date="2015-10-26T01:01:00Z">
              <w:rPr>
                <w:rFonts w:ascii="Courier New" w:hAnsi="Courier New" w:cs="Courier New"/>
              </w:rPr>
            </w:rPrChange>
          </w:rPr>
          <w:t>[1]-&gt;E[2]-&gt;E[3]-&gt;A(Backtracking)</w:t>
        </w:r>
      </w:ins>
    </w:p>
    <w:p w14:paraId="14577D7A" w14:textId="77777777" w:rsidR="00073577" w:rsidRPr="00073577" w:rsidRDefault="00073577" w:rsidP="00073577">
      <w:pPr>
        <w:spacing w:before="0" w:after="0"/>
        <w:rPr>
          <w:ins w:id="6361" w:author="Abhishek Deep Nigam" w:date="2015-10-26T01:01:00Z"/>
          <w:rFonts w:ascii="Courier New" w:hAnsi="Courier New" w:cs="Courier New"/>
          <w:sz w:val="16"/>
          <w:szCs w:val="16"/>
          <w:rPrChange w:id="6362" w:author="Abhishek Deep Nigam" w:date="2015-10-26T01:01:00Z">
            <w:rPr>
              <w:ins w:id="6363" w:author="Abhishek Deep Nigam" w:date="2015-10-26T01:01:00Z"/>
              <w:rFonts w:ascii="Courier New" w:hAnsi="Courier New" w:cs="Courier New"/>
            </w:rPr>
          </w:rPrChange>
        </w:rPr>
      </w:pPr>
      <w:ins w:id="6364" w:author="Abhishek Deep Nigam" w:date="2015-10-26T01:01:00Z">
        <w:r w:rsidRPr="00073577">
          <w:rPr>
            <w:rFonts w:ascii="Courier New" w:hAnsi="Courier New" w:cs="Courier New"/>
            <w:sz w:val="16"/>
            <w:szCs w:val="16"/>
            <w:rPrChange w:id="6365" w:author="Abhishek Deep Nigam" w:date="2015-10-26T01:01:00Z">
              <w:rPr>
                <w:rFonts w:ascii="Courier New" w:hAnsi="Courier New" w:cs="Courier New"/>
              </w:rPr>
            </w:rPrChange>
          </w:rPr>
          <w:t>[3]-&gt;U(Backtracking)</w:t>
        </w:r>
      </w:ins>
    </w:p>
    <w:p w14:paraId="7B755B34" w14:textId="77777777" w:rsidR="00073577" w:rsidRPr="00073577" w:rsidRDefault="00073577" w:rsidP="00073577">
      <w:pPr>
        <w:spacing w:before="0" w:after="0"/>
        <w:rPr>
          <w:ins w:id="6366" w:author="Abhishek Deep Nigam" w:date="2015-10-26T01:01:00Z"/>
          <w:rFonts w:ascii="Courier New" w:hAnsi="Courier New" w:cs="Courier New"/>
          <w:sz w:val="16"/>
          <w:szCs w:val="16"/>
          <w:rPrChange w:id="6367" w:author="Abhishek Deep Nigam" w:date="2015-10-26T01:01:00Z">
            <w:rPr>
              <w:ins w:id="6368" w:author="Abhishek Deep Nigam" w:date="2015-10-26T01:01:00Z"/>
              <w:rFonts w:ascii="Courier New" w:hAnsi="Courier New" w:cs="Courier New"/>
            </w:rPr>
          </w:rPrChange>
        </w:rPr>
      </w:pPr>
      <w:ins w:id="6369" w:author="Abhishek Deep Nigam" w:date="2015-10-26T01:01:00Z">
        <w:r w:rsidRPr="00073577">
          <w:rPr>
            <w:rFonts w:ascii="Courier New" w:hAnsi="Courier New" w:cs="Courier New"/>
            <w:sz w:val="16"/>
            <w:szCs w:val="16"/>
            <w:rPrChange w:id="6370" w:author="Abhishek Deep Nigam" w:date="2015-10-26T01:01:00Z">
              <w:rPr>
                <w:rFonts w:ascii="Courier New" w:hAnsi="Courier New" w:cs="Courier New"/>
              </w:rPr>
            </w:rPrChange>
          </w:rPr>
          <w:t>[2]-&gt;I[3]-&gt;A(Backtracking)</w:t>
        </w:r>
      </w:ins>
    </w:p>
    <w:p w14:paraId="6038C855" w14:textId="77777777" w:rsidR="00073577" w:rsidRPr="00073577" w:rsidRDefault="00073577" w:rsidP="00073577">
      <w:pPr>
        <w:spacing w:before="0" w:after="0"/>
        <w:rPr>
          <w:ins w:id="6371" w:author="Abhishek Deep Nigam" w:date="2015-10-26T01:01:00Z"/>
          <w:rFonts w:ascii="Courier New" w:hAnsi="Courier New" w:cs="Courier New"/>
          <w:sz w:val="16"/>
          <w:szCs w:val="16"/>
          <w:rPrChange w:id="6372" w:author="Abhishek Deep Nigam" w:date="2015-10-26T01:01:00Z">
            <w:rPr>
              <w:ins w:id="6373" w:author="Abhishek Deep Nigam" w:date="2015-10-26T01:01:00Z"/>
              <w:rFonts w:ascii="Courier New" w:hAnsi="Courier New" w:cs="Courier New"/>
            </w:rPr>
          </w:rPrChange>
        </w:rPr>
      </w:pPr>
      <w:ins w:id="6374" w:author="Abhishek Deep Nigam" w:date="2015-10-26T01:01:00Z">
        <w:r w:rsidRPr="00073577">
          <w:rPr>
            <w:rFonts w:ascii="Courier New" w:hAnsi="Courier New" w:cs="Courier New"/>
            <w:sz w:val="16"/>
            <w:szCs w:val="16"/>
            <w:rPrChange w:id="6375" w:author="Abhishek Deep Nigam" w:date="2015-10-26T01:01:00Z">
              <w:rPr>
                <w:rFonts w:ascii="Courier New" w:hAnsi="Courier New" w:cs="Courier New"/>
              </w:rPr>
            </w:rPrChange>
          </w:rPr>
          <w:t>[3]-&gt;U(Backtracking)</w:t>
        </w:r>
      </w:ins>
    </w:p>
    <w:p w14:paraId="7D6A5B30" w14:textId="77777777" w:rsidR="00073577" w:rsidRPr="00073577" w:rsidRDefault="00073577" w:rsidP="00073577">
      <w:pPr>
        <w:spacing w:before="0" w:after="0"/>
        <w:rPr>
          <w:ins w:id="6376" w:author="Abhishek Deep Nigam" w:date="2015-10-26T01:01:00Z"/>
          <w:rFonts w:ascii="Courier New" w:hAnsi="Courier New" w:cs="Courier New"/>
          <w:sz w:val="16"/>
          <w:szCs w:val="16"/>
          <w:rPrChange w:id="6377" w:author="Abhishek Deep Nigam" w:date="2015-10-26T01:01:00Z">
            <w:rPr>
              <w:ins w:id="6378" w:author="Abhishek Deep Nigam" w:date="2015-10-26T01:01:00Z"/>
              <w:rFonts w:ascii="Courier New" w:hAnsi="Courier New" w:cs="Courier New"/>
            </w:rPr>
          </w:rPrChange>
        </w:rPr>
      </w:pPr>
      <w:ins w:id="6379" w:author="Abhishek Deep Nigam" w:date="2015-10-26T01:01:00Z">
        <w:r w:rsidRPr="00073577">
          <w:rPr>
            <w:rFonts w:ascii="Courier New" w:hAnsi="Courier New" w:cs="Courier New"/>
            <w:sz w:val="16"/>
            <w:szCs w:val="16"/>
            <w:rPrChange w:id="6380" w:author="Abhishek Deep Nigam" w:date="2015-10-26T01:01:00Z">
              <w:rPr>
                <w:rFonts w:ascii="Courier New" w:hAnsi="Courier New" w:cs="Courier New"/>
              </w:rPr>
            </w:rPrChange>
          </w:rPr>
          <w:t>[2]-&gt;Y[3]-&gt;A(Backtracking)</w:t>
        </w:r>
      </w:ins>
    </w:p>
    <w:p w14:paraId="7439395E" w14:textId="77777777" w:rsidR="00073577" w:rsidRPr="00073577" w:rsidRDefault="00073577" w:rsidP="00073577">
      <w:pPr>
        <w:spacing w:before="0" w:after="0"/>
        <w:rPr>
          <w:ins w:id="6381" w:author="Abhishek Deep Nigam" w:date="2015-10-26T01:01:00Z"/>
          <w:rFonts w:ascii="Courier New" w:hAnsi="Courier New" w:cs="Courier New"/>
          <w:sz w:val="16"/>
          <w:szCs w:val="16"/>
          <w:rPrChange w:id="6382" w:author="Abhishek Deep Nigam" w:date="2015-10-26T01:01:00Z">
            <w:rPr>
              <w:ins w:id="6383" w:author="Abhishek Deep Nigam" w:date="2015-10-26T01:01:00Z"/>
              <w:rFonts w:ascii="Courier New" w:hAnsi="Courier New" w:cs="Courier New"/>
            </w:rPr>
          </w:rPrChange>
        </w:rPr>
      </w:pPr>
      <w:ins w:id="6384" w:author="Abhishek Deep Nigam" w:date="2015-10-26T01:01:00Z">
        <w:r w:rsidRPr="00073577">
          <w:rPr>
            <w:rFonts w:ascii="Courier New" w:hAnsi="Courier New" w:cs="Courier New"/>
            <w:sz w:val="16"/>
            <w:szCs w:val="16"/>
            <w:rPrChange w:id="6385" w:author="Abhishek Deep Nigam" w:date="2015-10-26T01:01:00Z">
              <w:rPr>
                <w:rFonts w:ascii="Courier New" w:hAnsi="Courier New" w:cs="Courier New"/>
              </w:rPr>
            </w:rPrChange>
          </w:rPr>
          <w:t>[3]-&gt;U(Backtracking)</w:t>
        </w:r>
      </w:ins>
    </w:p>
    <w:p w14:paraId="525AD1F2" w14:textId="77777777" w:rsidR="00073577" w:rsidRPr="00073577" w:rsidRDefault="00073577" w:rsidP="00073577">
      <w:pPr>
        <w:spacing w:before="0" w:after="0"/>
        <w:rPr>
          <w:ins w:id="6386" w:author="Abhishek Deep Nigam" w:date="2015-10-26T01:01:00Z"/>
          <w:rFonts w:ascii="Courier New" w:hAnsi="Courier New" w:cs="Courier New"/>
          <w:sz w:val="16"/>
          <w:szCs w:val="16"/>
          <w:rPrChange w:id="6387" w:author="Abhishek Deep Nigam" w:date="2015-10-26T01:01:00Z">
            <w:rPr>
              <w:ins w:id="6388" w:author="Abhishek Deep Nigam" w:date="2015-10-26T01:01:00Z"/>
              <w:rFonts w:ascii="Courier New" w:hAnsi="Courier New" w:cs="Courier New"/>
            </w:rPr>
          </w:rPrChange>
        </w:rPr>
      </w:pPr>
      <w:ins w:id="6389" w:author="Abhishek Deep Nigam" w:date="2015-10-26T01:01:00Z">
        <w:r w:rsidRPr="00073577">
          <w:rPr>
            <w:rFonts w:ascii="Courier New" w:hAnsi="Courier New" w:cs="Courier New"/>
            <w:sz w:val="16"/>
            <w:szCs w:val="16"/>
            <w:rPrChange w:id="6390" w:author="Abhishek Deep Nigam" w:date="2015-10-26T01:01:00Z">
              <w:rPr>
                <w:rFonts w:ascii="Courier New" w:hAnsi="Courier New" w:cs="Courier New"/>
              </w:rPr>
            </w:rPrChange>
          </w:rPr>
          <w:t>[1]-&gt;I[2]-&gt;C[3]-&gt;A(Backtracking)</w:t>
        </w:r>
      </w:ins>
    </w:p>
    <w:p w14:paraId="01350211" w14:textId="77777777" w:rsidR="00073577" w:rsidRPr="00073577" w:rsidRDefault="00073577" w:rsidP="00073577">
      <w:pPr>
        <w:spacing w:before="0" w:after="0"/>
        <w:rPr>
          <w:ins w:id="6391" w:author="Abhishek Deep Nigam" w:date="2015-10-26T01:01:00Z"/>
          <w:rFonts w:ascii="Courier New" w:hAnsi="Courier New" w:cs="Courier New"/>
          <w:sz w:val="16"/>
          <w:szCs w:val="16"/>
          <w:rPrChange w:id="6392" w:author="Abhishek Deep Nigam" w:date="2015-10-26T01:01:00Z">
            <w:rPr>
              <w:ins w:id="6393" w:author="Abhishek Deep Nigam" w:date="2015-10-26T01:01:00Z"/>
              <w:rFonts w:ascii="Courier New" w:hAnsi="Courier New" w:cs="Courier New"/>
            </w:rPr>
          </w:rPrChange>
        </w:rPr>
      </w:pPr>
      <w:ins w:id="6394" w:author="Abhishek Deep Nigam" w:date="2015-10-26T01:01:00Z">
        <w:r w:rsidRPr="00073577">
          <w:rPr>
            <w:rFonts w:ascii="Courier New" w:hAnsi="Courier New" w:cs="Courier New"/>
            <w:sz w:val="16"/>
            <w:szCs w:val="16"/>
            <w:rPrChange w:id="6395" w:author="Abhishek Deep Nigam" w:date="2015-10-26T01:01:00Z">
              <w:rPr>
                <w:rFonts w:ascii="Courier New" w:hAnsi="Courier New" w:cs="Courier New"/>
              </w:rPr>
            </w:rPrChange>
          </w:rPr>
          <w:t>[3]-&gt;U(Backtracking)</w:t>
        </w:r>
      </w:ins>
    </w:p>
    <w:p w14:paraId="699CEEC9" w14:textId="77777777" w:rsidR="00073577" w:rsidRPr="00073577" w:rsidRDefault="00073577" w:rsidP="00073577">
      <w:pPr>
        <w:spacing w:before="0" w:after="0"/>
        <w:rPr>
          <w:ins w:id="6396" w:author="Abhishek Deep Nigam" w:date="2015-10-26T01:01:00Z"/>
          <w:rFonts w:ascii="Courier New" w:hAnsi="Courier New" w:cs="Courier New"/>
          <w:sz w:val="16"/>
          <w:szCs w:val="16"/>
          <w:rPrChange w:id="6397" w:author="Abhishek Deep Nigam" w:date="2015-10-26T01:01:00Z">
            <w:rPr>
              <w:ins w:id="6398" w:author="Abhishek Deep Nigam" w:date="2015-10-26T01:01:00Z"/>
              <w:rFonts w:ascii="Courier New" w:hAnsi="Courier New" w:cs="Courier New"/>
            </w:rPr>
          </w:rPrChange>
        </w:rPr>
      </w:pPr>
      <w:ins w:id="6399" w:author="Abhishek Deep Nigam" w:date="2015-10-26T01:01:00Z">
        <w:r w:rsidRPr="00073577">
          <w:rPr>
            <w:rFonts w:ascii="Courier New" w:hAnsi="Courier New" w:cs="Courier New"/>
            <w:sz w:val="16"/>
            <w:szCs w:val="16"/>
            <w:rPrChange w:id="6400" w:author="Abhishek Deep Nigam" w:date="2015-10-26T01:01:00Z">
              <w:rPr>
                <w:rFonts w:ascii="Courier New" w:hAnsi="Courier New" w:cs="Courier New"/>
              </w:rPr>
            </w:rPrChange>
          </w:rPr>
          <w:t>[2]-&gt;I[3]-&gt;A(Backtracking)</w:t>
        </w:r>
      </w:ins>
    </w:p>
    <w:p w14:paraId="44818018" w14:textId="77777777" w:rsidR="00073577" w:rsidRPr="00073577" w:rsidRDefault="00073577" w:rsidP="00073577">
      <w:pPr>
        <w:spacing w:before="0" w:after="0"/>
        <w:rPr>
          <w:ins w:id="6401" w:author="Abhishek Deep Nigam" w:date="2015-10-26T01:01:00Z"/>
          <w:rFonts w:ascii="Courier New" w:hAnsi="Courier New" w:cs="Courier New"/>
          <w:sz w:val="16"/>
          <w:szCs w:val="16"/>
          <w:rPrChange w:id="6402" w:author="Abhishek Deep Nigam" w:date="2015-10-26T01:01:00Z">
            <w:rPr>
              <w:ins w:id="6403" w:author="Abhishek Deep Nigam" w:date="2015-10-26T01:01:00Z"/>
              <w:rFonts w:ascii="Courier New" w:hAnsi="Courier New" w:cs="Courier New"/>
            </w:rPr>
          </w:rPrChange>
        </w:rPr>
      </w:pPr>
      <w:ins w:id="6404" w:author="Abhishek Deep Nigam" w:date="2015-10-26T01:01:00Z">
        <w:r w:rsidRPr="00073577">
          <w:rPr>
            <w:rFonts w:ascii="Courier New" w:hAnsi="Courier New" w:cs="Courier New"/>
            <w:sz w:val="16"/>
            <w:szCs w:val="16"/>
            <w:rPrChange w:id="6405" w:author="Abhishek Deep Nigam" w:date="2015-10-26T01:01:00Z">
              <w:rPr>
                <w:rFonts w:ascii="Courier New" w:hAnsi="Courier New" w:cs="Courier New"/>
              </w:rPr>
            </w:rPrChange>
          </w:rPr>
          <w:t>[3]-&gt;U(Backtracking)</w:t>
        </w:r>
      </w:ins>
    </w:p>
    <w:p w14:paraId="371BED50" w14:textId="77777777" w:rsidR="00073577" w:rsidRPr="00073577" w:rsidRDefault="00073577" w:rsidP="00073577">
      <w:pPr>
        <w:spacing w:before="0" w:after="0"/>
        <w:rPr>
          <w:ins w:id="6406" w:author="Abhishek Deep Nigam" w:date="2015-10-26T01:01:00Z"/>
          <w:rFonts w:ascii="Courier New" w:hAnsi="Courier New" w:cs="Courier New"/>
          <w:sz w:val="16"/>
          <w:szCs w:val="16"/>
          <w:rPrChange w:id="6407" w:author="Abhishek Deep Nigam" w:date="2015-10-26T01:01:00Z">
            <w:rPr>
              <w:ins w:id="6408" w:author="Abhishek Deep Nigam" w:date="2015-10-26T01:01:00Z"/>
              <w:rFonts w:ascii="Courier New" w:hAnsi="Courier New" w:cs="Courier New"/>
            </w:rPr>
          </w:rPrChange>
        </w:rPr>
      </w:pPr>
      <w:ins w:id="6409" w:author="Abhishek Deep Nigam" w:date="2015-10-26T01:01:00Z">
        <w:r w:rsidRPr="00073577">
          <w:rPr>
            <w:rFonts w:ascii="Courier New" w:hAnsi="Courier New" w:cs="Courier New"/>
            <w:sz w:val="16"/>
            <w:szCs w:val="16"/>
            <w:rPrChange w:id="6410" w:author="Abhishek Deep Nigam" w:date="2015-10-26T01:01:00Z">
              <w:rPr>
                <w:rFonts w:ascii="Courier New" w:hAnsi="Courier New" w:cs="Courier New"/>
              </w:rPr>
            </w:rPrChange>
          </w:rPr>
          <w:t>[1]-&gt;N[2]-&gt;A[3]-&gt;A(Backtracking)</w:t>
        </w:r>
      </w:ins>
    </w:p>
    <w:p w14:paraId="456BF2AD" w14:textId="77777777" w:rsidR="00073577" w:rsidRPr="00073577" w:rsidRDefault="00073577" w:rsidP="00073577">
      <w:pPr>
        <w:spacing w:before="0" w:after="0"/>
        <w:rPr>
          <w:ins w:id="6411" w:author="Abhishek Deep Nigam" w:date="2015-10-26T01:01:00Z"/>
          <w:rFonts w:ascii="Courier New" w:hAnsi="Courier New" w:cs="Courier New"/>
          <w:sz w:val="16"/>
          <w:szCs w:val="16"/>
          <w:rPrChange w:id="6412" w:author="Abhishek Deep Nigam" w:date="2015-10-26T01:01:00Z">
            <w:rPr>
              <w:ins w:id="6413" w:author="Abhishek Deep Nigam" w:date="2015-10-26T01:01:00Z"/>
              <w:rFonts w:ascii="Courier New" w:hAnsi="Courier New" w:cs="Courier New"/>
            </w:rPr>
          </w:rPrChange>
        </w:rPr>
      </w:pPr>
      <w:ins w:id="6414" w:author="Abhishek Deep Nigam" w:date="2015-10-26T01:01:00Z">
        <w:r w:rsidRPr="00073577">
          <w:rPr>
            <w:rFonts w:ascii="Courier New" w:hAnsi="Courier New" w:cs="Courier New"/>
            <w:sz w:val="16"/>
            <w:szCs w:val="16"/>
            <w:rPrChange w:id="6415" w:author="Abhishek Deep Nigam" w:date="2015-10-26T01:01:00Z">
              <w:rPr>
                <w:rFonts w:ascii="Courier New" w:hAnsi="Courier New" w:cs="Courier New"/>
              </w:rPr>
            </w:rPrChange>
          </w:rPr>
          <w:t>[3]-&gt;U(Backtracking)</w:t>
        </w:r>
      </w:ins>
    </w:p>
    <w:p w14:paraId="59499DCE" w14:textId="77777777" w:rsidR="00073577" w:rsidRPr="00073577" w:rsidRDefault="00073577" w:rsidP="00073577">
      <w:pPr>
        <w:spacing w:before="0" w:after="0"/>
        <w:rPr>
          <w:ins w:id="6416" w:author="Abhishek Deep Nigam" w:date="2015-10-26T01:01:00Z"/>
          <w:rFonts w:ascii="Courier New" w:hAnsi="Courier New" w:cs="Courier New"/>
          <w:sz w:val="16"/>
          <w:szCs w:val="16"/>
          <w:rPrChange w:id="6417" w:author="Abhishek Deep Nigam" w:date="2015-10-26T01:01:00Z">
            <w:rPr>
              <w:ins w:id="6418" w:author="Abhishek Deep Nigam" w:date="2015-10-26T01:01:00Z"/>
              <w:rFonts w:ascii="Courier New" w:hAnsi="Courier New" w:cs="Courier New"/>
            </w:rPr>
          </w:rPrChange>
        </w:rPr>
      </w:pPr>
      <w:ins w:id="6419" w:author="Abhishek Deep Nigam" w:date="2015-10-26T01:01:00Z">
        <w:r w:rsidRPr="00073577">
          <w:rPr>
            <w:rFonts w:ascii="Courier New" w:hAnsi="Courier New" w:cs="Courier New"/>
            <w:sz w:val="16"/>
            <w:szCs w:val="16"/>
            <w:rPrChange w:id="6420" w:author="Abhishek Deep Nigam" w:date="2015-10-26T01:01:00Z">
              <w:rPr>
                <w:rFonts w:ascii="Courier New" w:hAnsi="Courier New" w:cs="Courier New"/>
              </w:rPr>
            </w:rPrChange>
          </w:rPr>
          <w:t>[2]-&gt;O[3]-&gt;A(Backtracking)</w:t>
        </w:r>
      </w:ins>
    </w:p>
    <w:p w14:paraId="7837C232" w14:textId="77777777" w:rsidR="00073577" w:rsidRPr="00073577" w:rsidRDefault="00073577" w:rsidP="00073577">
      <w:pPr>
        <w:spacing w:before="0" w:after="0"/>
        <w:rPr>
          <w:ins w:id="6421" w:author="Abhishek Deep Nigam" w:date="2015-10-26T01:01:00Z"/>
          <w:rFonts w:ascii="Courier New" w:hAnsi="Courier New" w:cs="Courier New"/>
          <w:sz w:val="16"/>
          <w:szCs w:val="16"/>
          <w:rPrChange w:id="6422" w:author="Abhishek Deep Nigam" w:date="2015-10-26T01:01:00Z">
            <w:rPr>
              <w:ins w:id="6423" w:author="Abhishek Deep Nigam" w:date="2015-10-26T01:01:00Z"/>
              <w:rFonts w:ascii="Courier New" w:hAnsi="Courier New" w:cs="Courier New"/>
            </w:rPr>
          </w:rPrChange>
        </w:rPr>
      </w:pPr>
      <w:ins w:id="6424" w:author="Abhishek Deep Nigam" w:date="2015-10-26T01:01:00Z">
        <w:r w:rsidRPr="00073577">
          <w:rPr>
            <w:rFonts w:ascii="Courier New" w:hAnsi="Courier New" w:cs="Courier New"/>
            <w:sz w:val="16"/>
            <w:szCs w:val="16"/>
            <w:rPrChange w:id="6425" w:author="Abhishek Deep Nigam" w:date="2015-10-26T01:01:00Z">
              <w:rPr>
                <w:rFonts w:ascii="Courier New" w:hAnsi="Courier New" w:cs="Courier New"/>
              </w:rPr>
            </w:rPrChange>
          </w:rPr>
          <w:t>[3]-&gt;U(Backtracking)</w:t>
        </w:r>
      </w:ins>
    </w:p>
    <w:p w14:paraId="0E21FA9E" w14:textId="77777777" w:rsidR="00073577" w:rsidRPr="00073577" w:rsidRDefault="00073577" w:rsidP="00073577">
      <w:pPr>
        <w:spacing w:before="0" w:after="0"/>
        <w:rPr>
          <w:ins w:id="6426" w:author="Abhishek Deep Nigam" w:date="2015-10-26T01:01:00Z"/>
          <w:rFonts w:ascii="Courier New" w:hAnsi="Courier New" w:cs="Courier New"/>
          <w:sz w:val="16"/>
          <w:szCs w:val="16"/>
          <w:rPrChange w:id="6427" w:author="Abhishek Deep Nigam" w:date="2015-10-26T01:01:00Z">
            <w:rPr>
              <w:ins w:id="6428" w:author="Abhishek Deep Nigam" w:date="2015-10-26T01:01:00Z"/>
              <w:rFonts w:ascii="Courier New" w:hAnsi="Courier New" w:cs="Courier New"/>
            </w:rPr>
          </w:rPrChange>
        </w:rPr>
      </w:pPr>
      <w:ins w:id="6429" w:author="Abhishek Deep Nigam" w:date="2015-10-26T01:01:00Z">
        <w:r w:rsidRPr="00073577">
          <w:rPr>
            <w:rFonts w:ascii="Courier New" w:hAnsi="Courier New" w:cs="Courier New"/>
            <w:sz w:val="16"/>
            <w:szCs w:val="16"/>
            <w:rPrChange w:id="6430" w:author="Abhishek Deep Nigam" w:date="2015-10-26T01:01:00Z">
              <w:rPr>
                <w:rFonts w:ascii="Courier New" w:hAnsi="Courier New" w:cs="Courier New"/>
              </w:rPr>
            </w:rPrChange>
          </w:rPr>
          <w:t>[1]-&gt;O[2]-&gt;H[3]-&gt;A(Backtracking)</w:t>
        </w:r>
      </w:ins>
    </w:p>
    <w:p w14:paraId="48983C04" w14:textId="77777777" w:rsidR="00073577" w:rsidRPr="00073577" w:rsidRDefault="00073577" w:rsidP="00073577">
      <w:pPr>
        <w:spacing w:before="0" w:after="0"/>
        <w:rPr>
          <w:ins w:id="6431" w:author="Abhishek Deep Nigam" w:date="2015-10-26T01:01:00Z"/>
          <w:rFonts w:ascii="Courier New" w:hAnsi="Courier New" w:cs="Courier New"/>
          <w:sz w:val="16"/>
          <w:szCs w:val="16"/>
          <w:rPrChange w:id="6432" w:author="Abhishek Deep Nigam" w:date="2015-10-26T01:01:00Z">
            <w:rPr>
              <w:ins w:id="6433" w:author="Abhishek Deep Nigam" w:date="2015-10-26T01:01:00Z"/>
              <w:rFonts w:ascii="Courier New" w:hAnsi="Courier New" w:cs="Courier New"/>
            </w:rPr>
          </w:rPrChange>
        </w:rPr>
      </w:pPr>
      <w:ins w:id="6434" w:author="Abhishek Deep Nigam" w:date="2015-10-26T01:01:00Z">
        <w:r w:rsidRPr="00073577">
          <w:rPr>
            <w:rFonts w:ascii="Courier New" w:hAnsi="Courier New" w:cs="Courier New"/>
            <w:sz w:val="16"/>
            <w:szCs w:val="16"/>
            <w:rPrChange w:id="6435" w:author="Abhishek Deep Nigam" w:date="2015-10-26T01:01:00Z">
              <w:rPr>
                <w:rFonts w:ascii="Courier New" w:hAnsi="Courier New" w:cs="Courier New"/>
              </w:rPr>
            </w:rPrChange>
          </w:rPr>
          <w:t>[3]-&gt;U(Backtracking)</w:t>
        </w:r>
      </w:ins>
    </w:p>
    <w:p w14:paraId="13433D46" w14:textId="77777777" w:rsidR="00073577" w:rsidRPr="00073577" w:rsidRDefault="00073577" w:rsidP="00073577">
      <w:pPr>
        <w:spacing w:before="0" w:after="0"/>
        <w:rPr>
          <w:ins w:id="6436" w:author="Abhishek Deep Nigam" w:date="2015-10-26T01:01:00Z"/>
          <w:rFonts w:ascii="Courier New" w:hAnsi="Courier New" w:cs="Courier New"/>
          <w:sz w:val="16"/>
          <w:szCs w:val="16"/>
          <w:rPrChange w:id="6437" w:author="Abhishek Deep Nigam" w:date="2015-10-26T01:01:00Z">
            <w:rPr>
              <w:ins w:id="6438" w:author="Abhishek Deep Nigam" w:date="2015-10-26T01:01:00Z"/>
              <w:rFonts w:ascii="Courier New" w:hAnsi="Courier New" w:cs="Courier New"/>
            </w:rPr>
          </w:rPrChange>
        </w:rPr>
      </w:pPr>
      <w:ins w:id="6439" w:author="Abhishek Deep Nigam" w:date="2015-10-26T01:01:00Z">
        <w:r w:rsidRPr="00073577">
          <w:rPr>
            <w:rFonts w:ascii="Courier New" w:hAnsi="Courier New" w:cs="Courier New"/>
            <w:sz w:val="16"/>
            <w:szCs w:val="16"/>
            <w:rPrChange w:id="6440" w:author="Abhishek Deep Nigam" w:date="2015-10-26T01:01:00Z">
              <w:rPr>
                <w:rFonts w:ascii="Courier New" w:hAnsi="Courier New" w:cs="Courier New"/>
              </w:rPr>
            </w:rPrChange>
          </w:rPr>
          <w:t>[2]-&gt;O[3]-&gt;A(Backtracking)</w:t>
        </w:r>
      </w:ins>
    </w:p>
    <w:p w14:paraId="1592556A" w14:textId="77777777" w:rsidR="00073577" w:rsidRPr="00073577" w:rsidRDefault="00073577" w:rsidP="00073577">
      <w:pPr>
        <w:spacing w:before="0" w:after="0"/>
        <w:rPr>
          <w:ins w:id="6441" w:author="Abhishek Deep Nigam" w:date="2015-10-26T01:01:00Z"/>
          <w:rFonts w:ascii="Courier New" w:hAnsi="Courier New" w:cs="Courier New"/>
          <w:sz w:val="16"/>
          <w:szCs w:val="16"/>
          <w:rPrChange w:id="6442" w:author="Abhishek Deep Nigam" w:date="2015-10-26T01:01:00Z">
            <w:rPr>
              <w:ins w:id="6443" w:author="Abhishek Deep Nigam" w:date="2015-10-26T01:01:00Z"/>
              <w:rFonts w:ascii="Courier New" w:hAnsi="Courier New" w:cs="Courier New"/>
            </w:rPr>
          </w:rPrChange>
        </w:rPr>
      </w:pPr>
      <w:ins w:id="6444" w:author="Abhishek Deep Nigam" w:date="2015-10-26T01:01:00Z">
        <w:r w:rsidRPr="00073577">
          <w:rPr>
            <w:rFonts w:ascii="Courier New" w:hAnsi="Courier New" w:cs="Courier New"/>
            <w:sz w:val="16"/>
            <w:szCs w:val="16"/>
            <w:rPrChange w:id="6445" w:author="Abhishek Deep Nigam" w:date="2015-10-26T01:01:00Z">
              <w:rPr>
                <w:rFonts w:ascii="Courier New" w:hAnsi="Courier New" w:cs="Courier New"/>
              </w:rPr>
            </w:rPrChange>
          </w:rPr>
          <w:t>[3]-&gt;U(Backtracking)</w:t>
        </w:r>
      </w:ins>
    </w:p>
    <w:p w14:paraId="29E372B7" w14:textId="77777777" w:rsidR="00073577" w:rsidRPr="00073577" w:rsidRDefault="00073577" w:rsidP="00073577">
      <w:pPr>
        <w:spacing w:before="0" w:after="0"/>
        <w:rPr>
          <w:ins w:id="6446" w:author="Abhishek Deep Nigam" w:date="2015-10-26T01:01:00Z"/>
          <w:rFonts w:ascii="Courier New" w:hAnsi="Courier New" w:cs="Courier New"/>
          <w:sz w:val="16"/>
          <w:szCs w:val="16"/>
          <w:rPrChange w:id="6447" w:author="Abhishek Deep Nigam" w:date="2015-10-26T01:01:00Z">
            <w:rPr>
              <w:ins w:id="6448" w:author="Abhishek Deep Nigam" w:date="2015-10-26T01:01:00Z"/>
              <w:rFonts w:ascii="Courier New" w:hAnsi="Courier New" w:cs="Courier New"/>
            </w:rPr>
          </w:rPrChange>
        </w:rPr>
      </w:pPr>
      <w:ins w:id="6449" w:author="Abhishek Deep Nigam" w:date="2015-10-26T01:01:00Z">
        <w:r w:rsidRPr="00073577">
          <w:rPr>
            <w:rFonts w:ascii="Courier New" w:hAnsi="Courier New" w:cs="Courier New"/>
            <w:sz w:val="16"/>
            <w:szCs w:val="16"/>
            <w:rPrChange w:id="6450" w:author="Abhishek Deep Nigam" w:date="2015-10-26T01:01:00Z">
              <w:rPr>
                <w:rFonts w:ascii="Courier New" w:hAnsi="Courier New" w:cs="Courier New"/>
              </w:rPr>
            </w:rPrChange>
          </w:rPr>
          <w:lastRenderedPageBreak/>
          <w:t>[1]-&gt;U[2]-&gt;G[3]-&gt;A(Backtracking)</w:t>
        </w:r>
      </w:ins>
    </w:p>
    <w:p w14:paraId="15B49A98" w14:textId="77777777" w:rsidR="00073577" w:rsidRPr="00073577" w:rsidRDefault="00073577" w:rsidP="00073577">
      <w:pPr>
        <w:spacing w:before="0" w:after="0"/>
        <w:rPr>
          <w:ins w:id="6451" w:author="Abhishek Deep Nigam" w:date="2015-10-26T01:01:00Z"/>
          <w:rFonts w:ascii="Courier New" w:hAnsi="Courier New" w:cs="Courier New"/>
          <w:sz w:val="16"/>
          <w:szCs w:val="16"/>
          <w:rPrChange w:id="6452" w:author="Abhishek Deep Nigam" w:date="2015-10-26T01:01:00Z">
            <w:rPr>
              <w:ins w:id="6453" w:author="Abhishek Deep Nigam" w:date="2015-10-26T01:01:00Z"/>
              <w:rFonts w:ascii="Courier New" w:hAnsi="Courier New" w:cs="Courier New"/>
            </w:rPr>
          </w:rPrChange>
        </w:rPr>
      </w:pPr>
      <w:ins w:id="6454" w:author="Abhishek Deep Nigam" w:date="2015-10-26T01:01:00Z">
        <w:r w:rsidRPr="00073577">
          <w:rPr>
            <w:rFonts w:ascii="Courier New" w:hAnsi="Courier New" w:cs="Courier New"/>
            <w:sz w:val="16"/>
            <w:szCs w:val="16"/>
            <w:rPrChange w:id="6455" w:author="Abhishek Deep Nigam" w:date="2015-10-26T01:01:00Z">
              <w:rPr>
                <w:rFonts w:ascii="Courier New" w:hAnsi="Courier New" w:cs="Courier New"/>
              </w:rPr>
            </w:rPrChange>
          </w:rPr>
          <w:t>[3]-&gt;U(Backtracking)</w:t>
        </w:r>
      </w:ins>
    </w:p>
    <w:p w14:paraId="4C9B70F7" w14:textId="77777777" w:rsidR="00073577" w:rsidRPr="00073577" w:rsidRDefault="00073577" w:rsidP="00073577">
      <w:pPr>
        <w:spacing w:before="0" w:after="0"/>
        <w:rPr>
          <w:ins w:id="6456" w:author="Abhishek Deep Nigam" w:date="2015-10-26T01:01:00Z"/>
          <w:rFonts w:ascii="Courier New" w:hAnsi="Courier New" w:cs="Courier New"/>
          <w:sz w:val="16"/>
          <w:szCs w:val="16"/>
          <w:rPrChange w:id="6457" w:author="Abhishek Deep Nigam" w:date="2015-10-26T01:01:00Z">
            <w:rPr>
              <w:ins w:id="6458" w:author="Abhishek Deep Nigam" w:date="2015-10-26T01:01:00Z"/>
              <w:rFonts w:ascii="Courier New" w:hAnsi="Courier New" w:cs="Courier New"/>
            </w:rPr>
          </w:rPrChange>
        </w:rPr>
      </w:pPr>
      <w:ins w:id="6459" w:author="Abhishek Deep Nigam" w:date="2015-10-26T01:01:00Z">
        <w:r w:rsidRPr="00073577">
          <w:rPr>
            <w:rFonts w:ascii="Courier New" w:hAnsi="Courier New" w:cs="Courier New"/>
            <w:sz w:val="16"/>
            <w:szCs w:val="16"/>
            <w:rPrChange w:id="6460" w:author="Abhishek Deep Nigam" w:date="2015-10-26T01:01:00Z">
              <w:rPr>
                <w:rFonts w:ascii="Courier New" w:hAnsi="Courier New" w:cs="Courier New"/>
              </w:rPr>
            </w:rPrChange>
          </w:rPr>
          <w:t>[2]-&gt;U[3]-&gt;A(Backtracking)</w:t>
        </w:r>
      </w:ins>
    </w:p>
    <w:p w14:paraId="024992F8" w14:textId="77777777" w:rsidR="00073577" w:rsidRPr="00073577" w:rsidRDefault="00073577" w:rsidP="00073577">
      <w:pPr>
        <w:spacing w:before="0" w:after="0"/>
        <w:rPr>
          <w:ins w:id="6461" w:author="Abhishek Deep Nigam" w:date="2015-10-26T01:01:00Z"/>
          <w:rFonts w:ascii="Courier New" w:hAnsi="Courier New" w:cs="Courier New"/>
          <w:sz w:val="16"/>
          <w:szCs w:val="16"/>
          <w:rPrChange w:id="6462" w:author="Abhishek Deep Nigam" w:date="2015-10-26T01:01:00Z">
            <w:rPr>
              <w:ins w:id="6463" w:author="Abhishek Deep Nigam" w:date="2015-10-26T01:01:00Z"/>
              <w:rFonts w:ascii="Courier New" w:hAnsi="Courier New" w:cs="Courier New"/>
            </w:rPr>
          </w:rPrChange>
        </w:rPr>
      </w:pPr>
      <w:ins w:id="6464" w:author="Abhishek Deep Nigam" w:date="2015-10-26T01:01:00Z">
        <w:r w:rsidRPr="00073577">
          <w:rPr>
            <w:rFonts w:ascii="Courier New" w:hAnsi="Courier New" w:cs="Courier New"/>
            <w:sz w:val="16"/>
            <w:szCs w:val="16"/>
            <w:rPrChange w:id="6465" w:author="Abhishek Deep Nigam" w:date="2015-10-26T01:01:00Z">
              <w:rPr>
                <w:rFonts w:ascii="Courier New" w:hAnsi="Courier New" w:cs="Courier New"/>
              </w:rPr>
            </w:rPrChange>
          </w:rPr>
          <w:t>[3]-&gt;U(Backtracking)</w:t>
        </w:r>
      </w:ins>
    </w:p>
    <w:p w14:paraId="5B97E266" w14:textId="77777777" w:rsidR="00073577" w:rsidRPr="00073577" w:rsidRDefault="00073577" w:rsidP="00073577">
      <w:pPr>
        <w:spacing w:before="0" w:after="0"/>
        <w:rPr>
          <w:ins w:id="6466" w:author="Abhishek Deep Nigam" w:date="2015-10-26T01:01:00Z"/>
          <w:rFonts w:ascii="Courier New" w:hAnsi="Courier New" w:cs="Courier New"/>
          <w:sz w:val="16"/>
          <w:szCs w:val="16"/>
          <w:rPrChange w:id="6467" w:author="Abhishek Deep Nigam" w:date="2015-10-26T01:01:00Z">
            <w:rPr>
              <w:ins w:id="6468" w:author="Abhishek Deep Nigam" w:date="2015-10-26T01:01:00Z"/>
              <w:rFonts w:ascii="Courier New" w:hAnsi="Courier New" w:cs="Courier New"/>
            </w:rPr>
          </w:rPrChange>
        </w:rPr>
      </w:pPr>
      <w:ins w:id="6469" w:author="Abhishek Deep Nigam" w:date="2015-10-26T01:01:00Z">
        <w:r w:rsidRPr="00073577">
          <w:rPr>
            <w:rFonts w:ascii="Courier New" w:hAnsi="Courier New" w:cs="Courier New"/>
            <w:sz w:val="16"/>
            <w:szCs w:val="16"/>
            <w:rPrChange w:id="6470" w:author="Abhishek Deep Nigam" w:date="2015-10-26T01:01:00Z">
              <w:rPr>
                <w:rFonts w:ascii="Courier New" w:hAnsi="Courier New" w:cs="Courier New"/>
              </w:rPr>
            </w:rPrChange>
          </w:rPr>
          <w:t>[0]-&gt;J[1]-&gt;A[2]-&gt;A[3]-&gt;U(Backtracking)</w:t>
        </w:r>
      </w:ins>
    </w:p>
    <w:p w14:paraId="6CD546A2" w14:textId="77777777" w:rsidR="00073577" w:rsidRPr="00073577" w:rsidRDefault="00073577" w:rsidP="00073577">
      <w:pPr>
        <w:spacing w:before="0" w:after="0"/>
        <w:rPr>
          <w:ins w:id="6471" w:author="Abhishek Deep Nigam" w:date="2015-10-26T01:01:00Z"/>
          <w:rFonts w:ascii="Courier New" w:hAnsi="Courier New" w:cs="Courier New"/>
          <w:sz w:val="16"/>
          <w:szCs w:val="16"/>
          <w:rPrChange w:id="6472" w:author="Abhishek Deep Nigam" w:date="2015-10-26T01:01:00Z">
            <w:rPr>
              <w:ins w:id="6473" w:author="Abhishek Deep Nigam" w:date="2015-10-26T01:01:00Z"/>
              <w:rFonts w:ascii="Courier New" w:hAnsi="Courier New" w:cs="Courier New"/>
            </w:rPr>
          </w:rPrChange>
        </w:rPr>
      </w:pPr>
      <w:ins w:id="6474" w:author="Abhishek Deep Nigam" w:date="2015-10-26T01:01:00Z">
        <w:r w:rsidRPr="00073577">
          <w:rPr>
            <w:rFonts w:ascii="Courier New" w:hAnsi="Courier New" w:cs="Courier New"/>
            <w:sz w:val="16"/>
            <w:szCs w:val="16"/>
            <w:rPrChange w:id="6475" w:author="Abhishek Deep Nigam" w:date="2015-10-26T01:01:00Z">
              <w:rPr>
                <w:rFonts w:ascii="Courier New" w:hAnsi="Courier New" w:cs="Courier New"/>
              </w:rPr>
            </w:rPrChange>
          </w:rPr>
          <w:t>[2]-&gt;C[3]-&gt;U(Backtracking)</w:t>
        </w:r>
      </w:ins>
    </w:p>
    <w:p w14:paraId="4D03B50E" w14:textId="77777777" w:rsidR="00073577" w:rsidRPr="00073577" w:rsidRDefault="00073577" w:rsidP="00073577">
      <w:pPr>
        <w:spacing w:before="0" w:after="0"/>
        <w:rPr>
          <w:ins w:id="6476" w:author="Abhishek Deep Nigam" w:date="2015-10-26T01:01:00Z"/>
          <w:rFonts w:ascii="Courier New" w:hAnsi="Courier New" w:cs="Courier New"/>
          <w:sz w:val="16"/>
          <w:szCs w:val="16"/>
          <w:rPrChange w:id="6477" w:author="Abhishek Deep Nigam" w:date="2015-10-26T01:01:00Z">
            <w:rPr>
              <w:ins w:id="6478" w:author="Abhishek Deep Nigam" w:date="2015-10-26T01:01:00Z"/>
              <w:rFonts w:ascii="Courier New" w:hAnsi="Courier New" w:cs="Courier New"/>
            </w:rPr>
          </w:rPrChange>
        </w:rPr>
      </w:pPr>
      <w:ins w:id="6479" w:author="Abhishek Deep Nigam" w:date="2015-10-26T01:01:00Z">
        <w:r w:rsidRPr="00073577">
          <w:rPr>
            <w:rFonts w:ascii="Courier New" w:hAnsi="Courier New" w:cs="Courier New"/>
            <w:sz w:val="16"/>
            <w:szCs w:val="16"/>
            <w:rPrChange w:id="6480" w:author="Abhishek Deep Nigam" w:date="2015-10-26T01:01:00Z">
              <w:rPr>
                <w:rFonts w:ascii="Courier New" w:hAnsi="Courier New" w:cs="Courier New"/>
              </w:rPr>
            </w:rPrChange>
          </w:rPr>
          <w:t>[2]-&gt;E[3]-&gt;U(Backtracking)</w:t>
        </w:r>
      </w:ins>
    </w:p>
    <w:p w14:paraId="2245ABD6" w14:textId="77777777" w:rsidR="00073577" w:rsidRPr="00073577" w:rsidRDefault="00073577" w:rsidP="00073577">
      <w:pPr>
        <w:spacing w:before="0" w:after="0"/>
        <w:rPr>
          <w:ins w:id="6481" w:author="Abhishek Deep Nigam" w:date="2015-10-26T01:01:00Z"/>
          <w:rFonts w:ascii="Courier New" w:hAnsi="Courier New" w:cs="Courier New"/>
          <w:sz w:val="16"/>
          <w:szCs w:val="16"/>
          <w:rPrChange w:id="6482" w:author="Abhishek Deep Nigam" w:date="2015-10-26T01:01:00Z">
            <w:rPr>
              <w:ins w:id="6483" w:author="Abhishek Deep Nigam" w:date="2015-10-26T01:01:00Z"/>
              <w:rFonts w:ascii="Courier New" w:hAnsi="Courier New" w:cs="Courier New"/>
            </w:rPr>
          </w:rPrChange>
        </w:rPr>
      </w:pPr>
      <w:ins w:id="6484" w:author="Abhishek Deep Nigam" w:date="2015-10-26T01:01:00Z">
        <w:r w:rsidRPr="00073577">
          <w:rPr>
            <w:rFonts w:ascii="Courier New" w:hAnsi="Courier New" w:cs="Courier New"/>
            <w:sz w:val="16"/>
            <w:szCs w:val="16"/>
            <w:rPrChange w:id="6485" w:author="Abhishek Deep Nigam" w:date="2015-10-26T01:01:00Z">
              <w:rPr>
                <w:rFonts w:ascii="Courier New" w:hAnsi="Courier New" w:cs="Courier New"/>
              </w:rPr>
            </w:rPrChange>
          </w:rPr>
          <w:t>[2]-&gt;H[3]-&gt;U(Backtracking)</w:t>
        </w:r>
      </w:ins>
    </w:p>
    <w:p w14:paraId="65DDEABC" w14:textId="77777777" w:rsidR="00073577" w:rsidRPr="00073577" w:rsidRDefault="00073577" w:rsidP="00073577">
      <w:pPr>
        <w:spacing w:before="0" w:after="0"/>
        <w:rPr>
          <w:ins w:id="6486" w:author="Abhishek Deep Nigam" w:date="2015-10-26T01:01:00Z"/>
          <w:rFonts w:ascii="Courier New" w:hAnsi="Courier New" w:cs="Courier New"/>
          <w:sz w:val="16"/>
          <w:szCs w:val="16"/>
          <w:rPrChange w:id="6487" w:author="Abhishek Deep Nigam" w:date="2015-10-26T01:01:00Z">
            <w:rPr>
              <w:ins w:id="6488" w:author="Abhishek Deep Nigam" w:date="2015-10-26T01:01:00Z"/>
              <w:rFonts w:ascii="Courier New" w:hAnsi="Courier New" w:cs="Courier New"/>
            </w:rPr>
          </w:rPrChange>
        </w:rPr>
      </w:pPr>
      <w:ins w:id="6489" w:author="Abhishek Deep Nigam" w:date="2015-10-26T01:01:00Z">
        <w:r w:rsidRPr="00073577">
          <w:rPr>
            <w:rFonts w:ascii="Courier New" w:hAnsi="Courier New" w:cs="Courier New"/>
            <w:sz w:val="16"/>
            <w:szCs w:val="16"/>
            <w:rPrChange w:id="6490" w:author="Abhishek Deep Nigam" w:date="2015-10-26T01:01:00Z">
              <w:rPr>
                <w:rFonts w:ascii="Courier New" w:hAnsi="Courier New" w:cs="Courier New"/>
              </w:rPr>
            </w:rPrChange>
          </w:rPr>
          <w:t>[2]-&gt;Y[3]-&gt;U(Backtracking)</w:t>
        </w:r>
      </w:ins>
    </w:p>
    <w:p w14:paraId="0D831EC5" w14:textId="77777777" w:rsidR="00073577" w:rsidRPr="00073577" w:rsidRDefault="00073577" w:rsidP="00073577">
      <w:pPr>
        <w:spacing w:before="0" w:after="0"/>
        <w:rPr>
          <w:ins w:id="6491" w:author="Abhishek Deep Nigam" w:date="2015-10-26T01:01:00Z"/>
          <w:rFonts w:ascii="Courier New" w:hAnsi="Courier New" w:cs="Courier New"/>
          <w:sz w:val="16"/>
          <w:szCs w:val="16"/>
          <w:rPrChange w:id="6492" w:author="Abhishek Deep Nigam" w:date="2015-10-26T01:01:00Z">
            <w:rPr>
              <w:ins w:id="6493" w:author="Abhishek Deep Nigam" w:date="2015-10-26T01:01:00Z"/>
              <w:rFonts w:ascii="Courier New" w:hAnsi="Courier New" w:cs="Courier New"/>
            </w:rPr>
          </w:rPrChange>
        </w:rPr>
      </w:pPr>
      <w:ins w:id="6494" w:author="Abhishek Deep Nigam" w:date="2015-10-26T01:01:00Z">
        <w:r w:rsidRPr="00073577">
          <w:rPr>
            <w:rFonts w:ascii="Courier New" w:hAnsi="Courier New" w:cs="Courier New"/>
            <w:sz w:val="16"/>
            <w:szCs w:val="16"/>
            <w:rPrChange w:id="6495" w:author="Abhishek Deep Nigam" w:date="2015-10-26T01:01:00Z">
              <w:rPr>
                <w:rFonts w:ascii="Courier New" w:hAnsi="Courier New" w:cs="Courier New"/>
              </w:rPr>
            </w:rPrChange>
          </w:rPr>
          <w:t>[0]-&gt;M[1]-&gt;A[2]-&gt;A[3]-&gt;E(Backtracking)</w:t>
        </w:r>
      </w:ins>
    </w:p>
    <w:p w14:paraId="7A401154" w14:textId="77777777" w:rsidR="00073577" w:rsidRPr="00073577" w:rsidRDefault="00073577" w:rsidP="00073577">
      <w:pPr>
        <w:spacing w:before="0" w:after="0"/>
        <w:rPr>
          <w:ins w:id="6496" w:author="Abhishek Deep Nigam" w:date="2015-10-26T01:01:00Z"/>
          <w:rFonts w:ascii="Courier New" w:hAnsi="Courier New" w:cs="Courier New"/>
          <w:sz w:val="16"/>
          <w:szCs w:val="16"/>
          <w:rPrChange w:id="6497" w:author="Abhishek Deep Nigam" w:date="2015-10-26T01:01:00Z">
            <w:rPr>
              <w:ins w:id="6498" w:author="Abhishek Deep Nigam" w:date="2015-10-26T01:01:00Z"/>
              <w:rFonts w:ascii="Courier New" w:hAnsi="Courier New" w:cs="Courier New"/>
            </w:rPr>
          </w:rPrChange>
        </w:rPr>
      </w:pPr>
      <w:ins w:id="6499" w:author="Abhishek Deep Nigam" w:date="2015-10-26T01:01:00Z">
        <w:r w:rsidRPr="00073577">
          <w:rPr>
            <w:rFonts w:ascii="Courier New" w:hAnsi="Courier New" w:cs="Courier New"/>
            <w:sz w:val="16"/>
            <w:szCs w:val="16"/>
            <w:rPrChange w:id="6500" w:author="Abhishek Deep Nigam" w:date="2015-10-26T01:01:00Z">
              <w:rPr>
                <w:rFonts w:ascii="Courier New" w:hAnsi="Courier New" w:cs="Courier New"/>
              </w:rPr>
            </w:rPrChange>
          </w:rPr>
          <w:t>[2]-&gt;C[3]-&gt;E(Backtracking)</w:t>
        </w:r>
      </w:ins>
    </w:p>
    <w:p w14:paraId="06E5B257" w14:textId="77777777" w:rsidR="00073577" w:rsidRPr="00073577" w:rsidRDefault="00073577" w:rsidP="00073577">
      <w:pPr>
        <w:spacing w:before="0" w:after="0"/>
        <w:rPr>
          <w:ins w:id="6501" w:author="Abhishek Deep Nigam" w:date="2015-10-26T01:01:00Z"/>
          <w:rFonts w:ascii="Courier New" w:hAnsi="Courier New" w:cs="Courier New"/>
          <w:sz w:val="16"/>
          <w:szCs w:val="16"/>
          <w:rPrChange w:id="6502" w:author="Abhishek Deep Nigam" w:date="2015-10-26T01:01:00Z">
            <w:rPr>
              <w:ins w:id="6503" w:author="Abhishek Deep Nigam" w:date="2015-10-26T01:01:00Z"/>
              <w:rFonts w:ascii="Courier New" w:hAnsi="Courier New" w:cs="Courier New"/>
            </w:rPr>
          </w:rPrChange>
        </w:rPr>
      </w:pPr>
      <w:ins w:id="6504" w:author="Abhishek Deep Nigam" w:date="2015-10-26T01:01:00Z">
        <w:r w:rsidRPr="00073577">
          <w:rPr>
            <w:rFonts w:ascii="Courier New" w:hAnsi="Courier New" w:cs="Courier New"/>
            <w:sz w:val="16"/>
            <w:szCs w:val="16"/>
            <w:rPrChange w:id="6505" w:author="Abhishek Deep Nigam" w:date="2015-10-26T01:01:00Z">
              <w:rPr>
                <w:rFonts w:ascii="Courier New" w:hAnsi="Courier New" w:cs="Courier New"/>
              </w:rPr>
            </w:rPrChange>
          </w:rPr>
          <w:t>[2]-&gt;E[3]-&gt;E(Backtracking)</w:t>
        </w:r>
      </w:ins>
    </w:p>
    <w:p w14:paraId="34F75998" w14:textId="77777777" w:rsidR="00073577" w:rsidRPr="00073577" w:rsidRDefault="00073577" w:rsidP="00073577">
      <w:pPr>
        <w:spacing w:before="0" w:after="0"/>
        <w:rPr>
          <w:ins w:id="6506" w:author="Abhishek Deep Nigam" w:date="2015-10-26T01:01:00Z"/>
          <w:rFonts w:ascii="Courier New" w:hAnsi="Courier New" w:cs="Courier New"/>
          <w:sz w:val="16"/>
          <w:szCs w:val="16"/>
          <w:rPrChange w:id="6507" w:author="Abhishek Deep Nigam" w:date="2015-10-26T01:01:00Z">
            <w:rPr>
              <w:ins w:id="6508" w:author="Abhishek Deep Nigam" w:date="2015-10-26T01:01:00Z"/>
              <w:rFonts w:ascii="Courier New" w:hAnsi="Courier New" w:cs="Courier New"/>
            </w:rPr>
          </w:rPrChange>
        </w:rPr>
      </w:pPr>
      <w:ins w:id="6509" w:author="Abhishek Deep Nigam" w:date="2015-10-26T01:01:00Z">
        <w:r w:rsidRPr="00073577">
          <w:rPr>
            <w:rFonts w:ascii="Courier New" w:hAnsi="Courier New" w:cs="Courier New"/>
            <w:sz w:val="16"/>
            <w:szCs w:val="16"/>
            <w:rPrChange w:id="6510" w:author="Abhishek Deep Nigam" w:date="2015-10-26T01:01:00Z">
              <w:rPr>
                <w:rFonts w:ascii="Courier New" w:hAnsi="Courier New" w:cs="Courier New"/>
              </w:rPr>
            </w:rPrChange>
          </w:rPr>
          <w:t>[2]-&gt;H[3]-&gt;E(Backtracking)</w:t>
        </w:r>
      </w:ins>
    </w:p>
    <w:p w14:paraId="1034F995" w14:textId="77777777" w:rsidR="00073577" w:rsidRPr="00073577" w:rsidRDefault="00073577" w:rsidP="00073577">
      <w:pPr>
        <w:spacing w:before="0" w:after="0"/>
        <w:rPr>
          <w:ins w:id="6511" w:author="Abhishek Deep Nigam" w:date="2015-10-26T01:01:00Z"/>
          <w:rFonts w:ascii="Courier New" w:hAnsi="Courier New" w:cs="Courier New"/>
          <w:sz w:val="16"/>
          <w:szCs w:val="16"/>
          <w:rPrChange w:id="6512" w:author="Abhishek Deep Nigam" w:date="2015-10-26T01:01:00Z">
            <w:rPr>
              <w:ins w:id="6513" w:author="Abhishek Deep Nigam" w:date="2015-10-26T01:01:00Z"/>
              <w:rFonts w:ascii="Courier New" w:hAnsi="Courier New" w:cs="Courier New"/>
            </w:rPr>
          </w:rPrChange>
        </w:rPr>
      </w:pPr>
      <w:ins w:id="6514" w:author="Abhishek Deep Nigam" w:date="2015-10-26T01:01:00Z">
        <w:r w:rsidRPr="00073577">
          <w:rPr>
            <w:rFonts w:ascii="Courier New" w:hAnsi="Courier New" w:cs="Courier New"/>
            <w:sz w:val="16"/>
            <w:szCs w:val="16"/>
            <w:rPrChange w:id="6515" w:author="Abhishek Deep Nigam" w:date="2015-10-26T01:01:00Z">
              <w:rPr>
                <w:rFonts w:ascii="Courier New" w:hAnsi="Courier New" w:cs="Courier New"/>
              </w:rPr>
            </w:rPrChange>
          </w:rPr>
          <w:t>[2]-&gt;Y[3]-&gt;E(Backtracking)</w:t>
        </w:r>
      </w:ins>
    </w:p>
    <w:p w14:paraId="5B57890B" w14:textId="77777777" w:rsidR="00073577" w:rsidRPr="00073577" w:rsidRDefault="00073577" w:rsidP="00073577">
      <w:pPr>
        <w:spacing w:before="0" w:after="0"/>
        <w:rPr>
          <w:ins w:id="6516" w:author="Abhishek Deep Nigam" w:date="2015-10-26T01:01:00Z"/>
          <w:rFonts w:ascii="Courier New" w:hAnsi="Courier New" w:cs="Courier New"/>
          <w:sz w:val="16"/>
          <w:szCs w:val="16"/>
          <w:rPrChange w:id="6517" w:author="Abhishek Deep Nigam" w:date="2015-10-26T01:01:00Z">
            <w:rPr>
              <w:ins w:id="6518" w:author="Abhishek Deep Nigam" w:date="2015-10-26T01:01:00Z"/>
              <w:rFonts w:ascii="Courier New" w:hAnsi="Courier New" w:cs="Courier New"/>
            </w:rPr>
          </w:rPrChange>
        </w:rPr>
      </w:pPr>
      <w:ins w:id="6519" w:author="Abhishek Deep Nigam" w:date="2015-10-26T01:01:00Z">
        <w:r w:rsidRPr="00073577">
          <w:rPr>
            <w:rFonts w:ascii="Courier New" w:hAnsi="Courier New" w:cs="Courier New"/>
            <w:sz w:val="16"/>
            <w:szCs w:val="16"/>
            <w:rPrChange w:id="6520" w:author="Abhishek Deep Nigam" w:date="2015-10-26T01:01:00Z">
              <w:rPr>
                <w:rFonts w:ascii="Courier New" w:hAnsi="Courier New" w:cs="Courier New"/>
              </w:rPr>
            </w:rPrChange>
          </w:rPr>
          <w:t>[1]-&gt;M[2]-&gt;A[3]-&gt;E(Backtracking)</w:t>
        </w:r>
      </w:ins>
    </w:p>
    <w:p w14:paraId="48314283" w14:textId="77777777" w:rsidR="00073577" w:rsidRPr="00073577" w:rsidRDefault="00073577" w:rsidP="00073577">
      <w:pPr>
        <w:spacing w:before="0" w:after="0"/>
        <w:rPr>
          <w:ins w:id="6521" w:author="Abhishek Deep Nigam" w:date="2015-10-26T01:01:00Z"/>
          <w:rFonts w:ascii="Courier New" w:hAnsi="Courier New" w:cs="Courier New"/>
          <w:sz w:val="16"/>
          <w:szCs w:val="16"/>
          <w:rPrChange w:id="6522" w:author="Abhishek Deep Nigam" w:date="2015-10-26T01:01:00Z">
            <w:rPr>
              <w:ins w:id="6523" w:author="Abhishek Deep Nigam" w:date="2015-10-26T01:01:00Z"/>
              <w:rFonts w:ascii="Courier New" w:hAnsi="Courier New" w:cs="Courier New"/>
            </w:rPr>
          </w:rPrChange>
        </w:rPr>
      </w:pPr>
      <w:ins w:id="6524" w:author="Abhishek Deep Nigam" w:date="2015-10-26T01:01:00Z">
        <w:r w:rsidRPr="00073577">
          <w:rPr>
            <w:rFonts w:ascii="Courier New" w:hAnsi="Courier New" w:cs="Courier New"/>
            <w:sz w:val="16"/>
            <w:szCs w:val="16"/>
            <w:rPrChange w:id="6525" w:author="Abhishek Deep Nigam" w:date="2015-10-26T01:01:00Z">
              <w:rPr>
                <w:rFonts w:ascii="Courier New" w:hAnsi="Courier New" w:cs="Courier New"/>
              </w:rPr>
            </w:rPrChange>
          </w:rPr>
          <w:t>[2]-&gt;E[3]-&gt;E(Backtracking)</w:t>
        </w:r>
      </w:ins>
    </w:p>
    <w:p w14:paraId="24D17B6D" w14:textId="77777777" w:rsidR="00073577" w:rsidRPr="00073577" w:rsidRDefault="00073577" w:rsidP="00073577">
      <w:pPr>
        <w:spacing w:before="0" w:after="0"/>
        <w:rPr>
          <w:ins w:id="6526" w:author="Abhishek Deep Nigam" w:date="2015-10-26T01:01:00Z"/>
          <w:rFonts w:ascii="Courier New" w:hAnsi="Courier New" w:cs="Courier New"/>
          <w:sz w:val="16"/>
          <w:szCs w:val="16"/>
          <w:rPrChange w:id="6527" w:author="Abhishek Deep Nigam" w:date="2015-10-26T01:01:00Z">
            <w:rPr>
              <w:ins w:id="6528" w:author="Abhishek Deep Nigam" w:date="2015-10-26T01:01:00Z"/>
              <w:rFonts w:ascii="Courier New" w:hAnsi="Courier New" w:cs="Courier New"/>
            </w:rPr>
          </w:rPrChange>
        </w:rPr>
      </w:pPr>
      <w:ins w:id="6529" w:author="Abhishek Deep Nigam" w:date="2015-10-26T01:01:00Z">
        <w:r w:rsidRPr="00073577">
          <w:rPr>
            <w:rFonts w:ascii="Courier New" w:hAnsi="Courier New" w:cs="Courier New"/>
            <w:sz w:val="16"/>
            <w:szCs w:val="16"/>
            <w:rPrChange w:id="6530" w:author="Abhishek Deep Nigam" w:date="2015-10-26T01:01:00Z">
              <w:rPr>
                <w:rFonts w:ascii="Courier New" w:hAnsi="Courier New" w:cs="Courier New"/>
              </w:rPr>
            </w:rPrChange>
          </w:rPr>
          <w:t>[2]-&gt;M[3]-&gt;E(Backtracking)</w:t>
        </w:r>
      </w:ins>
    </w:p>
    <w:p w14:paraId="1378C44A" w14:textId="77777777" w:rsidR="00073577" w:rsidRPr="00073577" w:rsidRDefault="00073577" w:rsidP="00073577">
      <w:pPr>
        <w:spacing w:before="0" w:after="0"/>
        <w:rPr>
          <w:ins w:id="6531" w:author="Abhishek Deep Nigam" w:date="2015-10-26T01:01:00Z"/>
          <w:rFonts w:ascii="Courier New" w:hAnsi="Courier New" w:cs="Courier New"/>
          <w:sz w:val="16"/>
          <w:szCs w:val="16"/>
          <w:rPrChange w:id="6532" w:author="Abhishek Deep Nigam" w:date="2015-10-26T01:01:00Z">
            <w:rPr>
              <w:ins w:id="6533" w:author="Abhishek Deep Nigam" w:date="2015-10-26T01:01:00Z"/>
              <w:rFonts w:ascii="Courier New" w:hAnsi="Courier New" w:cs="Courier New"/>
            </w:rPr>
          </w:rPrChange>
        </w:rPr>
      </w:pPr>
      <w:ins w:id="6534" w:author="Abhishek Deep Nigam" w:date="2015-10-26T01:01:00Z">
        <w:r w:rsidRPr="00073577">
          <w:rPr>
            <w:rFonts w:ascii="Courier New" w:hAnsi="Courier New" w:cs="Courier New"/>
            <w:sz w:val="16"/>
            <w:szCs w:val="16"/>
            <w:rPrChange w:id="6535" w:author="Abhishek Deep Nigam" w:date="2015-10-26T01:01:00Z">
              <w:rPr>
                <w:rFonts w:ascii="Courier New" w:hAnsi="Courier New" w:cs="Courier New"/>
              </w:rPr>
            </w:rPrChange>
          </w:rPr>
          <w:t>[2]-&gt;U[3]-&gt;E(Backtracking)</w:t>
        </w:r>
      </w:ins>
    </w:p>
    <w:p w14:paraId="1B0F0D7F" w14:textId="77777777" w:rsidR="00073577" w:rsidRPr="00073577" w:rsidRDefault="00073577" w:rsidP="00073577">
      <w:pPr>
        <w:spacing w:before="0" w:after="0"/>
        <w:rPr>
          <w:ins w:id="6536" w:author="Abhishek Deep Nigam" w:date="2015-10-26T01:01:00Z"/>
          <w:rFonts w:ascii="Courier New" w:hAnsi="Courier New" w:cs="Courier New"/>
          <w:sz w:val="16"/>
          <w:szCs w:val="16"/>
          <w:rPrChange w:id="6537" w:author="Abhishek Deep Nigam" w:date="2015-10-26T01:01:00Z">
            <w:rPr>
              <w:ins w:id="6538" w:author="Abhishek Deep Nigam" w:date="2015-10-26T01:01:00Z"/>
              <w:rFonts w:ascii="Courier New" w:hAnsi="Courier New" w:cs="Courier New"/>
            </w:rPr>
          </w:rPrChange>
        </w:rPr>
      </w:pPr>
      <w:ins w:id="6539" w:author="Abhishek Deep Nigam" w:date="2015-10-26T01:01:00Z">
        <w:r w:rsidRPr="00073577">
          <w:rPr>
            <w:rFonts w:ascii="Courier New" w:hAnsi="Courier New" w:cs="Courier New"/>
            <w:sz w:val="16"/>
            <w:szCs w:val="16"/>
            <w:rPrChange w:id="6540" w:author="Abhishek Deep Nigam" w:date="2015-10-26T01:01:00Z">
              <w:rPr>
                <w:rFonts w:ascii="Courier New" w:hAnsi="Courier New" w:cs="Courier New"/>
              </w:rPr>
            </w:rPrChange>
          </w:rPr>
          <w:t>[1]-&gt;O[2]-&gt;H[3]-&gt;E(Backtracking)</w:t>
        </w:r>
      </w:ins>
    </w:p>
    <w:p w14:paraId="2B8586F9" w14:textId="77777777" w:rsidR="00073577" w:rsidRPr="00073577" w:rsidRDefault="00073577" w:rsidP="00073577">
      <w:pPr>
        <w:spacing w:before="0" w:after="0"/>
        <w:rPr>
          <w:ins w:id="6541" w:author="Abhishek Deep Nigam" w:date="2015-10-26T01:01:00Z"/>
          <w:rFonts w:ascii="Courier New" w:hAnsi="Courier New" w:cs="Courier New"/>
          <w:sz w:val="16"/>
          <w:szCs w:val="16"/>
          <w:rPrChange w:id="6542" w:author="Abhishek Deep Nigam" w:date="2015-10-26T01:01:00Z">
            <w:rPr>
              <w:ins w:id="6543" w:author="Abhishek Deep Nigam" w:date="2015-10-26T01:01:00Z"/>
              <w:rFonts w:ascii="Courier New" w:hAnsi="Courier New" w:cs="Courier New"/>
            </w:rPr>
          </w:rPrChange>
        </w:rPr>
      </w:pPr>
      <w:ins w:id="6544" w:author="Abhishek Deep Nigam" w:date="2015-10-26T01:01:00Z">
        <w:r w:rsidRPr="00073577">
          <w:rPr>
            <w:rFonts w:ascii="Courier New" w:hAnsi="Courier New" w:cs="Courier New"/>
            <w:sz w:val="16"/>
            <w:szCs w:val="16"/>
            <w:rPrChange w:id="6545" w:author="Abhishek Deep Nigam" w:date="2015-10-26T01:01:00Z">
              <w:rPr>
                <w:rFonts w:ascii="Courier New" w:hAnsi="Courier New" w:cs="Courier New"/>
              </w:rPr>
            </w:rPrChange>
          </w:rPr>
          <w:t>[2]-&gt;O[3]-&gt;E(Backtracking)</w:t>
        </w:r>
      </w:ins>
    </w:p>
    <w:p w14:paraId="3C97BD06" w14:textId="77777777" w:rsidR="00073577" w:rsidRPr="00073577" w:rsidRDefault="00073577" w:rsidP="00073577">
      <w:pPr>
        <w:spacing w:before="0" w:after="0"/>
        <w:rPr>
          <w:ins w:id="6546" w:author="Abhishek Deep Nigam" w:date="2015-10-26T01:01:00Z"/>
          <w:rFonts w:ascii="Courier New" w:hAnsi="Courier New" w:cs="Courier New"/>
          <w:sz w:val="16"/>
          <w:szCs w:val="16"/>
          <w:rPrChange w:id="6547" w:author="Abhishek Deep Nigam" w:date="2015-10-26T01:01:00Z">
            <w:rPr>
              <w:ins w:id="6548" w:author="Abhishek Deep Nigam" w:date="2015-10-26T01:01:00Z"/>
              <w:rFonts w:ascii="Courier New" w:hAnsi="Courier New" w:cs="Courier New"/>
            </w:rPr>
          </w:rPrChange>
        </w:rPr>
      </w:pPr>
      <w:ins w:id="6549" w:author="Abhishek Deep Nigam" w:date="2015-10-26T01:01:00Z">
        <w:r w:rsidRPr="00073577">
          <w:rPr>
            <w:rFonts w:ascii="Courier New" w:hAnsi="Courier New" w:cs="Courier New"/>
            <w:sz w:val="16"/>
            <w:szCs w:val="16"/>
            <w:rPrChange w:id="6550" w:author="Abhishek Deep Nigam" w:date="2015-10-26T01:01:00Z">
              <w:rPr>
                <w:rFonts w:ascii="Courier New" w:hAnsi="Courier New" w:cs="Courier New"/>
              </w:rPr>
            </w:rPrChange>
          </w:rPr>
          <w:t>[0]-&gt;P[1]-&gt;I[2]-&gt;C[3]-&gt;E(Backtracking)</w:t>
        </w:r>
      </w:ins>
    </w:p>
    <w:p w14:paraId="243B5C5C" w14:textId="77777777" w:rsidR="00073577" w:rsidRPr="00073577" w:rsidRDefault="00073577" w:rsidP="00073577">
      <w:pPr>
        <w:spacing w:before="0" w:after="0"/>
        <w:rPr>
          <w:ins w:id="6551" w:author="Abhishek Deep Nigam" w:date="2015-10-26T01:01:00Z"/>
          <w:rFonts w:ascii="Courier New" w:hAnsi="Courier New" w:cs="Courier New"/>
          <w:sz w:val="16"/>
          <w:szCs w:val="16"/>
          <w:rPrChange w:id="6552" w:author="Abhishek Deep Nigam" w:date="2015-10-26T01:01:00Z">
            <w:rPr>
              <w:ins w:id="6553" w:author="Abhishek Deep Nigam" w:date="2015-10-26T01:01:00Z"/>
              <w:rFonts w:ascii="Courier New" w:hAnsi="Courier New" w:cs="Courier New"/>
            </w:rPr>
          </w:rPrChange>
        </w:rPr>
      </w:pPr>
      <w:ins w:id="6554" w:author="Abhishek Deep Nigam" w:date="2015-10-26T01:01:00Z">
        <w:r w:rsidRPr="00073577">
          <w:rPr>
            <w:rFonts w:ascii="Courier New" w:hAnsi="Courier New" w:cs="Courier New"/>
            <w:sz w:val="16"/>
            <w:szCs w:val="16"/>
            <w:rPrChange w:id="6555" w:author="Abhishek Deep Nigam" w:date="2015-10-26T01:01:00Z">
              <w:rPr>
                <w:rFonts w:ascii="Courier New" w:hAnsi="Courier New" w:cs="Courier New"/>
              </w:rPr>
            </w:rPrChange>
          </w:rPr>
          <w:t>[3]-&gt;L(Backtracking)</w:t>
        </w:r>
      </w:ins>
    </w:p>
    <w:p w14:paraId="1452EC59" w14:textId="77777777" w:rsidR="00073577" w:rsidRPr="00073577" w:rsidRDefault="00073577" w:rsidP="00073577">
      <w:pPr>
        <w:spacing w:before="0" w:after="0"/>
        <w:rPr>
          <w:ins w:id="6556" w:author="Abhishek Deep Nigam" w:date="2015-10-26T01:01:00Z"/>
          <w:rFonts w:ascii="Courier New" w:hAnsi="Courier New" w:cs="Courier New"/>
          <w:sz w:val="16"/>
          <w:szCs w:val="16"/>
          <w:rPrChange w:id="6557" w:author="Abhishek Deep Nigam" w:date="2015-10-26T01:01:00Z">
            <w:rPr>
              <w:ins w:id="6558" w:author="Abhishek Deep Nigam" w:date="2015-10-26T01:01:00Z"/>
              <w:rFonts w:ascii="Courier New" w:hAnsi="Courier New" w:cs="Courier New"/>
            </w:rPr>
          </w:rPrChange>
        </w:rPr>
      </w:pPr>
      <w:ins w:id="6559" w:author="Abhishek Deep Nigam" w:date="2015-10-26T01:01:00Z">
        <w:r w:rsidRPr="00073577">
          <w:rPr>
            <w:rFonts w:ascii="Courier New" w:hAnsi="Courier New" w:cs="Courier New"/>
            <w:sz w:val="16"/>
            <w:szCs w:val="16"/>
            <w:rPrChange w:id="6560" w:author="Abhishek Deep Nigam" w:date="2015-10-26T01:01:00Z">
              <w:rPr>
                <w:rFonts w:ascii="Courier New" w:hAnsi="Courier New" w:cs="Courier New"/>
              </w:rPr>
            </w:rPrChange>
          </w:rPr>
          <w:t>[3]-&gt;U(Backtracking)</w:t>
        </w:r>
      </w:ins>
    </w:p>
    <w:p w14:paraId="4C41CB47" w14:textId="77777777" w:rsidR="00073577" w:rsidRPr="00073577" w:rsidRDefault="00073577" w:rsidP="00073577">
      <w:pPr>
        <w:spacing w:before="0" w:after="0"/>
        <w:rPr>
          <w:ins w:id="6561" w:author="Abhishek Deep Nigam" w:date="2015-10-26T01:01:00Z"/>
          <w:rFonts w:ascii="Courier New" w:hAnsi="Courier New" w:cs="Courier New"/>
          <w:sz w:val="16"/>
          <w:szCs w:val="16"/>
          <w:rPrChange w:id="6562" w:author="Abhishek Deep Nigam" w:date="2015-10-26T01:01:00Z">
            <w:rPr>
              <w:ins w:id="6563" w:author="Abhishek Deep Nigam" w:date="2015-10-26T01:01:00Z"/>
              <w:rFonts w:ascii="Courier New" w:hAnsi="Courier New" w:cs="Courier New"/>
            </w:rPr>
          </w:rPrChange>
        </w:rPr>
      </w:pPr>
      <w:ins w:id="6564" w:author="Abhishek Deep Nigam" w:date="2015-10-26T01:01:00Z">
        <w:r w:rsidRPr="00073577">
          <w:rPr>
            <w:rFonts w:ascii="Courier New" w:hAnsi="Courier New" w:cs="Courier New"/>
            <w:sz w:val="16"/>
            <w:szCs w:val="16"/>
            <w:rPrChange w:id="6565" w:author="Abhishek Deep Nigam" w:date="2015-10-26T01:01:00Z">
              <w:rPr>
                <w:rFonts w:ascii="Courier New" w:hAnsi="Courier New" w:cs="Courier New"/>
              </w:rPr>
            </w:rPrChange>
          </w:rPr>
          <w:t>[2]-&gt;I[3]-&gt;E(Backtracking)</w:t>
        </w:r>
      </w:ins>
    </w:p>
    <w:p w14:paraId="13203E6F" w14:textId="77777777" w:rsidR="00073577" w:rsidRPr="00073577" w:rsidRDefault="00073577" w:rsidP="00073577">
      <w:pPr>
        <w:spacing w:before="0" w:after="0"/>
        <w:rPr>
          <w:ins w:id="6566" w:author="Abhishek Deep Nigam" w:date="2015-10-26T01:01:00Z"/>
          <w:rFonts w:ascii="Courier New" w:hAnsi="Courier New" w:cs="Courier New"/>
          <w:sz w:val="16"/>
          <w:szCs w:val="16"/>
          <w:rPrChange w:id="6567" w:author="Abhishek Deep Nigam" w:date="2015-10-26T01:01:00Z">
            <w:rPr>
              <w:ins w:id="6568" w:author="Abhishek Deep Nigam" w:date="2015-10-26T01:01:00Z"/>
              <w:rFonts w:ascii="Courier New" w:hAnsi="Courier New" w:cs="Courier New"/>
            </w:rPr>
          </w:rPrChange>
        </w:rPr>
      </w:pPr>
      <w:ins w:id="6569" w:author="Abhishek Deep Nigam" w:date="2015-10-26T01:01:00Z">
        <w:r w:rsidRPr="00073577">
          <w:rPr>
            <w:rFonts w:ascii="Courier New" w:hAnsi="Courier New" w:cs="Courier New"/>
            <w:sz w:val="16"/>
            <w:szCs w:val="16"/>
            <w:rPrChange w:id="6570" w:author="Abhishek Deep Nigam" w:date="2015-10-26T01:01:00Z">
              <w:rPr>
                <w:rFonts w:ascii="Courier New" w:hAnsi="Courier New" w:cs="Courier New"/>
              </w:rPr>
            </w:rPrChange>
          </w:rPr>
          <w:t>[3]-&gt;L(Backtracking)</w:t>
        </w:r>
      </w:ins>
    </w:p>
    <w:p w14:paraId="5707E16B" w14:textId="77777777" w:rsidR="00073577" w:rsidRPr="00073577" w:rsidRDefault="00073577" w:rsidP="00073577">
      <w:pPr>
        <w:spacing w:before="0" w:after="0"/>
        <w:rPr>
          <w:ins w:id="6571" w:author="Abhishek Deep Nigam" w:date="2015-10-26T01:01:00Z"/>
          <w:rFonts w:ascii="Courier New" w:hAnsi="Courier New" w:cs="Courier New"/>
          <w:sz w:val="16"/>
          <w:szCs w:val="16"/>
          <w:rPrChange w:id="6572" w:author="Abhishek Deep Nigam" w:date="2015-10-26T01:01:00Z">
            <w:rPr>
              <w:ins w:id="6573" w:author="Abhishek Deep Nigam" w:date="2015-10-26T01:01:00Z"/>
              <w:rFonts w:ascii="Courier New" w:hAnsi="Courier New" w:cs="Courier New"/>
            </w:rPr>
          </w:rPrChange>
        </w:rPr>
      </w:pPr>
      <w:ins w:id="6574" w:author="Abhishek Deep Nigam" w:date="2015-10-26T01:01:00Z">
        <w:r w:rsidRPr="00073577">
          <w:rPr>
            <w:rFonts w:ascii="Courier New" w:hAnsi="Courier New" w:cs="Courier New"/>
            <w:sz w:val="16"/>
            <w:szCs w:val="16"/>
            <w:rPrChange w:id="6575" w:author="Abhishek Deep Nigam" w:date="2015-10-26T01:01:00Z">
              <w:rPr>
                <w:rFonts w:ascii="Courier New" w:hAnsi="Courier New" w:cs="Courier New"/>
              </w:rPr>
            </w:rPrChange>
          </w:rPr>
          <w:t>[3]-&gt;U(Backtracking)</w:t>
        </w:r>
      </w:ins>
    </w:p>
    <w:p w14:paraId="645FAF71" w14:textId="77777777" w:rsidR="00073577" w:rsidRPr="00073577" w:rsidRDefault="00073577" w:rsidP="00073577">
      <w:pPr>
        <w:spacing w:before="0" w:after="0"/>
        <w:rPr>
          <w:ins w:id="6576" w:author="Abhishek Deep Nigam" w:date="2015-10-26T01:01:00Z"/>
          <w:rFonts w:ascii="Courier New" w:hAnsi="Courier New" w:cs="Courier New"/>
          <w:sz w:val="16"/>
          <w:szCs w:val="16"/>
          <w:rPrChange w:id="6577" w:author="Abhishek Deep Nigam" w:date="2015-10-26T01:01:00Z">
            <w:rPr>
              <w:ins w:id="6578" w:author="Abhishek Deep Nigam" w:date="2015-10-26T01:01:00Z"/>
              <w:rFonts w:ascii="Courier New" w:hAnsi="Courier New" w:cs="Courier New"/>
            </w:rPr>
          </w:rPrChange>
        </w:rPr>
      </w:pPr>
      <w:ins w:id="6579" w:author="Abhishek Deep Nigam" w:date="2015-10-26T01:01:00Z">
        <w:r w:rsidRPr="00073577">
          <w:rPr>
            <w:rFonts w:ascii="Courier New" w:hAnsi="Courier New" w:cs="Courier New"/>
            <w:sz w:val="16"/>
            <w:szCs w:val="16"/>
            <w:rPrChange w:id="6580" w:author="Abhishek Deep Nigam" w:date="2015-10-26T01:01:00Z">
              <w:rPr>
                <w:rFonts w:ascii="Courier New" w:hAnsi="Courier New" w:cs="Courier New"/>
              </w:rPr>
            </w:rPrChange>
          </w:rPr>
          <w:t>[1]-&gt;P[2]-&gt;A[3]-&gt;E(Backtracking)</w:t>
        </w:r>
      </w:ins>
    </w:p>
    <w:p w14:paraId="45DA7FA1" w14:textId="77777777" w:rsidR="00073577" w:rsidRPr="00073577" w:rsidRDefault="00073577" w:rsidP="00073577">
      <w:pPr>
        <w:spacing w:before="0" w:after="0"/>
        <w:rPr>
          <w:ins w:id="6581" w:author="Abhishek Deep Nigam" w:date="2015-10-26T01:01:00Z"/>
          <w:rFonts w:ascii="Courier New" w:hAnsi="Courier New" w:cs="Courier New"/>
          <w:sz w:val="16"/>
          <w:szCs w:val="16"/>
          <w:rPrChange w:id="6582" w:author="Abhishek Deep Nigam" w:date="2015-10-26T01:01:00Z">
            <w:rPr>
              <w:ins w:id="6583" w:author="Abhishek Deep Nigam" w:date="2015-10-26T01:01:00Z"/>
              <w:rFonts w:ascii="Courier New" w:hAnsi="Courier New" w:cs="Courier New"/>
            </w:rPr>
          </w:rPrChange>
        </w:rPr>
      </w:pPr>
      <w:ins w:id="6584" w:author="Abhishek Deep Nigam" w:date="2015-10-26T01:01:00Z">
        <w:r w:rsidRPr="00073577">
          <w:rPr>
            <w:rFonts w:ascii="Courier New" w:hAnsi="Courier New" w:cs="Courier New"/>
            <w:sz w:val="16"/>
            <w:szCs w:val="16"/>
            <w:rPrChange w:id="6585" w:author="Abhishek Deep Nigam" w:date="2015-10-26T01:01:00Z">
              <w:rPr>
                <w:rFonts w:ascii="Courier New" w:hAnsi="Courier New" w:cs="Courier New"/>
              </w:rPr>
            </w:rPrChange>
          </w:rPr>
          <w:t>[3]-&gt;L(Backtracking)</w:t>
        </w:r>
      </w:ins>
    </w:p>
    <w:p w14:paraId="6A5F2DCF" w14:textId="77777777" w:rsidR="00073577" w:rsidRPr="00073577" w:rsidRDefault="00073577" w:rsidP="00073577">
      <w:pPr>
        <w:spacing w:before="0" w:after="0"/>
        <w:rPr>
          <w:ins w:id="6586" w:author="Abhishek Deep Nigam" w:date="2015-10-26T01:01:00Z"/>
          <w:rFonts w:ascii="Courier New" w:hAnsi="Courier New" w:cs="Courier New"/>
          <w:sz w:val="16"/>
          <w:szCs w:val="16"/>
          <w:rPrChange w:id="6587" w:author="Abhishek Deep Nigam" w:date="2015-10-26T01:01:00Z">
            <w:rPr>
              <w:ins w:id="6588" w:author="Abhishek Deep Nigam" w:date="2015-10-26T01:01:00Z"/>
              <w:rFonts w:ascii="Courier New" w:hAnsi="Courier New" w:cs="Courier New"/>
            </w:rPr>
          </w:rPrChange>
        </w:rPr>
      </w:pPr>
      <w:ins w:id="6589" w:author="Abhishek Deep Nigam" w:date="2015-10-26T01:01:00Z">
        <w:r w:rsidRPr="00073577">
          <w:rPr>
            <w:rFonts w:ascii="Courier New" w:hAnsi="Courier New" w:cs="Courier New"/>
            <w:sz w:val="16"/>
            <w:szCs w:val="16"/>
            <w:rPrChange w:id="6590" w:author="Abhishek Deep Nigam" w:date="2015-10-26T01:01:00Z">
              <w:rPr>
                <w:rFonts w:ascii="Courier New" w:hAnsi="Courier New" w:cs="Courier New"/>
              </w:rPr>
            </w:rPrChange>
          </w:rPr>
          <w:t>[3]-&gt;U(Backtracking)</w:t>
        </w:r>
      </w:ins>
    </w:p>
    <w:p w14:paraId="606D54BC" w14:textId="77777777" w:rsidR="00073577" w:rsidRPr="00073577" w:rsidRDefault="00073577" w:rsidP="00073577">
      <w:pPr>
        <w:spacing w:before="0" w:after="0"/>
        <w:rPr>
          <w:ins w:id="6591" w:author="Abhishek Deep Nigam" w:date="2015-10-26T01:01:00Z"/>
          <w:rFonts w:ascii="Courier New" w:hAnsi="Courier New" w:cs="Courier New"/>
          <w:sz w:val="16"/>
          <w:szCs w:val="16"/>
          <w:rPrChange w:id="6592" w:author="Abhishek Deep Nigam" w:date="2015-10-26T01:01:00Z">
            <w:rPr>
              <w:ins w:id="6593" w:author="Abhishek Deep Nigam" w:date="2015-10-26T01:01:00Z"/>
              <w:rFonts w:ascii="Courier New" w:hAnsi="Courier New" w:cs="Courier New"/>
            </w:rPr>
          </w:rPrChange>
        </w:rPr>
      </w:pPr>
      <w:ins w:id="6594" w:author="Abhishek Deep Nigam" w:date="2015-10-26T01:01:00Z">
        <w:r w:rsidRPr="00073577">
          <w:rPr>
            <w:rFonts w:ascii="Courier New" w:hAnsi="Courier New" w:cs="Courier New"/>
            <w:sz w:val="16"/>
            <w:szCs w:val="16"/>
            <w:rPrChange w:id="6595" w:author="Abhishek Deep Nigam" w:date="2015-10-26T01:01:00Z">
              <w:rPr>
                <w:rFonts w:ascii="Courier New" w:hAnsi="Courier New" w:cs="Courier New"/>
              </w:rPr>
            </w:rPrChange>
          </w:rPr>
          <w:t>[2]-&gt;E[3]-&gt;E(Backtracking)</w:t>
        </w:r>
      </w:ins>
    </w:p>
    <w:p w14:paraId="5D5897C5" w14:textId="77777777" w:rsidR="00073577" w:rsidRPr="00073577" w:rsidRDefault="00073577" w:rsidP="00073577">
      <w:pPr>
        <w:spacing w:before="0" w:after="0"/>
        <w:rPr>
          <w:ins w:id="6596" w:author="Abhishek Deep Nigam" w:date="2015-10-26T01:01:00Z"/>
          <w:rFonts w:ascii="Courier New" w:hAnsi="Courier New" w:cs="Courier New"/>
          <w:sz w:val="16"/>
          <w:szCs w:val="16"/>
          <w:rPrChange w:id="6597" w:author="Abhishek Deep Nigam" w:date="2015-10-26T01:01:00Z">
            <w:rPr>
              <w:ins w:id="6598" w:author="Abhishek Deep Nigam" w:date="2015-10-26T01:01:00Z"/>
              <w:rFonts w:ascii="Courier New" w:hAnsi="Courier New" w:cs="Courier New"/>
            </w:rPr>
          </w:rPrChange>
        </w:rPr>
      </w:pPr>
      <w:ins w:id="6599" w:author="Abhishek Deep Nigam" w:date="2015-10-26T01:01:00Z">
        <w:r w:rsidRPr="00073577">
          <w:rPr>
            <w:rFonts w:ascii="Courier New" w:hAnsi="Courier New" w:cs="Courier New"/>
            <w:sz w:val="16"/>
            <w:szCs w:val="16"/>
            <w:rPrChange w:id="6600" w:author="Abhishek Deep Nigam" w:date="2015-10-26T01:01:00Z">
              <w:rPr>
                <w:rFonts w:ascii="Courier New" w:hAnsi="Courier New" w:cs="Courier New"/>
              </w:rPr>
            </w:rPrChange>
          </w:rPr>
          <w:t>[3]-&gt;L(Backtracking)</w:t>
        </w:r>
      </w:ins>
    </w:p>
    <w:p w14:paraId="2AC35ADA" w14:textId="77777777" w:rsidR="00073577" w:rsidRPr="00073577" w:rsidRDefault="00073577" w:rsidP="00073577">
      <w:pPr>
        <w:spacing w:before="0" w:after="0"/>
        <w:rPr>
          <w:ins w:id="6601" w:author="Abhishek Deep Nigam" w:date="2015-10-26T01:01:00Z"/>
          <w:rFonts w:ascii="Courier New" w:hAnsi="Courier New" w:cs="Courier New"/>
          <w:sz w:val="16"/>
          <w:szCs w:val="16"/>
          <w:rPrChange w:id="6602" w:author="Abhishek Deep Nigam" w:date="2015-10-26T01:01:00Z">
            <w:rPr>
              <w:ins w:id="6603" w:author="Abhishek Deep Nigam" w:date="2015-10-26T01:01:00Z"/>
              <w:rFonts w:ascii="Courier New" w:hAnsi="Courier New" w:cs="Courier New"/>
            </w:rPr>
          </w:rPrChange>
        </w:rPr>
      </w:pPr>
      <w:ins w:id="6604" w:author="Abhishek Deep Nigam" w:date="2015-10-26T01:01:00Z">
        <w:r w:rsidRPr="00073577">
          <w:rPr>
            <w:rFonts w:ascii="Courier New" w:hAnsi="Courier New" w:cs="Courier New"/>
            <w:sz w:val="16"/>
            <w:szCs w:val="16"/>
            <w:rPrChange w:id="6605" w:author="Abhishek Deep Nigam" w:date="2015-10-26T01:01:00Z">
              <w:rPr>
                <w:rFonts w:ascii="Courier New" w:hAnsi="Courier New" w:cs="Courier New"/>
              </w:rPr>
            </w:rPrChange>
          </w:rPr>
          <w:t>[3]-&gt;U(Backtracking)</w:t>
        </w:r>
      </w:ins>
    </w:p>
    <w:p w14:paraId="23812175" w14:textId="77777777" w:rsidR="00073577" w:rsidRPr="00073577" w:rsidRDefault="00073577" w:rsidP="00073577">
      <w:pPr>
        <w:spacing w:before="0" w:after="0"/>
        <w:rPr>
          <w:ins w:id="6606" w:author="Abhishek Deep Nigam" w:date="2015-10-26T01:01:00Z"/>
          <w:rFonts w:ascii="Courier New" w:hAnsi="Courier New" w:cs="Courier New"/>
          <w:sz w:val="16"/>
          <w:szCs w:val="16"/>
          <w:rPrChange w:id="6607" w:author="Abhishek Deep Nigam" w:date="2015-10-26T01:01:00Z">
            <w:rPr>
              <w:ins w:id="6608" w:author="Abhishek Deep Nigam" w:date="2015-10-26T01:01:00Z"/>
              <w:rFonts w:ascii="Courier New" w:hAnsi="Courier New" w:cs="Courier New"/>
            </w:rPr>
          </w:rPrChange>
        </w:rPr>
      </w:pPr>
      <w:ins w:id="6609" w:author="Abhishek Deep Nigam" w:date="2015-10-26T01:01:00Z">
        <w:r w:rsidRPr="00073577">
          <w:rPr>
            <w:rFonts w:ascii="Courier New" w:hAnsi="Courier New" w:cs="Courier New"/>
            <w:sz w:val="16"/>
            <w:szCs w:val="16"/>
            <w:rPrChange w:id="6610" w:author="Abhishek Deep Nigam" w:date="2015-10-26T01:01:00Z">
              <w:rPr>
                <w:rFonts w:ascii="Courier New" w:hAnsi="Courier New" w:cs="Courier New"/>
              </w:rPr>
            </w:rPrChange>
          </w:rPr>
          <w:t>[2]-&gt;F[3]-&gt;E(Backtracking)</w:t>
        </w:r>
      </w:ins>
    </w:p>
    <w:p w14:paraId="2BED4B30" w14:textId="77777777" w:rsidR="00073577" w:rsidRPr="00073577" w:rsidRDefault="00073577" w:rsidP="00073577">
      <w:pPr>
        <w:spacing w:before="0" w:after="0"/>
        <w:rPr>
          <w:ins w:id="6611" w:author="Abhishek Deep Nigam" w:date="2015-10-26T01:01:00Z"/>
          <w:rFonts w:ascii="Courier New" w:hAnsi="Courier New" w:cs="Courier New"/>
          <w:sz w:val="16"/>
          <w:szCs w:val="16"/>
          <w:rPrChange w:id="6612" w:author="Abhishek Deep Nigam" w:date="2015-10-26T01:01:00Z">
            <w:rPr>
              <w:ins w:id="6613" w:author="Abhishek Deep Nigam" w:date="2015-10-26T01:01:00Z"/>
              <w:rFonts w:ascii="Courier New" w:hAnsi="Courier New" w:cs="Courier New"/>
            </w:rPr>
          </w:rPrChange>
        </w:rPr>
      </w:pPr>
      <w:ins w:id="6614" w:author="Abhishek Deep Nigam" w:date="2015-10-26T01:01:00Z">
        <w:r w:rsidRPr="00073577">
          <w:rPr>
            <w:rFonts w:ascii="Courier New" w:hAnsi="Courier New" w:cs="Courier New"/>
            <w:sz w:val="16"/>
            <w:szCs w:val="16"/>
            <w:rPrChange w:id="6615" w:author="Abhishek Deep Nigam" w:date="2015-10-26T01:01:00Z">
              <w:rPr>
                <w:rFonts w:ascii="Courier New" w:hAnsi="Courier New" w:cs="Courier New"/>
              </w:rPr>
            </w:rPrChange>
          </w:rPr>
          <w:t>[3]-&gt;L(Backtracking)</w:t>
        </w:r>
      </w:ins>
    </w:p>
    <w:p w14:paraId="496A476E" w14:textId="77777777" w:rsidR="00073577" w:rsidRPr="00073577" w:rsidRDefault="00073577" w:rsidP="00073577">
      <w:pPr>
        <w:spacing w:before="0" w:after="0"/>
        <w:rPr>
          <w:ins w:id="6616" w:author="Abhishek Deep Nigam" w:date="2015-10-26T01:01:00Z"/>
          <w:rFonts w:ascii="Courier New" w:hAnsi="Courier New" w:cs="Courier New"/>
          <w:sz w:val="16"/>
          <w:szCs w:val="16"/>
          <w:rPrChange w:id="6617" w:author="Abhishek Deep Nigam" w:date="2015-10-26T01:01:00Z">
            <w:rPr>
              <w:ins w:id="6618" w:author="Abhishek Deep Nigam" w:date="2015-10-26T01:01:00Z"/>
              <w:rFonts w:ascii="Courier New" w:hAnsi="Courier New" w:cs="Courier New"/>
            </w:rPr>
          </w:rPrChange>
        </w:rPr>
      </w:pPr>
      <w:ins w:id="6619" w:author="Abhishek Deep Nigam" w:date="2015-10-26T01:01:00Z">
        <w:r w:rsidRPr="00073577">
          <w:rPr>
            <w:rFonts w:ascii="Courier New" w:hAnsi="Courier New" w:cs="Courier New"/>
            <w:sz w:val="16"/>
            <w:szCs w:val="16"/>
            <w:rPrChange w:id="6620" w:author="Abhishek Deep Nigam" w:date="2015-10-26T01:01:00Z">
              <w:rPr>
                <w:rFonts w:ascii="Courier New" w:hAnsi="Courier New" w:cs="Courier New"/>
              </w:rPr>
            </w:rPrChange>
          </w:rPr>
          <w:t>[3]-&gt;U(Backtracking)</w:t>
        </w:r>
      </w:ins>
    </w:p>
    <w:p w14:paraId="0D431C62" w14:textId="77777777" w:rsidR="00073577" w:rsidRPr="00073577" w:rsidRDefault="00073577" w:rsidP="00073577">
      <w:pPr>
        <w:spacing w:before="0" w:after="0"/>
        <w:rPr>
          <w:ins w:id="6621" w:author="Abhishek Deep Nigam" w:date="2015-10-26T01:01:00Z"/>
          <w:rFonts w:ascii="Courier New" w:hAnsi="Courier New" w:cs="Courier New"/>
          <w:sz w:val="16"/>
          <w:szCs w:val="16"/>
          <w:rPrChange w:id="6622" w:author="Abhishek Deep Nigam" w:date="2015-10-26T01:01:00Z">
            <w:rPr>
              <w:ins w:id="6623" w:author="Abhishek Deep Nigam" w:date="2015-10-26T01:01:00Z"/>
              <w:rFonts w:ascii="Courier New" w:hAnsi="Courier New" w:cs="Courier New"/>
            </w:rPr>
          </w:rPrChange>
        </w:rPr>
      </w:pPr>
      <w:ins w:id="6624" w:author="Abhishek Deep Nigam" w:date="2015-10-26T01:01:00Z">
        <w:r w:rsidRPr="00073577">
          <w:rPr>
            <w:rFonts w:ascii="Courier New" w:hAnsi="Courier New" w:cs="Courier New"/>
            <w:sz w:val="16"/>
            <w:szCs w:val="16"/>
            <w:rPrChange w:id="6625" w:author="Abhishek Deep Nigam" w:date="2015-10-26T01:01:00Z">
              <w:rPr>
                <w:rFonts w:ascii="Courier New" w:hAnsi="Courier New" w:cs="Courier New"/>
              </w:rPr>
            </w:rPrChange>
          </w:rPr>
          <w:t>[2]-&gt;U[3]-&gt;E(Backtracking)</w:t>
        </w:r>
      </w:ins>
    </w:p>
    <w:p w14:paraId="62A491C6" w14:textId="77777777" w:rsidR="00073577" w:rsidRPr="00073577" w:rsidRDefault="00073577" w:rsidP="00073577">
      <w:pPr>
        <w:spacing w:before="0" w:after="0"/>
        <w:rPr>
          <w:ins w:id="6626" w:author="Abhishek Deep Nigam" w:date="2015-10-26T01:01:00Z"/>
          <w:rFonts w:ascii="Courier New" w:hAnsi="Courier New" w:cs="Courier New"/>
          <w:sz w:val="16"/>
          <w:szCs w:val="16"/>
          <w:rPrChange w:id="6627" w:author="Abhishek Deep Nigam" w:date="2015-10-26T01:01:00Z">
            <w:rPr>
              <w:ins w:id="6628" w:author="Abhishek Deep Nigam" w:date="2015-10-26T01:01:00Z"/>
              <w:rFonts w:ascii="Courier New" w:hAnsi="Courier New" w:cs="Courier New"/>
            </w:rPr>
          </w:rPrChange>
        </w:rPr>
      </w:pPr>
      <w:ins w:id="6629" w:author="Abhishek Deep Nigam" w:date="2015-10-26T01:01:00Z">
        <w:r w:rsidRPr="00073577">
          <w:rPr>
            <w:rFonts w:ascii="Courier New" w:hAnsi="Courier New" w:cs="Courier New"/>
            <w:sz w:val="16"/>
            <w:szCs w:val="16"/>
            <w:rPrChange w:id="6630" w:author="Abhishek Deep Nigam" w:date="2015-10-26T01:01:00Z">
              <w:rPr>
                <w:rFonts w:ascii="Courier New" w:hAnsi="Courier New" w:cs="Courier New"/>
              </w:rPr>
            </w:rPrChange>
          </w:rPr>
          <w:t>[3]-&gt;L(Backtracking)</w:t>
        </w:r>
      </w:ins>
    </w:p>
    <w:p w14:paraId="5E793F48" w14:textId="77777777" w:rsidR="00073577" w:rsidRPr="00073577" w:rsidRDefault="00073577" w:rsidP="00073577">
      <w:pPr>
        <w:spacing w:before="0" w:after="0"/>
        <w:rPr>
          <w:ins w:id="6631" w:author="Abhishek Deep Nigam" w:date="2015-10-26T01:01:00Z"/>
          <w:rFonts w:ascii="Courier New" w:hAnsi="Courier New" w:cs="Courier New"/>
          <w:sz w:val="16"/>
          <w:szCs w:val="16"/>
          <w:rPrChange w:id="6632" w:author="Abhishek Deep Nigam" w:date="2015-10-26T01:01:00Z">
            <w:rPr>
              <w:ins w:id="6633" w:author="Abhishek Deep Nigam" w:date="2015-10-26T01:01:00Z"/>
              <w:rFonts w:ascii="Courier New" w:hAnsi="Courier New" w:cs="Courier New"/>
            </w:rPr>
          </w:rPrChange>
        </w:rPr>
      </w:pPr>
      <w:ins w:id="6634" w:author="Abhishek Deep Nigam" w:date="2015-10-26T01:01:00Z">
        <w:r w:rsidRPr="00073577">
          <w:rPr>
            <w:rFonts w:ascii="Courier New" w:hAnsi="Courier New" w:cs="Courier New"/>
            <w:sz w:val="16"/>
            <w:szCs w:val="16"/>
            <w:rPrChange w:id="6635" w:author="Abhishek Deep Nigam" w:date="2015-10-26T01:01:00Z">
              <w:rPr>
                <w:rFonts w:ascii="Courier New" w:hAnsi="Courier New" w:cs="Courier New"/>
              </w:rPr>
            </w:rPrChange>
          </w:rPr>
          <w:t>[3]-&gt;U(Backtracking)</w:t>
        </w:r>
      </w:ins>
    </w:p>
    <w:p w14:paraId="6C7D8BA3" w14:textId="77777777" w:rsidR="00073577" w:rsidRPr="00073577" w:rsidRDefault="00073577" w:rsidP="00073577">
      <w:pPr>
        <w:spacing w:before="0" w:after="0"/>
        <w:rPr>
          <w:ins w:id="6636" w:author="Abhishek Deep Nigam" w:date="2015-10-26T01:01:00Z"/>
          <w:rFonts w:ascii="Courier New" w:hAnsi="Courier New" w:cs="Courier New"/>
          <w:sz w:val="16"/>
          <w:szCs w:val="16"/>
          <w:rPrChange w:id="6637" w:author="Abhishek Deep Nigam" w:date="2015-10-26T01:01:00Z">
            <w:rPr>
              <w:ins w:id="6638" w:author="Abhishek Deep Nigam" w:date="2015-10-26T01:01:00Z"/>
              <w:rFonts w:ascii="Courier New" w:hAnsi="Courier New" w:cs="Courier New"/>
            </w:rPr>
          </w:rPrChange>
        </w:rPr>
      </w:pPr>
      <w:ins w:id="6639" w:author="Abhishek Deep Nigam" w:date="2015-10-26T01:01:00Z">
        <w:r w:rsidRPr="00073577">
          <w:rPr>
            <w:rFonts w:ascii="Courier New" w:hAnsi="Courier New" w:cs="Courier New"/>
            <w:sz w:val="16"/>
            <w:szCs w:val="16"/>
            <w:rPrChange w:id="6640" w:author="Abhishek Deep Nigam" w:date="2015-10-26T01:01:00Z">
              <w:rPr>
                <w:rFonts w:ascii="Courier New" w:hAnsi="Courier New" w:cs="Courier New"/>
              </w:rPr>
            </w:rPrChange>
          </w:rPr>
          <w:t>[1]-&gt;S[2]-&gt;A[3]-&gt;E(Backtracking)</w:t>
        </w:r>
      </w:ins>
    </w:p>
    <w:p w14:paraId="2762EE4B" w14:textId="77777777" w:rsidR="00073577" w:rsidRPr="00073577" w:rsidRDefault="00073577" w:rsidP="00073577">
      <w:pPr>
        <w:spacing w:before="0" w:after="0"/>
        <w:rPr>
          <w:ins w:id="6641" w:author="Abhishek Deep Nigam" w:date="2015-10-26T01:01:00Z"/>
          <w:rFonts w:ascii="Courier New" w:hAnsi="Courier New" w:cs="Courier New"/>
          <w:sz w:val="16"/>
          <w:szCs w:val="16"/>
          <w:rPrChange w:id="6642" w:author="Abhishek Deep Nigam" w:date="2015-10-26T01:01:00Z">
            <w:rPr>
              <w:ins w:id="6643" w:author="Abhishek Deep Nigam" w:date="2015-10-26T01:01:00Z"/>
              <w:rFonts w:ascii="Courier New" w:hAnsi="Courier New" w:cs="Courier New"/>
            </w:rPr>
          </w:rPrChange>
        </w:rPr>
      </w:pPr>
      <w:ins w:id="6644" w:author="Abhishek Deep Nigam" w:date="2015-10-26T01:01:00Z">
        <w:r w:rsidRPr="00073577">
          <w:rPr>
            <w:rFonts w:ascii="Courier New" w:hAnsi="Courier New" w:cs="Courier New"/>
            <w:sz w:val="16"/>
            <w:szCs w:val="16"/>
            <w:rPrChange w:id="6645" w:author="Abhishek Deep Nigam" w:date="2015-10-26T01:01:00Z">
              <w:rPr>
                <w:rFonts w:ascii="Courier New" w:hAnsi="Courier New" w:cs="Courier New"/>
              </w:rPr>
            </w:rPrChange>
          </w:rPr>
          <w:t>[3]-&gt;L(Backtracking)</w:t>
        </w:r>
      </w:ins>
    </w:p>
    <w:p w14:paraId="195C7350" w14:textId="77777777" w:rsidR="00073577" w:rsidRPr="00073577" w:rsidRDefault="00073577" w:rsidP="00073577">
      <w:pPr>
        <w:spacing w:before="0" w:after="0"/>
        <w:rPr>
          <w:ins w:id="6646" w:author="Abhishek Deep Nigam" w:date="2015-10-26T01:01:00Z"/>
          <w:rFonts w:ascii="Courier New" w:hAnsi="Courier New" w:cs="Courier New"/>
          <w:sz w:val="16"/>
          <w:szCs w:val="16"/>
          <w:rPrChange w:id="6647" w:author="Abhishek Deep Nigam" w:date="2015-10-26T01:01:00Z">
            <w:rPr>
              <w:ins w:id="6648" w:author="Abhishek Deep Nigam" w:date="2015-10-26T01:01:00Z"/>
              <w:rFonts w:ascii="Courier New" w:hAnsi="Courier New" w:cs="Courier New"/>
            </w:rPr>
          </w:rPrChange>
        </w:rPr>
      </w:pPr>
      <w:ins w:id="6649" w:author="Abhishek Deep Nigam" w:date="2015-10-26T01:01:00Z">
        <w:r w:rsidRPr="00073577">
          <w:rPr>
            <w:rFonts w:ascii="Courier New" w:hAnsi="Courier New" w:cs="Courier New"/>
            <w:sz w:val="16"/>
            <w:szCs w:val="16"/>
            <w:rPrChange w:id="6650" w:author="Abhishek Deep Nigam" w:date="2015-10-26T01:01:00Z">
              <w:rPr>
                <w:rFonts w:ascii="Courier New" w:hAnsi="Courier New" w:cs="Courier New"/>
              </w:rPr>
            </w:rPrChange>
          </w:rPr>
          <w:t>[3]-&gt;U(Backtracking)</w:t>
        </w:r>
      </w:ins>
    </w:p>
    <w:p w14:paraId="0AC08328" w14:textId="77777777" w:rsidR="00073577" w:rsidRPr="00073577" w:rsidRDefault="00073577" w:rsidP="00073577">
      <w:pPr>
        <w:spacing w:before="0" w:after="0"/>
        <w:rPr>
          <w:ins w:id="6651" w:author="Abhishek Deep Nigam" w:date="2015-10-26T01:01:00Z"/>
          <w:rFonts w:ascii="Courier New" w:hAnsi="Courier New" w:cs="Courier New"/>
          <w:sz w:val="16"/>
          <w:szCs w:val="16"/>
          <w:rPrChange w:id="6652" w:author="Abhishek Deep Nigam" w:date="2015-10-26T01:01:00Z">
            <w:rPr>
              <w:ins w:id="6653" w:author="Abhishek Deep Nigam" w:date="2015-10-26T01:01:00Z"/>
              <w:rFonts w:ascii="Courier New" w:hAnsi="Courier New" w:cs="Courier New"/>
            </w:rPr>
          </w:rPrChange>
        </w:rPr>
      </w:pPr>
      <w:ins w:id="6654" w:author="Abhishek Deep Nigam" w:date="2015-10-26T01:01:00Z">
        <w:r w:rsidRPr="00073577">
          <w:rPr>
            <w:rFonts w:ascii="Courier New" w:hAnsi="Courier New" w:cs="Courier New"/>
            <w:sz w:val="16"/>
            <w:szCs w:val="16"/>
            <w:rPrChange w:id="6655" w:author="Abhishek Deep Nigam" w:date="2015-10-26T01:01:00Z">
              <w:rPr>
                <w:rFonts w:ascii="Courier New" w:hAnsi="Courier New" w:cs="Courier New"/>
              </w:rPr>
            </w:rPrChange>
          </w:rPr>
          <w:t>[2]-&gt;H[3]-&gt;E(Backtracking)</w:t>
        </w:r>
      </w:ins>
    </w:p>
    <w:p w14:paraId="167446C3" w14:textId="77777777" w:rsidR="00073577" w:rsidRPr="00073577" w:rsidRDefault="00073577" w:rsidP="00073577">
      <w:pPr>
        <w:spacing w:before="0" w:after="0"/>
        <w:rPr>
          <w:ins w:id="6656" w:author="Abhishek Deep Nigam" w:date="2015-10-26T01:01:00Z"/>
          <w:rFonts w:ascii="Courier New" w:hAnsi="Courier New" w:cs="Courier New"/>
          <w:sz w:val="16"/>
          <w:szCs w:val="16"/>
          <w:rPrChange w:id="6657" w:author="Abhishek Deep Nigam" w:date="2015-10-26T01:01:00Z">
            <w:rPr>
              <w:ins w:id="6658" w:author="Abhishek Deep Nigam" w:date="2015-10-26T01:01:00Z"/>
              <w:rFonts w:ascii="Courier New" w:hAnsi="Courier New" w:cs="Courier New"/>
            </w:rPr>
          </w:rPrChange>
        </w:rPr>
      </w:pPr>
      <w:ins w:id="6659" w:author="Abhishek Deep Nigam" w:date="2015-10-26T01:01:00Z">
        <w:r w:rsidRPr="00073577">
          <w:rPr>
            <w:rFonts w:ascii="Courier New" w:hAnsi="Courier New" w:cs="Courier New"/>
            <w:sz w:val="16"/>
            <w:szCs w:val="16"/>
            <w:rPrChange w:id="6660" w:author="Abhishek Deep Nigam" w:date="2015-10-26T01:01:00Z">
              <w:rPr>
                <w:rFonts w:ascii="Courier New" w:hAnsi="Courier New" w:cs="Courier New"/>
              </w:rPr>
            </w:rPrChange>
          </w:rPr>
          <w:t>[3]-&gt;L(Backtracking)</w:t>
        </w:r>
      </w:ins>
    </w:p>
    <w:p w14:paraId="05CB6748" w14:textId="77777777" w:rsidR="00073577" w:rsidRPr="00073577" w:rsidRDefault="00073577" w:rsidP="00073577">
      <w:pPr>
        <w:spacing w:before="0" w:after="0"/>
        <w:rPr>
          <w:ins w:id="6661" w:author="Abhishek Deep Nigam" w:date="2015-10-26T01:01:00Z"/>
          <w:rFonts w:ascii="Courier New" w:hAnsi="Courier New" w:cs="Courier New"/>
          <w:sz w:val="16"/>
          <w:szCs w:val="16"/>
          <w:rPrChange w:id="6662" w:author="Abhishek Deep Nigam" w:date="2015-10-26T01:01:00Z">
            <w:rPr>
              <w:ins w:id="6663" w:author="Abhishek Deep Nigam" w:date="2015-10-26T01:01:00Z"/>
              <w:rFonts w:ascii="Courier New" w:hAnsi="Courier New" w:cs="Courier New"/>
            </w:rPr>
          </w:rPrChange>
        </w:rPr>
      </w:pPr>
      <w:ins w:id="6664" w:author="Abhishek Deep Nigam" w:date="2015-10-26T01:01:00Z">
        <w:r w:rsidRPr="00073577">
          <w:rPr>
            <w:rFonts w:ascii="Courier New" w:hAnsi="Courier New" w:cs="Courier New"/>
            <w:sz w:val="16"/>
            <w:szCs w:val="16"/>
            <w:rPrChange w:id="6665" w:author="Abhishek Deep Nigam" w:date="2015-10-26T01:01:00Z">
              <w:rPr>
                <w:rFonts w:ascii="Courier New" w:hAnsi="Courier New" w:cs="Courier New"/>
              </w:rPr>
            </w:rPrChange>
          </w:rPr>
          <w:t>[3]-&gt;U(Backtracking)</w:t>
        </w:r>
      </w:ins>
    </w:p>
    <w:p w14:paraId="6745F0B9" w14:textId="77777777" w:rsidR="00073577" w:rsidRPr="00073577" w:rsidRDefault="00073577" w:rsidP="00073577">
      <w:pPr>
        <w:spacing w:before="0" w:after="0"/>
        <w:rPr>
          <w:ins w:id="6666" w:author="Abhishek Deep Nigam" w:date="2015-10-26T01:01:00Z"/>
          <w:rFonts w:ascii="Courier New" w:hAnsi="Courier New" w:cs="Courier New"/>
          <w:sz w:val="16"/>
          <w:szCs w:val="16"/>
          <w:rPrChange w:id="6667" w:author="Abhishek Deep Nigam" w:date="2015-10-26T01:01:00Z">
            <w:rPr>
              <w:ins w:id="6668" w:author="Abhishek Deep Nigam" w:date="2015-10-26T01:01:00Z"/>
              <w:rFonts w:ascii="Courier New" w:hAnsi="Courier New" w:cs="Courier New"/>
            </w:rPr>
          </w:rPrChange>
        </w:rPr>
      </w:pPr>
      <w:ins w:id="6669" w:author="Abhishek Deep Nigam" w:date="2015-10-26T01:01:00Z">
        <w:r w:rsidRPr="00073577">
          <w:rPr>
            <w:rFonts w:ascii="Courier New" w:hAnsi="Courier New" w:cs="Courier New"/>
            <w:sz w:val="16"/>
            <w:szCs w:val="16"/>
            <w:rPrChange w:id="6670" w:author="Abhishek Deep Nigam" w:date="2015-10-26T01:01:00Z">
              <w:rPr>
                <w:rFonts w:ascii="Courier New" w:hAnsi="Courier New" w:cs="Courier New"/>
              </w:rPr>
            </w:rPrChange>
          </w:rPr>
          <w:t>[2]-&gt;S[3]-&gt;E(Backtracking)</w:t>
        </w:r>
      </w:ins>
    </w:p>
    <w:p w14:paraId="0130D28F" w14:textId="77777777" w:rsidR="00073577" w:rsidRPr="00073577" w:rsidRDefault="00073577" w:rsidP="00073577">
      <w:pPr>
        <w:spacing w:before="0" w:after="0"/>
        <w:rPr>
          <w:ins w:id="6671" w:author="Abhishek Deep Nigam" w:date="2015-10-26T01:01:00Z"/>
          <w:rFonts w:ascii="Courier New" w:hAnsi="Courier New" w:cs="Courier New"/>
          <w:sz w:val="16"/>
          <w:szCs w:val="16"/>
          <w:rPrChange w:id="6672" w:author="Abhishek Deep Nigam" w:date="2015-10-26T01:01:00Z">
            <w:rPr>
              <w:ins w:id="6673" w:author="Abhishek Deep Nigam" w:date="2015-10-26T01:01:00Z"/>
              <w:rFonts w:ascii="Courier New" w:hAnsi="Courier New" w:cs="Courier New"/>
            </w:rPr>
          </w:rPrChange>
        </w:rPr>
      </w:pPr>
      <w:ins w:id="6674" w:author="Abhishek Deep Nigam" w:date="2015-10-26T01:01:00Z">
        <w:r w:rsidRPr="00073577">
          <w:rPr>
            <w:rFonts w:ascii="Courier New" w:hAnsi="Courier New" w:cs="Courier New"/>
            <w:sz w:val="16"/>
            <w:szCs w:val="16"/>
            <w:rPrChange w:id="6675" w:author="Abhishek Deep Nigam" w:date="2015-10-26T01:01:00Z">
              <w:rPr>
                <w:rFonts w:ascii="Courier New" w:hAnsi="Courier New" w:cs="Courier New"/>
              </w:rPr>
            </w:rPrChange>
          </w:rPr>
          <w:t>[3]-&gt;L(Backtracking)</w:t>
        </w:r>
      </w:ins>
    </w:p>
    <w:p w14:paraId="490A7A43" w14:textId="77777777" w:rsidR="00073577" w:rsidRPr="00073577" w:rsidRDefault="00073577" w:rsidP="00073577">
      <w:pPr>
        <w:spacing w:before="0" w:after="0"/>
        <w:rPr>
          <w:ins w:id="6676" w:author="Abhishek Deep Nigam" w:date="2015-10-26T01:01:00Z"/>
          <w:rFonts w:ascii="Courier New" w:hAnsi="Courier New" w:cs="Courier New"/>
          <w:sz w:val="16"/>
          <w:szCs w:val="16"/>
          <w:rPrChange w:id="6677" w:author="Abhishek Deep Nigam" w:date="2015-10-26T01:01:00Z">
            <w:rPr>
              <w:ins w:id="6678" w:author="Abhishek Deep Nigam" w:date="2015-10-26T01:01:00Z"/>
              <w:rFonts w:ascii="Courier New" w:hAnsi="Courier New" w:cs="Courier New"/>
            </w:rPr>
          </w:rPrChange>
        </w:rPr>
      </w:pPr>
      <w:ins w:id="6679" w:author="Abhishek Deep Nigam" w:date="2015-10-26T01:01:00Z">
        <w:r w:rsidRPr="00073577">
          <w:rPr>
            <w:rFonts w:ascii="Courier New" w:hAnsi="Courier New" w:cs="Courier New"/>
            <w:sz w:val="16"/>
            <w:szCs w:val="16"/>
            <w:rPrChange w:id="6680" w:author="Abhishek Deep Nigam" w:date="2015-10-26T01:01:00Z">
              <w:rPr>
                <w:rFonts w:ascii="Courier New" w:hAnsi="Courier New" w:cs="Courier New"/>
              </w:rPr>
            </w:rPrChange>
          </w:rPr>
          <w:lastRenderedPageBreak/>
          <w:t>[3]-&gt;U(Backtracking)</w:t>
        </w:r>
      </w:ins>
    </w:p>
    <w:p w14:paraId="32012CAA" w14:textId="77777777" w:rsidR="00073577" w:rsidRPr="00073577" w:rsidRDefault="00073577" w:rsidP="00073577">
      <w:pPr>
        <w:spacing w:before="0" w:after="0"/>
        <w:rPr>
          <w:ins w:id="6681" w:author="Abhishek Deep Nigam" w:date="2015-10-26T01:01:00Z"/>
          <w:rFonts w:ascii="Courier New" w:hAnsi="Courier New" w:cs="Courier New"/>
          <w:sz w:val="16"/>
          <w:szCs w:val="16"/>
          <w:rPrChange w:id="6682" w:author="Abhishek Deep Nigam" w:date="2015-10-26T01:01:00Z">
            <w:rPr>
              <w:ins w:id="6683" w:author="Abhishek Deep Nigam" w:date="2015-10-26T01:01:00Z"/>
              <w:rFonts w:ascii="Courier New" w:hAnsi="Courier New" w:cs="Courier New"/>
            </w:rPr>
          </w:rPrChange>
        </w:rPr>
      </w:pPr>
      <w:ins w:id="6684" w:author="Abhishek Deep Nigam" w:date="2015-10-26T01:01:00Z">
        <w:r w:rsidRPr="00073577">
          <w:rPr>
            <w:rFonts w:ascii="Courier New" w:hAnsi="Courier New" w:cs="Courier New"/>
            <w:sz w:val="16"/>
            <w:szCs w:val="16"/>
            <w:rPrChange w:id="6685" w:author="Abhishek Deep Nigam" w:date="2015-10-26T01:01:00Z">
              <w:rPr>
                <w:rFonts w:ascii="Courier New" w:hAnsi="Courier New" w:cs="Courier New"/>
              </w:rPr>
            </w:rPrChange>
          </w:rPr>
          <w:t>[2]-&gt;U[3]-&gt;E(Backtracking)</w:t>
        </w:r>
      </w:ins>
    </w:p>
    <w:p w14:paraId="721B5045" w14:textId="77777777" w:rsidR="00073577" w:rsidRPr="00073577" w:rsidRDefault="00073577" w:rsidP="00073577">
      <w:pPr>
        <w:spacing w:before="0" w:after="0"/>
        <w:rPr>
          <w:ins w:id="6686" w:author="Abhishek Deep Nigam" w:date="2015-10-26T01:01:00Z"/>
          <w:rFonts w:ascii="Courier New" w:hAnsi="Courier New" w:cs="Courier New"/>
          <w:sz w:val="16"/>
          <w:szCs w:val="16"/>
          <w:rPrChange w:id="6687" w:author="Abhishek Deep Nigam" w:date="2015-10-26T01:01:00Z">
            <w:rPr>
              <w:ins w:id="6688" w:author="Abhishek Deep Nigam" w:date="2015-10-26T01:01:00Z"/>
              <w:rFonts w:ascii="Courier New" w:hAnsi="Courier New" w:cs="Courier New"/>
            </w:rPr>
          </w:rPrChange>
        </w:rPr>
      </w:pPr>
      <w:ins w:id="6689" w:author="Abhishek Deep Nigam" w:date="2015-10-26T01:01:00Z">
        <w:r w:rsidRPr="00073577">
          <w:rPr>
            <w:rFonts w:ascii="Courier New" w:hAnsi="Courier New" w:cs="Courier New"/>
            <w:sz w:val="16"/>
            <w:szCs w:val="16"/>
            <w:rPrChange w:id="6690" w:author="Abhishek Deep Nigam" w:date="2015-10-26T01:01:00Z">
              <w:rPr>
                <w:rFonts w:ascii="Courier New" w:hAnsi="Courier New" w:cs="Courier New"/>
              </w:rPr>
            </w:rPrChange>
          </w:rPr>
          <w:t>[3]-&gt;L(Backtracking)</w:t>
        </w:r>
      </w:ins>
    </w:p>
    <w:p w14:paraId="1CE35118" w14:textId="77777777" w:rsidR="00073577" w:rsidRPr="00073577" w:rsidRDefault="00073577" w:rsidP="00073577">
      <w:pPr>
        <w:spacing w:before="0" w:after="0"/>
        <w:rPr>
          <w:ins w:id="6691" w:author="Abhishek Deep Nigam" w:date="2015-10-26T01:01:00Z"/>
          <w:rFonts w:ascii="Courier New" w:hAnsi="Courier New" w:cs="Courier New"/>
          <w:sz w:val="16"/>
          <w:szCs w:val="16"/>
          <w:rPrChange w:id="6692" w:author="Abhishek Deep Nigam" w:date="2015-10-26T01:01:00Z">
            <w:rPr>
              <w:ins w:id="6693" w:author="Abhishek Deep Nigam" w:date="2015-10-26T01:01:00Z"/>
              <w:rFonts w:ascii="Courier New" w:hAnsi="Courier New" w:cs="Courier New"/>
            </w:rPr>
          </w:rPrChange>
        </w:rPr>
      </w:pPr>
      <w:ins w:id="6694" w:author="Abhishek Deep Nigam" w:date="2015-10-26T01:01:00Z">
        <w:r w:rsidRPr="00073577">
          <w:rPr>
            <w:rFonts w:ascii="Courier New" w:hAnsi="Courier New" w:cs="Courier New"/>
            <w:sz w:val="16"/>
            <w:szCs w:val="16"/>
            <w:rPrChange w:id="6695" w:author="Abhishek Deep Nigam" w:date="2015-10-26T01:01:00Z">
              <w:rPr>
                <w:rFonts w:ascii="Courier New" w:hAnsi="Courier New" w:cs="Courier New"/>
              </w:rPr>
            </w:rPrChange>
          </w:rPr>
          <w:t>[3]-&gt;U(Backtracking)</w:t>
        </w:r>
      </w:ins>
    </w:p>
    <w:p w14:paraId="57AABA18" w14:textId="77777777" w:rsidR="00073577" w:rsidRPr="00073577" w:rsidRDefault="00073577" w:rsidP="00073577">
      <w:pPr>
        <w:spacing w:before="0" w:after="0"/>
        <w:rPr>
          <w:ins w:id="6696" w:author="Abhishek Deep Nigam" w:date="2015-10-26T01:01:00Z"/>
          <w:rFonts w:ascii="Courier New" w:hAnsi="Courier New" w:cs="Courier New"/>
          <w:sz w:val="16"/>
          <w:szCs w:val="16"/>
          <w:rPrChange w:id="6697" w:author="Abhishek Deep Nigam" w:date="2015-10-26T01:01:00Z">
            <w:rPr>
              <w:ins w:id="6698" w:author="Abhishek Deep Nigam" w:date="2015-10-26T01:01:00Z"/>
              <w:rFonts w:ascii="Courier New" w:hAnsi="Courier New" w:cs="Courier New"/>
            </w:rPr>
          </w:rPrChange>
        </w:rPr>
      </w:pPr>
      <w:ins w:id="6699" w:author="Abhishek Deep Nigam" w:date="2015-10-26T01:01:00Z">
        <w:r w:rsidRPr="00073577">
          <w:rPr>
            <w:rFonts w:ascii="Courier New" w:hAnsi="Courier New" w:cs="Courier New"/>
            <w:sz w:val="16"/>
            <w:szCs w:val="16"/>
            <w:rPrChange w:id="6700" w:author="Abhishek Deep Nigam" w:date="2015-10-26T01:01:00Z">
              <w:rPr>
                <w:rFonts w:ascii="Courier New" w:hAnsi="Courier New" w:cs="Courier New"/>
              </w:rPr>
            </w:rPrChange>
          </w:rPr>
          <w:t>[1]-&gt;U[2]-&gt;G[3]-&gt;E(Backtracking)</w:t>
        </w:r>
      </w:ins>
    </w:p>
    <w:p w14:paraId="4BB20349" w14:textId="77777777" w:rsidR="00073577" w:rsidRPr="00073577" w:rsidRDefault="00073577" w:rsidP="00073577">
      <w:pPr>
        <w:spacing w:before="0" w:after="0"/>
        <w:rPr>
          <w:ins w:id="6701" w:author="Abhishek Deep Nigam" w:date="2015-10-26T01:01:00Z"/>
          <w:rFonts w:ascii="Courier New" w:hAnsi="Courier New" w:cs="Courier New"/>
          <w:sz w:val="16"/>
          <w:szCs w:val="16"/>
          <w:rPrChange w:id="6702" w:author="Abhishek Deep Nigam" w:date="2015-10-26T01:01:00Z">
            <w:rPr>
              <w:ins w:id="6703" w:author="Abhishek Deep Nigam" w:date="2015-10-26T01:01:00Z"/>
              <w:rFonts w:ascii="Courier New" w:hAnsi="Courier New" w:cs="Courier New"/>
            </w:rPr>
          </w:rPrChange>
        </w:rPr>
      </w:pPr>
      <w:ins w:id="6704" w:author="Abhishek Deep Nigam" w:date="2015-10-26T01:01:00Z">
        <w:r w:rsidRPr="00073577">
          <w:rPr>
            <w:rFonts w:ascii="Courier New" w:hAnsi="Courier New" w:cs="Courier New"/>
            <w:sz w:val="16"/>
            <w:szCs w:val="16"/>
            <w:rPrChange w:id="6705" w:author="Abhishek Deep Nigam" w:date="2015-10-26T01:01:00Z">
              <w:rPr>
                <w:rFonts w:ascii="Courier New" w:hAnsi="Courier New" w:cs="Courier New"/>
              </w:rPr>
            </w:rPrChange>
          </w:rPr>
          <w:t>[3]-&gt;L(Backtracking)</w:t>
        </w:r>
      </w:ins>
    </w:p>
    <w:p w14:paraId="0734D5D3" w14:textId="77777777" w:rsidR="00073577" w:rsidRPr="00073577" w:rsidRDefault="00073577" w:rsidP="00073577">
      <w:pPr>
        <w:spacing w:before="0" w:after="0"/>
        <w:rPr>
          <w:ins w:id="6706" w:author="Abhishek Deep Nigam" w:date="2015-10-26T01:01:00Z"/>
          <w:rFonts w:ascii="Courier New" w:hAnsi="Courier New" w:cs="Courier New"/>
          <w:sz w:val="16"/>
          <w:szCs w:val="16"/>
          <w:rPrChange w:id="6707" w:author="Abhishek Deep Nigam" w:date="2015-10-26T01:01:00Z">
            <w:rPr>
              <w:ins w:id="6708" w:author="Abhishek Deep Nigam" w:date="2015-10-26T01:01:00Z"/>
              <w:rFonts w:ascii="Courier New" w:hAnsi="Courier New" w:cs="Courier New"/>
            </w:rPr>
          </w:rPrChange>
        </w:rPr>
      </w:pPr>
      <w:ins w:id="6709" w:author="Abhishek Deep Nigam" w:date="2015-10-26T01:01:00Z">
        <w:r w:rsidRPr="00073577">
          <w:rPr>
            <w:rFonts w:ascii="Courier New" w:hAnsi="Courier New" w:cs="Courier New"/>
            <w:sz w:val="16"/>
            <w:szCs w:val="16"/>
            <w:rPrChange w:id="6710" w:author="Abhishek Deep Nigam" w:date="2015-10-26T01:01:00Z">
              <w:rPr>
                <w:rFonts w:ascii="Courier New" w:hAnsi="Courier New" w:cs="Courier New"/>
              </w:rPr>
            </w:rPrChange>
          </w:rPr>
          <w:t>[3]-&gt;U(Backtracking)</w:t>
        </w:r>
      </w:ins>
    </w:p>
    <w:p w14:paraId="10FBAC03" w14:textId="77777777" w:rsidR="00073577" w:rsidRPr="00073577" w:rsidRDefault="00073577" w:rsidP="00073577">
      <w:pPr>
        <w:spacing w:before="0" w:after="0"/>
        <w:rPr>
          <w:ins w:id="6711" w:author="Abhishek Deep Nigam" w:date="2015-10-26T01:01:00Z"/>
          <w:rFonts w:ascii="Courier New" w:hAnsi="Courier New" w:cs="Courier New"/>
          <w:sz w:val="16"/>
          <w:szCs w:val="16"/>
          <w:rPrChange w:id="6712" w:author="Abhishek Deep Nigam" w:date="2015-10-26T01:01:00Z">
            <w:rPr>
              <w:ins w:id="6713" w:author="Abhishek Deep Nigam" w:date="2015-10-26T01:01:00Z"/>
              <w:rFonts w:ascii="Courier New" w:hAnsi="Courier New" w:cs="Courier New"/>
            </w:rPr>
          </w:rPrChange>
        </w:rPr>
      </w:pPr>
      <w:ins w:id="6714" w:author="Abhishek Deep Nigam" w:date="2015-10-26T01:01:00Z">
        <w:r w:rsidRPr="00073577">
          <w:rPr>
            <w:rFonts w:ascii="Courier New" w:hAnsi="Courier New" w:cs="Courier New"/>
            <w:sz w:val="16"/>
            <w:szCs w:val="16"/>
            <w:rPrChange w:id="6715" w:author="Abhishek Deep Nigam" w:date="2015-10-26T01:01:00Z">
              <w:rPr>
                <w:rFonts w:ascii="Courier New" w:hAnsi="Courier New" w:cs="Courier New"/>
              </w:rPr>
            </w:rPrChange>
          </w:rPr>
          <w:t>[2]-&gt;U[3]-&gt;E(Backtracking)</w:t>
        </w:r>
      </w:ins>
    </w:p>
    <w:p w14:paraId="2202B6F3" w14:textId="77777777" w:rsidR="00073577" w:rsidRPr="00073577" w:rsidRDefault="00073577" w:rsidP="00073577">
      <w:pPr>
        <w:spacing w:before="0" w:after="0"/>
        <w:rPr>
          <w:ins w:id="6716" w:author="Abhishek Deep Nigam" w:date="2015-10-26T01:01:00Z"/>
          <w:rFonts w:ascii="Courier New" w:hAnsi="Courier New" w:cs="Courier New"/>
          <w:sz w:val="16"/>
          <w:szCs w:val="16"/>
          <w:rPrChange w:id="6717" w:author="Abhishek Deep Nigam" w:date="2015-10-26T01:01:00Z">
            <w:rPr>
              <w:ins w:id="6718" w:author="Abhishek Deep Nigam" w:date="2015-10-26T01:01:00Z"/>
              <w:rFonts w:ascii="Courier New" w:hAnsi="Courier New" w:cs="Courier New"/>
            </w:rPr>
          </w:rPrChange>
        </w:rPr>
      </w:pPr>
      <w:ins w:id="6719" w:author="Abhishek Deep Nigam" w:date="2015-10-26T01:01:00Z">
        <w:r w:rsidRPr="00073577">
          <w:rPr>
            <w:rFonts w:ascii="Courier New" w:hAnsi="Courier New" w:cs="Courier New"/>
            <w:sz w:val="16"/>
            <w:szCs w:val="16"/>
            <w:rPrChange w:id="6720" w:author="Abhishek Deep Nigam" w:date="2015-10-26T01:01:00Z">
              <w:rPr>
                <w:rFonts w:ascii="Courier New" w:hAnsi="Courier New" w:cs="Courier New"/>
              </w:rPr>
            </w:rPrChange>
          </w:rPr>
          <w:t>[3]-&gt;L(Backtracking)</w:t>
        </w:r>
      </w:ins>
    </w:p>
    <w:p w14:paraId="5D31432B" w14:textId="77777777" w:rsidR="00073577" w:rsidRPr="00073577" w:rsidRDefault="00073577" w:rsidP="00073577">
      <w:pPr>
        <w:spacing w:before="0" w:after="0"/>
        <w:rPr>
          <w:ins w:id="6721" w:author="Abhishek Deep Nigam" w:date="2015-10-26T01:01:00Z"/>
          <w:rFonts w:ascii="Courier New" w:hAnsi="Courier New" w:cs="Courier New"/>
          <w:sz w:val="16"/>
          <w:szCs w:val="16"/>
          <w:rPrChange w:id="6722" w:author="Abhishek Deep Nigam" w:date="2015-10-26T01:01:00Z">
            <w:rPr>
              <w:ins w:id="6723" w:author="Abhishek Deep Nigam" w:date="2015-10-26T01:01:00Z"/>
              <w:rFonts w:ascii="Courier New" w:hAnsi="Courier New" w:cs="Courier New"/>
            </w:rPr>
          </w:rPrChange>
        </w:rPr>
      </w:pPr>
      <w:ins w:id="6724" w:author="Abhishek Deep Nigam" w:date="2015-10-26T01:01:00Z">
        <w:r w:rsidRPr="00073577">
          <w:rPr>
            <w:rFonts w:ascii="Courier New" w:hAnsi="Courier New" w:cs="Courier New"/>
            <w:sz w:val="16"/>
            <w:szCs w:val="16"/>
            <w:rPrChange w:id="6725" w:author="Abhishek Deep Nigam" w:date="2015-10-26T01:01:00Z">
              <w:rPr>
                <w:rFonts w:ascii="Courier New" w:hAnsi="Courier New" w:cs="Courier New"/>
              </w:rPr>
            </w:rPrChange>
          </w:rPr>
          <w:t>[3]-&gt;U(Backtracking)</w:t>
        </w:r>
      </w:ins>
    </w:p>
    <w:p w14:paraId="45EABFFB" w14:textId="77777777" w:rsidR="00073577" w:rsidRPr="00073577" w:rsidRDefault="00073577" w:rsidP="00073577">
      <w:pPr>
        <w:spacing w:before="0" w:after="0"/>
        <w:rPr>
          <w:ins w:id="6726" w:author="Abhishek Deep Nigam" w:date="2015-10-26T01:01:00Z"/>
          <w:rFonts w:ascii="Courier New" w:hAnsi="Courier New" w:cs="Courier New"/>
          <w:sz w:val="16"/>
          <w:szCs w:val="16"/>
          <w:rPrChange w:id="6727" w:author="Abhishek Deep Nigam" w:date="2015-10-26T01:01:00Z">
            <w:rPr>
              <w:ins w:id="6728" w:author="Abhishek Deep Nigam" w:date="2015-10-26T01:01:00Z"/>
              <w:rFonts w:ascii="Courier New" w:hAnsi="Courier New" w:cs="Courier New"/>
            </w:rPr>
          </w:rPrChange>
        </w:rPr>
      </w:pPr>
      <w:ins w:id="6729" w:author="Abhishek Deep Nigam" w:date="2015-10-26T01:01:00Z">
        <w:r w:rsidRPr="00073577">
          <w:rPr>
            <w:rFonts w:ascii="Courier New" w:hAnsi="Courier New" w:cs="Courier New"/>
            <w:sz w:val="16"/>
            <w:szCs w:val="16"/>
            <w:rPrChange w:id="6730" w:author="Abhishek Deep Nigam" w:date="2015-10-26T01:01:00Z">
              <w:rPr>
                <w:rFonts w:ascii="Courier New" w:hAnsi="Courier New" w:cs="Courier New"/>
              </w:rPr>
            </w:rPrChange>
          </w:rPr>
          <w:t>[0]-&gt;R[1]-&gt;A[2]-&gt;A[3]-&gt;I(Backtracking)</w:t>
        </w:r>
      </w:ins>
    </w:p>
    <w:p w14:paraId="59D3E795" w14:textId="77777777" w:rsidR="00073577" w:rsidRPr="00073577" w:rsidRDefault="00073577" w:rsidP="00073577">
      <w:pPr>
        <w:spacing w:before="0" w:after="0"/>
        <w:rPr>
          <w:ins w:id="6731" w:author="Abhishek Deep Nigam" w:date="2015-10-26T01:01:00Z"/>
          <w:rFonts w:ascii="Courier New" w:hAnsi="Courier New" w:cs="Courier New"/>
          <w:sz w:val="16"/>
          <w:szCs w:val="16"/>
          <w:rPrChange w:id="6732" w:author="Abhishek Deep Nigam" w:date="2015-10-26T01:01:00Z">
            <w:rPr>
              <w:ins w:id="6733" w:author="Abhishek Deep Nigam" w:date="2015-10-26T01:01:00Z"/>
              <w:rFonts w:ascii="Courier New" w:hAnsi="Courier New" w:cs="Courier New"/>
            </w:rPr>
          </w:rPrChange>
        </w:rPr>
      </w:pPr>
      <w:ins w:id="6734" w:author="Abhishek Deep Nigam" w:date="2015-10-26T01:01:00Z">
        <w:r w:rsidRPr="00073577">
          <w:rPr>
            <w:rFonts w:ascii="Courier New" w:hAnsi="Courier New" w:cs="Courier New"/>
            <w:sz w:val="16"/>
            <w:szCs w:val="16"/>
            <w:rPrChange w:id="6735" w:author="Abhishek Deep Nigam" w:date="2015-10-26T01:01:00Z">
              <w:rPr>
                <w:rFonts w:ascii="Courier New" w:hAnsi="Courier New" w:cs="Courier New"/>
              </w:rPr>
            </w:rPrChange>
          </w:rPr>
          <w:t>[3]-&gt;O(Backtracking)</w:t>
        </w:r>
      </w:ins>
    </w:p>
    <w:p w14:paraId="31683272" w14:textId="77777777" w:rsidR="00073577" w:rsidRPr="00073577" w:rsidRDefault="00073577" w:rsidP="00073577">
      <w:pPr>
        <w:spacing w:before="0" w:after="0"/>
        <w:rPr>
          <w:ins w:id="6736" w:author="Abhishek Deep Nigam" w:date="2015-10-26T01:01:00Z"/>
          <w:rFonts w:ascii="Courier New" w:hAnsi="Courier New" w:cs="Courier New"/>
          <w:sz w:val="16"/>
          <w:szCs w:val="16"/>
          <w:rPrChange w:id="6737" w:author="Abhishek Deep Nigam" w:date="2015-10-26T01:01:00Z">
            <w:rPr>
              <w:ins w:id="6738" w:author="Abhishek Deep Nigam" w:date="2015-10-26T01:01:00Z"/>
              <w:rFonts w:ascii="Courier New" w:hAnsi="Courier New" w:cs="Courier New"/>
            </w:rPr>
          </w:rPrChange>
        </w:rPr>
      </w:pPr>
      <w:ins w:id="6739" w:author="Abhishek Deep Nigam" w:date="2015-10-26T01:01:00Z">
        <w:r w:rsidRPr="00073577">
          <w:rPr>
            <w:rFonts w:ascii="Courier New" w:hAnsi="Courier New" w:cs="Courier New"/>
            <w:sz w:val="16"/>
            <w:szCs w:val="16"/>
            <w:rPrChange w:id="6740" w:author="Abhishek Deep Nigam" w:date="2015-10-26T01:01:00Z">
              <w:rPr>
                <w:rFonts w:ascii="Courier New" w:hAnsi="Courier New" w:cs="Courier New"/>
              </w:rPr>
            </w:rPrChange>
          </w:rPr>
          <w:t>[2]-&gt;C[3]-&gt;I(Backtracking)</w:t>
        </w:r>
      </w:ins>
    </w:p>
    <w:p w14:paraId="056407CC" w14:textId="77777777" w:rsidR="00073577" w:rsidRPr="00073577" w:rsidRDefault="00073577" w:rsidP="00073577">
      <w:pPr>
        <w:spacing w:before="0" w:after="0"/>
        <w:rPr>
          <w:ins w:id="6741" w:author="Abhishek Deep Nigam" w:date="2015-10-26T01:01:00Z"/>
          <w:rFonts w:ascii="Courier New" w:hAnsi="Courier New" w:cs="Courier New"/>
          <w:sz w:val="16"/>
          <w:szCs w:val="16"/>
          <w:rPrChange w:id="6742" w:author="Abhishek Deep Nigam" w:date="2015-10-26T01:01:00Z">
            <w:rPr>
              <w:ins w:id="6743" w:author="Abhishek Deep Nigam" w:date="2015-10-26T01:01:00Z"/>
              <w:rFonts w:ascii="Courier New" w:hAnsi="Courier New" w:cs="Courier New"/>
            </w:rPr>
          </w:rPrChange>
        </w:rPr>
      </w:pPr>
      <w:ins w:id="6744" w:author="Abhishek Deep Nigam" w:date="2015-10-26T01:01:00Z">
        <w:r w:rsidRPr="00073577">
          <w:rPr>
            <w:rFonts w:ascii="Courier New" w:hAnsi="Courier New" w:cs="Courier New"/>
            <w:sz w:val="16"/>
            <w:szCs w:val="16"/>
            <w:rPrChange w:id="6745" w:author="Abhishek Deep Nigam" w:date="2015-10-26T01:01:00Z">
              <w:rPr>
                <w:rFonts w:ascii="Courier New" w:hAnsi="Courier New" w:cs="Courier New"/>
              </w:rPr>
            </w:rPrChange>
          </w:rPr>
          <w:t>[3]-&gt;O(Backtracking)</w:t>
        </w:r>
      </w:ins>
    </w:p>
    <w:p w14:paraId="698BE26A" w14:textId="77777777" w:rsidR="00073577" w:rsidRPr="00073577" w:rsidRDefault="00073577" w:rsidP="00073577">
      <w:pPr>
        <w:spacing w:before="0" w:after="0"/>
        <w:rPr>
          <w:ins w:id="6746" w:author="Abhishek Deep Nigam" w:date="2015-10-26T01:01:00Z"/>
          <w:rFonts w:ascii="Courier New" w:hAnsi="Courier New" w:cs="Courier New"/>
          <w:sz w:val="16"/>
          <w:szCs w:val="16"/>
          <w:rPrChange w:id="6747" w:author="Abhishek Deep Nigam" w:date="2015-10-26T01:01:00Z">
            <w:rPr>
              <w:ins w:id="6748" w:author="Abhishek Deep Nigam" w:date="2015-10-26T01:01:00Z"/>
              <w:rFonts w:ascii="Courier New" w:hAnsi="Courier New" w:cs="Courier New"/>
            </w:rPr>
          </w:rPrChange>
        </w:rPr>
      </w:pPr>
      <w:ins w:id="6749" w:author="Abhishek Deep Nigam" w:date="2015-10-26T01:01:00Z">
        <w:r w:rsidRPr="00073577">
          <w:rPr>
            <w:rFonts w:ascii="Courier New" w:hAnsi="Courier New" w:cs="Courier New"/>
            <w:sz w:val="16"/>
            <w:szCs w:val="16"/>
            <w:rPrChange w:id="6750" w:author="Abhishek Deep Nigam" w:date="2015-10-26T01:01:00Z">
              <w:rPr>
                <w:rFonts w:ascii="Courier New" w:hAnsi="Courier New" w:cs="Courier New"/>
              </w:rPr>
            </w:rPrChange>
          </w:rPr>
          <w:t>[2]-&gt;E[3]-&gt;I(Backtracking)</w:t>
        </w:r>
      </w:ins>
    </w:p>
    <w:p w14:paraId="3679FD63" w14:textId="77777777" w:rsidR="00073577" w:rsidRPr="00073577" w:rsidRDefault="00073577" w:rsidP="00073577">
      <w:pPr>
        <w:spacing w:before="0" w:after="0"/>
        <w:rPr>
          <w:ins w:id="6751" w:author="Abhishek Deep Nigam" w:date="2015-10-26T01:01:00Z"/>
          <w:rFonts w:ascii="Courier New" w:hAnsi="Courier New" w:cs="Courier New"/>
          <w:sz w:val="16"/>
          <w:szCs w:val="16"/>
          <w:rPrChange w:id="6752" w:author="Abhishek Deep Nigam" w:date="2015-10-26T01:01:00Z">
            <w:rPr>
              <w:ins w:id="6753" w:author="Abhishek Deep Nigam" w:date="2015-10-26T01:01:00Z"/>
              <w:rFonts w:ascii="Courier New" w:hAnsi="Courier New" w:cs="Courier New"/>
            </w:rPr>
          </w:rPrChange>
        </w:rPr>
      </w:pPr>
      <w:ins w:id="6754" w:author="Abhishek Deep Nigam" w:date="2015-10-26T01:01:00Z">
        <w:r w:rsidRPr="00073577">
          <w:rPr>
            <w:rFonts w:ascii="Courier New" w:hAnsi="Courier New" w:cs="Courier New"/>
            <w:sz w:val="16"/>
            <w:szCs w:val="16"/>
            <w:rPrChange w:id="6755" w:author="Abhishek Deep Nigam" w:date="2015-10-26T01:01:00Z">
              <w:rPr>
                <w:rFonts w:ascii="Courier New" w:hAnsi="Courier New" w:cs="Courier New"/>
              </w:rPr>
            </w:rPrChange>
          </w:rPr>
          <w:t>[3]-&gt;O(Backtracking)</w:t>
        </w:r>
      </w:ins>
    </w:p>
    <w:p w14:paraId="00FA82A1" w14:textId="77777777" w:rsidR="00073577" w:rsidRPr="00073577" w:rsidRDefault="00073577" w:rsidP="00073577">
      <w:pPr>
        <w:spacing w:before="0" w:after="0"/>
        <w:rPr>
          <w:ins w:id="6756" w:author="Abhishek Deep Nigam" w:date="2015-10-26T01:01:00Z"/>
          <w:rFonts w:ascii="Courier New" w:hAnsi="Courier New" w:cs="Courier New"/>
          <w:sz w:val="16"/>
          <w:szCs w:val="16"/>
          <w:rPrChange w:id="6757" w:author="Abhishek Deep Nigam" w:date="2015-10-26T01:01:00Z">
            <w:rPr>
              <w:ins w:id="6758" w:author="Abhishek Deep Nigam" w:date="2015-10-26T01:01:00Z"/>
              <w:rFonts w:ascii="Courier New" w:hAnsi="Courier New" w:cs="Courier New"/>
            </w:rPr>
          </w:rPrChange>
        </w:rPr>
      </w:pPr>
      <w:ins w:id="6759" w:author="Abhishek Deep Nigam" w:date="2015-10-26T01:01:00Z">
        <w:r w:rsidRPr="00073577">
          <w:rPr>
            <w:rFonts w:ascii="Courier New" w:hAnsi="Courier New" w:cs="Courier New"/>
            <w:sz w:val="16"/>
            <w:szCs w:val="16"/>
            <w:rPrChange w:id="6760" w:author="Abhishek Deep Nigam" w:date="2015-10-26T01:01:00Z">
              <w:rPr>
                <w:rFonts w:ascii="Courier New" w:hAnsi="Courier New" w:cs="Courier New"/>
              </w:rPr>
            </w:rPrChange>
          </w:rPr>
          <w:t>[2]-&gt;H[3]-&gt;I(Backtracking)</w:t>
        </w:r>
      </w:ins>
    </w:p>
    <w:p w14:paraId="25720ECA" w14:textId="77777777" w:rsidR="00073577" w:rsidRPr="00073577" w:rsidRDefault="00073577" w:rsidP="00073577">
      <w:pPr>
        <w:spacing w:before="0" w:after="0"/>
        <w:rPr>
          <w:ins w:id="6761" w:author="Abhishek Deep Nigam" w:date="2015-10-26T01:01:00Z"/>
          <w:rFonts w:ascii="Courier New" w:hAnsi="Courier New" w:cs="Courier New"/>
          <w:sz w:val="16"/>
          <w:szCs w:val="16"/>
          <w:rPrChange w:id="6762" w:author="Abhishek Deep Nigam" w:date="2015-10-26T01:01:00Z">
            <w:rPr>
              <w:ins w:id="6763" w:author="Abhishek Deep Nigam" w:date="2015-10-26T01:01:00Z"/>
              <w:rFonts w:ascii="Courier New" w:hAnsi="Courier New" w:cs="Courier New"/>
            </w:rPr>
          </w:rPrChange>
        </w:rPr>
      </w:pPr>
      <w:ins w:id="6764" w:author="Abhishek Deep Nigam" w:date="2015-10-26T01:01:00Z">
        <w:r w:rsidRPr="00073577">
          <w:rPr>
            <w:rFonts w:ascii="Courier New" w:hAnsi="Courier New" w:cs="Courier New"/>
            <w:sz w:val="16"/>
            <w:szCs w:val="16"/>
            <w:rPrChange w:id="6765" w:author="Abhishek Deep Nigam" w:date="2015-10-26T01:01:00Z">
              <w:rPr>
                <w:rFonts w:ascii="Courier New" w:hAnsi="Courier New" w:cs="Courier New"/>
              </w:rPr>
            </w:rPrChange>
          </w:rPr>
          <w:t>[3]-&gt;O(Backtracking)</w:t>
        </w:r>
      </w:ins>
    </w:p>
    <w:p w14:paraId="23AE2CFC" w14:textId="77777777" w:rsidR="00073577" w:rsidRPr="00073577" w:rsidRDefault="00073577" w:rsidP="00073577">
      <w:pPr>
        <w:spacing w:before="0" w:after="0"/>
        <w:rPr>
          <w:ins w:id="6766" w:author="Abhishek Deep Nigam" w:date="2015-10-26T01:01:00Z"/>
          <w:rFonts w:ascii="Courier New" w:hAnsi="Courier New" w:cs="Courier New"/>
          <w:sz w:val="16"/>
          <w:szCs w:val="16"/>
          <w:rPrChange w:id="6767" w:author="Abhishek Deep Nigam" w:date="2015-10-26T01:01:00Z">
            <w:rPr>
              <w:ins w:id="6768" w:author="Abhishek Deep Nigam" w:date="2015-10-26T01:01:00Z"/>
              <w:rFonts w:ascii="Courier New" w:hAnsi="Courier New" w:cs="Courier New"/>
            </w:rPr>
          </w:rPrChange>
        </w:rPr>
      </w:pPr>
      <w:ins w:id="6769" w:author="Abhishek Deep Nigam" w:date="2015-10-26T01:01:00Z">
        <w:r w:rsidRPr="00073577">
          <w:rPr>
            <w:rFonts w:ascii="Courier New" w:hAnsi="Courier New" w:cs="Courier New"/>
            <w:sz w:val="16"/>
            <w:szCs w:val="16"/>
            <w:rPrChange w:id="6770" w:author="Abhishek Deep Nigam" w:date="2015-10-26T01:01:00Z">
              <w:rPr>
                <w:rFonts w:ascii="Courier New" w:hAnsi="Courier New" w:cs="Courier New"/>
              </w:rPr>
            </w:rPrChange>
          </w:rPr>
          <w:t>[2]-&gt;Y[3]-&gt;I(Backtracking)</w:t>
        </w:r>
      </w:ins>
    </w:p>
    <w:p w14:paraId="6C00771B" w14:textId="77777777" w:rsidR="00073577" w:rsidRPr="00073577" w:rsidRDefault="00073577" w:rsidP="00073577">
      <w:pPr>
        <w:spacing w:before="0" w:after="0"/>
        <w:rPr>
          <w:ins w:id="6771" w:author="Abhishek Deep Nigam" w:date="2015-10-26T01:01:00Z"/>
          <w:rFonts w:ascii="Courier New" w:hAnsi="Courier New" w:cs="Courier New"/>
          <w:sz w:val="16"/>
          <w:szCs w:val="16"/>
          <w:rPrChange w:id="6772" w:author="Abhishek Deep Nigam" w:date="2015-10-26T01:01:00Z">
            <w:rPr>
              <w:ins w:id="6773" w:author="Abhishek Deep Nigam" w:date="2015-10-26T01:01:00Z"/>
              <w:rFonts w:ascii="Courier New" w:hAnsi="Courier New" w:cs="Courier New"/>
            </w:rPr>
          </w:rPrChange>
        </w:rPr>
      </w:pPr>
      <w:ins w:id="6774" w:author="Abhishek Deep Nigam" w:date="2015-10-26T01:01:00Z">
        <w:r w:rsidRPr="00073577">
          <w:rPr>
            <w:rFonts w:ascii="Courier New" w:hAnsi="Courier New" w:cs="Courier New"/>
            <w:sz w:val="16"/>
            <w:szCs w:val="16"/>
            <w:rPrChange w:id="6775" w:author="Abhishek Deep Nigam" w:date="2015-10-26T01:01:00Z">
              <w:rPr>
                <w:rFonts w:ascii="Courier New" w:hAnsi="Courier New" w:cs="Courier New"/>
              </w:rPr>
            </w:rPrChange>
          </w:rPr>
          <w:t>[3]-&gt;O(Backtracking)</w:t>
        </w:r>
      </w:ins>
    </w:p>
    <w:p w14:paraId="68E627CD" w14:textId="77777777" w:rsidR="00073577" w:rsidRPr="00073577" w:rsidRDefault="00073577" w:rsidP="00073577">
      <w:pPr>
        <w:spacing w:before="0" w:after="0"/>
        <w:rPr>
          <w:ins w:id="6776" w:author="Abhishek Deep Nigam" w:date="2015-10-26T01:01:00Z"/>
          <w:rFonts w:ascii="Courier New" w:hAnsi="Courier New" w:cs="Courier New"/>
          <w:sz w:val="16"/>
          <w:szCs w:val="16"/>
          <w:rPrChange w:id="6777" w:author="Abhishek Deep Nigam" w:date="2015-10-26T01:01:00Z">
            <w:rPr>
              <w:ins w:id="6778" w:author="Abhishek Deep Nigam" w:date="2015-10-26T01:01:00Z"/>
              <w:rFonts w:ascii="Courier New" w:hAnsi="Courier New" w:cs="Courier New"/>
            </w:rPr>
          </w:rPrChange>
        </w:rPr>
      </w:pPr>
      <w:ins w:id="6779" w:author="Abhishek Deep Nigam" w:date="2015-10-26T01:01:00Z">
        <w:r w:rsidRPr="00073577">
          <w:rPr>
            <w:rFonts w:ascii="Courier New" w:hAnsi="Courier New" w:cs="Courier New"/>
            <w:sz w:val="16"/>
            <w:szCs w:val="16"/>
            <w:rPrChange w:id="6780" w:author="Abhishek Deep Nigam" w:date="2015-10-26T01:01:00Z">
              <w:rPr>
                <w:rFonts w:ascii="Courier New" w:hAnsi="Courier New" w:cs="Courier New"/>
              </w:rPr>
            </w:rPrChange>
          </w:rPr>
          <w:t>[0]-&gt;T[1]-&gt;A[2]-&gt;A[3]-&gt;A(Backtracking)</w:t>
        </w:r>
      </w:ins>
    </w:p>
    <w:p w14:paraId="6091D5BD" w14:textId="77777777" w:rsidR="00073577" w:rsidRPr="00073577" w:rsidRDefault="00073577" w:rsidP="00073577">
      <w:pPr>
        <w:spacing w:before="0" w:after="0"/>
        <w:rPr>
          <w:ins w:id="6781" w:author="Abhishek Deep Nigam" w:date="2015-10-26T01:01:00Z"/>
          <w:rFonts w:ascii="Courier New" w:hAnsi="Courier New" w:cs="Courier New"/>
          <w:sz w:val="16"/>
          <w:szCs w:val="16"/>
          <w:rPrChange w:id="6782" w:author="Abhishek Deep Nigam" w:date="2015-10-26T01:01:00Z">
            <w:rPr>
              <w:ins w:id="6783" w:author="Abhishek Deep Nigam" w:date="2015-10-26T01:01:00Z"/>
              <w:rFonts w:ascii="Courier New" w:hAnsi="Courier New" w:cs="Courier New"/>
            </w:rPr>
          </w:rPrChange>
        </w:rPr>
      </w:pPr>
      <w:ins w:id="6784" w:author="Abhishek Deep Nigam" w:date="2015-10-26T01:01:00Z">
        <w:r w:rsidRPr="00073577">
          <w:rPr>
            <w:rFonts w:ascii="Courier New" w:hAnsi="Courier New" w:cs="Courier New"/>
            <w:sz w:val="16"/>
            <w:szCs w:val="16"/>
            <w:rPrChange w:id="6785" w:author="Abhishek Deep Nigam" w:date="2015-10-26T01:01:00Z">
              <w:rPr>
                <w:rFonts w:ascii="Courier New" w:hAnsi="Courier New" w:cs="Courier New"/>
              </w:rPr>
            </w:rPrChange>
          </w:rPr>
          <w:t>[3]-&gt;E(Backtracking)</w:t>
        </w:r>
      </w:ins>
    </w:p>
    <w:p w14:paraId="55C18D93" w14:textId="77777777" w:rsidR="00073577" w:rsidRPr="00073577" w:rsidRDefault="00073577" w:rsidP="00073577">
      <w:pPr>
        <w:spacing w:before="0" w:after="0"/>
        <w:rPr>
          <w:ins w:id="6786" w:author="Abhishek Deep Nigam" w:date="2015-10-26T01:01:00Z"/>
          <w:rFonts w:ascii="Courier New" w:hAnsi="Courier New" w:cs="Courier New"/>
          <w:sz w:val="16"/>
          <w:szCs w:val="16"/>
          <w:rPrChange w:id="6787" w:author="Abhishek Deep Nigam" w:date="2015-10-26T01:01:00Z">
            <w:rPr>
              <w:ins w:id="6788" w:author="Abhishek Deep Nigam" w:date="2015-10-26T01:01:00Z"/>
              <w:rFonts w:ascii="Courier New" w:hAnsi="Courier New" w:cs="Courier New"/>
            </w:rPr>
          </w:rPrChange>
        </w:rPr>
      </w:pPr>
      <w:ins w:id="6789" w:author="Abhishek Deep Nigam" w:date="2015-10-26T01:01:00Z">
        <w:r w:rsidRPr="00073577">
          <w:rPr>
            <w:rFonts w:ascii="Courier New" w:hAnsi="Courier New" w:cs="Courier New"/>
            <w:sz w:val="16"/>
            <w:szCs w:val="16"/>
            <w:rPrChange w:id="6790" w:author="Abhishek Deep Nigam" w:date="2015-10-26T01:01:00Z">
              <w:rPr>
                <w:rFonts w:ascii="Courier New" w:hAnsi="Courier New" w:cs="Courier New"/>
              </w:rPr>
            </w:rPrChange>
          </w:rPr>
          <w:t>[3]-&gt;F(Backtracking)</w:t>
        </w:r>
      </w:ins>
    </w:p>
    <w:p w14:paraId="7D61190A" w14:textId="77777777" w:rsidR="00073577" w:rsidRPr="00073577" w:rsidRDefault="00073577" w:rsidP="00073577">
      <w:pPr>
        <w:spacing w:before="0" w:after="0"/>
        <w:rPr>
          <w:ins w:id="6791" w:author="Abhishek Deep Nigam" w:date="2015-10-26T01:01:00Z"/>
          <w:rFonts w:ascii="Courier New" w:hAnsi="Courier New" w:cs="Courier New"/>
          <w:sz w:val="16"/>
          <w:szCs w:val="16"/>
          <w:rPrChange w:id="6792" w:author="Abhishek Deep Nigam" w:date="2015-10-26T01:01:00Z">
            <w:rPr>
              <w:ins w:id="6793" w:author="Abhishek Deep Nigam" w:date="2015-10-26T01:01:00Z"/>
              <w:rFonts w:ascii="Courier New" w:hAnsi="Courier New" w:cs="Courier New"/>
            </w:rPr>
          </w:rPrChange>
        </w:rPr>
      </w:pPr>
      <w:ins w:id="6794" w:author="Abhishek Deep Nigam" w:date="2015-10-26T01:01:00Z">
        <w:r w:rsidRPr="00073577">
          <w:rPr>
            <w:rFonts w:ascii="Courier New" w:hAnsi="Courier New" w:cs="Courier New"/>
            <w:sz w:val="16"/>
            <w:szCs w:val="16"/>
            <w:rPrChange w:id="6795" w:author="Abhishek Deep Nigam" w:date="2015-10-26T01:01:00Z">
              <w:rPr>
                <w:rFonts w:ascii="Courier New" w:hAnsi="Courier New" w:cs="Courier New"/>
              </w:rPr>
            </w:rPrChange>
          </w:rPr>
          <w:t>[3]-&gt;O(Backtracking)</w:t>
        </w:r>
      </w:ins>
    </w:p>
    <w:p w14:paraId="110A9045" w14:textId="77777777" w:rsidR="00073577" w:rsidRPr="00073577" w:rsidRDefault="00073577" w:rsidP="00073577">
      <w:pPr>
        <w:spacing w:before="0" w:after="0"/>
        <w:rPr>
          <w:ins w:id="6796" w:author="Abhishek Deep Nigam" w:date="2015-10-26T01:01:00Z"/>
          <w:rFonts w:ascii="Courier New" w:hAnsi="Courier New" w:cs="Courier New"/>
          <w:sz w:val="16"/>
          <w:szCs w:val="16"/>
          <w:rPrChange w:id="6797" w:author="Abhishek Deep Nigam" w:date="2015-10-26T01:01:00Z">
            <w:rPr>
              <w:ins w:id="6798" w:author="Abhishek Deep Nigam" w:date="2015-10-26T01:01:00Z"/>
              <w:rFonts w:ascii="Courier New" w:hAnsi="Courier New" w:cs="Courier New"/>
            </w:rPr>
          </w:rPrChange>
        </w:rPr>
      </w:pPr>
      <w:ins w:id="6799" w:author="Abhishek Deep Nigam" w:date="2015-10-26T01:01:00Z">
        <w:r w:rsidRPr="00073577">
          <w:rPr>
            <w:rFonts w:ascii="Courier New" w:hAnsi="Courier New" w:cs="Courier New"/>
            <w:sz w:val="16"/>
            <w:szCs w:val="16"/>
            <w:rPrChange w:id="6800" w:author="Abhishek Deep Nigam" w:date="2015-10-26T01:01:00Z">
              <w:rPr>
                <w:rFonts w:ascii="Courier New" w:hAnsi="Courier New" w:cs="Courier New"/>
              </w:rPr>
            </w:rPrChange>
          </w:rPr>
          <w:t>[2]-&gt;C[3]-&gt;A(Backtracking)</w:t>
        </w:r>
      </w:ins>
    </w:p>
    <w:p w14:paraId="5D4D4F74" w14:textId="77777777" w:rsidR="00073577" w:rsidRPr="00073577" w:rsidRDefault="00073577" w:rsidP="00073577">
      <w:pPr>
        <w:spacing w:before="0" w:after="0"/>
        <w:rPr>
          <w:ins w:id="6801" w:author="Abhishek Deep Nigam" w:date="2015-10-26T01:01:00Z"/>
          <w:rFonts w:ascii="Courier New" w:hAnsi="Courier New" w:cs="Courier New"/>
          <w:sz w:val="16"/>
          <w:szCs w:val="16"/>
          <w:rPrChange w:id="6802" w:author="Abhishek Deep Nigam" w:date="2015-10-26T01:01:00Z">
            <w:rPr>
              <w:ins w:id="6803" w:author="Abhishek Deep Nigam" w:date="2015-10-26T01:01:00Z"/>
              <w:rFonts w:ascii="Courier New" w:hAnsi="Courier New" w:cs="Courier New"/>
            </w:rPr>
          </w:rPrChange>
        </w:rPr>
      </w:pPr>
      <w:ins w:id="6804" w:author="Abhishek Deep Nigam" w:date="2015-10-26T01:01:00Z">
        <w:r w:rsidRPr="00073577">
          <w:rPr>
            <w:rFonts w:ascii="Courier New" w:hAnsi="Courier New" w:cs="Courier New"/>
            <w:sz w:val="16"/>
            <w:szCs w:val="16"/>
            <w:rPrChange w:id="6805" w:author="Abhishek Deep Nigam" w:date="2015-10-26T01:01:00Z">
              <w:rPr>
                <w:rFonts w:ascii="Courier New" w:hAnsi="Courier New" w:cs="Courier New"/>
              </w:rPr>
            </w:rPrChange>
          </w:rPr>
          <w:t>[3]-&gt;E(Backtracking)</w:t>
        </w:r>
      </w:ins>
    </w:p>
    <w:p w14:paraId="79EDEB4E" w14:textId="77777777" w:rsidR="00073577" w:rsidRPr="00073577" w:rsidRDefault="00073577" w:rsidP="00073577">
      <w:pPr>
        <w:spacing w:before="0" w:after="0"/>
        <w:rPr>
          <w:ins w:id="6806" w:author="Abhishek Deep Nigam" w:date="2015-10-26T01:01:00Z"/>
          <w:rFonts w:ascii="Courier New" w:hAnsi="Courier New" w:cs="Courier New"/>
          <w:sz w:val="16"/>
          <w:szCs w:val="16"/>
          <w:rPrChange w:id="6807" w:author="Abhishek Deep Nigam" w:date="2015-10-26T01:01:00Z">
            <w:rPr>
              <w:ins w:id="6808" w:author="Abhishek Deep Nigam" w:date="2015-10-26T01:01:00Z"/>
              <w:rFonts w:ascii="Courier New" w:hAnsi="Courier New" w:cs="Courier New"/>
            </w:rPr>
          </w:rPrChange>
        </w:rPr>
      </w:pPr>
      <w:ins w:id="6809" w:author="Abhishek Deep Nigam" w:date="2015-10-26T01:01:00Z">
        <w:r w:rsidRPr="00073577">
          <w:rPr>
            <w:rFonts w:ascii="Courier New" w:hAnsi="Courier New" w:cs="Courier New"/>
            <w:sz w:val="16"/>
            <w:szCs w:val="16"/>
            <w:rPrChange w:id="6810" w:author="Abhishek Deep Nigam" w:date="2015-10-26T01:01:00Z">
              <w:rPr>
                <w:rFonts w:ascii="Courier New" w:hAnsi="Courier New" w:cs="Courier New"/>
              </w:rPr>
            </w:rPrChange>
          </w:rPr>
          <w:t>[3]-&gt;F(Backtracking)</w:t>
        </w:r>
      </w:ins>
    </w:p>
    <w:p w14:paraId="37690B31" w14:textId="77777777" w:rsidR="00073577" w:rsidRPr="00073577" w:rsidRDefault="00073577" w:rsidP="00073577">
      <w:pPr>
        <w:spacing w:before="0" w:after="0"/>
        <w:rPr>
          <w:ins w:id="6811" w:author="Abhishek Deep Nigam" w:date="2015-10-26T01:01:00Z"/>
          <w:rFonts w:ascii="Courier New" w:hAnsi="Courier New" w:cs="Courier New"/>
          <w:sz w:val="16"/>
          <w:szCs w:val="16"/>
          <w:rPrChange w:id="6812" w:author="Abhishek Deep Nigam" w:date="2015-10-26T01:01:00Z">
            <w:rPr>
              <w:ins w:id="6813" w:author="Abhishek Deep Nigam" w:date="2015-10-26T01:01:00Z"/>
              <w:rFonts w:ascii="Courier New" w:hAnsi="Courier New" w:cs="Courier New"/>
            </w:rPr>
          </w:rPrChange>
        </w:rPr>
      </w:pPr>
      <w:ins w:id="6814" w:author="Abhishek Deep Nigam" w:date="2015-10-26T01:01:00Z">
        <w:r w:rsidRPr="00073577">
          <w:rPr>
            <w:rFonts w:ascii="Courier New" w:hAnsi="Courier New" w:cs="Courier New"/>
            <w:sz w:val="16"/>
            <w:szCs w:val="16"/>
            <w:rPrChange w:id="6815" w:author="Abhishek Deep Nigam" w:date="2015-10-26T01:01:00Z">
              <w:rPr>
                <w:rFonts w:ascii="Courier New" w:hAnsi="Courier New" w:cs="Courier New"/>
              </w:rPr>
            </w:rPrChange>
          </w:rPr>
          <w:t>[3]-&gt;O(Backtracking)</w:t>
        </w:r>
      </w:ins>
    </w:p>
    <w:p w14:paraId="53DF3A61" w14:textId="77777777" w:rsidR="00073577" w:rsidRPr="00073577" w:rsidRDefault="00073577" w:rsidP="00073577">
      <w:pPr>
        <w:spacing w:before="0" w:after="0"/>
        <w:rPr>
          <w:ins w:id="6816" w:author="Abhishek Deep Nigam" w:date="2015-10-26T01:01:00Z"/>
          <w:rFonts w:ascii="Courier New" w:hAnsi="Courier New" w:cs="Courier New"/>
          <w:sz w:val="16"/>
          <w:szCs w:val="16"/>
          <w:rPrChange w:id="6817" w:author="Abhishek Deep Nigam" w:date="2015-10-26T01:01:00Z">
            <w:rPr>
              <w:ins w:id="6818" w:author="Abhishek Deep Nigam" w:date="2015-10-26T01:01:00Z"/>
              <w:rFonts w:ascii="Courier New" w:hAnsi="Courier New" w:cs="Courier New"/>
            </w:rPr>
          </w:rPrChange>
        </w:rPr>
      </w:pPr>
      <w:ins w:id="6819" w:author="Abhishek Deep Nigam" w:date="2015-10-26T01:01:00Z">
        <w:r w:rsidRPr="00073577">
          <w:rPr>
            <w:rFonts w:ascii="Courier New" w:hAnsi="Courier New" w:cs="Courier New"/>
            <w:sz w:val="16"/>
            <w:szCs w:val="16"/>
            <w:rPrChange w:id="6820" w:author="Abhishek Deep Nigam" w:date="2015-10-26T01:01:00Z">
              <w:rPr>
                <w:rFonts w:ascii="Courier New" w:hAnsi="Courier New" w:cs="Courier New"/>
              </w:rPr>
            </w:rPrChange>
          </w:rPr>
          <w:t>[2]-&gt;E[3]-&gt;A(Backtracking)</w:t>
        </w:r>
      </w:ins>
    </w:p>
    <w:p w14:paraId="35CF8470" w14:textId="77777777" w:rsidR="00073577" w:rsidRPr="00073577" w:rsidRDefault="00073577" w:rsidP="00073577">
      <w:pPr>
        <w:spacing w:before="0" w:after="0"/>
        <w:rPr>
          <w:ins w:id="6821" w:author="Abhishek Deep Nigam" w:date="2015-10-26T01:01:00Z"/>
          <w:rFonts w:ascii="Courier New" w:hAnsi="Courier New" w:cs="Courier New"/>
          <w:sz w:val="16"/>
          <w:szCs w:val="16"/>
          <w:rPrChange w:id="6822" w:author="Abhishek Deep Nigam" w:date="2015-10-26T01:01:00Z">
            <w:rPr>
              <w:ins w:id="6823" w:author="Abhishek Deep Nigam" w:date="2015-10-26T01:01:00Z"/>
              <w:rFonts w:ascii="Courier New" w:hAnsi="Courier New" w:cs="Courier New"/>
            </w:rPr>
          </w:rPrChange>
        </w:rPr>
      </w:pPr>
      <w:ins w:id="6824" w:author="Abhishek Deep Nigam" w:date="2015-10-26T01:01:00Z">
        <w:r w:rsidRPr="00073577">
          <w:rPr>
            <w:rFonts w:ascii="Courier New" w:hAnsi="Courier New" w:cs="Courier New"/>
            <w:sz w:val="16"/>
            <w:szCs w:val="16"/>
            <w:rPrChange w:id="6825" w:author="Abhishek Deep Nigam" w:date="2015-10-26T01:01:00Z">
              <w:rPr>
                <w:rFonts w:ascii="Courier New" w:hAnsi="Courier New" w:cs="Courier New"/>
              </w:rPr>
            </w:rPrChange>
          </w:rPr>
          <w:t>[3]-&gt;E(Backtracking)</w:t>
        </w:r>
      </w:ins>
    </w:p>
    <w:p w14:paraId="7518976C" w14:textId="77777777" w:rsidR="00073577" w:rsidRPr="00073577" w:rsidRDefault="00073577" w:rsidP="00073577">
      <w:pPr>
        <w:spacing w:before="0" w:after="0"/>
        <w:rPr>
          <w:ins w:id="6826" w:author="Abhishek Deep Nigam" w:date="2015-10-26T01:01:00Z"/>
          <w:rFonts w:ascii="Courier New" w:hAnsi="Courier New" w:cs="Courier New"/>
          <w:sz w:val="16"/>
          <w:szCs w:val="16"/>
          <w:rPrChange w:id="6827" w:author="Abhishek Deep Nigam" w:date="2015-10-26T01:01:00Z">
            <w:rPr>
              <w:ins w:id="6828" w:author="Abhishek Deep Nigam" w:date="2015-10-26T01:01:00Z"/>
              <w:rFonts w:ascii="Courier New" w:hAnsi="Courier New" w:cs="Courier New"/>
            </w:rPr>
          </w:rPrChange>
        </w:rPr>
      </w:pPr>
      <w:ins w:id="6829" w:author="Abhishek Deep Nigam" w:date="2015-10-26T01:01:00Z">
        <w:r w:rsidRPr="00073577">
          <w:rPr>
            <w:rFonts w:ascii="Courier New" w:hAnsi="Courier New" w:cs="Courier New"/>
            <w:sz w:val="16"/>
            <w:szCs w:val="16"/>
            <w:rPrChange w:id="6830" w:author="Abhishek Deep Nigam" w:date="2015-10-26T01:01:00Z">
              <w:rPr>
                <w:rFonts w:ascii="Courier New" w:hAnsi="Courier New" w:cs="Courier New"/>
              </w:rPr>
            </w:rPrChange>
          </w:rPr>
          <w:t>[3]-&gt;F(Backtracking)</w:t>
        </w:r>
      </w:ins>
    </w:p>
    <w:p w14:paraId="4B76092A" w14:textId="77777777" w:rsidR="00073577" w:rsidRPr="00073577" w:rsidRDefault="00073577" w:rsidP="00073577">
      <w:pPr>
        <w:spacing w:before="0" w:after="0"/>
        <w:rPr>
          <w:ins w:id="6831" w:author="Abhishek Deep Nigam" w:date="2015-10-26T01:01:00Z"/>
          <w:rFonts w:ascii="Courier New" w:hAnsi="Courier New" w:cs="Courier New"/>
          <w:sz w:val="16"/>
          <w:szCs w:val="16"/>
          <w:rPrChange w:id="6832" w:author="Abhishek Deep Nigam" w:date="2015-10-26T01:01:00Z">
            <w:rPr>
              <w:ins w:id="6833" w:author="Abhishek Deep Nigam" w:date="2015-10-26T01:01:00Z"/>
              <w:rFonts w:ascii="Courier New" w:hAnsi="Courier New" w:cs="Courier New"/>
            </w:rPr>
          </w:rPrChange>
        </w:rPr>
      </w:pPr>
      <w:ins w:id="6834" w:author="Abhishek Deep Nigam" w:date="2015-10-26T01:01:00Z">
        <w:r w:rsidRPr="00073577">
          <w:rPr>
            <w:rFonts w:ascii="Courier New" w:hAnsi="Courier New" w:cs="Courier New"/>
            <w:sz w:val="16"/>
            <w:szCs w:val="16"/>
            <w:rPrChange w:id="6835" w:author="Abhishek Deep Nigam" w:date="2015-10-26T01:01:00Z">
              <w:rPr>
                <w:rFonts w:ascii="Courier New" w:hAnsi="Courier New" w:cs="Courier New"/>
              </w:rPr>
            </w:rPrChange>
          </w:rPr>
          <w:t>[3]-&gt;O(Backtracking)</w:t>
        </w:r>
      </w:ins>
    </w:p>
    <w:p w14:paraId="0A4A5EB6" w14:textId="77777777" w:rsidR="00073577" w:rsidRPr="00073577" w:rsidRDefault="00073577" w:rsidP="00073577">
      <w:pPr>
        <w:spacing w:before="0" w:after="0"/>
        <w:rPr>
          <w:ins w:id="6836" w:author="Abhishek Deep Nigam" w:date="2015-10-26T01:01:00Z"/>
          <w:rFonts w:ascii="Courier New" w:hAnsi="Courier New" w:cs="Courier New"/>
          <w:sz w:val="16"/>
          <w:szCs w:val="16"/>
          <w:rPrChange w:id="6837" w:author="Abhishek Deep Nigam" w:date="2015-10-26T01:01:00Z">
            <w:rPr>
              <w:ins w:id="6838" w:author="Abhishek Deep Nigam" w:date="2015-10-26T01:01:00Z"/>
              <w:rFonts w:ascii="Courier New" w:hAnsi="Courier New" w:cs="Courier New"/>
            </w:rPr>
          </w:rPrChange>
        </w:rPr>
      </w:pPr>
      <w:ins w:id="6839" w:author="Abhishek Deep Nigam" w:date="2015-10-26T01:01:00Z">
        <w:r w:rsidRPr="00073577">
          <w:rPr>
            <w:rFonts w:ascii="Courier New" w:hAnsi="Courier New" w:cs="Courier New"/>
            <w:sz w:val="16"/>
            <w:szCs w:val="16"/>
            <w:rPrChange w:id="6840" w:author="Abhishek Deep Nigam" w:date="2015-10-26T01:01:00Z">
              <w:rPr>
                <w:rFonts w:ascii="Courier New" w:hAnsi="Courier New" w:cs="Courier New"/>
              </w:rPr>
            </w:rPrChange>
          </w:rPr>
          <w:t>[2]-&gt;H[3]-&gt;A(Backtracking)</w:t>
        </w:r>
      </w:ins>
    </w:p>
    <w:p w14:paraId="62202669" w14:textId="77777777" w:rsidR="00073577" w:rsidRPr="00073577" w:rsidRDefault="00073577" w:rsidP="00073577">
      <w:pPr>
        <w:spacing w:before="0" w:after="0"/>
        <w:rPr>
          <w:ins w:id="6841" w:author="Abhishek Deep Nigam" w:date="2015-10-26T01:01:00Z"/>
          <w:rFonts w:ascii="Courier New" w:hAnsi="Courier New" w:cs="Courier New"/>
          <w:sz w:val="16"/>
          <w:szCs w:val="16"/>
          <w:rPrChange w:id="6842" w:author="Abhishek Deep Nigam" w:date="2015-10-26T01:01:00Z">
            <w:rPr>
              <w:ins w:id="6843" w:author="Abhishek Deep Nigam" w:date="2015-10-26T01:01:00Z"/>
              <w:rFonts w:ascii="Courier New" w:hAnsi="Courier New" w:cs="Courier New"/>
            </w:rPr>
          </w:rPrChange>
        </w:rPr>
      </w:pPr>
      <w:ins w:id="6844" w:author="Abhishek Deep Nigam" w:date="2015-10-26T01:01:00Z">
        <w:r w:rsidRPr="00073577">
          <w:rPr>
            <w:rFonts w:ascii="Courier New" w:hAnsi="Courier New" w:cs="Courier New"/>
            <w:sz w:val="16"/>
            <w:szCs w:val="16"/>
            <w:rPrChange w:id="6845" w:author="Abhishek Deep Nigam" w:date="2015-10-26T01:01:00Z">
              <w:rPr>
                <w:rFonts w:ascii="Courier New" w:hAnsi="Courier New" w:cs="Courier New"/>
              </w:rPr>
            </w:rPrChange>
          </w:rPr>
          <w:t>[3]-&gt;E(Backtracking)</w:t>
        </w:r>
      </w:ins>
    </w:p>
    <w:p w14:paraId="066E7020" w14:textId="77777777" w:rsidR="00073577" w:rsidRPr="00073577" w:rsidRDefault="00073577" w:rsidP="00073577">
      <w:pPr>
        <w:spacing w:before="0" w:after="0"/>
        <w:rPr>
          <w:ins w:id="6846" w:author="Abhishek Deep Nigam" w:date="2015-10-26T01:01:00Z"/>
          <w:rFonts w:ascii="Courier New" w:hAnsi="Courier New" w:cs="Courier New"/>
          <w:sz w:val="16"/>
          <w:szCs w:val="16"/>
          <w:rPrChange w:id="6847" w:author="Abhishek Deep Nigam" w:date="2015-10-26T01:01:00Z">
            <w:rPr>
              <w:ins w:id="6848" w:author="Abhishek Deep Nigam" w:date="2015-10-26T01:01:00Z"/>
              <w:rFonts w:ascii="Courier New" w:hAnsi="Courier New" w:cs="Courier New"/>
            </w:rPr>
          </w:rPrChange>
        </w:rPr>
      </w:pPr>
      <w:ins w:id="6849" w:author="Abhishek Deep Nigam" w:date="2015-10-26T01:01:00Z">
        <w:r w:rsidRPr="00073577">
          <w:rPr>
            <w:rFonts w:ascii="Courier New" w:hAnsi="Courier New" w:cs="Courier New"/>
            <w:sz w:val="16"/>
            <w:szCs w:val="16"/>
            <w:rPrChange w:id="6850" w:author="Abhishek Deep Nigam" w:date="2015-10-26T01:01:00Z">
              <w:rPr>
                <w:rFonts w:ascii="Courier New" w:hAnsi="Courier New" w:cs="Courier New"/>
              </w:rPr>
            </w:rPrChange>
          </w:rPr>
          <w:t>[3]-&gt;F(Backtracking)</w:t>
        </w:r>
      </w:ins>
    </w:p>
    <w:p w14:paraId="55D03744" w14:textId="77777777" w:rsidR="00073577" w:rsidRPr="00073577" w:rsidRDefault="00073577" w:rsidP="00073577">
      <w:pPr>
        <w:spacing w:before="0" w:after="0"/>
        <w:rPr>
          <w:ins w:id="6851" w:author="Abhishek Deep Nigam" w:date="2015-10-26T01:01:00Z"/>
          <w:rFonts w:ascii="Courier New" w:hAnsi="Courier New" w:cs="Courier New"/>
          <w:sz w:val="16"/>
          <w:szCs w:val="16"/>
          <w:rPrChange w:id="6852" w:author="Abhishek Deep Nigam" w:date="2015-10-26T01:01:00Z">
            <w:rPr>
              <w:ins w:id="6853" w:author="Abhishek Deep Nigam" w:date="2015-10-26T01:01:00Z"/>
              <w:rFonts w:ascii="Courier New" w:hAnsi="Courier New" w:cs="Courier New"/>
            </w:rPr>
          </w:rPrChange>
        </w:rPr>
      </w:pPr>
      <w:ins w:id="6854" w:author="Abhishek Deep Nigam" w:date="2015-10-26T01:01:00Z">
        <w:r w:rsidRPr="00073577">
          <w:rPr>
            <w:rFonts w:ascii="Courier New" w:hAnsi="Courier New" w:cs="Courier New"/>
            <w:sz w:val="16"/>
            <w:szCs w:val="16"/>
            <w:rPrChange w:id="6855" w:author="Abhishek Deep Nigam" w:date="2015-10-26T01:01:00Z">
              <w:rPr>
                <w:rFonts w:ascii="Courier New" w:hAnsi="Courier New" w:cs="Courier New"/>
              </w:rPr>
            </w:rPrChange>
          </w:rPr>
          <w:t>[3]-&gt;O(Backtracking)</w:t>
        </w:r>
      </w:ins>
    </w:p>
    <w:p w14:paraId="2FE51C06" w14:textId="77777777" w:rsidR="00073577" w:rsidRPr="00073577" w:rsidRDefault="00073577" w:rsidP="00073577">
      <w:pPr>
        <w:spacing w:before="0" w:after="0"/>
        <w:rPr>
          <w:ins w:id="6856" w:author="Abhishek Deep Nigam" w:date="2015-10-26T01:01:00Z"/>
          <w:rFonts w:ascii="Courier New" w:hAnsi="Courier New" w:cs="Courier New"/>
          <w:sz w:val="16"/>
          <w:szCs w:val="16"/>
          <w:rPrChange w:id="6857" w:author="Abhishek Deep Nigam" w:date="2015-10-26T01:01:00Z">
            <w:rPr>
              <w:ins w:id="6858" w:author="Abhishek Deep Nigam" w:date="2015-10-26T01:01:00Z"/>
              <w:rFonts w:ascii="Courier New" w:hAnsi="Courier New" w:cs="Courier New"/>
            </w:rPr>
          </w:rPrChange>
        </w:rPr>
      </w:pPr>
      <w:ins w:id="6859" w:author="Abhishek Deep Nigam" w:date="2015-10-26T01:01:00Z">
        <w:r w:rsidRPr="00073577">
          <w:rPr>
            <w:rFonts w:ascii="Courier New" w:hAnsi="Courier New" w:cs="Courier New"/>
            <w:sz w:val="16"/>
            <w:szCs w:val="16"/>
            <w:rPrChange w:id="6860" w:author="Abhishek Deep Nigam" w:date="2015-10-26T01:01:00Z">
              <w:rPr>
                <w:rFonts w:ascii="Courier New" w:hAnsi="Courier New" w:cs="Courier New"/>
              </w:rPr>
            </w:rPrChange>
          </w:rPr>
          <w:t>[2]-&gt;Y[3]-&gt;A(Backtracking)</w:t>
        </w:r>
      </w:ins>
    </w:p>
    <w:p w14:paraId="0370D060" w14:textId="77777777" w:rsidR="00073577" w:rsidRPr="00073577" w:rsidRDefault="00073577" w:rsidP="00073577">
      <w:pPr>
        <w:spacing w:before="0" w:after="0"/>
        <w:rPr>
          <w:ins w:id="6861" w:author="Abhishek Deep Nigam" w:date="2015-10-26T01:01:00Z"/>
          <w:rFonts w:ascii="Courier New" w:hAnsi="Courier New" w:cs="Courier New"/>
          <w:sz w:val="16"/>
          <w:szCs w:val="16"/>
          <w:rPrChange w:id="6862" w:author="Abhishek Deep Nigam" w:date="2015-10-26T01:01:00Z">
            <w:rPr>
              <w:ins w:id="6863" w:author="Abhishek Deep Nigam" w:date="2015-10-26T01:01:00Z"/>
              <w:rFonts w:ascii="Courier New" w:hAnsi="Courier New" w:cs="Courier New"/>
            </w:rPr>
          </w:rPrChange>
        </w:rPr>
      </w:pPr>
      <w:ins w:id="6864" w:author="Abhishek Deep Nigam" w:date="2015-10-26T01:01:00Z">
        <w:r w:rsidRPr="00073577">
          <w:rPr>
            <w:rFonts w:ascii="Courier New" w:hAnsi="Courier New" w:cs="Courier New"/>
            <w:sz w:val="16"/>
            <w:szCs w:val="16"/>
            <w:rPrChange w:id="6865" w:author="Abhishek Deep Nigam" w:date="2015-10-26T01:01:00Z">
              <w:rPr>
                <w:rFonts w:ascii="Courier New" w:hAnsi="Courier New" w:cs="Courier New"/>
              </w:rPr>
            </w:rPrChange>
          </w:rPr>
          <w:t>[3]-&gt;E(Backtracking)</w:t>
        </w:r>
      </w:ins>
    </w:p>
    <w:p w14:paraId="19F69D36" w14:textId="77777777" w:rsidR="00073577" w:rsidRPr="00073577" w:rsidRDefault="00073577" w:rsidP="00073577">
      <w:pPr>
        <w:spacing w:before="0" w:after="0"/>
        <w:rPr>
          <w:ins w:id="6866" w:author="Abhishek Deep Nigam" w:date="2015-10-26T01:01:00Z"/>
          <w:rFonts w:ascii="Courier New" w:hAnsi="Courier New" w:cs="Courier New"/>
          <w:sz w:val="16"/>
          <w:szCs w:val="16"/>
          <w:rPrChange w:id="6867" w:author="Abhishek Deep Nigam" w:date="2015-10-26T01:01:00Z">
            <w:rPr>
              <w:ins w:id="6868" w:author="Abhishek Deep Nigam" w:date="2015-10-26T01:01:00Z"/>
              <w:rFonts w:ascii="Courier New" w:hAnsi="Courier New" w:cs="Courier New"/>
            </w:rPr>
          </w:rPrChange>
        </w:rPr>
      </w:pPr>
      <w:ins w:id="6869" w:author="Abhishek Deep Nigam" w:date="2015-10-26T01:01:00Z">
        <w:r w:rsidRPr="00073577">
          <w:rPr>
            <w:rFonts w:ascii="Courier New" w:hAnsi="Courier New" w:cs="Courier New"/>
            <w:sz w:val="16"/>
            <w:szCs w:val="16"/>
            <w:rPrChange w:id="6870" w:author="Abhishek Deep Nigam" w:date="2015-10-26T01:01:00Z">
              <w:rPr>
                <w:rFonts w:ascii="Courier New" w:hAnsi="Courier New" w:cs="Courier New"/>
              </w:rPr>
            </w:rPrChange>
          </w:rPr>
          <w:t>[3]-&gt;F(Backtracking)</w:t>
        </w:r>
      </w:ins>
    </w:p>
    <w:p w14:paraId="24F9EC26" w14:textId="77777777" w:rsidR="00073577" w:rsidRPr="00073577" w:rsidRDefault="00073577" w:rsidP="00073577">
      <w:pPr>
        <w:spacing w:before="0" w:after="0"/>
        <w:rPr>
          <w:ins w:id="6871" w:author="Abhishek Deep Nigam" w:date="2015-10-26T01:01:00Z"/>
          <w:rFonts w:ascii="Courier New" w:hAnsi="Courier New" w:cs="Courier New"/>
          <w:sz w:val="16"/>
          <w:szCs w:val="16"/>
          <w:rPrChange w:id="6872" w:author="Abhishek Deep Nigam" w:date="2015-10-26T01:01:00Z">
            <w:rPr>
              <w:ins w:id="6873" w:author="Abhishek Deep Nigam" w:date="2015-10-26T01:01:00Z"/>
              <w:rFonts w:ascii="Courier New" w:hAnsi="Courier New" w:cs="Courier New"/>
            </w:rPr>
          </w:rPrChange>
        </w:rPr>
      </w:pPr>
      <w:ins w:id="6874" w:author="Abhishek Deep Nigam" w:date="2015-10-26T01:01:00Z">
        <w:r w:rsidRPr="00073577">
          <w:rPr>
            <w:rFonts w:ascii="Courier New" w:hAnsi="Courier New" w:cs="Courier New"/>
            <w:sz w:val="16"/>
            <w:szCs w:val="16"/>
            <w:rPrChange w:id="6875" w:author="Abhishek Deep Nigam" w:date="2015-10-26T01:01:00Z">
              <w:rPr>
                <w:rFonts w:ascii="Courier New" w:hAnsi="Courier New" w:cs="Courier New"/>
              </w:rPr>
            </w:rPrChange>
          </w:rPr>
          <w:t>[3]-&gt;O(Backtracking)</w:t>
        </w:r>
      </w:ins>
    </w:p>
    <w:p w14:paraId="22E524E1" w14:textId="77777777" w:rsidR="00073577" w:rsidRPr="00073577" w:rsidRDefault="00073577" w:rsidP="00073577">
      <w:pPr>
        <w:spacing w:before="0" w:after="0"/>
        <w:rPr>
          <w:ins w:id="6876" w:author="Abhishek Deep Nigam" w:date="2015-10-26T01:01:00Z"/>
          <w:rFonts w:ascii="Courier New" w:hAnsi="Courier New" w:cs="Courier New"/>
          <w:sz w:val="16"/>
          <w:szCs w:val="16"/>
          <w:rPrChange w:id="6877" w:author="Abhishek Deep Nigam" w:date="2015-10-26T01:01:00Z">
            <w:rPr>
              <w:ins w:id="6878" w:author="Abhishek Deep Nigam" w:date="2015-10-26T01:01:00Z"/>
              <w:rFonts w:ascii="Courier New" w:hAnsi="Courier New" w:cs="Courier New"/>
            </w:rPr>
          </w:rPrChange>
        </w:rPr>
      </w:pPr>
      <w:ins w:id="6879" w:author="Abhishek Deep Nigam" w:date="2015-10-26T01:01:00Z">
        <w:r w:rsidRPr="00073577">
          <w:rPr>
            <w:rFonts w:ascii="Courier New" w:hAnsi="Courier New" w:cs="Courier New"/>
            <w:sz w:val="16"/>
            <w:szCs w:val="16"/>
            <w:rPrChange w:id="6880" w:author="Abhishek Deep Nigam" w:date="2015-10-26T01:01:00Z">
              <w:rPr>
                <w:rFonts w:ascii="Courier New" w:hAnsi="Courier New" w:cs="Courier New"/>
              </w:rPr>
            </w:rPrChange>
          </w:rPr>
          <w:t>[1]-&gt;E[2]-&gt;E[3]-&gt;A(Backtracking)</w:t>
        </w:r>
      </w:ins>
    </w:p>
    <w:p w14:paraId="4BC4929F" w14:textId="77777777" w:rsidR="00073577" w:rsidRPr="00073577" w:rsidRDefault="00073577" w:rsidP="00073577">
      <w:pPr>
        <w:spacing w:before="0" w:after="0"/>
        <w:rPr>
          <w:ins w:id="6881" w:author="Abhishek Deep Nigam" w:date="2015-10-26T01:01:00Z"/>
          <w:rFonts w:ascii="Courier New" w:hAnsi="Courier New" w:cs="Courier New"/>
          <w:sz w:val="16"/>
          <w:szCs w:val="16"/>
          <w:rPrChange w:id="6882" w:author="Abhishek Deep Nigam" w:date="2015-10-26T01:01:00Z">
            <w:rPr>
              <w:ins w:id="6883" w:author="Abhishek Deep Nigam" w:date="2015-10-26T01:01:00Z"/>
              <w:rFonts w:ascii="Courier New" w:hAnsi="Courier New" w:cs="Courier New"/>
            </w:rPr>
          </w:rPrChange>
        </w:rPr>
      </w:pPr>
      <w:ins w:id="6884" w:author="Abhishek Deep Nigam" w:date="2015-10-26T01:01:00Z">
        <w:r w:rsidRPr="00073577">
          <w:rPr>
            <w:rFonts w:ascii="Courier New" w:hAnsi="Courier New" w:cs="Courier New"/>
            <w:sz w:val="16"/>
            <w:szCs w:val="16"/>
            <w:rPrChange w:id="6885" w:author="Abhishek Deep Nigam" w:date="2015-10-26T01:01:00Z">
              <w:rPr>
                <w:rFonts w:ascii="Courier New" w:hAnsi="Courier New" w:cs="Courier New"/>
              </w:rPr>
            </w:rPrChange>
          </w:rPr>
          <w:t>[3]-&gt;E(Backtracking)</w:t>
        </w:r>
      </w:ins>
    </w:p>
    <w:p w14:paraId="4F39B128" w14:textId="77777777" w:rsidR="00073577" w:rsidRPr="00073577" w:rsidRDefault="00073577" w:rsidP="00073577">
      <w:pPr>
        <w:spacing w:before="0" w:after="0"/>
        <w:rPr>
          <w:ins w:id="6886" w:author="Abhishek Deep Nigam" w:date="2015-10-26T01:01:00Z"/>
          <w:rFonts w:ascii="Courier New" w:hAnsi="Courier New" w:cs="Courier New"/>
          <w:sz w:val="16"/>
          <w:szCs w:val="16"/>
          <w:rPrChange w:id="6887" w:author="Abhishek Deep Nigam" w:date="2015-10-26T01:01:00Z">
            <w:rPr>
              <w:ins w:id="6888" w:author="Abhishek Deep Nigam" w:date="2015-10-26T01:01:00Z"/>
              <w:rFonts w:ascii="Courier New" w:hAnsi="Courier New" w:cs="Courier New"/>
            </w:rPr>
          </w:rPrChange>
        </w:rPr>
      </w:pPr>
      <w:ins w:id="6889" w:author="Abhishek Deep Nigam" w:date="2015-10-26T01:01:00Z">
        <w:r w:rsidRPr="00073577">
          <w:rPr>
            <w:rFonts w:ascii="Courier New" w:hAnsi="Courier New" w:cs="Courier New"/>
            <w:sz w:val="16"/>
            <w:szCs w:val="16"/>
            <w:rPrChange w:id="6890" w:author="Abhishek Deep Nigam" w:date="2015-10-26T01:01:00Z">
              <w:rPr>
                <w:rFonts w:ascii="Courier New" w:hAnsi="Courier New" w:cs="Courier New"/>
              </w:rPr>
            </w:rPrChange>
          </w:rPr>
          <w:t>[3]-&gt;F(Backtracking)</w:t>
        </w:r>
      </w:ins>
    </w:p>
    <w:p w14:paraId="734E2BBD" w14:textId="77777777" w:rsidR="00073577" w:rsidRPr="00073577" w:rsidRDefault="00073577" w:rsidP="00073577">
      <w:pPr>
        <w:spacing w:before="0" w:after="0"/>
        <w:rPr>
          <w:ins w:id="6891" w:author="Abhishek Deep Nigam" w:date="2015-10-26T01:01:00Z"/>
          <w:rFonts w:ascii="Courier New" w:hAnsi="Courier New" w:cs="Courier New"/>
          <w:sz w:val="16"/>
          <w:szCs w:val="16"/>
          <w:rPrChange w:id="6892" w:author="Abhishek Deep Nigam" w:date="2015-10-26T01:01:00Z">
            <w:rPr>
              <w:ins w:id="6893" w:author="Abhishek Deep Nigam" w:date="2015-10-26T01:01:00Z"/>
              <w:rFonts w:ascii="Courier New" w:hAnsi="Courier New" w:cs="Courier New"/>
            </w:rPr>
          </w:rPrChange>
        </w:rPr>
      </w:pPr>
      <w:ins w:id="6894" w:author="Abhishek Deep Nigam" w:date="2015-10-26T01:01:00Z">
        <w:r w:rsidRPr="00073577">
          <w:rPr>
            <w:rFonts w:ascii="Courier New" w:hAnsi="Courier New" w:cs="Courier New"/>
            <w:sz w:val="16"/>
            <w:szCs w:val="16"/>
            <w:rPrChange w:id="6895" w:author="Abhishek Deep Nigam" w:date="2015-10-26T01:01:00Z">
              <w:rPr>
                <w:rFonts w:ascii="Courier New" w:hAnsi="Courier New" w:cs="Courier New"/>
              </w:rPr>
            </w:rPrChange>
          </w:rPr>
          <w:t>[3]-&gt;O(Backtracking)</w:t>
        </w:r>
      </w:ins>
    </w:p>
    <w:p w14:paraId="18F0D432" w14:textId="77777777" w:rsidR="00073577" w:rsidRPr="00073577" w:rsidRDefault="00073577" w:rsidP="00073577">
      <w:pPr>
        <w:spacing w:before="0" w:after="0"/>
        <w:rPr>
          <w:ins w:id="6896" w:author="Abhishek Deep Nigam" w:date="2015-10-26T01:01:00Z"/>
          <w:rFonts w:ascii="Courier New" w:hAnsi="Courier New" w:cs="Courier New"/>
          <w:sz w:val="16"/>
          <w:szCs w:val="16"/>
          <w:rPrChange w:id="6897" w:author="Abhishek Deep Nigam" w:date="2015-10-26T01:01:00Z">
            <w:rPr>
              <w:ins w:id="6898" w:author="Abhishek Deep Nigam" w:date="2015-10-26T01:01:00Z"/>
              <w:rFonts w:ascii="Courier New" w:hAnsi="Courier New" w:cs="Courier New"/>
            </w:rPr>
          </w:rPrChange>
        </w:rPr>
      </w:pPr>
      <w:ins w:id="6899" w:author="Abhishek Deep Nigam" w:date="2015-10-26T01:01:00Z">
        <w:r w:rsidRPr="00073577">
          <w:rPr>
            <w:rFonts w:ascii="Courier New" w:hAnsi="Courier New" w:cs="Courier New"/>
            <w:sz w:val="16"/>
            <w:szCs w:val="16"/>
            <w:rPrChange w:id="6900" w:author="Abhishek Deep Nigam" w:date="2015-10-26T01:01:00Z">
              <w:rPr>
                <w:rFonts w:ascii="Courier New" w:hAnsi="Courier New" w:cs="Courier New"/>
              </w:rPr>
            </w:rPrChange>
          </w:rPr>
          <w:t>[2]-&gt;I[3]-&gt;A(Backtracking)</w:t>
        </w:r>
      </w:ins>
    </w:p>
    <w:p w14:paraId="6A09303E" w14:textId="77777777" w:rsidR="00073577" w:rsidRPr="00073577" w:rsidRDefault="00073577" w:rsidP="00073577">
      <w:pPr>
        <w:spacing w:before="0" w:after="0"/>
        <w:rPr>
          <w:ins w:id="6901" w:author="Abhishek Deep Nigam" w:date="2015-10-26T01:01:00Z"/>
          <w:rFonts w:ascii="Courier New" w:hAnsi="Courier New" w:cs="Courier New"/>
          <w:sz w:val="16"/>
          <w:szCs w:val="16"/>
          <w:rPrChange w:id="6902" w:author="Abhishek Deep Nigam" w:date="2015-10-26T01:01:00Z">
            <w:rPr>
              <w:ins w:id="6903" w:author="Abhishek Deep Nigam" w:date="2015-10-26T01:01:00Z"/>
              <w:rFonts w:ascii="Courier New" w:hAnsi="Courier New" w:cs="Courier New"/>
            </w:rPr>
          </w:rPrChange>
        </w:rPr>
      </w:pPr>
      <w:ins w:id="6904" w:author="Abhishek Deep Nigam" w:date="2015-10-26T01:01:00Z">
        <w:r w:rsidRPr="00073577">
          <w:rPr>
            <w:rFonts w:ascii="Courier New" w:hAnsi="Courier New" w:cs="Courier New"/>
            <w:sz w:val="16"/>
            <w:szCs w:val="16"/>
            <w:rPrChange w:id="6905" w:author="Abhishek Deep Nigam" w:date="2015-10-26T01:01:00Z">
              <w:rPr>
                <w:rFonts w:ascii="Courier New" w:hAnsi="Courier New" w:cs="Courier New"/>
              </w:rPr>
            </w:rPrChange>
          </w:rPr>
          <w:t>[3]-&gt;E(Backtracking)</w:t>
        </w:r>
      </w:ins>
    </w:p>
    <w:p w14:paraId="7D8CAF8F" w14:textId="77777777" w:rsidR="00073577" w:rsidRPr="00073577" w:rsidRDefault="00073577" w:rsidP="00073577">
      <w:pPr>
        <w:spacing w:before="0" w:after="0"/>
        <w:rPr>
          <w:ins w:id="6906" w:author="Abhishek Deep Nigam" w:date="2015-10-26T01:01:00Z"/>
          <w:rFonts w:ascii="Courier New" w:hAnsi="Courier New" w:cs="Courier New"/>
          <w:sz w:val="16"/>
          <w:szCs w:val="16"/>
          <w:rPrChange w:id="6907" w:author="Abhishek Deep Nigam" w:date="2015-10-26T01:01:00Z">
            <w:rPr>
              <w:ins w:id="6908" w:author="Abhishek Deep Nigam" w:date="2015-10-26T01:01:00Z"/>
              <w:rFonts w:ascii="Courier New" w:hAnsi="Courier New" w:cs="Courier New"/>
            </w:rPr>
          </w:rPrChange>
        </w:rPr>
      </w:pPr>
      <w:ins w:id="6909" w:author="Abhishek Deep Nigam" w:date="2015-10-26T01:01:00Z">
        <w:r w:rsidRPr="00073577">
          <w:rPr>
            <w:rFonts w:ascii="Courier New" w:hAnsi="Courier New" w:cs="Courier New"/>
            <w:sz w:val="16"/>
            <w:szCs w:val="16"/>
            <w:rPrChange w:id="6910" w:author="Abhishek Deep Nigam" w:date="2015-10-26T01:01:00Z">
              <w:rPr>
                <w:rFonts w:ascii="Courier New" w:hAnsi="Courier New" w:cs="Courier New"/>
              </w:rPr>
            </w:rPrChange>
          </w:rPr>
          <w:lastRenderedPageBreak/>
          <w:t>[3]-&gt;F(Backtracking)</w:t>
        </w:r>
      </w:ins>
    </w:p>
    <w:p w14:paraId="1937F684" w14:textId="77777777" w:rsidR="00073577" w:rsidRPr="00073577" w:rsidRDefault="00073577" w:rsidP="00073577">
      <w:pPr>
        <w:spacing w:before="0" w:after="0"/>
        <w:rPr>
          <w:ins w:id="6911" w:author="Abhishek Deep Nigam" w:date="2015-10-26T01:01:00Z"/>
          <w:rFonts w:ascii="Courier New" w:hAnsi="Courier New" w:cs="Courier New"/>
          <w:sz w:val="16"/>
          <w:szCs w:val="16"/>
          <w:rPrChange w:id="6912" w:author="Abhishek Deep Nigam" w:date="2015-10-26T01:01:00Z">
            <w:rPr>
              <w:ins w:id="6913" w:author="Abhishek Deep Nigam" w:date="2015-10-26T01:01:00Z"/>
              <w:rFonts w:ascii="Courier New" w:hAnsi="Courier New" w:cs="Courier New"/>
            </w:rPr>
          </w:rPrChange>
        </w:rPr>
      </w:pPr>
      <w:ins w:id="6914" w:author="Abhishek Deep Nigam" w:date="2015-10-26T01:01:00Z">
        <w:r w:rsidRPr="00073577">
          <w:rPr>
            <w:rFonts w:ascii="Courier New" w:hAnsi="Courier New" w:cs="Courier New"/>
            <w:sz w:val="16"/>
            <w:szCs w:val="16"/>
            <w:rPrChange w:id="6915" w:author="Abhishek Deep Nigam" w:date="2015-10-26T01:01:00Z">
              <w:rPr>
                <w:rFonts w:ascii="Courier New" w:hAnsi="Courier New" w:cs="Courier New"/>
              </w:rPr>
            </w:rPrChange>
          </w:rPr>
          <w:t>[3]-&gt;O(Backtracking)</w:t>
        </w:r>
      </w:ins>
    </w:p>
    <w:p w14:paraId="12F8D948" w14:textId="77777777" w:rsidR="00073577" w:rsidRPr="00073577" w:rsidRDefault="00073577" w:rsidP="00073577">
      <w:pPr>
        <w:spacing w:before="0" w:after="0"/>
        <w:rPr>
          <w:ins w:id="6916" w:author="Abhishek Deep Nigam" w:date="2015-10-26T01:01:00Z"/>
          <w:rFonts w:ascii="Courier New" w:hAnsi="Courier New" w:cs="Courier New"/>
          <w:sz w:val="16"/>
          <w:szCs w:val="16"/>
          <w:rPrChange w:id="6917" w:author="Abhishek Deep Nigam" w:date="2015-10-26T01:01:00Z">
            <w:rPr>
              <w:ins w:id="6918" w:author="Abhishek Deep Nigam" w:date="2015-10-26T01:01:00Z"/>
              <w:rFonts w:ascii="Courier New" w:hAnsi="Courier New" w:cs="Courier New"/>
            </w:rPr>
          </w:rPrChange>
        </w:rPr>
      </w:pPr>
      <w:ins w:id="6919" w:author="Abhishek Deep Nigam" w:date="2015-10-26T01:01:00Z">
        <w:r w:rsidRPr="00073577">
          <w:rPr>
            <w:rFonts w:ascii="Courier New" w:hAnsi="Courier New" w:cs="Courier New"/>
            <w:sz w:val="16"/>
            <w:szCs w:val="16"/>
            <w:rPrChange w:id="6920" w:author="Abhishek Deep Nigam" w:date="2015-10-26T01:01:00Z">
              <w:rPr>
                <w:rFonts w:ascii="Courier New" w:hAnsi="Courier New" w:cs="Courier New"/>
              </w:rPr>
            </w:rPrChange>
          </w:rPr>
          <w:t>[2]-&gt;Y[3]-&gt;A(Backtracking)</w:t>
        </w:r>
      </w:ins>
    </w:p>
    <w:p w14:paraId="6FB462E4" w14:textId="77777777" w:rsidR="00073577" w:rsidRPr="00073577" w:rsidRDefault="00073577" w:rsidP="00073577">
      <w:pPr>
        <w:spacing w:before="0" w:after="0"/>
        <w:rPr>
          <w:ins w:id="6921" w:author="Abhishek Deep Nigam" w:date="2015-10-26T01:01:00Z"/>
          <w:rFonts w:ascii="Courier New" w:hAnsi="Courier New" w:cs="Courier New"/>
          <w:sz w:val="16"/>
          <w:szCs w:val="16"/>
          <w:rPrChange w:id="6922" w:author="Abhishek Deep Nigam" w:date="2015-10-26T01:01:00Z">
            <w:rPr>
              <w:ins w:id="6923" w:author="Abhishek Deep Nigam" w:date="2015-10-26T01:01:00Z"/>
              <w:rFonts w:ascii="Courier New" w:hAnsi="Courier New" w:cs="Courier New"/>
            </w:rPr>
          </w:rPrChange>
        </w:rPr>
      </w:pPr>
      <w:ins w:id="6924" w:author="Abhishek Deep Nigam" w:date="2015-10-26T01:01:00Z">
        <w:r w:rsidRPr="00073577">
          <w:rPr>
            <w:rFonts w:ascii="Courier New" w:hAnsi="Courier New" w:cs="Courier New"/>
            <w:sz w:val="16"/>
            <w:szCs w:val="16"/>
            <w:rPrChange w:id="6925" w:author="Abhishek Deep Nigam" w:date="2015-10-26T01:01:00Z">
              <w:rPr>
                <w:rFonts w:ascii="Courier New" w:hAnsi="Courier New" w:cs="Courier New"/>
              </w:rPr>
            </w:rPrChange>
          </w:rPr>
          <w:t>[3]-&gt;E(Backtracking)</w:t>
        </w:r>
      </w:ins>
    </w:p>
    <w:p w14:paraId="7642A675" w14:textId="77777777" w:rsidR="00073577" w:rsidRPr="00073577" w:rsidRDefault="00073577" w:rsidP="00073577">
      <w:pPr>
        <w:spacing w:before="0" w:after="0"/>
        <w:rPr>
          <w:ins w:id="6926" w:author="Abhishek Deep Nigam" w:date="2015-10-26T01:01:00Z"/>
          <w:rFonts w:ascii="Courier New" w:hAnsi="Courier New" w:cs="Courier New"/>
          <w:sz w:val="16"/>
          <w:szCs w:val="16"/>
          <w:rPrChange w:id="6927" w:author="Abhishek Deep Nigam" w:date="2015-10-26T01:01:00Z">
            <w:rPr>
              <w:ins w:id="6928" w:author="Abhishek Deep Nigam" w:date="2015-10-26T01:01:00Z"/>
              <w:rFonts w:ascii="Courier New" w:hAnsi="Courier New" w:cs="Courier New"/>
            </w:rPr>
          </w:rPrChange>
        </w:rPr>
      </w:pPr>
      <w:ins w:id="6929" w:author="Abhishek Deep Nigam" w:date="2015-10-26T01:01:00Z">
        <w:r w:rsidRPr="00073577">
          <w:rPr>
            <w:rFonts w:ascii="Courier New" w:hAnsi="Courier New" w:cs="Courier New"/>
            <w:sz w:val="16"/>
            <w:szCs w:val="16"/>
            <w:rPrChange w:id="6930" w:author="Abhishek Deep Nigam" w:date="2015-10-26T01:01:00Z">
              <w:rPr>
                <w:rFonts w:ascii="Courier New" w:hAnsi="Courier New" w:cs="Courier New"/>
              </w:rPr>
            </w:rPrChange>
          </w:rPr>
          <w:t>[3]-&gt;F(Backtracking)</w:t>
        </w:r>
      </w:ins>
    </w:p>
    <w:p w14:paraId="75F8CA6A" w14:textId="77777777" w:rsidR="00073577" w:rsidRPr="00073577" w:rsidRDefault="00073577" w:rsidP="00073577">
      <w:pPr>
        <w:spacing w:before="0" w:after="0"/>
        <w:rPr>
          <w:ins w:id="6931" w:author="Abhishek Deep Nigam" w:date="2015-10-26T01:01:00Z"/>
          <w:rFonts w:ascii="Courier New" w:hAnsi="Courier New" w:cs="Courier New"/>
          <w:sz w:val="16"/>
          <w:szCs w:val="16"/>
          <w:rPrChange w:id="6932" w:author="Abhishek Deep Nigam" w:date="2015-10-26T01:01:00Z">
            <w:rPr>
              <w:ins w:id="6933" w:author="Abhishek Deep Nigam" w:date="2015-10-26T01:01:00Z"/>
              <w:rFonts w:ascii="Courier New" w:hAnsi="Courier New" w:cs="Courier New"/>
            </w:rPr>
          </w:rPrChange>
        </w:rPr>
      </w:pPr>
      <w:ins w:id="6934" w:author="Abhishek Deep Nigam" w:date="2015-10-26T01:01:00Z">
        <w:r w:rsidRPr="00073577">
          <w:rPr>
            <w:rFonts w:ascii="Courier New" w:hAnsi="Courier New" w:cs="Courier New"/>
            <w:sz w:val="16"/>
            <w:szCs w:val="16"/>
            <w:rPrChange w:id="6935" w:author="Abhishek Deep Nigam" w:date="2015-10-26T01:01:00Z">
              <w:rPr>
                <w:rFonts w:ascii="Courier New" w:hAnsi="Courier New" w:cs="Courier New"/>
              </w:rPr>
            </w:rPrChange>
          </w:rPr>
          <w:t>[3]-&gt;O(Backtracking)</w:t>
        </w:r>
      </w:ins>
    </w:p>
    <w:p w14:paraId="647A44B5" w14:textId="77777777" w:rsidR="00073577" w:rsidRPr="00073577" w:rsidRDefault="00073577" w:rsidP="00073577">
      <w:pPr>
        <w:spacing w:before="0" w:after="0"/>
        <w:rPr>
          <w:ins w:id="6936" w:author="Abhishek Deep Nigam" w:date="2015-10-26T01:01:00Z"/>
          <w:rFonts w:ascii="Courier New" w:hAnsi="Courier New" w:cs="Courier New"/>
          <w:sz w:val="16"/>
          <w:szCs w:val="16"/>
          <w:rPrChange w:id="6937" w:author="Abhishek Deep Nigam" w:date="2015-10-26T01:01:00Z">
            <w:rPr>
              <w:ins w:id="6938" w:author="Abhishek Deep Nigam" w:date="2015-10-26T01:01:00Z"/>
              <w:rFonts w:ascii="Courier New" w:hAnsi="Courier New" w:cs="Courier New"/>
            </w:rPr>
          </w:rPrChange>
        </w:rPr>
      </w:pPr>
      <w:ins w:id="6939" w:author="Abhishek Deep Nigam" w:date="2015-10-26T01:01:00Z">
        <w:r w:rsidRPr="00073577">
          <w:rPr>
            <w:rFonts w:ascii="Courier New" w:hAnsi="Courier New" w:cs="Courier New"/>
            <w:sz w:val="16"/>
            <w:szCs w:val="16"/>
            <w:rPrChange w:id="6940" w:author="Abhishek Deep Nigam" w:date="2015-10-26T01:01:00Z">
              <w:rPr>
                <w:rFonts w:ascii="Courier New" w:hAnsi="Courier New" w:cs="Courier New"/>
              </w:rPr>
            </w:rPrChange>
          </w:rPr>
          <w:t>[1]-&gt;N[2]-&gt;A[3]-&gt;A(Backtracking)</w:t>
        </w:r>
      </w:ins>
    </w:p>
    <w:p w14:paraId="41AACBDD" w14:textId="77777777" w:rsidR="00073577" w:rsidRPr="00073577" w:rsidRDefault="00073577" w:rsidP="00073577">
      <w:pPr>
        <w:spacing w:before="0" w:after="0"/>
        <w:rPr>
          <w:ins w:id="6941" w:author="Abhishek Deep Nigam" w:date="2015-10-26T01:01:00Z"/>
          <w:rFonts w:ascii="Courier New" w:hAnsi="Courier New" w:cs="Courier New"/>
          <w:sz w:val="16"/>
          <w:szCs w:val="16"/>
          <w:rPrChange w:id="6942" w:author="Abhishek Deep Nigam" w:date="2015-10-26T01:01:00Z">
            <w:rPr>
              <w:ins w:id="6943" w:author="Abhishek Deep Nigam" w:date="2015-10-26T01:01:00Z"/>
              <w:rFonts w:ascii="Courier New" w:hAnsi="Courier New" w:cs="Courier New"/>
            </w:rPr>
          </w:rPrChange>
        </w:rPr>
      </w:pPr>
      <w:ins w:id="6944" w:author="Abhishek Deep Nigam" w:date="2015-10-26T01:01:00Z">
        <w:r w:rsidRPr="00073577">
          <w:rPr>
            <w:rFonts w:ascii="Courier New" w:hAnsi="Courier New" w:cs="Courier New"/>
            <w:sz w:val="16"/>
            <w:szCs w:val="16"/>
            <w:rPrChange w:id="6945" w:author="Abhishek Deep Nigam" w:date="2015-10-26T01:01:00Z">
              <w:rPr>
                <w:rFonts w:ascii="Courier New" w:hAnsi="Courier New" w:cs="Courier New"/>
              </w:rPr>
            </w:rPrChange>
          </w:rPr>
          <w:t>[3]-&gt;E(Backtracking)</w:t>
        </w:r>
      </w:ins>
    </w:p>
    <w:p w14:paraId="505BBDA4" w14:textId="77777777" w:rsidR="00073577" w:rsidRPr="00073577" w:rsidRDefault="00073577" w:rsidP="00073577">
      <w:pPr>
        <w:spacing w:before="0" w:after="0"/>
        <w:rPr>
          <w:ins w:id="6946" w:author="Abhishek Deep Nigam" w:date="2015-10-26T01:01:00Z"/>
          <w:rFonts w:ascii="Courier New" w:hAnsi="Courier New" w:cs="Courier New"/>
          <w:sz w:val="16"/>
          <w:szCs w:val="16"/>
          <w:rPrChange w:id="6947" w:author="Abhishek Deep Nigam" w:date="2015-10-26T01:01:00Z">
            <w:rPr>
              <w:ins w:id="6948" w:author="Abhishek Deep Nigam" w:date="2015-10-26T01:01:00Z"/>
              <w:rFonts w:ascii="Courier New" w:hAnsi="Courier New" w:cs="Courier New"/>
            </w:rPr>
          </w:rPrChange>
        </w:rPr>
      </w:pPr>
      <w:ins w:id="6949" w:author="Abhishek Deep Nigam" w:date="2015-10-26T01:01:00Z">
        <w:r w:rsidRPr="00073577">
          <w:rPr>
            <w:rFonts w:ascii="Courier New" w:hAnsi="Courier New" w:cs="Courier New"/>
            <w:sz w:val="16"/>
            <w:szCs w:val="16"/>
            <w:rPrChange w:id="6950" w:author="Abhishek Deep Nigam" w:date="2015-10-26T01:01:00Z">
              <w:rPr>
                <w:rFonts w:ascii="Courier New" w:hAnsi="Courier New" w:cs="Courier New"/>
              </w:rPr>
            </w:rPrChange>
          </w:rPr>
          <w:t>[3]-&gt;F(Backtracking)</w:t>
        </w:r>
      </w:ins>
    </w:p>
    <w:p w14:paraId="6A872D0B" w14:textId="77777777" w:rsidR="00073577" w:rsidRPr="00073577" w:rsidRDefault="00073577" w:rsidP="00073577">
      <w:pPr>
        <w:spacing w:before="0" w:after="0"/>
        <w:rPr>
          <w:ins w:id="6951" w:author="Abhishek Deep Nigam" w:date="2015-10-26T01:01:00Z"/>
          <w:rFonts w:ascii="Courier New" w:hAnsi="Courier New" w:cs="Courier New"/>
          <w:sz w:val="16"/>
          <w:szCs w:val="16"/>
          <w:rPrChange w:id="6952" w:author="Abhishek Deep Nigam" w:date="2015-10-26T01:01:00Z">
            <w:rPr>
              <w:ins w:id="6953" w:author="Abhishek Deep Nigam" w:date="2015-10-26T01:01:00Z"/>
              <w:rFonts w:ascii="Courier New" w:hAnsi="Courier New" w:cs="Courier New"/>
            </w:rPr>
          </w:rPrChange>
        </w:rPr>
      </w:pPr>
      <w:ins w:id="6954" w:author="Abhishek Deep Nigam" w:date="2015-10-26T01:01:00Z">
        <w:r w:rsidRPr="00073577">
          <w:rPr>
            <w:rFonts w:ascii="Courier New" w:hAnsi="Courier New" w:cs="Courier New"/>
            <w:sz w:val="16"/>
            <w:szCs w:val="16"/>
            <w:rPrChange w:id="6955" w:author="Abhishek Deep Nigam" w:date="2015-10-26T01:01:00Z">
              <w:rPr>
                <w:rFonts w:ascii="Courier New" w:hAnsi="Courier New" w:cs="Courier New"/>
              </w:rPr>
            </w:rPrChange>
          </w:rPr>
          <w:t>[3]-&gt;O(Backtracking)</w:t>
        </w:r>
      </w:ins>
    </w:p>
    <w:p w14:paraId="5ED7F17C" w14:textId="77777777" w:rsidR="00073577" w:rsidRPr="00073577" w:rsidRDefault="00073577" w:rsidP="00073577">
      <w:pPr>
        <w:spacing w:before="0" w:after="0"/>
        <w:rPr>
          <w:ins w:id="6956" w:author="Abhishek Deep Nigam" w:date="2015-10-26T01:01:00Z"/>
          <w:rFonts w:ascii="Courier New" w:hAnsi="Courier New" w:cs="Courier New"/>
          <w:sz w:val="16"/>
          <w:szCs w:val="16"/>
          <w:rPrChange w:id="6957" w:author="Abhishek Deep Nigam" w:date="2015-10-26T01:01:00Z">
            <w:rPr>
              <w:ins w:id="6958" w:author="Abhishek Deep Nigam" w:date="2015-10-26T01:01:00Z"/>
              <w:rFonts w:ascii="Courier New" w:hAnsi="Courier New" w:cs="Courier New"/>
            </w:rPr>
          </w:rPrChange>
        </w:rPr>
      </w:pPr>
      <w:ins w:id="6959" w:author="Abhishek Deep Nigam" w:date="2015-10-26T01:01:00Z">
        <w:r w:rsidRPr="00073577">
          <w:rPr>
            <w:rFonts w:ascii="Courier New" w:hAnsi="Courier New" w:cs="Courier New"/>
            <w:sz w:val="16"/>
            <w:szCs w:val="16"/>
            <w:rPrChange w:id="6960" w:author="Abhishek Deep Nigam" w:date="2015-10-26T01:01:00Z">
              <w:rPr>
                <w:rFonts w:ascii="Courier New" w:hAnsi="Courier New" w:cs="Courier New"/>
              </w:rPr>
            </w:rPrChange>
          </w:rPr>
          <w:t>[2]-&gt;O[3]-&gt;A(Backtracking)</w:t>
        </w:r>
      </w:ins>
    </w:p>
    <w:p w14:paraId="1D5810DE" w14:textId="77777777" w:rsidR="00073577" w:rsidRPr="00073577" w:rsidRDefault="00073577" w:rsidP="00073577">
      <w:pPr>
        <w:spacing w:before="0" w:after="0"/>
        <w:rPr>
          <w:ins w:id="6961" w:author="Abhishek Deep Nigam" w:date="2015-10-26T01:01:00Z"/>
          <w:rFonts w:ascii="Courier New" w:hAnsi="Courier New" w:cs="Courier New"/>
          <w:sz w:val="16"/>
          <w:szCs w:val="16"/>
          <w:rPrChange w:id="6962" w:author="Abhishek Deep Nigam" w:date="2015-10-26T01:01:00Z">
            <w:rPr>
              <w:ins w:id="6963" w:author="Abhishek Deep Nigam" w:date="2015-10-26T01:01:00Z"/>
              <w:rFonts w:ascii="Courier New" w:hAnsi="Courier New" w:cs="Courier New"/>
            </w:rPr>
          </w:rPrChange>
        </w:rPr>
      </w:pPr>
      <w:ins w:id="6964" w:author="Abhishek Deep Nigam" w:date="2015-10-26T01:01:00Z">
        <w:r w:rsidRPr="00073577">
          <w:rPr>
            <w:rFonts w:ascii="Courier New" w:hAnsi="Courier New" w:cs="Courier New"/>
            <w:sz w:val="16"/>
            <w:szCs w:val="16"/>
            <w:rPrChange w:id="6965" w:author="Abhishek Deep Nigam" w:date="2015-10-26T01:01:00Z">
              <w:rPr>
                <w:rFonts w:ascii="Courier New" w:hAnsi="Courier New" w:cs="Courier New"/>
              </w:rPr>
            </w:rPrChange>
          </w:rPr>
          <w:t>[3]-&gt;E(Backtracking)</w:t>
        </w:r>
      </w:ins>
    </w:p>
    <w:p w14:paraId="568BE0ED" w14:textId="77777777" w:rsidR="00073577" w:rsidRPr="00073577" w:rsidRDefault="00073577" w:rsidP="00073577">
      <w:pPr>
        <w:spacing w:before="0" w:after="0"/>
        <w:rPr>
          <w:ins w:id="6966" w:author="Abhishek Deep Nigam" w:date="2015-10-26T01:01:00Z"/>
          <w:rFonts w:ascii="Courier New" w:hAnsi="Courier New" w:cs="Courier New"/>
          <w:sz w:val="16"/>
          <w:szCs w:val="16"/>
          <w:rPrChange w:id="6967" w:author="Abhishek Deep Nigam" w:date="2015-10-26T01:01:00Z">
            <w:rPr>
              <w:ins w:id="6968" w:author="Abhishek Deep Nigam" w:date="2015-10-26T01:01:00Z"/>
              <w:rFonts w:ascii="Courier New" w:hAnsi="Courier New" w:cs="Courier New"/>
            </w:rPr>
          </w:rPrChange>
        </w:rPr>
      </w:pPr>
      <w:ins w:id="6969" w:author="Abhishek Deep Nigam" w:date="2015-10-26T01:01:00Z">
        <w:r w:rsidRPr="00073577">
          <w:rPr>
            <w:rFonts w:ascii="Courier New" w:hAnsi="Courier New" w:cs="Courier New"/>
            <w:sz w:val="16"/>
            <w:szCs w:val="16"/>
            <w:rPrChange w:id="6970" w:author="Abhishek Deep Nigam" w:date="2015-10-26T01:01:00Z">
              <w:rPr>
                <w:rFonts w:ascii="Courier New" w:hAnsi="Courier New" w:cs="Courier New"/>
              </w:rPr>
            </w:rPrChange>
          </w:rPr>
          <w:t>[3]-&gt;F(Backtracking)</w:t>
        </w:r>
      </w:ins>
    </w:p>
    <w:p w14:paraId="4F40BA7D" w14:textId="77777777" w:rsidR="00073577" w:rsidRPr="00073577" w:rsidRDefault="00073577" w:rsidP="00073577">
      <w:pPr>
        <w:spacing w:before="0" w:after="0"/>
        <w:rPr>
          <w:ins w:id="6971" w:author="Abhishek Deep Nigam" w:date="2015-10-26T01:01:00Z"/>
          <w:rFonts w:ascii="Courier New" w:hAnsi="Courier New" w:cs="Courier New"/>
          <w:sz w:val="16"/>
          <w:szCs w:val="16"/>
          <w:rPrChange w:id="6972" w:author="Abhishek Deep Nigam" w:date="2015-10-26T01:01:00Z">
            <w:rPr>
              <w:ins w:id="6973" w:author="Abhishek Deep Nigam" w:date="2015-10-26T01:01:00Z"/>
              <w:rFonts w:ascii="Courier New" w:hAnsi="Courier New" w:cs="Courier New"/>
            </w:rPr>
          </w:rPrChange>
        </w:rPr>
      </w:pPr>
      <w:ins w:id="6974" w:author="Abhishek Deep Nigam" w:date="2015-10-26T01:01:00Z">
        <w:r w:rsidRPr="00073577">
          <w:rPr>
            <w:rFonts w:ascii="Courier New" w:hAnsi="Courier New" w:cs="Courier New"/>
            <w:sz w:val="16"/>
            <w:szCs w:val="16"/>
            <w:rPrChange w:id="6975" w:author="Abhishek Deep Nigam" w:date="2015-10-26T01:01:00Z">
              <w:rPr>
                <w:rFonts w:ascii="Courier New" w:hAnsi="Courier New" w:cs="Courier New"/>
              </w:rPr>
            </w:rPrChange>
          </w:rPr>
          <w:t>[3]-&gt;O(Backtracking)</w:t>
        </w:r>
      </w:ins>
    </w:p>
    <w:p w14:paraId="013F37D0" w14:textId="77777777" w:rsidR="00073577" w:rsidRPr="00073577" w:rsidRDefault="00073577" w:rsidP="00073577">
      <w:pPr>
        <w:spacing w:before="0" w:after="0"/>
        <w:rPr>
          <w:ins w:id="6976" w:author="Abhishek Deep Nigam" w:date="2015-10-26T01:01:00Z"/>
          <w:rFonts w:ascii="Courier New" w:hAnsi="Courier New" w:cs="Courier New"/>
          <w:sz w:val="16"/>
          <w:szCs w:val="16"/>
          <w:rPrChange w:id="6977" w:author="Abhishek Deep Nigam" w:date="2015-10-26T01:01:00Z">
            <w:rPr>
              <w:ins w:id="6978" w:author="Abhishek Deep Nigam" w:date="2015-10-26T01:01:00Z"/>
              <w:rFonts w:ascii="Courier New" w:hAnsi="Courier New" w:cs="Courier New"/>
            </w:rPr>
          </w:rPrChange>
        </w:rPr>
      </w:pPr>
      <w:ins w:id="6979" w:author="Abhishek Deep Nigam" w:date="2015-10-26T01:01:00Z">
        <w:r w:rsidRPr="00073577">
          <w:rPr>
            <w:rFonts w:ascii="Courier New" w:hAnsi="Courier New" w:cs="Courier New"/>
            <w:sz w:val="16"/>
            <w:szCs w:val="16"/>
            <w:rPrChange w:id="6980" w:author="Abhishek Deep Nigam" w:date="2015-10-26T01:01:00Z">
              <w:rPr>
                <w:rFonts w:ascii="Courier New" w:hAnsi="Courier New" w:cs="Courier New"/>
              </w:rPr>
            </w:rPrChange>
          </w:rPr>
          <w:t>[1]-&gt;O[2]-&gt;H[3]-&gt;A(Backtracking)</w:t>
        </w:r>
      </w:ins>
    </w:p>
    <w:p w14:paraId="714CD757" w14:textId="77777777" w:rsidR="00073577" w:rsidRPr="00073577" w:rsidRDefault="00073577" w:rsidP="00073577">
      <w:pPr>
        <w:spacing w:before="0" w:after="0"/>
        <w:rPr>
          <w:ins w:id="6981" w:author="Abhishek Deep Nigam" w:date="2015-10-26T01:01:00Z"/>
          <w:rFonts w:ascii="Courier New" w:hAnsi="Courier New" w:cs="Courier New"/>
          <w:sz w:val="16"/>
          <w:szCs w:val="16"/>
          <w:rPrChange w:id="6982" w:author="Abhishek Deep Nigam" w:date="2015-10-26T01:01:00Z">
            <w:rPr>
              <w:ins w:id="6983" w:author="Abhishek Deep Nigam" w:date="2015-10-26T01:01:00Z"/>
              <w:rFonts w:ascii="Courier New" w:hAnsi="Courier New" w:cs="Courier New"/>
            </w:rPr>
          </w:rPrChange>
        </w:rPr>
      </w:pPr>
      <w:ins w:id="6984" w:author="Abhishek Deep Nigam" w:date="2015-10-26T01:01:00Z">
        <w:r w:rsidRPr="00073577">
          <w:rPr>
            <w:rFonts w:ascii="Courier New" w:hAnsi="Courier New" w:cs="Courier New"/>
            <w:sz w:val="16"/>
            <w:szCs w:val="16"/>
            <w:rPrChange w:id="6985" w:author="Abhishek Deep Nigam" w:date="2015-10-26T01:01:00Z">
              <w:rPr>
                <w:rFonts w:ascii="Courier New" w:hAnsi="Courier New" w:cs="Courier New"/>
              </w:rPr>
            </w:rPrChange>
          </w:rPr>
          <w:t>[3]-&gt;E(Backtracking)</w:t>
        </w:r>
      </w:ins>
    </w:p>
    <w:p w14:paraId="2BEE07F7" w14:textId="77777777" w:rsidR="00073577" w:rsidRPr="00073577" w:rsidRDefault="00073577" w:rsidP="00073577">
      <w:pPr>
        <w:spacing w:before="0" w:after="0"/>
        <w:rPr>
          <w:ins w:id="6986" w:author="Abhishek Deep Nigam" w:date="2015-10-26T01:01:00Z"/>
          <w:rFonts w:ascii="Courier New" w:hAnsi="Courier New" w:cs="Courier New"/>
          <w:sz w:val="16"/>
          <w:szCs w:val="16"/>
          <w:rPrChange w:id="6987" w:author="Abhishek Deep Nigam" w:date="2015-10-26T01:01:00Z">
            <w:rPr>
              <w:ins w:id="6988" w:author="Abhishek Deep Nigam" w:date="2015-10-26T01:01:00Z"/>
              <w:rFonts w:ascii="Courier New" w:hAnsi="Courier New" w:cs="Courier New"/>
            </w:rPr>
          </w:rPrChange>
        </w:rPr>
      </w:pPr>
      <w:ins w:id="6989" w:author="Abhishek Deep Nigam" w:date="2015-10-26T01:01:00Z">
        <w:r w:rsidRPr="00073577">
          <w:rPr>
            <w:rFonts w:ascii="Courier New" w:hAnsi="Courier New" w:cs="Courier New"/>
            <w:sz w:val="16"/>
            <w:szCs w:val="16"/>
            <w:rPrChange w:id="6990" w:author="Abhishek Deep Nigam" w:date="2015-10-26T01:01:00Z">
              <w:rPr>
                <w:rFonts w:ascii="Courier New" w:hAnsi="Courier New" w:cs="Courier New"/>
              </w:rPr>
            </w:rPrChange>
          </w:rPr>
          <w:t>[3]-&gt;F(Backtracking)</w:t>
        </w:r>
      </w:ins>
    </w:p>
    <w:p w14:paraId="65B44833" w14:textId="77777777" w:rsidR="00073577" w:rsidRPr="00073577" w:rsidRDefault="00073577" w:rsidP="00073577">
      <w:pPr>
        <w:spacing w:before="0" w:after="0"/>
        <w:rPr>
          <w:ins w:id="6991" w:author="Abhishek Deep Nigam" w:date="2015-10-26T01:01:00Z"/>
          <w:rFonts w:ascii="Courier New" w:hAnsi="Courier New" w:cs="Courier New"/>
          <w:sz w:val="16"/>
          <w:szCs w:val="16"/>
          <w:rPrChange w:id="6992" w:author="Abhishek Deep Nigam" w:date="2015-10-26T01:01:00Z">
            <w:rPr>
              <w:ins w:id="6993" w:author="Abhishek Deep Nigam" w:date="2015-10-26T01:01:00Z"/>
              <w:rFonts w:ascii="Courier New" w:hAnsi="Courier New" w:cs="Courier New"/>
            </w:rPr>
          </w:rPrChange>
        </w:rPr>
      </w:pPr>
      <w:ins w:id="6994" w:author="Abhishek Deep Nigam" w:date="2015-10-26T01:01:00Z">
        <w:r w:rsidRPr="00073577">
          <w:rPr>
            <w:rFonts w:ascii="Courier New" w:hAnsi="Courier New" w:cs="Courier New"/>
            <w:sz w:val="16"/>
            <w:szCs w:val="16"/>
            <w:rPrChange w:id="6995" w:author="Abhishek Deep Nigam" w:date="2015-10-26T01:01:00Z">
              <w:rPr>
                <w:rFonts w:ascii="Courier New" w:hAnsi="Courier New" w:cs="Courier New"/>
              </w:rPr>
            </w:rPrChange>
          </w:rPr>
          <w:t>[3]-&gt;O(Backtracking)</w:t>
        </w:r>
      </w:ins>
    </w:p>
    <w:p w14:paraId="5042B294" w14:textId="77777777" w:rsidR="00073577" w:rsidRPr="00073577" w:rsidRDefault="00073577" w:rsidP="00073577">
      <w:pPr>
        <w:spacing w:before="0" w:after="0"/>
        <w:rPr>
          <w:ins w:id="6996" w:author="Abhishek Deep Nigam" w:date="2015-10-26T01:01:00Z"/>
          <w:rFonts w:ascii="Courier New" w:hAnsi="Courier New" w:cs="Courier New"/>
          <w:sz w:val="16"/>
          <w:szCs w:val="16"/>
          <w:rPrChange w:id="6997" w:author="Abhishek Deep Nigam" w:date="2015-10-26T01:01:00Z">
            <w:rPr>
              <w:ins w:id="6998" w:author="Abhishek Deep Nigam" w:date="2015-10-26T01:01:00Z"/>
              <w:rFonts w:ascii="Courier New" w:hAnsi="Courier New" w:cs="Courier New"/>
            </w:rPr>
          </w:rPrChange>
        </w:rPr>
      </w:pPr>
      <w:ins w:id="6999" w:author="Abhishek Deep Nigam" w:date="2015-10-26T01:01:00Z">
        <w:r w:rsidRPr="00073577">
          <w:rPr>
            <w:rFonts w:ascii="Courier New" w:hAnsi="Courier New" w:cs="Courier New"/>
            <w:sz w:val="16"/>
            <w:szCs w:val="16"/>
            <w:rPrChange w:id="7000" w:author="Abhishek Deep Nigam" w:date="2015-10-26T01:01:00Z">
              <w:rPr>
                <w:rFonts w:ascii="Courier New" w:hAnsi="Courier New" w:cs="Courier New"/>
              </w:rPr>
            </w:rPrChange>
          </w:rPr>
          <w:t>[2]-&gt;O[3]-&gt;A(Backtracking)</w:t>
        </w:r>
      </w:ins>
    </w:p>
    <w:p w14:paraId="29C9C0BE" w14:textId="77777777" w:rsidR="00073577" w:rsidRPr="00073577" w:rsidRDefault="00073577" w:rsidP="00073577">
      <w:pPr>
        <w:spacing w:before="0" w:after="0"/>
        <w:rPr>
          <w:ins w:id="7001" w:author="Abhishek Deep Nigam" w:date="2015-10-26T01:01:00Z"/>
          <w:rFonts w:ascii="Courier New" w:hAnsi="Courier New" w:cs="Courier New"/>
          <w:sz w:val="16"/>
          <w:szCs w:val="16"/>
          <w:rPrChange w:id="7002" w:author="Abhishek Deep Nigam" w:date="2015-10-26T01:01:00Z">
            <w:rPr>
              <w:ins w:id="7003" w:author="Abhishek Deep Nigam" w:date="2015-10-26T01:01:00Z"/>
              <w:rFonts w:ascii="Courier New" w:hAnsi="Courier New" w:cs="Courier New"/>
            </w:rPr>
          </w:rPrChange>
        </w:rPr>
      </w:pPr>
      <w:ins w:id="7004" w:author="Abhishek Deep Nigam" w:date="2015-10-26T01:01:00Z">
        <w:r w:rsidRPr="00073577">
          <w:rPr>
            <w:rFonts w:ascii="Courier New" w:hAnsi="Courier New" w:cs="Courier New"/>
            <w:sz w:val="16"/>
            <w:szCs w:val="16"/>
            <w:rPrChange w:id="7005" w:author="Abhishek Deep Nigam" w:date="2015-10-26T01:01:00Z">
              <w:rPr>
                <w:rFonts w:ascii="Courier New" w:hAnsi="Courier New" w:cs="Courier New"/>
              </w:rPr>
            </w:rPrChange>
          </w:rPr>
          <w:t>[3]-&gt;E(Backtracking)</w:t>
        </w:r>
      </w:ins>
    </w:p>
    <w:p w14:paraId="3BF3FEDB" w14:textId="77777777" w:rsidR="00073577" w:rsidRPr="00073577" w:rsidRDefault="00073577" w:rsidP="00073577">
      <w:pPr>
        <w:spacing w:before="0" w:after="0"/>
        <w:rPr>
          <w:ins w:id="7006" w:author="Abhishek Deep Nigam" w:date="2015-10-26T01:01:00Z"/>
          <w:rFonts w:ascii="Courier New" w:hAnsi="Courier New" w:cs="Courier New"/>
          <w:sz w:val="16"/>
          <w:szCs w:val="16"/>
          <w:rPrChange w:id="7007" w:author="Abhishek Deep Nigam" w:date="2015-10-26T01:01:00Z">
            <w:rPr>
              <w:ins w:id="7008" w:author="Abhishek Deep Nigam" w:date="2015-10-26T01:01:00Z"/>
              <w:rFonts w:ascii="Courier New" w:hAnsi="Courier New" w:cs="Courier New"/>
            </w:rPr>
          </w:rPrChange>
        </w:rPr>
      </w:pPr>
      <w:ins w:id="7009" w:author="Abhishek Deep Nigam" w:date="2015-10-26T01:01:00Z">
        <w:r w:rsidRPr="00073577">
          <w:rPr>
            <w:rFonts w:ascii="Courier New" w:hAnsi="Courier New" w:cs="Courier New"/>
            <w:sz w:val="16"/>
            <w:szCs w:val="16"/>
            <w:rPrChange w:id="7010" w:author="Abhishek Deep Nigam" w:date="2015-10-26T01:01:00Z">
              <w:rPr>
                <w:rFonts w:ascii="Courier New" w:hAnsi="Courier New" w:cs="Courier New"/>
              </w:rPr>
            </w:rPrChange>
          </w:rPr>
          <w:t>[3]-&gt;F(Backtracking)</w:t>
        </w:r>
      </w:ins>
    </w:p>
    <w:p w14:paraId="1A84FC7D" w14:textId="77777777" w:rsidR="00073577" w:rsidRPr="00073577" w:rsidRDefault="00073577" w:rsidP="00073577">
      <w:pPr>
        <w:spacing w:before="0" w:after="0"/>
        <w:rPr>
          <w:ins w:id="7011" w:author="Abhishek Deep Nigam" w:date="2015-10-26T01:01:00Z"/>
          <w:rFonts w:ascii="Courier New" w:hAnsi="Courier New" w:cs="Courier New"/>
          <w:sz w:val="16"/>
          <w:szCs w:val="16"/>
          <w:rPrChange w:id="7012" w:author="Abhishek Deep Nigam" w:date="2015-10-26T01:01:00Z">
            <w:rPr>
              <w:ins w:id="7013" w:author="Abhishek Deep Nigam" w:date="2015-10-26T01:01:00Z"/>
              <w:rFonts w:ascii="Courier New" w:hAnsi="Courier New" w:cs="Courier New"/>
            </w:rPr>
          </w:rPrChange>
        </w:rPr>
      </w:pPr>
      <w:ins w:id="7014" w:author="Abhishek Deep Nigam" w:date="2015-10-26T01:01:00Z">
        <w:r w:rsidRPr="00073577">
          <w:rPr>
            <w:rFonts w:ascii="Courier New" w:hAnsi="Courier New" w:cs="Courier New"/>
            <w:sz w:val="16"/>
            <w:szCs w:val="16"/>
            <w:rPrChange w:id="7015" w:author="Abhishek Deep Nigam" w:date="2015-10-26T01:01:00Z">
              <w:rPr>
                <w:rFonts w:ascii="Courier New" w:hAnsi="Courier New" w:cs="Courier New"/>
              </w:rPr>
            </w:rPrChange>
          </w:rPr>
          <w:t>[3]-&gt;O(Backtracking)</w:t>
        </w:r>
      </w:ins>
    </w:p>
    <w:p w14:paraId="7AD71495" w14:textId="77777777" w:rsidR="00073577" w:rsidRPr="00073577" w:rsidRDefault="00073577" w:rsidP="00073577">
      <w:pPr>
        <w:spacing w:before="0" w:after="0"/>
        <w:rPr>
          <w:ins w:id="7016" w:author="Abhishek Deep Nigam" w:date="2015-10-26T01:01:00Z"/>
          <w:rFonts w:ascii="Courier New" w:hAnsi="Courier New" w:cs="Courier New"/>
          <w:sz w:val="16"/>
          <w:szCs w:val="16"/>
          <w:rPrChange w:id="7017" w:author="Abhishek Deep Nigam" w:date="2015-10-26T01:01:00Z">
            <w:rPr>
              <w:ins w:id="7018" w:author="Abhishek Deep Nigam" w:date="2015-10-26T01:01:00Z"/>
              <w:rFonts w:ascii="Courier New" w:hAnsi="Courier New" w:cs="Courier New"/>
            </w:rPr>
          </w:rPrChange>
        </w:rPr>
      </w:pPr>
      <w:ins w:id="7019" w:author="Abhishek Deep Nigam" w:date="2015-10-26T01:01:00Z">
        <w:r w:rsidRPr="00073577">
          <w:rPr>
            <w:rFonts w:ascii="Courier New" w:hAnsi="Courier New" w:cs="Courier New"/>
            <w:sz w:val="16"/>
            <w:szCs w:val="16"/>
            <w:rPrChange w:id="7020" w:author="Abhishek Deep Nigam" w:date="2015-10-26T01:01:00Z">
              <w:rPr>
                <w:rFonts w:ascii="Courier New" w:hAnsi="Courier New" w:cs="Courier New"/>
              </w:rPr>
            </w:rPrChange>
          </w:rPr>
          <w:t>[0]-&gt;Y[1]-&gt;A[2]-&gt;A[3]-&gt;A(Backtracking)</w:t>
        </w:r>
      </w:ins>
    </w:p>
    <w:p w14:paraId="283D9BC8" w14:textId="77777777" w:rsidR="00073577" w:rsidRPr="00073577" w:rsidRDefault="00073577" w:rsidP="00073577">
      <w:pPr>
        <w:spacing w:before="0" w:after="0"/>
        <w:rPr>
          <w:ins w:id="7021" w:author="Abhishek Deep Nigam" w:date="2015-10-26T01:01:00Z"/>
          <w:rFonts w:ascii="Courier New" w:hAnsi="Courier New" w:cs="Courier New"/>
          <w:sz w:val="16"/>
          <w:szCs w:val="16"/>
          <w:rPrChange w:id="7022" w:author="Abhishek Deep Nigam" w:date="2015-10-26T01:01:00Z">
            <w:rPr>
              <w:ins w:id="7023" w:author="Abhishek Deep Nigam" w:date="2015-10-26T01:01:00Z"/>
              <w:rFonts w:ascii="Courier New" w:hAnsi="Courier New" w:cs="Courier New"/>
            </w:rPr>
          </w:rPrChange>
        </w:rPr>
      </w:pPr>
      <w:ins w:id="7024" w:author="Abhishek Deep Nigam" w:date="2015-10-26T01:01:00Z">
        <w:r w:rsidRPr="00073577">
          <w:rPr>
            <w:rFonts w:ascii="Courier New" w:hAnsi="Courier New" w:cs="Courier New"/>
            <w:sz w:val="16"/>
            <w:szCs w:val="16"/>
            <w:rPrChange w:id="7025" w:author="Abhishek Deep Nigam" w:date="2015-10-26T01:01:00Z">
              <w:rPr>
                <w:rFonts w:ascii="Courier New" w:hAnsi="Courier New" w:cs="Courier New"/>
              </w:rPr>
            </w:rPrChange>
          </w:rPr>
          <w:t>[3]-&gt;U(Backtracking)</w:t>
        </w:r>
      </w:ins>
    </w:p>
    <w:p w14:paraId="5E8E00AD" w14:textId="77777777" w:rsidR="00073577" w:rsidRPr="00073577" w:rsidRDefault="00073577" w:rsidP="00073577">
      <w:pPr>
        <w:spacing w:before="0" w:after="0"/>
        <w:rPr>
          <w:ins w:id="7026" w:author="Abhishek Deep Nigam" w:date="2015-10-26T01:01:00Z"/>
          <w:rFonts w:ascii="Courier New" w:hAnsi="Courier New" w:cs="Courier New"/>
          <w:sz w:val="16"/>
          <w:szCs w:val="16"/>
          <w:rPrChange w:id="7027" w:author="Abhishek Deep Nigam" w:date="2015-10-26T01:01:00Z">
            <w:rPr>
              <w:ins w:id="7028" w:author="Abhishek Deep Nigam" w:date="2015-10-26T01:01:00Z"/>
              <w:rFonts w:ascii="Courier New" w:hAnsi="Courier New" w:cs="Courier New"/>
            </w:rPr>
          </w:rPrChange>
        </w:rPr>
      </w:pPr>
      <w:ins w:id="7029" w:author="Abhishek Deep Nigam" w:date="2015-10-26T01:01:00Z">
        <w:r w:rsidRPr="00073577">
          <w:rPr>
            <w:rFonts w:ascii="Courier New" w:hAnsi="Courier New" w:cs="Courier New"/>
            <w:sz w:val="16"/>
            <w:szCs w:val="16"/>
            <w:rPrChange w:id="7030" w:author="Abhishek Deep Nigam" w:date="2015-10-26T01:01:00Z">
              <w:rPr>
                <w:rFonts w:ascii="Courier New" w:hAnsi="Courier New" w:cs="Courier New"/>
              </w:rPr>
            </w:rPrChange>
          </w:rPr>
          <w:t>[2]-&gt;C[3]-&gt;A(Backtracking)</w:t>
        </w:r>
      </w:ins>
    </w:p>
    <w:p w14:paraId="08BCCF75" w14:textId="77777777" w:rsidR="00073577" w:rsidRPr="00073577" w:rsidRDefault="00073577" w:rsidP="00073577">
      <w:pPr>
        <w:spacing w:before="0" w:after="0"/>
        <w:rPr>
          <w:ins w:id="7031" w:author="Abhishek Deep Nigam" w:date="2015-10-26T01:01:00Z"/>
          <w:rFonts w:ascii="Courier New" w:hAnsi="Courier New" w:cs="Courier New"/>
          <w:sz w:val="16"/>
          <w:szCs w:val="16"/>
          <w:rPrChange w:id="7032" w:author="Abhishek Deep Nigam" w:date="2015-10-26T01:01:00Z">
            <w:rPr>
              <w:ins w:id="7033" w:author="Abhishek Deep Nigam" w:date="2015-10-26T01:01:00Z"/>
              <w:rFonts w:ascii="Courier New" w:hAnsi="Courier New" w:cs="Courier New"/>
            </w:rPr>
          </w:rPrChange>
        </w:rPr>
      </w:pPr>
      <w:ins w:id="7034" w:author="Abhishek Deep Nigam" w:date="2015-10-26T01:01:00Z">
        <w:r w:rsidRPr="00073577">
          <w:rPr>
            <w:rFonts w:ascii="Courier New" w:hAnsi="Courier New" w:cs="Courier New"/>
            <w:sz w:val="16"/>
            <w:szCs w:val="16"/>
            <w:rPrChange w:id="7035" w:author="Abhishek Deep Nigam" w:date="2015-10-26T01:01:00Z">
              <w:rPr>
                <w:rFonts w:ascii="Courier New" w:hAnsi="Courier New" w:cs="Courier New"/>
              </w:rPr>
            </w:rPrChange>
          </w:rPr>
          <w:t>[3]-&gt;U(Backtracking)</w:t>
        </w:r>
      </w:ins>
    </w:p>
    <w:p w14:paraId="4E6F707A" w14:textId="77777777" w:rsidR="00073577" w:rsidRPr="00073577" w:rsidRDefault="00073577" w:rsidP="00073577">
      <w:pPr>
        <w:spacing w:before="0" w:after="0"/>
        <w:rPr>
          <w:ins w:id="7036" w:author="Abhishek Deep Nigam" w:date="2015-10-26T01:01:00Z"/>
          <w:rFonts w:ascii="Courier New" w:hAnsi="Courier New" w:cs="Courier New"/>
          <w:sz w:val="16"/>
          <w:szCs w:val="16"/>
          <w:rPrChange w:id="7037" w:author="Abhishek Deep Nigam" w:date="2015-10-26T01:01:00Z">
            <w:rPr>
              <w:ins w:id="7038" w:author="Abhishek Deep Nigam" w:date="2015-10-26T01:01:00Z"/>
              <w:rFonts w:ascii="Courier New" w:hAnsi="Courier New" w:cs="Courier New"/>
            </w:rPr>
          </w:rPrChange>
        </w:rPr>
      </w:pPr>
      <w:ins w:id="7039" w:author="Abhishek Deep Nigam" w:date="2015-10-26T01:01:00Z">
        <w:r w:rsidRPr="00073577">
          <w:rPr>
            <w:rFonts w:ascii="Courier New" w:hAnsi="Courier New" w:cs="Courier New"/>
            <w:sz w:val="16"/>
            <w:szCs w:val="16"/>
            <w:rPrChange w:id="7040" w:author="Abhishek Deep Nigam" w:date="2015-10-26T01:01:00Z">
              <w:rPr>
                <w:rFonts w:ascii="Courier New" w:hAnsi="Courier New" w:cs="Courier New"/>
              </w:rPr>
            </w:rPrChange>
          </w:rPr>
          <w:t>[2]-&gt;E[3]-&gt;A(Backtracking)</w:t>
        </w:r>
      </w:ins>
    </w:p>
    <w:p w14:paraId="243AE245" w14:textId="77777777" w:rsidR="00073577" w:rsidRPr="00073577" w:rsidRDefault="00073577" w:rsidP="00073577">
      <w:pPr>
        <w:spacing w:before="0" w:after="0"/>
        <w:rPr>
          <w:ins w:id="7041" w:author="Abhishek Deep Nigam" w:date="2015-10-26T01:01:00Z"/>
          <w:rFonts w:ascii="Courier New" w:hAnsi="Courier New" w:cs="Courier New"/>
          <w:sz w:val="16"/>
          <w:szCs w:val="16"/>
          <w:rPrChange w:id="7042" w:author="Abhishek Deep Nigam" w:date="2015-10-26T01:01:00Z">
            <w:rPr>
              <w:ins w:id="7043" w:author="Abhishek Deep Nigam" w:date="2015-10-26T01:01:00Z"/>
              <w:rFonts w:ascii="Courier New" w:hAnsi="Courier New" w:cs="Courier New"/>
            </w:rPr>
          </w:rPrChange>
        </w:rPr>
      </w:pPr>
      <w:ins w:id="7044" w:author="Abhishek Deep Nigam" w:date="2015-10-26T01:01:00Z">
        <w:r w:rsidRPr="00073577">
          <w:rPr>
            <w:rFonts w:ascii="Courier New" w:hAnsi="Courier New" w:cs="Courier New"/>
            <w:sz w:val="16"/>
            <w:szCs w:val="16"/>
            <w:rPrChange w:id="7045" w:author="Abhishek Deep Nigam" w:date="2015-10-26T01:01:00Z">
              <w:rPr>
                <w:rFonts w:ascii="Courier New" w:hAnsi="Courier New" w:cs="Courier New"/>
              </w:rPr>
            </w:rPrChange>
          </w:rPr>
          <w:t>[3]-&gt;U(Backtracking)</w:t>
        </w:r>
      </w:ins>
    </w:p>
    <w:p w14:paraId="020744C4" w14:textId="77777777" w:rsidR="00073577" w:rsidRPr="00073577" w:rsidRDefault="00073577" w:rsidP="00073577">
      <w:pPr>
        <w:spacing w:before="0" w:after="0"/>
        <w:rPr>
          <w:ins w:id="7046" w:author="Abhishek Deep Nigam" w:date="2015-10-26T01:01:00Z"/>
          <w:rFonts w:ascii="Courier New" w:hAnsi="Courier New" w:cs="Courier New"/>
          <w:sz w:val="16"/>
          <w:szCs w:val="16"/>
          <w:rPrChange w:id="7047" w:author="Abhishek Deep Nigam" w:date="2015-10-26T01:01:00Z">
            <w:rPr>
              <w:ins w:id="7048" w:author="Abhishek Deep Nigam" w:date="2015-10-26T01:01:00Z"/>
              <w:rFonts w:ascii="Courier New" w:hAnsi="Courier New" w:cs="Courier New"/>
            </w:rPr>
          </w:rPrChange>
        </w:rPr>
      </w:pPr>
      <w:ins w:id="7049" w:author="Abhishek Deep Nigam" w:date="2015-10-26T01:01:00Z">
        <w:r w:rsidRPr="00073577">
          <w:rPr>
            <w:rFonts w:ascii="Courier New" w:hAnsi="Courier New" w:cs="Courier New"/>
            <w:sz w:val="16"/>
            <w:szCs w:val="16"/>
            <w:rPrChange w:id="7050" w:author="Abhishek Deep Nigam" w:date="2015-10-26T01:01:00Z">
              <w:rPr>
                <w:rFonts w:ascii="Courier New" w:hAnsi="Courier New" w:cs="Courier New"/>
              </w:rPr>
            </w:rPrChange>
          </w:rPr>
          <w:t>[2]-&gt;H[3]-&gt;A(Backtracking)</w:t>
        </w:r>
      </w:ins>
    </w:p>
    <w:p w14:paraId="6BE5C28E" w14:textId="77777777" w:rsidR="00073577" w:rsidRPr="00073577" w:rsidRDefault="00073577" w:rsidP="00073577">
      <w:pPr>
        <w:spacing w:before="0" w:after="0"/>
        <w:rPr>
          <w:ins w:id="7051" w:author="Abhishek Deep Nigam" w:date="2015-10-26T01:01:00Z"/>
          <w:rFonts w:ascii="Courier New" w:hAnsi="Courier New" w:cs="Courier New"/>
          <w:sz w:val="16"/>
          <w:szCs w:val="16"/>
          <w:rPrChange w:id="7052" w:author="Abhishek Deep Nigam" w:date="2015-10-26T01:01:00Z">
            <w:rPr>
              <w:ins w:id="7053" w:author="Abhishek Deep Nigam" w:date="2015-10-26T01:01:00Z"/>
              <w:rFonts w:ascii="Courier New" w:hAnsi="Courier New" w:cs="Courier New"/>
            </w:rPr>
          </w:rPrChange>
        </w:rPr>
      </w:pPr>
      <w:ins w:id="7054" w:author="Abhishek Deep Nigam" w:date="2015-10-26T01:01:00Z">
        <w:r w:rsidRPr="00073577">
          <w:rPr>
            <w:rFonts w:ascii="Courier New" w:hAnsi="Courier New" w:cs="Courier New"/>
            <w:sz w:val="16"/>
            <w:szCs w:val="16"/>
            <w:rPrChange w:id="7055" w:author="Abhishek Deep Nigam" w:date="2015-10-26T01:01:00Z">
              <w:rPr>
                <w:rFonts w:ascii="Courier New" w:hAnsi="Courier New" w:cs="Courier New"/>
              </w:rPr>
            </w:rPrChange>
          </w:rPr>
          <w:t>[3]-&gt;U(Backtracking)</w:t>
        </w:r>
      </w:ins>
    </w:p>
    <w:p w14:paraId="6865B9FF" w14:textId="77777777" w:rsidR="00073577" w:rsidRPr="00073577" w:rsidRDefault="00073577" w:rsidP="00073577">
      <w:pPr>
        <w:spacing w:before="0" w:after="0"/>
        <w:rPr>
          <w:ins w:id="7056" w:author="Abhishek Deep Nigam" w:date="2015-10-26T01:01:00Z"/>
          <w:rFonts w:ascii="Courier New" w:hAnsi="Courier New" w:cs="Courier New"/>
          <w:sz w:val="16"/>
          <w:szCs w:val="16"/>
          <w:rPrChange w:id="7057" w:author="Abhishek Deep Nigam" w:date="2015-10-26T01:01:00Z">
            <w:rPr>
              <w:ins w:id="7058" w:author="Abhishek Deep Nigam" w:date="2015-10-26T01:01:00Z"/>
              <w:rFonts w:ascii="Courier New" w:hAnsi="Courier New" w:cs="Courier New"/>
            </w:rPr>
          </w:rPrChange>
        </w:rPr>
      </w:pPr>
      <w:ins w:id="7059" w:author="Abhishek Deep Nigam" w:date="2015-10-26T01:01:00Z">
        <w:r w:rsidRPr="00073577">
          <w:rPr>
            <w:rFonts w:ascii="Courier New" w:hAnsi="Courier New" w:cs="Courier New"/>
            <w:sz w:val="16"/>
            <w:szCs w:val="16"/>
            <w:rPrChange w:id="7060" w:author="Abhishek Deep Nigam" w:date="2015-10-26T01:01:00Z">
              <w:rPr>
                <w:rFonts w:ascii="Courier New" w:hAnsi="Courier New" w:cs="Courier New"/>
              </w:rPr>
            </w:rPrChange>
          </w:rPr>
          <w:t>[2]-&gt;Y[3]-&gt;A(Backtracking)</w:t>
        </w:r>
      </w:ins>
    </w:p>
    <w:p w14:paraId="219D5882" w14:textId="77777777" w:rsidR="00073577" w:rsidRPr="00073577" w:rsidRDefault="00073577" w:rsidP="00073577">
      <w:pPr>
        <w:spacing w:before="0" w:after="0"/>
        <w:rPr>
          <w:ins w:id="7061" w:author="Abhishek Deep Nigam" w:date="2015-10-26T01:01:00Z"/>
          <w:rFonts w:ascii="Courier New" w:hAnsi="Courier New" w:cs="Courier New"/>
          <w:sz w:val="16"/>
          <w:szCs w:val="16"/>
          <w:rPrChange w:id="7062" w:author="Abhishek Deep Nigam" w:date="2015-10-26T01:01:00Z">
            <w:rPr>
              <w:ins w:id="7063" w:author="Abhishek Deep Nigam" w:date="2015-10-26T01:01:00Z"/>
              <w:rFonts w:ascii="Courier New" w:hAnsi="Courier New" w:cs="Courier New"/>
            </w:rPr>
          </w:rPrChange>
        </w:rPr>
      </w:pPr>
      <w:ins w:id="7064" w:author="Abhishek Deep Nigam" w:date="2015-10-26T01:01:00Z">
        <w:r w:rsidRPr="00073577">
          <w:rPr>
            <w:rFonts w:ascii="Courier New" w:hAnsi="Courier New" w:cs="Courier New"/>
            <w:sz w:val="16"/>
            <w:szCs w:val="16"/>
            <w:rPrChange w:id="7065" w:author="Abhishek Deep Nigam" w:date="2015-10-26T01:01:00Z">
              <w:rPr>
                <w:rFonts w:ascii="Courier New" w:hAnsi="Courier New" w:cs="Courier New"/>
              </w:rPr>
            </w:rPrChange>
          </w:rPr>
          <w:t>[3]-&gt;U(Backtracking)</w:t>
        </w:r>
      </w:ins>
    </w:p>
    <w:p w14:paraId="2C594A25" w14:textId="77777777" w:rsidR="00073577" w:rsidRPr="00073577" w:rsidRDefault="00073577" w:rsidP="00073577">
      <w:pPr>
        <w:spacing w:before="0" w:after="0"/>
        <w:rPr>
          <w:ins w:id="7066" w:author="Abhishek Deep Nigam" w:date="2015-10-26T01:01:00Z"/>
          <w:rFonts w:ascii="Courier New" w:hAnsi="Courier New" w:cs="Courier New"/>
          <w:sz w:val="16"/>
          <w:szCs w:val="16"/>
          <w:rPrChange w:id="7067" w:author="Abhishek Deep Nigam" w:date="2015-10-26T01:01:00Z">
            <w:rPr>
              <w:ins w:id="7068" w:author="Abhishek Deep Nigam" w:date="2015-10-26T01:01:00Z"/>
              <w:rFonts w:ascii="Courier New" w:hAnsi="Courier New" w:cs="Courier New"/>
            </w:rPr>
          </w:rPrChange>
        </w:rPr>
      </w:pPr>
      <w:ins w:id="7069" w:author="Abhishek Deep Nigam" w:date="2015-10-26T01:01:00Z">
        <w:r w:rsidRPr="00073577">
          <w:rPr>
            <w:rFonts w:ascii="Courier New" w:hAnsi="Courier New" w:cs="Courier New"/>
            <w:sz w:val="16"/>
            <w:szCs w:val="16"/>
            <w:rPrChange w:id="7070" w:author="Abhishek Deep Nigam" w:date="2015-10-26T01:01:00Z">
              <w:rPr>
                <w:rFonts w:ascii="Courier New" w:hAnsi="Courier New" w:cs="Courier New"/>
              </w:rPr>
            </w:rPrChange>
          </w:rPr>
          <w:t>[0]-&gt;Z[1]-&gt;H[2]-&gt;A[3]-&gt;H(Backtracking)</w:t>
        </w:r>
      </w:ins>
    </w:p>
    <w:p w14:paraId="787E3BE3" w14:textId="77777777" w:rsidR="00073577" w:rsidRPr="00073577" w:rsidRDefault="00073577" w:rsidP="00073577">
      <w:pPr>
        <w:spacing w:before="0" w:after="0"/>
        <w:rPr>
          <w:ins w:id="7071" w:author="Abhishek Deep Nigam" w:date="2015-10-26T01:01:00Z"/>
          <w:rFonts w:ascii="Courier New" w:hAnsi="Courier New" w:cs="Courier New"/>
          <w:sz w:val="16"/>
          <w:szCs w:val="16"/>
          <w:rPrChange w:id="7072" w:author="Abhishek Deep Nigam" w:date="2015-10-26T01:01:00Z">
            <w:rPr>
              <w:ins w:id="7073" w:author="Abhishek Deep Nigam" w:date="2015-10-26T01:01:00Z"/>
              <w:rFonts w:ascii="Courier New" w:hAnsi="Courier New" w:cs="Courier New"/>
            </w:rPr>
          </w:rPrChange>
        </w:rPr>
      </w:pPr>
      <w:ins w:id="7074" w:author="Abhishek Deep Nigam" w:date="2015-10-26T01:01:00Z">
        <w:r w:rsidRPr="00073577">
          <w:rPr>
            <w:rFonts w:ascii="Courier New" w:hAnsi="Courier New" w:cs="Courier New"/>
            <w:sz w:val="16"/>
            <w:szCs w:val="16"/>
            <w:rPrChange w:id="7075" w:author="Abhishek Deep Nigam" w:date="2015-10-26T01:01:00Z">
              <w:rPr>
                <w:rFonts w:ascii="Courier New" w:hAnsi="Courier New" w:cs="Courier New"/>
              </w:rPr>
            </w:rPrChange>
          </w:rPr>
          <w:t>[2]-&gt;C[3]-&gt;H(Backtracking)</w:t>
        </w:r>
      </w:ins>
    </w:p>
    <w:p w14:paraId="1DCC7A7D" w14:textId="77777777" w:rsidR="00073577" w:rsidRPr="00073577" w:rsidRDefault="00073577" w:rsidP="00073577">
      <w:pPr>
        <w:spacing w:before="0" w:after="0"/>
        <w:rPr>
          <w:ins w:id="7076" w:author="Abhishek Deep Nigam" w:date="2015-10-26T01:01:00Z"/>
          <w:rFonts w:ascii="Courier New" w:hAnsi="Courier New" w:cs="Courier New"/>
          <w:sz w:val="16"/>
          <w:szCs w:val="16"/>
          <w:rPrChange w:id="7077" w:author="Abhishek Deep Nigam" w:date="2015-10-26T01:01:00Z">
            <w:rPr>
              <w:ins w:id="7078" w:author="Abhishek Deep Nigam" w:date="2015-10-26T01:01:00Z"/>
              <w:rFonts w:ascii="Courier New" w:hAnsi="Courier New" w:cs="Courier New"/>
            </w:rPr>
          </w:rPrChange>
        </w:rPr>
      </w:pPr>
      <w:ins w:id="7079" w:author="Abhishek Deep Nigam" w:date="2015-10-26T01:01:00Z">
        <w:r w:rsidRPr="00073577">
          <w:rPr>
            <w:rFonts w:ascii="Courier New" w:hAnsi="Courier New" w:cs="Courier New"/>
            <w:sz w:val="16"/>
            <w:szCs w:val="16"/>
            <w:rPrChange w:id="7080" w:author="Abhishek Deep Nigam" w:date="2015-10-26T01:01:00Z">
              <w:rPr>
                <w:rFonts w:ascii="Courier New" w:hAnsi="Courier New" w:cs="Courier New"/>
              </w:rPr>
            </w:rPrChange>
          </w:rPr>
          <w:t>[2]-&gt;E[3]-&gt;H(Backtracking)</w:t>
        </w:r>
      </w:ins>
    </w:p>
    <w:p w14:paraId="4883CD2D" w14:textId="77777777" w:rsidR="00073577" w:rsidRPr="00073577" w:rsidRDefault="00073577" w:rsidP="00073577">
      <w:pPr>
        <w:spacing w:before="0" w:after="0"/>
        <w:rPr>
          <w:ins w:id="7081" w:author="Abhishek Deep Nigam" w:date="2015-10-26T01:01:00Z"/>
          <w:rFonts w:ascii="Courier New" w:hAnsi="Courier New" w:cs="Courier New"/>
          <w:sz w:val="16"/>
          <w:szCs w:val="16"/>
          <w:rPrChange w:id="7082" w:author="Abhishek Deep Nigam" w:date="2015-10-26T01:01:00Z">
            <w:rPr>
              <w:ins w:id="7083" w:author="Abhishek Deep Nigam" w:date="2015-10-26T01:01:00Z"/>
              <w:rFonts w:ascii="Courier New" w:hAnsi="Courier New" w:cs="Courier New"/>
            </w:rPr>
          </w:rPrChange>
        </w:rPr>
      </w:pPr>
      <w:ins w:id="7084" w:author="Abhishek Deep Nigam" w:date="2015-10-26T01:01:00Z">
        <w:r w:rsidRPr="00073577">
          <w:rPr>
            <w:rFonts w:ascii="Courier New" w:hAnsi="Courier New" w:cs="Courier New"/>
            <w:sz w:val="16"/>
            <w:szCs w:val="16"/>
            <w:rPrChange w:id="7085" w:author="Abhishek Deep Nigam" w:date="2015-10-26T01:01:00Z">
              <w:rPr>
                <w:rFonts w:ascii="Courier New" w:hAnsi="Courier New" w:cs="Courier New"/>
              </w:rPr>
            </w:rPrChange>
          </w:rPr>
          <w:t>[2]-&gt;G[3]-&gt;H(Backtracking)</w:t>
        </w:r>
      </w:ins>
    </w:p>
    <w:p w14:paraId="036300EE" w14:textId="77777777" w:rsidR="00073577" w:rsidRPr="00073577" w:rsidRDefault="00073577" w:rsidP="00073577">
      <w:pPr>
        <w:spacing w:before="0" w:after="0"/>
        <w:rPr>
          <w:ins w:id="7086" w:author="Abhishek Deep Nigam" w:date="2015-10-26T01:01:00Z"/>
          <w:rFonts w:ascii="Courier New" w:hAnsi="Courier New" w:cs="Courier New"/>
          <w:sz w:val="16"/>
          <w:szCs w:val="16"/>
          <w:rPrChange w:id="7087" w:author="Abhishek Deep Nigam" w:date="2015-10-26T01:01:00Z">
            <w:rPr>
              <w:ins w:id="7088" w:author="Abhishek Deep Nigam" w:date="2015-10-26T01:01:00Z"/>
              <w:rFonts w:ascii="Courier New" w:hAnsi="Courier New" w:cs="Courier New"/>
            </w:rPr>
          </w:rPrChange>
        </w:rPr>
      </w:pPr>
      <w:ins w:id="7089" w:author="Abhishek Deep Nigam" w:date="2015-10-26T01:01:00Z">
        <w:r w:rsidRPr="00073577">
          <w:rPr>
            <w:rFonts w:ascii="Courier New" w:hAnsi="Courier New" w:cs="Courier New"/>
            <w:sz w:val="16"/>
            <w:szCs w:val="16"/>
            <w:rPrChange w:id="7090" w:author="Abhishek Deep Nigam" w:date="2015-10-26T01:01:00Z">
              <w:rPr>
                <w:rFonts w:ascii="Courier New" w:hAnsi="Courier New" w:cs="Courier New"/>
              </w:rPr>
            </w:rPrChange>
          </w:rPr>
          <w:t>[2]-&gt;H[3]-&gt;H(Backtracking)</w:t>
        </w:r>
      </w:ins>
    </w:p>
    <w:p w14:paraId="08276C2D" w14:textId="77777777" w:rsidR="00073577" w:rsidRPr="00073577" w:rsidRDefault="00073577" w:rsidP="00073577">
      <w:pPr>
        <w:spacing w:before="0" w:after="0"/>
        <w:rPr>
          <w:ins w:id="7091" w:author="Abhishek Deep Nigam" w:date="2015-10-26T01:01:00Z"/>
          <w:rFonts w:ascii="Courier New" w:hAnsi="Courier New" w:cs="Courier New"/>
          <w:sz w:val="16"/>
          <w:szCs w:val="16"/>
          <w:rPrChange w:id="7092" w:author="Abhishek Deep Nigam" w:date="2015-10-26T01:01:00Z">
            <w:rPr>
              <w:ins w:id="7093" w:author="Abhishek Deep Nigam" w:date="2015-10-26T01:01:00Z"/>
              <w:rFonts w:ascii="Courier New" w:hAnsi="Courier New" w:cs="Courier New"/>
            </w:rPr>
          </w:rPrChange>
        </w:rPr>
      </w:pPr>
      <w:ins w:id="7094" w:author="Abhishek Deep Nigam" w:date="2015-10-26T01:01:00Z">
        <w:r w:rsidRPr="00073577">
          <w:rPr>
            <w:rFonts w:ascii="Courier New" w:hAnsi="Courier New" w:cs="Courier New"/>
            <w:sz w:val="16"/>
            <w:szCs w:val="16"/>
            <w:rPrChange w:id="7095" w:author="Abhishek Deep Nigam" w:date="2015-10-26T01:01:00Z">
              <w:rPr>
                <w:rFonts w:ascii="Courier New" w:hAnsi="Courier New" w:cs="Courier New"/>
              </w:rPr>
            </w:rPrChange>
          </w:rPr>
          <w:t>[2]-&gt;M[3]-&gt;H(Backtracking)</w:t>
        </w:r>
      </w:ins>
    </w:p>
    <w:p w14:paraId="6B6DB949" w14:textId="77777777" w:rsidR="00073577" w:rsidRPr="00073577" w:rsidRDefault="00073577" w:rsidP="00073577">
      <w:pPr>
        <w:spacing w:before="0" w:after="0"/>
        <w:rPr>
          <w:ins w:id="7096" w:author="Abhishek Deep Nigam" w:date="2015-10-26T01:01:00Z"/>
          <w:rFonts w:ascii="Courier New" w:hAnsi="Courier New" w:cs="Courier New"/>
          <w:sz w:val="16"/>
          <w:szCs w:val="16"/>
          <w:rPrChange w:id="7097" w:author="Abhishek Deep Nigam" w:date="2015-10-26T01:01:00Z">
            <w:rPr>
              <w:ins w:id="7098" w:author="Abhishek Deep Nigam" w:date="2015-10-26T01:01:00Z"/>
              <w:rFonts w:ascii="Courier New" w:hAnsi="Courier New" w:cs="Courier New"/>
            </w:rPr>
          </w:rPrChange>
        </w:rPr>
      </w:pPr>
      <w:ins w:id="7099" w:author="Abhishek Deep Nigam" w:date="2015-10-26T01:01:00Z">
        <w:r w:rsidRPr="00073577">
          <w:rPr>
            <w:rFonts w:ascii="Courier New" w:hAnsi="Courier New" w:cs="Courier New"/>
            <w:sz w:val="16"/>
            <w:szCs w:val="16"/>
            <w:rPrChange w:id="7100" w:author="Abhishek Deep Nigam" w:date="2015-10-26T01:01:00Z">
              <w:rPr>
                <w:rFonts w:ascii="Courier New" w:hAnsi="Courier New" w:cs="Courier New"/>
              </w:rPr>
            </w:rPrChange>
          </w:rPr>
          <w:t>[2]-&gt;O[3]-&gt;H[4]-&gt;O[5]-&gt;A[6]-&gt;T(Backtracking)</w:t>
        </w:r>
      </w:ins>
    </w:p>
    <w:p w14:paraId="6B6A1589" w14:textId="77777777" w:rsidR="00073577" w:rsidRPr="00073577" w:rsidRDefault="00073577" w:rsidP="00073577">
      <w:pPr>
        <w:spacing w:before="0" w:after="0"/>
        <w:rPr>
          <w:ins w:id="7101" w:author="Abhishek Deep Nigam" w:date="2015-10-26T01:01:00Z"/>
          <w:rFonts w:ascii="Courier New" w:hAnsi="Courier New" w:cs="Courier New"/>
          <w:sz w:val="16"/>
          <w:szCs w:val="16"/>
          <w:rPrChange w:id="7102" w:author="Abhishek Deep Nigam" w:date="2015-10-26T01:01:00Z">
            <w:rPr>
              <w:ins w:id="7103" w:author="Abhishek Deep Nigam" w:date="2015-10-26T01:01:00Z"/>
              <w:rFonts w:ascii="Courier New" w:hAnsi="Courier New" w:cs="Courier New"/>
            </w:rPr>
          </w:rPrChange>
        </w:rPr>
      </w:pPr>
      <w:ins w:id="7104" w:author="Abhishek Deep Nigam" w:date="2015-10-26T01:01:00Z">
        <w:r w:rsidRPr="00073577">
          <w:rPr>
            <w:rFonts w:ascii="Courier New" w:hAnsi="Courier New" w:cs="Courier New"/>
            <w:sz w:val="16"/>
            <w:szCs w:val="16"/>
            <w:rPrChange w:id="7105" w:author="Abhishek Deep Nigam" w:date="2015-10-26T01:01:00Z">
              <w:rPr>
                <w:rFonts w:ascii="Courier New" w:hAnsi="Courier New" w:cs="Courier New"/>
              </w:rPr>
            </w:rPrChange>
          </w:rPr>
          <w:t>[5]-&gt;I(Backtracking)</w:t>
        </w:r>
      </w:ins>
    </w:p>
    <w:p w14:paraId="5FC917E3" w14:textId="77777777" w:rsidR="00073577" w:rsidRPr="00073577" w:rsidRDefault="00073577" w:rsidP="00073577">
      <w:pPr>
        <w:spacing w:before="0" w:after="0"/>
        <w:rPr>
          <w:ins w:id="7106" w:author="Abhishek Deep Nigam" w:date="2015-10-26T01:01:00Z"/>
          <w:rFonts w:ascii="Courier New" w:hAnsi="Courier New" w:cs="Courier New"/>
          <w:sz w:val="16"/>
          <w:szCs w:val="16"/>
          <w:rPrChange w:id="7107" w:author="Abhishek Deep Nigam" w:date="2015-10-26T01:01:00Z">
            <w:rPr>
              <w:ins w:id="7108" w:author="Abhishek Deep Nigam" w:date="2015-10-26T01:01:00Z"/>
              <w:rFonts w:ascii="Courier New" w:hAnsi="Courier New" w:cs="Courier New"/>
            </w:rPr>
          </w:rPrChange>
        </w:rPr>
      </w:pPr>
      <w:ins w:id="7109" w:author="Abhishek Deep Nigam" w:date="2015-10-26T01:01:00Z">
        <w:r w:rsidRPr="00073577">
          <w:rPr>
            <w:rFonts w:ascii="Courier New" w:hAnsi="Courier New" w:cs="Courier New"/>
            <w:sz w:val="16"/>
            <w:szCs w:val="16"/>
            <w:rPrChange w:id="7110" w:author="Abhishek Deep Nigam" w:date="2015-10-26T01:01:00Z">
              <w:rPr>
                <w:rFonts w:ascii="Courier New" w:hAnsi="Courier New" w:cs="Courier New"/>
              </w:rPr>
            </w:rPrChange>
          </w:rPr>
          <w:t>[5]-&gt;O(Backtracking)</w:t>
        </w:r>
      </w:ins>
    </w:p>
    <w:p w14:paraId="40A647B1" w14:textId="77777777" w:rsidR="00073577" w:rsidRPr="00073577" w:rsidRDefault="00073577" w:rsidP="00073577">
      <w:pPr>
        <w:spacing w:before="0" w:after="0"/>
        <w:rPr>
          <w:ins w:id="7111" w:author="Abhishek Deep Nigam" w:date="2015-10-26T01:01:00Z"/>
          <w:rFonts w:ascii="Courier New" w:hAnsi="Courier New" w:cs="Courier New"/>
          <w:sz w:val="16"/>
          <w:szCs w:val="16"/>
          <w:rPrChange w:id="7112" w:author="Abhishek Deep Nigam" w:date="2015-10-26T01:01:00Z">
            <w:rPr>
              <w:ins w:id="7113" w:author="Abhishek Deep Nigam" w:date="2015-10-26T01:01:00Z"/>
              <w:rFonts w:ascii="Courier New" w:hAnsi="Courier New" w:cs="Courier New"/>
            </w:rPr>
          </w:rPrChange>
        </w:rPr>
      </w:pPr>
      <w:ins w:id="7114" w:author="Abhishek Deep Nigam" w:date="2015-10-26T01:01:00Z">
        <w:r w:rsidRPr="00073577">
          <w:rPr>
            <w:rFonts w:ascii="Courier New" w:hAnsi="Courier New" w:cs="Courier New"/>
            <w:sz w:val="16"/>
            <w:szCs w:val="16"/>
            <w:rPrChange w:id="7115" w:author="Abhishek Deep Nigam" w:date="2015-10-26T01:01:00Z">
              <w:rPr>
                <w:rFonts w:ascii="Courier New" w:hAnsi="Courier New" w:cs="Courier New"/>
              </w:rPr>
            </w:rPrChange>
          </w:rPr>
          <w:t>[2]-&gt;U[3]-&gt;H(Backtracking)</w:t>
        </w:r>
      </w:ins>
    </w:p>
    <w:p w14:paraId="46191E2D" w14:textId="77777777" w:rsidR="00073577" w:rsidRPr="00073577" w:rsidRDefault="00073577" w:rsidP="00073577">
      <w:pPr>
        <w:spacing w:before="0" w:after="0"/>
        <w:rPr>
          <w:ins w:id="7116" w:author="Abhishek Deep Nigam" w:date="2015-10-26T01:01:00Z"/>
          <w:rFonts w:ascii="Courier New" w:hAnsi="Courier New" w:cs="Courier New"/>
          <w:sz w:val="16"/>
          <w:szCs w:val="16"/>
          <w:rPrChange w:id="7117" w:author="Abhishek Deep Nigam" w:date="2015-10-26T01:01:00Z">
            <w:rPr>
              <w:ins w:id="7118" w:author="Abhishek Deep Nigam" w:date="2015-10-26T01:01:00Z"/>
              <w:rFonts w:ascii="Courier New" w:hAnsi="Courier New" w:cs="Courier New"/>
            </w:rPr>
          </w:rPrChange>
        </w:rPr>
      </w:pPr>
      <w:ins w:id="7119" w:author="Abhishek Deep Nigam" w:date="2015-10-26T01:01:00Z">
        <w:r w:rsidRPr="00073577">
          <w:rPr>
            <w:rFonts w:ascii="Courier New" w:hAnsi="Courier New" w:cs="Courier New"/>
            <w:sz w:val="16"/>
            <w:szCs w:val="16"/>
            <w:rPrChange w:id="7120" w:author="Abhishek Deep Nigam" w:date="2015-10-26T01:01:00Z">
              <w:rPr>
                <w:rFonts w:ascii="Courier New" w:hAnsi="Courier New" w:cs="Courier New"/>
              </w:rPr>
            </w:rPrChange>
          </w:rPr>
          <w:t>[1]-&gt;Z[2]-&gt;A[3]-&gt;H(Backtracking)</w:t>
        </w:r>
      </w:ins>
    </w:p>
    <w:p w14:paraId="4CA78C1F" w14:textId="77777777" w:rsidR="00073577" w:rsidRPr="00073577" w:rsidRDefault="00073577" w:rsidP="00073577">
      <w:pPr>
        <w:spacing w:before="0" w:after="0"/>
        <w:rPr>
          <w:ins w:id="7121" w:author="Abhishek Deep Nigam" w:date="2015-10-26T01:01:00Z"/>
          <w:rFonts w:ascii="Courier New" w:hAnsi="Courier New" w:cs="Courier New"/>
          <w:sz w:val="16"/>
          <w:szCs w:val="16"/>
          <w:rPrChange w:id="7122" w:author="Abhishek Deep Nigam" w:date="2015-10-26T01:01:00Z">
            <w:rPr>
              <w:ins w:id="7123" w:author="Abhishek Deep Nigam" w:date="2015-10-26T01:01:00Z"/>
              <w:rFonts w:ascii="Courier New" w:hAnsi="Courier New" w:cs="Courier New"/>
            </w:rPr>
          </w:rPrChange>
        </w:rPr>
      </w:pPr>
      <w:ins w:id="7124" w:author="Abhishek Deep Nigam" w:date="2015-10-26T01:01:00Z">
        <w:r w:rsidRPr="00073577">
          <w:rPr>
            <w:rFonts w:ascii="Courier New" w:hAnsi="Courier New" w:cs="Courier New"/>
            <w:sz w:val="16"/>
            <w:szCs w:val="16"/>
            <w:rPrChange w:id="7125" w:author="Abhishek Deep Nigam" w:date="2015-10-26T01:01:00Z">
              <w:rPr>
                <w:rFonts w:ascii="Courier New" w:hAnsi="Courier New" w:cs="Courier New"/>
              </w:rPr>
            </w:rPrChange>
          </w:rPr>
          <w:t>[2]-&gt;Z[3]-&gt;H(Backtracking)</w:t>
        </w:r>
      </w:ins>
    </w:p>
    <w:p w14:paraId="52B7710E" w14:textId="77777777" w:rsidR="00073577" w:rsidRPr="00073577" w:rsidRDefault="00073577" w:rsidP="00073577">
      <w:pPr>
        <w:spacing w:before="0" w:after="0"/>
        <w:rPr>
          <w:ins w:id="7126" w:author="Abhishek Deep Nigam" w:date="2015-10-26T01:01:00Z"/>
          <w:rFonts w:ascii="Courier New" w:hAnsi="Courier New" w:cs="Courier New"/>
          <w:sz w:val="16"/>
          <w:szCs w:val="16"/>
          <w:rPrChange w:id="7127" w:author="Abhishek Deep Nigam" w:date="2015-10-26T01:01:00Z">
            <w:rPr>
              <w:ins w:id="7128" w:author="Abhishek Deep Nigam" w:date="2015-10-26T01:01:00Z"/>
              <w:rFonts w:ascii="Courier New" w:hAnsi="Courier New" w:cs="Courier New"/>
            </w:rPr>
          </w:rPrChange>
        </w:rPr>
      </w:pPr>
      <w:ins w:id="7129" w:author="Abhishek Deep Nigam" w:date="2015-10-26T01:01:00Z">
        <w:r w:rsidRPr="00073577">
          <w:rPr>
            <w:rFonts w:ascii="Courier New" w:hAnsi="Courier New" w:cs="Courier New"/>
            <w:sz w:val="16"/>
            <w:szCs w:val="16"/>
            <w:rPrChange w:id="7130" w:author="Abhishek Deep Nigam" w:date="2015-10-26T01:01:00Z">
              <w:rPr>
                <w:rFonts w:ascii="Courier New" w:hAnsi="Courier New" w:cs="Courier New"/>
              </w:rPr>
            </w:rPrChange>
          </w:rPr>
          <w:t>Search Iterations: 475</w:t>
        </w:r>
      </w:ins>
    </w:p>
    <w:p w14:paraId="62790039" w14:textId="77777777" w:rsidR="00073577" w:rsidRPr="00073577" w:rsidRDefault="00073577" w:rsidP="00073577">
      <w:pPr>
        <w:spacing w:before="0" w:after="0"/>
        <w:rPr>
          <w:ins w:id="7131" w:author="Abhishek Deep Nigam" w:date="2015-10-26T01:01:00Z"/>
          <w:rFonts w:ascii="Courier New" w:hAnsi="Courier New" w:cs="Courier New"/>
          <w:sz w:val="16"/>
          <w:szCs w:val="16"/>
          <w:rPrChange w:id="7132" w:author="Abhishek Deep Nigam" w:date="2015-10-26T01:01:00Z">
            <w:rPr>
              <w:ins w:id="7133" w:author="Abhishek Deep Nigam" w:date="2015-10-26T01:01:00Z"/>
              <w:rFonts w:ascii="Courier New" w:hAnsi="Courier New" w:cs="Courier New"/>
            </w:rPr>
          </w:rPrChange>
        </w:rPr>
      </w:pPr>
    </w:p>
    <w:p w14:paraId="570A7840" w14:textId="77777777" w:rsidR="00073577" w:rsidRPr="00073577" w:rsidRDefault="00073577" w:rsidP="00073577">
      <w:pPr>
        <w:spacing w:before="0" w:after="0"/>
        <w:rPr>
          <w:ins w:id="7134" w:author="Abhishek Deep Nigam" w:date="2015-10-26T01:01:00Z"/>
          <w:rFonts w:ascii="Courier New" w:hAnsi="Courier New" w:cs="Courier New"/>
          <w:sz w:val="16"/>
          <w:szCs w:val="16"/>
          <w:rPrChange w:id="7135" w:author="Abhishek Deep Nigam" w:date="2015-10-26T01:01:00Z">
            <w:rPr>
              <w:ins w:id="7136" w:author="Abhishek Deep Nigam" w:date="2015-10-26T01:01:00Z"/>
              <w:rFonts w:ascii="Courier New" w:hAnsi="Courier New" w:cs="Courier New"/>
            </w:rPr>
          </w:rPrChange>
        </w:rPr>
      </w:pPr>
      <w:ins w:id="7137" w:author="Abhishek Deep Nigam" w:date="2015-10-26T01:01:00Z">
        <w:r w:rsidRPr="00073577">
          <w:rPr>
            <w:rFonts w:ascii="Courier New" w:hAnsi="Courier New" w:cs="Courier New"/>
            <w:sz w:val="16"/>
            <w:szCs w:val="16"/>
            <w:rPrChange w:id="7138" w:author="Abhishek Deep Nigam" w:date="2015-10-26T01:01:00Z">
              <w:rPr>
                <w:rFonts w:ascii="Courier New" w:hAnsi="Courier New" w:cs="Courier New"/>
              </w:rPr>
            </w:rPrChange>
          </w:rPr>
          <w:lastRenderedPageBreak/>
          <w:t>Puzzle 4 - Word</w:t>
        </w:r>
      </w:ins>
    </w:p>
    <w:p w14:paraId="47B41E85" w14:textId="77777777" w:rsidR="00073577" w:rsidRPr="00073577" w:rsidRDefault="00073577" w:rsidP="00073577">
      <w:pPr>
        <w:spacing w:before="0" w:after="0"/>
        <w:rPr>
          <w:ins w:id="7139" w:author="Abhishek Deep Nigam" w:date="2015-10-26T01:01:00Z"/>
          <w:rFonts w:ascii="Courier New" w:hAnsi="Courier New" w:cs="Courier New"/>
          <w:sz w:val="16"/>
          <w:szCs w:val="16"/>
          <w:rPrChange w:id="7140" w:author="Abhishek Deep Nigam" w:date="2015-10-26T01:01:00Z">
            <w:rPr>
              <w:ins w:id="7141" w:author="Abhishek Deep Nigam" w:date="2015-10-26T01:01:00Z"/>
              <w:rFonts w:ascii="Courier New" w:hAnsi="Courier New" w:cs="Courier New"/>
            </w:rPr>
          </w:rPrChange>
        </w:rPr>
      </w:pPr>
    </w:p>
    <w:p w14:paraId="6403A40A" w14:textId="77777777" w:rsidR="00073577" w:rsidRPr="00073577" w:rsidRDefault="00073577" w:rsidP="00073577">
      <w:pPr>
        <w:spacing w:before="0" w:after="0"/>
        <w:rPr>
          <w:ins w:id="7142" w:author="Abhishek Deep Nigam" w:date="2015-10-26T01:01:00Z"/>
          <w:rFonts w:ascii="Courier New" w:hAnsi="Courier New" w:cs="Courier New"/>
          <w:sz w:val="16"/>
          <w:szCs w:val="16"/>
          <w:rPrChange w:id="7143" w:author="Abhishek Deep Nigam" w:date="2015-10-26T01:01:00Z">
            <w:rPr>
              <w:ins w:id="7144" w:author="Abhishek Deep Nigam" w:date="2015-10-26T01:01:00Z"/>
              <w:rFonts w:ascii="Courier New" w:hAnsi="Courier New" w:cs="Courier New"/>
            </w:rPr>
          </w:rPrChange>
        </w:rPr>
      </w:pPr>
      <w:ins w:id="7145" w:author="Abhishek Deep Nigam" w:date="2015-10-26T01:01:00Z">
        <w:r w:rsidRPr="00073577">
          <w:rPr>
            <w:rFonts w:ascii="Courier New" w:hAnsi="Courier New" w:cs="Courier New"/>
            <w:sz w:val="16"/>
            <w:szCs w:val="16"/>
            <w:rPrChange w:id="7146" w:author="Abhishek Deep Nigam" w:date="2015-10-26T01:01:00Z">
              <w:rPr>
                <w:rFonts w:ascii="Courier New" w:hAnsi="Courier New" w:cs="Courier New"/>
              </w:rPr>
            </w:rPrChange>
          </w:rPr>
          <w:t>Searching in order of categories: body pronoun computer interjection verb noun</w:t>
        </w:r>
      </w:ins>
    </w:p>
    <w:p w14:paraId="7AB8F7A9" w14:textId="77777777" w:rsidR="00073577" w:rsidRPr="00073577" w:rsidRDefault="00073577" w:rsidP="00073577">
      <w:pPr>
        <w:spacing w:before="0" w:after="0"/>
        <w:rPr>
          <w:ins w:id="7147" w:author="Abhishek Deep Nigam" w:date="2015-10-26T01:01:00Z"/>
          <w:rFonts w:ascii="Courier New" w:hAnsi="Courier New" w:cs="Courier New"/>
          <w:sz w:val="16"/>
          <w:szCs w:val="16"/>
          <w:rPrChange w:id="7148" w:author="Abhishek Deep Nigam" w:date="2015-10-26T01:01:00Z">
            <w:rPr>
              <w:ins w:id="7149" w:author="Abhishek Deep Nigam" w:date="2015-10-26T01:01:00Z"/>
              <w:rFonts w:ascii="Courier New" w:hAnsi="Courier New" w:cs="Courier New"/>
            </w:rPr>
          </w:rPrChange>
        </w:rPr>
      </w:pPr>
      <w:ins w:id="7150" w:author="Abhishek Deep Nigam" w:date="2015-10-26T01:01:00Z">
        <w:r w:rsidRPr="00073577">
          <w:rPr>
            <w:rFonts w:ascii="Courier New" w:hAnsi="Courier New" w:cs="Courier New"/>
            <w:sz w:val="16"/>
            <w:szCs w:val="16"/>
            <w:rPrChange w:id="7151" w:author="Abhishek Deep Nigam" w:date="2015-10-26T01:01:00Z">
              <w:rPr>
                <w:rFonts w:ascii="Courier New" w:hAnsi="Courier New" w:cs="Courier New"/>
              </w:rPr>
            </w:rPrChange>
          </w:rPr>
          <w:t>root[0]-&gt;ARM(Backtracking)</w:t>
        </w:r>
      </w:ins>
    </w:p>
    <w:p w14:paraId="2501FB0B" w14:textId="77777777" w:rsidR="00073577" w:rsidRPr="00073577" w:rsidRDefault="00073577" w:rsidP="00073577">
      <w:pPr>
        <w:spacing w:before="0" w:after="0"/>
        <w:rPr>
          <w:ins w:id="7152" w:author="Abhishek Deep Nigam" w:date="2015-10-26T01:01:00Z"/>
          <w:rFonts w:ascii="Courier New" w:hAnsi="Courier New" w:cs="Courier New"/>
          <w:sz w:val="16"/>
          <w:szCs w:val="16"/>
          <w:rPrChange w:id="7153" w:author="Abhishek Deep Nigam" w:date="2015-10-26T01:01:00Z">
            <w:rPr>
              <w:ins w:id="7154" w:author="Abhishek Deep Nigam" w:date="2015-10-26T01:01:00Z"/>
              <w:rFonts w:ascii="Courier New" w:hAnsi="Courier New" w:cs="Courier New"/>
            </w:rPr>
          </w:rPrChange>
        </w:rPr>
      </w:pPr>
      <w:ins w:id="7155" w:author="Abhishek Deep Nigam" w:date="2015-10-26T01:01:00Z">
        <w:r w:rsidRPr="00073577">
          <w:rPr>
            <w:rFonts w:ascii="Courier New" w:hAnsi="Courier New" w:cs="Courier New"/>
            <w:sz w:val="16"/>
            <w:szCs w:val="16"/>
            <w:rPrChange w:id="7156" w:author="Abhishek Deep Nigam" w:date="2015-10-26T01:01:00Z">
              <w:rPr>
                <w:rFonts w:ascii="Courier New" w:hAnsi="Courier New" w:cs="Courier New"/>
              </w:rPr>
            </w:rPrChange>
          </w:rPr>
          <w:t>[0]-&gt;EAR[1]-&gt;FEW[2]-&gt;FAX(Backtracking)</w:t>
        </w:r>
      </w:ins>
    </w:p>
    <w:p w14:paraId="58089728" w14:textId="77777777" w:rsidR="00073577" w:rsidRPr="00073577" w:rsidRDefault="00073577" w:rsidP="00073577">
      <w:pPr>
        <w:spacing w:before="0" w:after="0"/>
        <w:rPr>
          <w:ins w:id="7157" w:author="Abhishek Deep Nigam" w:date="2015-10-26T01:01:00Z"/>
          <w:rFonts w:ascii="Courier New" w:hAnsi="Courier New" w:cs="Courier New"/>
          <w:sz w:val="16"/>
          <w:szCs w:val="16"/>
          <w:rPrChange w:id="7158" w:author="Abhishek Deep Nigam" w:date="2015-10-26T01:01:00Z">
            <w:rPr>
              <w:ins w:id="7159" w:author="Abhishek Deep Nigam" w:date="2015-10-26T01:01:00Z"/>
              <w:rFonts w:ascii="Courier New" w:hAnsi="Courier New" w:cs="Courier New"/>
            </w:rPr>
          </w:rPrChange>
        </w:rPr>
      </w:pPr>
      <w:ins w:id="7160" w:author="Abhishek Deep Nigam" w:date="2015-10-26T01:01:00Z">
        <w:r w:rsidRPr="00073577">
          <w:rPr>
            <w:rFonts w:ascii="Courier New" w:hAnsi="Courier New" w:cs="Courier New"/>
            <w:sz w:val="16"/>
            <w:szCs w:val="16"/>
            <w:rPrChange w:id="7161" w:author="Abhishek Deep Nigam" w:date="2015-10-26T01:01:00Z">
              <w:rPr>
                <w:rFonts w:ascii="Courier New" w:hAnsi="Courier New" w:cs="Courier New"/>
              </w:rPr>
            </w:rPrChange>
          </w:rPr>
          <w:t>[1]-&gt;HER[2]-&gt;HIT(Backtracking)</w:t>
        </w:r>
      </w:ins>
    </w:p>
    <w:p w14:paraId="5C9BC248" w14:textId="77777777" w:rsidR="00073577" w:rsidRPr="00073577" w:rsidRDefault="00073577" w:rsidP="00073577">
      <w:pPr>
        <w:spacing w:before="0" w:after="0"/>
        <w:rPr>
          <w:ins w:id="7162" w:author="Abhishek Deep Nigam" w:date="2015-10-26T01:01:00Z"/>
          <w:rFonts w:ascii="Courier New" w:hAnsi="Courier New" w:cs="Courier New"/>
          <w:sz w:val="16"/>
          <w:szCs w:val="16"/>
          <w:rPrChange w:id="7163" w:author="Abhishek Deep Nigam" w:date="2015-10-26T01:01:00Z">
            <w:rPr>
              <w:ins w:id="7164" w:author="Abhishek Deep Nigam" w:date="2015-10-26T01:01:00Z"/>
              <w:rFonts w:ascii="Courier New" w:hAnsi="Courier New" w:cs="Courier New"/>
            </w:rPr>
          </w:rPrChange>
        </w:rPr>
      </w:pPr>
      <w:ins w:id="7165" w:author="Abhishek Deep Nigam" w:date="2015-10-26T01:01:00Z">
        <w:r w:rsidRPr="00073577">
          <w:rPr>
            <w:rFonts w:ascii="Courier New" w:hAnsi="Courier New" w:cs="Courier New"/>
            <w:sz w:val="16"/>
            <w:szCs w:val="16"/>
            <w:rPrChange w:id="7166" w:author="Abhishek Deep Nigam" w:date="2015-10-26T01:01:00Z">
              <w:rPr>
                <w:rFonts w:ascii="Courier New" w:hAnsi="Courier New" w:cs="Courier New"/>
              </w:rPr>
            </w:rPrChange>
          </w:rPr>
          <w:t>[0]-&gt;EYE[1]-&gt;FEW[2]-&gt;FAX(Backtracking)</w:t>
        </w:r>
      </w:ins>
    </w:p>
    <w:p w14:paraId="5E791B72" w14:textId="77777777" w:rsidR="00073577" w:rsidRPr="00073577" w:rsidRDefault="00073577" w:rsidP="00073577">
      <w:pPr>
        <w:spacing w:before="0" w:after="0"/>
        <w:rPr>
          <w:ins w:id="7167" w:author="Abhishek Deep Nigam" w:date="2015-10-26T01:01:00Z"/>
          <w:rFonts w:ascii="Courier New" w:hAnsi="Courier New" w:cs="Courier New"/>
          <w:sz w:val="16"/>
          <w:szCs w:val="16"/>
          <w:rPrChange w:id="7168" w:author="Abhishek Deep Nigam" w:date="2015-10-26T01:01:00Z">
            <w:rPr>
              <w:ins w:id="7169" w:author="Abhishek Deep Nigam" w:date="2015-10-26T01:01:00Z"/>
              <w:rFonts w:ascii="Courier New" w:hAnsi="Courier New" w:cs="Courier New"/>
            </w:rPr>
          </w:rPrChange>
        </w:rPr>
      </w:pPr>
      <w:ins w:id="7170" w:author="Abhishek Deep Nigam" w:date="2015-10-26T01:01:00Z">
        <w:r w:rsidRPr="00073577">
          <w:rPr>
            <w:rFonts w:ascii="Courier New" w:hAnsi="Courier New" w:cs="Courier New"/>
            <w:sz w:val="16"/>
            <w:szCs w:val="16"/>
            <w:rPrChange w:id="7171" w:author="Abhishek Deep Nigam" w:date="2015-10-26T01:01:00Z">
              <w:rPr>
                <w:rFonts w:ascii="Courier New" w:hAnsi="Courier New" w:cs="Courier New"/>
              </w:rPr>
            </w:rPrChange>
          </w:rPr>
          <w:t>[1]-&gt;HER[2]-&gt;HIT[3]-&gt;HEY[4]-&gt;DIE[5]-&gt;IRE(Found result: HEDITYRE)</w:t>
        </w:r>
      </w:ins>
    </w:p>
    <w:p w14:paraId="671ED5B4" w14:textId="77777777" w:rsidR="00073577" w:rsidRPr="00073577" w:rsidRDefault="00073577" w:rsidP="00073577">
      <w:pPr>
        <w:spacing w:before="0" w:after="0"/>
        <w:rPr>
          <w:ins w:id="7172" w:author="Abhishek Deep Nigam" w:date="2015-10-26T01:01:00Z"/>
          <w:rFonts w:ascii="Courier New" w:hAnsi="Courier New" w:cs="Courier New"/>
          <w:sz w:val="16"/>
          <w:szCs w:val="16"/>
          <w:rPrChange w:id="7173" w:author="Abhishek Deep Nigam" w:date="2015-10-26T01:01:00Z">
            <w:rPr>
              <w:ins w:id="7174" w:author="Abhishek Deep Nigam" w:date="2015-10-26T01:01:00Z"/>
              <w:rFonts w:ascii="Courier New" w:hAnsi="Courier New" w:cs="Courier New"/>
            </w:rPr>
          </w:rPrChange>
        </w:rPr>
      </w:pPr>
      <w:ins w:id="7175" w:author="Abhishek Deep Nigam" w:date="2015-10-26T01:01:00Z">
        <w:r w:rsidRPr="00073577">
          <w:rPr>
            <w:rFonts w:ascii="Courier New" w:hAnsi="Courier New" w:cs="Courier New"/>
            <w:sz w:val="16"/>
            <w:szCs w:val="16"/>
            <w:rPrChange w:id="7176" w:author="Abhishek Deep Nigam" w:date="2015-10-26T01:01:00Z">
              <w:rPr>
                <w:rFonts w:ascii="Courier New" w:hAnsi="Courier New" w:cs="Courier New"/>
              </w:rPr>
            </w:rPrChange>
          </w:rPr>
          <w:t>[4]-&gt;LIE[5]-&gt;IRE(Found result: HELITYRE)</w:t>
        </w:r>
      </w:ins>
    </w:p>
    <w:p w14:paraId="24F94CCF" w14:textId="77777777" w:rsidR="00073577" w:rsidRPr="00073577" w:rsidRDefault="00073577" w:rsidP="00073577">
      <w:pPr>
        <w:spacing w:before="0" w:after="0"/>
        <w:rPr>
          <w:ins w:id="7177" w:author="Abhishek Deep Nigam" w:date="2015-10-26T01:01:00Z"/>
          <w:rFonts w:ascii="Courier New" w:hAnsi="Courier New" w:cs="Courier New"/>
          <w:sz w:val="16"/>
          <w:szCs w:val="16"/>
          <w:rPrChange w:id="7178" w:author="Abhishek Deep Nigam" w:date="2015-10-26T01:01:00Z">
            <w:rPr>
              <w:ins w:id="7179" w:author="Abhishek Deep Nigam" w:date="2015-10-26T01:01:00Z"/>
              <w:rFonts w:ascii="Courier New" w:hAnsi="Courier New" w:cs="Courier New"/>
            </w:rPr>
          </w:rPrChange>
        </w:rPr>
      </w:pPr>
      <w:ins w:id="7180" w:author="Abhishek Deep Nigam" w:date="2015-10-26T01:01:00Z">
        <w:r w:rsidRPr="00073577">
          <w:rPr>
            <w:rFonts w:ascii="Courier New" w:hAnsi="Courier New" w:cs="Courier New"/>
            <w:sz w:val="16"/>
            <w:szCs w:val="16"/>
            <w:rPrChange w:id="7181" w:author="Abhishek Deep Nigam" w:date="2015-10-26T01:01:00Z">
              <w:rPr>
                <w:rFonts w:ascii="Courier New" w:hAnsi="Courier New" w:cs="Courier New"/>
              </w:rPr>
            </w:rPrChange>
          </w:rPr>
          <w:t>[4]-&gt;TIE[5]-&gt;IRE(Found result: HETITYRE)</w:t>
        </w:r>
      </w:ins>
    </w:p>
    <w:p w14:paraId="0B0462B1" w14:textId="77777777" w:rsidR="00073577" w:rsidRPr="00073577" w:rsidRDefault="00073577" w:rsidP="00073577">
      <w:pPr>
        <w:spacing w:before="0" w:after="0"/>
        <w:rPr>
          <w:ins w:id="7182" w:author="Abhishek Deep Nigam" w:date="2015-10-26T01:01:00Z"/>
          <w:rFonts w:ascii="Courier New" w:hAnsi="Courier New" w:cs="Courier New"/>
          <w:sz w:val="16"/>
          <w:szCs w:val="16"/>
          <w:rPrChange w:id="7183" w:author="Abhishek Deep Nigam" w:date="2015-10-26T01:01:00Z">
            <w:rPr>
              <w:ins w:id="7184" w:author="Abhishek Deep Nigam" w:date="2015-10-26T01:01:00Z"/>
              <w:rFonts w:ascii="Courier New" w:hAnsi="Courier New" w:cs="Courier New"/>
            </w:rPr>
          </w:rPrChange>
        </w:rPr>
      </w:pPr>
      <w:ins w:id="7185" w:author="Abhishek Deep Nigam" w:date="2015-10-26T01:01:00Z">
        <w:r w:rsidRPr="00073577">
          <w:rPr>
            <w:rFonts w:ascii="Courier New" w:hAnsi="Courier New" w:cs="Courier New"/>
            <w:sz w:val="16"/>
            <w:szCs w:val="16"/>
            <w:rPrChange w:id="7186" w:author="Abhishek Deep Nigam" w:date="2015-10-26T01:01:00Z">
              <w:rPr>
                <w:rFonts w:ascii="Courier New" w:hAnsi="Courier New" w:cs="Courier New"/>
              </w:rPr>
            </w:rPrChange>
          </w:rPr>
          <w:t>[0]-&gt;HIP[1]-&gt;SHE(Backtracking)</w:t>
        </w:r>
      </w:ins>
    </w:p>
    <w:p w14:paraId="424ACA56" w14:textId="77777777" w:rsidR="00073577" w:rsidRPr="00073577" w:rsidRDefault="00073577" w:rsidP="00073577">
      <w:pPr>
        <w:spacing w:before="0" w:after="0"/>
        <w:rPr>
          <w:ins w:id="7187" w:author="Abhishek Deep Nigam" w:date="2015-10-26T01:01:00Z"/>
          <w:rFonts w:ascii="Courier New" w:hAnsi="Courier New" w:cs="Courier New"/>
          <w:sz w:val="16"/>
          <w:szCs w:val="16"/>
          <w:rPrChange w:id="7188" w:author="Abhishek Deep Nigam" w:date="2015-10-26T01:01:00Z">
            <w:rPr>
              <w:ins w:id="7189" w:author="Abhishek Deep Nigam" w:date="2015-10-26T01:01:00Z"/>
              <w:rFonts w:ascii="Courier New" w:hAnsi="Courier New" w:cs="Courier New"/>
            </w:rPr>
          </w:rPrChange>
        </w:rPr>
      </w:pPr>
      <w:ins w:id="7190" w:author="Abhishek Deep Nigam" w:date="2015-10-26T01:01:00Z">
        <w:r w:rsidRPr="00073577">
          <w:rPr>
            <w:rFonts w:ascii="Courier New" w:hAnsi="Courier New" w:cs="Courier New"/>
            <w:sz w:val="16"/>
            <w:szCs w:val="16"/>
            <w:rPrChange w:id="7191" w:author="Abhishek Deep Nigam" w:date="2015-10-26T01:01:00Z">
              <w:rPr>
                <w:rFonts w:ascii="Courier New" w:hAnsi="Courier New" w:cs="Courier New"/>
              </w:rPr>
            </w:rPrChange>
          </w:rPr>
          <w:t>[1]-&gt;WHO[2]-&gt;WEB(Backtracking)</w:t>
        </w:r>
      </w:ins>
    </w:p>
    <w:p w14:paraId="4A411B42" w14:textId="77777777" w:rsidR="00073577" w:rsidRPr="00073577" w:rsidRDefault="00073577" w:rsidP="00073577">
      <w:pPr>
        <w:spacing w:before="0" w:after="0"/>
        <w:rPr>
          <w:ins w:id="7192" w:author="Abhishek Deep Nigam" w:date="2015-10-26T01:01:00Z"/>
          <w:rFonts w:ascii="Courier New" w:hAnsi="Courier New" w:cs="Courier New"/>
          <w:sz w:val="16"/>
          <w:szCs w:val="16"/>
          <w:rPrChange w:id="7193" w:author="Abhishek Deep Nigam" w:date="2015-10-26T01:01:00Z">
            <w:rPr>
              <w:ins w:id="7194" w:author="Abhishek Deep Nigam" w:date="2015-10-26T01:01:00Z"/>
              <w:rFonts w:ascii="Courier New" w:hAnsi="Courier New" w:cs="Courier New"/>
            </w:rPr>
          </w:rPrChange>
        </w:rPr>
      </w:pPr>
      <w:ins w:id="7195" w:author="Abhishek Deep Nigam" w:date="2015-10-26T01:01:00Z">
        <w:r w:rsidRPr="00073577">
          <w:rPr>
            <w:rFonts w:ascii="Courier New" w:hAnsi="Courier New" w:cs="Courier New"/>
            <w:sz w:val="16"/>
            <w:szCs w:val="16"/>
            <w:rPrChange w:id="7196" w:author="Abhishek Deep Nigam" w:date="2015-10-26T01:01:00Z">
              <w:rPr>
                <w:rFonts w:ascii="Courier New" w:hAnsi="Courier New" w:cs="Courier New"/>
              </w:rPr>
            </w:rPrChange>
          </w:rPr>
          <w:t>[2]-&gt;WWW(Backtracking)</w:t>
        </w:r>
      </w:ins>
    </w:p>
    <w:p w14:paraId="3EBFA0E6" w14:textId="77777777" w:rsidR="00073577" w:rsidRPr="00073577" w:rsidRDefault="00073577" w:rsidP="00073577">
      <w:pPr>
        <w:spacing w:before="0" w:after="0"/>
        <w:rPr>
          <w:ins w:id="7197" w:author="Abhishek Deep Nigam" w:date="2015-10-26T01:01:00Z"/>
          <w:rFonts w:ascii="Courier New" w:hAnsi="Courier New" w:cs="Courier New"/>
          <w:sz w:val="16"/>
          <w:szCs w:val="16"/>
          <w:rPrChange w:id="7198" w:author="Abhishek Deep Nigam" w:date="2015-10-26T01:01:00Z">
            <w:rPr>
              <w:ins w:id="7199" w:author="Abhishek Deep Nigam" w:date="2015-10-26T01:01:00Z"/>
              <w:rFonts w:ascii="Courier New" w:hAnsi="Courier New" w:cs="Courier New"/>
            </w:rPr>
          </w:rPrChange>
        </w:rPr>
      </w:pPr>
      <w:ins w:id="7200" w:author="Abhishek Deep Nigam" w:date="2015-10-26T01:01:00Z">
        <w:r w:rsidRPr="00073577">
          <w:rPr>
            <w:rFonts w:ascii="Courier New" w:hAnsi="Courier New" w:cs="Courier New"/>
            <w:sz w:val="16"/>
            <w:szCs w:val="16"/>
            <w:rPrChange w:id="7201" w:author="Abhishek Deep Nigam" w:date="2015-10-26T01:01:00Z">
              <w:rPr>
                <w:rFonts w:ascii="Courier New" w:hAnsi="Courier New" w:cs="Courier New"/>
              </w:rPr>
            </w:rPrChange>
          </w:rPr>
          <w:t>[0]-&gt;JAW(Backtracking)</w:t>
        </w:r>
      </w:ins>
    </w:p>
    <w:p w14:paraId="588C5CF0" w14:textId="77777777" w:rsidR="00073577" w:rsidRPr="00073577" w:rsidRDefault="00073577" w:rsidP="00073577">
      <w:pPr>
        <w:spacing w:before="0" w:after="0"/>
        <w:rPr>
          <w:ins w:id="7202" w:author="Abhishek Deep Nigam" w:date="2015-10-26T01:01:00Z"/>
          <w:rFonts w:ascii="Courier New" w:hAnsi="Courier New" w:cs="Courier New"/>
          <w:sz w:val="16"/>
          <w:szCs w:val="16"/>
          <w:rPrChange w:id="7203" w:author="Abhishek Deep Nigam" w:date="2015-10-26T01:01:00Z">
            <w:rPr>
              <w:ins w:id="7204" w:author="Abhishek Deep Nigam" w:date="2015-10-26T01:01:00Z"/>
              <w:rFonts w:ascii="Courier New" w:hAnsi="Courier New" w:cs="Courier New"/>
            </w:rPr>
          </w:rPrChange>
        </w:rPr>
      </w:pPr>
      <w:ins w:id="7205" w:author="Abhishek Deep Nigam" w:date="2015-10-26T01:01:00Z">
        <w:r w:rsidRPr="00073577">
          <w:rPr>
            <w:rFonts w:ascii="Courier New" w:hAnsi="Courier New" w:cs="Courier New"/>
            <w:sz w:val="16"/>
            <w:szCs w:val="16"/>
            <w:rPrChange w:id="7206" w:author="Abhishek Deep Nigam" w:date="2015-10-26T01:01:00Z">
              <w:rPr>
                <w:rFonts w:ascii="Courier New" w:hAnsi="Courier New" w:cs="Courier New"/>
              </w:rPr>
            </w:rPrChange>
          </w:rPr>
          <w:t>[0]-&gt;LEG(Backtracking)</w:t>
        </w:r>
      </w:ins>
    </w:p>
    <w:p w14:paraId="1BD644AC" w14:textId="77777777" w:rsidR="00073577" w:rsidRPr="00073577" w:rsidRDefault="00073577" w:rsidP="00073577">
      <w:pPr>
        <w:spacing w:before="0" w:after="0"/>
        <w:rPr>
          <w:ins w:id="7207" w:author="Abhishek Deep Nigam" w:date="2015-10-26T01:01:00Z"/>
          <w:rFonts w:ascii="Courier New" w:hAnsi="Courier New" w:cs="Courier New"/>
          <w:sz w:val="16"/>
          <w:szCs w:val="16"/>
          <w:rPrChange w:id="7208" w:author="Abhishek Deep Nigam" w:date="2015-10-26T01:01:00Z">
            <w:rPr>
              <w:ins w:id="7209" w:author="Abhishek Deep Nigam" w:date="2015-10-26T01:01:00Z"/>
              <w:rFonts w:ascii="Courier New" w:hAnsi="Courier New" w:cs="Courier New"/>
            </w:rPr>
          </w:rPrChange>
        </w:rPr>
      </w:pPr>
      <w:ins w:id="7210" w:author="Abhishek Deep Nigam" w:date="2015-10-26T01:01:00Z">
        <w:r w:rsidRPr="00073577">
          <w:rPr>
            <w:rFonts w:ascii="Courier New" w:hAnsi="Courier New" w:cs="Courier New"/>
            <w:sz w:val="16"/>
            <w:szCs w:val="16"/>
            <w:rPrChange w:id="7211" w:author="Abhishek Deep Nigam" w:date="2015-10-26T01:01:00Z">
              <w:rPr>
                <w:rFonts w:ascii="Courier New" w:hAnsi="Courier New" w:cs="Courier New"/>
              </w:rPr>
            </w:rPrChange>
          </w:rPr>
          <w:t>[0]-&gt;LIP(Backtracking)</w:t>
        </w:r>
      </w:ins>
    </w:p>
    <w:p w14:paraId="06153A07" w14:textId="77777777" w:rsidR="00073577" w:rsidRPr="00073577" w:rsidRDefault="00073577" w:rsidP="00073577">
      <w:pPr>
        <w:spacing w:before="0" w:after="0"/>
        <w:rPr>
          <w:ins w:id="7212" w:author="Abhishek Deep Nigam" w:date="2015-10-26T01:01:00Z"/>
          <w:rFonts w:ascii="Courier New" w:hAnsi="Courier New" w:cs="Courier New"/>
          <w:sz w:val="16"/>
          <w:szCs w:val="16"/>
          <w:rPrChange w:id="7213" w:author="Abhishek Deep Nigam" w:date="2015-10-26T01:01:00Z">
            <w:rPr>
              <w:ins w:id="7214" w:author="Abhishek Deep Nigam" w:date="2015-10-26T01:01:00Z"/>
              <w:rFonts w:ascii="Courier New" w:hAnsi="Courier New" w:cs="Courier New"/>
            </w:rPr>
          </w:rPrChange>
        </w:rPr>
      </w:pPr>
      <w:ins w:id="7215" w:author="Abhishek Deep Nigam" w:date="2015-10-26T01:01:00Z">
        <w:r w:rsidRPr="00073577">
          <w:rPr>
            <w:rFonts w:ascii="Courier New" w:hAnsi="Courier New" w:cs="Courier New"/>
            <w:sz w:val="16"/>
            <w:szCs w:val="16"/>
            <w:rPrChange w:id="7216" w:author="Abhishek Deep Nigam" w:date="2015-10-26T01:01:00Z">
              <w:rPr>
                <w:rFonts w:ascii="Courier New" w:hAnsi="Courier New" w:cs="Courier New"/>
              </w:rPr>
            </w:rPrChange>
          </w:rPr>
          <w:t>[0]-&gt;RIB(Backtracking)</w:t>
        </w:r>
      </w:ins>
    </w:p>
    <w:p w14:paraId="775FD337" w14:textId="77777777" w:rsidR="00073577" w:rsidRPr="00073577" w:rsidRDefault="00073577" w:rsidP="00073577">
      <w:pPr>
        <w:spacing w:before="0" w:after="0"/>
        <w:rPr>
          <w:ins w:id="7217" w:author="Abhishek Deep Nigam" w:date="2015-10-26T01:01:00Z"/>
          <w:rFonts w:ascii="Courier New" w:hAnsi="Courier New" w:cs="Courier New"/>
          <w:sz w:val="16"/>
          <w:szCs w:val="16"/>
          <w:rPrChange w:id="7218" w:author="Abhishek Deep Nigam" w:date="2015-10-26T01:01:00Z">
            <w:rPr>
              <w:ins w:id="7219" w:author="Abhishek Deep Nigam" w:date="2015-10-26T01:01:00Z"/>
              <w:rFonts w:ascii="Courier New" w:hAnsi="Courier New" w:cs="Courier New"/>
            </w:rPr>
          </w:rPrChange>
        </w:rPr>
      </w:pPr>
      <w:ins w:id="7220" w:author="Abhishek Deep Nigam" w:date="2015-10-26T01:01:00Z">
        <w:r w:rsidRPr="00073577">
          <w:rPr>
            <w:rFonts w:ascii="Courier New" w:hAnsi="Courier New" w:cs="Courier New"/>
            <w:sz w:val="16"/>
            <w:szCs w:val="16"/>
            <w:rPrChange w:id="7221" w:author="Abhishek Deep Nigam" w:date="2015-10-26T01:01:00Z">
              <w:rPr>
                <w:rFonts w:ascii="Courier New" w:hAnsi="Courier New" w:cs="Courier New"/>
              </w:rPr>
            </w:rPrChange>
          </w:rPr>
          <w:t>[0]-&gt;TOE[1]-&gt;ITS(Backtracking)</w:t>
        </w:r>
      </w:ins>
    </w:p>
    <w:p w14:paraId="3236D96C" w14:textId="77777777" w:rsidR="00073577" w:rsidRPr="00073577" w:rsidRDefault="00073577" w:rsidP="00073577">
      <w:pPr>
        <w:spacing w:before="0" w:after="0"/>
        <w:rPr>
          <w:ins w:id="7222" w:author="Abhishek Deep Nigam" w:date="2015-10-26T01:01:00Z"/>
          <w:rFonts w:ascii="Courier New" w:hAnsi="Courier New" w:cs="Courier New"/>
          <w:sz w:val="16"/>
          <w:szCs w:val="16"/>
          <w:rPrChange w:id="7223" w:author="Abhishek Deep Nigam" w:date="2015-10-26T01:01:00Z">
            <w:rPr>
              <w:ins w:id="7224" w:author="Abhishek Deep Nigam" w:date="2015-10-26T01:01:00Z"/>
              <w:rFonts w:ascii="Courier New" w:hAnsi="Courier New" w:cs="Courier New"/>
            </w:rPr>
          </w:rPrChange>
        </w:rPr>
      </w:pPr>
      <w:ins w:id="7225" w:author="Abhishek Deep Nigam" w:date="2015-10-26T01:01:00Z">
        <w:r w:rsidRPr="00073577">
          <w:rPr>
            <w:rFonts w:ascii="Courier New" w:hAnsi="Courier New" w:cs="Courier New"/>
            <w:sz w:val="16"/>
            <w:szCs w:val="16"/>
            <w:rPrChange w:id="7226" w:author="Abhishek Deep Nigam" w:date="2015-10-26T01:01:00Z">
              <w:rPr>
                <w:rFonts w:ascii="Courier New" w:hAnsi="Courier New" w:cs="Courier New"/>
              </w:rPr>
            </w:rPrChange>
          </w:rPr>
          <w:t>Search Iterations: 30</w:t>
        </w:r>
      </w:ins>
    </w:p>
    <w:p w14:paraId="7D3FC232" w14:textId="77777777" w:rsidR="00073577" w:rsidRPr="00073577" w:rsidRDefault="00073577" w:rsidP="00073577">
      <w:pPr>
        <w:spacing w:before="0" w:after="0"/>
        <w:rPr>
          <w:ins w:id="7227" w:author="Abhishek Deep Nigam" w:date="2015-10-26T01:01:00Z"/>
          <w:rFonts w:ascii="Courier New" w:hAnsi="Courier New" w:cs="Courier New"/>
          <w:sz w:val="16"/>
          <w:szCs w:val="16"/>
          <w:rPrChange w:id="7228" w:author="Abhishek Deep Nigam" w:date="2015-10-26T01:01:00Z">
            <w:rPr>
              <w:ins w:id="7229" w:author="Abhishek Deep Nigam" w:date="2015-10-26T01:01:00Z"/>
              <w:rFonts w:ascii="Courier New" w:hAnsi="Courier New" w:cs="Courier New"/>
            </w:rPr>
          </w:rPrChange>
        </w:rPr>
      </w:pPr>
    </w:p>
    <w:p w14:paraId="120A00B0" w14:textId="77777777" w:rsidR="00073577" w:rsidRPr="00073577" w:rsidRDefault="00073577" w:rsidP="00073577">
      <w:pPr>
        <w:spacing w:before="0" w:after="0"/>
        <w:rPr>
          <w:ins w:id="7230" w:author="Abhishek Deep Nigam" w:date="2015-10-26T01:01:00Z"/>
          <w:rFonts w:ascii="Courier New" w:hAnsi="Courier New" w:cs="Courier New"/>
          <w:sz w:val="16"/>
          <w:szCs w:val="16"/>
          <w:rPrChange w:id="7231" w:author="Abhishek Deep Nigam" w:date="2015-10-26T01:01:00Z">
            <w:rPr>
              <w:ins w:id="7232" w:author="Abhishek Deep Nigam" w:date="2015-10-26T01:01:00Z"/>
              <w:rFonts w:ascii="Courier New" w:hAnsi="Courier New" w:cs="Courier New"/>
            </w:rPr>
          </w:rPrChange>
        </w:rPr>
      </w:pPr>
      <w:ins w:id="7233" w:author="Abhishek Deep Nigam" w:date="2015-10-26T01:01:00Z">
        <w:r w:rsidRPr="00073577">
          <w:rPr>
            <w:rFonts w:ascii="Courier New" w:hAnsi="Courier New" w:cs="Courier New"/>
            <w:sz w:val="16"/>
            <w:szCs w:val="16"/>
            <w:rPrChange w:id="7234" w:author="Abhishek Deep Nigam" w:date="2015-10-26T01:01:00Z">
              <w:rPr>
                <w:rFonts w:ascii="Courier New" w:hAnsi="Courier New" w:cs="Courier New"/>
              </w:rPr>
            </w:rPrChange>
          </w:rPr>
          <w:t>Puzzle 4 - Letter</w:t>
        </w:r>
      </w:ins>
    </w:p>
    <w:p w14:paraId="24C9119E" w14:textId="77777777" w:rsidR="00073577" w:rsidRPr="00073577" w:rsidRDefault="00073577" w:rsidP="00073577">
      <w:pPr>
        <w:spacing w:before="0" w:after="0"/>
        <w:rPr>
          <w:ins w:id="7235" w:author="Abhishek Deep Nigam" w:date="2015-10-26T01:01:00Z"/>
          <w:rFonts w:ascii="Courier New" w:hAnsi="Courier New" w:cs="Courier New"/>
          <w:sz w:val="16"/>
          <w:szCs w:val="16"/>
          <w:rPrChange w:id="7236" w:author="Abhishek Deep Nigam" w:date="2015-10-26T01:01:00Z">
            <w:rPr>
              <w:ins w:id="7237" w:author="Abhishek Deep Nigam" w:date="2015-10-26T01:01:00Z"/>
              <w:rFonts w:ascii="Courier New" w:hAnsi="Courier New" w:cs="Courier New"/>
            </w:rPr>
          </w:rPrChange>
        </w:rPr>
      </w:pPr>
    </w:p>
    <w:p w14:paraId="50B59E48" w14:textId="77777777" w:rsidR="00073577" w:rsidRPr="00073577" w:rsidRDefault="00073577" w:rsidP="00073577">
      <w:pPr>
        <w:spacing w:before="0" w:after="0"/>
        <w:rPr>
          <w:ins w:id="7238" w:author="Abhishek Deep Nigam" w:date="2015-10-26T01:01:00Z"/>
          <w:rFonts w:ascii="Courier New" w:hAnsi="Courier New" w:cs="Courier New"/>
          <w:sz w:val="16"/>
          <w:szCs w:val="16"/>
          <w:rPrChange w:id="7239" w:author="Abhishek Deep Nigam" w:date="2015-10-26T01:01:00Z">
            <w:rPr>
              <w:ins w:id="7240" w:author="Abhishek Deep Nigam" w:date="2015-10-26T01:01:00Z"/>
              <w:rFonts w:ascii="Courier New" w:hAnsi="Courier New" w:cs="Courier New"/>
            </w:rPr>
          </w:rPrChange>
        </w:rPr>
      </w:pPr>
      <w:ins w:id="7241" w:author="Abhishek Deep Nigam" w:date="2015-10-26T01:01:00Z">
        <w:r w:rsidRPr="00073577">
          <w:rPr>
            <w:rFonts w:ascii="Courier New" w:hAnsi="Courier New" w:cs="Courier New"/>
            <w:sz w:val="16"/>
            <w:szCs w:val="16"/>
            <w:rPrChange w:id="7242" w:author="Abhishek Deep Nigam" w:date="2015-10-26T01:01:00Z">
              <w:rPr>
                <w:rFonts w:ascii="Courier New" w:hAnsi="Courier New" w:cs="Courier New"/>
              </w:rPr>
            </w:rPrChange>
          </w:rPr>
          <w:t>Searching in order of indicies in the solution array [0] ... [7]</w:t>
        </w:r>
      </w:ins>
    </w:p>
    <w:p w14:paraId="62861FB9" w14:textId="77777777" w:rsidR="00073577" w:rsidRPr="00073577" w:rsidRDefault="00073577" w:rsidP="00073577">
      <w:pPr>
        <w:spacing w:before="0" w:after="0"/>
        <w:rPr>
          <w:ins w:id="7243" w:author="Abhishek Deep Nigam" w:date="2015-10-26T01:01:00Z"/>
          <w:rFonts w:ascii="Courier New" w:hAnsi="Courier New" w:cs="Courier New"/>
          <w:sz w:val="16"/>
          <w:szCs w:val="16"/>
          <w:rPrChange w:id="7244" w:author="Abhishek Deep Nigam" w:date="2015-10-26T01:01:00Z">
            <w:rPr>
              <w:ins w:id="7245" w:author="Abhishek Deep Nigam" w:date="2015-10-26T01:01:00Z"/>
              <w:rFonts w:ascii="Courier New" w:hAnsi="Courier New" w:cs="Courier New"/>
            </w:rPr>
          </w:rPrChange>
        </w:rPr>
      </w:pPr>
      <w:ins w:id="7246" w:author="Abhishek Deep Nigam" w:date="2015-10-26T01:01:00Z">
        <w:r w:rsidRPr="00073577">
          <w:rPr>
            <w:rFonts w:ascii="Courier New" w:hAnsi="Courier New" w:cs="Courier New"/>
            <w:sz w:val="16"/>
            <w:szCs w:val="16"/>
            <w:rPrChange w:id="7247" w:author="Abhishek Deep Nigam" w:date="2015-10-26T01:01:00Z">
              <w:rPr>
                <w:rFonts w:ascii="Courier New" w:hAnsi="Courier New" w:cs="Courier New"/>
              </w:rPr>
            </w:rPrChange>
          </w:rPr>
          <w:t>root[0]-&gt;A(Backtracking)</w:t>
        </w:r>
      </w:ins>
    </w:p>
    <w:p w14:paraId="4E7BE7CE" w14:textId="77777777" w:rsidR="00073577" w:rsidRPr="00073577" w:rsidRDefault="00073577" w:rsidP="00073577">
      <w:pPr>
        <w:spacing w:before="0" w:after="0"/>
        <w:rPr>
          <w:ins w:id="7248" w:author="Abhishek Deep Nigam" w:date="2015-10-26T01:01:00Z"/>
          <w:rFonts w:ascii="Courier New" w:hAnsi="Courier New" w:cs="Courier New"/>
          <w:sz w:val="16"/>
          <w:szCs w:val="16"/>
          <w:rPrChange w:id="7249" w:author="Abhishek Deep Nigam" w:date="2015-10-26T01:01:00Z">
            <w:rPr>
              <w:ins w:id="7250" w:author="Abhishek Deep Nigam" w:date="2015-10-26T01:01:00Z"/>
              <w:rFonts w:ascii="Courier New" w:hAnsi="Courier New" w:cs="Courier New"/>
            </w:rPr>
          </w:rPrChange>
        </w:rPr>
      </w:pPr>
      <w:ins w:id="7251" w:author="Abhishek Deep Nigam" w:date="2015-10-26T01:01:00Z">
        <w:r w:rsidRPr="00073577">
          <w:rPr>
            <w:rFonts w:ascii="Courier New" w:hAnsi="Courier New" w:cs="Courier New"/>
            <w:sz w:val="16"/>
            <w:szCs w:val="16"/>
            <w:rPrChange w:id="7252" w:author="Abhishek Deep Nigam" w:date="2015-10-26T01:01:00Z">
              <w:rPr>
                <w:rFonts w:ascii="Courier New" w:hAnsi="Courier New" w:cs="Courier New"/>
              </w:rPr>
            </w:rPrChange>
          </w:rPr>
          <w:t>[0]-&gt;F(Backtracking)</w:t>
        </w:r>
      </w:ins>
    </w:p>
    <w:p w14:paraId="02789D63" w14:textId="77777777" w:rsidR="00073577" w:rsidRPr="00073577" w:rsidRDefault="00073577" w:rsidP="00073577">
      <w:pPr>
        <w:spacing w:before="0" w:after="0"/>
        <w:rPr>
          <w:ins w:id="7253" w:author="Abhishek Deep Nigam" w:date="2015-10-26T01:01:00Z"/>
          <w:rFonts w:ascii="Courier New" w:hAnsi="Courier New" w:cs="Courier New"/>
          <w:sz w:val="16"/>
          <w:szCs w:val="16"/>
          <w:rPrChange w:id="7254" w:author="Abhishek Deep Nigam" w:date="2015-10-26T01:01:00Z">
            <w:rPr>
              <w:ins w:id="7255" w:author="Abhishek Deep Nigam" w:date="2015-10-26T01:01:00Z"/>
              <w:rFonts w:ascii="Courier New" w:hAnsi="Courier New" w:cs="Courier New"/>
            </w:rPr>
          </w:rPrChange>
        </w:rPr>
      </w:pPr>
      <w:ins w:id="7256" w:author="Abhishek Deep Nigam" w:date="2015-10-26T01:01:00Z">
        <w:r w:rsidRPr="00073577">
          <w:rPr>
            <w:rFonts w:ascii="Courier New" w:hAnsi="Courier New" w:cs="Courier New"/>
            <w:sz w:val="16"/>
            <w:szCs w:val="16"/>
            <w:rPrChange w:id="7257" w:author="Abhishek Deep Nigam" w:date="2015-10-26T01:01:00Z">
              <w:rPr>
                <w:rFonts w:ascii="Courier New" w:hAnsi="Courier New" w:cs="Courier New"/>
              </w:rPr>
            </w:rPrChange>
          </w:rPr>
          <w:t>[0]-&gt;H[1]-&gt;E[2]-&gt;A[3]-&gt;I[4]-&gt;T[5]-&gt;Y[6]-&gt;R(Backtracking)</w:t>
        </w:r>
      </w:ins>
    </w:p>
    <w:p w14:paraId="683A8061" w14:textId="77777777" w:rsidR="00073577" w:rsidRPr="00073577" w:rsidRDefault="00073577" w:rsidP="00073577">
      <w:pPr>
        <w:spacing w:before="0" w:after="0"/>
        <w:rPr>
          <w:ins w:id="7258" w:author="Abhishek Deep Nigam" w:date="2015-10-26T01:01:00Z"/>
          <w:rFonts w:ascii="Courier New" w:hAnsi="Courier New" w:cs="Courier New"/>
          <w:sz w:val="16"/>
          <w:szCs w:val="16"/>
          <w:rPrChange w:id="7259" w:author="Abhishek Deep Nigam" w:date="2015-10-26T01:01:00Z">
            <w:rPr>
              <w:ins w:id="7260" w:author="Abhishek Deep Nigam" w:date="2015-10-26T01:01:00Z"/>
              <w:rFonts w:ascii="Courier New" w:hAnsi="Courier New" w:cs="Courier New"/>
            </w:rPr>
          </w:rPrChange>
        </w:rPr>
      </w:pPr>
      <w:ins w:id="7261" w:author="Abhishek Deep Nigam" w:date="2015-10-26T01:01:00Z">
        <w:r w:rsidRPr="00073577">
          <w:rPr>
            <w:rFonts w:ascii="Courier New" w:hAnsi="Courier New" w:cs="Courier New"/>
            <w:sz w:val="16"/>
            <w:szCs w:val="16"/>
            <w:rPrChange w:id="7262" w:author="Abhishek Deep Nigam" w:date="2015-10-26T01:01:00Z">
              <w:rPr>
                <w:rFonts w:ascii="Courier New" w:hAnsi="Courier New" w:cs="Courier New"/>
              </w:rPr>
            </w:rPrChange>
          </w:rPr>
          <w:t>[2]-&gt;B[3]-&gt;I[4]-&gt;T[5]-&gt;Y[6]-&gt;R(Backtracking)</w:t>
        </w:r>
      </w:ins>
    </w:p>
    <w:p w14:paraId="275C09E5" w14:textId="77777777" w:rsidR="00073577" w:rsidRPr="00073577" w:rsidRDefault="00073577" w:rsidP="00073577">
      <w:pPr>
        <w:spacing w:before="0" w:after="0"/>
        <w:rPr>
          <w:ins w:id="7263" w:author="Abhishek Deep Nigam" w:date="2015-10-26T01:01:00Z"/>
          <w:rFonts w:ascii="Courier New" w:hAnsi="Courier New" w:cs="Courier New"/>
          <w:sz w:val="16"/>
          <w:szCs w:val="16"/>
          <w:rPrChange w:id="7264" w:author="Abhishek Deep Nigam" w:date="2015-10-26T01:01:00Z">
            <w:rPr>
              <w:ins w:id="7265" w:author="Abhishek Deep Nigam" w:date="2015-10-26T01:01:00Z"/>
              <w:rFonts w:ascii="Courier New" w:hAnsi="Courier New" w:cs="Courier New"/>
            </w:rPr>
          </w:rPrChange>
        </w:rPr>
      </w:pPr>
      <w:ins w:id="7266" w:author="Abhishek Deep Nigam" w:date="2015-10-26T01:01:00Z">
        <w:r w:rsidRPr="00073577">
          <w:rPr>
            <w:rFonts w:ascii="Courier New" w:hAnsi="Courier New" w:cs="Courier New"/>
            <w:sz w:val="16"/>
            <w:szCs w:val="16"/>
            <w:rPrChange w:id="7267" w:author="Abhishek Deep Nigam" w:date="2015-10-26T01:01:00Z">
              <w:rPr>
                <w:rFonts w:ascii="Courier New" w:hAnsi="Courier New" w:cs="Courier New"/>
              </w:rPr>
            </w:rPrChange>
          </w:rPr>
          <w:t>[2]-&gt;C(Backtracking)</w:t>
        </w:r>
      </w:ins>
    </w:p>
    <w:p w14:paraId="10F45BF4" w14:textId="77777777" w:rsidR="00073577" w:rsidRPr="00073577" w:rsidRDefault="00073577" w:rsidP="00073577">
      <w:pPr>
        <w:spacing w:before="0" w:after="0"/>
        <w:rPr>
          <w:ins w:id="7268" w:author="Abhishek Deep Nigam" w:date="2015-10-26T01:01:00Z"/>
          <w:rFonts w:ascii="Courier New" w:hAnsi="Courier New" w:cs="Courier New"/>
          <w:sz w:val="16"/>
          <w:szCs w:val="16"/>
          <w:rPrChange w:id="7269" w:author="Abhishek Deep Nigam" w:date="2015-10-26T01:01:00Z">
            <w:rPr>
              <w:ins w:id="7270" w:author="Abhishek Deep Nigam" w:date="2015-10-26T01:01:00Z"/>
              <w:rFonts w:ascii="Courier New" w:hAnsi="Courier New" w:cs="Courier New"/>
            </w:rPr>
          </w:rPrChange>
        </w:rPr>
      </w:pPr>
      <w:ins w:id="7271" w:author="Abhishek Deep Nigam" w:date="2015-10-26T01:01:00Z">
        <w:r w:rsidRPr="00073577">
          <w:rPr>
            <w:rFonts w:ascii="Courier New" w:hAnsi="Courier New" w:cs="Courier New"/>
            <w:sz w:val="16"/>
            <w:szCs w:val="16"/>
            <w:rPrChange w:id="7272" w:author="Abhishek Deep Nigam" w:date="2015-10-26T01:01:00Z">
              <w:rPr>
                <w:rFonts w:ascii="Courier New" w:hAnsi="Courier New" w:cs="Courier New"/>
              </w:rPr>
            </w:rPrChange>
          </w:rPr>
          <w:t>[2]-&gt;D[3]-&gt;I[4]-&gt;T[5]-&gt;Y[6]-&gt;R[7]-&gt;E(Found result: HEDITYRE)</w:t>
        </w:r>
      </w:ins>
    </w:p>
    <w:p w14:paraId="0978573E" w14:textId="77777777" w:rsidR="00073577" w:rsidRPr="00073577" w:rsidRDefault="00073577" w:rsidP="00073577">
      <w:pPr>
        <w:spacing w:before="0" w:after="0"/>
        <w:rPr>
          <w:ins w:id="7273" w:author="Abhishek Deep Nigam" w:date="2015-10-26T01:01:00Z"/>
          <w:rFonts w:ascii="Courier New" w:hAnsi="Courier New" w:cs="Courier New"/>
          <w:sz w:val="16"/>
          <w:szCs w:val="16"/>
          <w:rPrChange w:id="7274" w:author="Abhishek Deep Nigam" w:date="2015-10-26T01:01:00Z">
            <w:rPr>
              <w:ins w:id="7275" w:author="Abhishek Deep Nigam" w:date="2015-10-26T01:01:00Z"/>
              <w:rFonts w:ascii="Courier New" w:hAnsi="Courier New" w:cs="Courier New"/>
            </w:rPr>
          </w:rPrChange>
        </w:rPr>
      </w:pPr>
      <w:ins w:id="7276" w:author="Abhishek Deep Nigam" w:date="2015-10-26T01:01:00Z">
        <w:r w:rsidRPr="00073577">
          <w:rPr>
            <w:rFonts w:ascii="Courier New" w:hAnsi="Courier New" w:cs="Courier New"/>
            <w:sz w:val="16"/>
            <w:szCs w:val="16"/>
            <w:rPrChange w:id="7277" w:author="Abhishek Deep Nigam" w:date="2015-10-26T01:01:00Z">
              <w:rPr>
                <w:rFonts w:ascii="Courier New" w:hAnsi="Courier New" w:cs="Courier New"/>
              </w:rPr>
            </w:rPrChange>
          </w:rPr>
          <w:t>[2]-&gt;E[3]-&gt;I[4]-&gt;T[5]-&gt;Y[6]-&gt;R(Backtracking)</w:t>
        </w:r>
      </w:ins>
    </w:p>
    <w:p w14:paraId="68B79075" w14:textId="77777777" w:rsidR="00073577" w:rsidRPr="00073577" w:rsidRDefault="00073577" w:rsidP="00073577">
      <w:pPr>
        <w:spacing w:before="0" w:after="0"/>
        <w:rPr>
          <w:ins w:id="7278" w:author="Abhishek Deep Nigam" w:date="2015-10-26T01:01:00Z"/>
          <w:rFonts w:ascii="Courier New" w:hAnsi="Courier New" w:cs="Courier New"/>
          <w:sz w:val="16"/>
          <w:szCs w:val="16"/>
          <w:rPrChange w:id="7279" w:author="Abhishek Deep Nigam" w:date="2015-10-26T01:01:00Z">
            <w:rPr>
              <w:ins w:id="7280" w:author="Abhishek Deep Nigam" w:date="2015-10-26T01:01:00Z"/>
              <w:rFonts w:ascii="Courier New" w:hAnsi="Courier New" w:cs="Courier New"/>
            </w:rPr>
          </w:rPrChange>
        </w:rPr>
      </w:pPr>
      <w:ins w:id="7281" w:author="Abhishek Deep Nigam" w:date="2015-10-26T01:01:00Z">
        <w:r w:rsidRPr="00073577">
          <w:rPr>
            <w:rFonts w:ascii="Courier New" w:hAnsi="Courier New" w:cs="Courier New"/>
            <w:sz w:val="16"/>
            <w:szCs w:val="16"/>
            <w:rPrChange w:id="7282" w:author="Abhishek Deep Nigam" w:date="2015-10-26T01:01:00Z">
              <w:rPr>
                <w:rFonts w:ascii="Courier New" w:hAnsi="Courier New" w:cs="Courier New"/>
              </w:rPr>
            </w:rPrChange>
          </w:rPr>
          <w:t>[2]-&gt;F[3]-&gt;I[4]-&gt;T[5]-&gt;Y[6]-&gt;R(Backtracking)</w:t>
        </w:r>
      </w:ins>
    </w:p>
    <w:p w14:paraId="652DB56A" w14:textId="77777777" w:rsidR="00073577" w:rsidRPr="00073577" w:rsidRDefault="00073577" w:rsidP="00073577">
      <w:pPr>
        <w:spacing w:before="0" w:after="0"/>
        <w:rPr>
          <w:ins w:id="7283" w:author="Abhishek Deep Nigam" w:date="2015-10-26T01:01:00Z"/>
          <w:rFonts w:ascii="Courier New" w:hAnsi="Courier New" w:cs="Courier New"/>
          <w:sz w:val="16"/>
          <w:szCs w:val="16"/>
          <w:rPrChange w:id="7284" w:author="Abhishek Deep Nigam" w:date="2015-10-26T01:01:00Z">
            <w:rPr>
              <w:ins w:id="7285" w:author="Abhishek Deep Nigam" w:date="2015-10-26T01:01:00Z"/>
              <w:rFonts w:ascii="Courier New" w:hAnsi="Courier New" w:cs="Courier New"/>
            </w:rPr>
          </w:rPrChange>
        </w:rPr>
      </w:pPr>
      <w:ins w:id="7286" w:author="Abhishek Deep Nigam" w:date="2015-10-26T01:01:00Z">
        <w:r w:rsidRPr="00073577">
          <w:rPr>
            <w:rFonts w:ascii="Courier New" w:hAnsi="Courier New" w:cs="Courier New"/>
            <w:sz w:val="16"/>
            <w:szCs w:val="16"/>
            <w:rPrChange w:id="7287" w:author="Abhishek Deep Nigam" w:date="2015-10-26T01:01:00Z">
              <w:rPr>
                <w:rFonts w:ascii="Courier New" w:hAnsi="Courier New" w:cs="Courier New"/>
              </w:rPr>
            </w:rPrChange>
          </w:rPr>
          <w:t>[2]-&gt;G[3]-&gt;I[4]-&gt;T[5]-&gt;Y[6]-&gt;R(Backtracking)</w:t>
        </w:r>
      </w:ins>
    </w:p>
    <w:p w14:paraId="25958657" w14:textId="77777777" w:rsidR="00073577" w:rsidRPr="00073577" w:rsidRDefault="00073577" w:rsidP="00073577">
      <w:pPr>
        <w:spacing w:before="0" w:after="0"/>
        <w:rPr>
          <w:ins w:id="7288" w:author="Abhishek Deep Nigam" w:date="2015-10-26T01:01:00Z"/>
          <w:rFonts w:ascii="Courier New" w:hAnsi="Courier New" w:cs="Courier New"/>
          <w:sz w:val="16"/>
          <w:szCs w:val="16"/>
          <w:rPrChange w:id="7289" w:author="Abhishek Deep Nigam" w:date="2015-10-26T01:01:00Z">
            <w:rPr>
              <w:ins w:id="7290" w:author="Abhishek Deep Nigam" w:date="2015-10-26T01:01:00Z"/>
              <w:rFonts w:ascii="Courier New" w:hAnsi="Courier New" w:cs="Courier New"/>
            </w:rPr>
          </w:rPrChange>
        </w:rPr>
      </w:pPr>
      <w:ins w:id="7291" w:author="Abhishek Deep Nigam" w:date="2015-10-26T01:01:00Z">
        <w:r w:rsidRPr="00073577">
          <w:rPr>
            <w:rFonts w:ascii="Courier New" w:hAnsi="Courier New" w:cs="Courier New"/>
            <w:sz w:val="16"/>
            <w:szCs w:val="16"/>
            <w:rPrChange w:id="7292" w:author="Abhishek Deep Nigam" w:date="2015-10-26T01:01:00Z">
              <w:rPr>
                <w:rFonts w:ascii="Courier New" w:hAnsi="Courier New" w:cs="Courier New"/>
              </w:rPr>
            </w:rPrChange>
          </w:rPr>
          <w:t>[2]-&gt;H[3]-&gt;I[4]-&gt;T[5]-&gt;Y[6]-&gt;R(Backtracking)</w:t>
        </w:r>
      </w:ins>
    </w:p>
    <w:p w14:paraId="744F817B" w14:textId="77777777" w:rsidR="00073577" w:rsidRPr="00073577" w:rsidRDefault="00073577" w:rsidP="00073577">
      <w:pPr>
        <w:spacing w:before="0" w:after="0"/>
        <w:rPr>
          <w:ins w:id="7293" w:author="Abhishek Deep Nigam" w:date="2015-10-26T01:01:00Z"/>
          <w:rFonts w:ascii="Courier New" w:hAnsi="Courier New" w:cs="Courier New"/>
          <w:sz w:val="16"/>
          <w:szCs w:val="16"/>
          <w:rPrChange w:id="7294" w:author="Abhishek Deep Nigam" w:date="2015-10-26T01:01:00Z">
            <w:rPr>
              <w:ins w:id="7295" w:author="Abhishek Deep Nigam" w:date="2015-10-26T01:01:00Z"/>
              <w:rFonts w:ascii="Courier New" w:hAnsi="Courier New" w:cs="Courier New"/>
            </w:rPr>
          </w:rPrChange>
        </w:rPr>
      </w:pPr>
      <w:ins w:id="7296" w:author="Abhishek Deep Nigam" w:date="2015-10-26T01:01:00Z">
        <w:r w:rsidRPr="00073577">
          <w:rPr>
            <w:rFonts w:ascii="Courier New" w:hAnsi="Courier New" w:cs="Courier New"/>
            <w:sz w:val="16"/>
            <w:szCs w:val="16"/>
            <w:rPrChange w:id="7297" w:author="Abhishek Deep Nigam" w:date="2015-10-26T01:01:00Z">
              <w:rPr>
                <w:rFonts w:ascii="Courier New" w:hAnsi="Courier New" w:cs="Courier New"/>
              </w:rPr>
            </w:rPrChange>
          </w:rPr>
          <w:t>[2]-&gt;I[3]-&gt;I[4]-&gt;T[5]-&gt;Y[6]-&gt;R(Backtracking)</w:t>
        </w:r>
      </w:ins>
    </w:p>
    <w:p w14:paraId="29274FA2" w14:textId="77777777" w:rsidR="00073577" w:rsidRPr="00073577" w:rsidRDefault="00073577" w:rsidP="00073577">
      <w:pPr>
        <w:spacing w:before="0" w:after="0"/>
        <w:rPr>
          <w:ins w:id="7298" w:author="Abhishek Deep Nigam" w:date="2015-10-26T01:01:00Z"/>
          <w:rFonts w:ascii="Courier New" w:hAnsi="Courier New" w:cs="Courier New"/>
          <w:sz w:val="16"/>
          <w:szCs w:val="16"/>
          <w:rPrChange w:id="7299" w:author="Abhishek Deep Nigam" w:date="2015-10-26T01:01:00Z">
            <w:rPr>
              <w:ins w:id="7300" w:author="Abhishek Deep Nigam" w:date="2015-10-26T01:01:00Z"/>
              <w:rFonts w:ascii="Courier New" w:hAnsi="Courier New" w:cs="Courier New"/>
            </w:rPr>
          </w:rPrChange>
        </w:rPr>
      </w:pPr>
      <w:ins w:id="7301" w:author="Abhishek Deep Nigam" w:date="2015-10-26T01:01:00Z">
        <w:r w:rsidRPr="00073577">
          <w:rPr>
            <w:rFonts w:ascii="Courier New" w:hAnsi="Courier New" w:cs="Courier New"/>
            <w:sz w:val="16"/>
            <w:szCs w:val="16"/>
            <w:rPrChange w:id="7302" w:author="Abhishek Deep Nigam" w:date="2015-10-26T01:01:00Z">
              <w:rPr>
                <w:rFonts w:ascii="Courier New" w:hAnsi="Courier New" w:cs="Courier New"/>
              </w:rPr>
            </w:rPrChange>
          </w:rPr>
          <w:t>[2]-&gt;J(Backtracking)</w:t>
        </w:r>
      </w:ins>
    </w:p>
    <w:p w14:paraId="6426CEBE" w14:textId="77777777" w:rsidR="00073577" w:rsidRPr="00073577" w:rsidRDefault="00073577" w:rsidP="00073577">
      <w:pPr>
        <w:spacing w:before="0" w:after="0"/>
        <w:rPr>
          <w:ins w:id="7303" w:author="Abhishek Deep Nigam" w:date="2015-10-26T01:01:00Z"/>
          <w:rFonts w:ascii="Courier New" w:hAnsi="Courier New" w:cs="Courier New"/>
          <w:sz w:val="16"/>
          <w:szCs w:val="16"/>
          <w:rPrChange w:id="7304" w:author="Abhishek Deep Nigam" w:date="2015-10-26T01:01:00Z">
            <w:rPr>
              <w:ins w:id="7305" w:author="Abhishek Deep Nigam" w:date="2015-10-26T01:01:00Z"/>
              <w:rFonts w:ascii="Courier New" w:hAnsi="Courier New" w:cs="Courier New"/>
            </w:rPr>
          </w:rPrChange>
        </w:rPr>
      </w:pPr>
      <w:ins w:id="7306" w:author="Abhishek Deep Nigam" w:date="2015-10-26T01:01:00Z">
        <w:r w:rsidRPr="00073577">
          <w:rPr>
            <w:rFonts w:ascii="Courier New" w:hAnsi="Courier New" w:cs="Courier New"/>
            <w:sz w:val="16"/>
            <w:szCs w:val="16"/>
            <w:rPrChange w:id="7307" w:author="Abhishek Deep Nigam" w:date="2015-10-26T01:01:00Z">
              <w:rPr>
                <w:rFonts w:ascii="Courier New" w:hAnsi="Courier New" w:cs="Courier New"/>
              </w:rPr>
            </w:rPrChange>
          </w:rPr>
          <w:t>[2]-&gt;L[3]-&gt;I[4]-&gt;T[5]-&gt;Y[6]-&gt;R[7]-&gt;E(Found result: HELITYRE)</w:t>
        </w:r>
      </w:ins>
    </w:p>
    <w:p w14:paraId="3FD64782" w14:textId="77777777" w:rsidR="00073577" w:rsidRPr="00073577" w:rsidRDefault="00073577" w:rsidP="00073577">
      <w:pPr>
        <w:spacing w:before="0" w:after="0"/>
        <w:rPr>
          <w:ins w:id="7308" w:author="Abhishek Deep Nigam" w:date="2015-10-26T01:01:00Z"/>
          <w:rFonts w:ascii="Courier New" w:hAnsi="Courier New" w:cs="Courier New"/>
          <w:sz w:val="16"/>
          <w:szCs w:val="16"/>
          <w:rPrChange w:id="7309" w:author="Abhishek Deep Nigam" w:date="2015-10-26T01:01:00Z">
            <w:rPr>
              <w:ins w:id="7310" w:author="Abhishek Deep Nigam" w:date="2015-10-26T01:01:00Z"/>
              <w:rFonts w:ascii="Courier New" w:hAnsi="Courier New" w:cs="Courier New"/>
            </w:rPr>
          </w:rPrChange>
        </w:rPr>
      </w:pPr>
      <w:ins w:id="7311" w:author="Abhishek Deep Nigam" w:date="2015-10-26T01:01:00Z">
        <w:r w:rsidRPr="00073577">
          <w:rPr>
            <w:rFonts w:ascii="Courier New" w:hAnsi="Courier New" w:cs="Courier New"/>
            <w:sz w:val="16"/>
            <w:szCs w:val="16"/>
            <w:rPrChange w:id="7312" w:author="Abhishek Deep Nigam" w:date="2015-10-26T01:01:00Z">
              <w:rPr>
                <w:rFonts w:ascii="Courier New" w:hAnsi="Courier New" w:cs="Courier New"/>
              </w:rPr>
            </w:rPrChange>
          </w:rPr>
          <w:t>[2]-&gt;M[3]-&gt;I[4]-&gt;T[5]-&gt;Y[6]-&gt;R(Backtracking)</w:t>
        </w:r>
      </w:ins>
    </w:p>
    <w:p w14:paraId="1A822311" w14:textId="77777777" w:rsidR="00073577" w:rsidRPr="00073577" w:rsidRDefault="00073577" w:rsidP="00073577">
      <w:pPr>
        <w:spacing w:before="0" w:after="0"/>
        <w:rPr>
          <w:ins w:id="7313" w:author="Abhishek Deep Nigam" w:date="2015-10-26T01:01:00Z"/>
          <w:rFonts w:ascii="Courier New" w:hAnsi="Courier New" w:cs="Courier New"/>
          <w:sz w:val="16"/>
          <w:szCs w:val="16"/>
          <w:rPrChange w:id="7314" w:author="Abhishek Deep Nigam" w:date="2015-10-26T01:01:00Z">
            <w:rPr>
              <w:ins w:id="7315" w:author="Abhishek Deep Nigam" w:date="2015-10-26T01:01:00Z"/>
              <w:rFonts w:ascii="Courier New" w:hAnsi="Courier New" w:cs="Courier New"/>
            </w:rPr>
          </w:rPrChange>
        </w:rPr>
      </w:pPr>
      <w:ins w:id="7316" w:author="Abhishek Deep Nigam" w:date="2015-10-26T01:01:00Z">
        <w:r w:rsidRPr="00073577">
          <w:rPr>
            <w:rFonts w:ascii="Courier New" w:hAnsi="Courier New" w:cs="Courier New"/>
            <w:sz w:val="16"/>
            <w:szCs w:val="16"/>
            <w:rPrChange w:id="7317" w:author="Abhishek Deep Nigam" w:date="2015-10-26T01:01:00Z">
              <w:rPr>
                <w:rFonts w:ascii="Courier New" w:hAnsi="Courier New" w:cs="Courier New"/>
              </w:rPr>
            </w:rPrChange>
          </w:rPr>
          <w:t>[2]-&gt;N[3]-&gt;I[4]-&gt;T[5]-&gt;Y[6]-&gt;R(Backtracking)</w:t>
        </w:r>
      </w:ins>
    </w:p>
    <w:p w14:paraId="0D87F8AE" w14:textId="77777777" w:rsidR="00073577" w:rsidRPr="00073577" w:rsidRDefault="00073577" w:rsidP="00073577">
      <w:pPr>
        <w:spacing w:before="0" w:after="0"/>
        <w:rPr>
          <w:ins w:id="7318" w:author="Abhishek Deep Nigam" w:date="2015-10-26T01:01:00Z"/>
          <w:rFonts w:ascii="Courier New" w:hAnsi="Courier New" w:cs="Courier New"/>
          <w:sz w:val="16"/>
          <w:szCs w:val="16"/>
          <w:rPrChange w:id="7319" w:author="Abhishek Deep Nigam" w:date="2015-10-26T01:01:00Z">
            <w:rPr>
              <w:ins w:id="7320" w:author="Abhishek Deep Nigam" w:date="2015-10-26T01:01:00Z"/>
              <w:rFonts w:ascii="Courier New" w:hAnsi="Courier New" w:cs="Courier New"/>
            </w:rPr>
          </w:rPrChange>
        </w:rPr>
      </w:pPr>
      <w:ins w:id="7321" w:author="Abhishek Deep Nigam" w:date="2015-10-26T01:01:00Z">
        <w:r w:rsidRPr="00073577">
          <w:rPr>
            <w:rFonts w:ascii="Courier New" w:hAnsi="Courier New" w:cs="Courier New"/>
            <w:sz w:val="16"/>
            <w:szCs w:val="16"/>
            <w:rPrChange w:id="7322" w:author="Abhishek Deep Nigam" w:date="2015-10-26T01:01:00Z">
              <w:rPr>
                <w:rFonts w:ascii="Courier New" w:hAnsi="Courier New" w:cs="Courier New"/>
              </w:rPr>
            </w:rPrChange>
          </w:rPr>
          <w:t>[2]-&gt;O[3]-&gt;I[4]-&gt;T[5]-&gt;Y[6]-&gt;R(Backtracking)</w:t>
        </w:r>
      </w:ins>
    </w:p>
    <w:p w14:paraId="345BD2D9" w14:textId="77777777" w:rsidR="00073577" w:rsidRPr="00073577" w:rsidRDefault="00073577" w:rsidP="00073577">
      <w:pPr>
        <w:spacing w:before="0" w:after="0"/>
        <w:rPr>
          <w:ins w:id="7323" w:author="Abhishek Deep Nigam" w:date="2015-10-26T01:01:00Z"/>
          <w:rFonts w:ascii="Courier New" w:hAnsi="Courier New" w:cs="Courier New"/>
          <w:sz w:val="16"/>
          <w:szCs w:val="16"/>
          <w:rPrChange w:id="7324" w:author="Abhishek Deep Nigam" w:date="2015-10-26T01:01:00Z">
            <w:rPr>
              <w:ins w:id="7325" w:author="Abhishek Deep Nigam" w:date="2015-10-26T01:01:00Z"/>
              <w:rFonts w:ascii="Courier New" w:hAnsi="Courier New" w:cs="Courier New"/>
            </w:rPr>
          </w:rPrChange>
        </w:rPr>
      </w:pPr>
      <w:ins w:id="7326" w:author="Abhishek Deep Nigam" w:date="2015-10-26T01:01:00Z">
        <w:r w:rsidRPr="00073577">
          <w:rPr>
            <w:rFonts w:ascii="Courier New" w:hAnsi="Courier New" w:cs="Courier New"/>
            <w:sz w:val="16"/>
            <w:szCs w:val="16"/>
            <w:rPrChange w:id="7327" w:author="Abhishek Deep Nigam" w:date="2015-10-26T01:01:00Z">
              <w:rPr>
                <w:rFonts w:ascii="Courier New" w:hAnsi="Courier New" w:cs="Courier New"/>
              </w:rPr>
            </w:rPrChange>
          </w:rPr>
          <w:t>[2]-&gt;P[3]-&gt;I[4]-&gt;T[5]-&gt;Y[6]-&gt;R(Backtracking)</w:t>
        </w:r>
      </w:ins>
    </w:p>
    <w:p w14:paraId="41B4AC0B" w14:textId="77777777" w:rsidR="00073577" w:rsidRPr="00073577" w:rsidRDefault="00073577" w:rsidP="00073577">
      <w:pPr>
        <w:spacing w:before="0" w:after="0"/>
        <w:rPr>
          <w:ins w:id="7328" w:author="Abhishek Deep Nigam" w:date="2015-10-26T01:01:00Z"/>
          <w:rFonts w:ascii="Courier New" w:hAnsi="Courier New" w:cs="Courier New"/>
          <w:sz w:val="16"/>
          <w:szCs w:val="16"/>
          <w:rPrChange w:id="7329" w:author="Abhishek Deep Nigam" w:date="2015-10-26T01:01:00Z">
            <w:rPr>
              <w:ins w:id="7330" w:author="Abhishek Deep Nigam" w:date="2015-10-26T01:01:00Z"/>
              <w:rFonts w:ascii="Courier New" w:hAnsi="Courier New" w:cs="Courier New"/>
            </w:rPr>
          </w:rPrChange>
        </w:rPr>
      </w:pPr>
      <w:ins w:id="7331" w:author="Abhishek Deep Nigam" w:date="2015-10-26T01:01:00Z">
        <w:r w:rsidRPr="00073577">
          <w:rPr>
            <w:rFonts w:ascii="Courier New" w:hAnsi="Courier New" w:cs="Courier New"/>
            <w:sz w:val="16"/>
            <w:szCs w:val="16"/>
            <w:rPrChange w:id="7332" w:author="Abhishek Deep Nigam" w:date="2015-10-26T01:01:00Z">
              <w:rPr>
                <w:rFonts w:ascii="Courier New" w:hAnsi="Courier New" w:cs="Courier New"/>
              </w:rPr>
            </w:rPrChange>
          </w:rPr>
          <w:t>[2]-&gt;R(Backtracking)</w:t>
        </w:r>
      </w:ins>
    </w:p>
    <w:p w14:paraId="4B38FA56" w14:textId="77777777" w:rsidR="00073577" w:rsidRPr="00073577" w:rsidRDefault="00073577" w:rsidP="00073577">
      <w:pPr>
        <w:spacing w:before="0" w:after="0"/>
        <w:rPr>
          <w:ins w:id="7333" w:author="Abhishek Deep Nigam" w:date="2015-10-26T01:01:00Z"/>
          <w:rFonts w:ascii="Courier New" w:hAnsi="Courier New" w:cs="Courier New"/>
          <w:sz w:val="16"/>
          <w:szCs w:val="16"/>
          <w:rPrChange w:id="7334" w:author="Abhishek Deep Nigam" w:date="2015-10-26T01:01:00Z">
            <w:rPr>
              <w:ins w:id="7335" w:author="Abhishek Deep Nigam" w:date="2015-10-26T01:01:00Z"/>
              <w:rFonts w:ascii="Courier New" w:hAnsi="Courier New" w:cs="Courier New"/>
            </w:rPr>
          </w:rPrChange>
        </w:rPr>
      </w:pPr>
      <w:ins w:id="7336" w:author="Abhishek Deep Nigam" w:date="2015-10-26T01:01:00Z">
        <w:r w:rsidRPr="00073577">
          <w:rPr>
            <w:rFonts w:ascii="Courier New" w:hAnsi="Courier New" w:cs="Courier New"/>
            <w:sz w:val="16"/>
            <w:szCs w:val="16"/>
            <w:rPrChange w:id="7337" w:author="Abhishek Deep Nigam" w:date="2015-10-26T01:01:00Z">
              <w:rPr>
                <w:rFonts w:ascii="Courier New" w:hAnsi="Courier New" w:cs="Courier New"/>
              </w:rPr>
            </w:rPrChange>
          </w:rPr>
          <w:t>[2]-&gt;S[3]-&gt;I[4]-&gt;T[5]-&gt;Y[6]-&gt;R(Backtracking)</w:t>
        </w:r>
      </w:ins>
    </w:p>
    <w:p w14:paraId="63E89500" w14:textId="77777777" w:rsidR="00073577" w:rsidRPr="00073577" w:rsidRDefault="00073577" w:rsidP="00073577">
      <w:pPr>
        <w:spacing w:before="0" w:after="0"/>
        <w:rPr>
          <w:ins w:id="7338" w:author="Abhishek Deep Nigam" w:date="2015-10-26T01:01:00Z"/>
          <w:rFonts w:ascii="Courier New" w:hAnsi="Courier New" w:cs="Courier New"/>
          <w:sz w:val="16"/>
          <w:szCs w:val="16"/>
          <w:rPrChange w:id="7339" w:author="Abhishek Deep Nigam" w:date="2015-10-26T01:01:00Z">
            <w:rPr>
              <w:ins w:id="7340" w:author="Abhishek Deep Nigam" w:date="2015-10-26T01:01:00Z"/>
              <w:rFonts w:ascii="Courier New" w:hAnsi="Courier New" w:cs="Courier New"/>
            </w:rPr>
          </w:rPrChange>
        </w:rPr>
      </w:pPr>
      <w:ins w:id="7341" w:author="Abhishek Deep Nigam" w:date="2015-10-26T01:01:00Z">
        <w:r w:rsidRPr="00073577">
          <w:rPr>
            <w:rFonts w:ascii="Courier New" w:hAnsi="Courier New" w:cs="Courier New"/>
            <w:sz w:val="16"/>
            <w:szCs w:val="16"/>
            <w:rPrChange w:id="7342" w:author="Abhishek Deep Nigam" w:date="2015-10-26T01:01:00Z">
              <w:rPr>
                <w:rFonts w:ascii="Courier New" w:hAnsi="Courier New" w:cs="Courier New"/>
              </w:rPr>
            </w:rPrChange>
          </w:rPr>
          <w:t>[2]-&gt;T[3]-&gt;I[4]-&gt;T[5]-&gt;Y[6]-&gt;R[7]-&gt;E(Found result: HETITYRE)</w:t>
        </w:r>
      </w:ins>
    </w:p>
    <w:p w14:paraId="6CA90015" w14:textId="77777777" w:rsidR="00073577" w:rsidRPr="00073577" w:rsidRDefault="00073577" w:rsidP="00073577">
      <w:pPr>
        <w:spacing w:before="0" w:after="0"/>
        <w:rPr>
          <w:ins w:id="7343" w:author="Abhishek Deep Nigam" w:date="2015-10-26T01:01:00Z"/>
          <w:rFonts w:ascii="Courier New" w:hAnsi="Courier New" w:cs="Courier New"/>
          <w:sz w:val="16"/>
          <w:szCs w:val="16"/>
          <w:rPrChange w:id="7344" w:author="Abhishek Deep Nigam" w:date="2015-10-26T01:01:00Z">
            <w:rPr>
              <w:ins w:id="7345" w:author="Abhishek Deep Nigam" w:date="2015-10-26T01:01:00Z"/>
              <w:rFonts w:ascii="Courier New" w:hAnsi="Courier New" w:cs="Courier New"/>
            </w:rPr>
          </w:rPrChange>
        </w:rPr>
      </w:pPr>
      <w:ins w:id="7346" w:author="Abhishek Deep Nigam" w:date="2015-10-26T01:01:00Z">
        <w:r w:rsidRPr="00073577">
          <w:rPr>
            <w:rFonts w:ascii="Courier New" w:hAnsi="Courier New" w:cs="Courier New"/>
            <w:sz w:val="16"/>
            <w:szCs w:val="16"/>
            <w:rPrChange w:id="7347" w:author="Abhishek Deep Nigam" w:date="2015-10-26T01:01:00Z">
              <w:rPr>
                <w:rFonts w:ascii="Courier New" w:hAnsi="Courier New" w:cs="Courier New"/>
              </w:rPr>
            </w:rPrChange>
          </w:rPr>
          <w:t>[2]-&gt;U(Backtracking)</w:t>
        </w:r>
      </w:ins>
    </w:p>
    <w:p w14:paraId="2A7512BA" w14:textId="77777777" w:rsidR="00073577" w:rsidRPr="00073577" w:rsidRDefault="00073577" w:rsidP="00073577">
      <w:pPr>
        <w:spacing w:before="0" w:after="0"/>
        <w:rPr>
          <w:ins w:id="7348" w:author="Abhishek Deep Nigam" w:date="2015-10-26T01:01:00Z"/>
          <w:rFonts w:ascii="Courier New" w:hAnsi="Courier New" w:cs="Courier New"/>
          <w:sz w:val="16"/>
          <w:szCs w:val="16"/>
          <w:rPrChange w:id="7349" w:author="Abhishek Deep Nigam" w:date="2015-10-26T01:01:00Z">
            <w:rPr>
              <w:ins w:id="7350" w:author="Abhishek Deep Nigam" w:date="2015-10-26T01:01:00Z"/>
              <w:rFonts w:ascii="Courier New" w:hAnsi="Courier New" w:cs="Courier New"/>
            </w:rPr>
          </w:rPrChange>
        </w:rPr>
      </w:pPr>
      <w:ins w:id="7351" w:author="Abhishek Deep Nigam" w:date="2015-10-26T01:01:00Z">
        <w:r w:rsidRPr="00073577">
          <w:rPr>
            <w:rFonts w:ascii="Courier New" w:hAnsi="Courier New" w:cs="Courier New"/>
            <w:sz w:val="16"/>
            <w:szCs w:val="16"/>
            <w:rPrChange w:id="7352" w:author="Abhishek Deep Nigam" w:date="2015-10-26T01:01:00Z">
              <w:rPr>
                <w:rFonts w:ascii="Courier New" w:hAnsi="Courier New" w:cs="Courier New"/>
              </w:rPr>
            </w:rPrChange>
          </w:rPr>
          <w:t>[2]-&gt;W[3]-&gt;I[4]-&gt;T[5]-&gt;Y[6]-&gt;R(Backtracking)</w:t>
        </w:r>
      </w:ins>
    </w:p>
    <w:p w14:paraId="685C2F07" w14:textId="77777777" w:rsidR="00073577" w:rsidRPr="00073577" w:rsidRDefault="00073577" w:rsidP="00073577">
      <w:pPr>
        <w:spacing w:before="0" w:after="0"/>
        <w:rPr>
          <w:ins w:id="7353" w:author="Abhishek Deep Nigam" w:date="2015-10-26T01:01:00Z"/>
          <w:rFonts w:ascii="Courier New" w:hAnsi="Courier New" w:cs="Courier New"/>
          <w:sz w:val="16"/>
          <w:szCs w:val="16"/>
          <w:rPrChange w:id="7354" w:author="Abhishek Deep Nigam" w:date="2015-10-26T01:01:00Z">
            <w:rPr>
              <w:ins w:id="7355" w:author="Abhishek Deep Nigam" w:date="2015-10-26T01:01:00Z"/>
              <w:rFonts w:ascii="Courier New" w:hAnsi="Courier New" w:cs="Courier New"/>
            </w:rPr>
          </w:rPrChange>
        </w:rPr>
      </w:pPr>
      <w:ins w:id="7356" w:author="Abhishek Deep Nigam" w:date="2015-10-26T01:01:00Z">
        <w:r w:rsidRPr="00073577">
          <w:rPr>
            <w:rFonts w:ascii="Courier New" w:hAnsi="Courier New" w:cs="Courier New"/>
            <w:sz w:val="16"/>
            <w:szCs w:val="16"/>
            <w:rPrChange w:id="7357" w:author="Abhishek Deep Nigam" w:date="2015-10-26T01:01:00Z">
              <w:rPr>
                <w:rFonts w:ascii="Courier New" w:hAnsi="Courier New" w:cs="Courier New"/>
              </w:rPr>
            </w:rPrChange>
          </w:rPr>
          <w:t>[2]-&gt;Z[3]-&gt;I[4]-&gt;T[5]-&gt;Y[6]-&gt;R(Backtracking)</w:t>
        </w:r>
      </w:ins>
    </w:p>
    <w:p w14:paraId="338507FE" w14:textId="77777777" w:rsidR="00073577" w:rsidRPr="00073577" w:rsidRDefault="00073577" w:rsidP="00073577">
      <w:pPr>
        <w:spacing w:before="0" w:after="0"/>
        <w:rPr>
          <w:ins w:id="7358" w:author="Abhishek Deep Nigam" w:date="2015-10-26T01:01:00Z"/>
          <w:rFonts w:ascii="Courier New" w:hAnsi="Courier New" w:cs="Courier New"/>
          <w:sz w:val="16"/>
          <w:szCs w:val="16"/>
          <w:rPrChange w:id="7359" w:author="Abhishek Deep Nigam" w:date="2015-10-26T01:01:00Z">
            <w:rPr>
              <w:ins w:id="7360" w:author="Abhishek Deep Nigam" w:date="2015-10-26T01:01:00Z"/>
              <w:rFonts w:ascii="Courier New" w:hAnsi="Courier New" w:cs="Courier New"/>
            </w:rPr>
          </w:rPrChange>
        </w:rPr>
      </w:pPr>
      <w:ins w:id="7361" w:author="Abhishek Deep Nigam" w:date="2015-10-26T01:01:00Z">
        <w:r w:rsidRPr="00073577">
          <w:rPr>
            <w:rFonts w:ascii="Courier New" w:hAnsi="Courier New" w:cs="Courier New"/>
            <w:sz w:val="16"/>
            <w:szCs w:val="16"/>
            <w:rPrChange w:id="7362" w:author="Abhishek Deep Nigam" w:date="2015-10-26T01:01:00Z">
              <w:rPr>
                <w:rFonts w:ascii="Courier New" w:hAnsi="Courier New" w:cs="Courier New"/>
              </w:rPr>
            </w:rPrChange>
          </w:rPr>
          <w:lastRenderedPageBreak/>
          <w:t>[1]-&gt;H[2]-&gt;A[3]-&gt;I[4]-&gt;T(Backtracking)</w:t>
        </w:r>
      </w:ins>
    </w:p>
    <w:p w14:paraId="11907D0F" w14:textId="77777777" w:rsidR="00073577" w:rsidRPr="00073577" w:rsidRDefault="00073577" w:rsidP="00073577">
      <w:pPr>
        <w:spacing w:before="0" w:after="0"/>
        <w:rPr>
          <w:ins w:id="7363" w:author="Abhishek Deep Nigam" w:date="2015-10-26T01:01:00Z"/>
          <w:rFonts w:ascii="Courier New" w:hAnsi="Courier New" w:cs="Courier New"/>
          <w:sz w:val="16"/>
          <w:szCs w:val="16"/>
          <w:rPrChange w:id="7364" w:author="Abhishek Deep Nigam" w:date="2015-10-26T01:01:00Z">
            <w:rPr>
              <w:ins w:id="7365" w:author="Abhishek Deep Nigam" w:date="2015-10-26T01:01:00Z"/>
              <w:rFonts w:ascii="Courier New" w:hAnsi="Courier New" w:cs="Courier New"/>
            </w:rPr>
          </w:rPrChange>
        </w:rPr>
      </w:pPr>
      <w:ins w:id="7366" w:author="Abhishek Deep Nigam" w:date="2015-10-26T01:01:00Z">
        <w:r w:rsidRPr="00073577">
          <w:rPr>
            <w:rFonts w:ascii="Courier New" w:hAnsi="Courier New" w:cs="Courier New"/>
            <w:sz w:val="16"/>
            <w:szCs w:val="16"/>
            <w:rPrChange w:id="7367" w:author="Abhishek Deep Nigam" w:date="2015-10-26T01:01:00Z">
              <w:rPr>
                <w:rFonts w:ascii="Courier New" w:hAnsi="Courier New" w:cs="Courier New"/>
              </w:rPr>
            </w:rPrChange>
          </w:rPr>
          <w:t>[2]-&gt;B[3]-&gt;I[4]-&gt;T(Backtracking)</w:t>
        </w:r>
      </w:ins>
    </w:p>
    <w:p w14:paraId="6F1A5D7F" w14:textId="77777777" w:rsidR="00073577" w:rsidRPr="00073577" w:rsidRDefault="00073577" w:rsidP="00073577">
      <w:pPr>
        <w:spacing w:before="0" w:after="0"/>
        <w:rPr>
          <w:ins w:id="7368" w:author="Abhishek Deep Nigam" w:date="2015-10-26T01:01:00Z"/>
          <w:rFonts w:ascii="Courier New" w:hAnsi="Courier New" w:cs="Courier New"/>
          <w:sz w:val="16"/>
          <w:szCs w:val="16"/>
          <w:rPrChange w:id="7369" w:author="Abhishek Deep Nigam" w:date="2015-10-26T01:01:00Z">
            <w:rPr>
              <w:ins w:id="7370" w:author="Abhishek Deep Nigam" w:date="2015-10-26T01:01:00Z"/>
              <w:rFonts w:ascii="Courier New" w:hAnsi="Courier New" w:cs="Courier New"/>
            </w:rPr>
          </w:rPrChange>
        </w:rPr>
      </w:pPr>
      <w:ins w:id="7371" w:author="Abhishek Deep Nigam" w:date="2015-10-26T01:01:00Z">
        <w:r w:rsidRPr="00073577">
          <w:rPr>
            <w:rFonts w:ascii="Courier New" w:hAnsi="Courier New" w:cs="Courier New"/>
            <w:sz w:val="16"/>
            <w:szCs w:val="16"/>
            <w:rPrChange w:id="7372" w:author="Abhishek Deep Nigam" w:date="2015-10-26T01:01:00Z">
              <w:rPr>
                <w:rFonts w:ascii="Courier New" w:hAnsi="Courier New" w:cs="Courier New"/>
              </w:rPr>
            </w:rPrChange>
          </w:rPr>
          <w:t>[2]-&gt;C(Backtracking)</w:t>
        </w:r>
      </w:ins>
    </w:p>
    <w:p w14:paraId="6181C20D" w14:textId="77777777" w:rsidR="00073577" w:rsidRPr="00073577" w:rsidRDefault="00073577" w:rsidP="00073577">
      <w:pPr>
        <w:spacing w:before="0" w:after="0"/>
        <w:rPr>
          <w:ins w:id="7373" w:author="Abhishek Deep Nigam" w:date="2015-10-26T01:01:00Z"/>
          <w:rFonts w:ascii="Courier New" w:hAnsi="Courier New" w:cs="Courier New"/>
          <w:sz w:val="16"/>
          <w:szCs w:val="16"/>
          <w:rPrChange w:id="7374" w:author="Abhishek Deep Nigam" w:date="2015-10-26T01:01:00Z">
            <w:rPr>
              <w:ins w:id="7375" w:author="Abhishek Deep Nigam" w:date="2015-10-26T01:01:00Z"/>
              <w:rFonts w:ascii="Courier New" w:hAnsi="Courier New" w:cs="Courier New"/>
            </w:rPr>
          </w:rPrChange>
        </w:rPr>
      </w:pPr>
      <w:ins w:id="7376" w:author="Abhishek Deep Nigam" w:date="2015-10-26T01:01:00Z">
        <w:r w:rsidRPr="00073577">
          <w:rPr>
            <w:rFonts w:ascii="Courier New" w:hAnsi="Courier New" w:cs="Courier New"/>
            <w:sz w:val="16"/>
            <w:szCs w:val="16"/>
            <w:rPrChange w:id="7377" w:author="Abhishek Deep Nigam" w:date="2015-10-26T01:01:00Z">
              <w:rPr>
                <w:rFonts w:ascii="Courier New" w:hAnsi="Courier New" w:cs="Courier New"/>
              </w:rPr>
            </w:rPrChange>
          </w:rPr>
          <w:t>[2]-&gt;D[3]-&gt;I[4]-&gt;T(Backtracking)</w:t>
        </w:r>
      </w:ins>
    </w:p>
    <w:p w14:paraId="49FE62BC" w14:textId="77777777" w:rsidR="00073577" w:rsidRPr="00073577" w:rsidRDefault="00073577" w:rsidP="00073577">
      <w:pPr>
        <w:spacing w:before="0" w:after="0"/>
        <w:rPr>
          <w:ins w:id="7378" w:author="Abhishek Deep Nigam" w:date="2015-10-26T01:01:00Z"/>
          <w:rFonts w:ascii="Courier New" w:hAnsi="Courier New" w:cs="Courier New"/>
          <w:sz w:val="16"/>
          <w:szCs w:val="16"/>
          <w:rPrChange w:id="7379" w:author="Abhishek Deep Nigam" w:date="2015-10-26T01:01:00Z">
            <w:rPr>
              <w:ins w:id="7380" w:author="Abhishek Deep Nigam" w:date="2015-10-26T01:01:00Z"/>
              <w:rFonts w:ascii="Courier New" w:hAnsi="Courier New" w:cs="Courier New"/>
            </w:rPr>
          </w:rPrChange>
        </w:rPr>
      </w:pPr>
      <w:ins w:id="7381" w:author="Abhishek Deep Nigam" w:date="2015-10-26T01:01:00Z">
        <w:r w:rsidRPr="00073577">
          <w:rPr>
            <w:rFonts w:ascii="Courier New" w:hAnsi="Courier New" w:cs="Courier New"/>
            <w:sz w:val="16"/>
            <w:szCs w:val="16"/>
            <w:rPrChange w:id="7382" w:author="Abhishek Deep Nigam" w:date="2015-10-26T01:01:00Z">
              <w:rPr>
                <w:rFonts w:ascii="Courier New" w:hAnsi="Courier New" w:cs="Courier New"/>
              </w:rPr>
            </w:rPrChange>
          </w:rPr>
          <w:t>[2]-&gt;E[3]-&gt;I[4]-&gt;T(Backtracking)</w:t>
        </w:r>
      </w:ins>
    </w:p>
    <w:p w14:paraId="3F1EA35C" w14:textId="77777777" w:rsidR="00073577" w:rsidRPr="00073577" w:rsidRDefault="00073577" w:rsidP="00073577">
      <w:pPr>
        <w:spacing w:before="0" w:after="0"/>
        <w:rPr>
          <w:ins w:id="7383" w:author="Abhishek Deep Nigam" w:date="2015-10-26T01:01:00Z"/>
          <w:rFonts w:ascii="Courier New" w:hAnsi="Courier New" w:cs="Courier New"/>
          <w:sz w:val="16"/>
          <w:szCs w:val="16"/>
          <w:rPrChange w:id="7384" w:author="Abhishek Deep Nigam" w:date="2015-10-26T01:01:00Z">
            <w:rPr>
              <w:ins w:id="7385" w:author="Abhishek Deep Nigam" w:date="2015-10-26T01:01:00Z"/>
              <w:rFonts w:ascii="Courier New" w:hAnsi="Courier New" w:cs="Courier New"/>
            </w:rPr>
          </w:rPrChange>
        </w:rPr>
      </w:pPr>
      <w:ins w:id="7386" w:author="Abhishek Deep Nigam" w:date="2015-10-26T01:01:00Z">
        <w:r w:rsidRPr="00073577">
          <w:rPr>
            <w:rFonts w:ascii="Courier New" w:hAnsi="Courier New" w:cs="Courier New"/>
            <w:sz w:val="16"/>
            <w:szCs w:val="16"/>
            <w:rPrChange w:id="7387" w:author="Abhishek Deep Nigam" w:date="2015-10-26T01:01:00Z">
              <w:rPr>
                <w:rFonts w:ascii="Courier New" w:hAnsi="Courier New" w:cs="Courier New"/>
              </w:rPr>
            </w:rPrChange>
          </w:rPr>
          <w:t>[2]-&gt;F[3]-&gt;I[4]-&gt;T(Backtracking)</w:t>
        </w:r>
      </w:ins>
    </w:p>
    <w:p w14:paraId="156DCAD4" w14:textId="77777777" w:rsidR="00073577" w:rsidRPr="00073577" w:rsidRDefault="00073577" w:rsidP="00073577">
      <w:pPr>
        <w:spacing w:before="0" w:after="0"/>
        <w:rPr>
          <w:ins w:id="7388" w:author="Abhishek Deep Nigam" w:date="2015-10-26T01:01:00Z"/>
          <w:rFonts w:ascii="Courier New" w:hAnsi="Courier New" w:cs="Courier New"/>
          <w:sz w:val="16"/>
          <w:szCs w:val="16"/>
          <w:rPrChange w:id="7389" w:author="Abhishek Deep Nigam" w:date="2015-10-26T01:01:00Z">
            <w:rPr>
              <w:ins w:id="7390" w:author="Abhishek Deep Nigam" w:date="2015-10-26T01:01:00Z"/>
              <w:rFonts w:ascii="Courier New" w:hAnsi="Courier New" w:cs="Courier New"/>
            </w:rPr>
          </w:rPrChange>
        </w:rPr>
      </w:pPr>
      <w:ins w:id="7391" w:author="Abhishek Deep Nigam" w:date="2015-10-26T01:01:00Z">
        <w:r w:rsidRPr="00073577">
          <w:rPr>
            <w:rFonts w:ascii="Courier New" w:hAnsi="Courier New" w:cs="Courier New"/>
            <w:sz w:val="16"/>
            <w:szCs w:val="16"/>
            <w:rPrChange w:id="7392" w:author="Abhishek Deep Nigam" w:date="2015-10-26T01:01:00Z">
              <w:rPr>
                <w:rFonts w:ascii="Courier New" w:hAnsi="Courier New" w:cs="Courier New"/>
              </w:rPr>
            </w:rPrChange>
          </w:rPr>
          <w:t>[2]-&gt;G[3]-&gt;I[4]-&gt;T(Backtracking)</w:t>
        </w:r>
      </w:ins>
    </w:p>
    <w:p w14:paraId="300AE8A7" w14:textId="77777777" w:rsidR="00073577" w:rsidRPr="00073577" w:rsidRDefault="00073577" w:rsidP="00073577">
      <w:pPr>
        <w:spacing w:before="0" w:after="0"/>
        <w:rPr>
          <w:ins w:id="7393" w:author="Abhishek Deep Nigam" w:date="2015-10-26T01:01:00Z"/>
          <w:rFonts w:ascii="Courier New" w:hAnsi="Courier New" w:cs="Courier New"/>
          <w:sz w:val="16"/>
          <w:szCs w:val="16"/>
          <w:rPrChange w:id="7394" w:author="Abhishek Deep Nigam" w:date="2015-10-26T01:01:00Z">
            <w:rPr>
              <w:ins w:id="7395" w:author="Abhishek Deep Nigam" w:date="2015-10-26T01:01:00Z"/>
              <w:rFonts w:ascii="Courier New" w:hAnsi="Courier New" w:cs="Courier New"/>
            </w:rPr>
          </w:rPrChange>
        </w:rPr>
      </w:pPr>
      <w:ins w:id="7396" w:author="Abhishek Deep Nigam" w:date="2015-10-26T01:01:00Z">
        <w:r w:rsidRPr="00073577">
          <w:rPr>
            <w:rFonts w:ascii="Courier New" w:hAnsi="Courier New" w:cs="Courier New"/>
            <w:sz w:val="16"/>
            <w:szCs w:val="16"/>
            <w:rPrChange w:id="7397" w:author="Abhishek Deep Nigam" w:date="2015-10-26T01:01:00Z">
              <w:rPr>
                <w:rFonts w:ascii="Courier New" w:hAnsi="Courier New" w:cs="Courier New"/>
              </w:rPr>
            </w:rPrChange>
          </w:rPr>
          <w:t>[2]-&gt;H[3]-&gt;I[4]-&gt;T(Backtracking)</w:t>
        </w:r>
      </w:ins>
    </w:p>
    <w:p w14:paraId="2D8C2D01" w14:textId="77777777" w:rsidR="00073577" w:rsidRPr="00073577" w:rsidRDefault="00073577" w:rsidP="00073577">
      <w:pPr>
        <w:spacing w:before="0" w:after="0"/>
        <w:rPr>
          <w:ins w:id="7398" w:author="Abhishek Deep Nigam" w:date="2015-10-26T01:01:00Z"/>
          <w:rFonts w:ascii="Courier New" w:hAnsi="Courier New" w:cs="Courier New"/>
          <w:sz w:val="16"/>
          <w:szCs w:val="16"/>
          <w:rPrChange w:id="7399" w:author="Abhishek Deep Nigam" w:date="2015-10-26T01:01:00Z">
            <w:rPr>
              <w:ins w:id="7400" w:author="Abhishek Deep Nigam" w:date="2015-10-26T01:01:00Z"/>
              <w:rFonts w:ascii="Courier New" w:hAnsi="Courier New" w:cs="Courier New"/>
            </w:rPr>
          </w:rPrChange>
        </w:rPr>
      </w:pPr>
      <w:ins w:id="7401" w:author="Abhishek Deep Nigam" w:date="2015-10-26T01:01:00Z">
        <w:r w:rsidRPr="00073577">
          <w:rPr>
            <w:rFonts w:ascii="Courier New" w:hAnsi="Courier New" w:cs="Courier New"/>
            <w:sz w:val="16"/>
            <w:szCs w:val="16"/>
            <w:rPrChange w:id="7402" w:author="Abhishek Deep Nigam" w:date="2015-10-26T01:01:00Z">
              <w:rPr>
                <w:rFonts w:ascii="Courier New" w:hAnsi="Courier New" w:cs="Courier New"/>
              </w:rPr>
            </w:rPrChange>
          </w:rPr>
          <w:t>[2]-&gt;I[3]-&gt;I[4]-&gt;T(Backtracking)</w:t>
        </w:r>
      </w:ins>
    </w:p>
    <w:p w14:paraId="75A74D23" w14:textId="77777777" w:rsidR="00073577" w:rsidRPr="00073577" w:rsidRDefault="00073577" w:rsidP="00073577">
      <w:pPr>
        <w:spacing w:before="0" w:after="0"/>
        <w:rPr>
          <w:ins w:id="7403" w:author="Abhishek Deep Nigam" w:date="2015-10-26T01:01:00Z"/>
          <w:rFonts w:ascii="Courier New" w:hAnsi="Courier New" w:cs="Courier New"/>
          <w:sz w:val="16"/>
          <w:szCs w:val="16"/>
          <w:rPrChange w:id="7404" w:author="Abhishek Deep Nigam" w:date="2015-10-26T01:01:00Z">
            <w:rPr>
              <w:ins w:id="7405" w:author="Abhishek Deep Nigam" w:date="2015-10-26T01:01:00Z"/>
              <w:rFonts w:ascii="Courier New" w:hAnsi="Courier New" w:cs="Courier New"/>
            </w:rPr>
          </w:rPrChange>
        </w:rPr>
      </w:pPr>
      <w:ins w:id="7406" w:author="Abhishek Deep Nigam" w:date="2015-10-26T01:01:00Z">
        <w:r w:rsidRPr="00073577">
          <w:rPr>
            <w:rFonts w:ascii="Courier New" w:hAnsi="Courier New" w:cs="Courier New"/>
            <w:sz w:val="16"/>
            <w:szCs w:val="16"/>
            <w:rPrChange w:id="7407" w:author="Abhishek Deep Nigam" w:date="2015-10-26T01:01:00Z">
              <w:rPr>
                <w:rFonts w:ascii="Courier New" w:hAnsi="Courier New" w:cs="Courier New"/>
              </w:rPr>
            </w:rPrChange>
          </w:rPr>
          <w:t>[2]-&gt;J(Backtracking)</w:t>
        </w:r>
      </w:ins>
    </w:p>
    <w:p w14:paraId="2E472663" w14:textId="77777777" w:rsidR="00073577" w:rsidRPr="00073577" w:rsidRDefault="00073577" w:rsidP="00073577">
      <w:pPr>
        <w:spacing w:before="0" w:after="0"/>
        <w:rPr>
          <w:ins w:id="7408" w:author="Abhishek Deep Nigam" w:date="2015-10-26T01:01:00Z"/>
          <w:rFonts w:ascii="Courier New" w:hAnsi="Courier New" w:cs="Courier New"/>
          <w:sz w:val="16"/>
          <w:szCs w:val="16"/>
          <w:rPrChange w:id="7409" w:author="Abhishek Deep Nigam" w:date="2015-10-26T01:01:00Z">
            <w:rPr>
              <w:ins w:id="7410" w:author="Abhishek Deep Nigam" w:date="2015-10-26T01:01:00Z"/>
              <w:rFonts w:ascii="Courier New" w:hAnsi="Courier New" w:cs="Courier New"/>
            </w:rPr>
          </w:rPrChange>
        </w:rPr>
      </w:pPr>
      <w:ins w:id="7411" w:author="Abhishek Deep Nigam" w:date="2015-10-26T01:01:00Z">
        <w:r w:rsidRPr="00073577">
          <w:rPr>
            <w:rFonts w:ascii="Courier New" w:hAnsi="Courier New" w:cs="Courier New"/>
            <w:sz w:val="16"/>
            <w:szCs w:val="16"/>
            <w:rPrChange w:id="7412" w:author="Abhishek Deep Nigam" w:date="2015-10-26T01:01:00Z">
              <w:rPr>
                <w:rFonts w:ascii="Courier New" w:hAnsi="Courier New" w:cs="Courier New"/>
              </w:rPr>
            </w:rPrChange>
          </w:rPr>
          <w:t>[2]-&gt;L[3]-&gt;I[4]-&gt;T(Backtracking)</w:t>
        </w:r>
      </w:ins>
    </w:p>
    <w:p w14:paraId="7A986260" w14:textId="77777777" w:rsidR="00073577" w:rsidRPr="00073577" w:rsidRDefault="00073577" w:rsidP="00073577">
      <w:pPr>
        <w:spacing w:before="0" w:after="0"/>
        <w:rPr>
          <w:ins w:id="7413" w:author="Abhishek Deep Nigam" w:date="2015-10-26T01:01:00Z"/>
          <w:rFonts w:ascii="Courier New" w:hAnsi="Courier New" w:cs="Courier New"/>
          <w:sz w:val="16"/>
          <w:szCs w:val="16"/>
          <w:rPrChange w:id="7414" w:author="Abhishek Deep Nigam" w:date="2015-10-26T01:01:00Z">
            <w:rPr>
              <w:ins w:id="7415" w:author="Abhishek Deep Nigam" w:date="2015-10-26T01:01:00Z"/>
              <w:rFonts w:ascii="Courier New" w:hAnsi="Courier New" w:cs="Courier New"/>
            </w:rPr>
          </w:rPrChange>
        </w:rPr>
      </w:pPr>
      <w:ins w:id="7416" w:author="Abhishek Deep Nigam" w:date="2015-10-26T01:01:00Z">
        <w:r w:rsidRPr="00073577">
          <w:rPr>
            <w:rFonts w:ascii="Courier New" w:hAnsi="Courier New" w:cs="Courier New"/>
            <w:sz w:val="16"/>
            <w:szCs w:val="16"/>
            <w:rPrChange w:id="7417" w:author="Abhishek Deep Nigam" w:date="2015-10-26T01:01:00Z">
              <w:rPr>
                <w:rFonts w:ascii="Courier New" w:hAnsi="Courier New" w:cs="Courier New"/>
              </w:rPr>
            </w:rPrChange>
          </w:rPr>
          <w:t>[2]-&gt;M[3]-&gt;I[4]-&gt;T(Backtracking)</w:t>
        </w:r>
      </w:ins>
    </w:p>
    <w:p w14:paraId="430308D7" w14:textId="77777777" w:rsidR="00073577" w:rsidRPr="00073577" w:rsidRDefault="00073577" w:rsidP="00073577">
      <w:pPr>
        <w:spacing w:before="0" w:after="0"/>
        <w:rPr>
          <w:ins w:id="7418" w:author="Abhishek Deep Nigam" w:date="2015-10-26T01:01:00Z"/>
          <w:rFonts w:ascii="Courier New" w:hAnsi="Courier New" w:cs="Courier New"/>
          <w:sz w:val="16"/>
          <w:szCs w:val="16"/>
          <w:rPrChange w:id="7419" w:author="Abhishek Deep Nigam" w:date="2015-10-26T01:01:00Z">
            <w:rPr>
              <w:ins w:id="7420" w:author="Abhishek Deep Nigam" w:date="2015-10-26T01:01:00Z"/>
              <w:rFonts w:ascii="Courier New" w:hAnsi="Courier New" w:cs="Courier New"/>
            </w:rPr>
          </w:rPrChange>
        </w:rPr>
      </w:pPr>
      <w:ins w:id="7421" w:author="Abhishek Deep Nigam" w:date="2015-10-26T01:01:00Z">
        <w:r w:rsidRPr="00073577">
          <w:rPr>
            <w:rFonts w:ascii="Courier New" w:hAnsi="Courier New" w:cs="Courier New"/>
            <w:sz w:val="16"/>
            <w:szCs w:val="16"/>
            <w:rPrChange w:id="7422" w:author="Abhishek Deep Nigam" w:date="2015-10-26T01:01:00Z">
              <w:rPr>
                <w:rFonts w:ascii="Courier New" w:hAnsi="Courier New" w:cs="Courier New"/>
              </w:rPr>
            </w:rPrChange>
          </w:rPr>
          <w:t>[2]-&gt;N[3]-&gt;I[4]-&gt;T(Backtracking)</w:t>
        </w:r>
      </w:ins>
    </w:p>
    <w:p w14:paraId="667705A2" w14:textId="77777777" w:rsidR="00073577" w:rsidRPr="00073577" w:rsidRDefault="00073577" w:rsidP="00073577">
      <w:pPr>
        <w:spacing w:before="0" w:after="0"/>
        <w:rPr>
          <w:ins w:id="7423" w:author="Abhishek Deep Nigam" w:date="2015-10-26T01:01:00Z"/>
          <w:rFonts w:ascii="Courier New" w:hAnsi="Courier New" w:cs="Courier New"/>
          <w:sz w:val="16"/>
          <w:szCs w:val="16"/>
          <w:rPrChange w:id="7424" w:author="Abhishek Deep Nigam" w:date="2015-10-26T01:01:00Z">
            <w:rPr>
              <w:ins w:id="7425" w:author="Abhishek Deep Nigam" w:date="2015-10-26T01:01:00Z"/>
              <w:rFonts w:ascii="Courier New" w:hAnsi="Courier New" w:cs="Courier New"/>
            </w:rPr>
          </w:rPrChange>
        </w:rPr>
      </w:pPr>
      <w:ins w:id="7426" w:author="Abhishek Deep Nigam" w:date="2015-10-26T01:01:00Z">
        <w:r w:rsidRPr="00073577">
          <w:rPr>
            <w:rFonts w:ascii="Courier New" w:hAnsi="Courier New" w:cs="Courier New"/>
            <w:sz w:val="16"/>
            <w:szCs w:val="16"/>
            <w:rPrChange w:id="7427" w:author="Abhishek Deep Nigam" w:date="2015-10-26T01:01:00Z">
              <w:rPr>
                <w:rFonts w:ascii="Courier New" w:hAnsi="Courier New" w:cs="Courier New"/>
              </w:rPr>
            </w:rPrChange>
          </w:rPr>
          <w:t>[2]-&gt;O[3]-&gt;I[4]-&gt;T(Backtracking)</w:t>
        </w:r>
      </w:ins>
    </w:p>
    <w:p w14:paraId="7F1FF668" w14:textId="77777777" w:rsidR="00073577" w:rsidRPr="00073577" w:rsidRDefault="00073577" w:rsidP="00073577">
      <w:pPr>
        <w:spacing w:before="0" w:after="0"/>
        <w:rPr>
          <w:ins w:id="7428" w:author="Abhishek Deep Nigam" w:date="2015-10-26T01:01:00Z"/>
          <w:rFonts w:ascii="Courier New" w:hAnsi="Courier New" w:cs="Courier New"/>
          <w:sz w:val="16"/>
          <w:szCs w:val="16"/>
          <w:rPrChange w:id="7429" w:author="Abhishek Deep Nigam" w:date="2015-10-26T01:01:00Z">
            <w:rPr>
              <w:ins w:id="7430" w:author="Abhishek Deep Nigam" w:date="2015-10-26T01:01:00Z"/>
              <w:rFonts w:ascii="Courier New" w:hAnsi="Courier New" w:cs="Courier New"/>
            </w:rPr>
          </w:rPrChange>
        </w:rPr>
      </w:pPr>
      <w:ins w:id="7431" w:author="Abhishek Deep Nigam" w:date="2015-10-26T01:01:00Z">
        <w:r w:rsidRPr="00073577">
          <w:rPr>
            <w:rFonts w:ascii="Courier New" w:hAnsi="Courier New" w:cs="Courier New"/>
            <w:sz w:val="16"/>
            <w:szCs w:val="16"/>
            <w:rPrChange w:id="7432" w:author="Abhishek Deep Nigam" w:date="2015-10-26T01:01:00Z">
              <w:rPr>
                <w:rFonts w:ascii="Courier New" w:hAnsi="Courier New" w:cs="Courier New"/>
              </w:rPr>
            </w:rPrChange>
          </w:rPr>
          <w:t>[2]-&gt;P[3]-&gt;I[4]-&gt;T(Backtracking)</w:t>
        </w:r>
      </w:ins>
    </w:p>
    <w:p w14:paraId="083CFCD4" w14:textId="77777777" w:rsidR="00073577" w:rsidRPr="00073577" w:rsidRDefault="00073577" w:rsidP="00073577">
      <w:pPr>
        <w:spacing w:before="0" w:after="0"/>
        <w:rPr>
          <w:ins w:id="7433" w:author="Abhishek Deep Nigam" w:date="2015-10-26T01:01:00Z"/>
          <w:rFonts w:ascii="Courier New" w:hAnsi="Courier New" w:cs="Courier New"/>
          <w:sz w:val="16"/>
          <w:szCs w:val="16"/>
          <w:rPrChange w:id="7434" w:author="Abhishek Deep Nigam" w:date="2015-10-26T01:01:00Z">
            <w:rPr>
              <w:ins w:id="7435" w:author="Abhishek Deep Nigam" w:date="2015-10-26T01:01:00Z"/>
              <w:rFonts w:ascii="Courier New" w:hAnsi="Courier New" w:cs="Courier New"/>
            </w:rPr>
          </w:rPrChange>
        </w:rPr>
      </w:pPr>
      <w:ins w:id="7436" w:author="Abhishek Deep Nigam" w:date="2015-10-26T01:01:00Z">
        <w:r w:rsidRPr="00073577">
          <w:rPr>
            <w:rFonts w:ascii="Courier New" w:hAnsi="Courier New" w:cs="Courier New"/>
            <w:sz w:val="16"/>
            <w:szCs w:val="16"/>
            <w:rPrChange w:id="7437" w:author="Abhishek Deep Nigam" w:date="2015-10-26T01:01:00Z">
              <w:rPr>
                <w:rFonts w:ascii="Courier New" w:hAnsi="Courier New" w:cs="Courier New"/>
              </w:rPr>
            </w:rPrChange>
          </w:rPr>
          <w:t>[2]-&gt;R(Backtracking)</w:t>
        </w:r>
      </w:ins>
    </w:p>
    <w:p w14:paraId="26BC0D09" w14:textId="77777777" w:rsidR="00073577" w:rsidRPr="00073577" w:rsidRDefault="00073577" w:rsidP="00073577">
      <w:pPr>
        <w:spacing w:before="0" w:after="0"/>
        <w:rPr>
          <w:ins w:id="7438" w:author="Abhishek Deep Nigam" w:date="2015-10-26T01:01:00Z"/>
          <w:rFonts w:ascii="Courier New" w:hAnsi="Courier New" w:cs="Courier New"/>
          <w:sz w:val="16"/>
          <w:szCs w:val="16"/>
          <w:rPrChange w:id="7439" w:author="Abhishek Deep Nigam" w:date="2015-10-26T01:01:00Z">
            <w:rPr>
              <w:ins w:id="7440" w:author="Abhishek Deep Nigam" w:date="2015-10-26T01:01:00Z"/>
              <w:rFonts w:ascii="Courier New" w:hAnsi="Courier New" w:cs="Courier New"/>
            </w:rPr>
          </w:rPrChange>
        </w:rPr>
      </w:pPr>
      <w:ins w:id="7441" w:author="Abhishek Deep Nigam" w:date="2015-10-26T01:01:00Z">
        <w:r w:rsidRPr="00073577">
          <w:rPr>
            <w:rFonts w:ascii="Courier New" w:hAnsi="Courier New" w:cs="Courier New"/>
            <w:sz w:val="16"/>
            <w:szCs w:val="16"/>
            <w:rPrChange w:id="7442" w:author="Abhishek Deep Nigam" w:date="2015-10-26T01:01:00Z">
              <w:rPr>
                <w:rFonts w:ascii="Courier New" w:hAnsi="Courier New" w:cs="Courier New"/>
              </w:rPr>
            </w:rPrChange>
          </w:rPr>
          <w:t>[2]-&gt;S[3]-&gt;I[4]-&gt;T(Backtracking)</w:t>
        </w:r>
      </w:ins>
    </w:p>
    <w:p w14:paraId="174CD8B4" w14:textId="77777777" w:rsidR="00073577" w:rsidRPr="00073577" w:rsidRDefault="00073577" w:rsidP="00073577">
      <w:pPr>
        <w:spacing w:before="0" w:after="0"/>
        <w:rPr>
          <w:ins w:id="7443" w:author="Abhishek Deep Nigam" w:date="2015-10-26T01:01:00Z"/>
          <w:rFonts w:ascii="Courier New" w:hAnsi="Courier New" w:cs="Courier New"/>
          <w:sz w:val="16"/>
          <w:szCs w:val="16"/>
          <w:rPrChange w:id="7444" w:author="Abhishek Deep Nigam" w:date="2015-10-26T01:01:00Z">
            <w:rPr>
              <w:ins w:id="7445" w:author="Abhishek Deep Nigam" w:date="2015-10-26T01:01:00Z"/>
              <w:rFonts w:ascii="Courier New" w:hAnsi="Courier New" w:cs="Courier New"/>
            </w:rPr>
          </w:rPrChange>
        </w:rPr>
      </w:pPr>
      <w:ins w:id="7446" w:author="Abhishek Deep Nigam" w:date="2015-10-26T01:01:00Z">
        <w:r w:rsidRPr="00073577">
          <w:rPr>
            <w:rFonts w:ascii="Courier New" w:hAnsi="Courier New" w:cs="Courier New"/>
            <w:sz w:val="16"/>
            <w:szCs w:val="16"/>
            <w:rPrChange w:id="7447" w:author="Abhishek Deep Nigam" w:date="2015-10-26T01:01:00Z">
              <w:rPr>
                <w:rFonts w:ascii="Courier New" w:hAnsi="Courier New" w:cs="Courier New"/>
              </w:rPr>
            </w:rPrChange>
          </w:rPr>
          <w:t>[2]-&gt;T[3]-&gt;I[4]-&gt;T(Backtracking)</w:t>
        </w:r>
      </w:ins>
    </w:p>
    <w:p w14:paraId="7A224156" w14:textId="77777777" w:rsidR="00073577" w:rsidRPr="00073577" w:rsidRDefault="00073577" w:rsidP="00073577">
      <w:pPr>
        <w:spacing w:before="0" w:after="0"/>
        <w:rPr>
          <w:ins w:id="7448" w:author="Abhishek Deep Nigam" w:date="2015-10-26T01:01:00Z"/>
          <w:rFonts w:ascii="Courier New" w:hAnsi="Courier New" w:cs="Courier New"/>
          <w:sz w:val="16"/>
          <w:szCs w:val="16"/>
          <w:rPrChange w:id="7449" w:author="Abhishek Deep Nigam" w:date="2015-10-26T01:01:00Z">
            <w:rPr>
              <w:ins w:id="7450" w:author="Abhishek Deep Nigam" w:date="2015-10-26T01:01:00Z"/>
              <w:rFonts w:ascii="Courier New" w:hAnsi="Courier New" w:cs="Courier New"/>
            </w:rPr>
          </w:rPrChange>
        </w:rPr>
      </w:pPr>
      <w:ins w:id="7451" w:author="Abhishek Deep Nigam" w:date="2015-10-26T01:01:00Z">
        <w:r w:rsidRPr="00073577">
          <w:rPr>
            <w:rFonts w:ascii="Courier New" w:hAnsi="Courier New" w:cs="Courier New"/>
            <w:sz w:val="16"/>
            <w:szCs w:val="16"/>
            <w:rPrChange w:id="7452" w:author="Abhishek Deep Nigam" w:date="2015-10-26T01:01:00Z">
              <w:rPr>
                <w:rFonts w:ascii="Courier New" w:hAnsi="Courier New" w:cs="Courier New"/>
              </w:rPr>
            </w:rPrChange>
          </w:rPr>
          <w:t>[2]-&gt;U(Backtracking)</w:t>
        </w:r>
      </w:ins>
    </w:p>
    <w:p w14:paraId="0F31792E" w14:textId="77777777" w:rsidR="00073577" w:rsidRPr="00073577" w:rsidRDefault="00073577" w:rsidP="00073577">
      <w:pPr>
        <w:spacing w:before="0" w:after="0"/>
        <w:rPr>
          <w:ins w:id="7453" w:author="Abhishek Deep Nigam" w:date="2015-10-26T01:01:00Z"/>
          <w:rFonts w:ascii="Courier New" w:hAnsi="Courier New" w:cs="Courier New"/>
          <w:sz w:val="16"/>
          <w:szCs w:val="16"/>
          <w:rPrChange w:id="7454" w:author="Abhishek Deep Nigam" w:date="2015-10-26T01:01:00Z">
            <w:rPr>
              <w:ins w:id="7455" w:author="Abhishek Deep Nigam" w:date="2015-10-26T01:01:00Z"/>
              <w:rFonts w:ascii="Courier New" w:hAnsi="Courier New" w:cs="Courier New"/>
            </w:rPr>
          </w:rPrChange>
        </w:rPr>
      </w:pPr>
      <w:ins w:id="7456" w:author="Abhishek Deep Nigam" w:date="2015-10-26T01:01:00Z">
        <w:r w:rsidRPr="00073577">
          <w:rPr>
            <w:rFonts w:ascii="Courier New" w:hAnsi="Courier New" w:cs="Courier New"/>
            <w:sz w:val="16"/>
            <w:szCs w:val="16"/>
            <w:rPrChange w:id="7457" w:author="Abhishek Deep Nigam" w:date="2015-10-26T01:01:00Z">
              <w:rPr>
                <w:rFonts w:ascii="Courier New" w:hAnsi="Courier New" w:cs="Courier New"/>
              </w:rPr>
            </w:rPrChange>
          </w:rPr>
          <w:t>[2]-&gt;W[3]-&gt;I[4]-&gt;T(Backtracking)</w:t>
        </w:r>
      </w:ins>
    </w:p>
    <w:p w14:paraId="780293C7" w14:textId="77777777" w:rsidR="00073577" w:rsidRPr="00073577" w:rsidRDefault="00073577" w:rsidP="00073577">
      <w:pPr>
        <w:spacing w:before="0" w:after="0"/>
        <w:rPr>
          <w:ins w:id="7458" w:author="Abhishek Deep Nigam" w:date="2015-10-26T01:01:00Z"/>
          <w:rFonts w:ascii="Courier New" w:hAnsi="Courier New" w:cs="Courier New"/>
          <w:sz w:val="16"/>
          <w:szCs w:val="16"/>
          <w:rPrChange w:id="7459" w:author="Abhishek Deep Nigam" w:date="2015-10-26T01:01:00Z">
            <w:rPr>
              <w:ins w:id="7460" w:author="Abhishek Deep Nigam" w:date="2015-10-26T01:01:00Z"/>
              <w:rFonts w:ascii="Courier New" w:hAnsi="Courier New" w:cs="Courier New"/>
            </w:rPr>
          </w:rPrChange>
        </w:rPr>
      </w:pPr>
      <w:ins w:id="7461" w:author="Abhishek Deep Nigam" w:date="2015-10-26T01:01:00Z">
        <w:r w:rsidRPr="00073577">
          <w:rPr>
            <w:rFonts w:ascii="Courier New" w:hAnsi="Courier New" w:cs="Courier New"/>
            <w:sz w:val="16"/>
            <w:szCs w:val="16"/>
            <w:rPrChange w:id="7462" w:author="Abhishek Deep Nigam" w:date="2015-10-26T01:01:00Z">
              <w:rPr>
                <w:rFonts w:ascii="Courier New" w:hAnsi="Courier New" w:cs="Courier New"/>
              </w:rPr>
            </w:rPrChange>
          </w:rPr>
          <w:t>[2]-&gt;Z[3]-&gt;I[4]-&gt;T(Backtracking)</w:t>
        </w:r>
      </w:ins>
    </w:p>
    <w:p w14:paraId="15EC30BB" w14:textId="77777777" w:rsidR="00073577" w:rsidRPr="00073577" w:rsidRDefault="00073577" w:rsidP="00073577">
      <w:pPr>
        <w:spacing w:before="0" w:after="0"/>
        <w:rPr>
          <w:ins w:id="7463" w:author="Abhishek Deep Nigam" w:date="2015-10-26T01:01:00Z"/>
          <w:rFonts w:ascii="Courier New" w:hAnsi="Courier New" w:cs="Courier New"/>
          <w:sz w:val="16"/>
          <w:szCs w:val="16"/>
          <w:rPrChange w:id="7464" w:author="Abhishek Deep Nigam" w:date="2015-10-26T01:01:00Z">
            <w:rPr>
              <w:ins w:id="7465" w:author="Abhishek Deep Nigam" w:date="2015-10-26T01:01:00Z"/>
              <w:rFonts w:ascii="Courier New" w:hAnsi="Courier New" w:cs="Courier New"/>
            </w:rPr>
          </w:rPrChange>
        </w:rPr>
      </w:pPr>
      <w:ins w:id="7466" w:author="Abhishek Deep Nigam" w:date="2015-10-26T01:01:00Z">
        <w:r w:rsidRPr="00073577">
          <w:rPr>
            <w:rFonts w:ascii="Courier New" w:hAnsi="Courier New" w:cs="Courier New"/>
            <w:sz w:val="16"/>
            <w:szCs w:val="16"/>
            <w:rPrChange w:id="7467" w:author="Abhishek Deep Nigam" w:date="2015-10-26T01:01:00Z">
              <w:rPr>
                <w:rFonts w:ascii="Courier New" w:hAnsi="Courier New" w:cs="Courier New"/>
              </w:rPr>
            </w:rPrChange>
          </w:rPr>
          <w:t>[0]-&gt;W[1]-&gt;E[2]-&gt;A(Backtracking)</w:t>
        </w:r>
      </w:ins>
    </w:p>
    <w:p w14:paraId="21163E17" w14:textId="77777777" w:rsidR="00073577" w:rsidRPr="00073577" w:rsidRDefault="00073577" w:rsidP="00073577">
      <w:pPr>
        <w:spacing w:before="0" w:after="0"/>
        <w:rPr>
          <w:ins w:id="7468" w:author="Abhishek Deep Nigam" w:date="2015-10-26T01:01:00Z"/>
          <w:rFonts w:ascii="Courier New" w:hAnsi="Courier New" w:cs="Courier New"/>
          <w:sz w:val="16"/>
          <w:szCs w:val="16"/>
          <w:rPrChange w:id="7469" w:author="Abhishek Deep Nigam" w:date="2015-10-26T01:01:00Z">
            <w:rPr>
              <w:ins w:id="7470" w:author="Abhishek Deep Nigam" w:date="2015-10-26T01:01:00Z"/>
              <w:rFonts w:ascii="Courier New" w:hAnsi="Courier New" w:cs="Courier New"/>
            </w:rPr>
          </w:rPrChange>
        </w:rPr>
      </w:pPr>
      <w:ins w:id="7471" w:author="Abhishek Deep Nigam" w:date="2015-10-26T01:01:00Z">
        <w:r w:rsidRPr="00073577">
          <w:rPr>
            <w:rFonts w:ascii="Courier New" w:hAnsi="Courier New" w:cs="Courier New"/>
            <w:sz w:val="16"/>
            <w:szCs w:val="16"/>
            <w:rPrChange w:id="7472" w:author="Abhishek Deep Nigam" w:date="2015-10-26T01:01:00Z">
              <w:rPr>
                <w:rFonts w:ascii="Courier New" w:hAnsi="Courier New" w:cs="Courier New"/>
              </w:rPr>
            </w:rPrChange>
          </w:rPr>
          <w:t>[2]-&gt;B[3]-&gt;E[4]-&gt;B(Backtracking)</w:t>
        </w:r>
      </w:ins>
    </w:p>
    <w:p w14:paraId="6D58CF1F" w14:textId="77777777" w:rsidR="00073577" w:rsidRPr="00073577" w:rsidRDefault="00073577" w:rsidP="00073577">
      <w:pPr>
        <w:spacing w:before="0" w:after="0"/>
        <w:rPr>
          <w:ins w:id="7473" w:author="Abhishek Deep Nigam" w:date="2015-10-26T01:01:00Z"/>
          <w:rFonts w:ascii="Courier New" w:hAnsi="Courier New" w:cs="Courier New"/>
          <w:sz w:val="16"/>
          <w:szCs w:val="16"/>
          <w:rPrChange w:id="7474" w:author="Abhishek Deep Nigam" w:date="2015-10-26T01:01:00Z">
            <w:rPr>
              <w:ins w:id="7475" w:author="Abhishek Deep Nigam" w:date="2015-10-26T01:01:00Z"/>
              <w:rFonts w:ascii="Courier New" w:hAnsi="Courier New" w:cs="Courier New"/>
            </w:rPr>
          </w:rPrChange>
        </w:rPr>
      </w:pPr>
      <w:ins w:id="7476" w:author="Abhishek Deep Nigam" w:date="2015-10-26T01:01:00Z">
        <w:r w:rsidRPr="00073577">
          <w:rPr>
            <w:rFonts w:ascii="Courier New" w:hAnsi="Courier New" w:cs="Courier New"/>
            <w:sz w:val="16"/>
            <w:szCs w:val="16"/>
            <w:rPrChange w:id="7477" w:author="Abhishek Deep Nigam" w:date="2015-10-26T01:01:00Z">
              <w:rPr>
                <w:rFonts w:ascii="Courier New" w:hAnsi="Courier New" w:cs="Courier New"/>
              </w:rPr>
            </w:rPrChange>
          </w:rPr>
          <w:t>[2]-&gt;C(Backtracking)</w:t>
        </w:r>
      </w:ins>
    </w:p>
    <w:p w14:paraId="030EBF24" w14:textId="77777777" w:rsidR="00073577" w:rsidRPr="00073577" w:rsidRDefault="00073577" w:rsidP="00073577">
      <w:pPr>
        <w:spacing w:before="0" w:after="0"/>
        <w:rPr>
          <w:ins w:id="7478" w:author="Abhishek Deep Nigam" w:date="2015-10-26T01:01:00Z"/>
          <w:rFonts w:ascii="Courier New" w:hAnsi="Courier New" w:cs="Courier New"/>
          <w:sz w:val="16"/>
          <w:szCs w:val="16"/>
          <w:rPrChange w:id="7479" w:author="Abhishek Deep Nigam" w:date="2015-10-26T01:01:00Z">
            <w:rPr>
              <w:ins w:id="7480" w:author="Abhishek Deep Nigam" w:date="2015-10-26T01:01:00Z"/>
              <w:rFonts w:ascii="Courier New" w:hAnsi="Courier New" w:cs="Courier New"/>
            </w:rPr>
          </w:rPrChange>
        </w:rPr>
      </w:pPr>
      <w:ins w:id="7481" w:author="Abhishek Deep Nigam" w:date="2015-10-26T01:01:00Z">
        <w:r w:rsidRPr="00073577">
          <w:rPr>
            <w:rFonts w:ascii="Courier New" w:hAnsi="Courier New" w:cs="Courier New"/>
            <w:sz w:val="16"/>
            <w:szCs w:val="16"/>
            <w:rPrChange w:id="7482" w:author="Abhishek Deep Nigam" w:date="2015-10-26T01:01:00Z">
              <w:rPr>
                <w:rFonts w:ascii="Courier New" w:hAnsi="Courier New" w:cs="Courier New"/>
              </w:rPr>
            </w:rPrChange>
          </w:rPr>
          <w:t>[2]-&gt;D[3]-&gt;E[4]-&gt;B(Backtracking)</w:t>
        </w:r>
      </w:ins>
    </w:p>
    <w:p w14:paraId="67C78AB0" w14:textId="77777777" w:rsidR="00073577" w:rsidRPr="00073577" w:rsidRDefault="00073577" w:rsidP="00073577">
      <w:pPr>
        <w:spacing w:before="0" w:after="0"/>
        <w:rPr>
          <w:ins w:id="7483" w:author="Abhishek Deep Nigam" w:date="2015-10-26T01:01:00Z"/>
          <w:rFonts w:ascii="Courier New" w:hAnsi="Courier New" w:cs="Courier New"/>
          <w:sz w:val="16"/>
          <w:szCs w:val="16"/>
          <w:rPrChange w:id="7484" w:author="Abhishek Deep Nigam" w:date="2015-10-26T01:01:00Z">
            <w:rPr>
              <w:ins w:id="7485" w:author="Abhishek Deep Nigam" w:date="2015-10-26T01:01:00Z"/>
              <w:rFonts w:ascii="Courier New" w:hAnsi="Courier New" w:cs="Courier New"/>
            </w:rPr>
          </w:rPrChange>
        </w:rPr>
      </w:pPr>
      <w:ins w:id="7486" w:author="Abhishek Deep Nigam" w:date="2015-10-26T01:01:00Z">
        <w:r w:rsidRPr="00073577">
          <w:rPr>
            <w:rFonts w:ascii="Courier New" w:hAnsi="Courier New" w:cs="Courier New"/>
            <w:sz w:val="16"/>
            <w:szCs w:val="16"/>
            <w:rPrChange w:id="7487" w:author="Abhishek Deep Nigam" w:date="2015-10-26T01:01:00Z">
              <w:rPr>
                <w:rFonts w:ascii="Courier New" w:hAnsi="Courier New" w:cs="Courier New"/>
              </w:rPr>
            </w:rPrChange>
          </w:rPr>
          <w:t>[2]-&gt;E[3]-&gt;E[4]-&gt;B(Backtracking)</w:t>
        </w:r>
      </w:ins>
    </w:p>
    <w:p w14:paraId="6D206E22" w14:textId="77777777" w:rsidR="00073577" w:rsidRPr="00073577" w:rsidRDefault="00073577" w:rsidP="00073577">
      <w:pPr>
        <w:spacing w:before="0" w:after="0"/>
        <w:rPr>
          <w:ins w:id="7488" w:author="Abhishek Deep Nigam" w:date="2015-10-26T01:01:00Z"/>
          <w:rFonts w:ascii="Courier New" w:hAnsi="Courier New" w:cs="Courier New"/>
          <w:sz w:val="16"/>
          <w:szCs w:val="16"/>
          <w:rPrChange w:id="7489" w:author="Abhishek Deep Nigam" w:date="2015-10-26T01:01:00Z">
            <w:rPr>
              <w:ins w:id="7490" w:author="Abhishek Deep Nigam" w:date="2015-10-26T01:01:00Z"/>
              <w:rFonts w:ascii="Courier New" w:hAnsi="Courier New" w:cs="Courier New"/>
            </w:rPr>
          </w:rPrChange>
        </w:rPr>
      </w:pPr>
      <w:ins w:id="7491" w:author="Abhishek Deep Nigam" w:date="2015-10-26T01:01:00Z">
        <w:r w:rsidRPr="00073577">
          <w:rPr>
            <w:rFonts w:ascii="Courier New" w:hAnsi="Courier New" w:cs="Courier New"/>
            <w:sz w:val="16"/>
            <w:szCs w:val="16"/>
            <w:rPrChange w:id="7492" w:author="Abhishek Deep Nigam" w:date="2015-10-26T01:01:00Z">
              <w:rPr>
                <w:rFonts w:ascii="Courier New" w:hAnsi="Courier New" w:cs="Courier New"/>
              </w:rPr>
            </w:rPrChange>
          </w:rPr>
          <w:t>[3]-&gt;W[4]-&gt;W(Backtracking)</w:t>
        </w:r>
      </w:ins>
    </w:p>
    <w:p w14:paraId="102E0A49" w14:textId="77777777" w:rsidR="00073577" w:rsidRPr="00073577" w:rsidRDefault="00073577" w:rsidP="00073577">
      <w:pPr>
        <w:spacing w:before="0" w:after="0"/>
        <w:rPr>
          <w:ins w:id="7493" w:author="Abhishek Deep Nigam" w:date="2015-10-26T01:01:00Z"/>
          <w:rFonts w:ascii="Courier New" w:hAnsi="Courier New" w:cs="Courier New"/>
          <w:sz w:val="16"/>
          <w:szCs w:val="16"/>
          <w:rPrChange w:id="7494" w:author="Abhishek Deep Nigam" w:date="2015-10-26T01:01:00Z">
            <w:rPr>
              <w:ins w:id="7495" w:author="Abhishek Deep Nigam" w:date="2015-10-26T01:01:00Z"/>
              <w:rFonts w:ascii="Courier New" w:hAnsi="Courier New" w:cs="Courier New"/>
            </w:rPr>
          </w:rPrChange>
        </w:rPr>
      </w:pPr>
      <w:ins w:id="7496" w:author="Abhishek Deep Nigam" w:date="2015-10-26T01:01:00Z">
        <w:r w:rsidRPr="00073577">
          <w:rPr>
            <w:rFonts w:ascii="Courier New" w:hAnsi="Courier New" w:cs="Courier New"/>
            <w:sz w:val="16"/>
            <w:szCs w:val="16"/>
            <w:rPrChange w:id="7497" w:author="Abhishek Deep Nigam" w:date="2015-10-26T01:01:00Z">
              <w:rPr>
                <w:rFonts w:ascii="Courier New" w:hAnsi="Courier New" w:cs="Courier New"/>
              </w:rPr>
            </w:rPrChange>
          </w:rPr>
          <w:t>[2]-&gt;F(Backtracking)</w:t>
        </w:r>
      </w:ins>
    </w:p>
    <w:p w14:paraId="514D56C7" w14:textId="77777777" w:rsidR="00073577" w:rsidRPr="00073577" w:rsidRDefault="00073577" w:rsidP="00073577">
      <w:pPr>
        <w:spacing w:before="0" w:after="0"/>
        <w:rPr>
          <w:ins w:id="7498" w:author="Abhishek Deep Nigam" w:date="2015-10-26T01:01:00Z"/>
          <w:rFonts w:ascii="Courier New" w:hAnsi="Courier New" w:cs="Courier New"/>
          <w:sz w:val="16"/>
          <w:szCs w:val="16"/>
          <w:rPrChange w:id="7499" w:author="Abhishek Deep Nigam" w:date="2015-10-26T01:01:00Z">
            <w:rPr>
              <w:ins w:id="7500" w:author="Abhishek Deep Nigam" w:date="2015-10-26T01:01:00Z"/>
              <w:rFonts w:ascii="Courier New" w:hAnsi="Courier New" w:cs="Courier New"/>
            </w:rPr>
          </w:rPrChange>
        </w:rPr>
      </w:pPr>
      <w:ins w:id="7501" w:author="Abhishek Deep Nigam" w:date="2015-10-26T01:01:00Z">
        <w:r w:rsidRPr="00073577">
          <w:rPr>
            <w:rFonts w:ascii="Courier New" w:hAnsi="Courier New" w:cs="Courier New"/>
            <w:sz w:val="16"/>
            <w:szCs w:val="16"/>
            <w:rPrChange w:id="7502" w:author="Abhishek Deep Nigam" w:date="2015-10-26T01:01:00Z">
              <w:rPr>
                <w:rFonts w:ascii="Courier New" w:hAnsi="Courier New" w:cs="Courier New"/>
              </w:rPr>
            </w:rPrChange>
          </w:rPr>
          <w:t>[2]-&gt;G[3]-&gt;E[4]-&gt;B(Backtracking)</w:t>
        </w:r>
      </w:ins>
    </w:p>
    <w:p w14:paraId="1F06FC58" w14:textId="77777777" w:rsidR="00073577" w:rsidRPr="00073577" w:rsidRDefault="00073577" w:rsidP="00073577">
      <w:pPr>
        <w:spacing w:before="0" w:after="0"/>
        <w:rPr>
          <w:ins w:id="7503" w:author="Abhishek Deep Nigam" w:date="2015-10-26T01:01:00Z"/>
          <w:rFonts w:ascii="Courier New" w:hAnsi="Courier New" w:cs="Courier New"/>
          <w:sz w:val="16"/>
          <w:szCs w:val="16"/>
          <w:rPrChange w:id="7504" w:author="Abhishek Deep Nigam" w:date="2015-10-26T01:01:00Z">
            <w:rPr>
              <w:ins w:id="7505" w:author="Abhishek Deep Nigam" w:date="2015-10-26T01:01:00Z"/>
              <w:rFonts w:ascii="Courier New" w:hAnsi="Courier New" w:cs="Courier New"/>
            </w:rPr>
          </w:rPrChange>
        </w:rPr>
      </w:pPr>
      <w:ins w:id="7506" w:author="Abhishek Deep Nigam" w:date="2015-10-26T01:01:00Z">
        <w:r w:rsidRPr="00073577">
          <w:rPr>
            <w:rFonts w:ascii="Courier New" w:hAnsi="Courier New" w:cs="Courier New"/>
            <w:sz w:val="16"/>
            <w:szCs w:val="16"/>
            <w:rPrChange w:id="7507" w:author="Abhishek Deep Nigam" w:date="2015-10-26T01:01:00Z">
              <w:rPr>
                <w:rFonts w:ascii="Courier New" w:hAnsi="Courier New" w:cs="Courier New"/>
              </w:rPr>
            </w:rPrChange>
          </w:rPr>
          <w:t>[2]-&gt;H(Backtracking)</w:t>
        </w:r>
      </w:ins>
    </w:p>
    <w:p w14:paraId="6A0B6C98" w14:textId="77777777" w:rsidR="00073577" w:rsidRPr="00073577" w:rsidRDefault="00073577" w:rsidP="00073577">
      <w:pPr>
        <w:spacing w:before="0" w:after="0"/>
        <w:rPr>
          <w:ins w:id="7508" w:author="Abhishek Deep Nigam" w:date="2015-10-26T01:01:00Z"/>
          <w:rFonts w:ascii="Courier New" w:hAnsi="Courier New" w:cs="Courier New"/>
          <w:sz w:val="16"/>
          <w:szCs w:val="16"/>
          <w:rPrChange w:id="7509" w:author="Abhishek Deep Nigam" w:date="2015-10-26T01:01:00Z">
            <w:rPr>
              <w:ins w:id="7510" w:author="Abhishek Deep Nigam" w:date="2015-10-26T01:01:00Z"/>
              <w:rFonts w:ascii="Courier New" w:hAnsi="Courier New" w:cs="Courier New"/>
            </w:rPr>
          </w:rPrChange>
        </w:rPr>
      </w:pPr>
      <w:ins w:id="7511" w:author="Abhishek Deep Nigam" w:date="2015-10-26T01:01:00Z">
        <w:r w:rsidRPr="00073577">
          <w:rPr>
            <w:rFonts w:ascii="Courier New" w:hAnsi="Courier New" w:cs="Courier New"/>
            <w:sz w:val="16"/>
            <w:szCs w:val="16"/>
            <w:rPrChange w:id="7512" w:author="Abhishek Deep Nigam" w:date="2015-10-26T01:01:00Z">
              <w:rPr>
                <w:rFonts w:ascii="Courier New" w:hAnsi="Courier New" w:cs="Courier New"/>
              </w:rPr>
            </w:rPrChange>
          </w:rPr>
          <w:t>[2]-&gt;I(Backtracking)</w:t>
        </w:r>
      </w:ins>
    </w:p>
    <w:p w14:paraId="5351FF00" w14:textId="77777777" w:rsidR="00073577" w:rsidRPr="00073577" w:rsidRDefault="00073577" w:rsidP="00073577">
      <w:pPr>
        <w:spacing w:before="0" w:after="0"/>
        <w:rPr>
          <w:ins w:id="7513" w:author="Abhishek Deep Nigam" w:date="2015-10-26T01:01:00Z"/>
          <w:rFonts w:ascii="Courier New" w:hAnsi="Courier New" w:cs="Courier New"/>
          <w:sz w:val="16"/>
          <w:szCs w:val="16"/>
          <w:rPrChange w:id="7514" w:author="Abhishek Deep Nigam" w:date="2015-10-26T01:01:00Z">
            <w:rPr>
              <w:ins w:id="7515" w:author="Abhishek Deep Nigam" w:date="2015-10-26T01:01:00Z"/>
              <w:rFonts w:ascii="Courier New" w:hAnsi="Courier New" w:cs="Courier New"/>
            </w:rPr>
          </w:rPrChange>
        </w:rPr>
      </w:pPr>
      <w:ins w:id="7516" w:author="Abhishek Deep Nigam" w:date="2015-10-26T01:01:00Z">
        <w:r w:rsidRPr="00073577">
          <w:rPr>
            <w:rFonts w:ascii="Courier New" w:hAnsi="Courier New" w:cs="Courier New"/>
            <w:sz w:val="16"/>
            <w:szCs w:val="16"/>
            <w:rPrChange w:id="7517" w:author="Abhishek Deep Nigam" w:date="2015-10-26T01:01:00Z">
              <w:rPr>
                <w:rFonts w:ascii="Courier New" w:hAnsi="Courier New" w:cs="Courier New"/>
              </w:rPr>
            </w:rPrChange>
          </w:rPr>
          <w:t>[2]-&gt;J(Backtracking)</w:t>
        </w:r>
      </w:ins>
    </w:p>
    <w:p w14:paraId="0BB07F8A" w14:textId="77777777" w:rsidR="00073577" w:rsidRPr="00073577" w:rsidRDefault="00073577" w:rsidP="00073577">
      <w:pPr>
        <w:spacing w:before="0" w:after="0"/>
        <w:rPr>
          <w:ins w:id="7518" w:author="Abhishek Deep Nigam" w:date="2015-10-26T01:01:00Z"/>
          <w:rFonts w:ascii="Courier New" w:hAnsi="Courier New" w:cs="Courier New"/>
          <w:sz w:val="16"/>
          <w:szCs w:val="16"/>
          <w:rPrChange w:id="7519" w:author="Abhishek Deep Nigam" w:date="2015-10-26T01:01:00Z">
            <w:rPr>
              <w:ins w:id="7520" w:author="Abhishek Deep Nigam" w:date="2015-10-26T01:01:00Z"/>
              <w:rFonts w:ascii="Courier New" w:hAnsi="Courier New" w:cs="Courier New"/>
            </w:rPr>
          </w:rPrChange>
        </w:rPr>
      </w:pPr>
      <w:ins w:id="7521" w:author="Abhishek Deep Nigam" w:date="2015-10-26T01:01:00Z">
        <w:r w:rsidRPr="00073577">
          <w:rPr>
            <w:rFonts w:ascii="Courier New" w:hAnsi="Courier New" w:cs="Courier New"/>
            <w:sz w:val="16"/>
            <w:szCs w:val="16"/>
            <w:rPrChange w:id="7522" w:author="Abhishek Deep Nigam" w:date="2015-10-26T01:01:00Z">
              <w:rPr>
                <w:rFonts w:ascii="Courier New" w:hAnsi="Courier New" w:cs="Courier New"/>
              </w:rPr>
            </w:rPrChange>
          </w:rPr>
          <w:t>[2]-&gt;L[3]-&gt;E[4]-&gt;B(Backtracking)</w:t>
        </w:r>
      </w:ins>
    </w:p>
    <w:p w14:paraId="0D199120" w14:textId="77777777" w:rsidR="00073577" w:rsidRPr="00073577" w:rsidRDefault="00073577" w:rsidP="00073577">
      <w:pPr>
        <w:spacing w:before="0" w:after="0"/>
        <w:rPr>
          <w:ins w:id="7523" w:author="Abhishek Deep Nigam" w:date="2015-10-26T01:01:00Z"/>
          <w:rFonts w:ascii="Courier New" w:hAnsi="Courier New" w:cs="Courier New"/>
          <w:sz w:val="16"/>
          <w:szCs w:val="16"/>
          <w:rPrChange w:id="7524" w:author="Abhishek Deep Nigam" w:date="2015-10-26T01:01:00Z">
            <w:rPr>
              <w:ins w:id="7525" w:author="Abhishek Deep Nigam" w:date="2015-10-26T01:01:00Z"/>
              <w:rFonts w:ascii="Courier New" w:hAnsi="Courier New" w:cs="Courier New"/>
            </w:rPr>
          </w:rPrChange>
        </w:rPr>
      </w:pPr>
      <w:ins w:id="7526" w:author="Abhishek Deep Nigam" w:date="2015-10-26T01:01:00Z">
        <w:r w:rsidRPr="00073577">
          <w:rPr>
            <w:rFonts w:ascii="Courier New" w:hAnsi="Courier New" w:cs="Courier New"/>
            <w:sz w:val="16"/>
            <w:szCs w:val="16"/>
            <w:rPrChange w:id="7527" w:author="Abhishek Deep Nigam" w:date="2015-10-26T01:01:00Z">
              <w:rPr>
                <w:rFonts w:ascii="Courier New" w:hAnsi="Courier New" w:cs="Courier New"/>
              </w:rPr>
            </w:rPrChange>
          </w:rPr>
          <w:t>[2]-&gt;M[3]-&gt;E[4]-&gt;B(Backtracking)</w:t>
        </w:r>
      </w:ins>
    </w:p>
    <w:p w14:paraId="28E130BF" w14:textId="77777777" w:rsidR="00073577" w:rsidRPr="00073577" w:rsidRDefault="00073577" w:rsidP="00073577">
      <w:pPr>
        <w:spacing w:before="0" w:after="0"/>
        <w:rPr>
          <w:ins w:id="7528" w:author="Abhishek Deep Nigam" w:date="2015-10-26T01:01:00Z"/>
          <w:rFonts w:ascii="Courier New" w:hAnsi="Courier New" w:cs="Courier New"/>
          <w:sz w:val="16"/>
          <w:szCs w:val="16"/>
          <w:rPrChange w:id="7529" w:author="Abhishek Deep Nigam" w:date="2015-10-26T01:01:00Z">
            <w:rPr>
              <w:ins w:id="7530" w:author="Abhishek Deep Nigam" w:date="2015-10-26T01:01:00Z"/>
              <w:rFonts w:ascii="Courier New" w:hAnsi="Courier New" w:cs="Courier New"/>
            </w:rPr>
          </w:rPrChange>
        </w:rPr>
      </w:pPr>
      <w:ins w:id="7531" w:author="Abhishek Deep Nigam" w:date="2015-10-26T01:01:00Z">
        <w:r w:rsidRPr="00073577">
          <w:rPr>
            <w:rFonts w:ascii="Courier New" w:hAnsi="Courier New" w:cs="Courier New"/>
            <w:sz w:val="16"/>
            <w:szCs w:val="16"/>
            <w:rPrChange w:id="7532" w:author="Abhishek Deep Nigam" w:date="2015-10-26T01:01:00Z">
              <w:rPr>
                <w:rFonts w:ascii="Courier New" w:hAnsi="Courier New" w:cs="Courier New"/>
              </w:rPr>
            </w:rPrChange>
          </w:rPr>
          <w:t>[2]-&gt;N[3]-&gt;W[4]-&gt;W(Backtracking)</w:t>
        </w:r>
      </w:ins>
    </w:p>
    <w:p w14:paraId="6217EB19" w14:textId="77777777" w:rsidR="00073577" w:rsidRPr="00073577" w:rsidRDefault="00073577" w:rsidP="00073577">
      <w:pPr>
        <w:spacing w:before="0" w:after="0"/>
        <w:rPr>
          <w:ins w:id="7533" w:author="Abhishek Deep Nigam" w:date="2015-10-26T01:01:00Z"/>
          <w:rFonts w:ascii="Courier New" w:hAnsi="Courier New" w:cs="Courier New"/>
          <w:sz w:val="16"/>
          <w:szCs w:val="16"/>
          <w:rPrChange w:id="7534" w:author="Abhishek Deep Nigam" w:date="2015-10-26T01:01:00Z">
            <w:rPr>
              <w:ins w:id="7535" w:author="Abhishek Deep Nigam" w:date="2015-10-26T01:01:00Z"/>
              <w:rFonts w:ascii="Courier New" w:hAnsi="Courier New" w:cs="Courier New"/>
            </w:rPr>
          </w:rPrChange>
        </w:rPr>
      </w:pPr>
      <w:ins w:id="7536" w:author="Abhishek Deep Nigam" w:date="2015-10-26T01:01:00Z">
        <w:r w:rsidRPr="00073577">
          <w:rPr>
            <w:rFonts w:ascii="Courier New" w:hAnsi="Courier New" w:cs="Courier New"/>
            <w:sz w:val="16"/>
            <w:szCs w:val="16"/>
            <w:rPrChange w:id="7537" w:author="Abhishek Deep Nigam" w:date="2015-10-26T01:01:00Z">
              <w:rPr>
                <w:rFonts w:ascii="Courier New" w:hAnsi="Courier New" w:cs="Courier New"/>
              </w:rPr>
            </w:rPrChange>
          </w:rPr>
          <w:t>[2]-&gt;O[3]-&gt;W[4]-&gt;W(Backtracking)</w:t>
        </w:r>
      </w:ins>
    </w:p>
    <w:p w14:paraId="4AA30482" w14:textId="77777777" w:rsidR="00073577" w:rsidRPr="00073577" w:rsidRDefault="00073577" w:rsidP="00073577">
      <w:pPr>
        <w:spacing w:before="0" w:after="0"/>
        <w:rPr>
          <w:ins w:id="7538" w:author="Abhishek Deep Nigam" w:date="2015-10-26T01:01:00Z"/>
          <w:rFonts w:ascii="Courier New" w:hAnsi="Courier New" w:cs="Courier New"/>
          <w:sz w:val="16"/>
          <w:szCs w:val="16"/>
          <w:rPrChange w:id="7539" w:author="Abhishek Deep Nigam" w:date="2015-10-26T01:01:00Z">
            <w:rPr>
              <w:ins w:id="7540" w:author="Abhishek Deep Nigam" w:date="2015-10-26T01:01:00Z"/>
              <w:rFonts w:ascii="Courier New" w:hAnsi="Courier New" w:cs="Courier New"/>
            </w:rPr>
          </w:rPrChange>
        </w:rPr>
      </w:pPr>
      <w:ins w:id="7541" w:author="Abhishek Deep Nigam" w:date="2015-10-26T01:01:00Z">
        <w:r w:rsidRPr="00073577">
          <w:rPr>
            <w:rFonts w:ascii="Courier New" w:hAnsi="Courier New" w:cs="Courier New"/>
            <w:sz w:val="16"/>
            <w:szCs w:val="16"/>
            <w:rPrChange w:id="7542" w:author="Abhishek Deep Nigam" w:date="2015-10-26T01:01:00Z">
              <w:rPr>
                <w:rFonts w:ascii="Courier New" w:hAnsi="Courier New" w:cs="Courier New"/>
              </w:rPr>
            </w:rPrChange>
          </w:rPr>
          <w:t>[2]-&gt;P[3]-&gt;E[4]-&gt;B(Backtracking)</w:t>
        </w:r>
      </w:ins>
    </w:p>
    <w:p w14:paraId="6AF0D4AD" w14:textId="77777777" w:rsidR="00073577" w:rsidRPr="00073577" w:rsidRDefault="00073577" w:rsidP="00073577">
      <w:pPr>
        <w:spacing w:before="0" w:after="0"/>
        <w:rPr>
          <w:ins w:id="7543" w:author="Abhishek Deep Nigam" w:date="2015-10-26T01:01:00Z"/>
          <w:rFonts w:ascii="Courier New" w:hAnsi="Courier New" w:cs="Courier New"/>
          <w:sz w:val="16"/>
          <w:szCs w:val="16"/>
          <w:rPrChange w:id="7544" w:author="Abhishek Deep Nigam" w:date="2015-10-26T01:01:00Z">
            <w:rPr>
              <w:ins w:id="7545" w:author="Abhishek Deep Nigam" w:date="2015-10-26T01:01:00Z"/>
              <w:rFonts w:ascii="Courier New" w:hAnsi="Courier New" w:cs="Courier New"/>
            </w:rPr>
          </w:rPrChange>
        </w:rPr>
      </w:pPr>
      <w:ins w:id="7546" w:author="Abhishek Deep Nigam" w:date="2015-10-26T01:01:00Z">
        <w:r w:rsidRPr="00073577">
          <w:rPr>
            <w:rFonts w:ascii="Courier New" w:hAnsi="Courier New" w:cs="Courier New"/>
            <w:sz w:val="16"/>
            <w:szCs w:val="16"/>
            <w:rPrChange w:id="7547" w:author="Abhishek Deep Nigam" w:date="2015-10-26T01:01:00Z">
              <w:rPr>
                <w:rFonts w:ascii="Courier New" w:hAnsi="Courier New" w:cs="Courier New"/>
              </w:rPr>
            </w:rPrChange>
          </w:rPr>
          <w:t>[2]-&gt;R(Backtracking)</w:t>
        </w:r>
      </w:ins>
    </w:p>
    <w:p w14:paraId="341BEECE" w14:textId="77777777" w:rsidR="00073577" w:rsidRPr="00073577" w:rsidRDefault="00073577" w:rsidP="00073577">
      <w:pPr>
        <w:spacing w:before="0" w:after="0"/>
        <w:rPr>
          <w:ins w:id="7548" w:author="Abhishek Deep Nigam" w:date="2015-10-26T01:01:00Z"/>
          <w:rFonts w:ascii="Courier New" w:hAnsi="Courier New" w:cs="Courier New"/>
          <w:sz w:val="16"/>
          <w:szCs w:val="16"/>
          <w:rPrChange w:id="7549" w:author="Abhishek Deep Nigam" w:date="2015-10-26T01:01:00Z">
            <w:rPr>
              <w:ins w:id="7550" w:author="Abhishek Deep Nigam" w:date="2015-10-26T01:01:00Z"/>
              <w:rFonts w:ascii="Courier New" w:hAnsi="Courier New" w:cs="Courier New"/>
            </w:rPr>
          </w:rPrChange>
        </w:rPr>
      </w:pPr>
      <w:ins w:id="7551" w:author="Abhishek Deep Nigam" w:date="2015-10-26T01:01:00Z">
        <w:r w:rsidRPr="00073577">
          <w:rPr>
            <w:rFonts w:ascii="Courier New" w:hAnsi="Courier New" w:cs="Courier New"/>
            <w:sz w:val="16"/>
            <w:szCs w:val="16"/>
            <w:rPrChange w:id="7552" w:author="Abhishek Deep Nigam" w:date="2015-10-26T01:01:00Z">
              <w:rPr>
                <w:rFonts w:ascii="Courier New" w:hAnsi="Courier New" w:cs="Courier New"/>
              </w:rPr>
            </w:rPrChange>
          </w:rPr>
          <w:t>[2]-&gt;S[3]-&gt;E[4]-&gt;B(Backtracking)</w:t>
        </w:r>
      </w:ins>
    </w:p>
    <w:p w14:paraId="2EA5155A" w14:textId="77777777" w:rsidR="00073577" w:rsidRPr="00073577" w:rsidRDefault="00073577" w:rsidP="00073577">
      <w:pPr>
        <w:spacing w:before="0" w:after="0"/>
        <w:rPr>
          <w:ins w:id="7553" w:author="Abhishek Deep Nigam" w:date="2015-10-26T01:01:00Z"/>
          <w:rFonts w:ascii="Courier New" w:hAnsi="Courier New" w:cs="Courier New"/>
          <w:sz w:val="16"/>
          <w:szCs w:val="16"/>
          <w:rPrChange w:id="7554" w:author="Abhishek Deep Nigam" w:date="2015-10-26T01:01:00Z">
            <w:rPr>
              <w:ins w:id="7555" w:author="Abhishek Deep Nigam" w:date="2015-10-26T01:01:00Z"/>
              <w:rFonts w:ascii="Courier New" w:hAnsi="Courier New" w:cs="Courier New"/>
            </w:rPr>
          </w:rPrChange>
        </w:rPr>
      </w:pPr>
      <w:ins w:id="7556" w:author="Abhishek Deep Nigam" w:date="2015-10-26T01:01:00Z">
        <w:r w:rsidRPr="00073577">
          <w:rPr>
            <w:rFonts w:ascii="Courier New" w:hAnsi="Courier New" w:cs="Courier New"/>
            <w:sz w:val="16"/>
            <w:szCs w:val="16"/>
            <w:rPrChange w:id="7557" w:author="Abhishek Deep Nigam" w:date="2015-10-26T01:01:00Z">
              <w:rPr>
                <w:rFonts w:ascii="Courier New" w:hAnsi="Courier New" w:cs="Courier New"/>
              </w:rPr>
            </w:rPrChange>
          </w:rPr>
          <w:t>[2]-&gt;T[3]-&gt;E[4]-&gt;B(Backtracking)</w:t>
        </w:r>
      </w:ins>
    </w:p>
    <w:p w14:paraId="0E30E03C" w14:textId="77777777" w:rsidR="00073577" w:rsidRPr="00073577" w:rsidRDefault="00073577" w:rsidP="00073577">
      <w:pPr>
        <w:spacing w:before="0" w:after="0"/>
        <w:rPr>
          <w:ins w:id="7558" w:author="Abhishek Deep Nigam" w:date="2015-10-26T01:01:00Z"/>
          <w:rFonts w:ascii="Courier New" w:hAnsi="Courier New" w:cs="Courier New"/>
          <w:sz w:val="16"/>
          <w:szCs w:val="16"/>
          <w:rPrChange w:id="7559" w:author="Abhishek Deep Nigam" w:date="2015-10-26T01:01:00Z">
            <w:rPr>
              <w:ins w:id="7560" w:author="Abhishek Deep Nigam" w:date="2015-10-26T01:01:00Z"/>
              <w:rFonts w:ascii="Courier New" w:hAnsi="Courier New" w:cs="Courier New"/>
            </w:rPr>
          </w:rPrChange>
        </w:rPr>
      </w:pPr>
      <w:ins w:id="7561" w:author="Abhishek Deep Nigam" w:date="2015-10-26T01:01:00Z">
        <w:r w:rsidRPr="00073577">
          <w:rPr>
            <w:rFonts w:ascii="Courier New" w:hAnsi="Courier New" w:cs="Courier New"/>
            <w:sz w:val="16"/>
            <w:szCs w:val="16"/>
            <w:rPrChange w:id="7562" w:author="Abhishek Deep Nigam" w:date="2015-10-26T01:01:00Z">
              <w:rPr>
                <w:rFonts w:ascii="Courier New" w:hAnsi="Courier New" w:cs="Courier New"/>
              </w:rPr>
            </w:rPrChange>
          </w:rPr>
          <w:t>[2]-&gt;U(Backtracking)</w:t>
        </w:r>
      </w:ins>
    </w:p>
    <w:p w14:paraId="04171CAA" w14:textId="77777777" w:rsidR="00073577" w:rsidRPr="00073577" w:rsidRDefault="00073577" w:rsidP="00073577">
      <w:pPr>
        <w:spacing w:before="0" w:after="0"/>
        <w:rPr>
          <w:ins w:id="7563" w:author="Abhishek Deep Nigam" w:date="2015-10-26T01:01:00Z"/>
          <w:rFonts w:ascii="Courier New" w:hAnsi="Courier New" w:cs="Courier New"/>
          <w:sz w:val="16"/>
          <w:szCs w:val="16"/>
          <w:rPrChange w:id="7564" w:author="Abhishek Deep Nigam" w:date="2015-10-26T01:01:00Z">
            <w:rPr>
              <w:ins w:id="7565" w:author="Abhishek Deep Nigam" w:date="2015-10-26T01:01:00Z"/>
              <w:rFonts w:ascii="Courier New" w:hAnsi="Courier New" w:cs="Courier New"/>
            </w:rPr>
          </w:rPrChange>
        </w:rPr>
      </w:pPr>
      <w:ins w:id="7566" w:author="Abhishek Deep Nigam" w:date="2015-10-26T01:01:00Z">
        <w:r w:rsidRPr="00073577">
          <w:rPr>
            <w:rFonts w:ascii="Courier New" w:hAnsi="Courier New" w:cs="Courier New"/>
            <w:sz w:val="16"/>
            <w:szCs w:val="16"/>
            <w:rPrChange w:id="7567" w:author="Abhishek Deep Nigam" w:date="2015-10-26T01:01:00Z">
              <w:rPr>
                <w:rFonts w:ascii="Courier New" w:hAnsi="Courier New" w:cs="Courier New"/>
              </w:rPr>
            </w:rPrChange>
          </w:rPr>
          <w:t>[2]-&gt;W[3]-&gt;E[4]-&gt;B(Backtracking)</w:t>
        </w:r>
      </w:ins>
    </w:p>
    <w:p w14:paraId="05B36873" w14:textId="77777777" w:rsidR="00073577" w:rsidRPr="00073577" w:rsidRDefault="00073577" w:rsidP="00073577">
      <w:pPr>
        <w:spacing w:before="0" w:after="0"/>
        <w:rPr>
          <w:ins w:id="7568" w:author="Abhishek Deep Nigam" w:date="2015-10-26T01:01:00Z"/>
          <w:rFonts w:ascii="Courier New" w:hAnsi="Courier New" w:cs="Courier New"/>
          <w:sz w:val="16"/>
          <w:szCs w:val="16"/>
          <w:rPrChange w:id="7569" w:author="Abhishek Deep Nigam" w:date="2015-10-26T01:01:00Z">
            <w:rPr>
              <w:ins w:id="7570" w:author="Abhishek Deep Nigam" w:date="2015-10-26T01:01:00Z"/>
              <w:rFonts w:ascii="Courier New" w:hAnsi="Courier New" w:cs="Courier New"/>
            </w:rPr>
          </w:rPrChange>
        </w:rPr>
      </w:pPr>
      <w:ins w:id="7571" w:author="Abhishek Deep Nigam" w:date="2015-10-26T01:01:00Z">
        <w:r w:rsidRPr="00073577">
          <w:rPr>
            <w:rFonts w:ascii="Courier New" w:hAnsi="Courier New" w:cs="Courier New"/>
            <w:sz w:val="16"/>
            <w:szCs w:val="16"/>
            <w:rPrChange w:id="7572" w:author="Abhishek Deep Nigam" w:date="2015-10-26T01:01:00Z">
              <w:rPr>
                <w:rFonts w:ascii="Courier New" w:hAnsi="Courier New" w:cs="Courier New"/>
              </w:rPr>
            </w:rPrChange>
          </w:rPr>
          <w:t>[3]-&gt;W[4]-&gt;W(Backtracking)</w:t>
        </w:r>
      </w:ins>
    </w:p>
    <w:p w14:paraId="4EBAAA37" w14:textId="77777777" w:rsidR="00073577" w:rsidRPr="00073577" w:rsidRDefault="00073577" w:rsidP="00073577">
      <w:pPr>
        <w:spacing w:before="0" w:after="0"/>
        <w:rPr>
          <w:ins w:id="7573" w:author="Abhishek Deep Nigam" w:date="2015-10-26T01:01:00Z"/>
          <w:rFonts w:ascii="Courier New" w:hAnsi="Courier New" w:cs="Courier New"/>
          <w:sz w:val="16"/>
          <w:szCs w:val="16"/>
          <w:rPrChange w:id="7574" w:author="Abhishek Deep Nigam" w:date="2015-10-26T01:01:00Z">
            <w:rPr>
              <w:ins w:id="7575" w:author="Abhishek Deep Nigam" w:date="2015-10-26T01:01:00Z"/>
              <w:rFonts w:ascii="Courier New" w:hAnsi="Courier New" w:cs="Courier New"/>
            </w:rPr>
          </w:rPrChange>
        </w:rPr>
      </w:pPr>
      <w:ins w:id="7576" w:author="Abhishek Deep Nigam" w:date="2015-10-26T01:01:00Z">
        <w:r w:rsidRPr="00073577">
          <w:rPr>
            <w:rFonts w:ascii="Courier New" w:hAnsi="Courier New" w:cs="Courier New"/>
            <w:sz w:val="16"/>
            <w:szCs w:val="16"/>
            <w:rPrChange w:id="7577" w:author="Abhishek Deep Nigam" w:date="2015-10-26T01:01:00Z">
              <w:rPr>
                <w:rFonts w:ascii="Courier New" w:hAnsi="Courier New" w:cs="Courier New"/>
              </w:rPr>
            </w:rPrChange>
          </w:rPr>
          <w:t>[2]-&gt;Z(Backtracking)</w:t>
        </w:r>
      </w:ins>
    </w:p>
    <w:p w14:paraId="6A20E0C9" w14:textId="77777777" w:rsidR="00073577" w:rsidRPr="00073577" w:rsidRDefault="00073577" w:rsidP="00073577">
      <w:pPr>
        <w:spacing w:before="0" w:after="0"/>
        <w:rPr>
          <w:ins w:id="7578" w:author="Abhishek Deep Nigam" w:date="2015-10-26T01:01:00Z"/>
          <w:rFonts w:ascii="Courier New" w:hAnsi="Courier New" w:cs="Courier New"/>
          <w:sz w:val="16"/>
          <w:szCs w:val="16"/>
          <w:rPrChange w:id="7579" w:author="Abhishek Deep Nigam" w:date="2015-10-26T01:01:00Z">
            <w:rPr>
              <w:ins w:id="7580" w:author="Abhishek Deep Nigam" w:date="2015-10-26T01:01:00Z"/>
              <w:rFonts w:ascii="Courier New" w:hAnsi="Courier New" w:cs="Courier New"/>
            </w:rPr>
          </w:rPrChange>
        </w:rPr>
      </w:pPr>
      <w:ins w:id="7581" w:author="Abhishek Deep Nigam" w:date="2015-10-26T01:01:00Z">
        <w:r w:rsidRPr="00073577">
          <w:rPr>
            <w:rFonts w:ascii="Courier New" w:hAnsi="Courier New" w:cs="Courier New"/>
            <w:sz w:val="16"/>
            <w:szCs w:val="16"/>
            <w:rPrChange w:id="7582" w:author="Abhishek Deep Nigam" w:date="2015-10-26T01:01:00Z">
              <w:rPr>
                <w:rFonts w:ascii="Courier New" w:hAnsi="Courier New" w:cs="Courier New"/>
              </w:rPr>
            </w:rPrChange>
          </w:rPr>
          <w:t>[1]-&gt;H[2]-&gt;A(Backtracking)</w:t>
        </w:r>
      </w:ins>
    </w:p>
    <w:p w14:paraId="0A5C72F0" w14:textId="77777777" w:rsidR="00073577" w:rsidRPr="00073577" w:rsidRDefault="00073577" w:rsidP="00073577">
      <w:pPr>
        <w:spacing w:before="0" w:after="0"/>
        <w:rPr>
          <w:ins w:id="7583" w:author="Abhishek Deep Nigam" w:date="2015-10-26T01:01:00Z"/>
          <w:rFonts w:ascii="Courier New" w:hAnsi="Courier New" w:cs="Courier New"/>
          <w:sz w:val="16"/>
          <w:szCs w:val="16"/>
          <w:rPrChange w:id="7584" w:author="Abhishek Deep Nigam" w:date="2015-10-26T01:01:00Z">
            <w:rPr>
              <w:ins w:id="7585" w:author="Abhishek Deep Nigam" w:date="2015-10-26T01:01:00Z"/>
              <w:rFonts w:ascii="Courier New" w:hAnsi="Courier New" w:cs="Courier New"/>
            </w:rPr>
          </w:rPrChange>
        </w:rPr>
      </w:pPr>
      <w:ins w:id="7586" w:author="Abhishek Deep Nigam" w:date="2015-10-26T01:01:00Z">
        <w:r w:rsidRPr="00073577">
          <w:rPr>
            <w:rFonts w:ascii="Courier New" w:hAnsi="Courier New" w:cs="Courier New"/>
            <w:sz w:val="16"/>
            <w:szCs w:val="16"/>
            <w:rPrChange w:id="7587" w:author="Abhishek Deep Nigam" w:date="2015-10-26T01:01:00Z">
              <w:rPr>
                <w:rFonts w:ascii="Courier New" w:hAnsi="Courier New" w:cs="Courier New"/>
              </w:rPr>
            </w:rPrChange>
          </w:rPr>
          <w:t>[2]-&gt;B[3]-&gt;E[4]-&gt;B(Backtracking)</w:t>
        </w:r>
      </w:ins>
    </w:p>
    <w:p w14:paraId="17B21497" w14:textId="77777777" w:rsidR="00073577" w:rsidRPr="00073577" w:rsidRDefault="00073577" w:rsidP="00073577">
      <w:pPr>
        <w:spacing w:before="0" w:after="0"/>
        <w:rPr>
          <w:ins w:id="7588" w:author="Abhishek Deep Nigam" w:date="2015-10-26T01:01:00Z"/>
          <w:rFonts w:ascii="Courier New" w:hAnsi="Courier New" w:cs="Courier New"/>
          <w:sz w:val="16"/>
          <w:szCs w:val="16"/>
          <w:rPrChange w:id="7589" w:author="Abhishek Deep Nigam" w:date="2015-10-26T01:01:00Z">
            <w:rPr>
              <w:ins w:id="7590" w:author="Abhishek Deep Nigam" w:date="2015-10-26T01:01:00Z"/>
              <w:rFonts w:ascii="Courier New" w:hAnsi="Courier New" w:cs="Courier New"/>
            </w:rPr>
          </w:rPrChange>
        </w:rPr>
      </w:pPr>
      <w:ins w:id="7591" w:author="Abhishek Deep Nigam" w:date="2015-10-26T01:01:00Z">
        <w:r w:rsidRPr="00073577">
          <w:rPr>
            <w:rFonts w:ascii="Courier New" w:hAnsi="Courier New" w:cs="Courier New"/>
            <w:sz w:val="16"/>
            <w:szCs w:val="16"/>
            <w:rPrChange w:id="7592" w:author="Abhishek Deep Nigam" w:date="2015-10-26T01:01:00Z">
              <w:rPr>
                <w:rFonts w:ascii="Courier New" w:hAnsi="Courier New" w:cs="Courier New"/>
              </w:rPr>
            </w:rPrChange>
          </w:rPr>
          <w:lastRenderedPageBreak/>
          <w:t>[2]-&gt;C(Backtracking)</w:t>
        </w:r>
      </w:ins>
    </w:p>
    <w:p w14:paraId="25CCAF90" w14:textId="77777777" w:rsidR="00073577" w:rsidRPr="00073577" w:rsidRDefault="00073577" w:rsidP="00073577">
      <w:pPr>
        <w:spacing w:before="0" w:after="0"/>
        <w:rPr>
          <w:ins w:id="7593" w:author="Abhishek Deep Nigam" w:date="2015-10-26T01:01:00Z"/>
          <w:rFonts w:ascii="Courier New" w:hAnsi="Courier New" w:cs="Courier New"/>
          <w:sz w:val="16"/>
          <w:szCs w:val="16"/>
          <w:rPrChange w:id="7594" w:author="Abhishek Deep Nigam" w:date="2015-10-26T01:01:00Z">
            <w:rPr>
              <w:ins w:id="7595" w:author="Abhishek Deep Nigam" w:date="2015-10-26T01:01:00Z"/>
              <w:rFonts w:ascii="Courier New" w:hAnsi="Courier New" w:cs="Courier New"/>
            </w:rPr>
          </w:rPrChange>
        </w:rPr>
      </w:pPr>
      <w:ins w:id="7596" w:author="Abhishek Deep Nigam" w:date="2015-10-26T01:01:00Z">
        <w:r w:rsidRPr="00073577">
          <w:rPr>
            <w:rFonts w:ascii="Courier New" w:hAnsi="Courier New" w:cs="Courier New"/>
            <w:sz w:val="16"/>
            <w:szCs w:val="16"/>
            <w:rPrChange w:id="7597" w:author="Abhishek Deep Nigam" w:date="2015-10-26T01:01:00Z">
              <w:rPr>
                <w:rFonts w:ascii="Courier New" w:hAnsi="Courier New" w:cs="Courier New"/>
              </w:rPr>
            </w:rPrChange>
          </w:rPr>
          <w:t>[2]-&gt;D[3]-&gt;E[4]-&gt;B(Backtracking)</w:t>
        </w:r>
      </w:ins>
    </w:p>
    <w:p w14:paraId="3877DE76" w14:textId="77777777" w:rsidR="00073577" w:rsidRPr="00073577" w:rsidRDefault="00073577" w:rsidP="00073577">
      <w:pPr>
        <w:spacing w:before="0" w:after="0"/>
        <w:rPr>
          <w:ins w:id="7598" w:author="Abhishek Deep Nigam" w:date="2015-10-26T01:01:00Z"/>
          <w:rFonts w:ascii="Courier New" w:hAnsi="Courier New" w:cs="Courier New"/>
          <w:sz w:val="16"/>
          <w:szCs w:val="16"/>
          <w:rPrChange w:id="7599" w:author="Abhishek Deep Nigam" w:date="2015-10-26T01:01:00Z">
            <w:rPr>
              <w:ins w:id="7600" w:author="Abhishek Deep Nigam" w:date="2015-10-26T01:01:00Z"/>
              <w:rFonts w:ascii="Courier New" w:hAnsi="Courier New" w:cs="Courier New"/>
            </w:rPr>
          </w:rPrChange>
        </w:rPr>
      </w:pPr>
      <w:ins w:id="7601" w:author="Abhishek Deep Nigam" w:date="2015-10-26T01:01:00Z">
        <w:r w:rsidRPr="00073577">
          <w:rPr>
            <w:rFonts w:ascii="Courier New" w:hAnsi="Courier New" w:cs="Courier New"/>
            <w:sz w:val="16"/>
            <w:szCs w:val="16"/>
            <w:rPrChange w:id="7602" w:author="Abhishek Deep Nigam" w:date="2015-10-26T01:01:00Z">
              <w:rPr>
                <w:rFonts w:ascii="Courier New" w:hAnsi="Courier New" w:cs="Courier New"/>
              </w:rPr>
            </w:rPrChange>
          </w:rPr>
          <w:t>[2]-&gt;E[3]-&gt;E[4]-&gt;B(Backtracking)</w:t>
        </w:r>
      </w:ins>
    </w:p>
    <w:p w14:paraId="699E22B7" w14:textId="77777777" w:rsidR="00073577" w:rsidRPr="00073577" w:rsidRDefault="00073577" w:rsidP="00073577">
      <w:pPr>
        <w:spacing w:before="0" w:after="0"/>
        <w:rPr>
          <w:ins w:id="7603" w:author="Abhishek Deep Nigam" w:date="2015-10-26T01:01:00Z"/>
          <w:rFonts w:ascii="Courier New" w:hAnsi="Courier New" w:cs="Courier New"/>
          <w:sz w:val="16"/>
          <w:szCs w:val="16"/>
          <w:rPrChange w:id="7604" w:author="Abhishek Deep Nigam" w:date="2015-10-26T01:01:00Z">
            <w:rPr>
              <w:ins w:id="7605" w:author="Abhishek Deep Nigam" w:date="2015-10-26T01:01:00Z"/>
              <w:rFonts w:ascii="Courier New" w:hAnsi="Courier New" w:cs="Courier New"/>
            </w:rPr>
          </w:rPrChange>
        </w:rPr>
      </w:pPr>
      <w:ins w:id="7606" w:author="Abhishek Deep Nigam" w:date="2015-10-26T01:01:00Z">
        <w:r w:rsidRPr="00073577">
          <w:rPr>
            <w:rFonts w:ascii="Courier New" w:hAnsi="Courier New" w:cs="Courier New"/>
            <w:sz w:val="16"/>
            <w:szCs w:val="16"/>
            <w:rPrChange w:id="7607" w:author="Abhishek Deep Nigam" w:date="2015-10-26T01:01:00Z">
              <w:rPr>
                <w:rFonts w:ascii="Courier New" w:hAnsi="Courier New" w:cs="Courier New"/>
              </w:rPr>
            </w:rPrChange>
          </w:rPr>
          <w:t>[3]-&gt;W[4]-&gt;W(Backtracking)</w:t>
        </w:r>
      </w:ins>
    </w:p>
    <w:p w14:paraId="72A6BC1D" w14:textId="77777777" w:rsidR="00073577" w:rsidRPr="00073577" w:rsidRDefault="00073577" w:rsidP="00073577">
      <w:pPr>
        <w:spacing w:before="0" w:after="0"/>
        <w:rPr>
          <w:ins w:id="7608" w:author="Abhishek Deep Nigam" w:date="2015-10-26T01:01:00Z"/>
          <w:rFonts w:ascii="Courier New" w:hAnsi="Courier New" w:cs="Courier New"/>
          <w:sz w:val="16"/>
          <w:szCs w:val="16"/>
          <w:rPrChange w:id="7609" w:author="Abhishek Deep Nigam" w:date="2015-10-26T01:01:00Z">
            <w:rPr>
              <w:ins w:id="7610" w:author="Abhishek Deep Nigam" w:date="2015-10-26T01:01:00Z"/>
              <w:rFonts w:ascii="Courier New" w:hAnsi="Courier New" w:cs="Courier New"/>
            </w:rPr>
          </w:rPrChange>
        </w:rPr>
      </w:pPr>
      <w:ins w:id="7611" w:author="Abhishek Deep Nigam" w:date="2015-10-26T01:01:00Z">
        <w:r w:rsidRPr="00073577">
          <w:rPr>
            <w:rFonts w:ascii="Courier New" w:hAnsi="Courier New" w:cs="Courier New"/>
            <w:sz w:val="16"/>
            <w:szCs w:val="16"/>
            <w:rPrChange w:id="7612" w:author="Abhishek Deep Nigam" w:date="2015-10-26T01:01:00Z">
              <w:rPr>
                <w:rFonts w:ascii="Courier New" w:hAnsi="Courier New" w:cs="Courier New"/>
              </w:rPr>
            </w:rPrChange>
          </w:rPr>
          <w:t>[2]-&gt;F(Backtracking)</w:t>
        </w:r>
      </w:ins>
    </w:p>
    <w:p w14:paraId="018BAB7C" w14:textId="77777777" w:rsidR="00073577" w:rsidRPr="00073577" w:rsidRDefault="00073577" w:rsidP="00073577">
      <w:pPr>
        <w:spacing w:before="0" w:after="0"/>
        <w:rPr>
          <w:ins w:id="7613" w:author="Abhishek Deep Nigam" w:date="2015-10-26T01:01:00Z"/>
          <w:rFonts w:ascii="Courier New" w:hAnsi="Courier New" w:cs="Courier New"/>
          <w:sz w:val="16"/>
          <w:szCs w:val="16"/>
          <w:rPrChange w:id="7614" w:author="Abhishek Deep Nigam" w:date="2015-10-26T01:01:00Z">
            <w:rPr>
              <w:ins w:id="7615" w:author="Abhishek Deep Nigam" w:date="2015-10-26T01:01:00Z"/>
              <w:rFonts w:ascii="Courier New" w:hAnsi="Courier New" w:cs="Courier New"/>
            </w:rPr>
          </w:rPrChange>
        </w:rPr>
      </w:pPr>
      <w:ins w:id="7616" w:author="Abhishek Deep Nigam" w:date="2015-10-26T01:01:00Z">
        <w:r w:rsidRPr="00073577">
          <w:rPr>
            <w:rFonts w:ascii="Courier New" w:hAnsi="Courier New" w:cs="Courier New"/>
            <w:sz w:val="16"/>
            <w:szCs w:val="16"/>
            <w:rPrChange w:id="7617" w:author="Abhishek Deep Nigam" w:date="2015-10-26T01:01:00Z">
              <w:rPr>
                <w:rFonts w:ascii="Courier New" w:hAnsi="Courier New" w:cs="Courier New"/>
              </w:rPr>
            </w:rPrChange>
          </w:rPr>
          <w:t>[2]-&gt;G[3]-&gt;E[4]-&gt;B(Backtracking)</w:t>
        </w:r>
      </w:ins>
    </w:p>
    <w:p w14:paraId="663E6CC4" w14:textId="77777777" w:rsidR="00073577" w:rsidRPr="00073577" w:rsidRDefault="00073577" w:rsidP="00073577">
      <w:pPr>
        <w:spacing w:before="0" w:after="0"/>
        <w:rPr>
          <w:ins w:id="7618" w:author="Abhishek Deep Nigam" w:date="2015-10-26T01:01:00Z"/>
          <w:rFonts w:ascii="Courier New" w:hAnsi="Courier New" w:cs="Courier New"/>
          <w:sz w:val="16"/>
          <w:szCs w:val="16"/>
          <w:rPrChange w:id="7619" w:author="Abhishek Deep Nigam" w:date="2015-10-26T01:01:00Z">
            <w:rPr>
              <w:ins w:id="7620" w:author="Abhishek Deep Nigam" w:date="2015-10-26T01:01:00Z"/>
              <w:rFonts w:ascii="Courier New" w:hAnsi="Courier New" w:cs="Courier New"/>
            </w:rPr>
          </w:rPrChange>
        </w:rPr>
      </w:pPr>
      <w:ins w:id="7621" w:author="Abhishek Deep Nigam" w:date="2015-10-26T01:01:00Z">
        <w:r w:rsidRPr="00073577">
          <w:rPr>
            <w:rFonts w:ascii="Courier New" w:hAnsi="Courier New" w:cs="Courier New"/>
            <w:sz w:val="16"/>
            <w:szCs w:val="16"/>
            <w:rPrChange w:id="7622" w:author="Abhishek Deep Nigam" w:date="2015-10-26T01:01:00Z">
              <w:rPr>
                <w:rFonts w:ascii="Courier New" w:hAnsi="Courier New" w:cs="Courier New"/>
              </w:rPr>
            </w:rPrChange>
          </w:rPr>
          <w:t>[2]-&gt;H(Backtracking)</w:t>
        </w:r>
      </w:ins>
    </w:p>
    <w:p w14:paraId="03DF884E" w14:textId="77777777" w:rsidR="00073577" w:rsidRPr="00073577" w:rsidRDefault="00073577" w:rsidP="00073577">
      <w:pPr>
        <w:spacing w:before="0" w:after="0"/>
        <w:rPr>
          <w:ins w:id="7623" w:author="Abhishek Deep Nigam" w:date="2015-10-26T01:01:00Z"/>
          <w:rFonts w:ascii="Courier New" w:hAnsi="Courier New" w:cs="Courier New"/>
          <w:sz w:val="16"/>
          <w:szCs w:val="16"/>
          <w:rPrChange w:id="7624" w:author="Abhishek Deep Nigam" w:date="2015-10-26T01:01:00Z">
            <w:rPr>
              <w:ins w:id="7625" w:author="Abhishek Deep Nigam" w:date="2015-10-26T01:01:00Z"/>
              <w:rFonts w:ascii="Courier New" w:hAnsi="Courier New" w:cs="Courier New"/>
            </w:rPr>
          </w:rPrChange>
        </w:rPr>
      </w:pPr>
      <w:ins w:id="7626" w:author="Abhishek Deep Nigam" w:date="2015-10-26T01:01:00Z">
        <w:r w:rsidRPr="00073577">
          <w:rPr>
            <w:rFonts w:ascii="Courier New" w:hAnsi="Courier New" w:cs="Courier New"/>
            <w:sz w:val="16"/>
            <w:szCs w:val="16"/>
            <w:rPrChange w:id="7627" w:author="Abhishek Deep Nigam" w:date="2015-10-26T01:01:00Z">
              <w:rPr>
                <w:rFonts w:ascii="Courier New" w:hAnsi="Courier New" w:cs="Courier New"/>
              </w:rPr>
            </w:rPrChange>
          </w:rPr>
          <w:t>[2]-&gt;I(Backtracking)</w:t>
        </w:r>
      </w:ins>
    </w:p>
    <w:p w14:paraId="317CC2E5" w14:textId="77777777" w:rsidR="00073577" w:rsidRPr="00073577" w:rsidRDefault="00073577" w:rsidP="00073577">
      <w:pPr>
        <w:spacing w:before="0" w:after="0"/>
        <w:rPr>
          <w:ins w:id="7628" w:author="Abhishek Deep Nigam" w:date="2015-10-26T01:01:00Z"/>
          <w:rFonts w:ascii="Courier New" w:hAnsi="Courier New" w:cs="Courier New"/>
          <w:sz w:val="16"/>
          <w:szCs w:val="16"/>
          <w:rPrChange w:id="7629" w:author="Abhishek Deep Nigam" w:date="2015-10-26T01:01:00Z">
            <w:rPr>
              <w:ins w:id="7630" w:author="Abhishek Deep Nigam" w:date="2015-10-26T01:01:00Z"/>
              <w:rFonts w:ascii="Courier New" w:hAnsi="Courier New" w:cs="Courier New"/>
            </w:rPr>
          </w:rPrChange>
        </w:rPr>
      </w:pPr>
      <w:ins w:id="7631" w:author="Abhishek Deep Nigam" w:date="2015-10-26T01:01:00Z">
        <w:r w:rsidRPr="00073577">
          <w:rPr>
            <w:rFonts w:ascii="Courier New" w:hAnsi="Courier New" w:cs="Courier New"/>
            <w:sz w:val="16"/>
            <w:szCs w:val="16"/>
            <w:rPrChange w:id="7632" w:author="Abhishek Deep Nigam" w:date="2015-10-26T01:01:00Z">
              <w:rPr>
                <w:rFonts w:ascii="Courier New" w:hAnsi="Courier New" w:cs="Courier New"/>
              </w:rPr>
            </w:rPrChange>
          </w:rPr>
          <w:t>[2]-&gt;J(Backtracking)</w:t>
        </w:r>
      </w:ins>
    </w:p>
    <w:p w14:paraId="1A4DABA0" w14:textId="77777777" w:rsidR="00073577" w:rsidRPr="00073577" w:rsidRDefault="00073577" w:rsidP="00073577">
      <w:pPr>
        <w:spacing w:before="0" w:after="0"/>
        <w:rPr>
          <w:ins w:id="7633" w:author="Abhishek Deep Nigam" w:date="2015-10-26T01:01:00Z"/>
          <w:rFonts w:ascii="Courier New" w:hAnsi="Courier New" w:cs="Courier New"/>
          <w:sz w:val="16"/>
          <w:szCs w:val="16"/>
          <w:rPrChange w:id="7634" w:author="Abhishek Deep Nigam" w:date="2015-10-26T01:01:00Z">
            <w:rPr>
              <w:ins w:id="7635" w:author="Abhishek Deep Nigam" w:date="2015-10-26T01:01:00Z"/>
              <w:rFonts w:ascii="Courier New" w:hAnsi="Courier New" w:cs="Courier New"/>
            </w:rPr>
          </w:rPrChange>
        </w:rPr>
      </w:pPr>
      <w:ins w:id="7636" w:author="Abhishek Deep Nigam" w:date="2015-10-26T01:01:00Z">
        <w:r w:rsidRPr="00073577">
          <w:rPr>
            <w:rFonts w:ascii="Courier New" w:hAnsi="Courier New" w:cs="Courier New"/>
            <w:sz w:val="16"/>
            <w:szCs w:val="16"/>
            <w:rPrChange w:id="7637" w:author="Abhishek Deep Nigam" w:date="2015-10-26T01:01:00Z">
              <w:rPr>
                <w:rFonts w:ascii="Courier New" w:hAnsi="Courier New" w:cs="Courier New"/>
              </w:rPr>
            </w:rPrChange>
          </w:rPr>
          <w:t>[2]-&gt;L[3]-&gt;E[4]-&gt;B(Backtracking)</w:t>
        </w:r>
      </w:ins>
    </w:p>
    <w:p w14:paraId="30BDEA33" w14:textId="77777777" w:rsidR="00073577" w:rsidRPr="00073577" w:rsidRDefault="00073577" w:rsidP="00073577">
      <w:pPr>
        <w:spacing w:before="0" w:after="0"/>
        <w:rPr>
          <w:ins w:id="7638" w:author="Abhishek Deep Nigam" w:date="2015-10-26T01:01:00Z"/>
          <w:rFonts w:ascii="Courier New" w:hAnsi="Courier New" w:cs="Courier New"/>
          <w:sz w:val="16"/>
          <w:szCs w:val="16"/>
          <w:rPrChange w:id="7639" w:author="Abhishek Deep Nigam" w:date="2015-10-26T01:01:00Z">
            <w:rPr>
              <w:ins w:id="7640" w:author="Abhishek Deep Nigam" w:date="2015-10-26T01:01:00Z"/>
              <w:rFonts w:ascii="Courier New" w:hAnsi="Courier New" w:cs="Courier New"/>
            </w:rPr>
          </w:rPrChange>
        </w:rPr>
      </w:pPr>
      <w:ins w:id="7641" w:author="Abhishek Deep Nigam" w:date="2015-10-26T01:01:00Z">
        <w:r w:rsidRPr="00073577">
          <w:rPr>
            <w:rFonts w:ascii="Courier New" w:hAnsi="Courier New" w:cs="Courier New"/>
            <w:sz w:val="16"/>
            <w:szCs w:val="16"/>
            <w:rPrChange w:id="7642" w:author="Abhishek Deep Nigam" w:date="2015-10-26T01:01:00Z">
              <w:rPr>
                <w:rFonts w:ascii="Courier New" w:hAnsi="Courier New" w:cs="Courier New"/>
              </w:rPr>
            </w:rPrChange>
          </w:rPr>
          <w:t>[2]-&gt;M[3]-&gt;E[4]-&gt;B(Backtracking)</w:t>
        </w:r>
      </w:ins>
    </w:p>
    <w:p w14:paraId="00CE6E8A" w14:textId="77777777" w:rsidR="00073577" w:rsidRPr="00073577" w:rsidRDefault="00073577" w:rsidP="00073577">
      <w:pPr>
        <w:spacing w:before="0" w:after="0"/>
        <w:rPr>
          <w:ins w:id="7643" w:author="Abhishek Deep Nigam" w:date="2015-10-26T01:01:00Z"/>
          <w:rFonts w:ascii="Courier New" w:hAnsi="Courier New" w:cs="Courier New"/>
          <w:sz w:val="16"/>
          <w:szCs w:val="16"/>
          <w:rPrChange w:id="7644" w:author="Abhishek Deep Nigam" w:date="2015-10-26T01:01:00Z">
            <w:rPr>
              <w:ins w:id="7645" w:author="Abhishek Deep Nigam" w:date="2015-10-26T01:01:00Z"/>
              <w:rFonts w:ascii="Courier New" w:hAnsi="Courier New" w:cs="Courier New"/>
            </w:rPr>
          </w:rPrChange>
        </w:rPr>
      </w:pPr>
      <w:ins w:id="7646" w:author="Abhishek Deep Nigam" w:date="2015-10-26T01:01:00Z">
        <w:r w:rsidRPr="00073577">
          <w:rPr>
            <w:rFonts w:ascii="Courier New" w:hAnsi="Courier New" w:cs="Courier New"/>
            <w:sz w:val="16"/>
            <w:szCs w:val="16"/>
            <w:rPrChange w:id="7647" w:author="Abhishek Deep Nigam" w:date="2015-10-26T01:01:00Z">
              <w:rPr>
                <w:rFonts w:ascii="Courier New" w:hAnsi="Courier New" w:cs="Courier New"/>
              </w:rPr>
            </w:rPrChange>
          </w:rPr>
          <w:t>[2]-&gt;N[3]-&gt;W[4]-&gt;W(Backtracking)</w:t>
        </w:r>
      </w:ins>
    </w:p>
    <w:p w14:paraId="0A73469A" w14:textId="77777777" w:rsidR="00073577" w:rsidRPr="00073577" w:rsidRDefault="00073577" w:rsidP="00073577">
      <w:pPr>
        <w:spacing w:before="0" w:after="0"/>
        <w:rPr>
          <w:ins w:id="7648" w:author="Abhishek Deep Nigam" w:date="2015-10-26T01:01:00Z"/>
          <w:rFonts w:ascii="Courier New" w:hAnsi="Courier New" w:cs="Courier New"/>
          <w:sz w:val="16"/>
          <w:szCs w:val="16"/>
          <w:rPrChange w:id="7649" w:author="Abhishek Deep Nigam" w:date="2015-10-26T01:01:00Z">
            <w:rPr>
              <w:ins w:id="7650" w:author="Abhishek Deep Nigam" w:date="2015-10-26T01:01:00Z"/>
              <w:rFonts w:ascii="Courier New" w:hAnsi="Courier New" w:cs="Courier New"/>
            </w:rPr>
          </w:rPrChange>
        </w:rPr>
      </w:pPr>
      <w:ins w:id="7651" w:author="Abhishek Deep Nigam" w:date="2015-10-26T01:01:00Z">
        <w:r w:rsidRPr="00073577">
          <w:rPr>
            <w:rFonts w:ascii="Courier New" w:hAnsi="Courier New" w:cs="Courier New"/>
            <w:sz w:val="16"/>
            <w:szCs w:val="16"/>
            <w:rPrChange w:id="7652" w:author="Abhishek Deep Nigam" w:date="2015-10-26T01:01:00Z">
              <w:rPr>
                <w:rFonts w:ascii="Courier New" w:hAnsi="Courier New" w:cs="Courier New"/>
              </w:rPr>
            </w:rPrChange>
          </w:rPr>
          <w:t>[2]-&gt;O[3]-&gt;W[4]-&gt;W(Backtracking)</w:t>
        </w:r>
      </w:ins>
    </w:p>
    <w:p w14:paraId="03684AB5" w14:textId="77777777" w:rsidR="00073577" w:rsidRPr="00073577" w:rsidRDefault="00073577" w:rsidP="00073577">
      <w:pPr>
        <w:spacing w:before="0" w:after="0"/>
        <w:rPr>
          <w:ins w:id="7653" w:author="Abhishek Deep Nigam" w:date="2015-10-26T01:01:00Z"/>
          <w:rFonts w:ascii="Courier New" w:hAnsi="Courier New" w:cs="Courier New"/>
          <w:sz w:val="16"/>
          <w:szCs w:val="16"/>
          <w:rPrChange w:id="7654" w:author="Abhishek Deep Nigam" w:date="2015-10-26T01:01:00Z">
            <w:rPr>
              <w:ins w:id="7655" w:author="Abhishek Deep Nigam" w:date="2015-10-26T01:01:00Z"/>
              <w:rFonts w:ascii="Courier New" w:hAnsi="Courier New" w:cs="Courier New"/>
            </w:rPr>
          </w:rPrChange>
        </w:rPr>
      </w:pPr>
      <w:ins w:id="7656" w:author="Abhishek Deep Nigam" w:date="2015-10-26T01:01:00Z">
        <w:r w:rsidRPr="00073577">
          <w:rPr>
            <w:rFonts w:ascii="Courier New" w:hAnsi="Courier New" w:cs="Courier New"/>
            <w:sz w:val="16"/>
            <w:szCs w:val="16"/>
            <w:rPrChange w:id="7657" w:author="Abhishek Deep Nigam" w:date="2015-10-26T01:01:00Z">
              <w:rPr>
                <w:rFonts w:ascii="Courier New" w:hAnsi="Courier New" w:cs="Courier New"/>
              </w:rPr>
            </w:rPrChange>
          </w:rPr>
          <w:t>[2]-&gt;P[3]-&gt;E[4]-&gt;B(Backtracking)</w:t>
        </w:r>
      </w:ins>
    </w:p>
    <w:p w14:paraId="5306A8AE" w14:textId="77777777" w:rsidR="00073577" w:rsidRPr="00073577" w:rsidRDefault="00073577" w:rsidP="00073577">
      <w:pPr>
        <w:spacing w:before="0" w:after="0"/>
        <w:rPr>
          <w:ins w:id="7658" w:author="Abhishek Deep Nigam" w:date="2015-10-26T01:01:00Z"/>
          <w:rFonts w:ascii="Courier New" w:hAnsi="Courier New" w:cs="Courier New"/>
          <w:sz w:val="16"/>
          <w:szCs w:val="16"/>
          <w:rPrChange w:id="7659" w:author="Abhishek Deep Nigam" w:date="2015-10-26T01:01:00Z">
            <w:rPr>
              <w:ins w:id="7660" w:author="Abhishek Deep Nigam" w:date="2015-10-26T01:01:00Z"/>
              <w:rFonts w:ascii="Courier New" w:hAnsi="Courier New" w:cs="Courier New"/>
            </w:rPr>
          </w:rPrChange>
        </w:rPr>
      </w:pPr>
      <w:ins w:id="7661" w:author="Abhishek Deep Nigam" w:date="2015-10-26T01:01:00Z">
        <w:r w:rsidRPr="00073577">
          <w:rPr>
            <w:rFonts w:ascii="Courier New" w:hAnsi="Courier New" w:cs="Courier New"/>
            <w:sz w:val="16"/>
            <w:szCs w:val="16"/>
            <w:rPrChange w:id="7662" w:author="Abhishek Deep Nigam" w:date="2015-10-26T01:01:00Z">
              <w:rPr>
                <w:rFonts w:ascii="Courier New" w:hAnsi="Courier New" w:cs="Courier New"/>
              </w:rPr>
            </w:rPrChange>
          </w:rPr>
          <w:t>[2]-&gt;R(Backtracking)</w:t>
        </w:r>
      </w:ins>
    </w:p>
    <w:p w14:paraId="4181EFC5" w14:textId="77777777" w:rsidR="00073577" w:rsidRPr="00073577" w:rsidRDefault="00073577" w:rsidP="00073577">
      <w:pPr>
        <w:spacing w:before="0" w:after="0"/>
        <w:rPr>
          <w:ins w:id="7663" w:author="Abhishek Deep Nigam" w:date="2015-10-26T01:01:00Z"/>
          <w:rFonts w:ascii="Courier New" w:hAnsi="Courier New" w:cs="Courier New"/>
          <w:sz w:val="16"/>
          <w:szCs w:val="16"/>
          <w:rPrChange w:id="7664" w:author="Abhishek Deep Nigam" w:date="2015-10-26T01:01:00Z">
            <w:rPr>
              <w:ins w:id="7665" w:author="Abhishek Deep Nigam" w:date="2015-10-26T01:01:00Z"/>
              <w:rFonts w:ascii="Courier New" w:hAnsi="Courier New" w:cs="Courier New"/>
            </w:rPr>
          </w:rPrChange>
        </w:rPr>
      </w:pPr>
      <w:ins w:id="7666" w:author="Abhishek Deep Nigam" w:date="2015-10-26T01:01:00Z">
        <w:r w:rsidRPr="00073577">
          <w:rPr>
            <w:rFonts w:ascii="Courier New" w:hAnsi="Courier New" w:cs="Courier New"/>
            <w:sz w:val="16"/>
            <w:szCs w:val="16"/>
            <w:rPrChange w:id="7667" w:author="Abhishek Deep Nigam" w:date="2015-10-26T01:01:00Z">
              <w:rPr>
                <w:rFonts w:ascii="Courier New" w:hAnsi="Courier New" w:cs="Courier New"/>
              </w:rPr>
            </w:rPrChange>
          </w:rPr>
          <w:t>[2]-&gt;S[3]-&gt;E[4]-&gt;B(Backtracking)</w:t>
        </w:r>
      </w:ins>
    </w:p>
    <w:p w14:paraId="30D81E8D" w14:textId="77777777" w:rsidR="00073577" w:rsidRPr="00073577" w:rsidRDefault="00073577" w:rsidP="00073577">
      <w:pPr>
        <w:spacing w:before="0" w:after="0"/>
        <w:rPr>
          <w:ins w:id="7668" w:author="Abhishek Deep Nigam" w:date="2015-10-26T01:01:00Z"/>
          <w:rFonts w:ascii="Courier New" w:hAnsi="Courier New" w:cs="Courier New"/>
          <w:sz w:val="16"/>
          <w:szCs w:val="16"/>
          <w:rPrChange w:id="7669" w:author="Abhishek Deep Nigam" w:date="2015-10-26T01:01:00Z">
            <w:rPr>
              <w:ins w:id="7670" w:author="Abhishek Deep Nigam" w:date="2015-10-26T01:01:00Z"/>
              <w:rFonts w:ascii="Courier New" w:hAnsi="Courier New" w:cs="Courier New"/>
            </w:rPr>
          </w:rPrChange>
        </w:rPr>
      </w:pPr>
      <w:ins w:id="7671" w:author="Abhishek Deep Nigam" w:date="2015-10-26T01:01:00Z">
        <w:r w:rsidRPr="00073577">
          <w:rPr>
            <w:rFonts w:ascii="Courier New" w:hAnsi="Courier New" w:cs="Courier New"/>
            <w:sz w:val="16"/>
            <w:szCs w:val="16"/>
            <w:rPrChange w:id="7672" w:author="Abhishek Deep Nigam" w:date="2015-10-26T01:01:00Z">
              <w:rPr>
                <w:rFonts w:ascii="Courier New" w:hAnsi="Courier New" w:cs="Courier New"/>
              </w:rPr>
            </w:rPrChange>
          </w:rPr>
          <w:t>[2]-&gt;T[3]-&gt;E[4]-&gt;B(Backtracking)</w:t>
        </w:r>
      </w:ins>
    </w:p>
    <w:p w14:paraId="6E18D3B9" w14:textId="77777777" w:rsidR="00073577" w:rsidRPr="00073577" w:rsidRDefault="00073577" w:rsidP="00073577">
      <w:pPr>
        <w:spacing w:before="0" w:after="0"/>
        <w:rPr>
          <w:ins w:id="7673" w:author="Abhishek Deep Nigam" w:date="2015-10-26T01:01:00Z"/>
          <w:rFonts w:ascii="Courier New" w:hAnsi="Courier New" w:cs="Courier New"/>
          <w:sz w:val="16"/>
          <w:szCs w:val="16"/>
          <w:rPrChange w:id="7674" w:author="Abhishek Deep Nigam" w:date="2015-10-26T01:01:00Z">
            <w:rPr>
              <w:ins w:id="7675" w:author="Abhishek Deep Nigam" w:date="2015-10-26T01:01:00Z"/>
              <w:rFonts w:ascii="Courier New" w:hAnsi="Courier New" w:cs="Courier New"/>
            </w:rPr>
          </w:rPrChange>
        </w:rPr>
      </w:pPr>
      <w:ins w:id="7676" w:author="Abhishek Deep Nigam" w:date="2015-10-26T01:01:00Z">
        <w:r w:rsidRPr="00073577">
          <w:rPr>
            <w:rFonts w:ascii="Courier New" w:hAnsi="Courier New" w:cs="Courier New"/>
            <w:sz w:val="16"/>
            <w:szCs w:val="16"/>
            <w:rPrChange w:id="7677" w:author="Abhishek Deep Nigam" w:date="2015-10-26T01:01:00Z">
              <w:rPr>
                <w:rFonts w:ascii="Courier New" w:hAnsi="Courier New" w:cs="Courier New"/>
              </w:rPr>
            </w:rPrChange>
          </w:rPr>
          <w:t>[2]-&gt;U(Backtracking)</w:t>
        </w:r>
      </w:ins>
    </w:p>
    <w:p w14:paraId="497F4B81" w14:textId="77777777" w:rsidR="00073577" w:rsidRPr="00073577" w:rsidRDefault="00073577" w:rsidP="00073577">
      <w:pPr>
        <w:spacing w:before="0" w:after="0"/>
        <w:rPr>
          <w:ins w:id="7678" w:author="Abhishek Deep Nigam" w:date="2015-10-26T01:01:00Z"/>
          <w:rFonts w:ascii="Courier New" w:hAnsi="Courier New" w:cs="Courier New"/>
          <w:sz w:val="16"/>
          <w:szCs w:val="16"/>
          <w:rPrChange w:id="7679" w:author="Abhishek Deep Nigam" w:date="2015-10-26T01:01:00Z">
            <w:rPr>
              <w:ins w:id="7680" w:author="Abhishek Deep Nigam" w:date="2015-10-26T01:01:00Z"/>
              <w:rFonts w:ascii="Courier New" w:hAnsi="Courier New" w:cs="Courier New"/>
            </w:rPr>
          </w:rPrChange>
        </w:rPr>
      </w:pPr>
      <w:ins w:id="7681" w:author="Abhishek Deep Nigam" w:date="2015-10-26T01:01:00Z">
        <w:r w:rsidRPr="00073577">
          <w:rPr>
            <w:rFonts w:ascii="Courier New" w:hAnsi="Courier New" w:cs="Courier New"/>
            <w:sz w:val="16"/>
            <w:szCs w:val="16"/>
            <w:rPrChange w:id="7682" w:author="Abhishek Deep Nigam" w:date="2015-10-26T01:01:00Z">
              <w:rPr>
                <w:rFonts w:ascii="Courier New" w:hAnsi="Courier New" w:cs="Courier New"/>
              </w:rPr>
            </w:rPrChange>
          </w:rPr>
          <w:t>[2]-&gt;W[3]-&gt;E[4]-&gt;B(Backtracking)</w:t>
        </w:r>
      </w:ins>
    </w:p>
    <w:p w14:paraId="338071E6" w14:textId="77777777" w:rsidR="00073577" w:rsidRPr="00073577" w:rsidRDefault="00073577" w:rsidP="00073577">
      <w:pPr>
        <w:spacing w:before="0" w:after="0"/>
        <w:rPr>
          <w:ins w:id="7683" w:author="Abhishek Deep Nigam" w:date="2015-10-26T01:01:00Z"/>
          <w:rFonts w:ascii="Courier New" w:hAnsi="Courier New" w:cs="Courier New"/>
          <w:sz w:val="16"/>
          <w:szCs w:val="16"/>
          <w:rPrChange w:id="7684" w:author="Abhishek Deep Nigam" w:date="2015-10-26T01:01:00Z">
            <w:rPr>
              <w:ins w:id="7685" w:author="Abhishek Deep Nigam" w:date="2015-10-26T01:01:00Z"/>
              <w:rFonts w:ascii="Courier New" w:hAnsi="Courier New" w:cs="Courier New"/>
            </w:rPr>
          </w:rPrChange>
        </w:rPr>
      </w:pPr>
      <w:ins w:id="7686" w:author="Abhishek Deep Nigam" w:date="2015-10-26T01:01:00Z">
        <w:r w:rsidRPr="00073577">
          <w:rPr>
            <w:rFonts w:ascii="Courier New" w:hAnsi="Courier New" w:cs="Courier New"/>
            <w:sz w:val="16"/>
            <w:szCs w:val="16"/>
            <w:rPrChange w:id="7687" w:author="Abhishek Deep Nigam" w:date="2015-10-26T01:01:00Z">
              <w:rPr>
                <w:rFonts w:ascii="Courier New" w:hAnsi="Courier New" w:cs="Courier New"/>
              </w:rPr>
            </w:rPrChange>
          </w:rPr>
          <w:t>[3]-&gt;W[4]-&gt;W(Backtracking)</w:t>
        </w:r>
      </w:ins>
    </w:p>
    <w:p w14:paraId="619E5CD2" w14:textId="77777777" w:rsidR="00073577" w:rsidRPr="00073577" w:rsidRDefault="00073577" w:rsidP="00073577">
      <w:pPr>
        <w:spacing w:before="0" w:after="0"/>
        <w:rPr>
          <w:ins w:id="7688" w:author="Abhishek Deep Nigam" w:date="2015-10-26T01:01:00Z"/>
          <w:rFonts w:ascii="Courier New" w:hAnsi="Courier New" w:cs="Courier New"/>
          <w:sz w:val="16"/>
          <w:szCs w:val="16"/>
          <w:rPrChange w:id="7689" w:author="Abhishek Deep Nigam" w:date="2015-10-26T01:01:00Z">
            <w:rPr>
              <w:ins w:id="7690" w:author="Abhishek Deep Nigam" w:date="2015-10-26T01:01:00Z"/>
              <w:rFonts w:ascii="Courier New" w:hAnsi="Courier New" w:cs="Courier New"/>
            </w:rPr>
          </w:rPrChange>
        </w:rPr>
      </w:pPr>
      <w:ins w:id="7691" w:author="Abhishek Deep Nigam" w:date="2015-10-26T01:01:00Z">
        <w:r w:rsidRPr="00073577">
          <w:rPr>
            <w:rFonts w:ascii="Courier New" w:hAnsi="Courier New" w:cs="Courier New"/>
            <w:sz w:val="16"/>
            <w:szCs w:val="16"/>
            <w:rPrChange w:id="7692" w:author="Abhishek Deep Nigam" w:date="2015-10-26T01:01:00Z">
              <w:rPr>
                <w:rFonts w:ascii="Courier New" w:hAnsi="Courier New" w:cs="Courier New"/>
              </w:rPr>
            </w:rPrChange>
          </w:rPr>
          <w:t>[2]-&gt;Z(Backtracking)</w:t>
        </w:r>
      </w:ins>
    </w:p>
    <w:p w14:paraId="135BBD15" w14:textId="77777777" w:rsidR="00073577" w:rsidRPr="00073577" w:rsidRDefault="00073577" w:rsidP="00073577">
      <w:pPr>
        <w:spacing w:before="0" w:after="0"/>
        <w:rPr>
          <w:ins w:id="7693" w:author="Abhishek Deep Nigam" w:date="2015-10-26T01:01:00Z"/>
          <w:rFonts w:ascii="Courier New" w:hAnsi="Courier New" w:cs="Courier New"/>
          <w:sz w:val="16"/>
          <w:szCs w:val="16"/>
          <w:rPrChange w:id="7694" w:author="Abhishek Deep Nigam" w:date="2015-10-26T01:01:00Z">
            <w:rPr>
              <w:ins w:id="7695" w:author="Abhishek Deep Nigam" w:date="2015-10-26T01:01:00Z"/>
              <w:rFonts w:ascii="Courier New" w:hAnsi="Courier New" w:cs="Courier New"/>
            </w:rPr>
          </w:rPrChange>
        </w:rPr>
      </w:pPr>
      <w:ins w:id="7696" w:author="Abhishek Deep Nigam" w:date="2015-10-26T01:01:00Z">
        <w:r w:rsidRPr="00073577">
          <w:rPr>
            <w:rFonts w:ascii="Courier New" w:hAnsi="Courier New" w:cs="Courier New"/>
            <w:sz w:val="16"/>
            <w:szCs w:val="16"/>
            <w:rPrChange w:id="7697" w:author="Abhishek Deep Nigam" w:date="2015-10-26T01:01:00Z">
              <w:rPr>
                <w:rFonts w:ascii="Courier New" w:hAnsi="Courier New" w:cs="Courier New"/>
              </w:rPr>
            </w:rPrChange>
          </w:rPr>
          <w:t>Search Iterations: 254</w:t>
        </w:r>
      </w:ins>
    </w:p>
    <w:p w14:paraId="41718B79" w14:textId="77777777" w:rsidR="00073577" w:rsidRPr="00073577" w:rsidRDefault="00073577" w:rsidP="00073577">
      <w:pPr>
        <w:spacing w:before="0" w:after="0"/>
        <w:rPr>
          <w:ins w:id="7698" w:author="Abhishek Deep Nigam" w:date="2015-10-26T01:01:00Z"/>
          <w:rFonts w:ascii="Courier New" w:hAnsi="Courier New" w:cs="Courier New"/>
          <w:sz w:val="16"/>
          <w:szCs w:val="16"/>
          <w:rPrChange w:id="7699" w:author="Abhishek Deep Nigam" w:date="2015-10-26T01:01:00Z">
            <w:rPr>
              <w:ins w:id="7700" w:author="Abhishek Deep Nigam" w:date="2015-10-26T01:01:00Z"/>
              <w:rFonts w:ascii="Courier New" w:hAnsi="Courier New" w:cs="Courier New"/>
            </w:rPr>
          </w:rPrChange>
        </w:rPr>
      </w:pPr>
    </w:p>
    <w:p w14:paraId="3C006751" w14:textId="77777777" w:rsidR="00073577" w:rsidRPr="00073577" w:rsidRDefault="00073577" w:rsidP="00073577">
      <w:pPr>
        <w:spacing w:before="0" w:after="0"/>
        <w:rPr>
          <w:ins w:id="7701" w:author="Abhishek Deep Nigam" w:date="2015-10-26T01:01:00Z"/>
          <w:rFonts w:ascii="Courier New" w:hAnsi="Courier New" w:cs="Courier New"/>
          <w:sz w:val="16"/>
          <w:szCs w:val="16"/>
          <w:rPrChange w:id="7702" w:author="Abhishek Deep Nigam" w:date="2015-10-26T01:01:00Z">
            <w:rPr>
              <w:ins w:id="7703" w:author="Abhishek Deep Nigam" w:date="2015-10-26T01:01:00Z"/>
              <w:rFonts w:ascii="Courier New" w:hAnsi="Courier New" w:cs="Courier New"/>
            </w:rPr>
          </w:rPrChange>
        </w:rPr>
      </w:pPr>
      <w:ins w:id="7704" w:author="Abhishek Deep Nigam" w:date="2015-10-26T01:01:00Z">
        <w:r w:rsidRPr="00073577">
          <w:rPr>
            <w:rFonts w:ascii="Courier New" w:hAnsi="Courier New" w:cs="Courier New"/>
            <w:sz w:val="16"/>
            <w:szCs w:val="16"/>
            <w:rPrChange w:id="7705" w:author="Abhishek Deep Nigam" w:date="2015-10-26T01:01:00Z">
              <w:rPr>
                <w:rFonts w:ascii="Courier New" w:hAnsi="Courier New" w:cs="Courier New"/>
              </w:rPr>
            </w:rPrChange>
          </w:rPr>
          <w:t>Puzzle 5 - Word</w:t>
        </w:r>
      </w:ins>
    </w:p>
    <w:p w14:paraId="76885767" w14:textId="77777777" w:rsidR="00073577" w:rsidRPr="00073577" w:rsidRDefault="00073577" w:rsidP="00073577">
      <w:pPr>
        <w:spacing w:before="0" w:after="0"/>
        <w:rPr>
          <w:ins w:id="7706" w:author="Abhishek Deep Nigam" w:date="2015-10-26T01:01:00Z"/>
          <w:rFonts w:ascii="Courier New" w:hAnsi="Courier New" w:cs="Courier New"/>
          <w:sz w:val="16"/>
          <w:szCs w:val="16"/>
          <w:rPrChange w:id="7707" w:author="Abhishek Deep Nigam" w:date="2015-10-26T01:01:00Z">
            <w:rPr>
              <w:ins w:id="7708" w:author="Abhishek Deep Nigam" w:date="2015-10-26T01:01:00Z"/>
              <w:rFonts w:ascii="Courier New" w:hAnsi="Courier New" w:cs="Courier New"/>
            </w:rPr>
          </w:rPrChange>
        </w:rPr>
      </w:pPr>
    </w:p>
    <w:p w14:paraId="678E0779" w14:textId="77777777" w:rsidR="00073577" w:rsidRPr="00073577" w:rsidRDefault="00073577" w:rsidP="00073577">
      <w:pPr>
        <w:spacing w:before="0" w:after="0"/>
        <w:rPr>
          <w:ins w:id="7709" w:author="Abhishek Deep Nigam" w:date="2015-10-26T01:01:00Z"/>
          <w:rFonts w:ascii="Courier New" w:hAnsi="Courier New" w:cs="Courier New"/>
          <w:sz w:val="16"/>
          <w:szCs w:val="16"/>
          <w:rPrChange w:id="7710" w:author="Abhishek Deep Nigam" w:date="2015-10-26T01:01:00Z">
            <w:rPr>
              <w:ins w:id="7711" w:author="Abhishek Deep Nigam" w:date="2015-10-26T01:01:00Z"/>
              <w:rFonts w:ascii="Courier New" w:hAnsi="Courier New" w:cs="Courier New"/>
            </w:rPr>
          </w:rPrChange>
        </w:rPr>
      </w:pPr>
      <w:ins w:id="7712" w:author="Abhishek Deep Nigam" w:date="2015-10-26T01:01:00Z">
        <w:r w:rsidRPr="00073577">
          <w:rPr>
            <w:rFonts w:ascii="Courier New" w:hAnsi="Courier New" w:cs="Courier New"/>
            <w:sz w:val="16"/>
            <w:szCs w:val="16"/>
            <w:rPrChange w:id="7713" w:author="Abhishek Deep Nigam" w:date="2015-10-26T01:01:00Z">
              <w:rPr>
                <w:rFonts w:ascii="Courier New" w:hAnsi="Courier New" w:cs="Courier New"/>
              </w:rPr>
            </w:rPrChange>
          </w:rPr>
          <w:t>Searching in order of categories: number container music body adverb animal noun</w:t>
        </w:r>
      </w:ins>
    </w:p>
    <w:p w14:paraId="4EC18CF1" w14:textId="77777777" w:rsidR="00073577" w:rsidRPr="00073577" w:rsidRDefault="00073577" w:rsidP="00073577">
      <w:pPr>
        <w:spacing w:before="0" w:after="0"/>
        <w:rPr>
          <w:ins w:id="7714" w:author="Abhishek Deep Nigam" w:date="2015-10-26T01:01:00Z"/>
          <w:rFonts w:ascii="Courier New" w:hAnsi="Courier New" w:cs="Courier New"/>
          <w:sz w:val="16"/>
          <w:szCs w:val="16"/>
          <w:rPrChange w:id="7715" w:author="Abhishek Deep Nigam" w:date="2015-10-26T01:01:00Z">
            <w:rPr>
              <w:ins w:id="7716" w:author="Abhishek Deep Nigam" w:date="2015-10-26T01:01:00Z"/>
              <w:rFonts w:ascii="Courier New" w:hAnsi="Courier New" w:cs="Courier New"/>
            </w:rPr>
          </w:rPrChange>
        </w:rPr>
      </w:pPr>
      <w:ins w:id="7717" w:author="Abhishek Deep Nigam" w:date="2015-10-26T01:01:00Z">
        <w:r w:rsidRPr="00073577">
          <w:rPr>
            <w:rFonts w:ascii="Courier New" w:hAnsi="Courier New" w:cs="Courier New"/>
            <w:sz w:val="16"/>
            <w:szCs w:val="16"/>
            <w:rPrChange w:id="7718" w:author="Abhishek Deep Nigam" w:date="2015-10-26T01:01:00Z">
              <w:rPr>
                <w:rFonts w:ascii="Courier New" w:hAnsi="Courier New" w:cs="Courier New"/>
              </w:rPr>
            </w:rPrChange>
          </w:rPr>
          <w:t>root[0]-&gt;ONE(Backtracking)</w:t>
        </w:r>
      </w:ins>
    </w:p>
    <w:p w14:paraId="7248C72C" w14:textId="77777777" w:rsidR="00073577" w:rsidRPr="00073577" w:rsidRDefault="00073577" w:rsidP="00073577">
      <w:pPr>
        <w:spacing w:before="0" w:after="0"/>
        <w:rPr>
          <w:ins w:id="7719" w:author="Abhishek Deep Nigam" w:date="2015-10-26T01:01:00Z"/>
          <w:rFonts w:ascii="Courier New" w:hAnsi="Courier New" w:cs="Courier New"/>
          <w:sz w:val="16"/>
          <w:szCs w:val="16"/>
          <w:rPrChange w:id="7720" w:author="Abhishek Deep Nigam" w:date="2015-10-26T01:01:00Z">
            <w:rPr>
              <w:ins w:id="7721" w:author="Abhishek Deep Nigam" w:date="2015-10-26T01:01:00Z"/>
              <w:rFonts w:ascii="Courier New" w:hAnsi="Courier New" w:cs="Courier New"/>
            </w:rPr>
          </w:rPrChange>
        </w:rPr>
      </w:pPr>
      <w:ins w:id="7722" w:author="Abhishek Deep Nigam" w:date="2015-10-26T01:01:00Z">
        <w:r w:rsidRPr="00073577">
          <w:rPr>
            <w:rFonts w:ascii="Courier New" w:hAnsi="Courier New" w:cs="Courier New"/>
            <w:sz w:val="16"/>
            <w:szCs w:val="16"/>
            <w:rPrChange w:id="7723" w:author="Abhishek Deep Nigam" w:date="2015-10-26T01:01:00Z">
              <w:rPr>
                <w:rFonts w:ascii="Courier New" w:hAnsi="Courier New" w:cs="Courier New"/>
              </w:rPr>
            </w:rPrChange>
          </w:rPr>
          <w:t>[0]-&gt;TWO(Backtracking)</w:t>
        </w:r>
      </w:ins>
    </w:p>
    <w:p w14:paraId="6D0DEA14" w14:textId="77777777" w:rsidR="00073577" w:rsidRPr="00073577" w:rsidRDefault="00073577" w:rsidP="00073577">
      <w:pPr>
        <w:spacing w:before="0" w:after="0"/>
        <w:rPr>
          <w:ins w:id="7724" w:author="Abhishek Deep Nigam" w:date="2015-10-26T01:01:00Z"/>
          <w:rFonts w:ascii="Courier New" w:hAnsi="Courier New" w:cs="Courier New"/>
          <w:sz w:val="16"/>
          <w:szCs w:val="16"/>
          <w:rPrChange w:id="7725" w:author="Abhishek Deep Nigam" w:date="2015-10-26T01:01:00Z">
            <w:rPr>
              <w:ins w:id="7726" w:author="Abhishek Deep Nigam" w:date="2015-10-26T01:01:00Z"/>
              <w:rFonts w:ascii="Courier New" w:hAnsi="Courier New" w:cs="Courier New"/>
            </w:rPr>
          </w:rPrChange>
        </w:rPr>
      </w:pPr>
      <w:ins w:id="7727" w:author="Abhishek Deep Nigam" w:date="2015-10-26T01:01:00Z">
        <w:r w:rsidRPr="00073577">
          <w:rPr>
            <w:rFonts w:ascii="Courier New" w:hAnsi="Courier New" w:cs="Courier New"/>
            <w:sz w:val="16"/>
            <w:szCs w:val="16"/>
            <w:rPrChange w:id="7728" w:author="Abhishek Deep Nigam" w:date="2015-10-26T01:01:00Z">
              <w:rPr>
                <w:rFonts w:ascii="Courier New" w:hAnsi="Courier New" w:cs="Courier New"/>
              </w:rPr>
            </w:rPrChange>
          </w:rPr>
          <w:t>[0]-&gt;SIX[1]-&gt;BOX(Backtracking)</w:t>
        </w:r>
      </w:ins>
    </w:p>
    <w:p w14:paraId="49D9EE49" w14:textId="77777777" w:rsidR="00073577" w:rsidRPr="00073577" w:rsidRDefault="00073577" w:rsidP="00073577">
      <w:pPr>
        <w:spacing w:before="0" w:after="0"/>
        <w:rPr>
          <w:ins w:id="7729" w:author="Abhishek Deep Nigam" w:date="2015-10-26T01:01:00Z"/>
          <w:rFonts w:ascii="Courier New" w:hAnsi="Courier New" w:cs="Courier New"/>
          <w:sz w:val="16"/>
          <w:szCs w:val="16"/>
          <w:rPrChange w:id="7730" w:author="Abhishek Deep Nigam" w:date="2015-10-26T01:01:00Z">
            <w:rPr>
              <w:ins w:id="7731" w:author="Abhishek Deep Nigam" w:date="2015-10-26T01:01:00Z"/>
              <w:rFonts w:ascii="Courier New" w:hAnsi="Courier New" w:cs="Courier New"/>
            </w:rPr>
          </w:rPrChange>
        </w:rPr>
      </w:pPr>
      <w:ins w:id="7732" w:author="Abhishek Deep Nigam" w:date="2015-10-26T01:01:00Z">
        <w:r w:rsidRPr="00073577">
          <w:rPr>
            <w:rFonts w:ascii="Courier New" w:hAnsi="Courier New" w:cs="Courier New"/>
            <w:sz w:val="16"/>
            <w:szCs w:val="16"/>
            <w:rPrChange w:id="7733" w:author="Abhishek Deep Nigam" w:date="2015-10-26T01:01:00Z">
              <w:rPr>
                <w:rFonts w:ascii="Courier New" w:hAnsi="Courier New" w:cs="Courier New"/>
              </w:rPr>
            </w:rPrChange>
          </w:rPr>
          <w:t>[0]-&gt;TEN[1]-&gt;BIN[2]-&gt;TIE(Backtracking)</w:t>
        </w:r>
      </w:ins>
    </w:p>
    <w:p w14:paraId="48974B73" w14:textId="77777777" w:rsidR="00073577" w:rsidRPr="00073577" w:rsidRDefault="00073577" w:rsidP="00073577">
      <w:pPr>
        <w:spacing w:before="0" w:after="0"/>
        <w:rPr>
          <w:ins w:id="7734" w:author="Abhishek Deep Nigam" w:date="2015-10-26T01:01:00Z"/>
          <w:rFonts w:ascii="Courier New" w:hAnsi="Courier New" w:cs="Courier New"/>
          <w:sz w:val="16"/>
          <w:szCs w:val="16"/>
          <w:rPrChange w:id="7735" w:author="Abhishek Deep Nigam" w:date="2015-10-26T01:01:00Z">
            <w:rPr>
              <w:ins w:id="7736" w:author="Abhishek Deep Nigam" w:date="2015-10-26T01:01:00Z"/>
              <w:rFonts w:ascii="Courier New" w:hAnsi="Courier New" w:cs="Courier New"/>
            </w:rPr>
          </w:rPrChange>
        </w:rPr>
      </w:pPr>
      <w:ins w:id="7737" w:author="Abhishek Deep Nigam" w:date="2015-10-26T01:01:00Z">
        <w:r w:rsidRPr="00073577">
          <w:rPr>
            <w:rFonts w:ascii="Courier New" w:hAnsi="Courier New" w:cs="Courier New"/>
            <w:sz w:val="16"/>
            <w:szCs w:val="16"/>
            <w:rPrChange w:id="7738" w:author="Abhishek Deep Nigam" w:date="2015-10-26T01:01:00Z">
              <w:rPr>
                <w:rFonts w:ascii="Courier New" w:hAnsi="Courier New" w:cs="Courier New"/>
              </w:rPr>
            </w:rPrChange>
          </w:rPr>
          <w:t>[1]-&gt;CAN(Backtracking)</w:t>
        </w:r>
      </w:ins>
    </w:p>
    <w:p w14:paraId="6F3647F3" w14:textId="77777777" w:rsidR="00073577" w:rsidRPr="00073577" w:rsidRDefault="00073577" w:rsidP="00073577">
      <w:pPr>
        <w:spacing w:before="0" w:after="0"/>
        <w:rPr>
          <w:ins w:id="7739" w:author="Abhishek Deep Nigam" w:date="2015-10-26T01:01:00Z"/>
          <w:rFonts w:ascii="Courier New" w:hAnsi="Courier New" w:cs="Courier New"/>
          <w:sz w:val="16"/>
          <w:szCs w:val="16"/>
          <w:rPrChange w:id="7740" w:author="Abhishek Deep Nigam" w:date="2015-10-26T01:01:00Z">
            <w:rPr>
              <w:ins w:id="7741" w:author="Abhishek Deep Nigam" w:date="2015-10-26T01:01:00Z"/>
              <w:rFonts w:ascii="Courier New" w:hAnsi="Courier New" w:cs="Courier New"/>
            </w:rPr>
          </w:rPrChange>
        </w:rPr>
      </w:pPr>
      <w:ins w:id="7742" w:author="Abhishek Deep Nigam" w:date="2015-10-26T01:01:00Z">
        <w:r w:rsidRPr="00073577">
          <w:rPr>
            <w:rFonts w:ascii="Courier New" w:hAnsi="Courier New" w:cs="Courier New"/>
            <w:sz w:val="16"/>
            <w:szCs w:val="16"/>
            <w:rPrChange w:id="7743" w:author="Abhishek Deep Nigam" w:date="2015-10-26T01:01:00Z">
              <w:rPr>
                <w:rFonts w:ascii="Courier New" w:hAnsi="Courier New" w:cs="Courier New"/>
              </w:rPr>
            </w:rPrChange>
          </w:rPr>
          <w:t>[1]-&gt;TIN[2]-&gt;TIE[3]-&gt;TOE[4]-&gt;NON[5]-&gt;HEN[6]-&gt;ION(Found result: IHTTNOIEN)</w:t>
        </w:r>
      </w:ins>
    </w:p>
    <w:p w14:paraId="107338EE" w14:textId="77777777" w:rsidR="00073577" w:rsidRPr="00073577" w:rsidRDefault="00073577" w:rsidP="00073577">
      <w:pPr>
        <w:spacing w:before="0" w:after="0"/>
        <w:rPr>
          <w:ins w:id="7744" w:author="Abhishek Deep Nigam" w:date="2015-10-26T01:01:00Z"/>
          <w:rFonts w:ascii="Courier New" w:hAnsi="Courier New" w:cs="Courier New"/>
          <w:sz w:val="16"/>
          <w:szCs w:val="16"/>
          <w:rPrChange w:id="7745" w:author="Abhishek Deep Nigam" w:date="2015-10-26T01:01:00Z">
            <w:rPr>
              <w:ins w:id="7746" w:author="Abhishek Deep Nigam" w:date="2015-10-26T01:01:00Z"/>
              <w:rFonts w:ascii="Courier New" w:hAnsi="Courier New" w:cs="Courier New"/>
            </w:rPr>
          </w:rPrChange>
        </w:rPr>
      </w:pPr>
      <w:ins w:id="7747" w:author="Abhishek Deep Nigam" w:date="2015-10-26T01:01:00Z">
        <w:r w:rsidRPr="00073577">
          <w:rPr>
            <w:rFonts w:ascii="Courier New" w:hAnsi="Courier New" w:cs="Courier New"/>
            <w:sz w:val="16"/>
            <w:szCs w:val="16"/>
            <w:rPrChange w:id="7748" w:author="Abhishek Deep Nigam" w:date="2015-10-26T01:01:00Z">
              <w:rPr>
                <w:rFonts w:ascii="Courier New" w:hAnsi="Courier New" w:cs="Courier New"/>
              </w:rPr>
            </w:rPrChange>
          </w:rPr>
          <w:t>[6]-&gt;TON(Found result: THTTNOIEN)</w:t>
        </w:r>
      </w:ins>
    </w:p>
    <w:p w14:paraId="2F5BBB7C" w14:textId="77777777" w:rsidR="00073577" w:rsidRPr="00073577" w:rsidRDefault="00073577" w:rsidP="00073577">
      <w:pPr>
        <w:spacing w:before="0" w:after="0"/>
        <w:rPr>
          <w:ins w:id="7749" w:author="Abhishek Deep Nigam" w:date="2015-10-26T01:01:00Z"/>
          <w:rFonts w:ascii="Courier New" w:hAnsi="Courier New" w:cs="Courier New"/>
          <w:sz w:val="16"/>
          <w:szCs w:val="16"/>
          <w:rPrChange w:id="7750" w:author="Abhishek Deep Nigam" w:date="2015-10-26T01:01:00Z">
            <w:rPr>
              <w:ins w:id="7751" w:author="Abhishek Deep Nigam" w:date="2015-10-26T01:01:00Z"/>
              <w:rFonts w:ascii="Courier New" w:hAnsi="Courier New" w:cs="Courier New"/>
            </w:rPr>
          </w:rPrChange>
        </w:rPr>
      </w:pPr>
      <w:ins w:id="7752" w:author="Abhishek Deep Nigam" w:date="2015-10-26T01:01:00Z">
        <w:r w:rsidRPr="00073577">
          <w:rPr>
            <w:rFonts w:ascii="Courier New" w:hAnsi="Courier New" w:cs="Courier New"/>
            <w:sz w:val="16"/>
            <w:szCs w:val="16"/>
            <w:rPrChange w:id="7753" w:author="Abhishek Deep Nigam" w:date="2015-10-26T01:01:00Z">
              <w:rPr>
                <w:rFonts w:ascii="Courier New" w:hAnsi="Courier New" w:cs="Courier New"/>
              </w:rPr>
            </w:rPrChange>
          </w:rPr>
          <w:t>[4]-&gt;YON[5]-&gt;HEN[6]-&gt;ION(Found result: IHTTYOIEN)</w:t>
        </w:r>
      </w:ins>
    </w:p>
    <w:p w14:paraId="6D344049" w14:textId="77777777" w:rsidR="00073577" w:rsidRPr="00073577" w:rsidRDefault="00073577" w:rsidP="00073577">
      <w:pPr>
        <w:spacing w:before="0" w:after="0"/>
        <w:rPr>
          <w:ins w:id="7754" w:author="Abhishek Deep Nigam" w:date="2015-10-26T01:01:00Z"/>
          <w:rFonts w:ascii="Courier New" w:hAnsi="Courier New" w:cs="Courier New"/>
          <w:sz w:val="16"/>
          <w:szCs w:val="16"/>
          <w:rPrChange w:id="7755" w:author="Abhishek Deep Nigam" w:date="2015-10-26T01:01:00Z">
            <w:rPr>
              <w:ins w:id="7756" w:author="Abhishek Deep Nigam" w:date="2015-10-26T01:01:00Z"/>
              <w:rFonts w:ascii="Courier New" w:hAnsi="Courier New" w:cs="Courier New"/>
            </w:rPr>
          </w:rPrChange>
        </w:rPr>
      </w:pPr>
      <w:ins w:id="7757" w:author="Abhishek Deep Nigam" w:date="2015-10-26T01:01:00Z">
        <w:r w:rsidRPr="00073577">
          <w:rPr>
            <w:rFonts w:ascii="Courier New" w:hAnsi="Courier New" w:cs="Courier New"/>
            <w:sz w:val="16"/>
            <w:szCs w:val="16"/>
            <w:rPrChange w:id="7758" w:author="Abhishek Deep Nigam" w:date="2015-10-26T01:01:00Z">
              <w:rPr>
                <w:rFonts w:ascii="Courier New" w:hAnsi="Courier New" w:cs="Courier New"/>
              </w:rPr>
            </w:rPrChange>
          </w:rPr>
          <w:t>[6]-&gt;TON(Found result: THTTYOIEN)</w:t>
        </w:r>
      </w:ins>
    </w:p>
    <w:p w14:paraId="08933239" w14:textId="77777777" w:rsidR="00073577" w:rsidRPr="00073577" w:rsidRDefault="00073577" w:rsidP="00073577">
      <w:pPr>
        <w:spacing w:before="0" w:after="0"/>
        <w:rPr>
          <w:ins w:id="7759" w:author="Abhishek Deep Nigam" w:date="2015-10-26T01:01:00Z"/>
          <w:rFonts w:ascii="Courier New" w:hAnsi="Courier New" w:cs="Courier New"/>
          <w:sz w:val="16"/>
          <w:szCs w:val="16"/>
          <w:rPrChange w:id="7760" w:author="Abhishek Deep Nigam" w:date="2015-10-26T01:01:00Z">
            <w:rPr>
              <w:ins w:id="7761" w:author="Abhishek Deep Nigam" w:date="2015-10-26T01:01:00Z"/>
              <w:rFonts w:ascii="Courier New" w:hAnsi="Courier New" w:cs="Courier New"/>
            </w:rPr>
          </w:rPrChange>
        </w:rPr>
      </w:pPr>
      <w:ins w:id="7762" w:author="Abhishek Deep Nigam" w:date="2015-10-26T01:01:00Z">
        <w:r w:rsidRPr="00073577">
          <w:rPr>
            <w:rFonts w:ascii="Courier New" w:hAnsi="Courier New" w:cs="Courier New"/>
            <w:sz w:val="16"/>
            <w:szCs w:val="16"/>
            <w:rPrChange w:id="7763" w:author="Abhishek Deep Nigam" w:date="2015-10-26T01:01:00Z">
              <w:rPr>
                <w:rFonts w:ascii="Courier New" w:hAnsi="Courier New" w:cs="Courier New"/>
              </w:rPr>
            </w:rPrChange>
          </w:rPr>
          <w:t>Search Iterations: 20</w:t>
        </w:r>
      </w:ins>
    </w:p>
    <w:p w14:paraId="11FA785F" w14:textId="77777777" w:rsidR="00073577" w:rsidRPr="00073577" w:rsidRDefault="00073577" w:rsidP="00073577">
      <w:pPr>
        <w:spacing w:before="0" w:after="0"/>
        <w:rPr>
          <w:ins w:id="7764" w:author="Abhishek Deep Nigam" w:date="2015-10-26T01:01:00Z"/>
          <w:rFonts w:ascii="Courier New" w:hAnsi="Courier New" w:cs="Courier New"/>
          <w:sz w:val="16"/>
          <w:szCs w:val="16"/>
          <w:rPrChange w:id="7765" w:author="Abhishek Deep Nigam" w:date="2015-10-26T01:01:00Z">
            <w:rPr>
              <w:ins w:id="7766" w:author="Abhishek Deep Nigam" w:date="2015-10-26T01:01:00Z"/>
              <w:rFonts w:ascii="Courier New" w:hAnsi="Courier New" w:cs="Courier New"/>
            </w:rPr>
          </w:rPrChange>
        </w:rPr>
      </w:pPr>
    </w:p>
    <w:p w14:paraId="50E888D0" w14:textId="77777777" w:rsidR="00073577" w:rsidRPr="00073577" w:rsidRDefault="00073577" w:rsidP="00073577">
      <w:pPr>
        <w:spacing w:before="0" w:after="0"/>
        <w:rPr>
          <w:ins w:id="7767" w:author="Abhishek Deep Nigam" w:date="2015-10-26T01:01:00Z"/>
          <w:rFonts w:ascii="Courier New" w:hAnsi="Courier New" w:cs="Courier New"/>
          <w:sz w:val="16"/>
          <w:szCs w:val="16"/>
          <w:rPrChange w:id="7768" w:author="Abhishek Deep Nigam" w:date="2015-10-26T01:01:00Z">
            <w:rPr>
              <w:ins w:id="7769" w:author="Abhishek Deep Nigam" w:date="2015-10-26T01:01:00Z"/>
              <w:rFonts w:ascii="Courier New" w:hAnsi="Courier New" w:cs="Courier New"/>
            </w:rPr>
          </w:rPrChange>
        </w:rPr>
      </w:pPr>
      <w:ins w:id="7770" w:author="Abhishek Deep Nigam" w:date="2015-10-26T01:01:00Z">
        <w:r w:rsidRPr="00073577">
          <w:rPr>
            <w:rFonts w:ascii="Courier New" w:hAnsi="Courier New" w:cs="Courier New"/>
            <w:sz w:val="16"/>
            <w:szCs w:val="16"/>
            <w:rPrChange w:id="7771" w:author="Abhishek Deep Nigam" w:date="2015-10-26T01:01:00Z">
              <w:rPr>
                <w:rFonts w:ascii="Courier New" w:hAnsi="Courier New" w:cs="Courier New"/>
              </w:rPr>
            </w:rPrChange>
          </w:rPr>
          <w:t>Puzzle 5 - Letter</w:t>
        </w:r>
      </w:ins>
    </w:p>
    <w:p w14:paraId="03D5652A" w14:textId="77777777" w:rsidR="00073577" w:rsidRPr="00073577" w:rsidRDefault="00073577" w:rsidP="00073577">
      <w:pPr>
        <w:spacing w:before="0" w:after="0"/>
        <w:rPr>
          <w:ins w:id="7772" w:author="Abhishek Deep Nigam" w:date="2015-10-26T01:01:00Z"/>
          <w:rFonts w:ascii="Courier New" w:hAnsi="Courier New" w:cs="Courier New"/>
          <w:sz w:val="16"/>
          <w:szCs w:val="16"/>
          <w:rPrChange w:id="7773" w:author="Abhishek Deep Nigam" w:date="2015-10-26T01:01:00Z">
            <w:rPr>
              <w:ins w:id="7774" w:author="Abhishek Deep Nigam" w:date="2015-10-26T01:01:00Z"/>
              <w:rFonts w:ascii="Courier New" w:hAnsi="Courier New" w:cs="Courier New"/>
            </w:rPr>
          </w:rPrChange>
        </w:rPr>
      </w:pPr>
    </w:p>
    <w:p w14:paraId="2C96A851" w14:textId="77777777" w:rsidR="00073577" w:rsidRPr="00073577" w:rsidRDefault="00073577" w:rsidP="00073577">
      <w:pPr>
        <w:spacing w:before="0" w:after="0"/>
        <w:rPr>
          <w:ins w:id="7775" w:author="Abhishek Deep Nigam" w:date="2015-10-26T01:01:00Z"/>
          <w:rFonts w:ascii="Courier New" w:hAnsi="Courier New" w:cs="Courier New"/>
          <w:sz w:val="16"/>
          <w:szCs w:val="16"/>
          <w:rPrChange w:id="7776" w:author="Abhishek Deep Nigam" w:date="2015-10-26T01:01:00Z">
            <w:rPr>
              <w:ins w:id="7777" w:author="Abhishek Deep Nigam" w:date="2015-10-26T01:01:00Z"/>
              <w:rFonts w:ascii="Courier New" w:hAnsi="Courier New" w:cs="Courier New"/>
            </w:rPr>
          </w:rPrChange>
        </w:rPr>
      </w:pPr>
      <w:ins w:id="7778" w:author="Abhishek Deep Nigam" w:date="2015-10-26T01:01:00Z">
        <w:r w:rsidRPr="00073577">
          <w:rPr>
            <w:rFonts w:ascii="Courier New" w:hAnsi="Courier New" w:cs="Courier New"/>
            <w:sz w:val="16"/>
            <w:szCs w:val="16"/>
            <w:rPrChange w:id="7779" w:author="Abhishek Deep Nigam" w:date="2015-10-26T01:01:00Z">
              <w:rPr>
                <w:rFonts w:ascii="Courier New" w:hAnsi="Courier New" w:cs="Courier New"/>
              </w:rPr>
            </w:rPrChange>
          </w:rPr>
          <w:t>Searching in order of indicies in the solution array [0] ... [8]</w:t>
        </w:r>
      </w:ins>
    </w:p>
    <w:p w14:paraId="2AC3FDC6" w14:textId="77777777" w:rsidR="00073577" w:rsidRPr="00073577" w:rsidRDefault="00073577" w:rsidP="00073577">
      <w:pPr>
        <w:spacing w:before="0" w:after="0"/>
        <w:rPr>
          <w:ins w:id="7780" w:author="Abhishek Deep Nigam" w:date="2015-10-26T01:01:00Z"/>
          <w:rFonts w:ascii="Courier New" w:hAnsi="Courier New" w:cs="Courier New"/>
          <w:sz w:val="16"/>
          <w:szCs w:val="16"/>
          <w:rPrChange w:id="7781" w:author="Abhishek Deep Nigam" w:date="2015-10-26T01:01:00Z">
            <w:rPr>
              <w:ins w:id="7782" w:author="Abhishek Deep Nigam" w:date="2015-10-26T01:01:00Z"/>
              <w:rFonts w:ascii="Courier New" w:hAnsi="Courier New" w:cs="Courier New"/>
            </w:rPr>
          </w:rPrChange>
        </w:rPr>
      </w:pPr>
      <w:ins w:id="7783" w:author="Abhishek Deep Nigam" w:date="2015-10-26T01:01:00Z">
        <w:r w:rsidRPr="00073577">
          <w:rPr>
            <w:rFonts w:ascii="Courier New" w:hAnsi="Courier New" w:cs="Courier New"/>
            <w:sz w:val="16"/>
            <w:szCs w:val="16"/>
            <w:rPrChange w:id="7784" w:author="Abhishek Deep Nigam" w:date="2015-10-26T01:01:00Z">
              <w:rPr>
                <w:rFonts w:ascii="Courier New" w:hAnsi="Courier New" w:cs="Courier New"/>
              </w:rPr>
            </w:rPrChange>
          </w:rPr>
          <w:t>root[0]-&gt;A[1]-&gt;A[2]-&gt;T[3]-&gt;T[4]-&gt;A(Backtracking)</w:t>
        </w:r>
      </w:ins>
    </w:p>
    <w:p w14:paraId="3BEB604F" w14:textId="77777777" w:rsidR="00073577" w:rsidRPr="00073577" w:rsidRDefault="00073577" w:rsidP="00073577">
      <w:pPr>
        <w:spacing w:before="0" w:after="0"/>
        <w:rPr>
          <w:ins w:id="7785" w:author="Abhishek Deep Nigam" w:date="2015-10-26T01:01:00Z"/>
          <w:rFonts w:ascii="Courier New" w:hAnsi="Courier New" w:cs="Courier New"/>
          <w:sz w:val="16"/>
          <w:szCs w:val="16"/>
          <w:rPrChange w:id="7786" w:author="Abhishek Deep Nigam" w:date="2015-10-26T01:01:00Z">
            <w:rPr>
              <w:ins w:id="7787" w:author="Abhishek Deep Nigam" w:date="2015-10-26T01:01:00Z"/>
              <w:rFonts w:ascii="Courier New" w:hAnsi="Courier New" w:cs="Courier New"/>
            </w:rPr>
          </w:rPrChange>
        </w:rPr>
      </w:pPr>
      <w:ins w:id="7788" w:author="Abhishek Deep Nigam" w:date="2015-10-26T01:01:00Z">
        <w:r w:rsidRPr="00073577">
          <w:rPr>
            <w:rFonts w:ascii="Courier New" w:hAnsi="Courier New" w:cs="Courier New"/>
            <w:sz w:val="16"/>
            <w:szCs w:val="16"/>
            <w:rPrChange w:id="7789" w:author="Abhishek Deep Nigam" w:date="2015-10-26T01:01:00Z">
              <w:rPr>
                <w:rFonts w:ascii="Courier New" w:hAnsi="Courier New" w:cs="Courier New"/>
              </w:rPr>
            </w:rPrChange>
          </w:rPr>
          <w:t>[4]-&gt;N(Backtracking)</w:t>
        </w:r>
      </w:ins>
    </w:p>
    <w:p w14:paraId="4FDA8633" w14:textId="77777777" w:rsidR="00073577" w:rsidRPr="00073577" w:rsidRDefault="00073577" w:rsidP="00073577">
      <w:pPr>
        <w:spacing w:before="0" w:after="0"/>
        <w:rPr>
          <w:ins w:id="7790" w:author="Abhishek Deep Nigam" w:date="2015-10-26T01:01:00Z"/>
          <w:rFonts w:ascii="Courier New" w:hAnsi="Courier New" w:cs="Courier New"/>
          <w:sz w:val="16"/>
          <w:szCs w:val="16"/>
          <w:rPrChange w:id="7791" w:author="Abhishek Deep Nigam" w:date="2015-10-26T01:01:00Z">
            <w:rPr>
              <w:ins w:id="7792" w:author="Abhishek Deep Nigam" w:date="2015-10-26T01:01:00Z"/>
              <w:rFonts w:ascii="Courier New" w:hAnsi="Courier New" w:cs="Courier New"/>
            </w:rPr>
          </w:rPrChange>
        </w:rPr>
      </w:pPr>
      <w:ins w:id="7793" w:author="Abhishek Deep Nigam" w:date="2015-10-26T01:01:00Z">
        <w:r w:rsidRPr="00073577">
          <w:rPr>
            <w:rFonts w:ascii="Courier New" w:hAnsi="Courier New" w:cs="Courier New"/>
            <w:sz w:val="16"/>
            <w:szCs w:val="16"/>
            <w:rPrChange w:id="7794" w:author="Abhishek Deep Nigam" w:date="2015-10-26T01:01:00Z">
              <w:rPr>
                <w:rFonts w:ascii="Courier New" w:hAnsi="Courier New" w:cs="Courier New"/>
              </w:rPr>
            </w:rPrChange>
          </w:rPr>
          <w:t>[4]-&gt;O(Backtracking)</w:t>
        </w:r>
      </w:ins>
    </w:p>
    <w:p w14:paraId="0D5B21A8" w14:textId="77777777" w:rsidR="00073577" w:rsidRPr="00073577" w:rsidRDefault="00073577" w:rsidP="00073577">
      <w:pPr>
        <w:spacing w:before="0" w:after="0"/>
        <w:rPr>
          <w:ins w:id="7795" w:author="Abhishek Deep Nigam" w:date="2015-10-26T01:01:00Z"/>
          <w:rFonts w:ascii="Courier New" w:hAnsi="Courier New" w:cs="Courier New"/>
          <w:sz w:val="16"/>
          <w:szCs w:val="16"/>
          <w:rPrChange w:id="7796" w:author="Abhishek Deep Nigam" w:date="2015-10-26T01:01:00Z">
            <w:rPr>
              <w:ins w:id="7797" w:author="Abhishek Deep Nigam" w:date="2015-10-26T01:01:00Z"/>
              <w:rFonts w:ascii="Courier New" w:hAnsi="Courier New" w:cs="Courier New"/>
            </w:rPr>
          </w:rPrChange>
        </w:rPr>
      </w:pPr>
      <w:ins w:id="7798" w:author="Abhishek Deep Nigam" w:date="2015-10-26T01:01:00Z">
        <w:r w:rsidRPr="00073577">
          <w:rPr>
            <w:rFonts w:ascii="Courier New" w:hAnsi="Courier New" w:cs="Courier New"/>
            <w:sz w:val="16"/>
            <w:szCs w:val="16"/>
            <w:rPrChange w:id="7799" w:author="Abhishek Deep Nigam" w:date="2015-10-26T01:01:00Z">
              <w:rPr>
                <w:rFonts w:ascii="Courier New" w:hAnsi="Courier New" w:cs="Courier New"/>
              </w:rPr>
            </w:rPrChange>
          </w:rPr>
          <w:t>[4]-&gt;P(Backtracking)</w:t>
        </w:r>
      </w:ins>
    </w:p>
    <w:p w14:paraId="7C26D64F" w14:textId="77777777" w:rsidR="00073577" w:rsidRPr="00073577" w:rsidRDefault="00073577" w:rsidP="00073577">
      <w:pPr>
        <w:spacing w:before="0" w:after="0"/>
        <w:rPr>
          <w:ins w:id="7800" w:author="Abhishek Deep Nigam" w:date="2015-10-26T01:01:00Z"/>
          <w:rFonts w:ascii="Courier New" w:hAnsi="Courier New" w:cs="Courier New"/>
          <w:sz w:val="16"/>
          <w:szCs w:val="16"/>
          <w:rPrChange w:id="7801" w:author="Abhishek Deep Nigam" w:date="2015-10-26T01:01:00Z">
            <w:rPr>
              <w:ins w:id="7802" w:author="Abhishek Deep Nigam" w:date="2015-10-26T01:01:00Z"/>
              <w:rFonts w:ascii="Courier New" w:hAnsi="Courier New" w:cs="Courier New"/>
            </w:rPr>
          </w:rPrChange>
        </w:rPr>
      </w:pPr>
      <w:ins w:id="7803" w:author="Abhishek Deep Nigam" w:date="2015-10-26T01:01:00Z">
        <w:r w:rsidRPr="00073577">
          <w:rPr>
            <w:rFonts w:ascii="Courier New" w:hAnsi="Courier New" w:cs="Courier New"/>
            <w:sz w:val="16"/>
            <w:szCs w:val="16"/>
            <w:rPrChange w:id="7804" w:author="Abhishek Deep Nigam" w:date="2015-10-26T01:01:00Z">
              <w:rPr>
                <w:rFonts w:ascii="Courier New" w:hAnsi="Courier New" w:cs="Courier New"/>
              </w:rPr>
            </w:rPrChange>
          </w:rPr>
          <w:t>[4]-&gt;Q(Backtracking)</w:t>
        </w:r>
      </w:ins>
    </w:p>
    <w:p w14:paraId="78F8A250" w14:textId="77777777" w:rsidR="00073577" w:rsidRPr="00073577" w:rsidRDefault="00073577" w:rsidP="00073577">
      <w:pPr>
        <w:spacing w:before="0" w:after="0"/>
        <w:rPr>
          <w:ins w:id="7805" w:author="Abhishek Deep Nigam" w:date="2015-10-26T01:01:00Z"/>
          <w:rFonts w:ascii="Courier New" w:hAnsi="Courier New" w:cs="Courier New"/>
          <w:sz w:val="16"/>
          <w:szCs w:val="16"/>
          <w:rPrChange w:id="7806" w:author="Abhishek Deep Nigam" w:date="2015-10-26T01:01:00Z">
            <w:rPr>
              <w:ins w:id="7807" w:author="Abhishek Deep Nigam" w:date="2015-10-26T01:01:00Z"/>
              <w:rFonts w:ascii="Courier New" w:hAnsi="Courier New" w:cs="Courier New"/>
            </w:rPr>
          </w:rPrChange>
        </w:rPr>
      </w:pPr>
      <w:ins w:id="7808" w:author="Abhishek Deep Nigam" w:date="2015-10-26T01:01:00Z">
        <w:r w:rsidRPr="00073577">
          <w:rPr>
            <w:rFonts w:ascii="Courier New" w:hAnsi="Courier New" w:cs="Courier New"/>
            <w:sz w:val="16"/>
            <w:szCs w:val="16"/>
            <w:rPrChange w:id="7809" w:author="Abhishek Deep Nigam" w:date="2015-10-26T01:01:00Z">
              <w:rPr>
                <w:rFonts w:ascii="Courier New" w:hAnsi="Courier New" w:cs="Courier New"/>
              </w:rPr>
            </w:rPrChange>
          </w:rPr>
          <w:t>[4]-&gt;S(Backtracking)</w:t>
        </w:r>
      </w:ins>
    </w:p>
    <w:p w14:paraId="7577BC96" w14:textId="77777777" w:rsidR="00073577" w:rsidRPr="00073577" w:rsidRDefault="00073577" w:rsidP="00073577">
      <w:pPr>
        <w:spacing w:before="0" w:after="0"/>
        <w:rPr>
          <w:ins w:id="7810" w:author="Abhishek Deep Nigam" w:date="2015-10-26T01:01:00Z"/>
          <w:rFonts w:ascii="Courier New" w:hAnsi="Courier New" w:cs="Courier New"/>
          <w:sz w:val="16"/>
          <w:szCs w:val="16"/>
          <w:rPrChange w:id="7811" w:author="Abhishek Deep Nigam" w:date="2015-10-26T01:01:00Z">
            <w:rPr>
              <w:ins w:id="7812" w:author="Abhishek Deep Nigam" w:date="2015-10-26T01:01:00Z"/>
              <w:rFonts w:ascii="Courier New" w:hAnsi="Courier New" w:cs="Courier New"/>
            </w:rPr>
          </w:rPrChange>
        </w:rPr>
      </w:pPr>
      <w:ins w:id="7813" w:author="Abhishek Deep Nigam" w:date="2015-10-26T01:01:00Z">
        <w:r w:rsidRPr="00073577">
          <w:rPr>
            <w:rFonts w:ascii="Courier New" w:hAnsi="Courier New" w:cs="Courier New"/>
            <w:sz w:val="16"/>
            <w:szCs w:val="16"/>
            <w:rPrChange w:id="7814" w:author="Abhishek Deep Nigam" w:date="2015-10-26T01:01:00Z">
              <w:rPr>
                <w:rFonts w:ascii="Courier New" w:hAnsi="Courier New" w:cs="Courier New"/>
              </w:rPr>
            </w:rPrChange>
          </w:rPr>
          <w:lastRenderedPageBreak/>
          <w:t>[4]-&gt;Y(Backtracking)</w:t>
        </w:r>
      </w:ins>
    </w:p>
    <w:p w14:paraId="0D8ACB7E" w14:textId="77777777" w:rsidR="00073577" w:rsidRPr="00073577" w:rsidRDefault="00073577" w:rsidP="00073577">
      <w:pPr>
        <w:spacing w:before="0" w:after="0"/>
        <w:rPr>
          <w:ins w:id="7815" w:author="Abhishek Deep Nigam" w:date="2015-10-26T01:01:00Z"/>
          <w:rFonts w:ascii="Courier New" w:hAnsi="Courier New" w:cs="Courier New"/>
          <w:sz w:val="16"/>
          <w:szCs w:val="16"/>
          <w:rPrChange w:id="7816" w:author="Abhishek Deep Nigam" w:date="2015-10-26T01:01:00Z">
            <w:rPr>
              <w:ins w:id="7817" w:author="Abhishek Deep Nigam" w:date="2015-10-26T01:01:00Z"/>
              <w:rFonts w:ascii="Courier New" w:hAnsi="Courier New" w:cs="Courier New"/>
            </w:rPr>
          </w:rPrChange>
        </w:rPr>
      </w:pPr>
      <w:ins w:id="7818" w:author="Abhishek Deep Nigam" w:date="2015-10-26T01:01:00Z">
        <w:r w:rsidRPr="00073577">
          <w:rPr>
            <w:rFonts w:ascii="Courier New" w:hAnsi="Courier New" w:cs="Courier New"/>
            <w:sz w:val="16"/>
            <w:szCs w:val="16"/>
            <w:rPrChange w:id="7819" w:author="Abhishek Deep Nigam" w:date="2015-10-26T01:01:00Z">
              <w:rPr>
                <w:rFonts w:ascii="Courier New" w:hAnsi="Courier New" w:cs="Courier New"/>
              </w:rPr>
            </w:rPrChange>
          </w:rPr>
          <w:t>[1]-&gt;B[2]-&gt;T[3]-&gt;T[4]-&gt;A(Backtracking)</w:t>
        </w:r>
      </w:ins>
    </w:p>
    <w:p w14:paraId="20AD6423" w14:textId="77777777" w:rsidR="00073577" w:rsidRPr="00073577" w:rsidRDefault="00073577" w:rsidP="00073577">
      <w:pPr>
        <w:spacing w:before="0" w:after="0"/>
        <w:rPr>
          <w:ins w:id="7820" w:author="Abhishek Deep Nigam" w:date="2015-10-26T01:01:00Z"/>
          <w:rFonts w:ascii="Courier New" w:hAnsi="Courier New" w:cs="Courier New"/>
          <w:sz w:val="16"/>
          <w:szCs w:val="16"/>
          <w:rPrChange w:id="7821" w:author="Abhishek Deep Nigam" w:date="2015-10-26T01:01:00Z">
            <w:rPr>
              <w:ins w:id="7822" w:author="Abhishek Deep Nigam" w:date="2015-10-26T01:01:00Z"/>
              <w:rFonts w:ascii="Courier New" w:hAnsi="Courier New" w:cs="Courier New"/>
            </w:rPr>
          </w:rPrChange>
        </w:rPr>
      </w:pPr>
      <w:ins w:id="7823" w:author="Abhishek Deep Nigam" w:date="2015-10-26T01:01:00Z">
        <w:r w:rsidRPr="00073577">
          <w:rPr>
            <w:rFonts w:ascii="Courier New" w:hAnsi="Courier New" w:cs="Courier New"/>
            <w:sz w:val="16"/>
            <w:szCs w:val="16"/>
            <w:rPrChange w:id="7824" w:author="Abhishek Deep Nigam" w:date="2015-10-26T01:01:00Z">
              <w:rPr>
                <w:rFonts w:ascii="Courier New" w:hAnsi="Courier New" w:cs="Courier New"/>
              </w:rPr>
            </w:rPrChange>
          </w:rPr>
          <w:t>[4]-&gt;N(Backtracking)</w:t>
        </w:r>
      </w:ins>
    </w:p>
    <w:p w14:paraId="36E75181" w14:textId="77777777" w:rsidR="00073577" w:rsidRPr="00073577" w:rsidRDefault="00073577" w:rsidP="00073577">
      <w:pPr>
        <w:spacing w:before="0" w:after="0"/>
        <w:rPr>
          <w:ins w:id="7825" w:author="Abhishek Deep Nigam" w:date="2015-10-26T01:01:00Z"/>
          <w:rFonts w:ascii="Courier New" w:hAnsi="Courier New" w:cs="Courier New"/>
          <w:sz w:val="16"/>
          <w:szCs w:val="16"/>
          <w:rPrChange w:id="7826" w:author="Abhishek Deep Nigam" w:date="2015-10-26T01:01:00Z">
            <w:rPr>
              <w:ins w:id="7827" w:author="Abhishek Deep Nigam" w:date="2015-10-26T01:01:00Z"/>
              <w:rFonts w:ascii="Courier New" w:hAnsi="Courier New" w:cs="Courier New"/>
            </w:rPr>
          </w:rPrChange>
        </w:rPr>
      </w:pPr>
      <w:ins w:id="7828" w:author="Abhishek Deep Nigam" w:date="2015-10-26T01:01:00Z">
        <w:r w:rsidRPr="00073577">
          <w:rPr>
            <w:rFonts w:ascii="Courier New" w:hAnsi="Courier New" w:cs="Courier New"/>
            <w:sz w:val="16"/>
            <w:szCs w:val="16"/>
            <w:rPrChange w:id="7829" w:author="Abhishek Deep Nigam" w:date="2015-10-26T01:01:00Z">
              <w:rPr>
                <w:rFonts w:ascii="Courier New" w:hAnsi="Courier New" w:cs="Courier New"/>
              </w:rPr>
            </w:rPrChange>
          </w:rPr>
          <w:t>[4]-&gt;O(Backtracking)</w:t>
        </w:r>
      </w:ins>
    </w:p>
    <w:p w14:paraId="632EA3F1" w14:textId="77777777" w:rsidR="00073577" w:rsidRPr="00073577" w:rsidRDefault="00073577" w:rsidP="00073577">
      <w:pPr>
        <w:spacing w:before="0" w:after="0"/>
        <w:rPr>
          <w:ins w:id="7830" w:author="Abhishek Deep Nigam" w:date="2015-10-26T01:01:00Z"/>
          <w:rFonts w:ascii="Courier New" w:hAnsi="Courier New" w:cs="Courier New"/>
          <w:sz w:val="16"/>
          <w:szCs w:val="16"/>
          <w:rPrChange w:id="7831" w:author="Abhishek Deep Nigam" w:date="2015-10-26T01:01:00Z">
            <w:rPr>
              <w:ins w:id="7832" w:author="Abhishek Deep Nigam" w:date="2015-10-26T01:01:00Z"/>
              <w:rFonts w:ascii="Courier New" w:hAnsi="Courier New" w:cs="Courier New"/>
            </w:rPr>
          </w:rPrChange>
        </w:rPr>
      </w:pPr>
      <w:ins w:id="7833" w:author="Abhishek Deep Nigam" w:date="2015-10-26T01:01:00Z">
        <w:r w:rsidRPr="00073577">
          <w:rPr>
            <w:rFonts w:ascii="Courier New" w:hAnsi="Courier New" w:cs="Courier New"/>
            <w:sz w:val="16"/>
            <w:szCs w:val="16"/>
            <w:rPrChange w:id="7834" w:author="Abhishek Deep Nigam" w:date="2015-10-26T01:01:00Z">
              <w:rPr>
                <w:rFonts w:ascii="Courier New" w:hAnsi="Courier New" w:cs="Courier New"/>
              </w:rPr>
            </w:rPrChange>
          </w:rPr>
          <w:t>[4]-&gt;P(Backtracking)</w:t>
        </w:r>
      </w:ins>
    </w:p>
    <w:p w14:paraId="0F544BD7" w14:textId="77777777" w:rsidR="00073577" w:rsidRPr="00073577" w:rsidRDefault="00073577" w:rsidP="00073577">
      <w:pPr>
        <w:spacing w:before="0" w:after="0"/>
        <w:rPr>
          <w:ins w:id="7835" w:author="Abhishek Deep Nigam" w:date="2015-10-26T01:01:00Z"/>
          <w:rFonts w:ascii="Courier New" w:hAnsi="Courier New" w:cs="Courier New"/>
          <w:sz w:val="16"/>
          <w:szCs w:val="16"/>
          <w:rPrChange w:id="7836" w:author="Abhishek Deep Nigam" w:date="2015-10-26T01:01:00Z">
            <w:rPr>
              <w:ins w:id="7837" w:author="Abhishek Deep Nigam" w:date="2015-10-26T01:01:00Z"/>
              <w:rFonts w:ascii="Courier New" w:hAnsi="Courier New" w:cs="Courier New"/>
            </w:rPr>
          </w:rPrChange>
        </w:rPr>
      </w:pPr>
      <w:ins w:id="7838" w:author="Abhishek Deep Nigam" w:date="2015-10-26T01:01:00Z">
        <w:r w:rsidRPr="00073577">
          <w:rPr>
            <w:rFonts w:ascii="Courier New" w:hAnsi="Courier New" w:cs="Courier New"/>
            <w:sz w:val="16"/>
            <w:szCs w:val="16"/>
            <w:rPrChange w:id="7839" w:author="Abhishek Deep Nigam" w:date="2015-10-26T01:01:00Z">
              <w:rPr>
                <w:rFonts w:ascii="Courier New" w:hAnsi="Courier New" w:cs="Courier New"/>
              </w:rPr>
            </w:rPrChange>
          </w:rPr>
          <w:t>[4]-&gt;Q(Backtracking)</w:t>
        </w:r>
      </w:ins>
    </w:p>
    <w:p w14:paraId="2FEE312D" w14:textId="77777777" w:rsidR="00073577" w:rsidRPr="00073577" w:rsidRDefault="00073577" w:rsidP="00073577">
      <w:pPr>
        <w:spacing w:before="0" w:after="0"/>
        <w:rPr>
          <w:ins w:id="7840" w:author="Abhishek Deep Nigam" w:date="2015-10-26T01:01:00Z"/>
          <w:rFonts w:ascii="Courier New" w:hAnsi="Courier New" w:cs="Courier New"/>
          <w:sz w:val="16"/>
          <w:szCs w:val="16"/>
          <w:rPrChange w:id="7841" w:author="Abhishek Deep Nigam" w:date="2015-10-26T01:01:00Z">
            <w:rPr>
              <w:ins w:id="7842" w:author="Abhishek Deep Nigam" w:date="2015-10-26T01:01:00Z"/>
              <w:rFonts w:ascii="Courier New" w:hAnsi="Courier New" w:cs="Courier New"/>
            </w:rPr>
          </w:rPrChange>
        </w:rPr>
      </w:pPr>
      <w:ins w:id="7843" w:author="Abhishek Deep Nigam" w:date="2015-10-26T01:01:00Z">
        <w:r w:rsidRPr="00073577">
          <w:rPr>
            <w:rFonts w:ascii="Courier New" w:hAnsi="Courier New" w:cs="Courier New"/>
            <w:sz w:val="16"/>
            <w:szCs w:val="16"/>
            <w:rPrChange w:id="7844" w:author="Abhishek Deep Nigam" w:date="2015-10-26T01:01:00Z">
              <w:rPr>
                <w:rFonts w:ascii="Courier New" w:hAnsi="Courier New" w:cs="Courier New"/>
              </w:rPr>
            </w:rPrChange>
          </w:rPr>
          <w:t>[4]-&gt;S(Backtracking)</w:t>
        </w:r>
      </w:ins>
    </w:p>
    <w:p w14:paraId="5FE15C6B" w14:textId="77777777" w:rsidR="00073577" w:rsidRPr="00073577" w:rsidRDefault="00073577" w:rsidP="00073577">
      <w:pPr>
        <w:spacing w:before="0" w:after="0"/>
        <w:rPr>
          <w:ins w:id="7845" w:author="Abhishek Deep Nigam" w:date="2015-10-26T01:01:00Z"/>
          <w:rFonts w:ascii="Courier New" w:hAnsi="Courier New" w:cs="Courier New"/>
          <w:sz w:val="16"/>
          <w:szCs w:val="16"/>
          <w:rPrChange w:id="7846" w:author="Abhishek Deep Nigam" w:date="2015-10-26T01:01:00Z">
            <w:rPr>
              <w:ins w:id="7847" w:author="Abhishek Deep Nigam" w:date="2015-10-26T01:01:00Z"/>
              <w:rFonts w:ascii="Courier New" w:hAnsi="Courier New" w:cs="Courier New"/>
            </w:rPr>
          </w:rPrChange>
        </w:rPr>
      </w:pPr>
      <w:ins w:id="7848" w:author="Abhishek Deep Nigam" w:date="2015-10-26T01:01:00Z">
        <w:r w:rsidRPr="00073577">
          <w:rPr>
            <w:rFonts w:ascii="Courier New" w:hAnsi="Courier New" w:cs="Courier New"/>
            <w:sz w:val="16"/>
            <w:szCs w:val="16"/>
            <w:rPrChange w:id="7849" w:author="Abhishek Deep Nigam" w:date="2015-10-26T01:01:00Z">
              <w:rPr>
                <w:rFonts w:ascii="Courier New" w:hAnsi="Courier New" w:cs="Courier New"/>
              </w:rPr>
            </w:rPrChange>
          </w:rPr>
          <w:t>[4]-&gt;Y(Backtracking)</w:t>
        </w:r>
      </w:ins>
    </w:p>
    <w:p w14:paraId="63A3633D" w14:textId="77777777" w:rsidR="00073577" w:rsidRPr="00073577" w:rsidRDefault="00073577" w:rsidP="00073577">
      <w:pPr>
        <w:spacing w:before="0" w:after="0"/>
        <w:rPr>
          <w:ins w:id="7850" w:author="Abhishek Deep Nigam" w:date="2015-10-26T01:01:00Z"/>
          <w:rFonts w:ascii="Courier New" w:hAnsi="Courier New" w:cs="Courier New"/>
          <w:sz w:val="16"/>
          <w:szCs w:val="16"/>
          <w:rPrChange w:id="7851" w:author="Abhishek Deep Nigam" w:date="2015-10-26T01:01:00Z">
            <w:rPr>
              <w:ins w:id="7852" w:author="Abhishek Deep Nigam" w:date="2015-10-26T01:01:00Z"/>
              <w:rFonts w:ascii="Courier New" w:hAnsi="Courier New" w:cs="Courier New"/>
            </w:rPr>
          </w:rPrChange>
        </w:rPr>
      </w:pPr>
      <w:ins w:id="7853" w:author="Abhishek Deep Nigam" w:date="2015-10-26T01:01:00Z">
        <w:r w:rsidRPr="00073577">
          <w:rPr>
            <w:rFonts w:ascii="Courier New" w:hAnsi="Courier New" w:cs="Courier New"/>
            <w:sz w:val="16"/>
            <w:szCs w:val="16"/>
            <w:rPrChange w:id="7854" w:author="Abhishek Deep Nigam" w:date="2015-10-26T01:01:00Z">
              <w:rPr>
                <w:rFonts w:ascii="Courier New" w:hAnsi="Courier New" w:cs="Courier New"/>
              </w:rPr>
            </w:rPrChange>
          </w:rPr>
          <w:t>[1]-&gt;C[2]-&gt;T[3]-&gt;T[4]-&gt;A(Backtracking)</w:t>
        </w:r>
      </w:ins>
    </w:p>
    <w:p w14:paraId="0E230A5B" w14:textId="77777777" w:rsidR="00073577" w:rsidRPr="00073577" w:rsidRDefault="00073577" w:rsidP="00073577">
      <w:pPr>
        <w:spacing w:before="0" w:after="0"/>
        <w:rPr>
          <w:ins w:id="7855" w:author="Abhishek Deep Nigam" w:date="2015-10-26T01:01:00Z"/>
          <w:rFonts w:ascii="Courier New" w:hAnsi="Courier New" w:cs="Courier New"/>
          <w:sz w:val="16"/>
          <w:szCs w:val="16"/>
          <w:rPrChange w:id="7856" w:author="Abhishek Deep Nigam" w:date="2015-10-26T01:01:00Z">
            <w:rPr>
              <w:ins w:id="7857" w:author="Abhishek Deep Nigam" w:date="2015-10-26T01:01:00Z"/>
              <w:rFonts w:ascii="Courier New" w:hAnsi="Courier New" w:cs="Courier New"/>
            </w:rPr>
          </w:rPrChange>
        </w:rPr>
      </w:pPr>
      <w:ins w:id="7858" w:author="Abhishek Deep Nigam" w:date="2015-10-26T01:01:00Z">
        <w:r w:rsidRPr="00073577">
          <w:rPr>
            <w:rFonts w:ascii="Courier New" w:hAnsi="Courier New" w:cs="Courier New"/>
            <w:sz w:val="16"/>
            <w:szCs w:val="16"/>
            <w:rPrChange w:id="7859" w:author="Abhishek Deep Nigam" w:date="2015-10-26T01:01:00Z">
              <w:rPr>
                <w:rFonts w:ascii="Courier New" w:hAnsi="Courier New" w:cs="Courier New"/>
              </w:rPr>
            </w:rPrChange>
          </w:rPr>
          <w:t>[4]-&gt;N(Backtracking)</w:t>
        </w:r>
      </w:ins>
    </w:p>
    <w:p w14:paraId="71510DD0" w14:textId="77777777" w:rsidR="00073577" w:rsidRPr="00073577" w:rsidRDefault="00073577" w:rsidP="00073577">
      <w:pPr>
        <w:spacing w:before="0" w:after="0"/>
        <w:rPr>
          <w:ins w:id="7860" w:author="Abhishek Deep Nigam" w:date="2015-10-26T01:01:00Z"/>
          <w:rFonts w:ascii="Courier New" w:hAnsi="Courier New" w:cs="Courier New"/>
          <w:sz w:val="16"/>
          <w:szCs w:val="16"/>
          <w:rPrChange w:id="7861" w:author="Abhishek Deep Nigam" w:date="2015-10-26T01:01:00Z">
            <w:rPr>
              <w:ins w:id="7862" w:author="Abhishek Deep Nigam" w:date="2015-10-26T01:01:00Z"/>
              <w:rFonts w:ascii="Courier New" w:hAnsi="Courier New" w:cs="Courier New"/>
            </w:rPr>
          </w:rPrChange>
        </w:rPr>
      </w:pPr>
      <w:ins w:id="7863" w:author="Abhishek Deep Nigam" w:date="2015-10-26T01:01:00Z">
        <w:r w:rsidRPr="00073577">
          <w:rPr>
            <w:rFonts w:ascii="Courier New" w:hAnsi="Courier New" w:cs="Courier New"/>
            <w:sz w:val="16"/>
            <w:szCs w:val="16"/>
            <w:rPrChange w:id="7864" w:author="Abhishek Deep Nigam" w:date="2015-10-26T01:01:00Z">
              <w:rPr>
                <w:rFonts w:ascii="Courier New" w:hAnsi="Courier New" w:cs="Courier New"/>
              </w:rPr>
            </w:rPrChange>
          </w:rPr>
          <w:t>[4]-&gt;O(Backtracking)</w:t>
        </w:r>
      </w:ins>
    </w:p>
    <w:p w14:paraId="4D8BCCB6" w14:textId="77777777" w:rsidR="00073577" w:rsidRPr="00073577" w:rsidRDefault="00073577" w:rsidP="00073577">
      <w:pPr>
        <w:spacing w:before="0" w:after="0"/>
        <w:rPr>
          <w:ins w:id="7865" w:author="Abhishek Deep Nigam" w:date="2015-10-26T01:01:00Z"/>
          <w:rFonts w:ascii="Courier New" w:hAnsi="Courier New" w:cs="Courier New"/>
          <w:sz w:val="16"/>
          <w:szCs w:val="16"/>
          <w:rPrChange w:id="7866" w:author="Abhishek Deep Nigam" w:date="2015-10-26T01:01:00Z">
            <w:rPr>
              <w:ins w:id="7867" w:author="Abhishek Deep Nigam" w:date="2015-10-26T01:01:00Z"/>
              <w:rFonts w:ascii="Courier New" w:hAnsi="Courier New" w:cs="Courier New"/>
            </w:rPr>
          </w:rPrChange>
        </w:rPr>
      </w:pPr>
      <w:ins w:id="7868" w:author="Abhishek Deep Nigam" w:date="2015-10-26T01:01:00Z">
        <w:r w:rsidRPr="00073577">
          <w:rPr>
            <w:rFonts w:ascii="Courier New" w:hAnsi="Courier New" w:cs="Courier New"/>
            <w:sz w:val="16"/>
            <w:szCs w:val="16"/>
            <w:rPrChange w:id="7869" w:author="Abhishek Deep Nigam" w:date="2015-10-26T01:01:00Z">
              <w:rPr>
                <w:rFonts w:ascii="Courier New" w:hAnsi="Courier New" w:cs="Courier New"/>
              </w:rPr>
            </w:rPrChange>
          </w:rPr>
          <w:t>[4]-&gt;P(Backtracking)</w:t>
        </w:r>
      </w:ins>
    </w:p>
    <w:p w14:paraId="07394E8B" w14:textId="77777777" w:rsidR="00073577" w:rsidRPr="00073577" w:rsidRDefault="00073577" w:rsidP="00073577">
      <w:pPr>
        <w:spacing w:before="0" w:after="0"/>
        <w:rPr>
          <w:ins w:id="7870" w:author="Abhishek Deep Nigam" w:date="2015-10-26T01:01:00Z"/>
          <w:rFonts w:ascii="Courier New" w:hAnsi="Courier New" w:cs="Courier New"/>
          <w:sz w:val="16"/>
          <w:szCs w:val="16"/>
          <w:rPrChange w:id="7871" w:author="Abhishek Deep Nigam" w:date="2015-10-26T01:01:00Z">
            <w:rPr>
              <w:ins w:id="7872" w:author="Abhishek Deep Nigam" w:date="2015-10-26T01:01:00Z"/>
              <w:rFonts w:ascii="Courier New" w:hAnsi="Courier New" w:cs="Courier New"/>
            </w:rPr>
          </w:rPrChange>
        </w:rPr>
      </w:pPr>
      <w:ins w:id="7873" w:author="Abhishek Deep Nigam" w:date="2015-10-26T01:01:00Z">
        <w:r w:rsidRPr="00073577">
          <w:rPr>
            <w:rFonts w:ascii="Courier New" w:hAnsi="Courier New" w:cs="Courier New"/>
            <w:sz w:val="16"/>
            <w:szCs w:val="16"/>
            <w:rPrChange w:id="7874" w:author="Abhishek Deep Nigam" w:date="2015-10-26T01:01:00Z">
              <w:rPr>
                <w:rFonts w:ascii="Courier New" w:hAnsi="Courier New" w:cs="Courier New"/>
              </w:rPr>
            </w:rPrChange>
          </w:rPr>
          <w:t>[4]-&gt;Q(Backtracking)</w:t>
        </w:r>
      </w:ins>
    </w:p>
    <w:p w14:paraId="3C86D79A" w14:textId="77777777" w:rsidR="00073577" w:rsidRPr="00073577" w:rsidRDefault="00073577" w:rsidP="00073577">
      <w:pPr>
        <w:spacing w:before="0" w:after="0"/>
        <w:rPr>
          <w:ins w:id="7875" w:author="Abhishek Deep Nigam" w:date="2015-10-26T01:01:00Z"/>
          <w:rFonts w:ascii="Courier New" w:hAnsi="Courier New" w:cs="Courier New"/>
          <w:sz w:val="16"/>
          <w:szCs w:val="16"/>
          <w:rPrChange w:id="7876" w:author="Abhishek Deep Nigam" w:date="2015-10-26T01:01:00Z">
            <w:rPr>
              <w:ins w:id="7877" w:author="Abhishek Deep Nigam" w:date="2015-10-26T01:01:00Z"/>
              <w:rFonts w:ascii="Courier New" w:hAnsi="Courier New" w:cs="Courier New"/>
            </w:rPr>
          </w:rPrChange>
        </w:rPr>
      </w:pPr>
      <w:ins w:id="7878" w:author="Abhishek Deep Nigam" w:date="2015-10-26T01:01:00Z">
        <w:r w:rsidRPr="00073577">
          <w:rPr>
            <w:rFonts w:ascii="Courier New" w:hAnsi="Courier New" w:cs="Courier New"/>
            <w:sz w:val="16"/>
            <w:szCs w:val="16"/>
            <w:rPrChange w:id="7879" w:author="Abhishek Deep Nigam" w:date="2015-10-26T01:01:00Z">
              <w:rPr>
                <w:rFonts w:ascii="Courier New" w:hAnsi="Courier New" w:cs="Courier New"/>
              </w:rPr>
            </w:rPrChange>
          </w:rPr>
          <w:t>[4]-&gt;S(Backtracking)</w:t>
        </w:r>
      </w:ins>
    </w:p>
    <w:p w14:paraId="1C0A1620" w14:textId="77777777" w:rsidR="00073577" w:rsidRPr="00073577" w:rsidRDefault="00073577" w:rsidP="00073577">
      <w:pPr>
        <w:spacing w:before="0" w:after="0"/>
        <w:rPr>
          <w:ins w:id="7880" w:author="Abhishek Deep Nigam" w:date="2015-10-26T01:01:00Z"/>
          <w:rFonts w:ascii="Courier New" w:hAnsi="Courier New" w:cs="Courier New"/>
          <w:sz w:val="16"/>
          <w:szCs w:val="16"/>
          <w:rPrChange w:id="7881" w:author="Abhishek Deep Nigam" w:date="2015-10-26T01:01:00Z">
            <w:rPr>
              <w:ins w:id="7882" w:author="Abhishek Deep Nigam" w:date="2015-10-26T01:01:00Z"/>
              <w:rFonts w:ascii="Courier New" w:hAnsi="Courier New" w:cs="Courier New"/>
            </w:rPr>
          </w:rPrChange>
        </w:rPr>
      </w:pPr>
      <w:ins w:id="7883" w:author="Abhishek Deep Nigam" w:date="2015-10-26T01:01:00Z">
        <w:r w:rsidRPr="00073577">
          <w:rPr>
            <w:rFonts w:ascii="Courier New" w:hAnsi="Courier New" w:cs="Courier New"/>
            <w:sz w:val="16"/>
            <w:szCs w:val="16"/>
            <w:rPrChange w:id="7884" w:author="Abhishek Deep Nigam" w:date="2015-10-26T01:01:00Z">
              <w:rPr>
                <w:rFonts w:ascii="Courier New" w:hAnsi="Courier New" w:cs="Courier New"/>
              </w:rPr>
            </w:rPrChange>
          </w:rPr>
          <w:t>[4]-&gt;Y(Backtracking)</w:t>
        </w:r>
      </w:ins>
    </w:p>
    <w:p w14:paraId="49FF81AC" w14:textId="77777777" w:rsidR="00073577" w:rsidRPr="00073577" w:rsidRDefault="00073577" w:rsidP="00073577">
      <w:pPr>
        <w:spacing w:before="0" w:after="0"/>
        <w:rPr>
          <w:ins w:id="7885" w:author="Abhishek Deep Nigam" w:date="2015-10-26T01:01:00Z"/>
          <w:rFonts w:ascii="Courier New" w:hAnsi="Courier New" w:cs="Courier New"/>
          <w:sz w:val="16"/>
          <w:szCs w:val="16"/>
          <w:rPrChange w:id="7886" w:author="Abhishek Deep Nigam" w:date="2015-10-26T01:01:00Z">
            <w:rPr>
              <w:ins w:id="7887" w:author="Abhishek Deep Nigam" w:date="2015-10-26T01:01:00Z"/>
              <w:rFonts w:ascii="Courier New" w:hAnsi="Courier New" w:cs="Courier New"/>
            </w:rPr>
          </w:rPrChange>
        </w:rPr>
      </w:pPr>
      <w:ins w:id="7888" w:author="Abhishek Deep Nigam" w:date="2015-10-26T01:01:00Z">
        <w:r w:rsidRPr="00073577">
          <w:rPr>
            <w:rFonts w:ascii="Courier New" w:hAnsi="Courier New" w:cs="Courier New"/>
            <w:sz w:val="16"/>
            <w:szCs w:val="16"/>
            <w:rPrChange w:id="7889" w:author="Abhishek Deep Nigam" w:date="2015-10-26T01:01:00Z">
              <w:rPr>
                <w:rFonts w:ascii="Courier New" w:hAnsi="Courier New" w:cs="Courier New"/>
              </w:rPr>
            </w:rPrChange>
          </w:rPr>
          <w:t>[1]-&gt;D[2]-&gt;T[3]-&gt;T[4]-&gt;A(Backtracking)</w:t>
        </w:r>
      </w:ins>
    </w:p>
    <w:p w14:paraId="6A1E783A" w14:textId="77777777" w:rsidR="00073577" w:rsidRPr="00073577" w:rsidRDefault="00073577" w:rsidP="00073577">
      <w:pPr>
        <w:spacing w:before="0" w:after="0"/>
        <w:rPr>
          <w:ins w:id="7890" w:author="Abhishek Deep Nigam" w:date="2015-10-26T01:01:00Z"/>
          <w:rFonts w:ascii="Courier New" w:hAnsi="Courier New" w:cs="Courier New"/>
          <w:sz w:val="16"/>
          <w:szCs w:val="16"/>
          <w:rPrChange w:id="7891" w:author="Abhishek Deep Nigam" w:date="2015-10-26T01:01:00Z">
            <w:rPr>
              <w:ins w:id="7892" w:author="Abhishek Deep Nigam" w:date="2015-10-26T01:01:00Z"/>
              <w:rFonts w:ascii="Courier New" w:hAnsi="Courier New" w:cs="Courier New"/>
            </w:rPr>
          </w:rPrChange>
        </w:rPr>
      </w:pPr>
      <w:ins w:id="7893" w:author="Abhishek Deep Nigam" w:date="2015-10-26T01:01:00Z">
        <w:r w:rsidRPr="00073577">
          <w:rPr>
            <w:rFonts w:ascii="Courier New" w:hAnsi="Courier New" w:cs="Courier New"/>
            <w:sz w:val="16"/>
            <w:szCs w:val="16"/>
            <w:rPrChange w:id="7894" w:author="Abhishek Deep Nigam" w:date="2015-10-26T01:01:00Z">
              <w:rPr>
                <w:rFonts w:ascii="Courier New" w:hAnsi="Courier New" w:cs="Courier New"/>
              </w:rPr>
            </w:rPrChange>
          </w:rPr>
          <w:t>[4]-&gt;N(Backtracking)</w:t>
        </w:r>
      </w:ins>
    </w:p>
    <w:p w14:paraId="2DF7339F" w14:textId="77777777" w:rsidR="00073577" w:rsidRPr="00073577" w:rsidRDefault="00073577" w:rsidP="00073577">
      <w:pPr>
        <w:spacing w:before="0" w:after="0"/>
        <w:rPr>
          <w:ins w:id="7895" w:author="Abhishek Deep Nigam" w:date="2015-10-26T01:01:00Z"/>
          <w:rFonts w:ascii="Courier New" w:hAnsi="Courier New" w:cs="Courier New"/>
          <w:sz w:val="16"/>
          <w:szCs w:val="16"/>
          <w:rPrChange w:id="7896" w:author="Abhishek Deep Nigam" w:date="2015-10-26T01:01:00Z">
            <w:rPr>
              <w:ins w:id="7897" w:author="Abhishek Deep Nigam" w:date="2015-10-26T01:01:00Z"/>
              <w:rFonts w:ascii="Courier New" w:hAnsi="Courier New" w:cs="Courier New"/>
            </w:rPr>
          </w:rPrChange>
        </w:rPr>
      </w:pPr>
      <w:ins w:id="7898" w:author="Abhishek Deep Nigam" w:date="2015-10-26T01:01:00Z">
        <w:r w:rsidRPr="00073577">
          <w:rPr>
            <w:rFonts w:ascii="Courier New" w:hAnsi="Courier New" w:cs="Courier New"/>
            <w:sz w:val="16"/>
            <w:szCs w:val="16"/>
            <w:rPrChange w:id="7899" w:author="Abhishek Deep Nigam" w:date="2015-10-26T01:01:00Z">
              <w:rPr>
                <w:rFonts w:ascii="Courier New" w:hAnsi="Courier New" w:cs="Courier New"/>
              </w:rPr>
            </w:rPrChange>
          </w:rPr>
          <w:t>[4]-&gt;O(Backtracking)</w:t>
        </w:r>
      </w:ins>
    </w:p>
    <w:p w14:paraId="7F841979" w14:textId="77777777" w:rsidR="00073577" w:rsidRPr="00073577" w:rsidRDefault="00073577" w:rsidP="00073577">
      <w:pPr>
        <w:spacing w:before="0" w:after="0"/>
        <w:rPr>
          <w:ins w:id="7900" w:author="Abhishek Deep Nigam" w:date="2015-10-26T01:01:00Z"/>
          <w:rFonts w:ascii="Courier New" w:hAnsi="Courier New" w:cs="Courier New"/>
          <w:sz w:val="16"/>
          <w:szCs w:val="16"/>
          <w:rPrChange w:id="7901" w:author="Abhishek Deep Nigam" w:date="2015-10-26T01:01:00Z">
            <w:rPr>
              <w:ins w:id="7902" w:author="Abhishek Deep Nigam" w:date="2015-10-26T01:01:00Z"/>
              <w:rFonts w:ascii="Courier New" w:hAnsi="Courier New" w:cs="Courier New"/>
            </w:rPr>
          </w:rPrChange>
        </w:rPr>
      </w:pPr>
      <w:ins w:id="7903" w:author="Abhishek Deep Nigam" w:date="2015-10-26T01:01:00Z">
        <w:r w:rsidRPr="00073577">
          <w:rPr>
            <w:rFonts w:ascii="Courier New" w:hAnsi="Courier New" w:cs="Courier New"/>
            <w:sz w:val="16"/>
            <w:szCs w:val="16"/>
            <w:rPrChange w:id="7904" w:author="Abhishek Deep Nigam" w:date="2015-10-26T01:01:00Z">
              <w:rPr>
                <w:rFonts w:ascii="Courier New" w:hAnsi="Courier New" w:cs="Courier New"/>
              </w:rPr>
            </w:rPrChange>
          </w:rPr>
          <w:t>[4]-&gt;P(Backtracking)</w:t>
        </w:r>
      </w:ins>
    </w:p>
    <w:p w14:paraId="09D23870" w14:textId="77777777" w:rsidR="00073577" w:rsidRPr="00073577" w:rsidRDefault="00073577" w:rsidP="00073577">
      <w:pPr>
        <w:spacing w:before="0" w:after="0"/>
        <w:rPr>
          <w:ins w:id="7905" w:author="Abhishek Deep Nigam" w:date="2015-10-26T01:01:00Z"/>
          <w:rFonts w:ascii="Courier New" w:hAnsi="Courier New" w:cs="Courier New"/>
          <w:sz w:val="16"/>
          <w:szCs w:val="16"/>
          <w:rPrChange w:id="7906" w:author="Abhishek Deep Nigam" w:date="2015-10-26T01:01:00Z">
            <w:rPr>
              <w:ins w:id="7907" w:author="Abhishek Deep Nigam" w:date="2015-10-26T01:01:00Z"/>
              <w:rFonts w:ascii="Courier New" w:hAnsi="Courier New" w:cs="Courier New"/>
            </w:rPr>
          </w:rPrChange>
        </w:rPr>
      </w:pPr>
      <w:ins w:id="7908" w:author="Abhishek Deep Nigam" w:date="2015-10-26T01:01:00Z">
        <w:r w:rsidRPr="00073577">
          <w:rPr>
            <w:rFonts w:ascii="Courier New" w:hAnsi="Courier New" w:cs="Courier New"/>
            <w:sz w:val="16"/>
            <w:szCs w:val="16"/>
            <w:rPrChange w:id="7909" w:author="Abhishek Deep Nigam" w:date="2015-10-26T01:01:00Z">
              <w:rPr>
                <w:rFonts w:ascii="Courier New" w:hAnsi="Courier New" w:cs="Courier New"/>
              </w:rPr>
            </w:rPrChange>
          </w:rPr>
          <w:t>[4]-&gt;Q(Backtracking)</w:t>
        </w:r>
      </w:ins>
    </w:p>
    <w:p w14:paraId="60CBCF5E" w14:textId="77777777" w:rsidR="00073577" w:rsidRPr="00073577" w:rsidRDefault="00073577" w:rsidP="00073577">
      <w:pPr>
        <w:spacing w:before="0" w:after="0"/>
        <w:rPr>
          <w:ins w:id="7910" w:author="Abhishek Deep Nigam" w:date="2015-10-26T01:01:00Z"/>
          <w:rFonts w:ascii="Courier New" w:hAnsi="Courier New" w:cs="Courier New"/>
          <w:sz w:val="16"/>
          <w:szCs w:val="16"/>
          <w:rPrChange w:id="7911" w:author="Abhishek Deep Nigam" w:date="2015-10-26T01:01:00Z">
            <w:rPr>
              <w:ins w:id="7912" w:author="Abhishek Deep Nigam" w:date="2015-10-26T01:01:00Z"/>
              <w:rFonts w:ascii="Courier New" w:hAnsi="Courier New" w:cs="Courier New"/>
            </w:rPr>
          </w:rPrChange>
        </w:rPr>
      </w:pPr>
      <w:ins w:id="7913" w:author="Abhishek Deep Nigam" w:date="2015-10-26T01:01:00Z">
        <w:r w:rsidRPr="00073577">
          <w:rPr>
            <w:rFonts w:ascii="Courier New" w:hAnsi="Courier New" w:cs="Courier New"/>
            <w:sz w:val="16"/>
            <w:szCs w:val="16"/>
            <w:rPrChange w:id="7914" w:author="Abhishek Deep Nigam" w:date="2015-10-26T01:01:00Z">
              <w:rPr>
                <w:rFonts w:ascii="Courier New" w:hAnsi="Courier New" w:cs="Courier New"/>
              </w:rPr>
            </w:rPrChange>
          </w:rPr>
          <w:t>[4]-&gt;S(Backtracking)</w:t>
        </w:r>
      </w:ins>
    </w:p>
    <w:p w14:paraId="05DF2936" w14:textId="77777777" w:rsidR="00073577" w:rsidRPr="00073577" w:rsidRDefault="00073577" w:rsidP="00073577">
      <w:pPr>
        <w:spacing w:before="0" w:after="0"/>
        <w:rPr>
          <w:ins w:id="7915" w:author="Abhishek Deep Nigam" w:date="2015-10-26T01:01:00Z"/>
          <w:rFonts w:ascii="Courier New" w:hAnsi="Courier New" w:cs="Courier New"/>
          <w:sz w:val="16"/>
          <w:szCs w:val="16"/>
          <w:rPrChange w:id="7916" w:author="Abhishek Deep Nigam" w:date="2015-10-26T01:01:00Z">
            <w:rPr>
              <w:ins w:id="7917" w:author="Abhishek Deep Nigam" w:date="2015-10-26T01:01:00Z"/>
              <w:rFonts w:ascii="Courier New" w:hAnsi="Courier New" w:cs="Courier New"/>
            </w:rPr>
          </w:rPrChange>
        </w:rPr>
      </w:pPr>
      <w:ins w:id="7918" w:author="Abhishek Deep Nigam" w:date="2015-10-26T01:01:00Z">
        <w:r w:rsidRPr="00073577">
          <w:rPr>
            <w:rFonts w:ascii="Courier New" w:hAnsi="Courier New" w:cs="Courier New"/>
            <w:sz w:val="16"/>
            <w:szCs w:val="16"/>
            <w:rPrChange w:id="7919" w:author="Abhishek Deep Nigam" w:date="2015-10-26T01:01:00Z">
              <w:rPr>
                <w:rFonts w:ascii="Courier New" w:hAnsi="Courier New" w:cs="Courier New"/>
              </w:rPr>
            </w:rPrChange>
          </w:rPr>
          <w:t>[4]-&gt;Y(Backtracking)</w:t>
        </w:r>
      </w:ins>
    </w:p>
    <w:p w14:paraId="5D3CAAD9" w14:textId="77777777" w:rsidR="00073577" w:rsidRPr="00073577" w:rsidRDefault="00073577" w:rsidP="00073577">
      <w:pPr>
        <w:spacing w:before="0" w:after="0"/>
        <w:rPr>
          <w:ins w:id="7920" w:author="Abhishek Deep Nigam" w:date="2015-10-26T01:01:00Z"/>
          <w:rFonts w:ascii="Courier New" w:hAnsi="Courier New" w:cs="Courier New"/>
          <w:sz w:val="16"/>
          <w:szCs w:val="16"/>
          <w:rPrChange w:id="7921" w:author="Abhishek Deep Nigam" w:date="2015-10-26T01:01:00Z">
            <w:rPr>
              <w:ins w:id="7922" w:author="Abhishek Deep Nigam" w:date="2015-10-26T01:01:00Z"/>
              <w:rFonts w:ascii="Courier New" w:hAnsi="Courier New" w:cs="Courier New"/>
            </w:rPr>
          </w:rPrChange>
        </w:rPr>
      </w:pPr>
      <w:ins w:id="7923" w:author="Abhishek Deep Nigam" w:date="2015-10-26T01:01:00Z">
        <w:r w:rsidRPr="00073577">
          <w:rPr>
            <w:rFonts w:ascii="Courier New" w:hAnsi="Courier New" w:cs="Courier New"/>
            <w:sz w:val="16"/>
            <w:szCs w:val="16"/>
            <w:rPrChange w:id="7924" w:author="Abhishek Deep Nigam" w:date="2015-10-26T01:01:00Z">
              <w:rPr>
                <w:rFonts w:ascii="Courier New" w:hAnsi="Courier New" w:cs="Courier New"/>
              </w:rPr>
            </w:rPrChange>
          </w:rPr>
          <w:t>[1]-&gt;E[2]-&gt;T[3]-&gt;T[4]-&gt;A(Backtracking)</w:t>
        </w:r>
      </w:ins>
    </w:p>
    <w:p w14:paraId="7B732371" w14:textId="77777777" w:rsidR="00073577" w:rsidRPr="00073577" w:rsidRDefault="00073577" w:rsidP="00073577">
      <w:pPr>
        <w:spacing w:before="0" w:after="0"/>
        <w:rPr>
          <w:ins w:id="7925" w:author="Abhishek Deep Nigam" w:date="2015-10-26T01:01:00Z"/>
          <w:rFonts w:ascii="Courier New" w:hAnsi="Courier New" w:cs="Courier New"/>
          <w:sz w:val="16"/>
          <w:szCs w:val="16"/>
          <w:rPrChange w:id="7926" w:author="Abhishek Deep Nigam" w:date="2015-10-26T01:01:00Z">
            <w:rPr>
              <w:ins w:id="7927" w:author="Abhishek Deep Nigam" w:date="2015-10-26T01:01:00Z"/>
              <w:rFonts w:ascii="Courier New" w:hAnsi="Courier New" w:cs="Courier New"/>
            </w:rPr>
          </w:rPrChange>
        </w:rPr>
      </w:pPr>
      <w:ins w:id="7928" w:author="Abhishek Deep Nigam" w:date="2015-10-26T01:01:00Z">
        <w:r w:rsidRPr="00073577">
          <w:rPr>
            <w:rFonts w:ascii="Courier New" w:hAnsi="Courier New" w:cs="Courier New"/>
            <w:sz w:val="16"/>
            <w:szCs w:val="16"/>
            <w:rPrChange w:id="7929" w:author="Abhishek Deep Nigam" w:date="2015-10-26T01:01:00Z">
              <w:rPr>
                <w:rFonts w:ascii="Courier New" w:hAnsi="Courier New" w:cs="Courier New"/>
              </w:rPr>
            </w:rPrChange>
          </w:rPr>
          <w:t>[4]-&gt;N(Backtracking)</w:t>
        </w:r>
      </w:ins>
    </w:p>
    <w:p w14:paraId="0B239360" w14:textId="77777777" w:rsidR="00073577" w:rsidRPr="00073577" w:rsidRDefault="00073577" w:rsidP="00073577">
      <w:pPr>
        <w:spacing w:before="0" w:after="0"/>
        <w:rPr>
          <w:ins w:id="7930" w:author="Abhishek Deep Nigam" w:date="2015-10-26T01:01:00Z"/>
          <w:rFonts w:ascii="Courier New" w:hAnsi="Courier New" w:cs="Courier New"/>
          <w:sz w:val="16"/>
          <w:szCs w:val="16"/>
          <w:rPrChange w:id="7931" w:author="Abhishek Deep Nigam" w:date="2015-10-26T01:01:00Z">
            <w:rPr>
              <w:ins w:id="7932" w:author="Abhishek Deep Nigam" w:date="2015-10-26T01:01:00Z"/>
              <w:rFonts w:ascii="Courier New" w:hAnsi="Courier New" w:cs="Courier New"/>
            </w:rPr>
          </w:rPrChange>
        </w:rPr>
      </w:pPr>
      <w:ins w:id="7933" w:author="Abhishek Deep Nigam" w:date="2015-10-26T01:01:00Z">
        <w:r w:rsidRPr="00073577">
          <w:rPr>
            <w:rFonts w:ascii="Courier New" w:hAnsi="Courier New" w:cs="Courier New"/>
            <w:sz w:val="16"/>
            <w:szCs w:val="16"/>
            <w:rPrChange w:id="7934" w:author="Abhishek Deep Nigam" w:date="2015-10-26T01:01:00Z">
              <w:rPr>
                <w:rFonts w:ascii="Courier New" w:hAnsi="Courier New" w:cs="Courier New"/>
              </w:rPr>
            </w:rPrChange>
          </w:rPr>
          <w:t>[4]-&gt;O(Backtracking)</w:t>
        </w:r>
      </w:ins>
    </w:p>
    <w:p w14:paraId="6ED97DF3" w14:textId="77777777" w:rsidR="00073577" w:rsidRPr="00073577" w:rsidRDefault="00073577" w:rsidP="00073577">
      <w:pPr>
        <w:spacing w:before="0" w:after="0"/>
        <w:rPr>
          <w:ins w:id="7935" w:author="Abhishek Deep Nigam" w:date="2015-10-26T01:01:00Z"/>
          <w:rFonts w:ascii="Courier New" w:hAnsi="Courier New" w:cs="Courier New"/>
          <w:sz w:val="16"/>
          <w:szCs w:val="16"/>
          <w:rPrChange w:id="7936" w:author="Abhishek Deep Nigam" w:date="2015-10-26T01:01:00Z">
            <w:rPr>
              <w:ins w:id="7937" w:author="Abhishek Deep Nigam" w:date="2015-10-26T01:01:00Z"/>
              <w:rFonts w:ascii="Courier New" w:hAnsi="Courier New" w:cs="Courier New"/>
            </w:rPr>
          </w:rPrChange>
        </w:rPr>
      </w:pPr>
      <w:ins w:id="7938" w:author="Abhishek Deep Nigam" w:date="2015-10-26T01:01:00Z">
        <w:r w:rsidRPr="00073577">
          <w:rPr>
            <w:rFonts w:ascii="Courier New" w:hAnsi="Courier New" w:cs="Courier New"/>
            <w:sz w:val="16"/>
            <w:szCs w:val="16"/>
            <w:rPrChange w:id="7939" w:author="Abhishek Deep Nigam" w:date="2015-10-26T01:01:00Z">
              <w:rPr>
                <w:rFonts w:ascii="Courier New" w:hAnsi="Courier New" w:cs="Courier New"/>
              </w:rPr>
            </w:rPrChange>
          </w:rPr>
          <w:t>[4]-&gt;P(Backtracking)</w:t>
        </w:r>
      </w:ins>
    </w:p>
    <w:p w14:paraId="28C1B656" w14:textId="77777777" w:rsidR="00073577" w:rsidRPr="00073577" w:rsidRDefault="00073577" w:rsidP="00073577">
      <w:pPr>
        <w:spacing w:before="0" w:after="0"/>
        <w:rPr>
          <w:ins w:id="7940" w:author="Abhishek Deep Nigam" w:date="2015-10-26T01:01:00Z"/>
          <w:rFonts w:ascii="Courier New" w:hAnsi="Courier New" w:cs="Courier New"/>
          <w:sz w:val="16"/>
          <w:szCs w:val="16"/>
          <w:rPrChange w:id="7941" w:author="Abhishek Deep Nigam" w:date="2015-10-26T01:01:00Z">
            <w:rPr>
              <w:ins w:id="7942" w:author="Abhishek Deep Nigam" w:date="2015-10-26T01:01:00Z"/>
              <w:rFonts w:ascii="Courier New" w:hAnsi="Courier New" w:cs="Courier New"/>
            </w:rPr>
          </w:rPrChange>
        </w:rPr>
      </w:pPr>
      <w:ins w:id="7943" w:author="Abhishek Deep Nigam" w:date="2015-10-26T01:01:00Z">
        <w:r w:rsidRPr="00073577">
          <w:rPr>
            <w:rFonts w:ascii="Courier New" w:hAnsi="Courier New" w:cs="Courier New"/>
            <w:sz w:val="16"/>
            <w:szCs w:val="16"/>
            <w:rPrChange w:id="7944" w:author="Abhishek Deep Nigam" w:date="2015-10-26T01:01:00Z">
              <w:rPr>
                <w:rFonts w:ascii="Courier New" w:hAnsi="Courier New" w:cs="Courier New"/>
              </w:rPr>
            </w:rPrChange>
          </w:rPr>
          <w:t>[4]-&gt;Q(Backtracking)</w:t>
        </w:r>
      </w:ins>
    </w:p>
    <w:p w14:paraId="2A7CB9D1" w14:textId="77777777" w:rsidR="00073577" w:rsidRPr="00073577" w:rsidRDefault="00073577" w:rsidP="00073577">
      <w:pPr>
        <w:spacing w:before="0" w:after="0"/>
        <w:rPr>
          <w:ins w:id="7945" w:author="Abhishek Deep Nigam" w:date="2015-10-26T01:01:00Z"/>
          <w:rFonts w:ascii="Courier New" w:hAnsi="Courier New" w:cs="Courier New"/>
          <w:sz w:val="16"/>
          <w:szCs w:val="16"/>
          <w:rPrChange w:id="7946" w:author="Abhishek Deep Nigam" w:date="2015-10-26T01:01:00Z">
            <w:rPr>
              <w:ins w:id="7947" w:author="Abhishek Deep Nigam" w:date="2015-10-26T01:01:00Z"/>
              <w:rFonts w:ascii="Courier New" w:hAnsi="Courier New" w:cs="Courier New"/>
            </w:rPr>
          </w:rPrChange>
        </w:rPr>
      </w:pPr>
      <w:ins w:id="7948" w:author="Abhishek Deep Nigam" w:date="2015-10-26T01:01:00Z">
        <w:r w:rsidRPr="00073577">
          <w:rPr>
            <w:rFonts w:ascii="Courier New" w:hAnsi="Courier New" w:cs="Courier New"/>
            <w:sz w:val="16"/>
            <w:szCs w:val="16"/>
            <w:rPrChange w:id="7949" w:author="Abhishek Deep Nigam" w:date="2015-10-26T01:01:00Z">
              <w:rPr>
                <w:rFonts w:ascii="Courier New" w:hAnsi="Courier New" w:cs="Courier New"/>
              </w:rPr>
            </w:rPrChange>
          </w:rPr>
          <w:t>[4]-&gt;S(Backtracking)</w:t>
        </w:r>
      </w:ins>
    </w:p>
    <w:p w14:paraId="0DF13FBA" w14:textId="77777777" w:rsidR="00073577" w:rsidRPr="00073577" w:rsidRDefault="00073577" w:rsidP="00073577">
      <w:pPr>
        <w:spacing w:before="0" w:after="0"/>
        <w:rPr>
          <w:ins w:id="7950" w:author="Abhishek Deep Nigam" w:date="2015-10-26T01:01:00Z"/>
          <w:rFonts w:ascii="Courier New" w:hAnsi="Courier New" w:cs="Courier New"/>
          <w:sz w:val="16"/>
          <w:szCs w:val="16"/>
          <w:rPrChange w:id="7951" w:author="Abhishek Deep Nigam" w:date="2015-10-26T01:01:00Z">
            <w:rPr>
              <w:ins w:id="7952" w:author="Abhishek Deep Nigam" w:date="2015-10-26T01:01:00Z"/>
              <w:rFonts w:ascii="Courier New" w:hAnsi="Courier New" w:cs="Courier New"/>
            </w:rPr>
          </w:rPrChange>
        </w:rPr>
      </w:pPr>
      <w:ins w:id="7953" w:author="Abhishek Deep Nigam" w:date="2015-10-26T01:01:00Z">
        <w:r w:rsidRPr="00073577">
          <w:rPr>
            <w:rFonts w:ascii="Courier New" w:hAnsi="Courier New" w:cs="Courier New"/>
            <w:sz w:val="16"/>
            <w:szCs w:val="16"/>
            <w:rPrChange w:id="7954" w:author="Abhishek Deep Nigam" w:date="2015-10-26T01:01:00Z">
              <w:rPr>
                <w:rFonts w:ascii="Courier New" w:hAnsi="Courier New" w:cs="Courier New"/>
              </w:rPr>
            </w:rPrChange>
          </w:rPr>
          <w:t>[4]-&gt;Y(Backtracking)</w:t>
        </w:r>
      </w:ins>
    </w:p>
    <w:p w14:paraId="7B2669E8" w14:textId="77777777" w:rsidR="00073577" w:rsidRPr="00073577" w:rsidRDefault="00073577" w:rsidP="00073577">
      <w:pPr>
        <w:spacing w:before="0" w:after="0"/>
        <w:rPr>
          <w:ins w:id="7955" w:author="Abhishek Deep Nigam" w:date="2015-10-26T01:01:00Z"/>
          <w:rFonts w:ascii="Courier New" w:hAnsi="Courier New" w:cs="Courier New"/>
          <w:sz w:val="16"/>
          <w:szCs w:val="16"/>
          <w:rPrChange w:id="7956" w:author="Abhishek Deep Nigam" w:date="2015-10-26T01:01:00Z">
            <w:rPr>
              <w:ins w:id="7957" w:author="Abhishek Deep Nigam" w:date="2015-10-26T01:01:00Z"/>
              <w:rFonts w:ascii="Courier New" w:hAnsi="Courier New" w:cs="Courier New"/>
            </w:rPr>
          </w:rPrChange>
        </w:rPr>
      </w:pPr>
      <w:ins w:id="7958" w:author="Abhishek Deep Nigam" w:date="2015-10-26T01:01:00Z">
        <w:r w:rsidRPr="00073577">
          <w:rPr>
            <w:rFonts w:ascii="Courier New" w:hAnsi="Courier New" w:cs="Courier New"/>
            <w:sz w:val="16"/>
            <w:szCs w:val="16"/>
            <w:rPrChange w:id="7959" w:author="Abhishek Deep Nigam" w:date="2015-10-26T01:01:00Z">
              <w:rPr>
                <w:rFonts w:ascii="Courier New" w:hAnsi="Courier New" w:cs="Courier New"/>
              </w:rPr>
            </w:rPrChange>
          </w:rPr>
          <w:t>[1]-&gt;F[2]-&gt;T[3]-&gt;T[4]-&gt;A(Backtracking)</w:t>
        </w:r>
      </w:ins>
    </w:p>
    <w:p w14:paraId="0BB9D0FC" w14:textId="77777777" w:rsidR="00073577" w:rsidRPr="00073577" w:rsidRDefault="00073577" w:rsidP="00073577">
      <w:pPr>
        <w:spacing w:before="0" w:after="0"/>
        <w:rPr>
          <w:ins w:id="7960" w:author="Abhishek Deep Nigam" w:date="2015-10-26T01:01:00Z"/>
          <w:rFonts w:ascii="Courier New" w:hAnsi="Courier New" w:cs="Courier New"/>
          <w:sz w:val="16"/>
          <w:szCs w:val="16"/>
          <w:rPrChange w:id="7961" w:author="Abhishek Deep Nigam" w:date="2015-10-26T01:01:00Z">
            <w:rPr>
              <w:ins w:id="7962" w:author="Abhishek Deep Nigam" w:date="2015-10-26T01:01:00Z"/>
              <w:rFonts w:ascii="Courier New" w:hAnsi="Courier New" w:cs="Courier New"/>
            </w:rPr>
          </w:rPrChange>
        </w:rPr>
      </w:pPr>
      <w:ins w:id="7963" w:author="Abhishek Deep Nigam" w:date="2015-10-26T01:01:00Z">
        <w:r w:rsidRPr="00073577">
          <w:rPr>
            <w:rFonts w:ascii="Courier New" w:hAnsi="Courier New" w:cs="Courier New"/>
            <w:sz w:val="16"/>
            <w:szCs w:val="16"/>
            <w:rPrChange w:id="7964" w:author="Abhishek Deep Nigam" w:date="2015-10-26T01:01:00Z">
              <w:rPr>
                <w:rFonts w:ascii="Courier New" w:hAnsi="Courier New" w:cs="Courier New"/>
              </w:rPr>
            </w:rPrChange>
          </w:rPr>
          <w:t>[4]-&gt;N(Backtracking)</w:t>
        </w:r>
      </w:ins>
    </w:p>
    <w:p w14:paraId="72931601" w14:textId="77777777" w:rsidR="00073577" w:rsidRPr="00073577" w:rsidRDefault="00073577" w:rsidP="00073577">
      <w:pPr>
        <w:spacing w:before="0" w:after="0"/>
        <w:rPr>
          <w:ins w:id="7965" w:author="Abhishek Deep Nigam" w:date="2015-10-26T01:01:00Z"/>
          <w:rFonts w:ascii="Courier New" w:hAnsi="Courier New" w:cs="Courier New"/>
          <w:sz w:val="16"/>
          <w:szCs w:val="16"/>
          <w:rPrChange w:id="7966" w:author="Abhishek Deep Nigam" w:date="2015-10-26T01:01:00Z">
            <w:rPr>
              <w:ins w:id="7967" w:author="Abhishek Deep Nigam" w:date="2015-10-26T01:01:00Z"/>
              <w:rFonts w:ascii="Courier New" w:hAnsi="Courier New" w:cs="Courier New"/>
            </w:rPr>
          </w:rPrChange>
        </w:rPr>
      </w:pPr>
      <w:ins w:id="7968" w:author="Abhishek Deep Nigam" w:date="2015-10-26T01:01:00Z">
        <w:r w:rsidRPr="00073577">
          <w:rPr>
            <w:rFonts w:ascii="Courier New" w:hAnsi="Courier New" w:cs="Courier New"/>
            <w:sz w:val="16"/>
            <w:szCs w:val="16"/>
            <w:rPrChange w:id="7969" w:author="Abhishek Deep Nigam" w:date="2015-10-26T01:01:00Z">
              <w:rPr>
                <w:rFonts w:ascii="Courier New" w:hAnsi="Courier New" w:cs="Courier New"/>
              </w:rPr>
            </w:rPrChange>
          </w:rPr>
          <w:t>[4]-&gt;O(Backtracking)</w:t>
        </w:r>
      </w:ins>
    </w:p>
    <w:p w14:paraId="0FC028FD" w14:textId="77777777" w:rsidR="00073577" w:rsidRPr="00073577" w:rsidRDefault="00073577" w:rsidP="00073577">
      <w:pPr>
        <w:spacing w:before="0" w:after="0"/>
        <w:rPr>
          <w:ins w:id="7970" w:author="Abhishek Deep Nigam" w:date="2015-10-26T01:01:00Z"/>
          <w:rFonts w:ascii="Courier New" w:hAnsi="Courier New" w:cs="Courier New"/>
          <w:sz w:val="16"/>
          <w:szCs w:val="16"/>
          <w:rPrChange w:id="7971" w:author="Abhishek Deep Nigam" w:date="2015-10-26T01:01:00Z">
            <w:rPr>
              <w:ins w:id="7972" w:author="Abhishek Deep Nigam" w:date="2015-10-26T01:01:00Z"/>
              <w:rFonts w:ascii="Courier New" w:hAnsi="Courier New" w:cs="Courier New"/>
            </w:rPr>
          </w:rPrChange>
        </w:rPr>
      </w:pPr>
      <w:ins w:id="7973" w:author="Abhishek Deep Nigam" w:date="2015-10-26T01:01:00Z">
        <w:r w:rsidRPr="00073577">
          <w:rPr>
            <w:rFonts w:ascii="Courier New" w:hAnsi="Courier New" w:cs="Courier New"/>
            <w:sz w:val="16"/>
            <w:szCs w:val="16"/>
            <w:rPrChange w:id="7974" w:author="Abhishek Deep Nigam" w:date="2015-10-26T01:01:00Z">
              <w:rPr>
                <w:rFonts w:ascii="Courier New" w:hAnsi="Courier New" w:cs="Courier New"/>
              </w:rPr>
            </w:rPrChange>
          </w:rPr>
          <w:t>[4]-&gt;P(Backtracking)</w:t>
        </w:r>
      </w:ins>
    </w:p>
    <w:p w14:paraId="59F138DE" w14:textId="77777777" w:rsidR="00073577" w:rsidRPr="00073577" w:rsidRDefault="00073577" w:rsidP="00073577">
      <w:pPr>
        <w:spacing w:before="0" w:after="0"/>
        <w:rPr>
          <w:ins w:id="7975" w:author="Abhishek Deep Nigam" w:date="2015-10-26T01:01:00Z"/>
          <w:rFonts w:ascii="Courier New" w:hAnsi="Courier New" w:cs="Courier New"/>
          <w:sz w:val="16"/>
          <w:szCs w:val="16"/>
          <w:rPrChange w:id="7976" w:author="Abhishek Deep Nigam" w:date="2015-10-26T01:01:00Z">
            <w:rPr>
              <w:ins w:id="7977" w:author="Abhishek Deep Nigam" w:date="2015-10-26T01:01:00Z"/>
              <w:rFonts w:ascii="Courier New" w:hAnsi="Courier New" w:cs="Courier New"/>
            </w:rPr>
          </w:rPrChange>
        </w:rPr>
      </w:pPr>
      <w:ins w:id="7978" w:author="Abhishek Deep Nigam" w:date="2015-10-26T01:01:00Z">
        <w:r w:rsidRPr="00073577">
          <w:rPr>
            <w:rFonts w:ascii="Courier New" w:hAnsi="Courier New" w:cs="Courier New"/>
            <w:sz w:val="16"/>
            <w:szCs w:val="16"/>
            <w:rPrChange w:id="7979" w:author="Abhishek Deep Nigam" w:date="2015-10-26T01:01:00Z">
              <w:rPr>
                <w:rFonts w:ascii="Courier New" w:hAnsi="Courier New" w:cs="Courier New"/>
              </w:rPr>
            </w:rPrChange>
          </w:rPr>
          <w:t>[4]-&gt;Q(Backtracking)</w:t>
        </w:r>
      </w:ins>
    </w:p>
    <w:p w14:paraId="161F7704" w14:textId="77777777" w:rsidR="00073577" w:rsidRPr="00073577" w:rsidRDefault="00073577" w:rsidP="00073577">
      <w:pPr>
        <w:spacing w:before="0" w:after="0"/>
        <w:rPr>
          <w:ins w:id="7980" w:author="Abhishek Deep Nigam" w:date="2015-10-26T01:01:00Z"/>
          <w:rFonts w:ascii="Courier New" w:hAnsi="Courier New" w:cs="Courier New"/>
          <w:sz w:val="16"/>
          <w:szCs w:val="16"/>
          <w:rPrChange w:id="7981" w:author="Abhishek Deep Nigam" w:date="2015-10-26T01:01:00Z">
            <w:rPr>
              <w:ins w:id="7982" w:author="Abhishek Deep Nigam" w:date="2015-10-26T01:01:00Z"/>
              <w:rFonts w:ascii="Courier New" w:hAnsi="Courier New" w:cs="Courier New"/>
            </w:rPr>
          </w:rPrChange>
        </w:rPr>
      </w:pPr>
      <w:ins w:id="7983" w:author="Abhishek Deep Nigam" w:date="2015-10-26T01:01:00Z">
        <w:r w:rsidRPr="00073577">
          <w:rPr>
            <w:rFonts w:ascii="Courier New" w:hAnsi="Courier New" w:cs="Courier New"/>
            <w:sz w:val="16"/>
            <w:szCs w:val="16"/>
            <w:rPrChange w:id="7984" w:author="Abhishek Deep Nigam" w:date="2015-10-26T01:01:00Z">
              <w:rPr>
                <w:rFonts w:ascii="Courier New" w:hAnsi="Courier New" w:cs="Courier New"/>
              </w:rPr>
            </w:rPrChange>
          </w:rPr>
          <w:t>[4]-&gt;S(Backtracking)</w:t>
        </w:r>
      </w:ins>
    </w:p>
    <w:p w14:paraId="50258A2D" w14:textId="77777777" w:rsidR="00073577" w:rsidRPr="00073577" w:rsidRDefault="00073577" w:rsidP="00073577">
      <w:pPr>
        <w:spacing w:before="0" w:after="0"/>
        <w:rPr>
          <w:ins w:id="7985" w:author="Abhishek Deep Nigam" w:date="2015-10-26T01:01:00Z"/>
          <w:rFonts w:ascii="Courier New" w:hAnsi="Courier New" w:cs="Courier New"/>
          <w:sz w:val="16"/>
          <w:szCs w:val="16"/>
          <w:rPrChange w:id="7986" w:author="Abhishek Deep Nigam" w:date="2015-10-26T01:01:00Z">
            <w:rPr>
              <w:ins w:id="7987" w:author="Abhishek Deep Nigam" w:date="2015-10-26T01:01:00Z"/>
              <w:rFonts w:ascii="Courier New" w:hAnsi="Courier New" w:cs="Courier New"/>
            </w:rPr>
          </w:rPrChange>
        </w:rPr>
      </w:pPr>
      <w:ins w:id="7988" w:author="Abhishek Deep Nigam" w:date="2015-10-26T01:01:00Z">
        <w:r w:rsidRPr="00073577">
          <w:rPr>
            <w:rFonts w:ascii="Courier New" w:hAnsi="Courier New" w:cs="Courier New"/>
            <w:sz w:val="16"/>
            <w:szCs w:val="16"/>
            <w:rPrChange w:id="7989" w:author="Abhishek Deep Nigam" w:date="2015-10-26T01:01:00Z">
              <w:rPr>
                <w:rFonts w:ascii="Courier New" w:hAnsi="Courier New" w:cs="Courier New"/>
              </w:rPr>
            </w:rPrChange>
          </w:rPr>
          <w:t>[4]-&gt;Y(Backtracking)</w:t>
        </w:r>
      </w:ins>
    </w:p>
    <w:p w14:paraId="4B32C341" w14:textId="77777777" w:rsidR="00073577" w:rsidRPr="00073577" w:rsidRDefault="00073577" w:rsidP="00073577">
      <w:pPr>
        <w:spacing w:before="0" w:after="0"/>
        <w:rPr>
          <w:ins w:id="7990" w:author="Abhishek Deep Nigam" w:date="2015-10-26T01:01:00Z"/>
          <w:rFonts w:ascii="Courier New" w:hAnsi="Courier New" w:cs="Courier New"/>
          <w:sz w:val="16"/>
          <w:szCs w:val="16"/>
          <w:rPrChange w:id="7991" w:author="Abhishek Deep Nigam" w:date="2015-10-26T01:01:00Z">
            <w:rPr>
              <w:ins w:id="7992" w:author="Abhishek Deep Nigam" w:date="2015-10-26T01:01:00Z"/>
              <w:rFonts w:ascii="Courier New" w:hAnsi="Courier New" w:cs="Courier New"/>
            </w:rPr>
          </w:rPrChange>
        </w:rPr>
      </w:pPr>
      <w:ins w:id="7993" w:author="Abhishek Deep Nigam" w:date="2015-10-26T01:01:00Z">
        <w:r w:rsidRPr="00073577">
          <w:rPr>
            <w:rFonts w:ascii="Courier New" w:hAnsi="Courier New" w:cs="Courier New"/>
            <w:sz w:val="16"/>
            <w:szCs w:val="16"/>
            <w:rPrChange w:id="7994" w:author="Abhishek Deep Nigam" w:date="2015-10-26T01:01:00Z">
              <w:rPr>
                <w:rFonts w:ascii="Courier New" w:hAnsi="Courier New" w:cs="Courier New"/>
              </w:rPr>
            </w:rPrChange>
          </w:rPr>
          <w:t>[1]-&gt;G[2]-&gt;T[3]-&gt;T[4]-&gt;A(Backtracking)</w:t>
        </w:r>
      </w:ins>
    </w:p>
    <w:p w14:paraId="75796575" w14:textId="77777777" w:rsidR="00073577" w:rsidRPr="00073577" w:rsidRDefault="00073577" w:rsidP="00073577">
      <w:pPr>
        <w:spacing w:before="0" w:after="0"/>
        <w:rPr>
          <w:ins w:id="7995" w:author="Abhishek Deep Nigam" w:date="2015-10-26T01:01:00Z"/>
          <w:rFonts w:ascii="Courier New" w:hAnsi="Courier New" w:cs="Courier New"/>
          <w:sz w:val="16"/>
          <w:szCs w:val="16"/>
          <w:rPrChange w:id="7996" w:author="Abhishek Deep Nigam" w:date="2015-10-26T01:01:00Z">
            <w:rPr>
              <w:ins w:id="7997" w:author="Abhishek Deep Nigam" w:date="2015-10-26T01:01:00Z"/>
              <w:rFonts w:ascii="Courier New" w:hAnsi="Courier New" w:cs="Courier New"/>
            </w:rPr>
          </w:rPrChange>
        </w:rPr>
      </w:pPr>
      <w:ins w:id="7998" w:author="Abhishek Deep Nigam" w:date="2015-10-26T01:01:00Z">
        <w:r w:rsidRPr="00073577">
          <w:rPr>
            <w:rFonts w:ascii="Courier New" w:hAnsi="Courier New" w:cs="Courier New"/>
            <w:sz w:val="16"/>
            <w:szCs w:val="16"/>
            <w:rPrChange w:id="7999" w:author="Abhishek Deep Nigam" w:date="2015-10-26T01:01:00Z">
              <w:rPr>
                <w:rFonts w:ascii="Courier New" w:hAnsi="Courier New" w:cs="Courier New"/>
              </w:rPr>
            </w:rPrChange>
          </w:rPr>
          <w:t>[4]-&gt;N(Backtracking)</w:t>
        </w:r>
      </w:ins>
    </w:p>
    <w:p w14:paraId="4D363955" w14:textId="77777777" w:rsidR="00073577" w:rsidRPr="00073577" w:rsidRDefault="00073577" w:rsidP="00073577">
      <w:pPr>
        <w:spacing w:before="0" w:after="0"/>
        <w:rPr>
          <w:ins w:id="8000" w:author="Abhishek Deep Nigam" w:date="2015-10-26T01:01:00Z"/>
          <w:rFonts w:ascii="Courier New" w:hAnsi="Courier New" w:cs="Courier New"/>
          <w:sz w:val="16"/>
          <w:szCs w:val="16"/>
          <w:rPrChange w:id="8001" w:author="Abhishek Deep Nigam" w:date="2015-10-26T01:01:00Z">
            <w:rPr>
              <w:ins w:id="8002" w:author="Abhishek Deep Nigam" w:date="2015-10-26T01:01:00Z"/>
              <w:rFonts w:ascii="Courier New" w:hAnsi="Courier New" w:cs="Courier New"/>
            </w:rPr>
          </w:rPrChange>
        </w:rPr>
      </w:pPr>
      <w:ins w:id="8003" w:author="Abhishek Deep Nigam" w:date="2015-10-26T01:01:00Z">
        <w:r w:rsidRPr="00073577">
          <w:rPr>
            <w:rFonts w:ascii="Courier New" w:hAnsi="Courier New" w:cs="Courier New"/>
            <w:sz w:val="16"/>
            <w:szCs w:val="16"/>
            <w:rPrChange w:id="8004" w:author="Abhishek Deep Nigam" w:date="2015-10-26T01:01:00Z">
              <w:rPr>
                <w:rFonts w:ascii="Courier New" w:hAnsi="Courier New" w:cs="Courier New"/>
              </w:rPr>
            </w:rPrChange>
          </w:rPr>
          <w:t>[4]-&gt;O(Backtracking)</w:t>
        </w:r>
      </w:ins>
    </w:p>
    <w:p w14:paraId="34424739" w14:textId="77777777" w:rsidR="00073577" w:rsidRPr="00073577" w:rsidRDefault="00073577" w:rsidP="00073577">
      <w:pPr>
        <w:spacing w:before="0" w:after="0"/>
        <w:rPr>
          <w:ins w:id="8005" w:author="Abhishek Deep Nigam" w:date="2015-10-26T01:01:00Z"/>
          <w:rFonts w:ascii="Courier New" w:hAnsi="Courier New" w:cs="Courier New"/>
          <w:sz w:val="16"/>
          <w:szCs w:val="16"/>
          <w:rPrChange w:id="8006" w:author="Abhishek Deep Nigam" w:date="2015-10-26T01:01:00Z">
            <w:rPr>
              <w:ins w:id="8007" w:author="Abhishek Deep Nigam" w:date="2015-10-26T01:01:00Z"/>
              <w:rFonts w:ascii="Courier New" w:hAnsi="Courier New" w:cs="Courier New"/>
            </w:rPr>
          </w:rPrChange>
        </w:rPr>
      </w:pPr>
      <w:ins w:id="8008" w:author="Abhishek Deep Nigam" w:date="2015-10-26T01:01:00Z">
        <w:r w:rsidRPr="00073577">
          <w:rPr>
            <w:rFonts w:ascii="Courier New" w:hAnsi="Courier New" w:cs="Courier New"/>
            <w:sz w:val="16"/>
            <w:szCs w:val="16"/>
            <w:rPrChange w:id="8009" w:author="Abhishek Deep Nigam" w:date="2015-10-26T01:01:00Z">
              <w:rPr>
                <w:rFonts w:ascii="Courier New" w:hAnsi="Courier New" w:cs="Courier New"/>
              </w:rPr>
            </w:rPrChange>
          </w:rPr>
          <w:t>[4]-&gt;P(Backtracking)</w:t>
        </w:r>
      </w:ins>
    </w:p>
    <w:p w14:paraId="6DB32B46" w14:textId="77777777" w:rsidR="00073577" w:rsidRPr="00073577" w:rsidRDefault="00073577" w:rsidP="00073577">
      <w:pPr>
        <w:spacing w:before="0" w:after="0"/>
        <w:rPr>
          <w:ins w:id="8010" w:author="Abhishek Deep Nigam" w:date="2015-10-26T01:01:00Z"/>
          <w:rFonts w:ascii="Courier New" w:hAnsi="Courier New" w:cs="Courier New"/>
          <w:sz w:val="16"/>
          <w:szCs w:val="16"/>
          <w:rPrChange w:id="8011" w:author="Abhishek Deep Nigam" w:date="2015-10-26T01:01:00Z">
            <w:rPr>
              <w:ins w:id="8012" w:author="Abhishek Deep Nigam" w:date="2015-10-26T01:01:00Z"/>
              <w:rFonts w:ascii="Courier New" w:hAnsi="Courier New" w:cs="Courier New"/>
            </w:rPr>
          </w:rPrChange>
        </w:rPr>
      </w:pPr>
      <w:ins w:id="8013" w:author="Abhishek Deep Nigam" w:date="2015-10-26T01:01:00Z">
        <w:r w:rsidRPr="00073577">
          <w:rPr>
            <w:rFonts w:ascii="Courier New" w:hAnsi="Courier New" w:cs="Courier New"/>
            <w:sz w:val="16"/>
            <w:szCs w:val="16"/>
            <w:rPrChange w:id="8014" w:author="Abhishek Deep Nigam" w:date="2015-10-26T01:01:00Z">
              <w:rPr>
                <w:rFonts w:ascii="Courier New" w:hAnsi="Courier New" w:cs="Courier New"/>
              </w:rPr>
            </w:rPrChange>
          </w:rPr>
          <w:t>[4]-&gt;Q(Backtracking)</w:t>
        </w:r>
      </w:ins>
    </w:p>
    <w:p w14:paraId="0D9006E8" w14:textId="77777777" w:rsidR="00073577" w:rsidRPr="00073577" w:rsidRDefault="00073577" w:rsidP="00073577">
      <w:pPr>
        <w:spacing w:before="0" w:after="0"/>
        <w:rPr>
          <w:ins w:id="8015" w:author="Abhishek Deep Nigam" w:date="2015-10-26T01:01:00Z"/>
          <w:rFonts w:ascii="Courier New" w:hAnsi="Courier New" w:cs="Courier New"/>
          <w:sz w:val="16"/>
          <w:szCs w:val="16"/>
          <w:rPrChange w:id="8016" w:author="Abhishek Deep Nigam" w:date="2015-10-26T01:01:00Z">
            <w:rPr>
              <w:ins w:id="8017" w:author="Abhishek Deep Nigam" w:date="2015-10-26T01:01:00Z"/>
              <w:rFonts w:ascii="Courier New" w:hAnsi="Courier New" w:cs="Courier New"/>
            </w:rPr>
          </w:rPrChange>
        </w:rPr>
      </w:pPr>
      <w:ins w:id="8018" w:author="Abhishek Deep Nigam" w:date="2015-10-26T01:01:00Z">
        <w:r w:rsidRPr="00073577">
          <w:rPr>
            <w:rFonts w:ascii="Courier New" w:hAnsi="Courier New" w:cs="Courier New"/>
            <w:sz w:val="16"/>
            <w:szCs w:val="16"/>
            <w:rPrChange w:id="8019" w:author="Abhishek Deep Nigam" w:date="2015-10-26T01:01:00Z">
              <w:rPr>
                <w:rFonts w:ascii="Courier New" w:hAnsi="Courier New" w:cs="Courier New"/>
              </w:rPr>
            </w:rPrChange>
          </w:rPr>
          <w:t>[4]-&gt;S(Backtracking)</w:t>
        </w:r>
      </w:ins>
    </w:p>
    <w:p w14:paraId="6965AA1A" w14:textId="77777777" w:rsidR="00073577" w:rsidRPr="00073577" w:rsidRDefault="00073577" w:rsidP="00073577">
      <w:pPr>
        <w:spacing w:before="0" w:after="0"/>
        <w:rPr>
          <w:ins w:id="8020" w:author="Abhishek Deep Nigam" w:date="2015-10-26T01:01:00Z"/>
          <w:rFonts w:ascii="Courier New" w:hAnsi="Courier New" w:cs="Courier New"/>
          <w:sz w:val="16"/>
          <w:szCs w:val="16"/>
          <w:rPrChange w:id="8021" w:author="Abhishek Deep Nigam" w:date="2015-10-26T01:01:00Z">
            <w:rPr>
              <w:ins w:id="8022" w:author="Abhishek Deep Nigam" w:date="2015-10-26T01:01:00Z"/>
              <w:rFonts w:ascii="Courier New" w:hAnsi="Courier New" w:cs="Courier New"/>
            </w:rPr>
          </w:rPrChange>
        </w:rPr>
      </w:pPr>
      <w:ins w:id="8023" w:author="Abhishek Deep Nigam" w:date="2015-10-26T01:01:00Z">
        <w:r w:rsidRPr="00073577">
          <w:rPr>
            <w:rFonts w:ascii="Courier New" w:hAnsi="Courier New" w:cs="Courier New"/>
            <w:sz w:val="16"/>
            <w:szCs w:val="16"/>
            <w:rPrChange w:id="8024" w:author="Abhishek Deep Nigam" w:date="2015-10-26T01:01:00Z">
              <w:rPr>
                <w:rFonts w:ascii="Courier New" w:hAnsi="Courier New" w:cs="Courier New"/>
              </w:rPr>
            </w:rPrChange>
          </w:rPr>
          <w:t>[4]-&gt;Y(Backtracking)</w:t>
        </w:r>
      </w:ins>
    </w:p>
    <w:p w14:paraId="7C3B8DA5" w14:textId="77777777" w:rsidR="00073577" w:rsidRPr="00073577" w:rsidRDefault="00073577" w:rsidP="00073577">
      <w:pPr>
        <w:spacing w:before="0" w:after="0"/>
        <w:rPr>
          <w:ins w:id="8025" w:author="Abhishek Deep Nigam" w:date="2015-10-26T01:01:00Z"/>
          <w:rFonts w:ascii="Courier New" w:hAnsi="Courier New" w:cs="Courier New"/>
          <w:sz w:val="16"/>
          <w:szCs w:val="16"/>
          <w:rPrChange w:id="8026" w:author="Abhishek Deep Nigam" w:date="2015-10-26T01:01:00Z">
            <w:rPr>
              <w:ins w:id="8027" w:author="Abhishek Deep Nigam" w:date="2015-10-26T01:01:00Z"/>
              <w:rFonts w:ascii="Courier New" w:hAnsi="Courier New" w:cs="Courier New"/>
            </w:rPr>
          </w:rPrChange>
        </w:rPr>
      </w:pPr>
      <w:ins w:id="8028" w:author="Abhishek Deep Nigam" w:date="2015-10-26T01:01:00Z">
        <w:r w:rsidRPr="00073577">
          <w:rPr>
            <w:rFonts w:ascii="Courier New" w:hAnsi="Courier New" w:cs="Courier New"/>
            <w:sz w:val="16"/>
            <w:szCs w:val="16"/>
            <w:rPrChange w:id="8029" w:author="Abhishek Deep Nigam" w:date="2015-10-26T01:01:00Z">
              <w:rPr>
                <w:rFonts w:ascii="Courier New" w:hAnsi="Courier New" w:cs="Courier New"/>
              </w:rPr>
            </w:rPrChange>
          </w:rPr>
          <w:t>[1]-&gt;H[2]-&gt;T[3]-&gt;T[4]-&gt;A(Backtracking)</w:t>
        </w:r>
      </w:ins>
    </w:p>
    <w:p w14:paraId="13B5E9DB" w14:textId="77777777" w:rsidR="00073577" w:rsidRPr="00073577" w:rsidRDefault="00073577" w:rsidP="00073577">
      <w:pPr>
        <w:spacing w:before="0" w:after="0"/>
        <w:rPr>
          <w:ins w:id="8030" w:author="Abhishek Deep Nigam" w:date="2015-10-26T01:01:00Z"/>
          <w:rFonts w:ascii="Courier New" w:hAnsi="Courier New" w:cs="Courier New"/>
          <w:sz w:val="16"/>
          <w:szCs w:val="16"/>
          <w:rPrChange w:id="8031" w:author="Abhishek Deep Nigam" w:date="2015-10-26T01:01:00Z">
            <w:rPr>
              <w:ins w:id="8032" w:author="Abhishek Deep Nigam" w:date="2015-10-26T01:01:00Z"/>
              <w:rFonts w:ascii="Courier New" w:hAnsi="Courier New" w:cs="Courier New"/>
            </w:rPr>
          </w:rPrChange>
        </w:rPr>
      </w:pPr>
      <w:ins w:id="8033" w:author="Abhishek Deep Nigam" w:date="2015-10-26T01:01:00Z">
        <w:r w:rsidRPr="00073577">
          <w:rPr>
            <w:rFonts w:ascii="Courier New" w:hAnsi="Courier New" w:cs="Courier New"/>
            <w:sz w:val="16"/>
            <w:szCs w:val="16"/>
            <w:rPrChange w:id="8034" w:author="Abhishek Deep Nigam" w:date="2015-10-26T01:01:00Z">
              <w:rPr>
                <w:rFonts w:ascii="Courier New" w:hAnsi="Courier New" w:cs="Courier New"/>
              </w:rPr>
            </w:rPrChange>
          </w:rPr>
          <w:t>[4]-&gt;N(Backtracking)</w:t>
        </w:r>
      </w:ins>
    </w:p>
    <w:p w14:paraId="44D9343A" w14:textId="77777777" w:rsidR="00073577" w:rsidRPr="00073577" w:rsidRDefault="00073577" w:rsidP="00073577">
      <w:pPr>
        <w:spacing w:before="0" w:after="0"/>
        <w:rPr>
          <w:ins w:id="8035" w:author="Abhishek Deep Nigam" w:date="2015-10-26T01:01:00Z"/>
          <w:rFonts w:ascii="Courier New" w:hAnsi="Courier New" w:cs="Courier New"/>
          <w:sz w:val="16"/>
          <w:szCs w:val="16"/>
          <w:rPrChange w:id="8036" w:author="Abhishek Deep Nigam" w:date="2015-10-26T01:01:00Z">
            <w:rPr>
              <w:ins w:id="8037" w:author="Abhishek Deep Nigam" w:date="2015-10-26T01:01:00Z"/>
              <w:rFonts w:ascii="Courier New" w:hAnsi="Courier New" w:cs="Courier New"/>
            </w:rPr>
          </w:rPrChange>
        </w:rPr>
      </w:pPr>
      <w:ins w:id="8038" w:author="Abhishek Deep Nigam" w:date="2015-10-26T01:01:00Z">
        <w:r w:rsidRPr="00073577">
          <w:rPr>
            <w:rFonts w:ascii="Courier New" w:hAnsi="Courier New" w:cs="Courier New"/>
            <w:sz w:val="16"/>
            <w:szCs w:val="16"/>
            <w:rPrChange w:id="8039" w:author="Abhishek Deep Nigam" w:date="2015-10-26T01:01:00Z">
              <w:rPr>
                <w:rFonts w:ascii="Courier New" w:hAnsi="Courier New" w:cs="Courier New"/>
              </w:rPr>
            </w:rPrChange>
          </w:rPr>
          <w:t>[4]-&gt;O(Backtracking)</w:t>
        </w:r>
      </w:ins>
    </w:p>
    <w:p w14:paraId="5BB55B5A" w14:textId="77777777" w:rsidR="00073577" w:rsidRPr="00073577" w:rsidRDefault="00073577" w:rsidP="00073577">
      <w:pPr>
        <w:spacing w:before="0" w:after="0"/>
        <w:rPr>
          <w:ins w:id="8040" w:author="Abhishek Deep Nigam" w:date="2015-10-26T01:01:00Z"/>
          <w:rFonts w:ascii="Courier New" w:hAnsi="Courier New" w:cs="Courier New"/>
          <w:sz w:val="16"/>
          <w:szCs w:val="16"/>
          <w:rPrChange w:id="8041" w:author="Abhishek Deep Nigam" w:date="2015-10-26T01:01:00Z">
            <w:rPr>
              <w:ins w:id="8042" w:author="Abhishek Deep Nigam" w:date="2015-10-26T01:01:00Z"/>
              <w:rFonts w:ascii="Courier New" w:hAnsi="Courier New" w:cs="Courier New"/>
            </w:rPr>
          </w:rPrChange>
        </w:rPr>
      </w:pPr>
      <w:ins w:id="8043" w:author="Abhishek Deep Nigam" w:date="2015-10-26T01:01:00Z">
        <w:r w:rsidRPr="00073577">
          <w:rPr>
            <w:rFonts w:ascii="Courier New" w:hAnsi="Courier New" w:cs="Courier New"/>
            <w:sz w:val="16"/>
            <w:szCs w:val="16"/>
            <w:rPrChange w:id="8044" w:author="Abhishek Deep Nigam" w:date="2015-10-26T01:01:00Z">
              <w:rPr>
                <w:rFonts w:ascii="Courier New" w:hAnsi="Courier New" w:cs="Courier New"/>
              </w:rPr>
            </w:rPrChange>
          </w:rPr>
          <w:lastRenderedPageBreak/>
          <w:t>[4]-&gt;P(Backtracking)</w:t>
        </w:r>
      </w:ins>
    </w:p>
    <w:p w14:paraId="577E7412" w14:textId="77777777" w:rsidR="00073577" w:rsidRPr="00073577" w:rsidRDefault="00073577" w:rsidP="00073577">
      <w:pPr>
        <w:spacing w:before="0" w:after="0"/>
        <w:rPr>
          <w:ins w:id="8045" w:author="Abhishek Deep Nigam" w:date="2015-10-26T01:01:00Z"/>
          <w:rFonts w:ascii="Courier New" w:hAnsi="Courier New" w:cs="Courier New"/>
          <w:sz w:val="16"/>
          <w:szCs w:val="16"/>
          <w:rPrChange w:id="8046" w:author="Abhishek Deep Nigam" w:date="2015-10-26T01:01:00Z">
            <w:rPr>
              <w:ins w:id="8047" w:author="Abhishek Deep Nigam" w:date="2015-10-26T01:01:00Z"/>
              <w:rFonts w:ascii="Courier New" w:hAnsi="Courier New" w:cs="Courier New"/>
            </w:rPr>
          </w:rPrChange>
        </w:rPr>
      </w:pPr>
      <w:ins w:id="8048" w:author="Abhishek Deep Nigam" w:date="2015-10-26T01:01:00Z">
        <w:r w:rsidRPr="00073577">
          <w:rPr>
            <w:rFonts w:ascii="Courier New" w:hAnsi="Courier New" w:cs="Courier New"/>
            <w:sz w:val="16"/>
            <w:szCs w:val="16"/>
            <w:rPrChange w:id="8049" w:author="Abhishek Deep Nigam" w:date="2015-10-26T01:01:00Z">
              <w:rPr>
                <w:rFonts w:ascii="Courier New" w:hAnsi="Courier New" w:cs="Courier New"/>
              </w:rPr>
            </w:rPrChange>
          </w:rPr>
          <w:t>[4]-&gt;Q(Backtracking)</w:t>
        </w:r>
      </w:ins>
    </w:p>
    <w:p w14:paraId="2937B15B" w14:textId="77777777" w:rsidR="00073577" w:rsidRPr="00073577" w:rsidRDefault="00073577" w:rsidP="00073577">
      <w:pPr>
        <w:spacing w:before="0" w:after="0"/>
        <w:rPr>
          <w:ins w:id="8050" w:author="Abhishek Deep Nigam" w:date="2015-10-26T01:01:00Z"/>
          <w:rFonts w:ascii="Courier New" w:hAnsi="Courier New" w:cs="Courier New"/>
          <w:sz w:val="16"/>
          <w:szCs w:val="16"/>
          <w:rPrChange w:id="8051" w:author="Abhishek Deep Nigam" w:date="2015-10-26T01:01:00Z">
            <w:rPr>
              <w:ins w:id="8052" w:author="Abhishek Deep Nigam" w:date="2015-10-26T01:01:00Z"/>
              <w:rFonts w:ascii="Courier New" w:hAnsi="Courier New" w:cs="Courier New"/>
            </w:rPr>
          </w:rPrChange>
        </w:rPr>
      </w:pPr>
      <w:ins w:id="8053" w:author="Abhishek Deep Nigam" w:date="2015-10-26T01:01:00Z">
        <w:r w:rsidRPr="00073577">
          <w:rPr>
            <w:rFonts w:ascii="Courier New" w:hAnsi="Courier New" w:cs="Courier New"/>
            <w:sz w:val="16"/>
            <w:szCs w:val="16"/>
            <w:rPrChange w:id="8054" w:author="Abhishek Deep Nigam" w:date="2015-10-26T01:01:00Z">
              <w:rPr>
                <w:rFonts w:ascii="Courier New" w:hAnsi="Courier New" w:cs="Courier New"/>
              </w:rPr>
            </w:rPrChange>
          </w:rPr>
          <w:t>[4]-&gt;S(Backtracking)</w:t>
        </w:r>
      </w:ins>
    </w:p>
    <w:p w14:paraId="589BA93A" w14:textId="77777777" w:rsidR="00073577" w:rsidRPr="00073577" w:rsidRDefault="00073577" w:rsidP="00073577">
      <w:pPr>
        <w:spacing w:before="0" w:after="0"/>
        <w:rPr>
          <w:ins w:id="8055" w:author="Abhishek Deep Nigam" w:date="2015-10-26T01:01:00Z"/>
          <w:rFonts w:ascii="Courier New" w:hAnsi="Courier New" w:cs="Courier New"/>
          <w:sz w:val="16"/>
          <w:szCs w:val="16"/>
          <w:rPrChange w:id="8056" w:author="Abhishek Deep Nigam" w:date="2015-10-26T01:01:00Z">
            <w:rPr>
              <w:ins w:id="8057" w:author="Abhishek Deep Nigam" w:date="2015-10-26T01:01:00Z"/>
              <w:rFonts w:ascii="Courier New" w:hAnsi="Courier New" w:cs="Courier New"/>
            </w:rPr>
          </w:rPrChange>
        </w:rPr>
      </w:pPr>
      <w:ins w:id="8058" w:author="Abhishek Deep Nigam" w:date="2015-10-26T01:01:00Z">
        <w:r w:rsidRPr="00073577">
          <w:rPr>
            <w:rFonts w:ascii="Courier New" w:hAnsi="Courier New" w:cs="Courier New"/>
            <w:sz w:val="16"/>
            <w:szCs w:val="16"/>
            <w:rPrChange w:id="8059" w:author="Abhishek Deep Nigam" w:date="2015-10-26T01:01:00Z">
              <w:rPr>
                <w:rFonts w:ascii="Courier New" w:hAnsi="Courier New" w:cs="Courier New"/>
              </w:rPr>
            </w:rPrChange>
          </w:rPr>
          <w:t>[4]-&gt;Y(Backtracking)</w:t>
        </w:r>
      </w:ins>
    </w:p>
    <w:p w14:paraId="66B8069C" w14:textId="77777777" w:rsidR="00073577" w:rsidRPr="00073577" w:rsidRDefault="00073577" w:rsidP="00073577">
      <w:pPr>
        <w:spacing w:before="0" w:after="0"/>
        <w:rPr>
          <w:ins w:id="8060" w:author="Abhishek Deep Nigam" w:date="2015-10-26T01:01:00Z"/>
          <w:rFonts w:ascii="Courier New" w:hAnsi="Courier New" w:cs="Courier New"/>
          <w:sz w:val="16"/>
          <w:szCs w:val="16"/>
          <w:rPrChange w:id="8061" w:author="Abhishek Deep Nigam" w:date="2015-10-26T01:01:00Z">
            <w:rPr>
              <w:ins w:id="8062" w:author="Abhishek Deep Nigam" w:date="2015-10-26T01:01:00Z"/>
              <w:rFonts w:ascii="Courier New" w:hAnsi="Courier New" w:cs="Courier New"/>
            </w:rPr>
          </w:rPrChange>
        </w:rPr>
      </w:pPr>
      <w:ins w:id="8063" w:author="Abhishek Deep Nigam" w:date="2015-10-26T01:01:00Z">
        <w:r w:rsidRPr="00073577">
          <w:rPr>
            <w:rFonts w:ascii="Courier New" w:hAnsi="Courier New" w:cs="Courier New"/>
            <w:sz w:val="16"/>
            <w:szCs w:val="16"/>
            <w:rPrChange w:id="8064" w:author="Abhishek Deep Nigam" w:date="2015-10-26T01:01:00Z">
              <w:rPr>
                <w:rFonts w:ascii="Courier New" w:hAnsi="Courier New" w:cs="Courier New"/>
              </w:rPr>
            </w:rPrChange>
          </w:rPr>
          <w:t>[1]-&gt;J[2]-&gt;T[3]-&gt;T[4]-&gt;A(Backtracking)</w:t>
        </w:r>
      </w:ins>
    </w:p>
    <w:p w14:paraId="3CE28822" w14:textId="77777777" w:rsidR="00073577" w:rsidRPr="00073577" w:rsidRDefault="00073577" w:rsidP="00073577">
      <w:pPr>
        <w:spacing w:before="0" w:after="0"/>
        <w:rPr>
          <w:ins w:id="8065" w:author="Abhishek Deep Nigam" w:date="2015-10-26T01:01:00Z"/>
          <w:rFonts w:ascii="Courier New" w:hAnsi="Courier New" w:cs="Courier New"/>
          <w:sz w:val="16"/>
          <w:szCs w:val="16"/>
          <w:rPrChange w:id="8066" w:author="Abhishek Deep Nigam" w:date="2015-10-26T01:01:00Z">
            <w:rPr>
              <w:ins w:id="8067" w:author="Abhishek Deep Nigam" w:date="2015-10-26T01:01:00Z"/>
              <w:rFonts w:ascii="Courier New" w:hAnsi="Courier New" w:cs="Courier New"/>
            </w:rPr>
          </w:rPrChange>
        </w:rPr>
      </w:pPr>
      <w:ins w:id="8068" w:author="Abhishek Deep Nigam" w:date="2015-10-26T01:01:00Z">
        <w:r w:rsidRPr="00073577">
          <w:rPr>
            <w:rFonts w:ascii="Courier New" w:hAnsi="Courier New" w:cs="Courier New"/>
            <w:sz w:val="16"/>
            <w:szCs w:val="16"/>
            <w:rPrChange w:id="8069" w:author="Abhishek Deep Nigam" w:date="2015-10-26T01:01:00Z">
              <w:rPr>
                <w:rFonts w:ascii="Courier New" w:hAnsi="Courier New" w:cs="Courier New"/>
              </w:rPr>
            </w:rPrChange>
          </w:rPr>
          <w:t>[4]-&gt;N(Backtracking)</w:t>
        </w:r>
      </w:ins>
    </w:p>
    <w:p w14:paraId="598D44AF" w14:textId="77777777" w:rsidR="00073577" w:rsidRPr="00073577" w:rsidRDefault="00073577" w:rsidP="00073577">
      <w:pPr>
        <w:spacing w:before="0" w:after="0"/>
        <w:rPr>
          <w:ins w:id="8070" w:author="Abhishek Deep Nigam" w:date="2015-10-26T01:01:00Z"/>
          <w:rFonts w:ascii="Courier New" w:hAnsi="Courier New" w:cs="Courier New"/>
          <w:sz w:val="16"/>
          <w:szCs w:val="16"/>
          <w:rPrChange w:id="8071" w:author="Abhishek Deep Nigam" w:date="2015-10-26T01:01:00Z">
            <w:rPr>
              <w:ins w:id="8072" w:author="Abhishek Deep Nigam" w:date="2015-10-26T01:01:00Z"/>
              <w:rFonts w:ascii="Courier New" w:hAnsi="Courier New" w:cs="Courier New"/>
            </w:rPr>
          </w:rPrChange>
        </w:rPr>
      </w:pPr>
      <w:ins w:id="8073" w:author="Abhishek Deep Nigam" w:date="2015-10-26T01:01:00Z">
        <w:r w:rsidRPr="00073577">
          <w:rPr>
            <w:rFonts w:ascii="Courier New" w:hAnsi="Courier New" w:cs="Courier New"/>
            <w:sz w:val="16"/>
            <w:szCs w:val="16"/>
            <w:rPrChange w:id="8074" w:author="Abhishek Deep Nigam" w:date="2015-10-26T01:01:00Z">
              <w:rPr>
                <w:rFonts w:ascii="Courier New" w:hAnsi="Courier New" w:cs="Courier New"/>
              </w:rPr>
            </w:rPrChange>
          </w:rPr>
          <w:t>[4]-&gt;O(Backtracking)</w:t>
        </w:r>
      </w:ins>
    </w:p>
    <w:p w14:paraId="1B90E097" w14:textId="77777777" w:rsidR="00073577" w:rsidRPr="00073577" w:rsidRDefault="00073577" w:rsidP="00073577">
      <w:pPr>
        <w:spacing w:before="0" w:after="0"/>
        <w:rPr>
          <w:ins w:id="8075" w:author="Abhishek Deep Nigam" w:date="2015-10-26T01:01:00Z"/>
          <w:rFonts w:ascii="Courier New" w:hAnsi="Courier New" w:cs="Courier New"/>
          <w:sz w:val="16"/>
          <w:szCs w:val="16"/>
          <w:rPrChange w:id="8076" w:author="Abhishek Deep Nigam" w:date="2015-10-26T01:01:00Z">
            <w:rPr>
              <w:ins w:id="8077" w:author="Abhishek Deep Nigam" w:date="2015-10-26T01:01:00Z"/>
              <w:rFonts w:ascii="Courier New" w:hAnsi="Courier New" w:cs="Courier New"/>
            </w:rPr>
          </w:rPrChange>
        </w:rPr>
      </w:pPr>
      <w:ins w:id="8078" w:author="Abhishek Deep Nigam" w:date="2015-10-26T01:01:00Z">
        <w:r w:rsidRPr="00073577">
          <w:rPr>
            <w:rFonts w:ascii="Courier New" w:hAnsi="Courier New" w:cs="Courier New"/>
            <w:sz w:val="16"/>
            <w:szCs w:val="16"/>
            <w:rPrChange w:id="8079" w:author="Abhishek Deep Nigam" w:date="2015-10-26T01:01:00Z">
              <w:rPr>
                <w:rFonts w:ascii="Courier New" w:hAnsi="Courier New" w:cs="Courier New"/>
              </w:rPr>
            </w:rPrChange>
          </w:rPr>
          <w:t>[4]-&gt;P(Backtracking)</w:t>
        </w:r>
      </w:ins>
    </w:p>
    <w:p w14:paraId="2004D3BA" w14:textId="77777777" w:rsidR="00073577" w:rsidRPr="00073577" w:rsidRDefault="00073577" w:rsidP="00073577">
      <w:pPr>
        <w:spacing w:before="0" w:after="0"/>
        <w:rPr>
          <w:ins w:id="8080" w:author="Abhishek Deep Nigam" w:date="2015-10-26T01:01:00Z"/>
          <w:rFonts w:ascii="Courier New" w:hAnsi="Courier New" w:cs="Courier New"/>
          <w:sz w:val="16"/>
          <w:szCs w:val="16"/>
          <w:rPrChange w:id="8081" w:author="Abhishek Deep Nigam" w:date="2015-10-26T01:01:00Z">
            <w:rPr>
              <w:ins w:id="8082" w:author="Abhishek Deep Nigam" w:date="2015-10-26T01:01:00Z"/>
              <w:rFonts w:ascii="Courier New" w:hAnsi="Courier New" w:cs="Courier New"/>
            </w:rPr>
          </w:rPrChange>
        </w:rPr>
      </w:pPr>
      <w:ins w:id="8083" w:author="Abhishek Deep Nigam" w:date="2015-10-26T01:01:00Z">
        <w:r w:rsidRPr="00073577">
          <w:rPr>
            <w:rFonts w:ascii="Courier New" w:hAnsi="Courier New" w:cs="Courier New"/>
            <w:sz w:val="16"/>
            <w:szCs w:val="16"/>
            <w:rPrChange w:id="8084" w:author="Abhishek Deep Nigam" w:date="2015-10-26T01:01:00Z">
              <w:rPr>
                <w:rFonts w:ascii="Courier New" w:hAnsi="Courier New" w:cs="Courier New"/>
              </w:rPr>
            </w:rPrChange>
          </w:rPr>
          <w:t>[4]-&gt;Q(Backtracking)</w:t>
        </w:r>
      </w:ins>
    </w:p>
    <w:p w14:paraId="743B5C5C" w14:textId="77777777" w:rsidR="00073577" w:rsidRPr="00073577" w:rsidRDefault="00073577" w:rsidP="00073577">
      <w:pPr>
        <w:spacing w:before="0" w:after="0"/>
        <w:rPr>
          <w:ins w:id="8085" w:author="Abhishek Deep Nigam" w:date="2015-10-26T01:01:00Z"/>
          <w:rFonts w:ascii="Courier New" w:hAnsi="Courier New" w:cs="Courier New"/>
          <w:sz w:val="16"/>
          <w:szCs w:val="16"/>
          <w:rPrChange w:id="8086" w:author="Abhishek Deep Nigam" w:date="2015-10-26T01:01:00Z">
            <w:rPr>
              <w:ins w:id="8087" w:author="Abhishek Deep Nigam" w:date="2015-10-26T01:01:00Z"/>
              <w:rFonts w:ascii="Courier New" w:hAnsi="Courier New" w:cs="Courier New"/>
            </w:rPr>
          </w:rPrChange>
        </w:rPr>
      </w:pPr>
      <w:ins w:id="8088" w:author="Abhishek Deep Nigam" w:date="2015-10-26T01:01:00Z">
        <w:r w:rsidRPr="00073577">
          <w:rPr>
            <w:rFonts w:ascii="Courier New" w:hAnsi="Courier New" w:cs="Courier New"/>
            <w:sz w:val="16"/>
            <w:szCs w:val="16"/>
            <w:rPrChange w:id="8089" w:author="Abhishek Deep Nigam" w:date="2015-10-26T01:01:00Z">
              <w:rPr>
                <w:rFonts w:ascii="Courier New" w:hAnsi="Courier New" w:cs="Courier New"/>
              </w:rPr>
            </w:rPrChange>
          </w:rPr>
          <w:t>[4]-&gt;S(Backtracking)</w:t>
        </w:r>
      </w:ins>
    </w:p>
    <w:p w14:paraId="245334CD" w14:textId="77777777" w:rsidR="00073577" w:rsidRPr="00073577" w:rsidRDefault="00073577" w:rsidP="00073577">
      <w:pPr>
        <w:spacing w:before="0" w:after="0"/>
        <w:rPr>
          <w:ins w:id="8090" w:author="Abhishek Deep Nigam" w:date="2015-10-26T01:01:00Z"/>
          <w:rFonts w:ascii="Courier New" w:hAnsi="Courier New" w:cs="Courier New"/>
          <w:sz w:val="16"/>
          <w:szCs w:val="16"/>
          <w:rPrChange w:id="8091" w:author="Abhishek Deep Nigam" w:date="2015-10-26T01:01:00Z">
            <w:rPr>
              <w:ins w:id="8092" w:author="Abhishek Deep Nigam" w:date="2015-10-26T01:01:00Z"/>
              <w:rFonts w:ascii="Courier New" w:hAnsi="Courier New" w:cs="Courier New"/>
            </w:rPr>
          </w:rPrChange>
        </w:rPr>
      </w:pPr>
      <w:ins w:id="8093" w:author="Abhishek Deep Nigam" w:date="2015-10-26T01:01:00Z">
        <w:r w:rsidRPr="00073577">
          <w:rPr>
            <w:rFonts w:ascii="Courier New" w:hAnsi="Courier New" w:cs="Courier New"/>
            <w:sz w:val="16"/>
            <w:szCs w:val="16"/>
            <w:rPrChange w:id="8094" w:author="Abhishek Deep Nigam" w:date="2015-10-26T01:01:00Z">
              <w:rPr>
                <w:rFonts w:ascii="Courier New" w:hAnsi="Courier New" w:cs="Courier New"/>
              </w:rPr>
            </w:rPrChange>
          </w:rPr>
          <w:t>[4]-&gt;Y(Backtracking)</w:t>
        </w:r>
      </w:ins>
    </w:p>
    <w:p w14:paraId="271D6E39" w14:textId="77777777" w:rsidR="00073577" w:rsidRPr="00073577" w:rsidRDefault="00073577" w:rsidP="00073577">
      <w:pPr>
        <w:spacing w:before="0" w:after="0"/>
        <w:rPr>
          <w:ins w:id="8095" w:author="Abhishek Deep Nigam" w:date="2015-10-26T01:01:00Z"/>
          <w:rFonts w:ascii="Courier New" w:hAnsi="Courier New" w:cs="Courier New"/>
          <w:sz w:val="16"/>
          <w:szCs w:val="16"/>
          <w:rPrChange w:id="8096" w:author="Abhishek Deep Nigam" w:date="2015-10-26T01:01:00Z">
            <w:rPr>
              <w:ins w:id="8097" w:author="Abhishek Deep Nigam" w:date="2015-10-26T01:01:00Z"/>
              <w:rFonts w:ascii="Courier New" w:hAnsi="Courier New" w:cs="Courier New"/>
            </w:rPr>
          </w:rPrChange>
        </w:rPr>
      </w:pPr>
      <w:ins w:id="8098" w:author="Abhishek Deep Nigam" w:date="2015-10-26T01:01:00Z">
        <w:r w:rsidRPr="00073577">
          <w:rPr>
            <w:rFonts w:ascii="Courier New" w:hAnsi="Courier New" w:cs="Courier New"/>
            <w:sz w:val="16"/>
            <w:szCs w:val="16"/>
            <w:rPrChange w:id="8099" w:author="Abhishek Deep Nigam" w:date="2015-10-26T01:01:00Z">
              <w:rPr>
                <w:rFonts w:ascii="Courier New" w:hAnsi="Courier New" w:cs="Courier New"/>
              </w:rPr>
            </w:rPrChange>
          </w:rPr>
          <w:t>[1]-&gt;M[2]-&gt;T[3]-&gt;T[4]-&gt;A(Backtracking)</w:t>
        </w:r>
      </w:ins>
    </w:p>
    <w:p w14:paraId="2F1A3AB4" w14:textId="77777777" w:rsidR="00073577" w:rsidRPr="00073577" w:rsidRDefault="00073577" w:rsidP="00073577">
      <w:pPr>
        <w:spacing w:before="0" w:after="0"/>
        <w:rPr>
          <w:ins w:id="8100" w:author="Abhishek Deep Nigam" w:date="2015-10-26T01:01:00Z"/>
          <w:rFonts w:ascii="Courier New" w:hAnsi="Courier New" w:cs="Courier New"/>
          <w:sz w:val="16"/>
          <w:szCs w:val="16"/>
          <w:rPrChange w:id="8101" w:author="Abhishek Deep Nigam" w:date="2015-10-26T01:01:00Z">
            <w:rPr>
              <w:ins w:id="8102" w:author="Abhishek Deep Nigam" w:date="2015-10-26T01:01:00Z"/>
              <w:rFonts w:ascii="Courier New" w:hAnsi="Courier New" w:cs="Courier New"/>
            </w:rPr>
          </w:rPrChange>
        </w:rPr>
      </w:pPr>
      <w:ins w:id="8103" w:author="Abhishek Deep Nigam" w:date="2015-10-26T01:01:00Z">
        <w:r w:rsidRPr="00073577">
          <w:rPr>
            <w:rFonts w:ascii="Courier New" w:hAnsi="Courier New" w:cs="Courier New"/>
            <w:sz w:val="16"/>
            <w:szCs w:val="16"/>
            <w:rPrChange w:id="8104" w:author="Abhishek Deep Nigam" w:date="2015-10-26T01:01:00Z">
              <w:rPr>
                <w:rFonts w:ascii="Courier New" w:hAnsi="Courier New" w:cs="Courier New"/>
              </w:rPr>
            </w:rPrChange>
          </w:rPr>
          <w:t>[4]-&gt;N(Backtracking)</w:t>
        </w:r>
      </w:ins>
    </w:p>
    <w:p w14:paraId="1C4AD57F" w14:textId="77777777" w:rsidR="00073577" w:rsidRPr="00073577" w:rsidRDefault="00073577" w:rsidP="00073577">
      <w:pPr>
        <w:spacing w:before="0" w:after="0"/>
        <w:rPr>
          <w:ins w:id="8105" w:author="Abhishek Deep Nigam" w:date="2015-10-26T01:01:00Z"/>
          <w:rFonts w:ascii="Courier New" w:hAnsi="Courier New" w:cs="Courier New"/>
          <w:sz w:val="16"/>
          <w:szCs w:val="16"/>
          <w:rPrChange w:id="8106" w:author="Abhishek Deep Nigam" w:date="2015-10-26T01:01:00Z">
            <w:rPr>
              <w:ins w:id="8107" w:author="Abhishek Deep Nigam" w:date="2015-10-26T01:01:00Z"/>
              <w:rFonts w:ascii="Courier New" w:hAnsi="Courier New" w:cs="Courier New"/>
            </w:rPr>
          </w:rPrChange>
        </w:rPr>
      </w:pPr>
      <w:ins w:id="8108" w:author="Abhishek Deep Nigam" w:date="2015-10-26T01:01:00Z">
        <w:r w:rsidRPr="00073577">
          <w:rPr>
            <w:rFonts w:ascii="Courier New" w:hAnsi="Courier New" w:cs="Courier New"/>
            <w:sz w:val="16"/>
            <w:szCs w:val="16"/>
            <w:rPrChange w:id="8109" w:author="Abhishek Deep Nigam" w:date="2015-10-26T01:01:00Z">
              <w:rPr>
                <w:rFonts w:ascii="Courier New" w:hAnsi="Courier New" w:cs="Courier New"/>
              </w:rPr>
            </w:rPrChange>
          </w:rPr>
          <w:t>[4]-&gt;O(Backtracking)</w:t>
        </w:r>
      </w:ins>
    </w:p>
    <w:p w14:paraId="7DED3543" w14:textId="77777777" w:rsidR="00073577" w:rsidRPr="00073577" w:rsidRDefault="00073577" w:rsidP="00073577">
      <w:pPr>
        <w:spacing w:before="0" w:after="0"/>
        <w:rPr>
          <w:ins w:id="8110" w:author="Abhishek Deep Nigam" w:date="2015-10-26T01:01:00Z"/>
          <w:rFonts w:ascii="Courier New" w:hAnsi="Courier New" w:cs="Courier New"/>
          <w:sz w:val="16"/>
          <w:szCs w:val="16"/>
          <w:rPrChange w:id="8111" w:author="Abhishek Deep Nigam" w:date="2015-10-26T01:01:00Z">
            <w:rPr>
              <w:ins w:id="8112" w:author="Abhishek Deep Nigam" w:date="2015-10-26T01:01:00Z"/>
              <w:rFonts w:ascii="Courier New" w:hAnsi="Courier New" w:cs="Courier New"/>
            </w:rPr>
          </w:rPrChange>
        </w:rPr>
      </w:pPr>
      <w:ins w:id="8113" w:author="Abhishek Deep Nigam" w:date="2015-10-26T01:01:00Z">
        <w:r w:rsidRPr="00073577">
          <w:rPr>
            <w:rFonts w:ascii="Courier New" w:hAnsi="Courier New" w:cs="Courier New"/>
            <w:sz w:val="16"/>
            <w:szCs w:val="16"/>
            <w:rPrChange w:id="8114" w:author="Abhishek Deep Nigam" w:date="2015-10-26T01:01:00Z">
              <w:rPr>
                <w:rFonts w:ascii="Courier New" w:hAnsi="Courier New" w:cs="Courier New"/>
              </w:rPr>
            </w:rPrChange>
          </w:rPr>
          <w:t>[4]-&gt;P(Backtracking)</w:t>
        </w:r>
      </w:ins>
    </w:p>
    <w:p w14:paraId="10213A29" w14:textId="77777777" w:rsidR="00073577" w:rsidRPr="00073577" w:rsidRDefault="00073577" w:rsidP="00073577">
      <w:pPr>
        <w:spacing w:before="0" w:after="0"/>
        <w:rPr>
          <w:ins w:id="8115" w:author="Abhishek Deep Nigam" w:date="2015-10-26T01:01:00Z"/>
          <w:rFonts w:ascii="Courier New" w:hAnsi="Courier New" w:cs="Courier New"/>
          <w:sz w:val="16"/>
          <w:szCs w:val="16"/>
          <w:rPrChange w:id="8116" w:author="Abhishek Deep Nigam" w:date="2015-10-26T01:01:00Z">
            <w:rPr>
              <w:ins w:id="8117" w:author="Abhishek Deep Nigam" w:date="2015-10-26T01:01:00Z"/>
              <w:rFonts w:ascii="Courier New" w:hAnsi="Courier New" w:cs="Courier New"/>
            </w:rPr>
          </w:rPrChange>
        </w:rPr>
      </w:pPr>
      <w:ins w:id="8118" w:author="Abhishek Deep Nigam" w:date="2015-10-26T01:01:00Z">
        <w:r w:rsidRPr="00073577">
          <w:rPr>
            <w:rFonts w:ascii="Courier New" w:hAnsi="Courier New" w:cs="Courier New"/>
            <w:sz w:val="16"/>
            <w:szCs w:val="16"/>
            <w:rPrChange w:id="8119" w:author="Abhishek Deep Nigam" w:date="2015-10-26T01:01:00Z">
              <w:rPr>
                <w:rFonts w:ascii="Courier New" w:hAnsi="Courier New" w:cs="Courier New"/>
              </w:rPr>
            </w:rPrChange>
          </w:rPr>
          <w:t>[4]-&gt;Q(Backtracking)</w:t>
        </w:r>
      </w:ins>
    </w:p>
    <w:p w14:paraId="65C1033F" w14:textId="77777777" w:rsidR="00073577" w:rsidRPr="00073577" w:rsidRDefault="00073577" w:rsidP="00073577">
      <w:pPr>
        <w:spacing w:before="0" w:after="0"/>
        <w:rPr>
          <w:ins w:id="8120" w:author="Abhishek Deep Nigam" w:date="2015-10-26T01:01:00Z"/>
          <w:rFonts w:ascii="Courier New" w:hAnsi="Courier New" w:cs="Courier New"/>
          <w:sz w:val="16"/>
          <w:szCs w:val="16"/>
          <w:rPrChange w:id="8121" w:author="Abhishek Deep Nigam" w:date="2015-10-26T01:01:00Z">
            <w:rPr>
              <w:ins w:id="8122" w:author="Abhishek Deep Nigam" w:date="2015-10-26T01:01:00Z"/>
              <w:rFonts w:ascii="Courier New" w:hAnsi="Courier New" w:cs="Courier New"/>
            </w:rPr>
          </w:rPrChange>
        </w:rPr>
      </w:pPr>
      <w:ins w:id="8123" w:author="Abhishek Deep Nigam" w:date="2015-10-26T01:01:00Z">
        <w:r w:rsidRPr="00073577">
          <w:rPr>
            <w:rFonts w:ascii="Courier New" w:hAnsi="Courier New" w:cs="Courier New"/>
            <w:sz w:val="16"/>
            <w:szCs w:val="16"/>
            <w:rPrChange w:id="8124" w:author="Abhishek Deep Nigam" w:date="2015-10-26T01:01:00Z">
              <w:rPr>
                <w:rFonts w:ascii="Courier New" w:hAnsi="Courier New" w:cs="Courier New"/>
              </w:rPr>
            </w:rPrChange>
          </w:rPr>
          <w:t>[4]-&gt;S(Backtracking)</w:t>
        </w:r>
      </w:ins>
    </w:p>
    <w:p w14:paraId="38A66540" w14:textId="77777777" w:rsidR="00073577" w:rsidRPr="00073577" w:rsidRDefault="00073577" w:rsidP="00073577">
      <w:pPr>
        <w:spacing w:before="0" w:after="0"/>
        <w:rPr>
          <w:ins w:id="8125" w:author="Abhishek Deep Nigam" w:date="2015-10-26T01:01:00Z"/>
          <w:rFonts w:ascii="Courier New" w:hAnsi="Courier New" w:cs="Courier New"/>
          <w:sz w:val="16"/>
          <w:szCs w:val="16"/>
          <w:rPrChange w:id="8126" w:author="Abhishek Deep Nigam" w:date="2015-10-26T01:01:00Z">
            <w:rPr>
              <w:ins w:id="8127" w:author="Abhishek Deep Nigam" w:date="2015-10-26T01:01:00Z"/>
              <w:rFonts w:ascii="Courier New" w:hAnsi="Courier New" w:cs="Courier New"/>
            </w:rPr>
          </w:rPrChange>
        </w:rPr>
      </w:pPr>
      <w:ins w:id="8128" w:author="Abhishek Deep Nigam" w:date="2015-10-26T01:01:00Z">
        <w:r w:rsidRPr="00073577">
          <w:rPr>
            <w:rFonts w:ascii="Courier New" w:hAnsi="Courier New" w:cs="Courier New"/>
            <w:sz w:val="16"/>
            <w:szCs w:val="16"/>
            <w:rPrChange w:id="8129" w:author="Abhishek Deep Nigam" w:date="2015-10-26T01:01:00Z">
              <w:rPr>
                <w:rFonts w:ascii="Courier New" w:hAnsi="Courier New" w:cs="Courier New"/>
              </w:rPr>
            </w:rPrChange>
          </w:rPr>
          <w:t>[4]-&gt;Y(Backtracking)</w:t>
        </w:r>
      </w:ins>
    </w:p>
    <w:p w14:paraId="62870829" w14:textId="77777777" w:rsidR="00073577" w:rsidRPr="00073577" w:rsidRDefault="00073577" w:rsidP="00073577">
      <w:pPr>
        <w:spacing w:before="0" w:after="0"/>
        <w:rPr>
          <w:ins w:id="8130" w:author="Abhishek Deep Nigam" w:date="2015-10-26T01:01:00Z"/>
          <w:rFonts w:ascii="Courier New" w:hAnsi="Courier New" w:cs="Courier New"/>
          <w:sz w:val="16"/>
          <w:szCs w:val="16"/>
          <w:rPrChange w:id="8131" w:author="Abhishek Deep Nigam" w:date="2015-10-26T01:01:00Z">
            <w:rPr>
              <w:ins w:id="8132" w:author="Abhishek Deep Nigam" w:date="2015-10-26T01:01:00Z"/>
              <w:rFonts w:ascii="Courier New" w:hAnsi="Courier New" w:cs="Courier New"/>
            </w:rPr>
          </w:rPrChange>
        </w:rPr>
      </w:pPr>
      <w:ins w:id="8133" w:author="Abhishek Deep Nigam" w:date="2015-10-26T01:01:00Z">
        <w:r w:rsidRPr="00073577">
          <w:rPr>
            <w:rFonts w:ascii="Courier New" w:hAnsi="Courier New" w:cs="Courier New"/>
            <w:sz w:val="16"/>
            <w:szCs w:val="16"/>
            <w:rPrChange w:id="8134" w:author="Abhishek Deep Nigam" w:date="2015-10-26T01:01:00Z">
              <w:rPr>
                <w:rFonts w:ascii="Courier New" w:hAnsi="Courier New" w:cs="Courier New"/>
              </w:rPr>
            </w:rPrChange>
          </w:rPr>
          <w:t>[1]-&gt;O[2]-&gt;T[3]-&gt;T[4]-&gt;A(Backtracking)</w:t>
        </w:r>
      </w:ins>
    </w:p>
    <w:p w14:paraId="71510AC5" w14:textId="77777777" w:rsidR="00073577" w:rsidRPr="00073577" w:rsidRDefault="00073577" w:rsidP="00073577">
      <w:pPr>
        <w:spacing w:before="0" w:after="0"/>
        <w:rPr>
          <w:ins w:id="8135" w:author="Abhishek Deep Nigam" w:date="2015-10-26T01:01:00Z"/>
          <w:rFonts w:ascii="Courier New" w:hAnsi="Courier New" w:cs="Courier New"/>
          <w:sz w:val="16"/>
          <w:szCs w:val="16"/>
          <w:rPrChange w:id="8136" w:author="Abhishek Deep Nigam" w:date="2015-10-26T01:01:00Z">
            <w:rPr>
              <w:ins w:id="8137" w:author="Abhishek Deep Nigam" w:date="2015-10-26T01:01:00Z"/>
              <w:rFonts w:ascii="Courier New" w:hAnsi="Courier New" w:cs="Courier New"/>
            </w:rPr>
          </w:rPrChange>
        </w:rPr>
      </w:pPr>
      <w:ins w:id="8138" w:author="Abhishek Deep Nigam" w:date="2015-10-26T01:01:00Z">
        <w:r w:rsidRPr="00073577">
          <w:rPr>
            <w:rFonts w:ascii="Courier New" w:hAnsi="Courier New" w:cs="Courier New"/>
            <w:sz w:val="16"/>
            <w:szCs w:val="16"/>
            <w:rPrChange w:id="8139" w:author="Abhishek Deep Nigam" w:date="2015-10-26T01:01:00Z">
              <w:rPr>
                <w:rFonts w:ascii="Courier New" w:hAnsi="Courier New" w:cs="Courier New"/>
              </w:rPr>
            </w:rPrChange>
          </w:rPr>
          <w:t>[4]-&gt;N(Backtracking)</w:t>
        </w:r>
      </w:ins>
    </w:p>
    <w:p w14:paraId="4D172DC3" w14:textId="77777777" w:rsidR="00073577" w:rsidRPr="00073577" w:rsidRDefault="00073577" w:rsidP="00073577">
      <w:pPr>
        <w:spacing w:before="0" w:after="0"/>
        <w:rPr>
          <w:ins w:id="8140" w:author="Abhishek Deep Nigam" w:date="2015-10-26T01:01:00Z"/>
          <w:rFonts w:ascii="Courier New" w:hAnsi="Courier New" w:cs="Courier New"/>
          <w:sz w:val="16"/>
          <w:szCs w:val="16"/>
          <w:rPrChange w:id="8141" w:author="Abhishek Deep Nigam" w:date="2015-10-26T01:01:00Z">
            <w:rPr>
              <w:ins w:id="8142" w:author="Abhishek Deep Nigam" w:date="2015-10-26T01:01:00Z"/>
              <w:rFonts w:ascii="Courier New" w:hAnsi="Courier New" w:cs="Courier New"/>
            </w:rPr>
          </w:rPrChange>
        </w:rPr>
      </w:pPr>
      <w:ins w:id="8143" w:author="Abhishek Deep Nigam" w:date="2015-10-26T01:01:00Z">
        <w:r w:rsidRPr="00073577">
          <w:rPr>
            <w:rFonts w:ascii="Courier New" w:hAnsi="Courier New" w:cs="Courier New"/>
            <w:sz w:val="16"/>
            <w:szCs w:val="16"/>
            <w:rPrChange w:id="8144" w:author="Abhishek Deep Nigam" w:date="2015-10-26T01:01:00Z">
              <w:rPr>
                <w:rFonts w:ascii="Courier New" w:hAnsi="Courier New" w:cs="Courier New"/>
              </w:rPr>
            </w:rPrChange>
          </w:rPr>
          <w:t>[4]-&gt;O(Backtracking)</w:t>
        </w:r>
      </w:ins>
    </w:p>
    <w:p w14:paraId="0D4377F8" w14:textId="77777777" w:rsidR="00073577" w:rsidRPr="00073577" w:rsidRDefault="00073577" w:rsidP="00073577">
      <w:pPr>
        <w:spacing w:before="0" w:after="0"/>
        <w:rPr>
          <w:ins w:id="8145" w:author="Abhishek Deep Nigam" w:date="2015-10-26T01:01:00Z"/>
          <w:rFonts w:ascii="Courier New" w:hAnsi="Courier New" w:cs="Courier New"/>
          <w:sz w:val="16"/>
          <w:szCs w:val="16"/>
          <w:rPrChange w:id="8146" w:author="Abhishek Deep Nigam" w:date="2015-10-26T01:01:00Z">
            <w:rPr>
              <w:ins w:id="8147" w:author="Abhishek Deep Nigam" w:date="2015-10-26T01:01:00Z"/>
              <w:rFonts w:ascii="Courier New" w:hAnsi="Courier New" w:cs="Courier New"/>
            </w:rPr>
          </w:rPrChange>
        </w:rPr>
      </w:pPr>
      <w:ins w:id="8148" w:author="Abhishek Deep Nigam" w:date="2015-10-26T01:01:00Z">
        <w:r w:rsidRPr="00073577">
          <w:rPr>
            <w:rFonts w:ascii="Courier New" w:hAnsi="Courier New" w:cs="Courier New"/>
            <w:sz w:val="16"/>
            <w:szCs w:val="16"/>
            <w:rPrChange w:id="8149" w:author="Abhishek Deep Nigam" w:date="2015-10-26T01:01:00Z">
              <w:rPr>
                <w:rFonts w:ascii="Courier New" w:hAnsi="Courier New" w:cs="Courier New"/>
              </w:rPr>
            </w:rPrChange>
          </w:rPr>
          <w:t>[4]-&gt;P(Backtracking)</w:t>
        </w:r>
      </w:ins>
    </w:p>
    <w:p w14:paraId="705E2EAC" w14:textId="77777777" w:rsidR="00073577" w:rsidRPr="00073577" w:rsidRDefault="00073577" w:rsidP="00073577">
      <w:pPr>
        <w:spacing w:before="0" w:after="0"/>
        <w:rPr>
          <w:ins w:id="8150" w:author="Abhishek Deep Nigam" w:date="2015-10-26T01:01:00Z"/>
          <w:rFonts w:ascii="Courier New" w:hAnsi="Courier New" w:cs="Courier New"/>
          <w:sz w:val="16"/>
          <w:szCs w:val="16"/>
          <w:rPrChange w:id="8151" w:author="Abhishek Deep Nigam" w:date="2015-10-26T01:01:00Z">
            <w:rPr>
              <w:ins w:id="8152" w:author="Abhishek Deep Nigam" w:date="2015-10-26T01:01:00Z"/>
              <w:rFonts w:ascii="Courier New" w:hAnsi="Courier New" w:cs="Courier New"/>
            </w:rPr>
          </w:rPrChange>
        </w:rPr>
      </w:pPr>
      <w:ins w:id="8153" w:author="Abhishek Deep Nigam" w:date="2015-10-26T01:01:00Z">
        <w:r w:rsidRPr="00073577">
          <w:rPr>
            <w:rFonts w:ascii="Courier New" w:hAnsi="Courier New" w:cs="Courier New"/>
            <w:sz w:val="16"/>
            <w:szCs w:val="16"/>
            <w:rPrChange w:id="8154" w:author="Abhishek Deep Nigam" w:date="2015-10-26T01:01:00Z">
              <w:rPr>
                <w:rFonts w:ascii="Courier New" w:hAnsi="Courier New" w:cs="Courier New"/>
              </w:rPr>
            </w:rPrChange>
          </w:rPr>
          <w:t>[4]-&gt;Q(Backtracking)</w:t>
        </w:r>
      </w:ins>
    </w:p>
    <w:p w14:paraId="6831648F" w14:textId="77777777" w:rsidR="00073577" w:rsidRPr="00073577" w:rsidRDefault="00073577" w:rsidP="00073577">
      <w:pPr>
        <w:spacing w:before="0" w:after="0"/>
        <w:rPr>
          <w:ins w:id="8155" w:author="Abhishek Deep Nigam" w:date="2015-10-26T01:01:00Z"/>
          <w:rFonts w:ascii="Courier New" w:hAnsi="Courier New" w:cs="Courier New"/>
          <w:sz w:val="16"/>
          <w:szCs w:val="16"/>
          <w:rPrChange w:id="8156" w:author="Abhishek Deep Nigam" w:date="2015-10-26T01:01:00Z">
            <w:rPr>
              <w:ins w:id="8157" w:author="Abhishek Deep Nigam" w:date="2015-10-26T01:01:00Z"/>
              <w:rFonts w:ascii="Courier New" w:hAnsi="Courier New" w:cs="Courier New"/>
            </w:rPr>
          </w:rPrChange>
        </w:rPr>
      </w:pPr>
      <w:ins w:id="8158" w:author="Abhishek Deep Nigam" w:date="2015-10-26T01:01:00Z">
        <w:r w:rsidRPr="00073577">
          <w:rPr>
            <w:rFonts w:ascii="Courier New" w:hAnsi="Courier New" w:cs="Courier New"/>
            <w:sz w:val="16"/>
            <w:szCs w:val="16"/>
            <w:rPrChange w:id="8159" w:author="Abhishek Deep Nigam" w:date="2015-10-26T01:01:00Z">
              <w:rPr>
                <w:rFonts w:ascii="Courier New" w:hAnsi="Courier New" w:cs="Courier New"/>
              </w:rPr>
            </w:rPrChange>
          </w:rPr>
          <w:t>[4]-&gt;S(Backtracking)</w:t>
        </w:r>
      </w:ins>
    </w:p>
    <w:p w14:paraId="49EBA754" w14:textId="77777777" w:rsidR="00073577" w:rsidRPr="00073577" w:rsidRDefault="00073577" w:rsidP="00073577">
      <w:pPr>
        <w:spacing w:before="0" w:after="0"/>
        <w:rPr>
          <w:ins w:id="8160" w:author="Abhishek Deep Nigam" w:date="2015-10-26T01:01:00Z"/>
          <w:rFonts w:ascii="Courier New" w:hAnsi="Courier New" w:cs="Courier New"/>
          <w:sz w:val="16"/>
          <w:szCs w:val="16"/>
          <w:rPrChange w:id="8161" w:author="Abhishek Deep Nigam" w:date="2015-10-26T01:01:00Z">
            <w:rPr>
              <w:ins w:id="8162" w:author="Abhishek Deep Nigam" w:date="2015-10-26T01:01:00Z"/>
              <w:rFonts w:ascii="Courier New" w:hAnsi="Courier New" w:cs="Courier New"/>
            </w:rPr>
          </w:rPrChange>
        </w:rPr>
      </w:pPr>
      <w:ins w:id="8163" w:author="Abhishek Deep Nigam" w:date="2015-10-26T01:01:00Z">
        <w:r w:rsidRPr="00073577">
          <w:rPr>
            <w:rFonts w:ascii="Courier New" w:hAnsi="Courier New" w:cs="Courier New"/>
            <w:sz w:val="16"/>
            <w:szCs w:val="16"/>
            <w:rPrChange w:id="8164" w:author="Abhishek Deep Nigam" w:date="2015-10-26T01:01:00Z">
              <w:rPr>
                <w:rFonts w:ascii="Courier New" w:hAnsi="Courier New" w:cs="Courier New"/>
              </w:rPr>
            </w:rPrChange>
          </w:rPr>
          <w:t>[4]-&gt;Y(Backtracking)</w:t>
        </w:r>
      </w:ins>
    </w:p>
    <w:p w14:paraId="707F1223" w14:textId="77777777" w:rsidR="00073577" w:rsidRPr="00073577" w:rsidRDefault="00073577" w:rsidP="00073577">
      <w:pPr>
        <w:spacing w:before="0" w:after="0"/>
        <w:rPr>
          <w:ins w:id="8165" w:author="Abhishek Deep Nigam" w:date="2015-10-26T01:01:00Z"/>
          <w:rFonts w:ascii="Courier New" w:hAnsi="Courier New" w:cs="Courier New"/>
          <w:sz w:val="16"/>
          <w:szCs w:val="16"/>
          <w:rPrChange w:id="8166" w:author="Abhishek Deep Nigam" w:date="2015-10-26T01:01:00Z">
            <w:rPr>
              <w:ins w:id="8167" w:author="Abhishek Deep Nigam" w:date="2015-10-26T01:01:00Z"/>
              <w:rFonts w:ascii="Courier New" w:hAnsi="Courier New" w:cs="Courier New"/>
            </w:rPr>
          </w:rPrChange>
        </w:rPr>
      </w:pPr>
      <w:ins w:id="8168" w:author="Abhishek Deep Nigam" w:date="2015-10-26T01:01:00Z">
        <w:r w:rsidRPr="00073577">
          <w:rPr>
            <w:rFonts w:ascii="Courier New" w:hAnsi="Courier New" w:cs="Courier New"/>
            <w:sz w:val="16"/>
            <w:szCs w:val="16"/>
            <w:rPrChange w:id="8169" w:author="Abhishek Deep Nigam" w:date="2015-10-26T01:01:00Z">
              <w:rPr>
                <w:rFonts w:ascii="Courier New" w:hAnsi="Courier New" w:cs="Courier New"/>
              </w:rPr>
            </w:rPrChange>
          </w:rPr>
          <w:t>[1]-&gt;P[2]-&gt;T[3]-&gt;T[4]-&gt;A(Backtracking)</w:t>
        </w:r>
      </w:ins>
    </w:p>
    <w:p w14:paraId="55E7B3A3" w14:textId="77777777" w:rsidR="00073577" w:rsidRPr="00073577" w:rsidRDefault="00073577" w:rsidP="00073577">
      <w:pPr>
        <w:spacing w:before="0" w:after="0"/>
        <w:rPr>
          <w:ins w:id="8170" w:author="Abhishek Deep Nigam" w:date="2015-10-26T01:01:00Z"/>
          <w:rFonts w:ascii="Courier New" w:hAnsi="Courier New" w:cs="Courier New"/>
          <w:sz w:val="16"/>
          <w:szCs w:val="16"/>
          <w:rPrChange w:id="8171" w:author="Abhishek Deep Nigam" w:date="2015-10-26T01:01:00Z">
            <w:rPr>
              <w:ins w:id="8172" w:author="Abhishek Deep Nigam" w:date="2015-10-26T01:01:00Z"/>
              <w:rFonts w:ascii="Courier New" w:hAnsi="Courier New" w:cs="Courier New"/>
            </w:rPr>
          </w:rPrChange>
        </w:rPr>
      </w:pPr>
      <w:ins w:id="8173" w:author="Abhishek Deep Nigam" w:date="2015-10-26T01:01:00Z">
        <w:r w:rsidRPr="00073577">
          <w:rPr>
            <w:rFonts w:ascii="Courier New" w:hAnsi="Courier New" w:cs="Courier New"/>
            <w:sz w:val="16"/>
            <w:szCs w:val="16"/>
            <w:rPrChange w:id="8174" w:author="Abhishek Deep Nigam" w:date="2015-10-26T01:01:00Z">
              <w:rPr>
                <w:rFonts w:ascii="Courier New" w:hAnsi="Courier New" w:cs="Courier New"/>
              </w:rPr>
            </w:rPrChange>
          </w:rPr>
          <w:t>[4]-&gt;N(Backtracking)</w:t>
        </w:r>
      </w:ins>
    </w:p>
    <w:p w14:paraId="34E355D9" w14:textId="77777777" w:rsidR="00073577" w:rsidRPr="00073577" w:rsidRDefault="00073577" w:rsidP="00073577">
      <w:pPr>
        <w:spacing w:before="0" w:after="0"/>
        <w:rPr>
          <w:ins w:id="8175" w:author="Abhishek Deep Nigam" w:date="2015-10-26T01:01:00Z"/>
          <w:rFonts w:ascii="Courier New" w:hAnsi="Courier New" w:cs="Courier New"/>
          <w:sz w:val="16"/>
          <w:szCs w:val="16"/>
          <w:rPrChange w:id="8176" w:author="Abhishek Deep Nigam" w:date="2015-10-26T01:01:00Z">
            <w:rPr>
              <w:ins w:id="8177" w:author="Abhishek Deep Nigam" w:date="2015-10-26T01:01:00Z"/>
              <w:rFonts w:ascii="Courier New" w:hAnsi="Courier New" w:cs="Courier New"/>
            </w:rPr>
          </w:rPrChange>
        </w:rPr>
      </w:pPr>
      <w:ins w:id="8178" w:author="Abhishek Deep Nigam" w:date="2015-10-26T01:01:00Z">
        <w:r w:rsidRPr="00073577">
          <w:rPr>
            <w:rFonts w:ascii="Courier New" w:hAnsi="Courier New" w:cs="Courier New"/>
            <w:sz w:val="16"/>
            <w:szCs w:val="16"/>
            <w:rPrChange w:id="8179" w:author="Abhishek Deep Nigam" w:date="2015-10-26T01:01:00Z">
              <w:rPr>
                <w:rFonts w:ascii="Courier New" w:hAnsi="Courier New" w:cs="Courier New"/>
              </w:rPr>
            </w:rPrChange>
          </w:rPr>
          <w:t>[4]-&gt;O(Backtracking)</w:t>
        </w:r>
      </w:ins>
    </w:p>
    <w:p w14:paraId="10613350" w14:textId="77777777" w:rsidR="00073577" w:rsidRPr="00073577" w:rsidRDefault="00073577" w:rsidP="00073577">
      <w:pPr>
        <w:spacing w:before="0" w:after="0"/>
        <w:rPr>
          <w:ins w:id="8180" w:author="Abhishek Deep Nigam" w:date="2015-10-26T01:01:00Z"/>
          <w:rFonts w:ascii="Courier New" w:hAnsi="Courier New" w:cs="Courier New"/>
          <w:sz w:val="16"/>
          <w:szCs w:val="16"/>
          <w:rPrChange w:id="8181" w:author="Abhishek Deep Nigam" w:date="2015-10-26T01:01:00Z">
            <w:rPr>
              <w:ins w:id="8182" w:author="Abhishek Deep Nigam" w:date="2015-10-26T01:01:00Z"/>
              <w:rFonts w:ascii="Courier New" w:hAnsi="Courier New" w:cs="Courier New"/>
            </w:rPr>
          </w:rPrChange>
        </w:rPr>
      </w:pPr>
      <w:ins w:id="8183" w:author="Abhishek Deep Nigam" w:date="2015-10-26T01:01:00Z">
        <w:r w:rsidRPr="00073577">
          <w:rPr>
            <w:rFonts w:ascii="Courier New" w:hAnsi="Courier New" w:cs="Courier New"/>
            <w:sz w:val="16"/>
            <w:szCs w:val="16"/>
            <w:rPrChange w:id="8184" w:author="Abhishek Deep Nigam" w:date="2015-10-26T01:01:00Z">
              <w:rPr>
                <w:rFonts w:ascii="Courier New" w:hAnsi="Courier New" w:cs="Courier New"/>
              </w:rPr>
            </w:rPrChange>
          </w:rPr>
          <w:t>[4]-&gt;P(Backtracking)</w:t>
        </w:r>
      </w:ins>
    </w:p>
    <w:p w14:paraId="7BFA307E" w14:textId="77777777" w:rsidR="00073577" w:rsidRPr="00073577" w:rsidRDefault="00073577" w:rsidP="00073577">
      <w:pPr>
        <w:spacing w:before="0" w:after="0"/>
        <w:rPr>
          <w:ins w:id="8185" w:author="Abhishek Deep Nigam" w:date="2015-10-26T01:01:00Z"/>
          <w:rFonts w:ascii="Courier New" w:hAnsi="Courier New" w:cs="Courier New"/>
          <w:sz w:val="16"/>
          <w:szCs w:val="16"/>
          <w:rPrChange w:id="8186" w:author="Abhishek Deep Nigam" w:date="2015-10-26T01:01:00Z">
            <w:rPr>
              <w:ins w:id="8187" w:author="Abhishek Deep Nigam" w:date="2015-10-26T01:01:00Z"/>
              <w:rFonts w:ascii="Courier New" w:hAnsi="Courier New" w:cs="Courier New"/>
            </w:rPr>
          </w:rPrChange>
        </w:rPr>
      </w:pPr>
      <w:ins w:id="8188" w:author="Abhishek Deep Nigam" w:date="2015-10-26T01:01:00Z">
        <w:r w:rsidRPr="00073577">
          <w:rPr>
            <w:rFonts w:ascii="Courier New" w:hAnsi="Courier New" w:cs="Courier New"/>
            <w:sz w:val="16"/>
            <w:szCs w:val="16"/>
            <w:rPrChange w:id="8189" w:author="Abhishek Deep Nigam" w:date="2015-10-26T01:01:00Z">
              <w:rPr>
                <w:rFonts w:ascii="Courier New" w:hAnsi="Courier New" w:cs="Courier New"/>
              </w:rPr>
            </w:rPrChange>
          </w:rPr>
          <w:t>[4]-&gt;Q(Backtracking)</w:t>
        </w:r>
      </w:ins>
    </w:p>
    <w:p w14:paraId="482346F6" w14:textId="77777777" w:rsidR="00073577" w:rsidRPr="00073577" w:rsidRDefault="00073577" w:rsidP="00073577">
      <w:pPr>
        <w:spacing w:before="0" w:after="0"/>
        <w:rPr>
          <w:ins w:id="8190" w:author="Abhishek Deep Nigam" w:date="2015-10-26T01:01:00Z"/>
          <w:rFonts w:ascii="Courier New" w:hAnsi="Courier New" w:cs="Courier New"/>
          <w:sz w:val="16"/>
          <w:szCs w:val="16"/>
          <w:rPrChange w:id="8191" w:author="Abhishek Deep Nigam" w:date="2015-10-26T01:01:00Z">
            <w:rPr>
              <w:ins w:id="8192" w:author="Abhishek Deep Nigam" w:date="2015-10-26T01:01:00Z"/>
              <w:rFonts w:ascii="Courier New" w:hAnsi="Courier New" w:cs="Courier New"/>
            </w:rPr>
          </w:rPrChange>
        </w:rPr>
      </w:pPr>
      <w:ins w:id="8193" w:author="Abhishek Deep Nigam" w:date="2015-10-26T01:01:00Z">
        <w:r w:rsidRPr="00073577">
          <w:rPr>
            <w:rFonts w:ascii="Courier New" w:hAnsi="Courier New" w:cs="Courier New"/>
            <w:sz w:val="16"/>
            <w:szCs w:val="16"/>
            <w:rPrChange w:id="8194" w:author="Abhishek Deep Nigam" w:date="2015-10-26T01:01:00Z">
              <w:rPr>
                <w:rFonts w:ascii="Courier New" w:hAnsi="Courier New" w:cs="Courier New"/>
              </w:rPr>
            </w:rPrChange>
          </w:rPr>
          <w:t>[4]-&gt;S(Backtracking)</w:t>
        </w:r>
      </w:ins>
    </w:p>
    <w:p w14:paraId="0C662882" w14:textId="77777777" w:rsidR="00073577" w:rsidRPr="00073577" w:rsidRDefault="00073577" w:rsidP="00073577">
      <w:pPr>
        <w:spacing w:before="0" w:after="0"/>
        <w:rPr>
          <w:ins w:id="8195" w:author="Abhishek Deep Nigam" w:date="2015-10-26T01:01:00Z"/>
          <w:rFonts w:ascii="Courier New" w:hAnsi="Courier New" w:cs="Courier New"/>
          <w:sz w:val="16"/>
          <w:szCs w:val="16"/>
          <w:rPrChange w:id="8196" w:author="Abhishek Deep Nigam" w:date="2015-10-26T01:01:00Z">
            <w:rPr>
              <w:ins w:id="8197" w:author="Abhishek Deep Nigam" w:date="2015-10-26T01:01:00Z"/>
              <w:rFonts w:ascii="Courier New" w:hAnsi="Courier New" w:cs="Courier New"/>
            </w:rPr>
          </w:rPrChange>
        </w:rPr>
      </w:pPr>
      <w:ins w:id="8198" w:author="Abhishek Deep Nigam" w:date="2015-10-26T01:01:00Z">
        <w:r w:rsidRPr="00073577">
          <w:rPr>
            <w:rFonts w:ascii="Courier New" w:hAnsi="Courier New" w:cs="Courier New"/>
            <w:sz w:val="16"/>
            <w:szCs w:val="16"/>
            <w:rPrChange w:id="8199" w:author="Abhishek Deep Nigam" w:date="2015-10-26T01:01:00Z">
              <w:rPr>
                <w:rFonts w:ascii="Courier New" w:hAnsi="Courier New" w:cs="Courier New"/>
              </w:rPr>
            </w:rPrChange>
          </w:rPr>
          <w:t>[4]-&gt;Y(Backtracking)</w:t>
        </w:r>
      </w:ins>
    </w:p>
    <w:p w14:paraId="462CAE3C" w14:textId="77777777" w:rsidR="00073577" w:rsidRPr="00073577" w:rsidRDefault="00073577" w:rsidP="00073577">
      <w:pPr>
        <w:spacing w:before="0" w:after="0"/>
        <w:rPr>
          <w:ins w:id="8200" w:author="Abhishek Deep Nigam" w:date="2015-10-26T01:01:00Z"/>
          <w:rFonts w:ascii="Courier New" w:hAnsi="Courier New" w:cs="Courier New"/>
          <w:sz w:val="16"/>
          <w:szCs w:val="16"/>
          <w:rPrChange w:id="8201" w:author="Abhishek Deep Nigam" w:date="2015-10-26T01:01:00Z">
            <w:rPr>
              <w:ins w:id="8202" w:author="Abhishek Deep Nigam" w:date="2015-10-26T01:01:00Z"/>
              <w:rFonts w:ascii="Courier New" w:hAnsi="Courier New" w:cs="Courier New"/>
            </w:rPr>
          </w:rPrChange>
        </w:rPr>
      </w:pPr>
      <w:ins w:id="8203" w:author="Abhishek Deep Nigam" w:date="2015-10-26T01:01:00Z">
        <w:r w:rsidRPr="00073577">
          <w:rPr>
            <w:rFonts w:ascii="Courier New" w:hAnsi="Courier New" w:cs="Courier New"/>
            <w:sz w:val="16"/>
            <w:szCs w:val="16"/>
            <w:rPrChange w:id="8204" w:author="Abhishek Deep Nigam" w:date="2015-10-26T01:01:00Z">
              <w:rPr>
                <w:rFonts w:ascii="Courier New" w:hAnsi="Courier New" w:cs="Courier New"/>
              </w:rPr>
            </w:rPrChange>
          </w:rPr>
          <w:t>[1]-&gt;R[2]-&gt;T[3]-&gt;T[4]-&gt;A(Backtracking)</w:t>
        </w:r>
      </w:ins>
    </w:p>
    <w:p w14:paraId="3B2517AD" w14:textId="77777777" w:rsidR="00073577" w:rsidRPr="00073577" w:rsidRDefault="00073577" w:rsidP="00073577">
      <w:pPr>
        <w:spacing w:before="0" w:after="0"/>
        <w:rPr>
          <w:ins w:id="8205" w:author="Abhishek Deep Nigam" w:date="2015-10-26T01:01:00Z"/>
          <w:rFonts w:ascii="Courier New" w:hAnsi="Courier New" w:cs="Courier New"/>
          <w:sz w:val="16"/>
          <w:szCs w:val="16"/>
          <w:rPrChange w:id="8206" w:author="Abhishek Deep Nigam" w:date="2015-10-26T01:01:00Z">
            <w:rPr>
              <w:ins w:id="8207" w:author="Abhishek Deep Nigam" w:date="2015-10-26T01:01:00Z"/>
              <w:rFonts w:ascii="Courier New" w:hAnsi="Courier New" w:cs="Courier New"/>
            </w:rPr>
          </w:rPrChange>
        </w:rPr>
      </w:pPr>
      <w:ins w:id="8208" w:author="Abhishek Deep Nigam" w:date="2015-10-26T01:01:00Z">
        <w:r w:rsidRPr="00073577">
          <w:rPr>
            <w:rFonts w:ascii="Courier New" w:hAnsi="Courier New" w:cs="Courier New"/>
            <w:sz w:val="16"/>
            <w:szCs w:val="16"/>
            <w:rPrChange w:id="8209" w:author="Abhishek Deep Nigam" w:date="2015-10-26T01:01:00Z">
              <w:rPr>
                <w:rFonts w:ascii="Courier New" w:hAnsi="Courier New" w:cs="Courier New"/>
              </w:rPr>
            </w:rPrChange>
          </w:rPr>
          <w:t>[4]-&gt;N(Backtracking)</w:t>
        </w:r>
      </w:ins>
    </w:p>
    <w:p w14:paraId="190A268F" w14:textId="77777777" w:rsidR="00073577" w:rsidRPr="00073577" w:rsidRDefault="00073577" w:rsidP="00073577">
      <w:pPr>
        <w:spacing w:before="0" w:after="0"/>
        <w:rPr>
          <w:ins w:id="8210" w:author="Abhishek Deep Nigam" w:date="2015-10-26T01:01:00Z"/>
          <w:rFonts w:ascii="Courier New" w:hAnsi="Courier New" w:cs="Courier New"/>
          <w:sz w:val="16"/>
          <w:szCs w:val="16"/>
          <w:rPrChange w:id="8211" w:author="Abhishek Deep Nigam" w:date="2015-10-26T01:01:00Z">
            <w:rPr>
              <w:ins w:id="8212" w:author="Abhishek Deep Nigam" w:date="2015-10-26T01:01:00Z"/>
              <w:rFonts w:ascii="Courier New" w:hAnsi="Courier New" w:cs="Courier New"/>
            </w:rPr>
          </w:rPrChange>
        </w:rPr>
      </w:pPr>
      <w:ins w:id="8213" w:author="Abhishek Deep Nigam" w:date="2015-10-26T01:01:00Z">
        <w:r w:rsidRPr="00073577">
          <w:rPr>
            <w:rFonts w:ascii="Courier New" w:hAnsi="Courier New" w:cs="Courier New"/>
            <w:sz w:val="16"/>
            <w:szCs w:val="16"/>
            <w:rPrChange w:id="8214" w:author="Abhishek Deep Nigam" w:date="2015-10-26T01:01:00Z">
              <w:rPr>
                <w:rFonts w:ascii="Courier New" w:hAnsi="Courier New" w:cs="Courier New"/>
              </w:rPr>
            </w:rPrChange>
          </w:rPr>
          <w:t>[4]-&gt;O(Backtracking)</w:t>
        </w:r>
      </w:ins>
    </w:p>
    <w:p w14:paraId="35760634" w14:textId="77777777" w:rsidR="00073577" w:rsidRPr="00073577" w:rsidRDefault="00073577" w:rsidP="00073577">
      <w:pPr>
        <w:spacing w:before="0" w:after="0"/>
        <w:rPr>
          <w:ins w:id="8215" w:author="Abhishek Deep Nigam" w:date="2015-10-26T01:01:00Z"/>
          <w:rFonts w:ascii="Courier New" w:hAnsi="Courier New" w:cs="Courier New"/>
          <w:sz w:val="16"/>
          <w:szCs w:val="16"/>
          <w:rPrChange w:id="8216" w:author="Abhishek Deep Nigam" w:date="2015-10-26T01:01:00Z">
            <w:rPr>
              <w:ins w:id="8217" w:author="Abhishek Deep Nigam" w:date="2015-10-26T01:01:00Z"/>
              <w:rFonts w:ascii="Courier New" w:hAnsi="Courier New" w:cs="Courier New"/>
            </w:rPr>
          </w:rPrChange>
        </w:rPr>
      </w:pPr>
      <w:ins w:id="8218" w:author="Abhishek Deep Nigam" w:date="2015-10-26T01:01:00Z">
        <w:r w:rsidRPr="00073577">
          <w:rPr>
            <w:rFonts w:ascii="Courier New" w:hAnsi="Courier New" w:cs="Courier New"/>
            <w:sz w:val="16"/>
            <w:szCs w:val="16"/>
            <w:rPrChange w:id="8219" w:author="Abhishek Deep Nigam" w:date="2015-10-26T01:01:00Z">
              <w:rPr>
                <w:rFonts w:ascii="Courier New" w:hAnsi="Courier New" w:cs="Courier New"/>
              </w:rPr>
            </w:rPrChange>
          </w:rPr>
          <w:t>[4]-&gt;P(Backtracking)</w:t>
        </w:r>
      </w:ins>
    </w:p>
    <w:p w14:paraId="0BD8D2F5" w14:textId="77777777" w:rsidR="00073577" w:rsidRPr="00073577" w:rsidRDefault="00073577" w:rsidP="00073577">
      <w:pPr>
        <w:spacing w:before="0" w:after="0"/>
        <w:rPr>
          <w:ins w:id="8220" w:author="Abhishek Deep Nigam" w:date="2015-10-26T01:01:00Z"/>
          <w:rFonts w:ascii="Courier New" w:hAnsi="Courier New" w:cs="Courier New"/>
          <w:sz w:val="16"/>
          <w:szCs w:val="16"/>
          <w:rPrChange w:id="8221" w:author="Abhishek Deep Nigam" w:date="2015-10-26T01:01:00Z">
            <w:rPr>
              <w:ins w:id="8222" w:author="Abhishek Deep Nigam" w:date="2015-10-26T01:01:00Z"/>
              <w:rFonts w:ascii="Courier New" w:hAnsi="Courier New" w:cs="Courier New"/>
            </w:rPr>
          </w:rPrChange>
        </w:rPr>
      </w:pPr>
      <w:ins w:id="8223" w:author="Abhishek Deep Nigam" w:date="2015-10-26T01:01:00Z">
        <w:r w:rsidRPr="00073577">
          <w:rPr>
            <w:rFonts w:ascii="Courier New" w:hAnsi="Courier New" w:cs="Courier New"/>
            <w:sz w:val="16"/>
            <w:szCs w:val="16"/>
            <w:rPrChange w:id="8224" w:author="Abhishek Deep Nigam" w:date="2015-10-26T01:01:00Z">
              <w:rPr>
                <w:rFonts w:ascii="Courier New" w:hAnsi="Courier New" w:cs="Courier New"/>
              </w:rPr>
            </w:rPrChange>
          </w:rPr>
          <w:t>[4]-&gt;Q(Backtracking)</w:t>
        </w:r>
      </w:ins>
    </w:p>
    <w:p w14:paraId="1821C138" w14:textId="77777777" w:rsidR="00073577" w:rsidRPr="00073577" w:rsidRDefault="00073577" w:rsidP="00073577">
      <w:pPr>
        <w:spacing w:before="0" w:after="0"/>
        <w:rPr>
          <w:ins w:id="8225" w:author="Abhishek Deep Nigam" w:date="2015-10-26T01:01:00Z"/>
          <w:rFonts w:ascii="Courier New" w:hAnsi="Courier New" w:cs="Courier New"/>
          <w:sz w:val="16"/>
          <w:szCs w:val="16"/>
          <w:rPrChange w:id="8226" w:author="Abhishek Deep Nigam" w:date="2015-10-26T01:01:00Z">
            <w:rPr>
              <w:ins w:id="8227" w:author="Abhishek Deep Nigam" w:date="2015-10-26T01:01:00Z"/>
              <w:rFonts w:ascii="Courier New" w:hAnsi="Courier New" w:cs="Courier New"/>
            </w:rPr>
          </w:rPrChange>
        </w:rPr>
      </w:pPr>
      <w:ins w:id="8228" w:author="Abhishek Deep Nigam" w:date="2015-10-26T01:01:00Z">
        <w:r w:rsidRPr="00073577">
          <w:rPr>
            <w:rFonts w:ascii="Courier New" w:hAnsi="Courier New" w:cs="Courier New"/>
            <w:sz w:val="16"/>
            <w:szCs w:val="16"/>
            <w:rPrChange w:id="8229" w:author="Abhishek Deep Nigam" w:date="2015-10-26T01:01:00Z">
              <w:rPr>
                <w:rFonts w:ascii="Courier New" w:hAnsi="Courier New" w:cs="Courier New"/>
              </w:rPr>
            </w:rPrChange>
          </w:rPr>
          <w:t>[4]-&gt;S(Backtracking)</w:t>
        </w:r>
      </w:ins>
    </w:p>
    <w:p w14:paraId="61FE4E5E" w14:textId="77777777" w:rsidR="00073577" w:rsidRPr="00073577" w:rsidRDefault="00073577" w:rsidP="00073577">
      <w:pPr>
        <w:spacing w:before="0" w:after="0"/>
        <w:rPr>
          <w:ins w:id="8230" w:author="Abhishek Deep Nigam" w:date="2015-10-26T01:01:00Z"/>
          <w:rFonts w:ascii="Courier New" w:hAnsi="Courier New" w:cs="Courier New"/>
          <w:sz w:val="16"/>
          <w:szCs w:val="16"/>
          <w:rPrChange w:id="8231" w:author="Abhishek Deep Nigam" w:date="2015-10-26T01:01:00Z">
            <w:rPr>
              <w:ins w:id="8232" w:author="Abhishek Deep Nigam" w:date="2015-10-26T01:01:00Z"/>
              <w:rFonts w:ascii="Courier New" w:hAnsi="Courier New" w:cs="Courier New"/>
            </w:rPr>
          </w:rPrChange>
        </w:rPr>
      </w:pPr>
      <w:ins w:id="8233" w:author="Abhishek Deep Nigam" w:date="2015-10-26T01:01:00Z">
        <w:r w:rsidRPr="00073577">
          <w:rPr>
            <w:rFonts w:ascii="Courier New" w:hAnsi="Courier New" w:cs="Courier New"/>
            <w:sz w:val="16"/>
            <w:szCs w:val="16"/>
            <w:rPrChange w:id="8234" w:author="Abhishek Deep Nigam" w:date="2015-10-26T01:01:00Z">
              <w:rPr>
                <w:rFonts w:ascii="Courier New" w:hAnsi="Courier New" w:cs="Courier New"/>
              </w:rPr>
            </w:rPrChange>
          </w:rPr>
          <w:t>[4]-&gt;Y(Backtracking)</w:t>
        </w:r>
      </w:ins>
    </w:p>
    <w:p w14:paraId="741161DC" w14:textId="77777777" w:rsidR="00073577" w:rsidRPr="00073577" w:rsidRDefault="00073577" w:rsidP="00073577">
      <w:pPr>
        <w:spacing w:before="0" w:after="0"/>
        <w:rPr>
          <w:ins w:id="8235" w:author="Abhishek Deep Nigam" w:date="2015-10-26T01:01:00Z"/>
          <w:rFonts w:ascii="Courier New" w:hAnsi="Courier New" w:cs="Courier New"/>
          <w:sz w:val="16"/>
          <w:szCs w:val="16"/>
          <w:rPrChange w:id="8236" w:author="Abhishek Deep Nigam" w:date="2015-10-26T01:01:00Z">
            <w:rPr>
              <w:ins w:id="8237" w:author="Abhishek Deep Nigam" w:date="2015-10-26T01:01:00Z"/>
              <w:rFonts w:ascii="Courier New" w:hAnsi="Courier New" w:cs="Courier New"/>
            </w:rPr>
          </w:rPrChange>
        </w:rPr>
      </w:pPr>
      <w:ins w:id="8238" w:author="Abhishek Deep Nigam" w:date="2015-10-26T01:01:00Z">
        <w:r w:rsidRPr="00073577">
          <w:rPr>
            <w:rFonts w:ascii="Courier New" w:hAnsi="Courier New" w:cs="Courier New"/>
            <w:sz w:val="16"/>
            <w:szCs w:val="16"/>
            <w:rPrChange w:id="8239" w:author="Abhishek Deep Nigam" w:date="2015-10-26T01:01:00Z">
              <w:rPr>
                <w:rFonts w:ascii="Courier New" w:hAnsi="Courier New" w:cs="Courier New"/>
              </w:rPr>
            </w:rPrChange>
          </w:rPr>
          <w:t>[1]-&gt;S[2]-&gt;T[3]-&gt;T[4]-&gt;A(Backtracking)</w:t>
        </w:r>
      </w:ins>
    </w:p>
    <w:p w14:paraId="59E41C79" w14:textId="77777777" w:rsidR="00073577" w:rsidRPr="00073577" w:rsidRDefault="00073577" w:rsidP="00073577">
      <w:pPr>
        <w:spacing w:before="0" w:after="0"/>
        <w:rPr>
          <w:ins w:id="8240" w:author="Abhishek Deep Nigam" w:date="2015-10-26T01:01:00Z"/>
          <w:rFonts w:ascii="Courier New" w:hAnsi="Courier New" w:cs="Courier New"/>
          <w:sz w:val="16"/>
          <w:szCs w:val="16"/>
          <w:rPrChange w:id="8241" w:author="Abhishek Deep Nigam" w:date="2015-10-26T01:01:00Z">
            <w:rPr>
              <w:ins w:id="8242" w:author="Abhishek Deep Nigam" w:date="2015-10-26T01:01:00Z"/>
              <w:rFonts w:ascii="Courier New" w:hAnsi="Courier New" w:cs="Courier New"/>
            </w:rPr>
          </w:rPrChange>
        </w:rPr>
      </w:pPr>
      <w:ins w:id="8243" w:author="Abhishek Deep Nigam" w:date="2015-10-26T01:01:00Z">
        <w:r w:rsidRPr="00073577">
          <w:rPr>
            <w:rFonts w:ascii="Courier New" w:hAnsi="Courier New" w:cs="Courier New"/>
            <w:sz w:val="16"/>
            <w:szCs w:val="16"/>
            <w:rPrChange w:id="8244" w:author="Abhishek Deep Nigam" w:date="2015-10-26T01:01:00Z">
              <w:rPr>
                <w:rFonts w:ascii="Courier New" w:hAnsi="Courier New" w:cs="Courier New"/>
              </w:rPr>
            </w:rPrChange>
          </w:rPr>
          <w:t>[4]-&gt;N(Backtracking)</w:t>
        </w:r>
      </w:ins>
    </w:p>
    <w:p w14:paraId="1F2528FF" w14:textId="77777777" w:rsidR="00073577" w:rsidRPr="00073577" w:rsidRDefault="00073577" w:rsidP="00073577">
      <w:pPr>
        <w:spacing w:before="0" w:after="0"/>
        <w:rPr>
          <w:ins w:id="8245" w:author="Abhishek Deep Nigam" w:date="2015-10-26T01:01:00Z"/>
          <w:rFonts w:ascii="Courier New" w:hAnsi="Courier New" w:cs="Courier New"/>
          <w:sz w:val="16"/>
          <w:szCs w:val="16"/>
          <w:rPrChange w:id="8246" w:author="Abhishek Deep Nigam" w:date="2015-10-26T01:01:00Z">
            <w:rPr>
              <w:ins w:id="8247" w:author="Abhishek Deep Nigam" w:date="2015-10-26T01:01:00Z"/>
              <w:rFonts w:ascii="Courier New" w:hAnsi="Courier New" w:cs="Courier New"/>
            </w:rPr>
          </w:rPrChange>
        </w:rPr>
      </w:pPr>
      <w:ins w:id="8248" w:author="Abhishek Deep Nigam" w:date="2015-10-26T01:01:00Z">
        <w:r w:rsidRPr="00073577">
          <w:rPr>
            <w:rFonts w:ascii="Courier New" w:hAnsi="Courier New" w:cs="Courier New"/>
            <w:sz w:val="16"/>
            <w:szCs w:val="16"/>
            <w:rPrChange w:id="8249" w:author="Abhishek Deep Nigam" w:date="2015-10-26T01:01:00Z">
              <w:rPr>
                <w:rFonts w:ascii="Courier New" w:hAnsi="Courier New" w:cs="Courier New"/>
              </w:rPr>
            </w:rPrChange>
          </w:rPr>
          <w:t>[4]-&gt;O(Backtracking)</w:t>
        </w:r>
      </w:ins>
    </w:p>
    <w:p w14:paraId="6FA28CB6" w14:textId="77777777" w:rsidR="00073577" w:rsidRPr="00073577" w:rsidRDefault="00073577" w:rsidP="00073577">
      <w:pPr>
        <w:spacing w:before="0" w:after="0"/>
        <w:rPr>
          <w:ins w:id="8250" w:author="Abhishek Deep Nigam" w:date="2015-10-26T01:01:00Z"/>
          <w:rFonts w:ascii="Courier New" w:hAnsi="Courier New" w:cs="Courier New"/>
          <w:sz w:val="16"/>
          <w:szCs w:val="16"/>
          <w:rPrChange w:id="8251" w:author="Abhishek Deep Nigam" w:date="2015-10-26T01:01:00Z">
            <w:rPr>
              <w:ins w:id="8252" w:author="Abhishek Deep Nigam" w:date="2015-10-26T01:01:00Z"/>
              <w:rFonts w:ascii="Courier New" w:hAnsi="Courier New" w:cs="Courier New"/>
            </w:rPr>
          </w:rPrChange>
        </w:rPr>
      </w:pPr>
      <w:ins w:id="8253" w:author="Abhishek Deep Nigam" w:date="2015-10-26T01:01:00Z">
        <w:r w:rsidRPr="00073577">
          <w:rPr>
            <w:rFonts w:ascii="Courier New" w:hAnsi="Courier New" w:cs="Courier New"/>
            <w:sz w:val="16"/>
            <w:szCs w:val="16"/>
            <w:rPrChange w:id="8254" w:author="Abhishek Deep Nigam" w:date="2015-10-26T01:01:00Z">
              <w:rPr>
                <w:rFonts w:ascii="Courier New" w:hAnsi="Courier New" w:cs="Courier New"/>
              </w:rPr>
            </w:rPrChange>
          </w:rPr>
          <w:t>[4]-&gt;P(Backtracking)</w:t>
        </w:r>
      </w:ins>
    </w:p>
    <w:p w14:paraId="49FD064C" w14:textId="77777777" w:rsidR="00073577" w:rsidRPr="00073577" w:rsidRDefault="00073577" w:rsidP="00073577">
      <w:pPr>
        <w:spacing w:before="0" w:after="0"/>
        <w:rPr>
          <w:ins w:id="8255" w:author="Abhishek Deep Nigam" w:date="2015-10-26T01:01:00Z"/>
          <w:rFonts w:ascii="Courier New" w:hAnsi="Courier New" w:cs="Courier New"/>
          <w:sz w:val="16"/>
          <w:szCs w:val="16"/>
          <w:rPrChange w:id="8256" w:author="Abhishek Deep Nigam" w:date="2015-10-26T01:01:00Z">
            <w:rPr>
              <w:ins w:id="8257" w:author="Abhishek Deep Nigam" w:date="2015-10-26T01:01:00Z"/>
              <w:rFonts w:ascii="Courier New" w:hAnsi="Courier New" w:cs="Courier New"/>
            </w:rPr>
          </w:rPrChange>
        </w:rPr>
      </w:pPr>
      <w:ins w:id="8258" w:author="Abhishek Deep Nigam" w:date="2015-10-26T01:01:00Z">
        <w:r w:rsidRPr="00073577">
          <w:rPr>
            <w:rFonts w:ascii="Courier New" w:hAnsi="Courier New" w:cs="Courier New"/>
            <w:sz w:val="16"/>
            <w:szCs w:val="16"/>
            <w:rPrChange w:id="8259" w:author="Abhishek Deep Nigam" w:date="2015-10-26T01:01:00Z">
              <w:rPr>
                <w:rFonts w:ascii="Courier New" w:hAnsi="Courier New" w:cs="Courier New"/>
              </w:rPr>
            </w:rPrChange>
          </w:rPr>
          <w:t>[4]-&gt;Q(Backtracking)</w:t>
        </w:r>
      </w:ins>
    </w:p>
    <w:p w14:paraId="0AE765E8" w14:textId="77777777" w:rsidR="00073577" w:rsidRPr="00073577" w:rsidRDefault="00073577" w:rsidP="00073577">
      <w:pPr>
        <w:spacing w:before="0" w:after="0"/>
        <w:rPr>
          <w:ins w:id="8260" w:author="Abhishek Deep Nigam" w:date="2015-10-26T01:01:00Z"/>
          <w:rFonts w:ascii="Courier New" w:hAnsi="Courier New" w:cs="Courier New"/>
          <w:sz w:val="16"/>
          <w:szCs w:val="16"/>
          <w:rPrChange w:id="8261" w:author="Abhishek Deep Nigam" w:date="2015-10-26T01:01:00Z">
            <w:rPr>
              <w:ins w:id="8262" w:author="Abhishek Deep Nigam" w:date="2015-10-26T01:01:00Z"/>
              <w:rFonts w:ascii="Courier New" w:hAnsi="Courier New" w:cs="Courier New"/>
            </w:rPr>
          </w:rPrChange>
        </w:rPr>
      </w:pPr>
      <w:ins w:id="8263" w:author="Abhishek Deep Nigam" w:date="2015-10-26T01:01:00Z">
        <w:r w:rsidRPr="00073577">
          <w:rPr>
            <w:rFonts w:ascii="Courier New" w:hAnsi="Courier New" w:cs="Courier New"/>
            <w:sz w:val="16"/>
            <w:szCs w:val="16"/>
            <w:rPrChange w:id="8264" w:author="Abhishek Deep Nigam" w:date="2015-10-26T01:01:00Z">
              <w:rPr>
                <w:rFonts w:ascii="Courier New" w:hAnsi="Courier New" w:cs="Courier New"/>
              </w:rPr>
            </w:rPrChange>
          </w:rPr>
          <w:t>[4]-&gt;S(Backtracking)</w:t>
        </w:r>
      </w:ins>
    </w:p>
    <w:p w14:paraId="6A3D3604" w14:textId="77777777" w:rsidR="00073577" w:rsidRPr="00073577" w:rsidRDefault="00073577" w:rsidP="00073577">
      <w:pPr>
        <w:spacing w:before="0" w:after="0"/>
        <w:rPr>
          <w:ins w:id="8265" w:author="Abhishek Deep Nigam" w:date="2015-10-26T01:01:00Z"/>
          <w:rFonts w:ascii="Courier New" w:hAnsi="Courier New" w:cs="Courier New"/>
          <w:sz w:val="16"/>
          <w:szCs w:val="16"/>
          <w:rPrChange w:id="8266" w:author="Abhishek Deep Nigam" w:date="2015-10-26T01:01:00Z">
            <w:rPr>
              <w:ins w:id="8267" w:author="Abhishek Deep Nigam" w:date="2015-10-26T01:01:00Z"/>
              <w:rFonts w:ascii="Courier New" w:hAnsi="Courier New" w:cs="Courier New"/>
            </w:rPr>
          </w:rPrChange>
        </w:rPr>
      </w:pPr>
      <w:ins w:id="8268" w:author="Abhishek Deep Nigam" w:date="2015-10-26T01:01:00Z">
        <w:r w:rsidRPr="00073577">
          <w:rPr>
            <w:rFonts w:ascii="Courier New" w:hAnsi="Courier New" w:cs="Courier New"/>
            <w:sz w:val="16"/>
            <w:szCs w:val="16"/>
            <w:rPrChange w:id="8269" w:author="Abhishek Deep Nigam" w:date="2015-10-26T01:01:00Z">
              <w:rPr>
                <w:rFonts w:ascii="Courier New" w:hAnsi="Courier New" w:cs="Courier New"/>
              </w:rPr>
            </w:rPrChange>
          </w:rPr>
          <w:t>[4]-&gt;Y(Backtracking)</w:t>
        </w:r>
      </w:ins>
    </w:p>
    <w:p w14:paraId="494E3542" w14:textId="77777777" w:rsidR="00073577" w:rsidRPr="00073577" w:rsidRDefault="00073577" w:rsidP="00073577">
      <w:pPr>
        <w:spacing w:before="0" w:after="0"/>
        <w:rPr>
          <w:ins w:id="8270" w:author="Abhishek Deep Nigam" w:date="2015-10-26T01:01:00Z"/>
          <w:rFonts w:ascii="Courier New" w:hAnsi="Courier New" w:cs="Courier New"/>
          <w:sz w:val="16"/>
          <w:szCs w:val="16"/>
          <w:rPrChange w:id="8271" w:author="Abhishek Deep Nigam" w:date="2015-10-26T01:01:00Z">
            <w:rPr>
              <w:ins w:id="8272" w:author="Abhishek Deep Nigam" w:date="2015-10-26T01:01:00Z"/>
              <w:rFonts w:ascii="Courier New" w:hAnsi="Courier New" w:cs="Courier New"/>
            </w:rPr>
          </w:rPrChange>
        </w:rPr>
      </w:pPr>
      <w:ins w:id="8273" w:author="Abhishek Deep Nigam" w:date="2015-10-26T01:01:00Z">
        <w:r w:rsidRPr="00073577">
          <w:rPr>
            <w:rFonts w:ascii="Courier New" w:hAnsi="Courier New" w:cs="Courier New"/>
            <w:sz w:val="16"/>
            <w:szCs w:val="16"/>
            <w:rPrChange w:id="8274" w:author="Abhishek Deep Nigam" w:date="2015-10-26T01:01:00Z">
              <w:rPr>
                <w:rFonts w:ascii="Courier New" w:hAnsi="Courier New" w:cs="Courier New"/>
              </w:rPr>
            </w:rPrChange>
          </w:rPr>
          <w:lastRenderedPageBreak/>
          <w:t>[1]-&gt;T[2]-&gt;T[3]-&gt;T[4]-&gt;A(Backtracking)</w:t>
        </w:r>
      </w:ins>
    </w:p>
    <w:p w14:paraId="585DFDD7" w14:textId="77777777" w:rsidR="00073577" w:rsidRPr="00073577" w:rsidRDefault="00073577" w:rsidP="00073577">
      <w:pPr>
        <w:spacing w:before="0" w:after="0"/>
        <w:rPr>
          <w:ins w:id="8275" w:author="Abhishek Deep Nigam" w:date="2015-10-26T01:01:00Z"/>
          <w:rFonts w:ascii="Courier New" w:hAnsi="Courier New" w:cs="Courier New"/>
          <w:sz w:val="16"/>
          <w:szCs w:val="16"/>
          <w:rPrChange w:id="8276" w:author="Abhishek Deep Nigam" w:date="2015-10-26T01:01:00Z">
            <w:rPr>
              <w:ins w:id="8277" w:author="Abhishek Deep Nigam" w:date="2015-10-26T01:01:00Z"/>
              <w:rFonts w:ascii="Courier New" w:hAnsi="Courier New" w:cs="Courier New"/>
            </w:rPr>
          </w:rPrChange>
        </w:rPr>
      </w:pPr>
      <w:ins w:id="8278" w:author="Abhishek Deep Nigam" w:date="2015-10-26T01:01:00Z">
        <w:r w:rsidRPr="00073577">
          <w:rPr>
            <w:rFonts w:ascii="Courier New" w:hAnsi="Courier New" w:cs="Courier New"/>
            <w:sz w:val="16"/>
            <w:szCs w:val="16"/>
            <w:rPrChange w:id="8279" w:author="Abhishek Deep Nigam" w:date="2015-10-26T01:01:00Z">
              <w:rPr>
                <w:rFonts w:ascii="Courier New" w:hAnsi="Courier New" w:cs="Courier New"/>
              </w:rPr>
            </w:rPrChange>
          </w:rPr>
          <w:t>[4]-&gt;N(Backtracking)</w:t>
        </w:r>
      </w:ins>
    </w:p>
    <w:p w14:paraId="28E00B48" w14:textId="77777777" w:rsidR="00073577" w:rsidRPr="00073577" w:rsidRDefault="00073577" w:rsidP="00073577">
      <w:pPr>
        <w:spacing w:before="0" w:after="0"/>
        <w:rPr>
          <w:ins w:id="8280" w:author="Abhishek Deep Nigam" w:date="2015-10-26T01:01:00Z"/>
          <w:rFonts w:ascii="Courier New" w:hAnsi="Courier New" w:cs="Courier New"/>
          <w:sz w:val="16"/>
          <w:szCs w:val="16"/>
          <w:rPrChange w:id="8281" w:author="Abhishek Deep Nigam" w:date="2015-10-26T01:01:00Z">
            <w:rPr>
              <w:ins w:id="8282" w:author="Abhishek Deep Nigam" w:date="2015-10-26T01:01:00Z"/>
              <w:rFonts w:ascii="Courier New" w:hAnsi="Courier New" w:cs="Courier New"/>
            </w:rPr>
          </w:rPrChange>
        </w:rPr>
      </w:pPr>
      <w:ins w:id="8283" w:author="Abhishek Deep Nigam" w:date="2015-10-26T01:01:00Z">
        <w:r w:rsidRPr="00073577">
          <w:rPr>
            <w:rFonts w:ascii="Courier New" w:hAnsi="Courier New" w:cs="Courier New"/>
            <w:sz w:val="16"/>
            <w:szCs w:val="16"/>
            <w:rPrChange w:id="8284" w:author="Abhishek Deep Nigam" w:date="2015-10-26T01:01:00Z">
              <w:rPr>
                <w:rFonts w:ascii="Courier New" w:hAnsi="Courier New" w:cs="Courier New"/>
              </w:rPr>
            </w:rPrChange>
          </w:rPr>
          <w:t>[4]-&gt;O(Backtracking)</w:t>
        </w:r>
      </w:ins>
    </w:p>
    <w:p w14:paraId="361D8B65" w14:textId="77777777" w:rsidR="00073577" w:rsidRPr="00073577" w:rsidRDefault="00073577" w:rsidP="00073577">
      <w:pPr>
        <w:spacing w:before="0" w:after="0"/>
        <w:rPr>
          <w:ins w:id="8285" w:author="Abhishek Deep Nigam" w:date="2015-10-26T01:01:00Z"/>
          <w:rFonts w:ascii="Courier New" w:hAnsi="Courier New" w:cs="Courier New"/>
          <w:sz w:val="16"/>
          <w:szCs w:val="16"/>
          <w:rPrChange w:id="8286" w:author="Abhishek Deep Nigam" w:date="2015-10-26T01:01:00Z">
            <w:rPr>
              <w:ins w:id="8287" w:author="Abhishek Deep Nigam" w:date="2015-10-26T01:01:00Z"/>
              <w:rFonts w:ascii="Courier New" w:hAnsi="Courier New" w:cs="Courier New"/>
            </w:rPr>
          </w:rPrChange>
        </w:rPr>
      </w:pPr>
      <w:ins w:id="8288" w:author="Abhishek Deep Nigam" w:date="2015-10-26T01:01:00Z">
        <w:r w:rsidRPr="00073577">
          <w:rPr>
            <w:rFonts w:ascii="Courier New" w:hAnsi="Courier New" w:cs="Courier New"/>
            <w:sz w:val="16"/>
            <w:szCs w:val="16"/>
            <w:rPrChange w:id="8289" w:author="Abhishek Deep Nigam" w:date="2015-10-26T01:01:00Z">
              <w:rPr>
                <w:rFonts w:ascii="Courier New" w:hAnsi="Courier New" w:cs="Courier New"/>
              </w:rPr>
            </w:rPrChange>
          </w:rPr>
          <w:t>[4]-&gt;P(Backtracking)</w:t>
        </w:r>
      </w:ins>
    </w:p>
    <w:p w14:paraId="26796B0C" w14:textId="77777777" w:rsidR="00073577" w:rsidRPr="00073577" w:rsidRDefault="00073577" w:rsidP="00073577">
      <w:pPr>
        <w:spacing w:before="0" w:after="0"/>
        <w:rPr>
          <w:ins w:id="8290" w:author="Abhishek Deep Nigam" w:date="2015-10-26T01:01:00Z"/>
          <w:rFonts w:ascii="Courier New" w:hAnsi="Courier New" w:cs="Courier New"/>
          <w:sz w:val="16"/>
          <w:szCs w:val="16"/>
          <w:rPrChange w:id="8291" w:author="Abhishek Deep Nigam" w:date="2015-10-26T01:01:00Z">
            <w:rPr>
              <w:ins w:id="8292" w:author="Abhishek Deep Nigam" w:date="2015-10-26T01:01:00Z"/>
              <w:rFonts w:ascii="Courier New" w:hAnsi="Courier New" w:cs="Courier New"/>
            </w:rPr>
          </w:rPrChange>
        </w:rPr>
      </w:pPr>
      <w:ins w:id="8293" w:author="Abhishek Deep Nigam" w:date="2015-10-26T01:01:00Z">
        <w:r w:rsidRPr="00073577">
          <w:rPr>
            <w:rFonts w:ascii="Courier New" w:hAnsi="Courier New" w:cs="Courier New"/>
            <w:sz w:val="16"/>
            <w:szCs w:val="16"/>
            <w:rPrChange w:id="8294" w:author="Abhishek Deep Nigam" w:date="2015-10-26T01:01:00Z">
              <w:rPr>
                <w:rFonts w:ascii="Courier New" w:hAnsi="Courier New" w:cs="Courier New"/>
              </w:rPr>
            </w:rPrChange>
          </w:rPr>
          <w:t>[4]-&gt;Q(Backtracking)</w:t>
        </w:r>
      </w:ins>
    </w:p>
    <w:p w14:paraId="1B0C7E88" w14:textId="77777777" w:rsidR="00073577" w:rsidRPr="00073577" w:rsidRDefault="00073577" w:rsidP="00073577">
      <w:pPr>
        <w:spacing w:before="0" w:after="0"/>
        <w:rPr>
          <w:ins w:id="8295" w:author="Abhishek Deep Nigam" w:date="2015-10-26T01:01:00Z"/>
          <w:rFonts w:ascii="Courier New" w:hAnsi="Courier New" w:cs="Courier New"/>
          <w:sz w:val="16"/>
          <w:szCs w:val="16"/>
          <w:rPrChange w:id="8296" w:author="Abhishek Deep Nigam" w:date="2015-10-26T01:01:00Z">
            <w:rPr>
              <w:ins w:id="8297" w:author="Abhishek Deep Nigam" w:date="2015-10-26T01:01:00Z"/>
              <w:rFonts w:ascii="Courier New" w:hAnsi="Courier New" w:cs="Courier New"/>
            </w:rPr>
          </w:rPrChange>
        </w:rPr>
      </w:pPr>
      <w:ins w:id="8298" w:author="Abhishek Deep Nigam" w:date="2015-10-26T01:01:00Z">
        <w:r w:rsidRPr="00073577">
          <w:rPr>
            <w:rFonts w:ascii="Courier New" w:hAnsi="Courier New" w:cs="Courier New"/>
            <w:sz w:val="16"/>
            <w:szCs w:val="16"/>
            <w:rPrChange w:id="8299" w:author="Abhishek Deep Nigam" w:date="2015-10-26T01:01:00Z">
              <w:rPr>
                <w:rFonts w:ascii="Courier New" w:hAnsi="Courier New" w:cs="Courier New"/>
              </w:rPr>
            </w:rPrChange>
          </w:rPr>
          <w:t>[4]-&gt;S(Backtracking)</w:t>
        </w:r>
      </w:ins>
    </w:p>
    <w:p w14:paraId="495EF2B5" w14:textId="77777777" w:rsidR="00073577" w:rsidRPr="00073577" w:rsidRDefault="00073577" w:rsidP="00073577">
      <w:pPr>
        <w:spacing w:before="0" w:after="0"/>
        <w:rPr>
          <w:ins w:id="8300" w:author="Abhishek Deep Nigam" w:date="2015-10-26T01:01:00Z"/>
          <w:rFonts w:ascii="Courier New" w:hAnsi="Courier New" w:cs="Courier New"/>
          <w:sz w:val="16"/>
          <w:szCs w:val="16"/>
          <w:rPrChange w:id="8301" w:author="Abhishek Deep Nigam" w:date="2015-10-26T01:01:00Z">
            <w:rPr>
              <w:ins w:id="8302" w:author="Abhishek Deep Nigam" w:date="2015-10-26T01:01:00Z"/>
              <w:rFonts w:ascii="Courier New" w:hAnsi="Courier New" w:cs="Courier New"/>
            </w:rPr>
          </w:rPrChange>
        </w:rPr>
      </w:pPr>
      <w:ins w:id="8303" w:author="Abhishek Deep Nigam" w:date="2015-10-26T01:01:00Z">
        <w:r w:rsidRPr="00073577">
          <w:rPr>
            <w:rFonts w:ascii="Courier New" w:hAnsi="Courier New" w:cs="Courier New"/>
            <w:sz w:val="16"/>
            <w:szCs w:val="16"/>
            <w:rPrChange w:id="8304" w:author="Abhishek Deep Nigam" w:date="2015-10-26T01:01:00Z">
              <w:rPr>
                <w:rFonts w:ascii="Courier New" w:hAnsi="Courier New" w:cs="Courier New"/>
              </w:rPr>
            </w:rPrChange>
          </w:rPr>
          <w:t>[4]-&gt;Y(Backtracking)</w:t>
        </w:r>
      </w:ins>
    </w:p>
    <w:p w14:paraId="5A91F8A5" w14:textId="77777777" w:rsidR="00073577" w:rsidRPr="00073577" w:rsidRDefault="00073577" w:rsidP="00073577">
      <w:pPr>
        <w:spacing w:before="0" w:after="0"/>
        <w:rPr>
          <w:ins w:id="8305" w:author="Abhishek Deep Nigam" w:date="2015-10-26T01:01:00Z"/>
          <w:rFonts w:ascii="Courier New" w:hAnsi="Courier New" w:cs="Courier New"/>
          <w:sz w:val="16"/>
          <w:szCs w:val="16"/>
          <w:rPrChange w:id="8306" w:author="Abhishek Deep Nigam" w:date="2015-10-26T01:01:00Z">
            <w:rPr>
              <w:ins w:id="8307" w:author="Abhishek Deep Nigam" w:date="2015-10-26T01:01:00Z"/>
              <w:rFonts w:ascii="Courier New" w:hAnsi="Courier New" w:cs="Courier New"/>
            </w:rPr>
          </w:rPrChange>
        </w:rPr>
      </w:pPr>
      <w:ins w:id="8308" w:author="Abhishek Deep Nigam" w:date="2015-10-26T01:01:00Z">
        <w:r w:rsidRPr="00073577">
          <w:rPr>
            <w:rFonts w:ascii="Courier New" w:hAnsi="Courier New" w:cs="Courier New"/>
            <w:sz w:val="16"/>
            <w:szCs w:val="16"/>
            <w:rPrChange w:id="8309" w:author="Abhishek Deep Nigam" w:date="2015-10-26T01:01:00Z">
              <w:rPr>
                <w:rFonts w:ascii="Courier New" w:hAnsi="Courier New" w:cs="Courier New"/>
              </w:rPr>
            </w:rPrChange>
          </w:rPr>
          <w:t>[1]-&gt;Y[2]-&gt;T[3]-&gt;T[4]-&gt;A(Backtracking)</w:t>
        </w:r>
      </w:ins>
    </w:p>
    <w:p w14:paraId="2CFCCB8D" w14:textId="77777777" w:rsidR="00073577" w:rsidRPr="00073577" w:rsidRDefault="00073577" w:rsidP="00073577">
      <w:pPr>
        <w:spacing w:before="0" w:after="0"/>
        <w:rPr>
          <w:ins w:id="8310" w:author="Abhishek Deep Nigam" w:date="2015-10-26T01:01:00Z"/>
          <w:rFonts w:ascii="Courier New" w:hAnsi="Courier New" w:cs="Courier New"/>
          <w:sz w:val="16"/>
          <w:szCs w:val="16"/>
          <w:rPrChange w:id="8311" w:author="Abhishek Deep Nigam" w:date="2015-10-26T01:01:00Z">
            <w:rPr>
              <w:ins w:id="8312" w:author="Abhishek Deep Nigam" w:date="2015-10-26T01:01:00Z"/>
              <w:rFonts w:ascii="Courier New" w:hAnsi="Courier New" w:cs="Courier New"/>
            </w:rPr>
          </w:rPrChange>
        </w:rPr>
      </w:pPr>
      <w:ins w:id="8313" w:author="Abhishek Deep Nigam" w:date="2015-10-26T01:01:00Z">
        <w:r w:rsidRPr="00073577">
          <w:rPr>
            <w:rFonts w:ascii="Courier New" w:hAnsi="Courier New" w:cs="Courier New"/>
            <w:sz w:val="16"/>
            <w:szCs w:val="16"/>
            <w:rPrChange w:id="8314" w:author="Abhishek Deep Nigam" w:date="2015-10-26T01:01:00Z">
              <w:rPr>
                <w:rFonts w:ascii="Courier New" w:hAnsi="Courier New" w:cs="Courier New"/>
              </w:rPr>
            </w:rPrChange>
          </w:rPr>
          <w:t>[4]-&gt;N(Backtracking)</w:t>
        </w:r>
      </w:ins>
    </w:p>
    <w:p w14:paraId="7919B27E" w14:textId="77777777" w:rsidR="00073577" w:rsidRPr="00073577" w:rsidRDefault="00073577" w:rsidP="00073577">
      <w:pPr>
        <w:spacing w:before="0" w:after="0"/>
        <w:rPr>
          <w:ins w:id="8315" w:author="Abhishek Deep Nigam" w:date="2015-10-26T01:01:00Z"/>
          <w:rFonts w:ascii="Courier New" w:hAnsi="Courier New" w:cs="Courier New"/>
          <w:sz w:val="16"/>
          <w:szCs w:val="16"/>
          <w:rPrChange w:id="8316" w:author="Abhishek Deep Nigam" w:date="2015-10-26T01:01:00Z">
            <w:rPr>
              <w:ins w:id="8317" w:author="Abhishek Deep Nigam" w:date="2015-10-26T01:01:00Z"/>
              <w:rFonts w:ascii="Courier New" w:hAnsi="Courier New" w:cs="Courier New"/>
            </w:rPr>
          </w:rPrChange>
        </w:rPr>
      </w:pPr>
      <w:ins w:id="8318" w:author="Abhishek Deep Nigam" w:date="2015-10-26T01:01:00Z">
        <w:r w:rsidRPr="00073577">
          <w:rPr>
            <w:rFonts w:ascii="Courier New" w:hAnsi="Courier New" w:cs="Courier New"/>
            <w:sz w:val="16"/>
            <w:szCs w:val="16"/>
            <w:rPrChange w:id="8319" w:author="Abhishek Deep Nigam" w:date="2015-10-26T01:01:00Z">
              <w:rPr>
                <w:rFonts w:ascii="Courier New" w:hAnsi="Courier New" w:cs="Courier New"/>
              </w:rPr>
            </w:rPrChange>
          </w:rPr>
          <w:t>[4]-&gt;O(Backtracking)</w:t>
        </w:r>
      </w:ins>
    </w:p>
    <w:p w14:paraId="69E1768B" w14:textId="77777777" w:rsidR="00073577" w:rsidRPr="00073577" w:rsidRDefault="00073577" w:rsidP="00073577">
      <w:pPr>
        <w:spacing w:before="0" w:after="0"/>
        <w:rPr>
          <w:ins w:id="8320" w:author="Abhishek Deep Nigam" w:date="2015-10-26T01:01:00Z"/>
          <w:rFonts w:ascii="Courier New" w:hAnsi="Courier New" w:cs="Courier New"/>
          <w:sz w:val="16"/>
          <w:szCs w:val="16"/>
          <w:rPrChange w:id="8321" w:author="Abhishek Deep Nigam" w:date="2015-10-26T01:01:00Z">
            <w:rPr>
              <w:ins w:id="8322" w:author="Abhishek Deep Nigam" w:date="2015-10-26T01:01:00Z"/>
              <w:rFonts w:ascii="Courier New" w:hAnsi="Courier New" w:cs="Courier New"/>
            </w:rPr>
          </w:rPrChange>
        </w:rPr>
      </w:pPr>
      <w:ins w:id="8323" w:author="Abhishek Deep Nigam" w:date="2015-10-26T01:01:00Z">
        <w:r w:rsidRPr="00073577">
          <w:rPr>
            <w:rFonts w:ascii="Courier New" w:hAnsi="Courier New" w:cs="Courier New"/>
            <w:sz w:val="16"/>
            <w:szCs w:val="16"/>
            <w:rPrChange w:id="8324" w:author="Abhishek Deep Nigam" w:date="2015-10-26T01:01:00Z">
              <w:rPr>
                <w:rFonts w:ascii="Courier New" w:hAnsi="Courier New" w:cs="Courier New"/>
              </w:rPr>
            </w:rPrChange>
          </w:rPr>
          <w:t>[4]-&gt;P(Backtracking)</w:t>
        </w:r>
      </w:ins>
    </w:p>
    <w:p w14:paraId="098DAC8F" w14:textId="77777777" w:rsidR="00073577" w:rsidRPr="00073577" w:rsidRDefault="00073577" w:rsidP="00073577">
      <w:pPr>
        <w:spacing w:before="0" w:after="0"/>
        <w:rPr>
          <w:ins w:id="8325" w:author="Abhishek Deep Nigam" w:date="2015-10-26T01:01:00Z"/>
          <w:rFonts w:ascii="Courier New" w:hAnsi="Courier New" w:cs="Courier New"/>
          <w:sz w:val="16"/>
          <w:szCs w:val="16"/>
          <w:rPrChange w:id="8326" w:author="Abhishek Deep Nigam" w:date="2015-10-26T01:01:00Z">
            <w:rPr>
              <w:ins w:id="8327" w:author="Abhishek Deep Nigam" w:date="2015-10-26T01:01:00Z"/>
              <w:rFonts w:ascii="Courier New" w:hAnsi="Courier New" w:cs="Courier New"/>
            </w:rPr>
          </w:rPrChange>
        </w:rPr>
      </w:pPr>
      <w:ins w:id="8328" w:author="Abhishek Deep Nigam" w:date="2015-10-26T01:01:00Z">
        <w:r w:rsidRPr="00073577">
          <w:rPr>
            <w:rFonts w:ascii="Courier New" w:hAnsi="Courier New" w:cs="Courier New"/>
            <w:sz w:val="16"/>
            <w:szCs w:val="16"/>
            <w:rPrChange w:id="8329" w:author="Abhishek Deep Nigam" w:date="2015-10-26T01:01:00Z">
              <w:rPr>
                <w:rFonts w:ascii="Courier New" w:hAnsi="Courier New" w:cs="Courier New"/>
              </w:rPr>
            </w:rPrChange>
          </w:rPr>
          <w:t>[4]-&gt;Q(Backtracking)</w:t>
        </w:r>
      </w:ins>
    </w:p>
    <w:p w14:paraId="1B21994E" w14:textId="77777777" w:rsidR="00073577" w:rsidRPr="00073577" w:rsidRDefault="00073577" w:rsidP="00073577">
      <w:pPr>
        <w:spacing w:before="0" w:after="0"/>
        <w:rPr>
          <w:ins w:id="8330" w:author="Abhishek Deep Nigam" w:date="2015-10-26T01:01:00Z"/>
          <w:rFonts w:ascii="Courier New" w:hAnsi="Courier New" w:cs="Courier New"/>
          <w:sz w:val="16"/>
          <w:szCs w:val="16"/>
          <w:rPrChange w:id="8331" w:author="Abhishek Deep Nigam" w:date="2015-10-26T01:01:00Z">
            <w:rPr>
              <w:ins w:id="8332" w:author="Abhishek Deep Nigam" w:date="2015-10-26T01:01:00Z"/>
              <w:rFonts w:ascii="Courier New" w:hAnsi="Courier New" w:cs="Courier New"/>
            </w:rPr>
          </w:rPrChange>
        </w:rPr>
      </w:pPr>
      <w:ins w:id="8333" w:author="Abhishek Deep Nigam" w:date="2015-10-26T01:01:00Z">
        <w:r w:rsidRPr="00073577">
          <w:rPr>
            <w:rFonts w:ascii="Courier New" w:hAnsi="Courier New" w:cs="Courier New"/>
            <w:sz w:val="16"/>
            <w:szCs w:val="16"/>
            <w:rPrChange w:id="8334" w:author="Abhishek Deep Nigam" w:date="2015-10-26T01:01:00Z">
              <w:rPr>
                <w:rFonts w:ascii="Courier New" w:hAnsi="Courier New" w:cs="Courier New"/>
              </w:rPr>
            </w:rPrChange>
          </w:rPr>
          <w:t>[4]-&gt;S(Backtracking)</w:t>
        </w:r>
      </w:ins>
    </w:p>
    <w:p w14:paraId="73031761" w14:textId="77777777" w:rsidR="00073577" w:rsidRPr="00073577" w:rsidRDefault="00073577" w:rsidP="00073577">
      <w:pPr>
        <w:spacing w:before="0" w:after="0"/>
        <w:rPr>
          <w:ins w:id="8335" w:author="Abhishek Deep Nigam" w:date="2015-10-26T01:01:00Z"/>
          <w:rFonts w:ascii="Courier New" w:hAnsi="Courier New" w:cs="Courier New"/>
          <w:sz w:val="16"/>
          <w:szCs w:val="16"/>
          <w:rPrChange w:id="8336" w:author="Abhishek Deep Nigam" w:date="2015-10-26T01:01:00Z">
            <w:rPr>
              <w:ins w:id="8337" w:author="Abhishek Deep Nigam" w:date="2015-10-26T01:01:00Z"/>
              <w:rFonts w:ascii="Courier New" w:hAnsi="Courier New" w:cs="Courier New"/>
            </w:rPr>
          </w:rPrChange>
        </w:rPr>
      </w:pPr>
      <w:ins w:id="8338" w:author="Abhishek Deep Nigam" w:date="2015-10-26T01:01:00Z">
        <w:r w:rsidRPr="00073577">
          <w:rPr>
            <w:rFonts w:ascii="Courier New" w:hAnsi="Courier New" w:cs="Courier New"/>
            <w:sz w:val="16"/>
            <w:szCs w:val="16"/>
            <w:rPrChange w:id="8339" w:author="Abhishek Deep Nigam" w:date="2015-10-26T01:01:00Z">
              <w:rPr>
                <w:rFonts w:ascii="Courier New" w:hAnsi="Courier New" w:cs="Courier New"/>
              </w:rPr>
            </w:rPrChange>
          </w:rPr>
          <w:t>[4]-&gt;Y(Backtracking)</w:t>
        </w:r>
      </w:ins>
    </w:p>
    <w:p w14:paraId="58A4E078" w14:textId="77777777" w:rsidR="00073577" w:rsidRPr="00073577" w:rsidRDefault="00073577" w:rsidP="00073577">
      <w:pPr>
        <w:spacing w:before="0" w:after="0"/>
        <w:rPr>
          <w:ins w:id="8340" w:author="Abhishek Deep Nigam" w:date="2015-10-26T01:01:00Z"/>
          <w:rFonts w:ascii="Courier New" w:hAnsi="Courier New" w:cs="Courier New"/>
          <w:sz w:val="16"/>
          <w:szCs w:val="16"/>
          <w:rPrChange w:id="8341" w:author="Abhishek Deep Nigam" w:date="2015-10-26T01:01:00Z">
            <w:rPr>
              <w:ins w:id="8342" w:author="Abhishek Deep Nigam" w:date="2015-10-26T01:01:00Z"/>
              <w:rFonts w:ascii="Courier New" w:hAnsi="Courier New" w:cs="Courier New"/>
            </w:rPr>
          </w:rPrChange>
        </w:rPr>
      </w:pPr>
      <w:ins w:id="8343" w:author="Abhishek Deep Nigam" w:date="2015-10-26T01:01:00Z">
        <w:r w:rsidRPr="00073577">
          <w:rPr>
            <w:rFonts w:ascii="Courier New" w:hAnsi="Courier New" w:cs="Courier New"/>
            <w:sz w:val="16"/>
            <w:szCs w:val="16"/>
            <w:rPrChange w:id="8344" w:author="Abhishek Deep Nigam" w:date="2015-10-26T01:01:00Z">
              <w:rPr>
                <w:rFonts w:ascii="Courier New" w:hAnsi="Courier New" w:cs="Courier New"/>
              </w:rPr>
            </w:rPrChange>
          </w:rPr>
          <w:t>[1]-&gt;Z[2]-&gt;T[3]-&gt;T[4]-&gt;A(Backtracking)</w:t>
        </w:r>
      </w:ins>
    </w:p>
    <w:p w14:paraId="48443BBA" w14:textId="77777777" w:rsidR="00073577" w:rsidRPr="00073577" w:rsidRDefault="00073577" w:rsidP="00073577">
      <w:pPr>
        <w:spacing w:before="0" w:after="0"/>
        <w:rPr>
          <w:ins w:id="8345" w:author="Abhishek Deep Nigam" w:date="2015-10-26T01:01:00Z"/>
          <w:rFonts w:ascii="Courier New" w:hAnsi="Courier New" w:cs="Courier New"/>
          <w:sz w:val="16"/>
          <w:szCs w:val="16"/>
          <w:rPrChange w:id="8346" w:author="Abhishek Deep Nigam" w:date="2015-10-26T01:01:00Z">
            <w:rPr>
              <w:ins w:id="8347" w:author="Abhishek Deep Nigam" w:date="2015-10-26T01:01:00Z"/>
              <w:rFonts w:ascii="Courier New" w:hAnsi="Courier New" w:cs="Courier New"/>
            </w:rPr>
          </w:rPrChange>
        </w:rPr>
      </w:pPr>
      <w:ins w:id="8348" w:author="Abhishek Deep Nigam" w:date="2015-10-26T01:01:00Z">
        <w:r w:rsidRPr="00073577">
          <w:rPr>
            <w:rFonts w:ascii="Courier New" w:hAnsi="Courier New" w:cs="Courier New"/>
            <w:sz w:val="16"/>
            <w:szCs w:val="16"/>
            <w:rPrChange w:id="8349" w:author="Abhishek Deep Nigam" w:date="2015-10-26T01:01:00Z">
              <w:rPr>
                <w:rFonts w:ascii="Courier New" w:hAnsi="Courier New" w:cs="Courier New"/>
              </w:rPr>
            </w:rPrChange>
          </w:rPr>
          <w:t>[4]-&gt;N(Backtracking)</w:t>
        </w:r>
      </w:ins>
    </w:p>
    <w:p w14:paraId="7CB42A21" w14:textId="77777777" w:rsidR="00073577" w:rsidRPr="00073577" w:rsidRDefault="00073577" w:rsidP="00073577">
      <w:pPr>
        <w:spacing w:before="0" w:after="0"/>
        <w:rPr>
          <w:ins w:id="8350" w:author="Abhishek Deep Nigam" w:date="2015-10-26T01:01:00Z"/>
          <w:rFonts w:ascii="Courier New" w:hAnsi="Courier New" w:cs="Courier New"/>
          <w:sz w:val="16"/>
          <w:szCs w:val="16"/>
          <w:rPrChange w:id="8351" w:author="Abhishek Deep Nigam" w:date="2015-10-26T01:01:00Z">
            <w:rPr>
              <w:ins w:id="8352" w:author="Abhishek Deep Nigam" w:date="2015-10-26T01:01:00Z"/>
              <w:rFonts w:ascii="Courier New" w:hAnsi="Courier New" w:cs="Courier New"/>
            </w:rPr>
          </w:rPrChange>
        </w:rPr>
      </w:pPr>
      <w:ins w:id="8353" w:author="Abhishek Deep Nigam" w:date="2015-10-26T01:01:00Z">
        <w:r w:rsidRPr="00073577">
          <w:rPr>
            <w:rFonts w:ascii="Courier New" w:hAnsi="Courier New" w:cs="Courier New"/>
            <w:sz w:val="16"/>
            <w:szCs w:val="16"/>
            <w:rPrChange w:id="8354" w:author="Abhishek Deep Nigam" w:date="2015-10-26T01:01:00Z">
              <w:rPr>
                <w:rFonts w:ascii="Courier New" w:hAnsi="Courier New" w:cs="Courier New"/>
              </w:rPr>
            </w:rPrChange>
          </w:rPr>
          <w:t>[4]-&gt;O(Backtracking)</w:t>
        </w:r>
      </w:ins>
    </w:p>
    <w:p w14:paraId="26C132D8" w14:textId="77777777" w:rsidR="00073577" w:rsidRPr="00073577" w:rsidRDefault="00073577" w:rsidP="00073577">
      <w:pPr>
        <w:spacing w:before="0" w:after="0"/>
        <w:rPr>
          <w:ins w:id="8355" w:author="Abhishek Deep Nigam" w:date="2015-10-26T01:01:00Z"/>
          <w:rFonts w:ascii="Courier New" w:hAnsi="Courier New" w:cs="Courier New"/>
          <w:sz w:val="16"/>
          <w:szCs w:val="16"/>
          <w:rPrChange w:id="8356" w:author="Abhishek Deep Nigam" w:date="2015-10-26T01:01:00Z">
            <w:rPr>
              <w:ins w:id="8357" w:author="Abhishek Deep Nigam" w:date="2015-10-26T01:01:00Z"/>
              <w:rFonts w:ascii="Courier New" w:hAnsi="Courier New" w:cs="Courier New"/>
            </w:rPr>
          </w:rPrChange>
        </w:rPr>
      </w:pPr>
      <w:ins w:id="8358" w:author="Abhishek Deep Nigam" w:date="2015-10-26T01:01:00Z">
        <w:r w:rsidRPr="00073577">
          <w:rPr>
            <w:rFonts w:ascii="Courier New" w:hAnsi="Courier New" w:cs="Courier New"/>
            <w:sz w:val="16"/>
            <w:szCs w:val="16"/>
            <w:rPrChange w:id="8359" w:author="Abhishek Deep Nigam" w:date="2015-10-26T01:01:00Z">
              <w:rPr>
                <w:rFonts w:ascii="Courier New" w:hAnsi="Courier New" w:cs="Courier New"/>
              </w:rPr>
            </w:rPrChange>
          </w:rPr>
          <w:t>[4]-&gt;P(Backtracking)</w:t>
        </w:r>
      </w:ins>
    </w:p>
    <w:p w14:paraId="5CC84FE0" w14:textId="77777777" w:rsidR="00073577" w:rsidRPr="00073577" w:rsidRDefault="00073577" w:rsidP="00073577">
      <w:pPr>
        <w:spacing w:before="0" w:after="0"/>
        <w:rPr>
          <w:ins w:id="8360" w:author="Abhishek Deep Nigam" w:date="2015-10-26T01:01:00Z"/>
          <w:rFonts w:ascii="Courier New" w:hAnsi="Courier New" w:cs="Courier New"/>
          <w:sz w:val="16"/>
          <w:szCs w:val="16"/>
          <w:rPrChange w:id="8361" w:author="Abhishek Deep Nigam" w:date="2015-10-26T01:01:00Z">
            <w:rPr>
              <w:ins w:id="8362" w:author="Abhishek Deep Nigam" w:date="2015-10-26T01:01:00Z"/>
              <w:rFonts w:ascii="Courier New" w:hAnsi="Courier New" w:cs="Courier New"/>
            </w:rPr>
          </w:rPrChange>
        </w:rPr>
      </w:pPr>
      <w:ins w:id="8363" w:author="Abhishek Deep Nigam" w:date="2015-10-26T01:01:00Z">
        <w:r w:rsidRPr="00073577">
          <w:rPr>
            <w:rFonts w:ascii="Courier New" w:hAnsi="Courier New" w:cs="Courier New"/>
            <w:sz w:val="16"/>
            <w:szCs w:val="16"/>
            <w:rPrChange w:id="8364" w:author="Abhishek Deep Nigam" w:date="2015-10-26T01:01:00Z">
              <w:rPr>
                <w:rFonts w:ascii="Courier New" w:hAnsi="Courier New" w:cs="Courier New"/>
              </w:rPr>
            </w:rPrChange>
          </w:rPr>
          <w:t>[4]-&gt;Q(Backtracking)</w:t>
        </w:r>
      </w:ins>
    </w:p>
    <w:p w14:paraId="0BAD2230" w14:textId="77777777" w:rsidR="00073577" w:rsidRPr="00073577" w:rsidRDefault="00073577" w:rsidP="00073577">
      <w:pPr>
        <w:spacing w:before="0" w:after="0"/>
        <w:rPr>
          <w:ins w:id="8365" w:author="Abhishek Deep Nigam" w:date="2015-10-26T01:01:00Z"/>
          <w:rFonts w:ascii="Courier New" w:hAnsi="Courier New" w:cs="Courier New"/>
          <w:sz w:val="16"/>
          <w:szCs w:val="16"/>
          <w:rPrChange w:id="8366" w:author="Abhishek Deep Nigam" w:date="2015-10-26T01:01:00Z">
            <w:rPr>
              <w:ins w:id="8367" w:author="Abhishek Deep Nigam" w:date="2015-10-26T01:01:00Z"/>
              <w:rFonts w:ascii="Courier New" w:hAnsi="Courier New" w:cs="Courier New"/>
            </w:rPr>
          </w:rPrChange>
        </w:rPr>
      </w:pPr>
      <w:ins w:id="8368" w:author="Abhishek Deep Nigam" w:date="2015-10-26T01:01:00Z">
        <w:r w:rsidRPr="00073577">
          <w:rPr>
            <w:rFonts w:ascii="Courier New" w:hAnsi="Courier New" w:cs="Courier New"/>
            <w:sz w:val="16"/>
            <w:szCs w:val="16"/>
            <w:rPrChange w:id="8369" w:author="Abhishek Deep Nigam" w:date="2015-10-26T01:01:00Z">
              <w:rPr>
                <w:rFonts w:ascii="Courier New" w:hAnsi="Courier New" w:cs="Courier New"/>
              </w:rPr>
            </w:rPrChange>
          </w:rPr>
          <w:t>[4]-&gt;S(Backtracking)</w:t>
        </w:r>
      </w:ins>
    </w:p>
    <w:p w14:paraId="0C054ECD" w14:textId="77777777" w:rsidR="00073577" w:rsidRPr="00073577" w:rsidRDefault="00073577" w:rsidP="00073577">
      <w:pPr>
        <w:spacing w:before="0" w:after="0"/>
        <w:rPr>
          <w:ins w:id="8370" w:author="Abhishek Deep Nigam" w:date="2015-10-26T01:01:00Z"/>
          <w:rFonts w:ascii="Courier New" w:hAnsi="Courier New" w:cs="Courier New"/>
          <w:sz w:val="16"/>
          <w:szCs w:val="16"/>
          <w:rPrChange w:id="8371" w:author="Abhishek Deep Nigam" w:date="2015-10-26T01:01:00Z">
            <w:rPr>
              <w:ins w:id="8372" w:author="Abhishek Deep Nigam" w:date="2015-10-26T01:01:00Z"/>
              <w:rFonts w:ascii="Courier New" w:hAnsi="Courier New" w:cs="Courier New"/>
            </w:rPr>
          </w:rPrChange>
        </w:rPr>
      </w:pPr>
      <w:ins w:id="8373" w:author="Abhishek Deep Nigam" w:date="2015-10-26T01:01:00Z">
        <w:r w:rsidRPr="00073577">
          <w:rPr>
            <w:rFonts w:ascii="Courier New" w:hAnsi="Courier New" w:cs="Courier New"/>
            <w:sz w:val="16"/>
            <w:szCs w:val="16"/>
            <w:rPrChange w:id="8374" w:author="Abhishek Deep Nigam" w:date="2015-10-26T01:01:00Z">
              <w:rPr>
                <w:rFonts w:ascii="Courier New" w:hAnsi="Courier New" w:cs="Courier New"/>
              </w:rPr>
            </w:rPrChange>
          </w:rPr>
          <w:t>[4]-&gt;Y(Backtracking)</w:t>
        </w:r>
      </w:ins>
    </w:p>
    <w:p w14:paraId="42ACCD43" w14:textId="77777777" w:rsidR="00073577" w:rsidRPr="00073577" w:rsidRDefault="00073577" w:rsidP="00073577">
      <w:pPr>
        <w:spacing w:before="0" w:after="0"/>
        <w:rPr>
          <w:ins w:id="8375" w:author="Abhishek Deep Nigam" w:date="2015-10-26T01:01:00Z"/>
          <w:rFonts w:ascii="Courier New" w:hAnsi="Courier New" w:cs="Courier New"/>
          <w:sz w:val="16"/>
          <w:szCs w:val="16"/>
          <w:rPrChange w:id="8376" w:author="Abhishek Deep Nigam" w:date="2015-10-26T01:01:00Z">
            <w:rPr>
              <w:ins w:id="8377" w:author="Abhishek Deep Nigam" w:date="2015-10-26T01:01:00Z"/>
              <w:rFonts w:ascii="Courier New" w:hAnsi="Courier New" w:cs="Courier New"/>
            </w:rPr>
          </w:rPrChange>
        </w:rPr>
      </w:pPr>
      <w:ins w:id="8378" w:author="Abhishek Deep Nigam" w:date="2015-10-26T01:01:00Z">
        <w:r w:rsidRPr="00073577">
          <w:rPr>
            <w:rFonts w:ascii="Courier New" w:hAnsi="Courier New" w:cs="Courier New"/>
            <w:sz w:val="16"/>
            <w:szCs w:val="16"/>
            <w:rPrChange w:id="8379" w:author="Abhishek Deep Nigam" w:date="2015-10-26T01:01:00Z">
              <w:rPr>
                <w:rFonts w:ascii="Courier New" w:hAnsi="Courier New" w:cs="Courier New"/>
              </w:rPr>
            </w:rPrChange>
          </w:rPr>
          <w:t>[0]-&gt;B[1]-&gt;A[2]-&gt;T[3]-&gt;T[4]-&gt;A(Backtracking)</w:t>
        </w:r>
      </w:ins>
    </w:p>
    <w:p w14:paraId="7A4B656B" w14:textId="77777777" w:rsidR="00073577" w:rsidRPr="00073577" w:rsidRDefault="00073577" w:rsidP="00073577">
      <w:pPr>
        <w:spacing w:before="0" w:after="0"/>
        <w:rPr>
          <w:ins w:id="8380" w:author="Abhishek Deep Nigam" w:date="2015-10-26T01:01:00Z"/>
          <w:rFonts w:ascii="Courier New" w:hAnsi="Courier New" w:cs="Courier New"/>
          <w:sz w:val="16"/>
          <w:szCs w:val="16"/>
          <w:rPrChange w:id="8381" w:author="Abhishek Deep Nigam" w:date="2015-10-26T01:01:00Z">
            <w:rPr>
              <w:ins w:id="8382" w:author="Abhishek Deep Nigam" w:date="2015-10-26T01:01:00Z"/>
              <w:rFonts w:ascii="Courier New" w:hAnsi="Courier New" w:cs="Courier New"/>
            </w:rPr>
          </w:rPrChange>
        </w:rPr>
      </w:pPr>
      <w:ins w:id="8383" w:author="Abhishek Deep Nigam" w:date="2015-10-26T01:01:00Z">
        <w:r w:rsidRPr="00073577">
          <w:rPr>
            <w:rFonts w:ascii="Courier New" w:hAnsi="Courier New" w:cs="Courier New"/>
            <w:sz w:val="16"/>
            <w:szCs w:val="16"/>
            <w:rPrChange w:id="8384" w:author="Abhishek Deep Nigam" w:date="2015-10-26T01:01:00Z">
              <w:rPr>
                <w:rFonts w:ascii="Courier New" w:hAnsi="Courier New" w:cs="Courier New"/>
              </w:rPr>
            </w:rPrChange>
          </w:rPr>
          <w:t>[4]-&gt;N[5]-&gt;O[6]-&gt;I(Backtracking)</w:t>
        </w:r>
      </w:ins>
    </w:p>
    <w:p w14:paraId="397EB128" w14:textId="77777777" w:rsidR="00073577" w:rsidRPr="00073577" w:rsidRDefault="00073577" w:rsidP="00073577">
      <w:pPr>
        <w:spacing w:before="0" w:after="0"/>
        <w:rPr>
          <w:ins w:id="8385" w:author="Abhishek Deep Nigam" w:date="2015-10-26T01:01:00Z"/>
          <w:rFonts w:ascii="Courier New" w:hAnsi="Courier New" w:cs="Courier New"/>
          <w:sz w:val="16"/>
          <w:szCs w:val="16"/>
          <w:rPrChange w:id="8386" w:author="Abhishek Deep Nigam" w:date="2015-10-26T01:01:00Z">
            <w:rPr>
              <w:ins w:id="8387" w:author="Abhishek Deep Nigam" w:date="2015-10-26T01:01:00Z"/>
              <w:rFonts w:ascii="Courier New" w:hAnsi="Courier New" w:cs="Courier New"/>
            </w:rPr>
          </w:rPrChange>
        </w:rPr>
      </w:pPr>
      <w:ins w:id="8388" w:author="Abhishek Deep Nigam" w:date="2015-10-26T01:01:00Z">
        <w:r w:rsidRPr="00073577">
          <w:rPr>
            <w:rFonts w:ascii="Courier New" w:hAnsi="Courier New" w:cs="Courier New"/>
            <w:sz w:val="16"/>
            <w:szCs w:val="16"/>
            <w:rPrChange w:id="8389" w:author="Abhishek Deep Nigam" w:date="2015-10-26T01:01:00Z">
              <w:rPr>
                <w:rFonts w:ascii="Courier New" w:hAnsi="Courier New" w:cs="Courier New"/>
              </w:rPr>
            </w:rPrChange>
          </w:rPr>
          <w:t>[4]-&gt;O[5]-&gt;O[6]-&gt;I(Backtracking)</w:t>
        </w:r>
      </w:ins>
    </w:p>
    <w:p w14:paraId="4C5F2BF7" w14:textId="77777777" w:rsidR="00073577" w:rsidRPr="00073577" w:rsidRDefault="00073577" w:rsidP="00073577">
      <w:pPr>
        <w:spacing w:before="0" w:after="0"/>
        <w:rPr>
          <w:ins w:id="8390" w:author="Abhishek Deep Nigam" w:date="2015-10-26T01:01:00Z"/>
          <w:rFonts w:ascii="Courier New" w:hAnsi="Courier New" w:cs="Courier New"/>
          <w:sz w:val="16"/>
          <w:szCs w:val="16"/>
          <w:rPrChange w:id="8391" w:author="Abhishek Deep Nigam" w:date="2015-10-26T01:01:00Z">
            <w:rPr>
              <w:ins w:id="8392" w:author="Abhishek Deep Nigam" w:date="2015-10-26T01:01:00Z"/>
              <w:rFonts w:ascii="Courier New" w:hAnsi="Courier New" w:cs="Courier New"/>
            </w:rPr>
          </w:rPrChange>
        </w:rPr>
      </w:pPr>
      <w:ins w:id="8393" w:author="Abhishek Deep Nigam" w:date="2015-10-26T01:01:00Z">
        <w:r w:rsidRPr="00073577">
          <w:rPr>
            <w:rFonts w:ascii="Courier New" w:hAnsi="Courier New" w:cs="Courier New"/>
            <w:sz w:val="16"/>
            <w:szCs w:val="16"/>
            <w:rPrChange w:id="8394" w:author="Abhishek Deep Nigam" w:date="2015-10-26T01:01:00Z">
              <w:rPr>
                <w:rFonts w:ascii="Courier New" w:hAnsi="Courier New" w:cs="Courier New"/>
              </w:rPr>
            </w:rPrChange>
          </w:rPr>
          <w:t>[4]-&gt;P(Backtracking)</w:t>
        </w:r>
      </w:ins>
    </w:p>
    <w:p w14:paraId="7A2673CD" w14:textId="77777777" w:rsidR="00073577" w:rsidRPr="00073577" w:rsidRDefault="00073577" w:rsidP="00073577">
      <w:pPr>
        <w:spacing w:before="0" w:after="0"/>
        <w:rPr>
          <w:ins w:id="8395" w:author="Abhishek Deep Nigam" w:date="2015-10-26T01:01:00Z"/>
          <w:rFonts w:ascii="Courier New" w:hAnsi="Courier New" w:cs="Courier New"/>
          <w:sz w:val="16"/>
          <w:szCs w:val="16"/>
          <w:rPrChange w:id="8396" w:author="Abhishek Deep Nigam" w:date="2015-10-26T01:01:00Z">
            <w:rPr>
              <w:ins w:id="8397" w:author="Abhishek Deep Nigam" w:date="2015-10-26T01:01:00Z"/>
              <w:rFonts w:ascii="Courier New" w:hAnsi="Courier New" w:cs="Courier New"/>
            </w:rPr>
          </w:rPrChange>
        </w:rPr>
      </w:pPr>
      <w:ins w:id="8398" w:author="Abhishek Deep Nigam" w:date="2015-10-26T01:01:00Z">
        <w:r w:rsidRPr="00073577">
          <w:rPr>
            <w:rFonts w:ascii="Courier New" w:hAnsi="Courier New" w:cs="Courier New"/>
            <w:sz w:val="16"/>
            <w:szCs w:val="16"/>
            <w:rPrChange w:id="8399" w:author="Abhishek Deep Nigam" w:date="2015-10-26T01:01:00Z">
              <w:rPr>
                <w:rFonts w:ascii="Courier New" w:hAnsi="Courier New" w:cs="Courier New"/>
              </w:rPr>
            </w:rPrChange>
          </w:rPr>
          <w:t>[4]-&gt;Q(Backtracking)</w:t>
        </w:r>
      </w:ins>
    </w:p>
    <w:p w14:paraId="30356DD8" w14:textId="77777777" w:rsidR="00073577" w:rsidRPr="00073577" w:rsidRDefault="00073577" w:rsidP="00073577">
      <w:pPr>
        <w:spacing w:before="0" w:after="0"/>
        <w:rPr>
          <w:ins w:id="8400" w:author="Abhishek Deep Nigam" w:date="2015-10-26T01:01:00Z"/>
          <w:rFonts w:ascii="Courier New" w:hAnsi="Courier New" w:cs="Courier New"/>
          <w:sz w:val="16"/>
          <w:szCs w:val="16"/>
          <w:rPrChange w:id="8401" w:author="Abhishek Deep Nigam" w:date="2015-10-26T01:01:00Z">
            <w:rPr>
              <w:ins w:id="8402" w:author="Abhishek Deep Nigam" w:date="2015-10-26T01:01:00Z"/>
              <w:rFonts w:ascii="Courier New" w:hAnsi="Courier New" w:cs="Courier New"/>
            </w:rPr>
          </w:rPrChange>
        </w:rPr>
      </w:pPr>
      <w:ins w:id="8403" w:author="Abhishek Deep Nigam" w:date="2015-10-26T01:01:00Z">
        <w:r w:rsidRPr="00073577">
          <w:rPr>
            <w:rFonts w:ascii="Courier New" w:hAnsi="Courier New" w:cs="Courier New"/>
            <w:sz w:val="16"/>
            <w:szCs w:val="16"/>
            <w:rPrChange w:id="8404" w:author="Abhishek Deep Nigam" w:date="2015-10-26T01:01:00Z">
              <w:rPr>
                <w:rFonts w:ascii="Courier New" w:hAnsi="Courier New" w:cs="Courier New"/>
              </w:rPr>
            </w:rPrChange>
          </w:rPr>
          <w:t>[4]-&gt;S(Backtracking)</w:t>
        </w:r>
      </w:ins>
    </w:p>
    <w:p w14:paraId="0CC3C061" w14:textId="77777777" w:rsidR="00073577" w:rsidRPr="00073577" w:rsidRDefault="00073577" w:rsidP="00073577">
      <w:pPr>
        <w:spacing w:before="0" w:after="0"/>
        <w:rPr>
          <w:ins w:id="8405" w:author="Abhishek Deep Nigam" w:date="2015-10-26T01:01:00Z"/>
          <w:rFonts w:ascii="Courier New" w:hAnsi="Courier New" w:cs="Courier New"/>
          <w:sz w:val="16"/>
          <w:szCs w:val="16"/>
          <w:rPrChange w:id="8406" w:author="Abhishek Deep Nigam" w:date="2015-10-26T01:01:00Z">
            <w:rPr>
              <w:ins w:id="8407" w:author="Abhishek Deep Nigam" w:date="2015-10-26T01:01:00Z"/>
              <w:rFonts w:ascii="Courier New" w:hAnsi="Courier New" w:cs="Courier New"/>
            </w:rPr>
          </w:rPrChange>
        </w:rPr>
      </w:pPr>
      <w:ins w:id="8408" w:author="Abhishek Deep Nigam" w:date="2015-10-26T01:01:00Z">
        <w:r w:rsidRPr="00073577">
          <w:rPr>
            <w:rFonts w:ascii="Courier New" w:hAnsi="Courier New" w:cs="Courier New"/>
            <w:sz w:val="16"/>
            <w:szCs w:val="16"/>
            <w:rPrChange w:id="8409" w:author="Abhishek Deep Nigam" w:date="2015-10-26T01:01:00Z">
              <w:rPr>
                <w:rFonts w:ascii="Courier New" w:hAnsi="Courier New" w:cs="Courier New"/>
              </w:rPr>
            </w:rPrChange>
          </w:rPr>
          <w:t>[4]-&gt;Y[5]-&gt;O[6]-&gt;I(Backtracking)</w:t>
        </w:r>
      </w:ins>
    </w:p>
    <w:p w14:paraId="4CB7F299" w14:textId="77777777" w:rsidR="00073577" w:rsidRPr="00073577" w:rsidRDefault="00073577" w:rsidP="00073577">
      <w:pPr>
        <w:spacing w:before="0" w:after="0"/>
        <w:rPr>
          <w:ins w:id="8410" w:author="Abhishek Deep Nigam" w:date="2015-10-26T01:01:00Z"/>
          <w:rFonts w:ascii="Courier New" w:hAnsi="Courier New" w:cs="Courier New"/>
          <w:sz w:val="16"/>
          <w:szCs w:val="16"/>
          <w:rPrChange w:id="8411" w:author="Abhishek Deep Nigam" w:date="2015-10-26T01:01:00Z">
            <w:rPr>
              <w:ins w:id="8412" w:author="Abhishek Deep Nigam" w:date="2015-10-26T01:01:00Z"/>
              <w:rFonts w:ascii="Courier New" w:hAnsi="Courier New" w:cs="Courier New"/>
            </w:rPr>
          </w:rPrChange>
        </w:rPr>
      </w:pPr>
      <w:ins w:id="8413" w:author="Abhishek Deep Nigam" w:date="2015-10-26T01:01:00Z">
        <w:r w:rsidRPr="00073577">
          <w:rPr>
            <w:rFonts w:ascii="Courier New" w:hAnsi="Courier New" w:cs="Courier New"/>
            <w:sz w:val="16"/>
            <w:szCs w:val="16"/>
            <w:rPrChange w:id="8414" w:author="Abhishek Deep Nigam" w:date="2015-10-26T01:01:00Z">
              <w:rPr>
                <w:rFonts w:ascii="Courier New" w:hAnsi="Courier New" w:cs="Courier New"/>
              </w:rPr>
            </w:rPrChange>
          </w:rPr>
          <w:t>[1]-&gt;B[2]-&gt;T[3]-&gt;T[4]-&gt;A(Backtracking)</w:t>
        </w:r>
      </w:ins>
    </w:p>
    <w:p w14:paraId="47E2BB9C" w14:textId="77777777" w:rsidR="00073577" w:rsidRPr="00073577" w:rsidRDefault="00073577" w:rsidP="00073577">
      <w:pPr>
        <w:spacing w:before="0" w:after="0"/>
        <w:rPr>
          <w:ins w:id="8415" w:author="Abhishek Deep Nigam" w:date="2015-10-26T01:01:00Z"/>
          <w:rFonts w:ascii="Courier New" w:hAnsi="Courier New" w:cs="Courier New"/>
          <w:sz w:val="16"/>
          <w:szCs w:val="16"/>
          <w:rPrChange w:id="8416" w:author="Abhishek Deep Nigam" w:date="2015-10-26T01:01:00Z">
            <w:rPr>
              <w:ins w:id="8417" w:author="Abhishek Deep Nigam" w:date="2015-10-26T01:01:00Z"/>
              <w:rFonts w:ascii="Courier New" w:hAnsi="Courier New" w:cs="Courier New"/>
            </w:rPr>
          </w:rPrChange>
        </w:rPr>
      </w:pPr>
      <w:ins w:id="8418" w:author="Abhishek Deep Nigam" w:date="2015-10-26T01:01:00Z">
        <w:r w:rsidRPr="00073577">
          <w:rPr>
            <w:rFonts w:ascii="Courier New" w:hAnsi="Courier New" w:cs="Courier New"/>
            <w:sz w:val="16"/>
            <w:szCs w:val="16"/>
            <w:rPrChange w:id="8419" w:author="Abhishek Deep Nigam" w:date="2015-10-26T01:01:00Z">
              <w:rPr>
                <w:rFonts w:ascii="Courier New" w:hAnsi="Courier New" w:cs="Courier New"/>
              </w:rPr>
            </w:rPrChange>
          </w:rPr>
          <w:t>[4]-&gt;N[5]-&gt;O[6]-&gt;I[7]-&gt;E(Backtracking)</w:t>
        </w:r>
      </w:ins>
    </w:p>
    <w:p w14:paraId="60443C51" w14:textId="77777777" w:rsidR="00073577" w:rsidRPr="00073577" w:rsidRDefault="00073577" w:rsidP="00073577">
      <w:pPr>
        <w:spacing w:before="0" w:after="0"/>
        <w:rPr>
          <w:ins w:id="8420" w:author="Abhishek Deep Nigam" w:date="2015-10-26T01:01:00Z"/>
          <w:rFonts w:ascii="Courier New" w:hAnsi="Courier New" w:cs="Courier New"/>
          <w:sz w:val="16"/>
          <w:szCs w:val="16"/>
          <w:rPrChange w:id="8421" w:author="Abhishek Deep Nigam" w:date="2015-10-26T01:01:00Z">
            <w:rPr>
              <w:ins w:id="8422" w:author="Abhishek Deep Nigam" w:date="2015-10-26T01:01:00Z"/>
              <w:rFonts w:ascii="Courier New" w:hAnsi="Courier New" w:cs="Courier New"/>
            </w:rPr>
          </w:rPrChange>
        </w:rPr>
      </w:pPr>
      <w:ins w:id="8423" w:author="Abhishek Deep Nigam" w:date="2015-10-26T01:01:00Z">
        <w:r w:rsidRPr="00073577">
          <w:rPr>
            <w:rFonts w:ascii="Courier New" w:hAnsi="Courier New" w:cs="Courier New"/>
            <w:sz w:val="16"/>
            <w:szCs w:val="16"/>
            <w:rPrChange w:id="8424" w:author="Abhishek Deep Nigam" w:date="2015-10-26T01:01:00Z">
              <w:rPr>
                <w:rFonts w:ascii="Courier New" w:hAnsi="Courier New" w:cs="Courier New"/>
              </w:rPr>
            </w:rPrChange>
          </w:rPr>
          <w:t>[4]-&gt;O[5]-&gt;O[6]-&gt;I[7]-&gt;E(Backtracking)</w:t>
        </w:r>
      </w:ins>
    </w:p>
    <w:p w14:paraId="34CAD7CD" w14:textId="77777777" w:rsidR="00073577" w:rsidRPr="00073577" w:rsidRDefault="00073577" w:rsidP="00073577">
      <w:pPr>
        <w:spacing w:before="0" w:after="0"/>
        <w:rPr>
          <w:ins w:id="8425" w:author="Abhishek Deep Nigam" w:date="2015-10-26T01:01:00Z"/>
          <w:rFonts w:ascii="Courier New" w:hAnsi="Courier New" w:cs="Courier New"/>
          <w:sz w:val="16"/>
          <w:szCs w:val="16"/>
          <w:rPrChange w:id="8426" w:author="Abhishek Deep Nigam" w:date="2015-10-26T01:01:00Z">
            <w:rPr>
              <w:ins w:id="8427" w:author="Abhishek Deep Nigam" w:date="2015-10-26T01:01:00Z"/>
              <w:rFonts w:ascii="Courier New" w:hAnsi="Courier New" w:cs="Courier New"/>
            </w:rPr>
          </w:rPrChange>
        </w:rPr>
      </w:pPr>
      <w:ins w:id="8428" w:author="Abhishek Deep Nigam" w:date="2015-10-26T01:01:00Z">
        <w:r w:rsidRPr="00073577">
          <w:rPr>
            <w:rFonts w:ascii="Courier New" w:hAnsi="Courier New" w:cs="Courier New"/>
            <w:sz w:val="16"/>
            <w:szCs w:val="16"/>
            <w:rPrChange w:id="8429" w:author="Abhishek Deep Nigam" w:date="2015-10-26T01:01:00Z">
              <w:rPr>
                <w:rFonts w:ascii="Courier New" w:hAnsi="Courier New" w:cs="Courier New"/>
              </w:rPr>
            </w:rPrChange>
          </w:rPr>
          <w:t>[4]-&gt;P(Backtracking)</w:t>
        </w:r>
      </w:ins>
    </w:p>
    <w:p w14:paraId="64C5AE49" w14:textId="77777777" w:rsidR="00073577" w:rsidRPr="00073577" w:rsidRDefault="00073577" w:rsidP="00073577">
      <w:pPr>
        <w:spacing w:before="0" w:after="0"/>
        <w:rPr>
          <w:ins w:id="8430" w:author="Abhishek Deep Nigam" w:date="2015-10-26T01:01:00Z"/>
          <w:rFonts w:ascii="Courier New" w:hAnsi="Courier New" w:cs="Courier New"/>
          <w:sz w:val="16"/>
          <w:szCs w:val="16"/>
          <w:rPrChange w:id="8431" w:author="Abhishek Deep Nigam" w:date="2015-10-26T01:01:00Z">
            <w:rPr>
              <w:ins w:id="8432" w:author="Abhishek Deep Nigam" w:date="2015-10-26T01:01:00Z"/>
              <w:rFonts w:ascii="Courier New" w:hAnsi="Courier New" w:cs="Courier New"/>
            </w:rPr>
          </w:rPrChange>
        </w:rPr>
      </w:pPr>
      <w:ins w:id="8433" w:author="Abhishek Deep Nigam" w:date="2015-10-26T01:01:00Z">
        <w:r w:rsidRPr="00073577">
          <w:rPr>
            <w:rFonts w:ascii="Courier New" w:hAnsi="Courier New" w:cs="Courier New"/>
            <w:sz w:val="16"/>
            <w:szCs w:val="16"/>
            <w:rPrChange w:id="8434" w:author="Abhishek Deep Nigam" w:date="2015-10-26T01:01:00Z">
              <w:rPr>
                <w:rFonts w:ascii="Courier New" w:hAnsi="Courier New" w:cs="Courier New"/>
              </w:rPr>
            </w:rPrChange>
          </w:rPr>
          <w:t>[4]-&gt;Q(Backtracking)</w:t>
        </w:r>
      </w:ins>
    </w:p>
    <w:p w14:paraId="0EBC060E" w14:textId="77777777" w:rsidR="00073577" w:rsidRPr="00073577" w:rsidRDefault="00073577" w:rsidP="00073577">
      <w:pPr>
        <w:spacing w:before="0" w:after="0"/>
        <w:rPr>
          <w:ins w:id="8435" w:author="Abhishek Deep Nigam" w:date="2015-10-26T01:01:00Z"/>
          <w:rFonts w:ascii="Courier New" w:hAnsi="Courier New" w:cs="Courier New"/>
          <w:sz w:val="16"/>
          <w:szCs w:val="16"/>
          <w:rPrChange w:id="8436" w:author="Abhishek Deep Nigam" w:date="2015-10-26T01:01:00Z">
            <w:rPr>
              <w:ins w:id="8437" w:author="Abhishek Deep Nigam" w:date="2015-10-26T01:01:00Z"/>
              <w:rFonts w:ascii="Courier New" w:hAnsi="Courier New" w:cs="Courier New"/>
            </w:rPr>
          </w:rPrChange>
        </w:rPr>
      </w:pPr>
      <w:ins w:id="8438" w:author="Abhishek Deep Nigam" w:date="2015-10-26T01:01:00Z">
        <w:r w:rsidRPr="00073577">
          <w:rPr>
            <w:rFonts w:ascii="Courier New" w:hAnsi="Courier New" w:cs="Courier New"/>
            <w:sz w:val="16"/>
            <w:szCs w:val="16"/>
            <w:rPrChange w:id="8439" w:author="Abhishek Deep Nigam" w:date="2015-10-26T01:01:00Z">
              <w:rPr>
                <w:rFonts w:ascii="Courier New" w:hAnsi="Courier New" w:cs="Courier New"/>
              </w:rPr>
            </w:rPrChange>
          </w:rPr>
          <w:t>[4]-&gt;S(Backtracking)</w:t>
        </w:r>
      </w:ins>
    </w:p>
    <w:p w14:paraId="5E411143" w14:textId="77777777" w:rsidR="00073577" w:rsidRPr="00073577" w:rsidRDefault="00073577" w:rsidP="00073577">
      <w:pPr>
        <w:spacing w:before="0" w:after="0"/>
        <w:rPr>
          <w:ins w:id="8440" w:author="Abhishek Deep Nigam" w:date="2015-10-26T01:01:00Z"/>
          <w:rFonts w:ascii="Courier New" w:hAnsi="Courier New" w:cs="Courier New"/>
          <w:sz w:val="16"/>
          <w:szCs w:val="16"/>
          <w:rPrChange w:id="8441" w:author="Abhishek Deep Nigam" w:date="2015-10-26T01:01:00Z">
            <w:rPr>
              <w:ins w:id="8442" w:author="Abhishek Deep Nigam" w:date="2015-10-26T01:01:00Z"/>
              <w:rFonts w:ascii="Courier New" w:hAnsi="Courier New" w:cs="Courier New"/>
            </w:rPr>
          </w:rPrChange>
        </w:rPr>
      </w:pPr>
      <w:ins w:id="8443" w:author="Abhishek Deep Nigam" w:date="2015-10-26T01:01:00Z">
        <w:r w:rsidRPr="00073577">
          <w:rPr>
            <w:rFonts w:ascii="Courier New" w:hAnsi="Courier New" w:cs="Courier New"/>
            <w:sz w:val="16"/>
            <w:szCs w:val="16"/>
            <w:rPrChange w:id="8444" w:author="Abhishek Deep Nigam" w:date="2015-10-26T01:01:00Z">
              <w:rPr>
                <w:rFonts w:ascii="Courier New" w:hAnsi="Courier New" w:cs="Courier New"/>
              </w:rPr>
            </w:rPrChange>
          </w:rPr>
          <w:t>[4]-&gt;Y[5]-&gt;O[6]-&gt;I[7]-&gt;E(Backtracking)</w:t>
        </w:r>
      </w:ins>
    </w:p>
    <w:p w14:paraId="014030CE" w14:textId="77777777" w:rsidR="00073577" w:rsidRPr="00073577" w:rsidRDefault="00073577" w:rsidP="00073577">
      <w:pPr>
        <w:spacing w:before="0" w:after="0"/>
        <w:rPr>
          <w:ins w:id="8445" w:author="Abhishek Deep Nigam" w:date="2015-10-26T01:01:00Z"/>
          <w:rFonts w:ascii="Courier New" w:hAnsi="Courier New" w:cs="Courier New"/>
          <w:sz w:val="16"/>
          <w:szCs w:val="16"/>
          <w:rPrChange w:id="8446" w:author="Abhishek Deep Nigam" w:date="2015-10-26T01:01:00Z">
            <w:rPr>
              <w:ins w:id="8447" w:author="Abhishek Deep Nigam" w:date="2015-10-26T01:01:00Z"/>
              <w:rFonts w:ascii="Courier New" w:hAnsi="Courier New" w:cs="Courier New"/>
            </w:rPr>
          </w:rPrChange>
        </w:rPr>
      </w:pPr>
      <w:ins w:id="8448" w:author="Abhishek Deep Nigam" w:date="2015-10-26T01:01:00Z">
        <w:r w:rsidRPr="00073577">
          <w:rPr>
            <w:rFonts w:ascii="Courier New" w:hAnsi="Courier New" w:cs="Courier New"/>
            <w:sz w:val="16"/>
            <w:szCs w:val="16"/>
            <w:rPrChange w:id="8449" w:author="Abhishek Deep Nigam" w:date="2015-10-26T01:01:00Z">
              <w:rPr>
                <w:rFonts w:ascii="Courier New" w:hAnsi="Courier New" w:cs="Courier New"/>
              </w:rPr>
            </w:rPrChange>
          </w:rPr>
          <w:t>[1]-&gt;C[2]-&gt;T[3]-&gt;T[4]-&gt;A(Backtracking)</w:t>
        </w:r>
      </w:ins>
    </w:p>
    <w:p w14:paraId="169CECCF" w14:textId="77777777" w:rsidR="00073577" w:rsidRPr="00073577" w:rsidRDefault="00073577" w:rsidP="00073577">
      <w:pPr>
        <w:spacing w:before="0" w:after="0"/>
        <w:rPr>
          <w:ins w:id="8450" w:author="Abhishek Deep Nigam" w:date="2015-10-26T01:01:00Z"/>
          <w:rFonts w:ascii="Courier New" w:hAnsi="Courier New" w:cs="Courier New"/>
          <w:sz w:val="16"/>
          <w:szCs w:val="16"/>
          <w:rPrChange w:id="8451" w:author="Abhishek Deep Nigam" w:date="2015-10-26T01:01:00Z">
            <w:rPr>
              <w:ins w:id="8452" w:author="Abhishek Deep Nigam" w:date="2015-10-26T01:01:00Z"/>
              <w:rFonts w:ascii="Courier New" w:hAnsi="Courier New" w:cs="Courier New"/>
            </w:rPr>
          </w:rPrChange>
        </w:rPr>
      </w:pPr>
      <w:ins w:id="8453" w:author="Abhishek Deep Nigam" w:date="2015-10-26T01:01:00Z">
        <w:r w:rsidRPr="00073577">
          <w:rPr>
            <w:rFonts w:ascii="Courier New" w:hAnsi="Courier New" w:cs="Courier New"/>
            <w:sz w:val="16"/>
            <w:szCs w:val="16"/>
            <w:rPrChange w:id="8454" w:author="Abhishek Deep Nigam" w:date="2015-10-26T01:01:00Z">
              <w:rPr>
                <w:rFonts w:ascii="Courier New" w:hAnsi="Courier New" w:cs="Courier New"/>
              </w:rPr>
            </w:rPrChange>
          </w:rPr>
          <w:t>[4]-&gt;N[5]-&gt;O[6]-&gt;I(Backtracking)</w:t>
        </w:r>
      </w:ins>
    </w:p>
    <w:p w14:paraId="1D358DDB" w14:textId="77777777" w:rsidR="00073577" w:rsidRPr="00073577" w:rsidRDefault="00073577" w:rsidP="00073577">
      <w:pPr>
        <w:spacing w:before="0" w:after="0"/>
        <w:rPr>
          <w:ins w:id="8455" w:author="Abhishek Deep Nigam" w:date="2015-10-26T01:01:00Z"/>
          <w:rFonts w:ascii="Courier New" w:hAnsi="Courier New" w:cs="Courier New"/>
          <w:sz w:val="16"/>
          <w:szCs w:val="16"/>
          <w:rPrChange w:id="8456" w:author="Abhishek Deep Nigam" w:date="2015-10-26T01:01:00Z">
            <w:rPr>
              <w:ins w:id="8457" w:author="Abhishek Deep Nigam" w:date="2015-10-26T01:01:00Z"/>
              <w:rFonts w:ascii="Courier New" w:hAnsi="Courier New" w:cs="Courier New"/>
            </w:rPr>
          </w:rPrChange>
        </w:rPr>
      </w:pPr>
      <w:ins w:id="8458" w:author="Abhishek Deep Nigam" w:date="2015-10-26T01:01:00Z">
        <w:r w:rsidRPr="00073577">
          <w:rPr>
            <w:rFonts w:ascii="Courier New" w:hAnsi="Courier New" w:cs="Courier New"/>
            <w:sz w:val="16"/>
            <w:szCs w:val="16"/>
            <w:rPrChange w:id="8459" w:author="Abhishek Deep Nigam" w:date="2015-10-26T01:01:00Z">
              <w:rPr>
                <w:rFonts w:ascii="Courier New" w:hAnsi="Courier New" w:cs="Courier New"/>
              </w:rPr>
            </w:rPrChange>
          </w:rPr>
          <w:t>[4]-&gt;O[5]-&gt;O[6]-&gt;I(Backtracking)</w:t>
        </w:r>
      </w:ins>
    </w:p>
    <w:p w14:paraId="2A8FC292" w14:textId="77777777" w:rsidR="00073577" w:rsidRPr="00073577" w:rsidRDefault="00073577" w:rsidP="00073577">
      <w:pPr>
        <w:spacing w:before="0" w:after="0"/>
        <w:rPr>
          <w:ins w:id="8460" w:author="Abhishek Deep Nigam" w:date="2015-10-26T01:01:00Z"/>
          <w:rFonts w:ascii="Courier New" w:hAnsi="Courier New" w:cs="Courier New"/>
          <w:sz w:val="16"/>
          <w:szCs w:val="16"/>
          <w:rPrChange w:id="8461" w:author="Abhishek Deep Nigam" w:date="2015-10-26T01:01:00Z">
            <w:rPr>
              <w:ins w:id="8462" w:author="Abhishek Deep Nigam" w:date="2015-10-26T01:01:00Z"/>
              <w:rFonts w:ascii="Courier New" w:hAnsi="Courier New" w:cs="Courier New"/>
            </w:rPr>
          </w:rPrChange>
        </w:rPr>
      </w:pPr>
      <w:ins w:id="8463" w:author="Abhishek Deep Nigam" w:date="2015-10-26T01:01:00Z">
        <w:r w:rsidRPr="00073577">
          <w:rPr>
            <w:rFonts w:ascii="Courier New" w:hAnsi="Courier New" w:cs="Courier New"/>
            <w:sz w:val="16"/>
            <w:szCs w:val="16"/>
            <w:rPrChange w:id="8464" w:author="Abhishek Deep Nigam" w:date="2015-10-26T01:01:00Z">
              <w:rPr>
                <w:rFonts w:ascii="Courier New" w:hAnsi="Courier New" w:cs="Courier New"/>
              </w:rPr>
            </w:rPrChange>
          </w:rPr>
          <w:t>[4]-&gt;P(Backtracking)</w:t>
        </w:r>
      </w:ins>
    </w:p>
    <w:p w14:paraId="6828191D" w14:textId="77777777" w:rsidR="00073577" w:rsidRPr="00073577" w:rsidRDefault="00073577" w:rsidP="00073577">
      <w:pPr>
        <w:spacing w:before="0" w:after="0"/>
        <w:rPr>
          <w:ins w:id="8465" w:author="Abhishek Deep Nigam" w:date="2015-10-26T01:01:00Z"/>
          <w:rFonts w:ascii="Courier New" w:hAnsi="Courier New" w:cs="Courier New"/>
          <w:sz w:val="16"/>
          <w:szCs w:val="16"/>
          <w:rPrChange w:id="8466" w:author="Abhishek Deep Nigam" w:date="2015-10-26T01:01:00Z">
            <w:rPr>
              <w:ins w:id="8467" w:author="Abhishek Deep Nigam" w:date="2015-10-26T01:01:00Z"/>
              <w:rFonts w:ascii="Courier New" w:hAnsi="Courier New" w:cs="Courier New"/>
            </w:rPr>
          </w:rPrChange>
        </w:rPr>
      </w:pPr>
      <w:ins w:id="8468" w:author="Abhishek Deep Nigam" w:date="2015-10-26T01:01:00Z">
        <w:r w:rsidRPr="00073577">
          <w:rPr>
            <w:rFonts w:ascii="Courier New" w:hAnsi="Courier New" w:cs="Courier New"/>
            <w:sz w:val="16"/>
            <w:szCs w:val="16"/>
            <w:rPrChange w:id="8469" w:author="Abhishek Deep Nigam" w:date="2015-10-26T01:01:00Z">
              <w:rPr>
                <w:rFonts w:ascii="Courier New" w:hAnsi="Courier New" w:cs="Courier New"/>
              </w:rPr>
            </w:rPrChange>
          </w:rPr>
          <w:t>[4]-&gt;Q(Backtracking)</w:t>
        </w:r>
      </w:ins>
    </w:p>
    <w:p w14:paraId="65586D53" w14:textId="77777777" w:rsidR="00073577" w:rsidRPr="00073577" w:rsidRDefault="00073577" w:rsidP="00073577">
      <w:pPr>
        <w:spacing w:before="0" w:after="0"/>
        <w:rPr>
          <w:ins w:id="8470" w:author="Abhishek Deep Nigam" w:date="2015-10-26T01:01:00Z"/>
          <w:rFonts w:ascii="Courier New" w:hAnsi="Courier New" w:cs="Courier New"/>
          <w:sz w:val="16"/>
          <w:szCs w:val="16"/>
          <w:rPrChange w:id="8471" w:author="Abhishek Deep Nigam" w:date="2015-10-26T01:01:00Z">
            <w:rPr>
              <w:ins w:id="8472" w:author="Abhishek Deep Nigam" w:date="2015-10-26T01:01:00Z"/>
              <w:rFonts w:ascii="Courier New" w:hAnsi="Courier New" w:cs="Courier New"/>
            </w:rPr>
          </w:rPrChange>
        </w:rPr>
      </w:pPr>
      <w:ins w:id="8473" w:author="Abhishek Deep Nigam" w:date="2015-10-26T01:01:00Z">
        <w:r w:rsidRPr="00073577">
          <w:rPr>
            <w:rFonts w:ascii="Courier New" w:hAnsi="Courier New" w:cs="Courier New"/>
            <w:sz w:val="16"/>
            <w:szCs w:val="16"/>
            <w:rPrChange w:id="8474" w:author="Abhishek Deep Nigam" w:date="2015-10-26T01:01:00Z">
              <w:rPr>
                <w:rFonts w:ascii="Courier New" w:hAnsi="Courier New" w:cs="Courier New"/>
              </w:rPr>
            </w:rPrChange>
          </w:rPr>
          <w:t>[4]-&gt;S(Backtracking)</w:t>
        </w:r>
      </w:ins>
    </w:p>
    <w:p w14:paraId="0C66EE02" w14:textId="77777777" w:rsidR="00073577" w:rsidRPr="00073577" w:rsidRDefault="00073577" w:rsidP="00073577">
      <w:pPr>
        <w:spacing w:before="0" w:after="0"/>
        <w:rPr>
          <w:ins w:id="8475" w:author="Abhishek Deep Nigam" w:date="2015-10-26T01:01:00Z"/>
          <w:rFonts w:ascii="Courier New" w:hAnsi="Courier New" w:cs="Courier New"/>
          <w:sz w:val="16"/>
          <w:szCs w:val="16"/>
          <w:rPrChange w:id="8476" w:author="Abhishek Deep Nigam" w:date="2015-10-26T01:01:00Z">
            <w:rPr>
              <w:ins w:id="8477" w:author="Abhishek Deep Nigam" w:date="2015-10-26T01:01:00Z"/>
              <w:rFonts w:ascii="Courier New" w:hAnsi="Courier New" w:cs="Courier New"/>
            </w:rPr>
          </w:rPrChange>
        </w:rPr>
      </w:pPr>
      <w:ins w:id="8478" w:author="Abhishek Deep Nigam" w:date="2015-10-26T01:01:00Z">
        <w:r w:rsidRPr="00073577">
          <w:rPr>
            <w:rFonts w:ascii="Courier New" w:hAnsi="Courier New" w:cs="Courier New"/>
            <w:sz w:val="16"/>
            <w:szCs w:val="16"/>
            <w:rPrChange w:id="8479" w:author="Abhishek Deep Nigam" w:date="2015-10-26T01:01:00Z">
              <w:rPr>
                <w:rFonts w:ascii="Courier New" w:hAnsi="Courier New" w:cs="Courier New"/>
              </w:rPr>
            </w:rPrChange>
          </w:rPr>
          <w:t>[4]-&gt;Y[5]-&gt;O[6]-&gt;I(Backtracking)</w:t>
        </w:r>
      </w:ins>
    </w:p>
    <w:p w14:paraId="63C588EF" w14:textId="77777777" w:rsidR="00073577" w:rsidRPr="00073577" w:rsidRDefault="00073577" w:rsidP="00073577">
      <w:pPr>
        <w:spacing w:before="0" w:after="0"/>
        <w:rPr>
          <w:ins w:id="8480" w:author="Abhishek Deep Nigam" w:date="2015-10-26T01:01:00Z"/>
          <w:rFonts w:ascii="Courier New" w:hAnsi="Courier New" w:cs="Courier New"/>
          <w:sz w:val="16"/>
          <w:szCs w:val="16"/>
          <w:rPrChange w:id="8481" w:author="Abhishek Deep Nigam" w:date="2015-10-26T01:01:00Z">
            <w:rPr>
              <w:ins w:id="8482" w:author="Abhishek Deep Nigam" w:date="2015-10-26T01:01:00Z"/>
              <w:rFonts w:ascii="Courier New" w:hAnsi="Courier New" w:cs="Courier New"/>
            </w:rPr>
          </w:rPrChange>
        </w:rPr>
      </w:pPr>
      <w:ins w:id="8483" w:author="Abhishek Deep Nigam" w:date="2015-10-26T01:01:00Z">
        <w:r w:rsidRPr="00073577">
          <w:rPr>
            <w:rFonts w:ascii="Courier New" w:hAnsi="Courier New" w:cs="Courier New"/>
            <w:sz w:val="16"/>
            <w:szCs w:val="16"/>
            <w:rPrChange w:id="8484" w:author="Abhishek Deep Nigam" w:date="2015-10-26T01:01:00Z">
              <w:rPr>
                <w:rFonts w:ascii="Courier New" w:hAnsi="Courier New" w:cs="Courier New"/>
              </w:rPr>
            </w:rPrChange>
          </w:rPr>
          <w:t>[1]-&gt;D[2]-&gt;T[3]-&gt;T[4]-&gt;A(Backtracking)</w:t>
        </w:r>
      </w:ins>
    </w:p>
    <w:p w14:paraId="2C231A3C" w14:textId="77777777" w:rsidR="00073577" w:rsidRPr="00073577" w:rsidRDefault="00073577" w:rsidP="00073577">
      <w:pPr>
        <w:spacing w:before="0" w:after="0"/>
        <w:rPr>
          <w:ins w:id="8485" w:author="Abhishek Deep Nigam" w:date="2015-10-26T01:01:00Z"/>
          <w:rFonts w:ascii="Courier New" w:hAnsi="Courier New" w:cs="Courier New"/>
          <w:sz w:val="16"/>
          <w:szCs w:val="16"/>
          <w:rPrChange w:id="8486" w:author="Abhishek Deep Nigam" w:date="2015-10-26T01:01:00Z">
            <w:rPr>
              <w:ins w:id="8487" w:author="Abhishek Deep Nigam" w:date="2015-10-26T01:01:00Z"/>
              <w:rFonts w:ascii="Courier New" w:hAnsi="Courier New" w:cs="Courier New"/>
            </w:rPr>
          </w:rPrChange>
        </w:rPr>
      </w:pPr>
      <w:ins w:id="8488" w:author="Abhishek Deep Nigam" w:date="2015-10-26T01:01:00Z">
        <w:r w:rsidRPr="00073577">
          <w:rPr>
            <w:rFonts w:ascii="Courier New" w:hAnsi="Courier New" w:cs="Courier New"/>
            <w:sz w:val="16"/>
            <w:szCs w:val="16"/>
            <w:rPrChange w:id="8489" w:author="Abhishek Deep Nigam" w:date="2015-10-26T01:01:00Z">
              <w:rPr>
                <w:rFonts w:ascii="Courier New" w:hAnsi="Courier New" w:cs="Courier New"/>
              </w:rPr>
            </w:rPrChange>
          </w:rPr>
          <w:t>[4]-&gt;N[5]-&gt;O[6]-&gt;I(Backtracking)</w:t>
        </w:r>
      </w:ins>
    </w:p>
    <w:p w14:paraId="59B2285E" w14:textId="77777777" w:rsidR="00073577" w:rsidRPr="00073577" w:rsidRDefault="00073577" w:rsidP="00073577">
      <w:pPr>
        <w:spacing w:before="0" w:after="0"/>
        <w:rPr>
          <w:ins w:id="8490" w:author="Abhishek Deep Nigam" w:date="2015-10-26T01:01:00Z"/>
          <w:rFonts w:ascii="Courier New" w:hAnsi="Courier New" w:cs="Courier New"/>
          <w:sz w:val="16"/>
          <w:szCs w:val="16"/>
          <w:rPrChange w:id="8491" w:author="Abhishek Deep Nigam" w:date="2015-10-26T01:01:00Z">
            <w:rPr>
              <w:ins w:id="8492" w:author="Abhishek Deep Nigam" w:date="2015-10-26T01:01:00Z"/>
              <w:rFonts w:ascii="Courier New" w:hAnsi="Courier New" w:cs="Courier New"/>
            </w:rPr>
          </w:rPrChange>
        </w:rPr>
      </w:pPr>
      <w:ins w:id="8493" w:author="Abhishek Deep Nigam" w:date="2015-10-26T01:01:00Z">
        <w:r w:rsidRPr="00073577">
          <w:rPr>
            <w:rFonts w:ascii="Courier New" w:hAnsi="Courier New" w:cs="Courier New"/>
            <w:sz w:val="16"/>
            <w:szCs w:val="16"/>
            <w:rPrChange w:id="8494" w:author="Abhishek Deep Nigam" w:date="2015-10-26T01:01:00Z">
              <w:rPr>
                <w:rFonts w:ascii="Courier New" w:hAnsi="Courier New" w:cs="Courier New"/>
              </w:rPr>
            </w:rPrChange>
          </w:rPr>
          <w:t>[4]-&gt;O[5]-&gt;O[6]-&gt;I(Backtracking)</w:t>
        </w:r>
      </w:ins>
    </w:p>
    <w:p w14:paraId="22C37D4F" w14:textId="77777777" w:rsidR="00073577" w:rsidRPr="00073577" w:rsidRDefault="00073577" w:rsidP="00073577">
      <w:pPr>
        <w:spacing w:before="0" w:after="0"/>
        <w:rPr>
          <w:ins w:id="8495" w:author="Abhishek Deep Nigam" w:date="2015-10-26T01:01:00Z"/>
          <w:rFonts w:ascii="Courier New" w:hAnsi="Courier New" w:cs="Courier New"/>
          <w:sz w:val="16"/>
          <w:szCs w:val="16"/>
          <w:rPrChange w:id="8496" w:author="Abhishek Deep Nigam" w:date="2015-10-26T01:01:00Z">
            <w:rPr>
              <w:ins w:id="8497" w:author="Abhishek Deep Nigam" w:date="2015-10-26T01:01:00Z"/>
              <w:rFonts w:ascii="Courier New" w:hAnsi="Courier New" w:cs="Courier New"/>
            </w:rPr>
          </w:rPrChange>
        </w:rPr>
      </w:pPr>
      <w:ins w:id="8498" w:author="Abhishek Deep Nigam" w:date="2015-10-26T01:01:00Z">
        <w:r w:rsidRPr="00073577">
          <w:rPr>
            <w:rFonts w:ascii="Courier New" w:hAnsi="Courier New" w:cs="Courier New"/>
            <w:sz w:val="16"/>
            <w:szCs w:val="16"/>
            <w:rPrChange w:id="8499" w:author="Abhishek Deep Nigam" w:date="2015-10-26T01:01:00Z">
              <w:rPr>
                <w:rFonts w:ascii="Courier New" w:hAnsi="Courier New" w:cs="Courier New"/>
              </w:rPr>
            </w:rPrChange>
          </w:rPr>
          <w:t>[4]-&gt;P(Backtracking)</w:t>
        </w:r>
      </w:ins>
    </w:p>
    <w:p w14:paraId="40AB0D66" w14:textId="77777777" w:rsidR="00073577" w:rsidRPr="00073577" w:rsidRDefault="00073577" w:rsidP="00073577">
      <w:pPr>
        <w:spacing w:before="0" w:after="0"/>
        <w:rPr>
          <w:ins w:id="8500" w:author="Abhishek Deep Nigam" w:date="2015-10-26T01:01:00Z"/>
          <w:rFonts w:ascii="Courier New" w:hAnsi="Courier New" w:cs="Courier New"/>
          <w:sz w:val="16"/>
          <w:szCs w:val="16"/>
          <w:rPrChange w:id="8501" w:author="Abhishek Deep Nigam" w:date="2015-10-26T01:01:00Z">
            <w:rPr>
              <w:ins w:id="8502" w:author="Abhishek Deep Nigam" w:date="2015-10-26T01:01:00Z"/>
              <w:rFonts w:ascii="Courier New" w:hAnsi="Courier New" w:cs="Courier New"/>
            </w:rPr>
          </w:rPrChange>
        </w:rPr>
      </w:pPr>
      <w:ins w:id="8503" w:author="Abhishek Deep Nigam" w:date="2015-10-26T01:01:00Z">
        <w:r w:rsidRPr="00073577">
          <w:rPr>
            <w:rFonts w:ascii="Courier New" w:hAnsi="Courier New" w:cs="Courier New"/>
            <w:sz w:val="16"/>
            <w:szCs w:val="16"/>
            <w:rPrChange w:id="8504" w:author="Abhishek Deep Nigam" w:date="2015-10-26T01:01:00Z">
              <w:rPr>
                <w:rFonts w:ascii="Courier New" w:hAnsi="Courier New" w:cs="Courier New"/>
              </w:rPr>
            </w:rPrChange>
          </w:rPr>
          <w:lastRenderedPageBreak/>
          <w:t>[4]-&gt;Q(Backtracking)</w:t>
        </w:r>
      </w:ins>
    </w:p>
    <w:p w14:paraId="7D2DE9C1" w14:textId="77777777" w:rsidR="00073577" w:rsidRPr="00073577" w:rsidRDefault="00073577" w:rsidP="00073577">
      <w:pPr>
        <w:spacing w:before="0" w:after="0"/>
        <w:rPr>
          <w:ins w:id="8505" w:author="Abhishek Deep Nigam" w:date="2015-10-26T01:01:00Z"/>
          <w:rFonts w:ascii="Courier New" w:hAnsi="Courier New" w:cs="Courier New"/>
          <w:sz w:val="16"/>
          <w:szCs w:val="16"/>
          <w:rPrChange w:id="8506" w:author="Abhishek Deep Nigam" w:date="2015-10-26T01:01:00Z">
            <w:rPr>
              <w:ins w:id="8507" w:author="Abhishek Deep Nigam" w:date="2015-10-26T01:01:00Z"/>
              <w:rFonts w:ascii="Courier New" w:hAnsi="Courier New" w:cs="Courier New"/>
            </w:rPr>
          </w:rPrChange>
        </w:rPr>
      </w:pPr>
      <w:ins w:id="8508" w:author="Abhishek Deep Nigam" w:date="2015-10-26T01:01:00Z">
        <w:r w:rsidRPr="00073577">
          <w:rPr>
            <w:rFonts w:ascii="Courier New" w:hAnsi="Courier New" w:cs="Courier New"/>
            <w:sz w:val="16"/>
            <w:szCs w:val="16"/>
            <w:rPrChange w:id="8509" w:author="Abhishek Deep Nigam" w:date="2015-10-26T01:01:00Z">
              <w:rPr>
                <w:rFonts w:ascii="Courier New" w:hAnsi="Courier New" w:cs="Courier New"/>
              </w:rPr>
            </w:rPrChange>
          </w:rPr>
          <w:t>[4]-&gt;S(Backtracking)</w:t>
        </w:r>
      </w:ins>
    </w:p>
    <w:p w14:paraId="656D79F0" w14:textId="77777777" w:rsidR="00073577" w:rsidRPr="00073577" w:rsidRDefault="00073577" w:rsidP="00073577">
      <w:pPr>
        <w:spacing w:before="0" w:after="0"/>
        <w:rPr>
          <w:ins w:id="8510" w:author="Abhishek Deep Nigam" w:date="2015-10-26T01:01:00Z"/>
          <w:rFonts w:ascii="Courier New" w:hAnsi="Courier New" w:cs="Courier New"/>
          <w:sz w:val="16"/>
          <w:szCs w:val="16"/>
          <w:rPrChange w:id="8511" w:author="Abhishek Deep Nigam" w:date="2015-10-26T01:01:00Z">
            <w:rPr>
              <w:ins w:id="8512" w:author="Abhishek Deep Nigam" w:date="2015-10-26T01:01:00Z"/>
              <w:rFonts w:ascii="Courier New" w:hAnsi="Courier New" w:cs="Courier New"/>
            </w:rPr>
          </w:rPrChange>
        </w:rPr>
      </w:pPr>
      <w:ins w:id="8513" w:author="Abhishek Deep Nigam" w:date="2015-10-26T01:01:00Z">
        <w:r w:rsidRPr="00073577">
          <w:rPr>
            <w:rFonts w:ascii="Courier New" w:hAnsi="Courier New" w:cs="Courier New"/>
            <w:sz w:val="16"/>
            <w:szCs w:val="16"/>
            <w:rPrChange w:id="8514" w:author="Abhishek Deep Nigam" w:date="2015-10-26T01:01:00Z">
              <w:rPr>
                <w:rFonts w:ascii="Courier New" w:hAnsi="Courier New" w:cs="Courier New"/>
              </w:rPr>
            </w:rPrChange>
          </w:rPr>
          <w:t>[4]-&gt;Y[5]-&gt;O[6]-&gt;I(Backtracking)</w:t>
        </w:r>
      </w:ins>
    </w:p>
    <w:p w14:paraId="33EBCA86" w14:textId="77777777" w:rsidR="00073577" w:rsidRPr="00073577" w:rsidRDefault="00073577" w:rsidP="00073577">
      <w:pPr>
        <w:spacing w:before="0" w:after="0"/>
        <w:rPr>
          <w:ins w:id="8515" w:author="Abhishek Deep Nigam" w:date="2015-10-26T01:01:00Z"/>
          <w:rFonts w:ascii="Courier New" w:hAnsi="Courier New" w:cs="Courier New"/>
          <w:sz w:val="16"/>
          <w:szCs w:val="16"/>
          <w:rPrChange w:id="8516" w:author="Abhishek Deep Nigam" w:date="2015-10-26T01:01:00Z">
            <w:rPr>
              <w:ins w:id="8517" w:author="Abhishek Deep Nigam" w:date="2015-10-26T01:01:00Z"/>
              <w:rFonts w:ascii="Courier New" w:hAnsi="Courier New" w:cs="Courier New"/>
            </w:rPr>
          </w:rPrChange>
        </w:rPr>
      </w:pPr>
      <w:ins w:id="8518" w:author="Abhishek Deep Nigam" w:date="2015-10-26T01:01:00Z">
        <w:r w:rsidRPr="00073577">
          <w:rPr>
            <w:rFonts w:ascii="Courier New" w:hAnsi="Courier New" w:cs="Courier New"/>
            <w:sz w:val="16"/>
            <w:szCs w:val="16"/>
            <w:rPrChange w:id="8519" w:author="Abhishek Deep Nigam" w:date="2015-10-26T01:01:00Z">
              <w:rPr>
                <w:rFonts w:ascii="Courier New" w:hAnsi="Courier New" w:cs="Courier New"/>
              </w:rPr>
            </w:rPrChange>
          </w:rPr>
          <w:t>[1]-&gt;E[2]-&gt;T[3]-&gt;T[4]-&gt;A(Backtracking)</w:t>
        </w:r>
      </w:ins>
    </w:p>
    <w:p w14:paraId="77C54474" w14:textId="77777777" w:rsidR="00073577" w:rsidRPr="00073577" w:rsidRDefault="00073577" w:rsidP="00073577">
      <w:pPr>
        <w:spacing w:before="0" w:after="0"/>
        <w:rPr>
          <w:ins w:id="8520" w:author="Abhishek Deep Nigam" w:date="2015-10-26T01:01:00Z"/>
          <w:rFonts w:ascii="Courier New" w:hAnsi="Courier New" w:cs="Courier New"/>
          <w:sz w:val="16"/>
          <w:szCs w:val="16"/>
          <w:rPrChange w:id="8521" w:author="Abhishek Deep Nigam" w:date="2015-10-26T01:01:00Z">
            <w:rPr>
              <w:ins w:id="8522" w:author="Abhishek Deep Nigam" w:date="2015-10-26T01:01:00Z"/>
              <w:rFonts w:ascii="Courier New" w:hAnsi="Courier New" w:cs="Courier New"/>
            </w:rPr>
          </w:rPrChange>
        </w:rPr>
      </w:pPr>
      <w:ins w:id="8523" w:author="Abhishek Deep Nigam" w:date="2015-10-26T01:01:00Z">
        <w:r w:rsidRPr="00073577">
          <w:rPr>
            <w:rFonts w:ascii="Courier New" w:hAnsi="Courier New" w:cs="Courier New"/>
            <w:sz w:val="16"/>
            <w:szCs w:val="16"/>
            <w:rPrChange w:id="8524" w:author="Abhishek Deep Nigam" w:date="2015-10-26T01:01:00Z">
              <w:rPr>
                <w:rFonts w:ascii="Courier New" w:hAnsi="Courier New" w:cs="Courier New"/>
              </w:rPr>
            </w:rPrChange>
          </w:rPr>
          <w:t>[4]-&gt;N[5]-&gt;O[6]-&gt;I[7]-&gt;E(Backtracking)</w:t>
        </w:r>
      </w:ins>
    </w:p>
    <w:p w14:paraId="65E004CF" w14:textId="77777777" w:rsidR="00073577" w:rsidRPr="00073577" w:rsidRDefault="00073577" w:rsidP="00073577">
      <w:pPr>
        <w:spacing w:before="0" w:after="0"/>
        <w:rPr>
          <w:ins w:id="8525" w:author="Abhishek Deep Nigam" w:date="2015-10-26T01:01:00Z"/>
          <w:rFonts w:ascii="Courier New" w:hAnsi="Courier New" w:cs="Courier New"/>
          <w:sz w:val="16"/>
          <w:szCs w:val="16"/>
          <w:rPrChange w:id="8526" w:author="Abhishek Deep Nigam" w:date="2015-10-26T01:01:00Z">
            <w:rPr>
              <w:ins w:id="8527" w:author="Abhishek Deep Nigam" w:date="2015-10-26T01:01:00Z"/>
              <w:rFonts w:ascii="Courier New" w:hAnsi="Courier New" w:cs="Courier New"/>
            </w:rPr>
          </w:rPrChange>
        </w:rPr>
      </w:pPr>
      <w:ins w:id="8528" w:author="Abhishek Deep Nigam" w:date="2015-10-26T01:01:00Z">
        <w:r w:rsidRPr="00073577">
          <w:rPr>
            <w:rFonts w:ascii="Courier New" w:hAnsi="Courier New" w:cs="Courier New"/>
            <w:sz w:val="16"/>
            <w:szCs w:val="16"/>
            <w:rPrChange w:id="8529" w:author="Abhishek Deep Nigam" w:date="2015-10-26T01:01:00Z">
              <w:rPr>
                <w:rFonts w:ascii="Courier New" w:hAnsi="Courier New" w:cs="Courier New"/>
              </w:rPr>
            </w:rPrChange>
          </w:rPr>
          <w:t>[4]-&gt;O[5]-&gt;O[6]-&gt;I[7]-&gt;E(Backtracking)</w:t>
        </w:r>
      </w:ins>
    </w:p>
    <w:p w14:paraId="5E255DFA" w14:textId="77777777" w:rsidR="00073577" w:rsidRPr="00073577" w:rsidRDefault="00073577" w:rsidP="00073577">
      <w:pPr>
        <w:spacing w:before="0" w:after="0"/>
        <w:rPr>
          <w:ins w:id="8530" w:author="Abhishek Deep Nigam" w:date="2015-10-26T01:01:00Z"/>
          <w:rFonts w:ascii="Courier New" w:hAnsi="Courier New" w:cs="Courier New"/>
          <w:sz w:val="16"/>
          <w:szCs w:val="16"/>
          <w:rPrChange w:id="8531" w:author="Abhishek Deep Nigam" w:date="2015-10-26T01:01:00Z">
            <w:rPr>
              <w:ins w:id="8532" w:author="Abhishek Deep Nigam" w:date="2015-10-26T01:01:00Z"/>
              <w:rFonts w:ascii="Courier New" w:hAnsi="Courier New" w:cs="Courier New"/>
            </w:rPr>
          </w:rPrChange>
        </w:rPr>
      </w:pPr>
      <w:ins w:id="8533" w:author="Abhishek Deep Nigam" w:date="2015-10-26T01:01:00Z">
        <w:r w:rsidRPr="00073577">
          <w:rPr>
            <w:rFonts w:ascii="Courier New" w:hAnsi="Courier New" w:cs="Courier New"/>
            <w:sz w:val="16"/>
            <w:szCs w:val="16"/>
            <w:rPrChange w:id="8534" w:author="Abhishek Deep Nigam" w:date="2015-10-26T01:01:00Z">
              <w:rPr>
                <w:rFonts w:ascii="Courier New" w:hAnsi="Courier New" w:cs="Courier New"/>
              </w:rPr>
            </w:rPrChange>
          </w:rPr>
          <w:t>[4]-&gt;P(Backtracking)</w:t>
        </w:r>
      </w:ins>
    </w:p>
    <w:p w14:paraId="5A93256C" w14:textId="77777777" w:rsidR="00073577" w:rsidRPr="00073577" w:rsidRDefault="00073577" w:rsidP="00073577">
      <w:pPr>
        <w:spacing w:before="0" w:after="0"/>
        <w:rPr>
          <w:ins w:id="8535" w:author="Abhishek Deep Nigam" w:date="2015-10-26T01:01:00Z"/>
          <w:rFonts w:ascii="Courier New" w:hAnsi="Courier New" w:cs="Courier New"/>
          <w:sz w:val="16"/>
          <w:szCs w:val="16"/>
          <w:rPrChange w:id="8536" w:author="Abhishek Deep Nigam" w:date="2015-10-26T01:01:00Z">
            <w:rPr>
              <w:ins w:id="8537" w:author="Abhishek Deep Nigam" w:date="2015-10-26T01:01:00Z"/>
              <w:rFonts w:ascii="Courier New" w:hAnsi="Courier New" w:cs="Courier New"/>
            </w:rPr>
          </w:rPrChange>
        </w:rPr>
      </w:pPr>
      <w:ins w:id="8538" w:author="Abhishek Deep Nigam" w:date="2015-10-26T01:01:00Z">
        <w:r w:rsidRPr="00073577">
          <w:rPr>
            <w:rFonts w:ascii="Courier New" w:hAnsi="Courier New" w:cs="Courier New"/>
            <w:sz w:val="16"/>
            <w:szCs w:val="16"/>
            <w:rPrChange w:id="8539" w:author="Abhishek Deep Nigam" w:date="2015-10-26T01:01:00Z">
              <w:rPr>
                <w:rFonts w:ascii="Courier New" w:hAnsi="Courier New" w:cs="Courier New"/>
              </w:rPr>
            </w:rPrChange>
          </w:rPr>
          <w:t>[4]-&gt;Q(Backtracking)</w:t>
        </w:r>
      </w:ins>
    </w:p>
    <w:p w14:paraId="5A0F85C3" w14:textId="77777777" w:rsidR="00073577" w:rsidRPr="00073577" w:rsidRDefault="00073577" w:rsidP="00073577">
      <w:pPr>
        <w:spacing w:before="0" w:after="0"/>
        <w:rPr>
          <w:ins w:id="8540" w:author="Abhishek Deep Nigam" w:date="2015-10-26T01:01:00Z"/>
          <w:rFonts w:ascii="Courier New" w:hAnsi="Courier New" w:cs="Courier New"/>
          <w:sz w:val="16"/>
          <w:szCs w:val="16"/>
          <w:rPrChange w:id="8541" w:author="Abhishek Deep Nigam" w:date="2015-10-26T01:01:00Z">
            <w:rPr>
              <w:ins w:id="8542" w:author="Abhishek Deep Nigam" w:date="2015-10-26T01:01:00Z"/>
              <w:rFonts w:ascii="Courier New" w:hAnsi="Courier New" w:cs="Courier New"/>
            </w:rPr>
          </w:rPrChange>
        </w:rPr>
      </w:pPr>
      <w:ins w:id="8543" w:author="Abhishek Deep Nigam" w:date="2015-10-26T01:01:00Z">
        <w:r w:rsidRPr="00073577">
          <w:rPr>
            <w:rFonts w:ascii="Courier New" w:hAnsi="Courier New" w:cs="Courier New"/>
            <w:sz w:val="16"/>
            <w:szCs w:val="16"/>
            <w:rPrChange w:id="8544" w:author="Abhishek Deep Nigam" w:date="2015-10-26T01:01:00Z">
              <w:rPr>
                <w:rFonts w:ascii="Courier New" w:hAnsi="Courier New" w:cs="Courier New"/>
              </w:rPr>
            </w:rPrChange>
          </w:rPr>
          <w:t>[4]-&gt;S(Backtracking)</w:t>
        </w:r>
      </w:ins>
    </w:p>
    <w:p w14:paraId="208B6867" w14:textId="77777777" w:rsidR="00073577" w:rsidRPr="00073577" w:rsidRDefault="00073577" w:rsidP="00073577">
      <w:pPr>
        <w:spacing w:before="0" w:after="0"/>
        <w:rPr>
          <w:ins w:id="8545" w:author="Abhishek Deep Nigam" w:date="2015-10-26T01:01:00Z"/>
          <w:rFonts w:ascii="Courier New" w:hAnsi="Courier New" w:cs="Courier New"/>
          <w:sz w:val="16"/>
          <w:szCs w:val="16"/>
          <w:rPrChange w:id="8546" w:author="Abhishek Deep Nigam" w:date="2015-10-26T01:01:00Z">
            <w:rPr>
              <w:ins w:id="8547" w:author="Abhishek Deep Nigam" w:date="2015-10-26T01:01:00Z"/>
              <w:rFonts w:ascii="Courier New" w:hAnsi="Courier New" w:cs="Courier New"/>
            </w:rPr>
          </w:rPrChange>
        </w:rPr>
      </w:pPr>
      <w:ins w:id="8548" w:author="Abhishek Deep Nigam" w:date="2015-10-26T01:01:00Z">
        <w:r w:rsidRPr="00073577">
          <w:rPr>
            <w:rFonts w:ascii="Courier New" w:hAnsi="Courier New" w:cs="Courier New"/>
            <w:sz w:val="16"/>
            <w:szCs w:val="16"/>
            <w:rPrChange w:id="8549" w:author="Abhishek Deep Nigam" w:date="2015-10-26T01:01:00Z">
              <w:rPr>
                <w:rFonts w:ascii="Courier New" w:hAnsi="Courier New" w:cs="Courier New"/>
              </w:rPr>
            </w:rPrChange>
          </w:rPr>
          <w:t>[4]-&gt;Y[5]-&gt;O[6]-&gt;I[7]-&gt;E(Backtracking)</w:t>
        </w:r>
      </w:ins>
    </w:p>
    <w:p w14:paraId="1F30F3BD" w14:textId="77777777" w:rsidR="00073577" w:rsidRPr="00073577" w:rsidRDefault="00073577" w:rsidP="00073577">
      <w:pPr>
        <w:spacing w:before="0" w:after="0"/>
        <w:rPr>
          <w:ins w:id="8550" w:author="Abhishek Deep Nigam" w:date="2015-10-26T01:01:00Z"/>
          <w:rFonts w:ascii="Courier New" w:hAnsi="Courier New" w:cs="Courier New"/>
          <w:sz w:val="16"/>
          <w:szCs w:val="16"/>
          <w:rPrChange w:id="8551" w:author="Abhishek Deep Nigam" w:date="2015-10-26T01:01:00Z">
            <w:rPr>
              <w:ins w:id="8552" w:author="Abhishek Deep Nigam" w:date="2015-10-26T01:01:00Z"/>
              <w:rFonts w:ascii="Courier New" w:hAnsi="Courier New" w:cs="Courier New"/>
            </w:rPr>
          </w:rPrChange>
        </w:rPr>
      </w:pPr>
      <w:ins w:id="8553" w:author="Abhishek Deep Nigam" w:date="2015-10-26T01:01:00Z">
        <w:r w:rsidRPr="00073577">
          <w:rPr>
            <w:rFonts w:ascii="Courier New" w:hAnsi="Courier New" w:cs="Courier New"/>
            <w:sz w:val="16"/>
            <w:szCs w:val="16"/>
            <w:rPrChange w:id="8554" w:author="Abhishek Deep Nigam" w:date="2015-10-26T01:01:00Z">
              <w:rPr>
                <w:rFonts w:ascii="Courier New" w:hAnsi="Courier New" w:cs="Courier New"/>
              </w:rPr>
            </w:rPrChange>
          </w:rPr>
          <w:t>[1]-&gt;F[2]-&gt;T[3]-&gt;T[4]-&gt;A(Backtracking)</w:t>
        </w:r>
      </w:ins>
    </w:p>
    <w:p w14:paraId="3403559B" w14:textId="77777777" w:rsidR="00073577" w:rsidRPr="00073577" w:rsidRDefault="00073577" w:rsidP="00073577">
      <w:pPr>
        <w:spacing w:before="0" w:after="0"/>
        <w:rPr>
          <w:ins w:id="8555" w:author="Abhishek Deep Nigam" w:date="2015-10-26T01:01:00Z"/>
          <w:rFonts w:ascii="Courier New" w:hAnsi="Courier New" w:cs="Courier New"/>
          <w:sz w:val="16"/>
          <w:szCs w:val="16"/>
          <w:rPrChange w:id="8556" w:author="Abhishek Deep Nigam" w:date="2015-10-26T01:01:00Z">
            <w:rPr>
              <w:ins w:id="8557" w:author="Abhishek Deep Nigam" w:date="2015-10-26T01:01:00Z"/>
              <w:rFonts w:ascii="Courier New" w:hAnsi="Courier New" w:cs="Courier New"/>
            </w:rPr>
          </w:rPrChange>
        </w:rPr>
      </w:pPr>
      <w:ins w:id="8558" w:author="Abhishek Deep Nigam" w:date="2015-10-26T01:01:00Z">
        <w:r w:rsidRPr="00073577">
          <w:rPr>
            <w:rFonts w:ascii="Courier New" w:hAnsi="Courier New" w:cs="Courier New"/>
            <w:sz w:val="16"/>
            <w:szCs w:val="16"/>
            <w:rPrChange w:id="8559" w:author="Abhishek Deep Nigam" w:date="2015-10-26T01:01:00Z">
              <w:rPr>
                <w:rFonts w:ascii="Courier New" w:hAnsi="Courier New" w:cs="Courier New"/>
              </w:rPr>
            </w:rPrChange>
          </w:rPr>
          <w:t>[4]-&gt;N[5]-&gt;O[6]-&gt;I(Backtracking)</w:t>
        </w:r>
      </w:ins>
    </w:p>
    <w:p w14:paraId="7EF7DAC5" w14:textId="77777777" w:rsidR="00073577" w:rsidRPr="00073577" w:rsidRDefault="00073577" w:rsidP="00073577">
      <w:pPr>
        <w:spacing w:before="0" w:after="0"/>
        <w:rPr>
          <w:ins w:id="8560" w:author="Abhishek Deep Nigam" w:date="2015-10-26T01:01:00Z"/>
          <w:rFonts w:ascii="Courier New" w:hAnsi="Courier New" w:cs="Courier New"/>
          <w:sz w:val="16"/>
          <w:szCs w:val="16"/>
          <w:rPrChange w:id="8561" w:author="Abhishek Deep Nigam" w:date="2015-10-26T01:01:00Z">
            <w:rPr>
              <w:ins w:id="8562" w:author="Abhishek Deep Nigam" w:date="2015-10-26T01:01:00Z"/>
              <w:rFonts w:ascii="Courier New" w:hAnsi="Courier New" w:cs="Courier New"/>
            </w:rPr>
          </w:rPrChange>
        </w:rPr>
      </w:pPr>
      <w:ins w:id="8563" w:author="Abhishek Deep Nigam" w:date="2015-10-26T01:01:00Z">
        <w:r w:rsidRPr="00073577">
          <w:rPr>
            <w:rFonts w:ascii="Courier New" w:hAnsi="Courier New" w:cs="Courier New"/>
            <w:sz w:val="16"/>
            <w:szCs w:val="16"/>
            <w:rPrChange w:id="8564" w:author="Abhishek Deep Nigam" w:date="2015-10-26T01:01:00Z">
              <w:rPr>
                <w:rFonts w:ascii="Courier New" w:hAnsi="Courier New" w:cs="Courier New"/>
              </w:rPr>
            </w:rPrChange>
          </w:rPr>
          <w:t>[4]-&gt;O[5]-&gt;O[6]-&gt;I(Backtracking)</w:t>
        </w:r>
      </w:ins>
    </w:p>
    <w:p w14:paraId="0590B201" w14:textId="77777777" w:rsidR="00073577" w:rsidRPr="00073577" w:rsidRDefault="00073577" w:rsidP="00073577">
      <w:pPr>
        <w:spacing w:before="0" w:after="0"/>
        <w:rPr>
          <w:ins w:id="8565" w:author="Abhishek Deep Nigam" w:date="2015-10-26T01:01:00Z"/>
          <w:rFonts w:ascii="Courier New" w:hAnsi="Courier New" w:cs="Courier New"/>
          <w:sz w:val="16"/>
          <w:szCs w:val="16"/>
          <w:rPrChange w:id="8566" w:author="Abhishek Deep Nigam" w:date="2015-10-26T01:01:00Z">
            <w:rPr>
              <w:ins w:id="8567" w:author="Abhishek Deep Nigam" w:date="2015-10-26T01:01:00Z"/>
              <w:rFonts w:ascii="Courier New" w:hAnsi="Courier New" w:cs="Courier New"/>
            </w:rPr>
          </w:rPrChange>
        </w:rPr>
      </w:pPr>
      <w:ins w:id="8568" w:author="Abhishek Deep Nigam" w:date="2015-10-26T01:01:00Z">
        <w:r w:rsidRPr="00073577">
          <w:rPr>
            <w:rFonts w:ascii="Courier New" w:hAnsi="Courier New" w:cs="Courier New"/>
            <w:sz w:val="16"/>
            <w:szCs w:val="16"/>
            <w:rPrChange w:id="8569" w:author="Abhishek Deep Nigam" w:date="2015-10-26T01:01:00Z">
              <w:rPr>
                <w:rFonts w:ascii="Courier New" w:hAnsi="Courier New" w:cs="Courier New"/>
              </w:rPr>
            </w:rPrChange>
          </w:rPr>
          <w:t>[4]-&gt;P(Backtracking)</w:t>
        </w:r>
      </w:ins>
    </w:p>
    <w:p w14:paraId="1B097C59" w14:textId="77777777" w:rsidR="00073577" w:rsidRPr="00073577" w:rsidRDefault="00073577" w:rsidP="00073577">
      <w:pPr>
        <w:spacing w:before="0" w:after="0"/>
        <w:rPr>
          <w:ins w:id="8570" w:author="Abhishek Deep Nigam" w:date="2015-10-26T01:01:00Z"/>
          <w:rFonts w:ascii="Courier New" w:hAnsi="Courier New" w:cs="Courier New"/>
          <w:sz w:val="16"/>
          <w:szCs w:val="16"/>
          <w:rPrChange w:id="8571" w:author="Abhishek Deep Nigam" w:date="2015-10-26T01:01:00Z">
            <w:rPr>
              <w:ins w:id="8572" w:author="Abhishek Deep Nigam" w:date="2015-10-26T01:01:00Z"/>
              <w:rFonts w:ascii="Courier New" w:hAnsi="Courier New" w:cs="Courier New"/>
            </w:rPr>
          </w:rPrChange>
        </w:rPr>
      </w:pPr>
      <w:ins w:id="8573" w:author="Abhishek Deep Nigam" w:date="2015-10-26T01:01:00Z">
        <w:r w:rsidRPr="00073577">
          <w:rPr>
            <w:rFonts w:ascii="Courier New" w:hAnsi="Courier New" w:cs="Courier New"/>
            <w:sz w:val="16"/>
            <w:szCs w:val="16"/>
            <w:rPrChange w:id="8574" w:author="Abhishek Deep Nigam" w:date="2015-10-26T01:01:00Z">
              <w:rPr>
                <w:rFonts w:ascii="Courier New" w:hAnsi="Courier New" w:cs="Courier New"/>
              </w:rPr>
            </w:rPrChange>
          </w:rPr>
          <w:t>[4]-&gt;Q(Backtracking)</w:t>
        </w:r>
      </w:ins>
    </w:p>
    <w:p w14:paraId="55F42DB5" w14:textId="77777777" w:rsidR="00073577" w:rsidRPr="00073577" w:rsidRDefault="00073577" w:rsidP="00073577">
      <w:pPr>
        <w:spacing w:before="0" w:after="0"/>
        <w:rPr>
          <w:ins w:id="8575" w:author="Abhishek Deep Nigam" w:date="2015-10-26T01:01:00Z"/>
          <w:rFonts w:ascii="Courier New" w:hAnsi="Courier New" w:cs="Courier New"/>
          <w:sz w:val="16"/>
          <w:szCs w:val="16"/>
          <w:rPrChange w:id="8576" w:author="Abhishek Deep Nigam" w:date="2015-10-26T01:01:00Z">
            <w:rPr>
              <w:ins w:id="8577" w:author="Abhishek Deep Nigam" w:date="2015-10-26T01:01:00Z"/>
              <w:rFonts w:ascii="Courier New" w:hAnsi="Courier New" w:cs="Courier New"/>
            </w:rPr>
          </w:rPrChange>
        </w:rPr>
      </w:pPr>
      <w:ins w:id="8578" w:author="Abhishek Deep Nigam" w:date="2015-10-26T01:01:00Z">
        <w:r w:rsidRPr="00073577">
          <w:rPr>
            <w:rFonts w:ascii="Courier New" w:hAnsi="Courier New" w:cs="Courier New"/>
            <w:sz w:val="16"/>
            <w:szCs w:val="16"/>
            <w:rPrChange w:id="8579" w:author="Abhishek Deep Nigam" w:date="2015-10-26T01:01:00Z">
              <w:rPr>
                <w:rFonts w:ascii="Courier New" w:hAnsi="Courier New" w:cs="Courier New"/>
              </w:rPr>
            </w:rPrChange>
          </w:rPr>
          <w:t>[4]-&gt;S(Backtracking)</w:t>
        </w:r>
      </w:ins>
    </w:p>
    <w:p w14:paraId="138A6E9F" w14:textId="77777777" w:rsidR="00073577" w:rsidRPr="00073577" w:rsidRDefault="00073577" w:rsidP="00073577">
      <w:pPr>
        <w:spacing w:before="0" w:after="0"/>
        <w:rPr>
          <w:ins w:id="8580" w:author="Abhishek Deep Nigam" w:date="2015-10-26T01:01:00Z"/>
          <w:rFonts w:ascii="Courier New" w:hAnsi="Courier New" w:cs="Courier New"/>
          <w:sz w:val="16"/>
          <w:szCs w:val="16"/>
          <w:rPrChange w:id="8581" w:author="Abhishek Deep Nigam" w:date="2015-10-26T01:01:00Z">
            <w:rPr>
              <w:ins w:id="8582" w:author="Abhishek Deep Nigam" w:date="2015-10-26T01:01:00Z"/>
              <w:rFonts w:ascii="Courier New" w:hAnsi="Courier New" w:cs="Courier New"/>
            </w:rPr>
          </w:rPrChange>
        </w:rPr>
      </w:pPr>
      <w:ins w:id="8583" w:author="Abhishek Deep Nigam" w:date="2015-10-26T01:01:00Z">
        <w:r w:rsidRPr="00073577">
          <w:rPr>
            <w:rFonts w:ascii="Courier New" w:hAnsi="Courier New" w:cs="Courier New"/>
            <w:sz w:val="16"/>
            <w:szCs w:val="16"/>
            <w:rPrChange w:id="8584" w:author="Abhishek Deep Nigam" w:date="2015-10-26T01:01:00Z">
              <w:rPr>
                <w:rFonts w:ascii="Courier New" w:hAnsi="Courier New" w:cs="Courier New"/>
              </w:rPr>
            </w:rPrChange>
          </w:rPr>
          <w:t>[4]-&gt;Y[5]-&gt;O[6]-&gt;I(Backtracking)</w:t>
        </w:r>
      </w:ins>
    </w:p>
    <w:p w14:paraId="40C27286" w14:textId="77777777" w:rsidR="00073577" w:rsidRPr="00073577" w:rsidRDefault="00073577" w:rsidP="00073577">
      <w:pPr>
        <w:spacing w:before="0" w:after="0"/>
        <w:rPr>
          <w:ins w:id="8585" w:author="Abhishek Deep Nigam" w:date="2015-10-26T01:01:00Z"/>
          <w:rFonts w:ascii="Courier New" w:hAnsi="Courier New" w:cs="Courier New"/>
          <w:sz w:val="16"/>
          <w:szCs w:val="16"/>
          <w:rPrChange w:id="8586" w:author="Abhishek Deep Nigam" w:date="2015-10-26T01:01:00Z">
            <w:rPr>
              <w:ins w:id="8587" w:author="Abhishek Deep Nigam" w:date="2015-10-26T01:01:00Z"/>
              <w:rFonts w:ascii="Courier New" w:hAnsi="Courier New" w:cs="Courier New"/>
            </w:rPr>
          </w:rPrChange>
        </w:rPr>
      </w:pPr>
      <w:ins w:id="8588" w:author="Abhishek Deep Nigam" w:date="2015-10-26T01:01:00Z">
        <w:r w:rsidRPr="00073577">
          <w:rPr>
            <w:rFonts w:ascii="Courier New" w:hAnsi="Courier New" w:cs="Courier New"/>
            <w:sz w:val="16"/>
            <w:szCs w:val="16"/>
            <w:rPrChange w:id="8589" w:author="Abhishek Deep Nigam" w:date="2015-10-26T01:01:00Z">
              <w:rPr>
                <w:rFonts w:ascii="Courier New" w:hAnsi="Courier New" w:cs="Courier New"/>
              </w:rPr>
            </w:rPrChange>
          </w:rPr>
          <w:t>[1]-&gt;G[2]-&gt;T[3]-&gt;T[4]-&gt;A(Backtracking)</w:t>
        </w:r>
      </w:ins>
    </w:p>
    <w:p w14:paraId="7EB05152" w14:textId="77777777" w:rsidR="00073577" w:rsidRPr="00073577" w:rsidRDefault="00073577" w:rsidP="00073577">
      <w:pPr>
        <w:spacing w:before="0" w:after="0"/>
        <w:rPr>
          <w:ins w:id="8590" w:author="Abhishek Deep Nigam" w:date="2015-10-26T01:01:00Z"/>
          <w:rFonts w:ascii="Courier New" w:hAnsi="Courier New" w:cs="Courier New"/>
          <w:sz w:val="16"/>
          <w:szCs w:val="16"/>
          <w:rPrChange w:id="8591" w:author="Abhishek Deep Nigam" w:date="2015-10-26T01:01:00Z">
            <w:rPr>
              <w:ins w:id="8592" w:author="Abhishek Deep Nigam" w:date="2015-10-26T01:01:00Z"/>
              <w:rFonts w:ascii="Courier New" w:hAnsi="Courier New" w:cs="Courier New"/>
            </w:rPr>
          </w:rPrChange>
        </w:rPr>
      </w:pPr>
      <w:ins w:id="8593" w:author="Abhishek Deep Nigam" w:date="2015-10-26T01:01:00Z">
        <w:r w:rsidRPr="00073577">
          <w:rPr>
            <w:rFonts w:ascii="Courier New" w:hAnsi="Courier New" w:cs="Courier New"/>
            <w:sz w:val="16"/>
            <w:szCs w:val="16"/>
            <w:rPrChange w:id="8594" w:author="Abhishek Deep Nigam" w:date="2015-10-26T01:01:00Z">
              <w:rPr>
                <w:rFonts w:ascii="Courier New" w:hAnsi="Courier New" w:cs="Courier New"/>
              </w:rPr>
            </w:rPrChange>
          </w:rPr>
          <w:t>[4]-&gt;N[5]-&gt;O[6]-&gt;I[7]-&gt;E(Backtracking)</w:t>
        </w:r>
      </w:ins>
    </w:p>
    <w:p w14:paraId="4D2CC467" w14:textId="77777777" w:rsidR="00073577" w:rsidRPr="00073577" w:rsidRDefault="00073577" w:rsidP="00073577">
      <w:pPr>
        <w:spacing w:before="0" w:after="0"/>
        <w:rPr>
          <w:ins w:id="8595" w:author="Abhishek Deep Nigam" w:date="2015-10-26T01:01:00Z"/>
          <w:rFonts w:ascii="Courier New" w:hAnsi="Courier New" w:cs="Courier New"/>
          <w:sz w:val="16"/>
          <w:szCs w:val="16"/>
          <w:rPrChange w:id="8596" w:author="Abhishek Deep Nigam" w:date="2015-10-26T01:01:00Z">
            <w:rPr>
              <w:ins w:id="8597" w:author="Abhishek Deep Nigam" w:date="2015-10-26T01:01:00Z"/>
              <w:rFonts w:ascii="Courier New" w:hAnsi="Courier New" w:cs="Courier New"/>
            </w:rPr>
          </w:rPrChange>
        </w:rPr>
      </w:pPr>
      <w:ins w:id="8598" w:author="Abhishek Deep Nigam" w:date="2015-10-26T01:01:00Z">
        <w:r w:rsidRPr="00073577">
          <w:rPr>
            <w:rFonts w:ascii="Courier New" w:hAnsi="Courier New" w:cs="Courier New"/>
            <w:sz w:val="16"/>
            <w:szCs w:val="16"/>
            <w:rPrChange w:id="8599" w:author="Abhishek Deep Nigam" w:date="2015-10-26T01:01:00Z">
              <w:rPr>
                <w:rFonts w:ascii="Courier New" w:hAnsi="Courier New" w:cs="Courier New"/>
              </w:rPr>
            </w:rPrChange>
          </w:rPr>
          <w:t>[4]-&gt;O[5]-&gt;O[6]-&gt;I[7]-&gt;E(Backtracking)</w:t>
        </w:r>
      </w:ins>
    </w:p>
    <w:p w14:paraId="497788F2" w14:textId="77777777" w:rsidR="00073577" w:rsidRPr="00073577" w:rsidRDefault="00073577" w:rsidP="00073577">
      <w:pPr>
        <w:spacing w:before="0" w:after="0"/>
        <w:rPr>
          <w:ins w:id="8600" w:author="Abhishek Deep Nigam" w:date="2015-10-26T01:01:00Z"/>
          <w:rFonts w:ascii="Courier New" w:hAnsi="Courier New" w:cs="Courier New"/>
          <w:sz w:val="16"/>
          <w:szCs w:val="16"/>
          <w:rPrChange w:id="8601" w:author="Abhishek Deep Nigam" w:date="2015-10-26T01:01:00Z">
            <w:rPr>
              <w:ins w:id="8602" w:author="Abhishek Deep Nigam" w:date="2015-10-26T01:01:00Z"/>
              <w:rFonts w:ascii="Courier New" w:hAnsi="Courier New" w:cs="Courier New"/>
            </w:rPr>
          </w:rPrChange>
        </w:rPr>
      </w:pPr>
      <w:ins w:id="8603" w:author="Abhishek Deep Nigam" w:date="2015-10-26T01:01:00Z">
        <w:r w:rsidRPr="00073577">
          <w:rPr>
            <w:rFonts w:ascii="Courier New" w:hAnsi="Courier New" w:cs="Courier New"/>
            <w:sz w:val="16"/>
            <w:szCs w:val="16"/>
            <w:rPrChange w:id="8604" w:author="Abhishek Deep Nigam" w:date="2015-10-26T01:01:00Z">
              <w:rPr>
                <w:rFonts w:ascii="Courier New" w:hAnsi="Courier New" w:cs="Courier New"/>
              </w:rPr>
            </w:rPrChange>
          </w:rPr>
          <w:t>[4]-&gt;P(Backtracking)</w:t>
        </w:r>
      </w:ins>
    </w:p>
    <w:p w14:paraId="09CD8A7A" w14:textId="77777777" w:rsidR="00073577" w:rsidRPr="00073577" w:rsidRDefault="00073577" w:rsidP="00073577">
      <w:pPr>
        <w:spacing w:before="0" w:after="0"/>
        <w:rPr>
          <w:ins w:id="8605" w:author="Abhishek Deep Nigam" w:date="2015-10-26T01:01:00Z"/>
          <w:rFonts w:ascii="Courier New" w:hAnsi="Courier New" w:cs="Courier New"/>
          <w:sz w:val="16"/>
          <w:szCs w:val="16"/>
          <w:rPrChange w:id="8606" w:author="Abhishek Deep Nigam" w:date="2015-10-26T01:01:00Z">
            <w:rPr>
              <w:ins w:id="8607" w:author="Abhishek Deep Nigam" w:date="2015-10-26T01:01:00Z"/>
              <w:rFonts w:ascii="Courier New" w:hAnsi="Courier New" w:cs="Courier New"/>
            </w:rPr>
          </w:rPrChange>
        </w:rPr>
      </w:pPr>
      <w:ins w:id="8608" w:author="Abhishek Deep Nigam" w:date="2015-10-26T01:01:00Z">
        <w:r w:rsidRPr="00073577">
          <w:rPr>
            <w:rFonts w:ascii="Courier New" w:hAnsi="Courier New" w:cs="Courier New"/>
            <w:sz w:val="16"/>
            <w:szCs w:val="16"/>
            <w:rPrChange w:id="8609" w:author="Abhishek Deep Nigam" w:date="2015-10-26T01:01:00Z">
              <w:rPr>
                <w:rFonts w:ascii="Courier New" w:hAnsi="Courier New" w:cs="Courier New"/>
              </w:rPr>
            </w:rPrChange>
          </w:rPr>
          <w:t>[4]-&gt;Q(Backtracking)</w:t>
        </w:r>
      </w:ins>
    </w:p>
    <w:p w14:paraId="2D4626A4" w14:textId="77777777" w:rsidR="00073577" w:rsidRPr="00073577" w:rsidRDefault="00073577" w:rsidP="00073577">
      <w:pPr>
        <w:spacing w:before="0" w:after="0"/>
        <w:rPr>
          <w:ins w:id="8610" w:author="Abhishek Deep Nigam" w:date="2015-10-26T01:01:00Z"/>
          <w:rFonts w:ascii="Courier New" w:hAnsi="Courier New" w:cs="Courier New"/>
          <w:sz w:val="16"/>
          <w:szCs w:val="16"/>
          <w:rPrChange w:id="8611" w:author="Abhishek Deep Nigam" w:date="2015-10-26T01:01:00Z">
            <w:rPr>
              <w:ins w:id="8612" w:author="Abhishek Deep Nigam" w:date="2015-10-26T01:01:00Z"/>
              <w:rFonts w:ascii="Courier New" w:hAnsi="Courier New" w:cs="Courier New"/>
            </w:rPr>
          </w:rPrChange>
        </w:rPr>
      </w:pPr>
      <w:ins w:id="8613" w:author="Abhishek Deep Nigam" w:date="2015-10-26T01:01:00Z">
        <w:r w:rsidRPr="00073577">
          <w:rPr>
            <w:rFonts w:ascii="Courier New" w:hAnsi="Courier New" w:cs="Courier New"/>
            <w:sz w:val="16"/>
            <w:szCs w:val="16"/>
            <w:rPrChange w:id="8614" w:author="Abhishek Deep Nigam" w:date="2015-10-26T01:01:00Z">
              <w:rPr>
                <w:rFonts w:ascii="Courier New" w:hAnsi="Courier New" w:cs="Courier New"/>
              </w:rPr>
            </w:rPrChange>
          </w:rPr>
          <w:t>[4]-&gt;S(Backtracking)</w:t>
        </w:r>
      </w:ins>
    </w:p>
    <w:p w14:paraId="77451D85" w14:textId="77777777" w:rsidR="00073577" w:rsidRPr="00073577" w:rsidRDefault="00073577" w:rsidP="00073577">
      <w:pPr>
        <w:spacing w:before="0" w:after="0"/>
        <w:rPr>
          <w:ins w:id="8615" w:author="Abhishek Deep Nigam" w:date="2015-10-26T01:01:00Z"/>
          <w:rFonts w:ascii="Courier New" w:hAnsi="Courier New" w:cs="Courier New"/>
          <w:sz w:val="16"/>
          <w:szCs w:val="16"/>
          <w:rPrChange w:id="8616" w:author="Abhishek Deep Nigam" w:date="2015-10-26T01:01:00Z">
            <w:rPr>
              <w:ins w:id="8617" w:author="Abhishek Deep Nigam" w:date="2015-10-26T01:01:00Z"/>
              <w:rFonts w:ascii="Courier New" w:hAnsi="Courier New" w:cs="Courier New"/>
            </w:rPr>
          </w:rPrChange>
        </w:rPr>
      </w:pPr>
      <w:ins w:id="8618" w:author="Abhishek Deep Nigam" w:date="2015-10-26T01:01:00Z">
        <w:r w:rsidRPr="00073577">
          <w:rPr>
            <w:rFonts w:ascii="Courier New" w:hAnsi="Courier New" w:cs="Courier New"/>
            <w:sz w:val="16"/>
            <w:szCs w:val="16"/>
            <w:rPrChange w:id="8619" w:author="Abhishek Deep Nigam" w:date="2015-10-26T01:01:00Z">
              <w:rPr>
                <w:rFonts w:ascii="Courier New" w:hAnsi="Courier New" w:cs="Courier New"/>
              </w:rPr>
            </w:rPrChange>
          </w:rPr>
          <w:t>[4]-&gt;Y[5]-&gt;O[6]-&gt;I[7]-&gt;E(Backtracking)</w:t>
        </w:r>
      </w:ins>
    </w:p>
    <w:p w14:paraId="318A5D25" w14:textId="77777777" w:rsidR="00073577" w:rsidRPr="00073577" w:rsidRDefault="00073577" w:rsidP="00073577">
      <w:pPr>
        <w:spacing w:before="0" w:after="0"/>
        <w:rPr>
          <w:ins w:id="8620" w:author="Abhishek Deep Nigam" w:date="2015-10-26T01:01:00Z"/>
          <w:rFonts w:ascii="Courier New" w:hAnsi="Courier New" w:cs="Courier New"/>
          <w:sz w:val="16"/>
          <w:szCs w:val="16"/>
          <w:rPrChange w:id="8621" w:author="Abhishek Deep Nigam" w:date="2015-10-26T01:01:00Z">
            <w:rPr>
              <w:ins w:id="8622" w:author="Abhishek Deep Nigam" w:date="2015-10-26T01:01:00Z"/>
              <w:rFonts w:ascii="Courier New" w:hAnsi="Courier New" w:cs="Courier New"/>
            </w:rPr>
          </w:rPrChange>
        </w:rPr>
      </w:pPr>
      <w:ins w:id="8623" w:author="Abhishek Deep Nigam" w:date="2015-10-26T01:01:00Z">
        <w:r w:rsidRPr="00073577">
          <w:rPr>
            <w:rFonts w:ascii="Courier New" w:hAnsi="Courier New" w:cs="Courier New"/>
            <w:sz w:val="16"/>
            <w:szCs w:val="16"/>
            <w:rPrChange w:id="8624" w:author="Abhishek Deep Nigam" w:date="2015-10-26T01:01:00Z">
              <w:rPr>
                <w:rFonts w:ascii="Courier New" w:hAnsi="Courier New" w:cs="Courier New"/>
              </w:rPr>
            </w:rPrChange>
          </w:rPr>
          <w:t>[1]-&gt;H[2]-&gt;T[3]-&gt;T[4]-&gt;A(Backtracking)</w:t>
        </w:r>
      </w:ins>
    </w:p>
    <w:p w14:paraId="24242897" w14:textId="77777777" w:rsidR="00073577" w:rsidRPr="00073577" w:rsidRDefault="00073577" w:rsidP="00073577">
      <w:pPr>
        <w:spacing w:before="0" w:after="0"/>
        <w:rPr>
          <w:ins w:id="8625" w:author="Abhishek Deep Nigam" w:date="2015-10-26T01:01:00Z"/>
          <w:rFonts w:ascii="Courier New" w:hAnsi="Courier New" w:cs="Courier New"/>
          <w:sz w:val="16"/>
          <w:szCs w:val="16"/>
          <w:rPrChange w:id="8626" w:author="Abhishek Deep Nigam" w:date="2015-10-26T01:01:00Z">
            <w:rPr>
              <w:ins w:id="8627" w:author="Abhishek Deep Nigam" w:date="2015-10-26T01:01:00Z"/>
              <w:rFonts w:ascii="Courier New" w:hAnsi="Courier New" w:cs="Courier New"/>
            </w:rPr>
          </w:rPrChange>
        </w:rPr>
      </w:pPr>
      <w:ins w:id="8628" w:author="Abhishek Deep Nigam" w:date="2015-10-26T01:01:00Z">
        <w:r w:rsidRPr="00073577">
          <w:rPr>
            <w:rFonts w:ascii="Courier New" w:hAnsi="Courier New" w:cs="Courier New"/>
            <w:sz w:val="16"/>
            <w:szCs w:val="16"/>
            <w:rPrChange w:id="8629" w:author="Abhishek Deep Nigam" w:date="2015-10-26T01:01:00Z">
              <w:rPr>
                <w:rFonts w:ascii="Courier New" w:hAnsi="Courier New" w:cs="Courier New"/>
              </w:rPr>
            </w:rPrChange>
          </w:rPr>
          <w:t>[4]-&gt;N[5]-&gt;O[6]-&gt;I[7]-&gt;E(Backtracking)</w:t>
        </w:r>
      </w:ins>
    </w:p>
    <w:p w14:paraId="1A35DBA9" w14:textId="77777777" w:rsidR="00073577" w:rsidRPr="00073577" w:rsidRDefault="00073577" w:rsidP="00073577">
      <w:pPr>
        <w:spacing w:before="0" w:after="0"/>
        <w:rPr>
          <w:ins w:id="8630" w:author="Abhishek Deep Nigam" w:date="2015-10-26T01:01:00Z"/>
          <w:rFonts w:ascii="Courier New" w:hAnsi="Courier New" w:cs="Courier New"/>
          <w:sz w:val="16"/>
          <w:szCs w:val="16"/>
          <w:rPrChange w:id="8631" w:author="Abhishek Deep Nigam" w:date="2015-10-26T01:01:00Z">
            <w:rPr>
              <w:ins w:id="8632" w:author="Abhishek Deep Nigam" w:date="2015-10-26T01:01:00Z"/>
              <w:rFonts w:ascii="Courier New" w:hAnsi="Courier New" w:cs="Courier New"/>
            </w:rPr>
          </w:rPrChange>
        </w:rPr>
      </w:pPr>
      <w:ins w:id="8633" w:author="Abhishek Deep Nigam" w:date="2015-10-26T01:01:00Z">
        <w:r w:rsidRPr="00073577">
          <w:rPr>
            <w:rFonts w:ascii="Courier New" w:hAnsi="Courier New" w:cs="Courier New"/>
            <w:sz w:val="16"/>
            <w:szCs w:val="16"/>
            <w:rPrChange w:id="8634" w:author="Abhishek Deep Nigam" w:date="2015-10-26T01:01:00Z">
              <w:rPr>
                <w:rFonts w:ascii="Courier New" w:hAnsi="Courier New" w:cs="Courier New"/>
              </w:rPr>
            </w:rPrChange>
          </w:rPr>
          <w:t>[4]-&gt;O[5]-&gt;O[6]-&gt;I[7]-&gt;E(Backtracking)</w:t>
        </w:r>
      </w:ins>
    </w:p>
    <w:p w14:paraId="1F389BB8" w14:textId="77777777" w:rsidR="00073577" w:rsidRPr="00073577" w:rsidRDefault="00073577" w:rsidP="00073577">
      <w:pPr>
        <w:spacing w:before="0" w:after="0"/>
        <w:rPr>
          <w:ins w:id="8635" w:author="Abhishek Deep Nigam" w:date="2015-10-26T01:01:00Z"/>
          <w:rFonts w:ascii="Courier New" w:hAnsi="Courier New" w:cs="Courier New"/>
          <w:sz w:val="16"/>
          <w:szCs w:val="16"/>
          <w:rPrChange w:id="8636" w:author="Abhishek Deep Nigam" w:date="2015-10-26T01:01:00Z">
            <w:rPr>
              <w:ins w:id="8637" w:author="Abhishek Deep Nigam" w:date="2015-10-26T01:01:00Z"/>
              <w:rFonts w:ascii="Courier New" w:hAnsi="Courier New" w:cs="Courier New"/>
            </w:rPr>
          </w:rPrChange>
        </w:rPr>
      </w:pPr>
      <w:ins w:id="8638" w:author="Abhishek Deep Nigam" w:date="2015-10-26T01:01:00Z">
        <w:r w:rsidRPr="00073577">
          <w:rPr>
            <w:rFonts w:ascii="Courier New" w:hAnsi="Courier New" w:cs="Courier New"/>
            <w:sz w:val="16"/>
            <w:szCs w:val="16"/>
            <w:rPrChange w:id="8639" w:author="Abhishek Deep Nigam" w:date="2015-10-26T01:01:00Z">
              <w:rPr>
                <w:rFonts w:ascii="Courier New" w:hAnsi="Courier New" w:cs="Courier New"/>
              </w:rPr>
            </w:rPrChange>
          </w:rPr>
          <w:t>[4]-&gt;P(Backtracking)</w:t>
        </w:r>
      </w:ins>
    </w:p>
    <w:p w14:paraId="59BA9398" w14:textId="77777777" w:rsidR="00073577" w:rsidRPr="00073577" w:rsidRDefault="00073577" w:rsidP="00073577">
      <w:pPr>
        <w:spacing w:before="0" w:after="0"/>
        <w:rPr>
          <w:ins w:id="8640" w:author="Abhishek Deep Nigam" w:date="2015-10-26T01:01:00Z"/>
          <w:rFonts w:ascii="Courier New" w:hAnsi="Courier New" w:cs="Courier New"/>
          <w:sz w:val="16"/>
          <w:szCs w:val="16"/>
          <w:rPrChange w:id="8641" w:author="Abhishek Deep Nigam" w:date="2015-10-26T01:01:00Z">
            <w:rPr>
              <w:ins w:id="8642" w:author="Abhishek Deep Nigam" w:date="2015-10-26T01:01:00Z"/>
              <w:rFonts w:ascii="Courier New" w:hAnsi="Courier New" w:cs="Courier New"/>
            </w:rPr>
          </w:rPrChange>
        </w:rPr>
      </w:pPr>
      <w:ins w:id="8643" w:author="Abhishek Deep Nigam" w:date="2015-10-26T01:01:00Z">
        <w:r w:rsidRPr="00073577">
          <w:rPr>
            <w:rFonts w:ascii="Courier New" w:hAnsi="Courier New" w:cs="Courier New"/>
            <w:sz w:val="16"/>
            <w:szCs w:val="16"/>
            <w:rPrChange w:id="8644" w:author="Abhishek Deep Nigam" w:date="2015-10-26T01:01:00Z">
              <w:rPr>
                <w:rFonts w:ascii="Courier New" w:hAnsi="Courier New" w:cs="Courier New"/>
              </w:rPr>
            </w:rPrChange>
          </w:rPr>
          <w:t>[4]-&gt;Q(Backtracking)</w:t>
        </w:r>
      </w:ins>
    </w:p>
    <w:p w14:paraId="65BD1F6F" w14:textId="77777777" w:rsidR="00073577" w:rsidRPr="00073577" w:rsidRDefault="00073577" w:rsidP="00073577">
      <w:pPr>
        <w:spacing w:before="0" w:after="0"/>
        <w:rPr>
          <w:ins w:id="8645" w:author="Abhishek Deep Nigam" w:date="2015-10-26T01:01:00Z"/>
          <w:rFonts w:ascii="Courier New" w:hAnsi="Courier New" w:cs="Courier New"/>
          <w:sz w:val="16"/>
          <w:szCs w:val="16"/>
          <w:rPrChange w:id="8646" w:author="Abhishek Deep Nigam" w:date="2015-10-26T01:01:00Z">
            <w:rPr>
              <w:ins w:id="8647" w:author="Abhishek Deep Nigam" w:date="2015-10-26T01:01:00Z"/>
              <w:rFonts w:ascii="Courier New" w:hAnsi="Courier New" w:cs="Courier New"/>
            </w:rPr>
          </w:rPrChange>
        </w:rPr>
      </w:pPr>
      <w:ins w:id="8648" w:author="Abhishek Deep Nigam" w:date="2015-10-26T01:01:00Z">
        <w:r w:rsidRPr="00073577">
          <w:rPr>
            <w:rFonts w:ascii="Courier New" w:hAnsi="Courier New" w:cs="Courier New"/>
            <w:sz w:val="16"/>
            <w:szCs w:val="16"/>
            <w:rPrChange w:id="8649" w:author="Abhishek Deep Nigam" w:date="2015-10-26T01:01:00Z">
              <w:rPr>
                <w:rFonts w:ascii="Courier New" w:hAnsi="Courier New" w:cs="Courier New"/>
              </w:rPr>
            </w:rPrChange>
          </w:rPr>
          <w:t>[4]-&gt;S(Backtracking)</w:t>
        </w:r>
      </w:ins>
    </w:p>
    <w:p w14:paraId="236BD0C6" w14:textId="77777777" w:rsidR="00073577" w:rsidRPr="00073577" w:rsidRDefault="00073577" w:rsidP="00073577">
      <w:pPr>
        <w:spacing w:before="0" w:after="0"/>
        <w:rPr>
          <w:ins w:id="8650" w:author="Abhishek Deep Nigam" w:date="2015-10-26T01:01:00Z"/>
          <w:rFonts w:ascii="Courier New" w:hAnsi="Courier New" w:cs="Courier New"/>
          <w:sz w:val="16"/>
          <w:szCs w:val="16"/>
          <w:rPrChange w:id="8651" w:author="Abhishek Deep Nigam" w:date="2015-10-26T01:01:00Z">
            <w:rPr>
              <w:ins w:id="8652" w:author="Abhishek Deep Nigam" w:date="2015-10-26T01:01:00Z"/>
              <w:rFonts w:ascii="Courier New" w:hAnsi="Courier New" w:cs="Courier New"/>
            </w:rPr>
          </w:rPrChange>
        </w:rPr>
      </w:pPr>
      <w:ins w:id="8653" w:author="Abhishek Deep Nigam" w:date="2015-10-26T01:01:00Z">
        <w:r w:rsidRPr="00073577">
          <w:rPr>
            <w:rFonts w:ascii="Courier New" w:hAnsi="Courier New" w:cs="Courier New"/>
            <w:sz w:val="16"/>
            <w:szCs w:val="16"/>
            <w:rPrChange w:id="8654" w:author="Abhishek Deep Nigam" w:date="2015-10-26T01:01:00Z">
              <w:rPr>
                <w:rFonts w:ascii="Courier New" w:hAnsi="Courier New" w:cs="Courier New"/>
              </w:rPr>
            </w:rPrChange>
          </w:rPr>
          <w:t>[4]-&gt;Y[5]-&gt;O[6]-&gt;I[7]-&gt;E(Backtracking)</w:t>
        </w:r>
      </w:ins>
    </w:p>
    <w:p w14:paraId="7A350189" w14:textId="77777777" w:rsidR="00073577" w:rsidRPr="00073577" w:rsidRDefault="00073577" w:rsidP="00073577">
      <w:pPr>
        <w:spacing w:before="0" w:after="0"/>
        <w:rPr>
          <w:ins w:id="8655" w:author="Abhishek Deep Nigam" w:date="2015-10-26T01:01:00Z"/>
          <w:rFonts w:ascii="Courier New" w:hAnsi="Courier New" w:cs="Courier New"/>
          <w:sz w:val="16"/>
          <w:szCs w:val="16"/>
          <w:rPrChange w:id="8656" w:author="Abhishek Deep Nigam" w:date="2015-10-26T01:01:00Z">
            <w:rPr>
              <w:ins w:id="8657" w:author="Abhishek Deep Nigam" w:date="2015-10-26T01:01:00Z"/>
              <w:rFonts w:ascii="Courier New" w:hAnsi="Courier New" w:cs="Courier New"/>
            </w:rPr>
          </w:rPrChange>
        </w:rPr>
      </w:pPr>
      <w:ins w:id="8658" w:author="Abhishek Deep Nigam" w:date="2015-10-26T01:01:00Z">
        <w:r w:rsidRPr="00073577">
          <w:rPr>
            <w:rFonts w:ascii="Courier New" w:hAnsi="Courier New" w:cs="Courier New"/>
            <w:sz w:val="16"/>
            <w:szCs w:val="16"/>
            <w:rPrChange w:id="8659" w:author="Abhishek Deep Nigam" w:date="2015-10-26T01:01:00Z">
              <w:rPr>
                <w:rFonts w:ascii="Courier New" w:hAnsi="Courier New" w:cs="Courier New"/>
              </w:rPr>
            </w:rPrChange>
          </w:rPr>
          <w:t>[1]-&gt;J[2]-&gt;T[3]-&gt;T[4]-&gt;A(Backtracking)</w:t>
        </w:r>
      </w:ins>
    </w:p>
    <w:p w14:paraId="5E88DB28" w14:textId="77777777" w:rsidR="00073577" w:rsidRPr="00073577" w:rsidRDefault="00073577" w:rsidP="00073577">
      <w:pPr>
        <w:spacing w:before="0" w:after="0"/>
        <w:rPr>
          <w:ins w:id="8660" w:author="Abhishek Deep Nigam" w:date="2015-10-26T01:01:00Z"/>
          <w:rFonts w:ascii="Courier New" w:hAnsi="Courier New" w:cs="Courier New"/>
          <w:sz w:val="16"/>
          <w:szCs w:val="16"/>
          <w:rPrChange w:id="8661" w:author="Abhishek Deep Nigam" w:date="2015-10-26T01:01:00Z">
            <w:rPr>
              <w:ins w:id="8662" w:author="Abhishek Deep Nigam" w:date="2015-10-26T01:01:00Z"/>
              <w:rFonts w:ascii="Courier New" w:hAnsi="Courier New" w:cs="Courier New"/>
            </w:rPr>
          </w:rPrChange>
        </w:rPr>
      </w:pPr>
      <w:ins w:id="8663" w:author="Abhishek Deep Nigam" w:date="2015-10-26T01:01:00Z">
        <w:r w:rsidRPr="00073577">
          <w:rPr>
            <w:rFonts w:ascii="Courier New" w:hAnsi="Courier New" w:cs="Courier New"/>
            <w:sz w:val="16"/>
            <w:szCs w:val="16"/>
            <w:rPrChange w:id="8664" w:author="Abhishek Deep Nigam" w:date="2015-10-26T01:01:00Z">
              <w:rPr>
                <w:rFonts w:ascii="Courier New" w:hAnsi="Courier New" w:cs="Courier New"/>
              </w:rPr>
            </w:rPrChange>
          </w:rPr>
          <w:t>[4]-&gt;N[5]-&gt;O[6]-&gt;I(Backtracking)</w:t>
        </w:r>
      </w:ins>
    </w:p>
    <w:p w14:paraId="434C6712" w14:textId="77777777" w:rsidR="00073577" w:rsidRPr="00073577" w:rsidRDefault="00073577" w:rsidP="00073577">
      <w:pPr>
        <w:spacing w:before="0" w:after="0"/>
        <w:rPr>
          <w:ins w:id="8665" w:author="Abhishek Deep Nigam" w:date="2015-10-26T01:01:00Z"/>
          <w:rFonts w:ascii="Courier New" w:hAnsi="Courier New" w:cs="Courier New"/>
          <w:sz w:val="16"/>
          <w:szCs w:val="16"/>
          <w:rPrChange w:id="8666" w:author="Abhishek Deep Nigam" w:date="2015-10-26T01:01:00Z">
            <w:rPr>
              <w:ins w:id="8667" w:author="Abhishek Deep Nigam" w:date="2015-10-26T01:01:00Z"/>
              <w:rFonts w:ascii="Courier New" w:hAnsi="Courier New" w:cs="Courier New"/>
            </w:rPr>
          </w:rPrChange>
        </w:rPr>
      </w:pPr>
      <w:ins w:id="8668" w:author="Abhishek Deep Nigam" w:date="2015-10-26T01:01:00Z">
        <w:r w:rsidRPr="00073577">
          <w:rPr>
            <w:rFonts w:ascii="Courier New" w:hAnsi="Courier New" w:cs="Courier New"/>
            <w:sz w:val="16"/>
            <w:szCs w:val="16"/>
            <w:rPrChange w:id="8669" w:author="Abhishek Deep Nigam" w:date="2015-10-26T01:01:00Z">
              <w:rPr>
                <w:rFonts w:ascii="Courier New" w:hAnsi="Courier New" w:cs="Courier New"/>
              </w:rPr>
            </w:rPrChange>
          </w:rPr>
          <w:t>[4]-&gt;O[5]-&gt;O[6]-&gt;I(Backtracking)</w:t>
        </w:r>
      </w:ins>
    </w:p>
    <w:p w14:paraId="651AF9B3" w14:textId="77777777" w:rsidR="00073577" w:rsidRPr="00073577" w:rsidRDefault="00073577" w:rsidP="00073577">
      <w:pPr>
        <w:spacing w:before="0" w:after="0"/>
        <w:rPr>
          <w:ins w:id="8670" w:author="Abhishek Deep Nigam" w:date="2015-10-26T01:01:00Z"/>
          <w:rFonts w:ascii="Courier New" w:hAnsi="Courier New" w:cs="Courier New"/>
          <w:sz w:val="16"/>
          <w:szCs w:val="16"/>
          <w:rPrChange w:id="8671" w:author="Abhishek Deep Nigam" w:date="2015-10-26T01:01:00Z">
            <w:rPr>
              <w:ins w:id="8672" w:author="Abhishek Deep Nigam" w:date="2015-10-26T01:01:00Z"/>
              <w:rFonts w:ascii="Courier New" w:hAnsi="Courier New" w:cs="Courier New"/>
            </w:rPr>
          </w:rPrChange>
        </w:rPr>
      </w:pPr>
      <w:ins w:id="8673" w:author="Abhishek Deep Nigam" w:date="2015-10-26T01:01:00Z">
        <w:r w:rsidRPr="00073577">
          <w:rPr>
            <w:rFonts w:ascii="Courier New" w:hAnsi="Courier New" w:cs="Courier New"/>
            <w:sz w:val="16"/>
            <w:szCs w:val="16"/>
            <w:rPrChange w:id="8674" w:author="Abhishek Deep Nigam" w:date="2015-10-26T01:01:00Z">
              <w:rPr>
                <w:rFonts w:ascii="Courier New" w:hAnsi="Courier New" w:cs="Courier New"/>
              </w:rPr>
            </w:rPrChange>
          </w:rPr>
          <w:t>[4]-&gt;P(Backtracking)</w:t>
        </w:r>
      </w:ins>
    </w:p>
    <w:p w14:paraId="56EA31E6" w14:textId="77777777" w:rsidR="00073577" w:rsidRPr="00073577" w:rsidRDefault="00073577" w:rsidP="00073577">
      <w:pPr>
        <w:spacing w:before="0" w:after="0"/>
        <w:rPr>
          <w:ins w:id="8675" w:author="Abhishek Deep Nigam" w:date="2015-10-26T01:01:00Z"/>
          <w:rFonts w:ascii="Courier New" w:hAnsi="Courier New" w:cs="Courier New"/>
          <w:sz w:val="16"/>
          <w:szCs w:val="16"/>
          <w:rPrChange w:id="8676" w:author="Abhishek Deep Nigam" w:date="2015-10-26T01:01:00Z">
            <w:rPr>
              <w:ins w:id="8677" w:author="Abhishek Deep Nigam" w:date="2015-10-26T01:01:00Z"/>
              <w:rFonts w:ascii="Courier New" w:hAnsi="Courier New" w:cs="Courier New"/>
            </w:rPr>
          </w:rPrChange>
        </w:rPr>
      </w:pPr>
      <w:ins w:id="8678" w:author="Abhishek Deep Nigam" w:date="2015-10-26T01:01:00Z">
        <w:r w:rsidRPr="00073577">
          <w:rPr>
            <w:rFonts w:ascii="Courier New" w:hAnsi="Courier New" w:cs="Courier New"/>
            <w:sz w:val="16"/>
            <w:szCs w:val="16"/>
            <w:rPrChange w:id="8679" w:author="Abhishek Deep Nigam" w:date="2015-10-26T01:01:00Z">
              <w:rPr>
                <w:rFonts w:ascii="Courier New" w:hAnsi="Courier New" w:cs="Courier New"/>
              </w:rPr>
            </w:rPrChange>
          </w:rPr>
          <w:t>[4]-&gt;Q(Backtracking)</w:t>
        </w:r>
      </w:ins>
    </w:p>
    <w:p w14:paraId="718937A4" w14:textId="77777777" w:rsidR="00073577" w:rsidRPr="00073577" w:rsidRDefault="00073577" w:rsidP="00073577">
      <w:pPr>
        <w:spacing w:before="0" w:after="0"/>
        <w:rPr>
          <w:ins w:id="8680" w:author="Abhishek Deep Nigam" w:date="2015-10-26T01:01:00Z"/>
          <w:rFonts w:ascii="Courier New" w:hAnsi="Courier New" w:cs="Courier New"/>
          <w:sz w:val="16"/>
          <w:szCs w:val="16"/>
          <w:rPrChange w:id="8681" w:author="Abhishek Deep Nigam" w:date="2015-10-26T01:01:00Z">
            <w:rPr>
              <w:ins w:id="8682" w:author="Abhishek Deep Nigam" w:date="2015-10-26T01:01:00Z"/>
              <w:rFonts w:ascii="Courier New" w:hAnsi="Courier New" w:cs="Courier New"/>
            </w:rPr>
          </w:rPrChange>
        </w:rPr>
      </w:pPr>
      <w:ins w:id="8683" w:author="Abhishek Deep Nigam" w:date="2015-10-26T01:01:00Z">
        <w:r w:rsidRPr="00073577">
          <w:rPr>
            <w:rFonts w:ascii="Courier New" w:hAnsi="Courier New" w:cs="Courier New"/>
            <w:sz w:val="16"/>
            <w:szCs w:val="16"/>
            <w:rPrChange w:id="8684" w:author="Abhishek Deep Nigam" w:date="2015-10-26T01:01:00Z">
              <w:rPr>
                <w:rFonts w:ascii="Courier New" w:hAnsi="Courier New" w:cs="Courier New"/>
              </w:rPr>
            </w:rPrChange>
          </w:rPr>
          <w:t>[4]-&gt;S(Backtracking)</w:t>
        </w:r>
      </w:ins>
    </w:p>
    <w:p w14:paraId="38288EC8" w14:textId="77777777" w:rsidR="00073577" w:rsidRPr="00073577" w:rsidRDefault="00073577" w:rsidP="00073577">
      <w:pPr>
        <w:spacing w:before="0" w:after="0"/>
        <w:rPr>
          <w:ins w:id="8685" w:author="Abhishek Deep Nigam" w:date="2015-10-26T01:01:00Z"/>
          <w:rFonts w:ascii="Courier New" w:hAnsi="Courier New" w:cs="Courier New"/>
          <w:sz w:val="16"/>
          <w:szCs w:val="16"/>
          <w:rPrChange w:id="8686" w:author="Abhishek Deep Nigam" w:date="2015-10-26T01:01:00Z">
            <w:rPr>
              <w:ins w:id="8687" w:author="Abhishek Deep Nigam" w:date="2015-10-26T01:01:00Z"/>
              <w:rFonts w:ascii="Courier New" w:hAnsi="Courier New" w:cs="Courier New"/>
            </w:rPr>
          </w:rPrChange>
        </w:rPr>
      </w:pPr>
      <w:ins w:id="8688" w:author="Abhishek Deep Nigam" w:date="2015-10-26T01:01:00Z">
        <w:r w:rsidRPr="00073577">
          <w:rPr>
            <w:rFonts w:ascii="Courier New" w:hAnsi="Courier New" w:cs="Courier New"/>
            <w:sz w:val="16"/>
            <w:szCs w:val="16"/>
            <w:rPrChange w:id="8689" w:author="Abhishek Deep Nigam" w:date="2015-10-26T01:01:00Z">
              <w:rPr>
                <w:rFonts w:ascii="Courier New" w:hAnsi="Courier New" w:cs="Courier New"/>
              </w:rPr>
            </w:rPrChange>
          </w:rPr>
          <w:t>[4]-&gt;Y[5]-&gt;O[6]-&gt;I(Backtracking)</w:t>
        </w:r>
      </w:ins>
    </w:p>
    <w:p w14:paraId="06FA6068" w14:textId="77777777" w:rsidR="00073577" w:rsidRPr="00073577" w:rsidRDefault="00073577" w:rsidP="00073577">
      <w:pPr>
        <w:spacing w:before="0" w:after="0"/>
        <w:rPr>
          <w:ins w:id="8690" w:author="Abhishek Deep Nigam" w:date="2015-10-26T01:01:00Z"/>
          <w:rFonts w:ascii="Courier New" w:hAnsi="Courier New" w:cs="Courier New"/>
          <w:sz w:val="16"/>
          <w:szCs w:val="16"/>
          <w:rPrChange w:id="8691" w:author="Abhishek Deep Nigam" w:date="2015-10-26T01:01:00Z">
            <w:rPr>
              <w:ins w:id="8692" w:author="Abhishek Deep Nigam" w:date="2015-10-26T01:01:00Z"/>
              <w:rFonts w:ascii="Courier New" w:hAnsi="Courier New" w:cs="Courier New"/>
            </w:rPr>
          </w:rPrChange>
        </w:rPr>
      </w:pPr>
      <w:ins w:id="8693" w:author="Abhishek Deep Nigam" w:date="2015-10-26T01:01:00Z">
        <w:r w:rsidRPr="00073577">
          <w:rPr>
            <w:rFonts w:ascii="Courier New" w:hAnsi="Courier New" w:cs="Courier New"/>
            <w:sz w:val="16"/>
            <w:szCs w:val="16"/>
            <w:rPrChange w:id="8694" w:author="Abhishek Deep Nigam" w:date="2015-10-26T01:01:00Z">
              <w:rPr>
                <w:rFonts w:ascii="Courier New" w:hAnsi="Courier New" w:cs="Courier New"/>
              </w:rPr>
            </w:rPrChange>
          </w:rPr>
          <w:t>[1]-&gt;M[2]-&gt;T[3]-&gt;T[4]-&gt;A(Backtracking)</w:t>
        </w:r>
      </w:ins>
    </w:p>
    <w:p w14:paraId="4E512FC6" w14:textId="77777777" w:rsidR="00073577" w:rsidRPr="00073577" w:rsidRDefault="00073577" w:rsidP="00073577">
      <w:pPr>
        <w:spacing w:before="0" w:after="0"/>
        <w:rPr>
          <w:ins w:id="8695" w:author="Abhishek Deep Nigam" w:date="2015-10-26T01:01:00Z"/>
          <w:rFonts w:ascii="Courier New" w:hAnsi="Courier New" w:cs="Courier New"/>
          <w:sz w:val="16"/>
          <w:szCs w:val="16"/>
          <w:rPrChange w:id="8696" w:author="Abhishek Deep Nigam" w:date="2015-10-26T01:01:00Z">
            <w:rPr>
              <w:ins w:id="8697" w:author="Abhishek Deep Nigam" w:date="2015-10-26T01:01:00Z"/>
              <w:rFonts w:ascii="Courier New" w:hAnsi="Courier New" w:cs="Courier New"/>
            </w:rPr>
          </w:rPrChange>
        </w:rPr>
      </w:pPr>
      <w:ins w:id="8698" w:author="Abhishek Deep Nigam" w:date="2015-10-26T01:01:00Z">
        <w:r w:rsidRPr="00073577">
          <w:rPr>
            <w:rFonts w:ascii="Courier New" w:hAnsi="Courier New" w:cs="Courier New"/>
            <w:sz w:val="16"/>
            <w:szCs w:val="16"/>
            <w:rPrChange w:id="8699" w:author="Abhishek Deep Nigam" w:date="2015-10-26T01:01:00Z">
              <w:rPr>
                <w:rFonts w:ascii="Courier New" w:hAnsi="Courier New" w:cs="Courier New"/>
              </w:rPr>
            </w:rPrChange>
          </w:rPr>
          <w:t>[4]-&gt;N[5]-&gt;O[6]-&gt;I(Backtracking)</w:t>
        </w:r>
      </w:ins>
    </w:p>
    <w:p w14:paraId="1BA2AF66" w14:textId="77777777" w:rsidR="00073577" w:rsidRPr="00073577" w:rsidRDefault="00073577" w:rsidP="00073577">
      <w:pPr>
        <w:spacing w:before="0" w:after="0"/>
        <w:rPr>
          <w:ins w:id="8700" w:author="Abhishek Deep Nigam" w:date="2015-10-26T01:01:00Z"/>
          <w:rFonts w:ascii="Courier New" w:hAnsi="Courier New" w:cs="Courier New"/>
          <w:sz w:val="16"/>
          <w:szCs w:val="16"/>
          <w:rPrChange w:id="8701" w:author="Abhishek Deep Nigam" w:date="2015-10-26T01:01:00Z">
            <w:rPr>
              <w:ins w:id="8702" w:author="Abhishek Deep Nigam" w:date="2015-10-26T01:01:00Z"/>
              <w:rFonts w:ascii="Courier New" w:hAnsi="Courier New" w:cs="Courier New"/>
            </w:rPr>
          </w:rPrChange>
        </w:rPr>
      </w:pPr>
      <w:ins w:id="8703" w:author="Abhishek Deep Nigam" w:date="2015-10-26T01:01:00Z">
        <w:r w:rsidRPr="00073577">
          <w:rPr>
            <w:rFonts w:ascii="Courier New" w:hAnsi="Courier New" w:cs="Courier New"/>
            <w:sz w:val="16"/>
            <w:szCs w:val="16"/>
            <w:rPrChange w:id="8704" w:author="Abhishek Deep Nigam" w:date="2015-10-26T01:01:00Z">
              <w:rPr>
                <w:rFonts w:ascii="Courier New" w:hAnsi="Courier New" w:cs="Courier New"/>
              </w:rPr>
            </w:rPrChange>
          </w:rPr>
          <w:t>[4]-&gt;O[5]-&gt;O[6]-&gt;I(Backtracking)</w:t>
        </w:r>
      </w:ins>
    </w:p>
    <w:p w14:paraId="4B2FA82E" w14:textId="77777777" w:rsidR="00073577" w:rsidRPr="00073577" w:rsidRDefault="00073577" w:rsidP="00073577">
      <w:pPr>
        <w:spacing w:before="0" w:after="0"/>
        <w:rPr>
          <w:ins w:id="8705" w:author="Abhishek Deep Nigam" w:date="2015-10-26T01:01:00Z"/>
          <w:rFonts w:ascii="Courier New" w:hAnsi="Courier New" w:cs="Courier New"/>
          <w:sz w:val="16"/>
          <w:szCs w:val="16"/>
          <w:rPrChange w:id="8706" w:author="Abhishek Deep Nigam" w:date="2015-10-26T01:01:00Z">
            <w:rPr>
              <w:ins w:id="8707" w:author="Abhishek Deep Nigam" w:date="2015-10-26T01:01:00Z"/>
              <w:rFonts w:ascii="Courier New" w:hAnsi="Courier New" w:cs="Courier New"/>
            </w:rPr>
          </w:rPrChange>
        </w:rPr>
      </w:pPr>
      <w:ins w:id="8708" w:author="Abhishek Deep Nigam" w:date="2015-10-26T01:01:00Z">
        <w:r w:rsidRPr="00073577">
          <w:rPr>
            <w:rFonts w:ascii="Courier New" w:hAnsi="Courier New" w:cs="Courier New"/>
            <w:sz w:val="16"/>
            <w:szCs w:val="16"/>
            <w:rPrChange w:id="8709" w:author="Abhishek Deep Nigam" w:date="2015-10-26T01:01:00Z">
              <w:rPr>
                <w:rFonts w:ascii="Courier New" w:hAnsi="Courier New" w:cs="Courier New"/>
              </w:rPr>
            </w:rPrChange>
          </w:rPr>
          <w:t>[4]-&gt;P(Backtracking)</w:t>
        </w:r>
      </w:ins>
    </w:p>
    <w:p w14:paraId="7E53DB87" w14:textId="77777777" w:rsidR="00073577" w:rsidRPr="00073577" w:rsidRDefault="00073577" w:rsidP="00073577">
      <w:pPr>
        <w:spacing w:before="0" w:after="0"/>
        <w:rPr>
          <w:ins w:id="8710" w:author="Abhishek Deep Nigam" w:date="2015-10-26T01:01:00Z"/>
          <w:rFonts w:ascii="Courier New" w:hAnsi="Courier New" w:cs="Courier New"/>
          <w:sz w:val="16"/>
          <w:szCs w:val="16"/>
          <w:rPrChange w:id="8711" w:author="Abhishek Deep Nigam" w:date="2015-10-26T01:01:00Z">
            <w:rPr>
              <w:ins w:id="8712" w:author="Abhishek Deep Nigam" w:date="2015-10-26T01:01:00Z"/>
              <w:rFonts w:ascii="Courier New" w:hAnsi="Courier New" w:cs="Courier New"/>
            </w:rPr>
          </w:rPrChange>
        </w:rPr>
      </w:pPr>
      <w:ins w:id="8713" w:author="Abhishek Deep Nigam" w:date="2015-10-26T01:01:00Z">
        <w:r w:rsidRPr="00073577">
          <w:rPr>
            <w:rFonts w:ascii="Courier New" w:hAnsi="Courier New" w:cs="Courier New"/>
            <w:sz w:val="16"/>
            <w:szCs w:val="16"/>
            <w:rPrChange w:id="8714" w:author="Abhishek Deep Nigam" w:date="2015-10-26T01:01:00Z">
              <w:rPr>
                <w:rFonts w:ascii="Courier New" w:hAnsi="Courier New" w:cs="Courier New"/>
              </w:rPr>
            </w:rPrChange>
          </w:rPr>
          <w:t>[4]-&gt;Q(Backtracking)</w:t>
        </w:r>
      </w:ins>
    </w:p>
    <w:p w14:paraId="7219BCAE" w14:textId="77777777" w:rsidR="00073577" w:rsidRPr="00073577" w:rsidRDefault="00073577" w:rsidP="00073577">
      <w:pPr>
        <w:spacing w:before="0" w:after="0"/>
        <w:rPr>
          <w:ins w:id="8715" w:author="Abhishek Deep Nigam" w:date="2015-10-26T01:01:00Z"/>
          <w:rFonts w:ascii="Courier New" w:hAnsi="Courier New" w:cs="Courier New"/>
          <w:sz w:val="16"/>
          <w:szCs w:val="16"/>
          <w:rPrChange w:id="8716" w:author="Abhishek Deep Nigam" w:date="2015-10-26T01:01:00Z">
            <w:rPr>
              <w:ins w:id="8717" w:author="Abhishek Deep Nigam" w:date="2015-10-26T01:01:00Z"/>
              <w:rFonts w:ascii="Courier New" w:hAnsi="Courier New" w:cs="Courier New"/>
            </w:rPr>
          </w:rPrChange>
        </w:rPr>
      </w:pPr>
      <w:ins w:id="8718" w:author="Abhishek Deep Nigam" w:date="2015-10-26T01:01:00Z">
        <w:r w:rsidRPr="00073577">
          <w:rPr>
            <w:rFonts w:ascii="Courier New" w:hAnsi="Courier New" w:cs="Courier New"/>
            <w:sz w:val="16"/>
            <w:szCs w:val="16"/>
            <w:rPrChange w:id="8719" w:author="Abhishek Deep Nigam" w:date="2015-10-26T01:01:00Z">
              <w:rPr>
                <w:rFonts w:ascii="Courier New" w:hAnsi="Courier New" w:cs="Courier New"/>
              </w:rPr>
            </w:rPrChange>
          </w:rPr>
          <w:t>[4]-&gt;S(Backtracking)</w:t>
        </w:r>
      </w:ins>
    </w:p>
    <w:p w14:paraId="60685C1D" w14:textId="77777777" w:rsidR="00073577" w:rsidRPr="00073577" w:rsidRDefault="00073577" w:rsidP="00073577">
      <w:pPr>
        <w:spacing w:before="0" w:after="0"/>
        <w:rPr>
          <w:ins w:id="8720" w:author="Abhishek Deep Nigam" w:date="2015-10-26T01:01:00Z"/>
          <w:rFonts w:ascii="Courier New" w:hAnsi="Courier New" w:cs="Courier New"/>
          <w:sz w:val="16"/>
          <w:szCs w:val="16"/>
          <w:rPrChange w:id="8721" w:author="Abhishek Deep Nigam" w:date="2015-10-26T01:01:00Z">
            <w:rPr>
              <w:ins w:id="8722" w:author="Abhishek Deep Nigam" w:date="2015-10-26T01:01:00Z"/>
              <w:rFonts w:ascii="Courier New" w:hAnsi="Courier New" w:cs="Courier New"/>
            </w:rPr>
          </w:rPrChange>
        </w:rPr>
      </w:pPr>
      <w:ins w:id="8723" w:author="Abhishek Deep Nigam" w:date="2015-10-26T01:01:00Z">
        <w:r w:rsidRPr="00073577">
          <w:rPr>
            <w:rFonts w:ascii="Courier New" w:hAnsi="Courier New" w:cs="Courier New"/>
            <w:sz w:val="16"/>
            <w:szCs w:val="16"/>
            <w:rPrChange w:id="8724" w:author="Abhishek Deep Nigam" w:date="2015-10-26T01:01:00Z">
              <w:rPr>
                <w:rFonts w:ascii="Courier New" w:hAnsi="Courier New" w:cs="Courier New"/>
              </w:rPr>
            </w:rPrChange>
          </w:rPr>
          <w:t>[4]-&gt;Y[5]-&gt;O[6]-&gt;I(Backtracking)</w:t>
        </w:r>
      </w:ins>
    </w:p>
    <w:p w14:paraId="1EA2BCF3" w14:textId="77777777" w:rsidR="00073577" w:rsidRPr="00073577" w:rsidRDefault="00073577" w:rsidP="00073577">
      <w:pPr>
        <w:spacing w:before="0" w:after="0"/>
        <w:rPr>
          <w:ins w:id="8725" w:author="Abhishek Deep Nigam" w:date="2015-10-26T01:01:00Z"/>
          <w:rFonts w:ascii="Courier New" w:hAnsi="Courier New" w:cs="Courier New"/>
          <w:sz w:val="16"/>
          <w:szCs w:val="16"/>
          <w:rPrChange w:id="8726" w:author="Abhishek Deep Nigam" w:date="2015-10-26T01:01:00Z">
            <w:rPr>
              <w:ins w:id="8727" w:author="Abhishek Deep Nigam" w:date="2015-10-26T01:01:00Z"/>
              <w:rFonts w:ascii="Courier New" w:hAnsi="Courier New" w:cs="Courier New"/>
            </w:rPr>
          </w:rPrChange>
        </w:rPr>
      </w:pPr>
      <w:ins w:id="8728" w:author="Abhishek Deep Nigam" w:date="2015-10-26T01:01:00Z">
        <w:r w:rsidRPr="00073577">
          <w:rPr>
            <w:rFonts w:ascii="Courier New" w:hAnsi="Courier New" w:cs="Courier New"/>
            <w:sz w:val="16"/>
            <w:szCs w:val="16"/>
            <w:rPrChange w:id="8729" w:author="Abhishek Deep Nigam" w:date="2015-10-26T01:01:00Z">
              <w:rPr>
                <w:rFonts w:ascii="Courier New" w:hAnsi="Courier New" w:cs="Courier New"/>
              </w:rPr>
            </w:rPrChange>
          </w:rPr>
          <w:t>[1]-&gt;O[2]-&gt;T[3]-&gt;T[4]-&gt;A(Backtracking)</w:t>
        </w:r>
      </w:ins>
    </w:p>
    <w:p w14:paraId="643765C8" w14:textId="77777777" w:rsidR="00073577" w:rsidRPr="00073577" w:rsidRDefault="00073577" w:rsidP="00073577">
      <w:pPr>
        <w:spacing w:before="0" w:after="0"/>
        <w:rPr>
          <w:ins w:id="8730" w:author="Abhishek Deep Nigam" w:date="2015-10-26T01:01:00Z"/>
          <w:rFonts w:ascii="Courier New" w:hAnsi="Courier New" w:cs="Courier New"/>
          <w:sz w:val="16"/>
          <w:szCs w:val="16"/>
          <w:rPrChange w:id="8731" w:author="Abhishek Deep Nigam" w:date="2015-10-26T01:01:00Z">
            <w:rPr>
              <w:ins w:id="8732" w:author="Abhishek Deep Nigam" w:date="2015-10-26T01:01:00Z"/>
              <w:rFonts w:ascii="Courier New" w:hAnsi="Courier New" w:cs="Courier New"/>
            </w:rPr>
          </w:rPrChange>
        </w:rPr>
      </w:pPr>
      <w:ins w:id="8733" w:author="Abhishek Deep Nigam" w:date="2015-10-26T01:01:00Z">
        <w:r w:rsidRPr="00073577">
          <w:rPr>
            <w:rFonts w:ascii="Courier New" w:hAnsi="Courier New" w:cs="Courier New"/>
            <w:sz w:val="16"/>
            <w:szCs w:val="16"/>
            <w:rPrChange w:id="8734" w:author="Abhishek Deep Nigam" w:date="2015-10-26T01:01:00Z">
              <w:rPr>
                <w:rFonts w:ascii="Courier New" w:hAnsi="Courier New" w:cs="Courier New"/>
              </w:rPr>
            </w:rPrChange>
          </w:rPr>
          <w:lastRenderedPageBreak/>
          <w:t>[4]-&gt;N[5]-&gt;O[6]-&gt;I(Backtracking)</w:t>
        </w:r>
      </w:ins>
    </w:p>
    <w:p w14:paraId="3C4889A4" w14:textId="77777777" w:rsidR="00073577" w:rsidRPr="00073577" w:rsidRDefault="00073577" w:rsidP="00073577">
      <w:pPr>
        <w:spacing w:before="0" w:after="0"/>
        <w:rPr>
          <w:ins w:id="8735" w:author="Abhishek Deep Nigam" w:date="2015-10-26T01:01:00Z"/>
          <w:rFonts w:ascii="Courier New" w:hAnsi="Courier New" w:cs="Courier New"/>
          <w:sz w:val="16"/>
          <w:szCs w:val="16"/>
          <w:rPrChange w:id="8736" w:author="Abhishek Deep Nigam" w:date="2015-10-26T01:01:00Z">
            <w:rPr>
              <w:ins w:id="8737" w:author="Abhishek Deep Nigam" w:date="2015-10-26T01:01:00Z"/>
              <w:rFonts w:ascii="Courier New" w:hAnsi="Courier New" w:cs="Courier New"/>
            </w:rPr>
          </w:rPrChange>
        </w:rPr>
      </w:pPr>
      <w:ins w:id="8738" w:author="Abhishek Deep Nigam" w:date="2015-10-26T01:01:00Z">
        <w:r w:rsidRPr="00073577">
          <w:rPr>
            <w:rFonts w:ascii="Courier New" w:hAnsi="Courier New" w:cs="Courier New"/>
            <w:sz w:val="16"/>
            <w:szCs w:val="16"/>
            <w:rPrChange w:id="8739" w:author="Abhishek Deep Nigam" w:date="2015-10-26T01:01:00Z">
              <w:rPr>
                <w:rFonts w:ascii="Courier New" w:hAnsi="Courier New" w:cs="Courier New"/>
              </w:rPr>
            </w:rPrChange>
          </w:rPr>
          <w:t>[4]-&gt;O[5]-&gt;O[6]-&gt;I(Backtracking)</w:t>
        </w:r>
      </w:ins>
    </w:p>
    <w:p w14:paraId="45D52634" w14:textId="77777777" w:rsidR="00073577" w:rsidRPr="00073577" w:rsidRDefault="00073577" w:rsidP="00073577">
      <w:pPr>
        <w:spacing w:before="0" w:after="0"/>
        <w:rPr>
          <w:ins w:id="8740" w:author="Abhishek Deep Nigam" w:date="2015-10-26T01:01:00Z"/>
          <w:rFonts w:ascii="Courier New" w:hAnsi="Courier New" w:cs="Courier New"/>
          <w:sz w:val="16"/>
          <w:szCs w:val="16"/>
          <w:rPrChange w:id="8741" w:author="Abhishek Deep Nigam" w:date="2015-10-26T01:01:00Z">
            <w:rPr>
              <w:ins w:id="8742" w:author="Abhishek Deep Nigam" w:date="2015-10-26T01:01:00Z"/>
              <w:rFonts w:ascii="Courier New" w:hAnsi="Courier New" w:cs="Courier New"/>
            </w:rPr>
          </w:rPrChange>
        </w:rPr>
      </w:pPr>
      <w:ins w:id="8743" w:author="Abhishek Deep Nigam" w:date="2015-10-26T01:01:00Z">
        <w:r w:rsidRPr="00073577">
          <w:rPr>
            <w:rFonts w:ascii="Courier New" w:hAnsi="Courier New" w:cs="Courier New"/>
            <w:sz w:val="16"/>
            <w:szCs w:val="16"/>
            <w:rPrChange w:id="8744" w:author="Abhishek Deep Nigam" w:date="2015-10-26T01:01:00Z">
              <w:rPr>
                <w:rFonts w:ascii="Courier New" w:hAnsi="Courier New" w:cs="Courier New"/>
              </w:rPr>
            </w:rPrChange>
          </w:rPr>
          <w:t>[4]-&gt;P(Backtracking)</w:t>
        </w:r>
      </w:ins>
    </w:p>
    <w:p w14:paraId="1D2779A0" w14:textId="77777777" w:rsidR="00073577" w:rsidRPr="00073577" w:rsidRDefault="00073577" w:rsidP="00073577">
      <w:pPr>
        <w:spacing w:before="0" w:after="0"/>
        <w:rPr>
          <w:ins w:id="8745" w:author="Abhishek Deep Nigam" w:date="2015-10-26T01:01:00Z"/>
          <w:rFonts w:ascii="Courier New" w:hAnsi="Courier New" w:cs="Courier New"/>
          <w:sz w:val="16"/>
          <w:szCs w:val="16"/>
          <w:rPrChange w:id="8746" w:author="Abhishek Deep Nigam" w:date="2015-10-26T01:01:00Z">
            <w:rPr>
              <w:ins w:id="8747" w:author="Abhishek Deep Nigam" w:date="2015-10-26T01:01:00Z"/>
              <w:rFonts w:ascii="Courier New" w:hAnsi="Courier New" w:cs="Courier New"/>
            </w:rPr>
          </w:rPrChange>
        </w:rPr>
      </w:pPr>
      <w:ins w:id="8748" w:author="Abhishek Deep Nigam" w:date="2015-10-26T01:01:00Z">
        <w:r w:rsidRPr="00073577">
          <w:rPr>
            <w:rFonts w:ascii="Courier New" w:hAnsi="Courier New" w:cs="Courier New"/>
            <w:sz w:val="16"/>
            <w:szCs w:val="16"/>
            <w:rPrChange w:id="8749" w:author="Abhishek Deep Nigam" w:date="2015-10-26T01:01:00Z">
              <w:rPr>
                <w:rFonts w:ascii="Courier New" w:hAnsi="Courier New" w:cs="Courier New"/>
              </w:rPr>
            </w:rPrChange>
          </w:rPr>
          <w:t>[4]-&gt;Q(Backtracking)</w:t>
        </w:r>
      </w:ins>
    </w:p>
    <w:p w14:paraId="0E71B5B6" w14:textId="77777777" w:rsidR="00073577" w:rsidRPr="00073577" w:rsidRDefault="00073577" w:rsidP="00073577">
      <w:pPr>
        <w:spacing w:before="0" w:after="0"/>
        <w:rPr>
          <w:ins w:id="8750" w:author="Abhishek Deep Nigam" w:date="2015-10-26T01:01:00Z"/>
          <w:rFonts w:ascii="Courier New" w:hAnsi="Courier New" w:cs="Courier New"/>
          <w:sz w:val="16"/>
          <w:szCs w:val="16"/>
          <w:rPrChange w:id="8751" w:author="Abhishek Deep Nigam" w:date="2015-10-26T01:01:00Z">
            <w:rPr>
              <w:ins w:id="8752" w:author="Abhishek Deep Nigam" w:date="2015-10-26T01:01:00Z"/>
              <w:rFonts w:ascii="Courier New" w:hAnsi="Courier New" w:cs="Courier New"/>
            </w:rPr>
          </w:rPrChange>
        </w:rPr>
      </w:pPr>
      <w:ins w:id="8753" w:author="Abhishek Deep Nigam" w:date="2015-10-26T01:01:00Z">
        <w:r w:rsidRPr="00073577">
          <w:rPr>
            <w:rFonts w:ascii="Courier New" w:hAnsi="Courier New" w:cs="Courier New"/>
            <w:sz w:val="16"/>
            <w:szCs w:val="16"/>
            <w:rPrChange w:id="8754" w:author="Abhishek Deep Nigam" w:date="2015-10-26T01:01:00Z">
              <w:rPr>
                <w:rFonts w:ascii="Courier New" w:hAnsi="Courier New" w:cs="Courier New"/>
              </w:rPr>
            </w:rPrChange>
          </w:rPr>
          <w:t>[4]-&gt;S(Backtracking)</w:t>
        </w:r>
      </w:ins>
    </w:p>
    <w:p w14:paraId="3B54BEA4" w14:textId="77777777" w:rsidR="00073577" w:rsidRPr="00073577" w:rsidRDefault="00073577" w:rsidP="00073577">
      <w:pPr>
        <w:spacing w:before="0" w:after="0"/>
        <w:rPr>
          <w:ins w:id="8755" w:author="Abhishek Deep Nigam" w:date="2015-10-26T01:01:00Z"/>
          <w:rFonts w:ascii="Courier New" w:hAnsi="Courier New" w:cs="Courier New"/>
          <w:sz w:val="16"/>
          <w:szCs w:val="16"/>
          <w:rPrChange w:id="8756" w:author="Abhishek Deep Nigam" w:date="2015-10-26T01:01:00Z">
            <w:rPr>
              <w:ins w:id="8757" w:author="Abhishek Deep Nigam" w:date="2015-10-26T01:01:00Z"/>
              <w:rFonts w:ascii="Courier New" w:hAnsi="Courier New" w:cs="Courier New"/>
            </w:rPr>
          </w:rPrChange>
        </w:rPr>
      </w:pPr>
      <w:ins w:id="8758" w:author="Abhishek Deep Nigam" w:date="2015-10-26T01:01:00Z">
        <w:r w:rsidRPr="00073577">
          <w:rPr>
            <w:rFonts w:ascii="Courier New" w:hAnsi="Courier New" w:cs="Courier New"/>
            <w:sz w:val="16"/>
            <w:szCs w:val="16"/>
            <w:rPrChange w:id="8759" w:author="Abhishek Deep Nigam" w:date="2015-10-26T01:01:00Z">
              <w:rPr>
                <w:rFonts w:ascii="Courier New" w:hAnsi="Courier New" w:cs="Courier New"/>
              </w:rPr>
            </w:rPrChange>
          </w:rPr>
          <w:t>[4]-&gt;Y[5]-&gt;O[6]-&gt;I(Backtracking)</w:t>
        </w:r>
      </w:ins>
    </w:p>
    <w:p w14:paraId="3D2263E8" w14:textId="77777777" w:rsidR="00073577" w:rsidRPr="00073577" w:rsidRDefault="00073577" w:rsidP="00073577">
      <w:pPr>
        <w:spacing w:before="0" w:after="0"/>
        <w:rPr>
          <w:ins w:id="8760" w:author="Abhishek Deep Nigam" w:date="2015-10-26T01:01:00Z"/>
          <w:rFonts w:ascii="Courier New" w:hAnsi="Courier New" w:cs="Courier New"/>
          <w:sz w:val="16"/>
          <w:szCs w:val="16"/>
          <w:rPrChange w:id="8761" w:author="Abhishek Deep Nigam" w:date="2015-10-26T01:01:00Z">
            <w:rPr>
              <w:ins w:id="8762" w:author="Abhishek Deep Nigam" w:date="2015-10-26T01:01:00Z"/>
              <w:rFonts w:ascii="Courier New" w:hAnsi="Courier New" w:cs="Courier New"/>
            </w:rPr>
          </w:rPrChange>
        </w:rPr>
      </w:pPr>
      <w:ins w:id="8763" w:author="Abhishek Deep Nigam" w:date="2015-10-26T01:01:00Z">
        <w:r w:rsidRPr="00073577">
          <w:rPr>
            <w:rFonts w:ascii="Courier New" w:hAnsi="Courier New" w:cs="Courier New"/>
            <w:sz w:val="16"/>
            <w:szCs w:val="16"/>
            <w:rPrChange w:id="8764" w:author="Abhishek Deep Nigam" w:date="2015-10-26T01:01:00Z">
              <w:rPr>
                <w:rFonts w:ascii="Courier New" w:hAnsi="Courier New" w:cs="Courier New"/>
              </w:rPr>
            </w:rPrChange>
          </w:rPr>
          <w:t>[1]-&gt;P[2]-&gt;T[3]-&gt;T[4]-&gt;A(Backtracking)</w:t>
        </w:r>
      </w:ins>
    </w:p>
    <w:p w14:paraId="6B5F9C50" w14:textId="77777777" w:rsidR="00073577" w:rsidRPr="00073577" w:rsidRDefault="00073577" w:rsidP="00073577">
      <w:pPr>
        <w:spacing w:before="0" w:after="0"/>
        <w:rPr>
          <w:ins w:id="8765" w:author="Abhishek Deep Nigam" w:date="2015-10-26T01:01:00Z"/>
          <w:rFonts w:ascii="Courier New" w:hAnsi="Courier New" w:cs="Courier New"/>
          <w:sz w:val="16"/>
          <w:szCs w:val="16"/>
          <w:rPrChange w:id="8766" w:author="Abhishek Deep Nigam" w:date="2015-10-26T01:01:00Z">
            <w:rPr>
              <w:ins w:id="8767" w:author="Abhishek Deep Nigam" w:date="2015-10-26T01:01:00Z"/>
              <w:rFonts w:ascii="Courier New" w:hAnsi="Courier New" w:cs="Courier New"/>
            </w:rPr>
          </w:rPrChange>
        </w:rPr>
      </w:pPr>
      <w:ins w:id="8768" w:author="Abhishek Deep Nigam" w:date="2015-10-26T01:01:00Z">
        <w:r w:rsidRPr="00073577">
          <w:rPr>
            <w:rFonts w:ascii="Courier New" w:hAnsi="Courier New" w:cs="Courier New"/>
            <w:sz w:val="16"/>
            <w:szCs w:val="16"/>
            <w:rPrChange w:id="8769" w:author="Abhishek Deep Nigam" w:date="2015-10-26T01:01:00Z">
              <w:rPr>
                <w:rFonts w:ascii="Courier New" w:hAnsi="Courier New" w:cs="Courier New"/>
              </w:rPr>
            </w:rPrChange>
          </w:rPr>
          <w:t>[4]-&gt;N[5]-&gt;O[6]-&gt;I(Backtracking)</w:t>
        </w:r>
      </w:ins>
    </w:p>
    <w:p w14:paraId="4DFC8B85" w14:textId="77777777" w:rsidR="00073577" w:rsidRPr="00073577" w:rsidRDefault="00073577" w:rsidP="00073577">
      <w:pPr>
        <w:spacing w:before="0" w:after="0"/>
        <w:rPr>
          <w:ins w:id="8770" w:author="Abhishek Deep Nigam" w:date="2015-10-26T01:01:00Z"/>
          <w:rFonts w:ascii="Courier New" w:hAnsi="Courier New" w:cs="Courier New"/>
          <w:sz w:val="16"/>
          <w:szCs w:val="16"/>
          <w:rPrChange w:id="8771" w:author="Abhishek Deep Nigam" w:date="2015-10-26T01:01:00Z">
            <w:rPr>
              <w:ins w:id="8772" w:author="Abhishek Deep Nigam" w:date="2015-10-26T01:01:00Z"/>
              <w:rFonts w:ascii="Courier New" w:hAnsi="Courier New" w:cs="Courier New"/>
            </w:rPr>
          </w:rPrChange>
        </w:rPr>
      </w:pPr>
      <w:ins w:id="8773" w:author="Abhishek Deep Nigam" w:date="2015-10-26T01:01:00Z">
        <w:r w:rsidRPr="00073577">
          <w:rPr>
            <w:rFonts w:ascii="Courier New" w:hAnsi="Courier New" w:cs="Courier New"/>
            <w:sz w:val="16"/>
            <w:szCs w:val="16"/>
            <w:rPrChange w:id="8774" w:author="Abhishek Deep Nigam" w:date="2015-10-26T01:01:00Z">
              <w:rPr>
                <w:rFonts w:ascii="Courier New" w:hAnsi="Courier New" w:cs="Courier New"/>
              </w:rPr>
            </w:rPrChange>
          </w:rPr>
          <w:t>[4]-&gt;O[5]-&gt;O[6]-&gt;I(Backtracking)</w:t>
        </w:r>
      </w:ins>
    </w:p>
    <w:p w14:paraId="6C813ADD" w14:textId="77777777" w:rsidR="00073577" w:rsidRPr="00073577" w:rsidRDefault="00073577" w:rsidP="00073577">
      <w:pPr>
        <w:spacing w:before="0" w:after="0"/>
        <w:rPr>
          <w:ins w:id="8775" w:author="Abhishek Deep Nigam" w:date="2015-10-26T01:01:00Z"/>
          <w:rFonts w:ascii="Courier New" w:hAnsi="Courier New" w:cs="Courier New"/>
          <w:sz w:val="16"/>
          <w:szCs w:val="16"/>
          <w:rPrChange w:id="8776" w:author="Abhishek Deep Nigam" w:date="2015-10-26T01:01:00Z">
            <w:rPr>
              <w:ins w:id="8777" w:author="Abhishek Deep Nigam" w:date="2015-10-26T01:01:00Z"/>
              <w:rFonts w:ascii="Courier New" w:hAnsi="Courier New" w:cs="Courier New"/>
            </w:rPr>
          </w:rPrChange>
        </w:rPr>
      </w:pPr>
      <w:ins w:id="8778" w:author="Abhishek Deep Nigam" w:date="2015-10-26T01:01:00Z">
        <w:r w:rsidRPr="00073577">
          <w:rPr>
            <w:rFonts w:ascii="Courier New" w:hAnsi="Courier New" w:cs="Courier New"/>
            <w:sz w:val="16"/>
            <w:szCs w:val="16"/>
            <w:rPrChange w:id="8779" w:author="Abhishek Deep Nigam" w:date="2015-10-26T01:01:00Z">
              <w:rPr>
                <w:rFonts w:ascii="Courier New" w:hAnsi="Courier New" w:cs="Courier New"/>
              </w:rPr>
            </w:rPrChange>
          </w:rPr>
          <w:t>[4]-&gt;P(Backtracking)</w:t>
        </w:r>
      </w:ins>
    </w:p>
    <w:p w14:paraId="34BC306A" w14:textId="77777777" w:rsidR="00073577" w:rsidRPr="00073577" w:rsidRDefault="00073577" w:rsidP="00073577">
      <w:pPr>
        <w:spacing w:before="0" w:after="0"/>
        <w:rPr>
          <w:ins w:id="8780" w:author="Abhishek Deep Nigam" w:date="2015-10-26T01:01:00Z"/>
          <w:rFonts w:ascii="Courier New" w:hAnsi="Courier New" w:cs="Courier New"/>
          <w:sz w:val="16"/>
          <w:szCs w:val="16"/>
          <w:rPrChange w:id="8781" w:author="Abhishek Deep Nigam" w:date="2015-10-26T01:01:00Z">
            <w:rPr>
              <w:ins w:id="8782" w:author="Abhishek Deep Nigam" w:date="2015-10-26T01:01:00Z"/>
              <w:rFonts w:ascii="Courier New" w:hAnsi="Courier New" w:cs="Courier New"/>
            </w:rPr>
          </w:rPrChange>
        </w:rPr>
      </w:pPr>
      <w:ins w:id="8783" w:author="Abhishek Deep Nigam" w:date="2015-10-26T01:01:00Z">
        <w:r w:rsidRPr="00073577">
          <w:rPr>
            <w:rFonts w:ascii="Courier New" w:hAnsi="Courier New" w:cs="Courier New"/>
            <w:sz w:val="16"/>
            <w:szCs w:val="16"/>
            <w:rPrChange w:id="8784" w:author="Abhishek Deep Nigam" w:date="2015-10-26T01:01:00Z">
              <w:rPr>
                <w:rFonts w:ascii="Courier New" w:hAnsi="Courier New" w:cs="Courier New"/>
              </w:rPr>
            </w:rPrChange>
          </w:rPr>
          <w:t>[4]-&gt;Q(Backtracking)</w:t>
        </w:r>
      </w:ins>
    </w:p>
    <w:p w14:paraId="329A1D5D" w14:textId="77777777" w:rsidR="00073577" w:rsidRPr="00073577" w:rsidRDefault="00073577" w:rsidP="00073577">
      <w:pPr>
        <w:spacing w:before="0" w:after="0"/>
        <w:rPr>
          <w:ins w:id="8785" w:author="Abhishek Deep Nigam" w:date="2015-10-26T01:01:00Z"/>
          <w:rFonts w:ascii="Courier New" w:hAnsi="Courier New" w:cs="Courier New"/>
          <w:sz w:val="16"/>
          <w:szCs w:val="16"/>
          <w:rPrChange w:id="8786" w:author="Abhishek Deep Nigam" w:date="2015-10-26T01:01:00Z">
            <w:rPr>
              <w:ins w:id="8787" w:author="Abhishek Deep Nigam" w:date="2015-10-26T01:01:00Z"/>
              <w:rFonts w:ascii="Courier New" w:hAnsi="Courier New" w:cs="Courier New"/>
            </w:rPr>
          </w:rPrChange>
        </w:rPr>
      </w:pPr>
      <w:ins w:id="8788" w:author="Abhishek Deep Nigam" w:date="2015-10-26T01:01:00Z">
        <w:r w:rsidRPr="00073577">
          <w:rPr>
            <w:rFonts w:ascii="Courier New" w:hAnsi="Courier New" w:cs="Courier New"/>
            <w:sz w:val="16"/>
            <w:szCs w:val="16"/>
            <w:rPrChange w:id="8789" w:author="Abhishek Deep Nigam" w:date="2015-10-26T01:01:00Z">
              <w:rPr>
                <w:rFonts w:ascii="Courier New" w:hAnsi="Courier New" w:cs="Courier New"/>
              </w:rPr>
            </w:rPrChange>
          </w:rPr>
          <w:t>[4]-&gt;S(Backtracking)</w:t>
        </w:r>
      </w:ins>
    </w:p>
    <w:p w14:paraId="5D653DDE" w14:textId="77777777" w:rsidR="00073577" w:rsidRPr="00073577" w:rsidRDefault="00073577" w:rsidP="00073577">
      <w:pPr>
        <w:spacing w:before="0" w:after="0"/>
        <w:rPr>
          <w:ins w:id="8790" w:author="Abhishek Deep Nigam" w:date="2015-10-26T01:01:00Z"/>
          <w:rFonts w:ascii="Courier New" w:hAnsi="Courier New" w:cs="Courier New"/>
          <w:sz w:val="16"/>
          <w:szCs w:val="16"/>
          <w:rPrChange w:id="8791" w:author="Abhishek Deep Nigam" w:date="2015-10-26T01:01:00Z">
            <w:rPr>
              <w:ins w:id="8792" w:author="Abhishek Deep Nigam" w:date="2015-10-26T01:01:00Z"/>
              <w:rFonts w:ascii="Courier New" w:hAnsi="Courier New" w:cs="Courier New"/>
            </w:rPr>
          </w:rPrChange>
        </w:rPr>
      </w:pPr>
      <w:ins w:id="8793" w:author="Abhishek Deep Nigam" w:date="2015-10-26T01:01:00Z">
        <w:r w:rsidRPr="00073577">
          <w:rPr>
            <w:rFonts w:ascii="Courier New" w:hAnsi="Courier New" w:cs="Courier New"/>
            <w:sz w:val="16"/>
            <w:szCs w:val="16"/>
            <w:rPrChange w:id="8794" w:author="Abhishek Deep Nigam" w:date="2015-10-26T01:01:00Z">
              <w:rPr>
                <w:rFonts w:ascii="Courier New" w:hAnsi="Courier New" w:cs="Courier New"/>
              </w:rPr>
            </w:rPrChange>
          </w:rPr>
          <w:t>[4]-&gt;Y[5]-&gt;O[6]-&gt;I(Backtracking)</w:t>
        </w:r>
      </w:ins>
    </w:p>
    <w:p w14:paraId="100359A0" w14:textId="77777777" w:rsidR="00073577" w:rsidRPr="00073577" w:rsidRDefault="00073577" w:rsidP="00073577">
      <w:pPr>
        <w:spacing w:before="0" w:after="0"/>
        <w:rPr>
          <w:ins w:id="8795" w:author="Abhishek Deep Nigam" w:date="2015-10-26T01:01:00Z"/>
          <w:rFonts w:ascii="Courier New" w:hAnsi="Courier New" w:cs="Courier New"/>
          <w:sz w:val="16"/>
          <w:szCs w:val="16"/>
          <w:rPrChange w:id="8796" w:author="Abhishek Deep Nigam" w:date="2015-10-26T01:01:00Z">
            <w:rPr>
              <w:ins w:id="8797" w:author="Abhishek Deep Nigam" w:date="2015-10-26T01:01:00Z"/>
              <w:rFonts w:ascii="Courier New" w:hAnsi="Courier New" w:cs="Courier New"/>
            </w:rPr>
          </w:rPrChange>
        </w:rPr>
      </w:pPr>
      <w:ins w:id="8798" w:author="Abhishek Deep Nigam" w:date="2015-10-26T01:01:00Z">
        <w:r w:rsidRPr="00073577">
          <w:rPr>
            <w:rFonts w:ascii="Courier New" w:hAnsi="Courier New" w:cs="Courier New"/>
            <w:sz w:val="16"/>
            <w:szCs w:val="16"/>
            <w:rPrChange w:id="8799" w:author="Abhishek Deep Nigam" w:date="2015-10-26T01:01:00Z">
              <w:rPr>
                <w:rFonts w:ascii="Courier New" w:hAnsi="Courier New" w:cs="Courier New"/>
              </w:rPr>
            </w:rPrChange>
          </w:rPr>
          <w:t>[1]-&gt;R[2]-&gt;T[3]-&gt;T[4]-&gt;A(Backtracking)</w:t>
        </w:r>
      </w:ins>
    </w:p>
    <w:p w14:paraId="6B91F8C8" w14:textId="77777777" w:rsidR="00073577" w:rsidRPr="00073577" w:rsidRDefault="00073577" w:rsidP="00073577">
      <w:pPr>
        <w:spacing w:before="0" w:after="0"/>
        <w:rPr>
          <w:ins w:id="8800" w:author="Abhishek Deep Nigam" w:date="2015-10-26T01:01:00Z"/>
          <w:rFonts w:ascii="Courier New" w:hAnsi="Courier New" w:cs="Courier New"/>
          <w:sz w:val="16"/>
          <w:szCs w:val="16"/>
          <w:rPrChange w:id="8801" w:author="Abhishek Deep Nigam" w:date="2015-10-26T01:01:00Z">
            <w:rPr>
              <w:ins w:id="8802" w:author="Abhishek Deep Nigam" w:date="2015-10-26T01:01:00Z"/>
              <w:rFonts w:ascii="Courier New" w:hAnsi="Courier New" w:cs="Courier New"/>
            </w:rPr>
          </w:rPrChange>
        </w:rPr>
      </w:pPr>
      <w:ins w:id="8803" w:author="Abhishek Deep Nigam" w:date="2015-10-26T01:01:00Z">
        <w:r w:rsidRPr="00073577">
          <w:rPr>
            <w:rFonts w:ascii="Courier New" w:hAnsi="Courier New" w:cs="Courier New"/>
            <w:sz w:val="16"/>
            <w:szCs w:val="16"/>
            <w:rPrChange w:id="8804" w:author="Abhishek Deep Nigam" w:date="2015-10-26T01:01:00Z">
              <w:rPr>
                <w:rFonts w:ascii="Courier New" w:hAnsi="Courier New" w:cs="Courier New"/>
              </w:rPr>
            </w:rPrChange>
          </w:rPr>
          <w:t>[4]-&gt;N[5]-&gt;O[6]-&gt;I(Backtracking)</w:t>
        </w:r>
      </w:ins>
    </w:p>
    <w:p w14:paraId="5A02108F" w14:textId="77777777" w:rsidR="00073577" w:rsidRPr="00073577" w:rsidRDefault="00073577" w:rsidP="00073577">
      <w:pPr>
        <w:spacing w:before="0" w:after="0"/>
        <w:rPr>
          <w:ins w:id="8805" w:author="Abhishek Deep Nigam" w:date="2015-10-26T01:01:00Z"/>
          <w:rFonts w:ascii="Courier New" w:hAnsi="Courier New" w:cs="Courier New"/>
          <w:sz w:val="16"/>
          <w:szCs w:val="16"/>
          <w:rPrChange w:id="8806" w:author="Abhishek Deep Nigam" w:date="2015-10-26T01:01:00Z">
            <w:rPr>
              <w:ins w:id="8807" w:author="Abhishek Deep Nigam" w:date="2015-10-26T01:01:00Z"/>
              <w:rFonts w:ascii="Courier New" w:hAnsi="Courier New" w:cs="Courier New"/>
            </w:rPr>
          </w:rPrChange>
        </w:rPr>
      </w:pPr>
      <w:ins w:id="8808" w:author="Abhishek Deep Nigam" w:date="2015-10-26T01:01:00Z">
        <w:r w:rsidRPr="00073577">
          <w:rPr>
            <w:rFonts w:ascii="Courier New" w:hAnsi="Courier New" w:cs="Courier New"/>
            <w:sz w:val="16"/>
            <w:szCs w:val="16"/>
            <w:rPrChange w:id="8809" w:author="Abhishek Deep Nigam" w:date="2015-10-26T01:01:00Z">
              <w:rPr>
                <w:rFonts w:ascii="Courier New" w:hAnsi="Courier New" w:cs="Courier New"/>
              </w:rPr>
            </w:rPrChange>
          </w:rPr>
          <w:t>[4]-&gt;O[5]-&gt;O[6]-&gt;I(Backtracking)</w:t>
        </w:r>
      </w:ins>
    </w:p>
    <w:p w14:paraId="1C421A30" w14:textId="77777777" w:rsidR="00073577" w:rsidRPr="00073577" w:rsidRDefault="00073577" w:rsidP="00073577">
      <w:pPr>
        <w:spacing w:before="0" w:after="0"/>
        <w:rPr>
          <w:ins w:id="8810" w:author="Abhishek Deep Nigam" w:date="2015-10-26T01:01:00Z"/>
          <w:rFonts w:ascii="Courier New" w:hAnsi="Courier New" w:cs="Courier New"/>
          <w:sz w:val="16"/>
          <w:szCs w:val="16"/>
          <w:rPrChange w:id="8811" w:author="Abhishek Deep Nigam" w:date="2015-10-26T01:01:00Z">
            <w:rPr>
              <w:ins w:id="8812" w:author="Abhishek Deep Nigam" w:date="2015-10-26T01:01:00Z"/>
              <w:rFonts w:ascii="Courier New" w:hAnsi="Courier New" w:cs="Courier New"/>
            </w:rPr>
          </w:rPrChange>
        </w:rPr>
      </w:pPr>
      <w:ins w:id="8813" w:author="Abhishek Deep Nigam" w:date="2015-10-26T01:01:00Z">
        <w:r w:rsidRPr="00073577">
          <w:rPr>
            <w:rFonts w:ascii="Courier New" w:hAnsi="Courier New" w:cs="Courier New"/>
            <w:sz w:val="16"/>
            <w:szCs w:val="16"/>
            <w:rPrChange w:id="8814" w:author="Abhishek Deep Nigam" w:date="2015-10-26T01:01:00Z">
              <w:rPr>
                <w:rFonts w:ascii="Courier New" w:hAnsi="Courier New" w:cs="Courier New"/>
              </w:rPr>
            </w:rPrChange>
          </w:rPr>
          <w:t>[4]-&gt;P(Backtracking)</w:t>
        </w:r>
      </w:ins>
    </w:p>
    <w:p w14:paraId="2EF36DEB" w14:textId="77777777" w:rsidR="00073577" w:rsidRPr="00073577" w:rsidRDefault="00073577" w:rsidP="00073577">
      <w:pPr>
        <w:spacing w:before="0" w:after="0"/>
        <w:rPr>
          <w:ins w:id="8815" w:author="Abhishek Deep Nigam" w:date="2015-10-26T01:01:00Z"/>
          <w:rFonts w:ascii="Courier New" w:hAnsi="Courier New" w:cs="Courier New"/>
          <w:sz w:val="16"/>
          <w:szCs w:val="16"/>
          <w:rPrChange w:id="8816" w:author="Abhishek Deep Nigam" w:date="2015-10-26T01:01:00Z">
            <w:rPr>
              <w:ins w:id="8817" w:author="Abhishek Deep Nigam" w:date="2015-10-26T01:01:00Z"/>
              <w:rFonts w:ascii="Courier New" w:hAnsi="Courier New" w:cs="Courier New"/>
            </w:rPr>
          </w:rPrChange>
        </w:rPr>
      </w:pPr>
      <w:ins w:id="8818" w:author="Abhishek Deep Nigam" w:date="2015-10-26T01:01:00Z">
        <w:r w:rsidRPr="00073577">
          <w:rPr>
            <w:rFonts w:ascii="Courier New" w:hAnsi="Courier New" w:cs="Courier New"/>
            <w:sz w:val="16"/>
            <w:szCs w:val="16"/>
            <w:rPrChange w:id="8819" w:author="Abhishek Deep Nigam" w:date="2015-10-26T01:01:00Z">
              <w:rPr>
                <w:rFonts w:ascii="Courier New" w:hAnsi="Courier New" w:cs="Courier New"/>
              </w:rPr>
            </w:rPrChange>
          </w:rPr>
          <w:t>[4]-&gt;Q(Backtracking)</w:t>
        </w:r>
      </w:ins>
    </w:p>
    <w:p w14:paraId="4BCC98FA" w14:textId="77777777" w:rsidR="00073577" w:rsidRPr="00073577" w:rsidRDefault="00073577" w:rsidP="00073577">
      <w:pPr>
        <w:spacing w:before="0" w:after="0"/>
        <w:rPr>
          <w:ins w:id="8820" w:author="Abhishek Deep Nigam" w:date="2015-10-26T01:01:00Z"/>
          <w:rFonts w:ascii="Courier New" w:hAnsi="Courier New" w:cs="Courier New"/>
          <w:sz w:val="16"/>
          <w:szCs w:val="16"/>
          <w:rPrChange w:id="8821" w:author="Abhishek Deep Nigam" w:date="2015-10-26T01:01:00Z">
            <w:rPr>
              <w:ins w:id="8822" w:author="Abhishek Deep Nigam" w:date="2015-10-26T01:01:00Z"/>
              <w:rFonts w:ascii="Courier New" w:hAnsi="Courier New" w:cs="Courier New"/>
            </w:rPr>
          </w:rPrChange>
        </w:rPr>
      </w:pPr>
      <w:ins w:id="8823" w:author="Abhishek Deep Nigam" w:date="2015-10-26T01:01:00Z">
        <w:r w:rsidRPr="00073577">
          <w:rPr>
            <w:rFonts w:ascii="Courier New" w:hAnsi="Courier New" w:cs="Courier New"/>
            <w:sz w:val="16"/>
            <w:szCs w:val="16"/>
            <w:rPrChange w:id="8824" w:author="Abhishek Deep Nigam" w:date="2015-10-26T01:01:00Z">
              <w:rPr>
                <w:rFonts w:ascii="Courier New" w:hAnsi="Courier New" w:cs="Courier New"/>
              </w:rPr>
            </w:rPrChange>
          </w:rPr>
          <w:t>[4]-&gt;S(Backtracking)</w:t>
        </w:r>
      </w:ins>
    </w:p>
    <w:p w14:paraId="0315890A" w14:textId="77777777" w:rsidR="00073577" w:rsidRPr="00073577" w:rsidRDefault="00073577" w:rsidP="00073577">
      <w:pPr>
        <w:spacing w:before="0" w:after="0"/>
        <w:rPr>
          <w:ins w:id="8825" w:author="Abhishek Deep Nigam" w:date="2015-10-26T01:01:00Z"/>
          <w:rFonts w:ascii="Courier New" w:hAnsi="Courier New" w:cs="Courier New"/>
          <w:sz w:val="16"/>
          <w:szCs w:val="16"/>
          <w:rPrChange w:id="8826" w:author="Abhishek Deep Nigam" w:date="2015-10-26T01:01:00Z">
            <w:rPr>
              <w:ins w:id="8827" w:author="Abhishek Deep Nigam" w:date="2015-10-26T01:01:00Z"/>
              <w:rFonts w:ascii="Courier New" w:hAnsi="Courier New" w:cs="Courier New"/>
            </w:rPr>
          </w:rPrChange>
        </w:rPr>
      </w:pPr>
      <w:ins w:id="8828" w:author="Abhishek Deep Nigam" w:date="2015-10-26T01:01:00Z">
        <w:r w:rsidRPr="00073577">
          <w:rPr>
            <w:rFonts w:ascii="Courier New" w:hAnsi="Courier New" w:cs="Courier New"/>
            <w:sz w:val="16"/>
            <w:szCs w:val="16"/>
            <w:rPrChange w:id="8829" w:author="Abhishek Deep Nigam" w:date="2015-10-26T01:01:00Z">
              <w:rPr>
                <w:rFonts w:ascii="Courier New" w:hAnsi="Courier New" w:cs="Courier New"/>
              </w:rPr>
            </w:rPrChange>
          </w:rPr>
          <w:t>[4]-&gt;Y[5]-&gt;O[6]-&gt;I(Backtracking)</w:t>
        </w:r>
      </w:ins>
    </w:p>
    <w:p w14:paraId="6C36EC6B" w14:textId="77777777" w:rsidR="00073577" w:rsidRPr="00073577" w:rsidRDefault="00073577" w:rsidP="00073577">
      <w:pPr>
        <w:spacing w:before="0" w:after="0"/>
        <w:rPr>
          <w:ins w:id="8830" w:author="Abhishek Deep Nigam" w:date="2015-10-26T01:01:00Z"/>
          <w:rFonts w:ascii="Courier New" w:hAnsi="Courier New" w:cs="Courier New"/>
          <w:sz w:val="16"/>
          <w:szCs w:val="16"/>
          <w:rPrChange w:id="8831" w:author="Abhishek Deep Nigam" w:date="2015-10-26T01:01:00Z">
            <w:rPr>
              <w:ins w:id="8832" w:author="Abhishek Deep Nigam" w:date="2015-10-26T01:01:00Z"/>
              <w:rFonts w:ascii="Courier New" w:hAnsi="Courier New" w:cs="Courier New"/>
            </w:rPr>
          </w:rPrChange>
        </w:rPr>
      </w:pPr>
      <w:ins w:id="8833" w:author="Abhishek Deep Nigam" w:date="2015-10-26T01:01:00Z">
        <w:r w:rsidRPr="00073577">
          <w:rPr>
            <w:rFonts w:ascii="Courier New" w:hAnsi="Courier New" w:cs="Courier New"/>
            <w:sz w:val="16"/>
            <w:szCs w:val="16"/>
            <w:rPrChange w:id="8834" w:author="Abhishek Deep Nigam" w:date="2015-10-26T01:01:00Z">
              <w:rPr>
                <w:rFonts w:ascii="Courier New" w:hAnsi="Courier New" w:cs="Courier New"/>
              </w:rPr>
            </w:rPrChange>
          </w:rPr>
          <w:t>[1]-&gt;S[2]-&gt;T[3]-&gt;T[4]-&gt;A(Backtracking)</w:t>
        </w:r>
      </w:ins>
    </w:p>
    <w:p w14:paraId="1218B006" w14:textId="77777777" w:rsidR="00073577" w:rsidRPr="00073577" w:rsidRDefault="00073577" w:rsidP="00073577">
      <w:pPr>
        <w:spacing w:before="0" w:after="0"/>
        <w:rPr>
          <w:ins w:id="8835" w:author="Abhishek Deep Nigam" w:date="2015-10-26T01:01:00Z"/>
          <w:rFonts w:ascii="Courier New" w:hAnsi="Courier New" w:cs="Courier New"/>
          <w:sz w:val="16"/>
          <w:szCs w:val="16"/>
          <w:rPrChange w:id="8836" w:author="Abhishek Deep Nigam" w:date="2015-10-26T01:01:00Z">
            <w:rPr>
              <w:ins w:id="8837" w:author="Abhishek Deep Nigam" w:date="2015-10-26T01:01:00Z"/>
              <w:rFonts w:ascii="Courier New" w:hAnsi="Courier New" w:cs="Courier New"/>
            </w:rPr>
          </w:rPrChange>
        </w:rPr>
      </w:pPr>
      <w:ins w:id="8838" w:author="Abhishek Deep Nigam" w:date="2015-10-26T01:01:00Z">
        <w:r w:rsidRPr="00073577">
          <w:rPr>
            <w:rFonts w:ascii="Courier New" w:hAnsi="Courier New" w:cs="Courier New"/>
            <w:sz w:val="16"/>
            <w:szCs w:val="16"/>
            <w:rPrChange w:id="8839" w:author="Abhishek Deep Nigam" w:date="2015-10-26T01:01:00Z">
              <w:rPr>
                <w:rFonts w:ascii="Courier New" w:hAnsi="Courier New" w:cs="Courier New"/>
              </w:rPr>
            </w:rPrChange>
          </w:rPr>
          <w:t>[4]-&gt;N[5]-&gt;O[6]-&gt;I(Backtracking)</w:t>
        </w:r>
      </w:ins>
    </w:p>
    <w:p w14:paraId="582596FE" w14:textId="77777777" w:rsidR="00073577" w:rsidRPr="00073577" w:rsidRDefault="00073577" w:rsidP="00073577">
      <w:pPr>
        <w:spacing w:before="0" w:after="0"/>
        <w:rPr>
          <w:ins w:id="8840" w:author="Abhishek Deep Nigam" w:date="2015-10-26T01:01:00Z"/>
          <w:rFonts w:ascii="Courier New" w:hAnsi="Courier New" w:cs="Courier New"/>
          <w:sz w:val="16"/>
          <w:szCs w:val="16"/>
          <w:rPrChange w:id="8841" w:author="Abhishek Deep Nigam" w:date="2015-10-26T01:01:00Z">
            <w:rPr>
              <w:ins w:id="8842" w:author="Abhishek Deep Nigam" w:date="2015-10-26T01:01:00Z"/>
              <w:rFonts w:ascii="Courier New" w:hAnsi="Courier New" w:cs="Courier New"/>
            </w:rPr>
          </w:rPrChange>
        </w:rPr>
      </w:pPr>
      <w:ins w:id="8843" w:author="Abhishek Deep Nigam" w:date="2015-10-26T01:01:00Z">
        <w:r w:rsidRPr="00073577">
          <w:rPr>
            <w:rFonts w:ascii="Courier New" w:hAnsi="Courier New" w:cs="Courier New"/>
            <w:sz w:val="16"/>
            <w:szCs w:val="16"/>
            <w:rPrChange w:id="8844" w:author="Abhishek Deep Nigam" w:date="2015-10-26T01:01:00Z">
              <w:rPr>
                <w:rFonts w:ascii="Courier New" w:hAnsi="Courier New" w:cs="Courier New"/>
              </w:rPr>
            </w:rPrChange>
          </w:rPr>
          <w:t>[4]-&gt;O[5]-&gt;O[6]-&gt;I(Backtracking)</w:t>
        </w:r>
      </w:ins>
    </w:p>
    <w:p w14:paraId="351E6CAF" w14:textId="77777777" w:rsidR="00073577" w:rsidRPr="00073577" w:rsidRDefault="00073577" w:rsidP="00073577">
      <w:pPr>
        <w:spacing w:before="0" w:after="0"/>
        <w:rPr>
          <w:ins w:id="8845" w:author="Abhishek Deep Nigam" w:date="2015-10-26T01:01:00Z"/>
          <w:rFonts w:ascii="Courier New" w:hAnsi="Courier New" w:cs="Courier New"/>
          <w:sz w:val="16"/>
          <w:szCs w:val="16"/>
          <w:rPrChange w:id="8846" w:author="Abhishek Deep Nigam" w:date="2015-10-26T01:01:00Z">
            <w:rPr>
              <w:ins w:id="8847" w:author="Abhishek Deep Nigam" w:date="2015-10-26T01:01:00Z"/>
              <w:rFonts w:ascii="Courier New" w:hAnsi="Courier New" w:cs="Courier New"/>
            </w:rPr>
          </w:rPrChange>
        </w:rPr>
      </w:pPr>
      <w:ins w:id="8848" w:author="Abhishek Deep Nigam" w:date="2015-10-26T01:01:00Z">
        <w:r w:rsidRPr="00073577">
          <w:rPr>
            <w:rFonts w:ascii="Courier New" w:hAnsi="Courier New" w:cs="Courier New"/>
            <w:sz w:val="16"/>
            <w:szCs w:val="16"/>
            <w:rPrChange w:id="8849" w:author="Abhishek Deep Nigam" w:date="2015-10-26T01:01:00Z">
              <w:rPr>
                <w:rFonts w:ascii="Courier New" w:hAnsi="Courier New" w:cs="Courier New"/>
              </w:rPr>
            </w:rPrChange>
          </w:rPr>
          <w:t>[4]-&gt;P(Backtracking)</w:t>
        </w:r>
      </w:ins>
    </w:p>
    <w:p w14:paraId="6B3C4A51" w14:textId="77777777" w:rsidR="00073577" w:rsidRPr="00073577" w:rsidRDefault="00073577" w:rsidP="00073577">
      <w:pPr>
        <w:spacing w:before="0" w:after="0"/>
        <w:rPr>
          <w:ins w:id="8850" w:author="Abhishek Deep Nigam" w:date="2015-10-26T01:01:00Z"/>
          <w:rFonts w:ascii="Courier New" w:hAnsi="Courier New" w:cs="Courier New"/>
          <w:sz w:val="16"/>
          <w:szCs w:val="16"/>
          <w:rPrChange w:id="8851" w:author="Abhishek Deep Nigam" w:date="2015-10-26T01:01:00Z">
            <w:rPr>
              <w:ins w:id="8852" w:author="Abhishek Deep Nigam" w:date="2015-10-26T01:01:00Z"/>
              <w:rFonts w:ascii="Courier New" w:hAnsi="Courier New" w:cs="Courier New"/>
            </w:rPr>
          </w:rPrChange>
        </w:rPr>
      </w:pPr>
      <w:ins w:id="8853" w:author="Abhishek Deep Nigam" w:date="2015-10-26T01:01:00Z">
        <w:r w:rsidRPr="00073577">
          <w:rPr>
            <w:rFonts w:ascii="Courier New" w:hAnsi="Courier New" w:cs="Courier New"/>
            <w:sz w:val="16"/>
            <w:szCs w:val="16"/>
            <w:rPrChange w:id="8854" w:author="Abhishek Deep Nigam" w:date="2015-10-26T01:01:00Z">
              <w:rPr>
                <w:rFonts w:ascii="Courier New" w:hAnsi="Courier New" w:cs="Courier New"/>
              </w:rPr>
            </w:rPrChange>
          </w:rPr>
          <w:t>[4]-&gt;Q(Backtracking)</w:t>
        </w:r>
      </w:ins>
    </w:p>
    <w:p w14:paraId="02FBEFFA" w14:textId="77777777" w:rsidR="00073577" w:rsidRPr="00073577" w:rsidRDefault="00073577" w:rsidP="00073577">
      <w:pPr>
        <w:spacing w:before="0" w:after="0"/>
        <w:rPr>
          <w:ins w:id="8855" w:author="Abhishek Deep Nigam" w:date="2015-10-26T01:01:00Z"/>
          <w:rFonts w:ascii="Courier New" w:hAnsi="Courier New" w:cs="Courier New"/>
          <w:sz w:val="16"/>
          <w:szCs w:val="16"/>
          <w:rPrChange w:id="8856" w:author="Abhishek Deep Nigam" w:date="2015-10-26T01:01:00Z">
            <w:rPr>
              <w:ins w:id="8857" w:author="Abhishek Deep Nigam" w:date="2015-10-26T01:01:00Z"/>
              <w:rFonts w:ascii="Courier New" w:hAnsi="Courier New" w:cs="Courier New"/>
            </w:rPr>
          </w:rPrChange>
        </w:rPr>
      </w:pPr>
      <w:ins w:id="8858" w:author="Abhishek Deep Nigam" w:date="2015-10-26T01:01:00Z">
        <w:r w:rsidRPr="00073577">
          <w:rPr>
            <w:rFonts w:ascii="Courier New" w:hAnsi="Courier New" w:cs="Courier New"/>
            <w:sz w:val="16"/>
            <w:szCs w:val="16"/>
            <w:rPrChange w:id="8859" w:author="Abhishek Deep Nigam" w:date="2015-10-26T01:01:00Z">
              <w:rPr>
                <w:rFonts w:ascii="Courier New" w:hAnsi="Courier New" w:cs="Courier New"/>
              </w:rPr>
            </w:rPrChange>
          </w:rPr>
          <w:t>[4]-&gt;S(Backtracking)</w:t>
        </w:r>
      </w:ins>
    </w:p>
    <w:p w14:paraId="163208B0" w14:textId="77777777" w:rsidR="00073577" w:rsidRPr="00073577" w:rsidRDefault="00073577" w:rsidP="00073577">
      <w:pPr>
        <w:spacing w:before="0" w:after="0"/>
        <w:rPr>
          <w:ins w:id="8860" w:author="Abhishek Deep Nigam" w:date="2015-10-26T01:01:00Z"/>
          <w:rFonts w:ascii="Courier New" w:hAnsi="Courier New" w:cs="Courier New"/>
          <w:sz w:val="16"/>
          <w:szCs w:val="16"/>
          <w:rPrChange w:id="8861" w:author="Abhishek Deep Nigam" w:date="2015-10-26T01:01:00Z">
            <w:rPr>
              <w:ins w:id="8862" w:author="Abhishek Deep Nigam" w:date="2015-10-26T01:01:00Z"/>
              <w:rFonts w:ascii="Courier New" w:hAnsi="Courier New" w:cs="Courier New"/>
            </w:rPr>
          </w:rPrChange>
        </w:rPr>
      </w:pPr>
      <w:ins w:id="8863" w:author="Abhishek Deep Nigam" w:date="2015-10-26T01:01:00Z">
        <w:r w:rsidRPr="00073577">
          <w:rPr>
            <w:rFonts w:ascii="Courier New" w:hAnsi="Courier New" w:cs="Courier New"/>
            <w:sz w:val="16"/>
            <w:szCs w:val="16"/>
            <w:rPrChange w:id="8864" w:author="Abhishek Deep Nigam" w:date="2015-10-26T01:01:00Z">
              <w:rPr>
                <w:rFonts w:ascii="Courier New" w:hAnsi="Courier New" w:cs="Courier New"/>
              </w:rPr>
            </w:rPrChange>
          </w:rPr>
          <w:t>[4]-&gt;Y[5]-&gt;O[6]-&gt;I(Backtracking)</w:t>
        </w:r>
      </w:ins>
    </w:p>
    <w:p w14:paraId="18840AA1" w14:textId="77777777" w:rsidR="00073577" w:rsidRPr="00073577" w:rsidRDefault="00073577" w:rsidP="00073577">
      <w:pPr>
        <w:spacing w:before="0" w:after="0"/>
        <w:rPr>
          <w:ins w:id="8865" w:author="Abhishek Deep Nigam" w:date="2015-10-26T01:01:00Z"/>
          <w:rFonts w:ascii="Courier New" w:hAnsi="Courier New" w:cs="Courier New"/>
          <w:sz w:val="16"/>
          <w:szCs w:val="16"/>
          <w:rPrChange w:id="8866" w:author="Abhishek Deep Nigam" w:date="2015-10-26T01:01:00Z">
            <w:rPr>
              <w:ins w:id="8867" w:author="Abhishek Deep Nigam" w:date="2015-10-26T01:01:00Z"/>
              <w:rFonts w:ascii="Courier New" w:hAnsi="Courier New" w:cs="Courier New"/>
            </w:rPr>
          </w:rPrChange>
        </w:rPr>
      </w:pPr>
      <w:ins w:id="8868" w:author="Abhishek Deep Nigam" w:date="2015-10-26T01:01:00Z">
        <w:r w:rsidRPr="00073577">
          <w:rPr>
            <w:rFonts w:ascii="Courier New" w:hAnsi="Courier New" w:cs="Courier New"/>
            <w:sz w:val="16"/>
            <w:szCs w:val="16"/>
            <w:rPrChange w:id="8869" w:author="Abhishek Deep Nigam" w:date="2015-10-26T01:01:00Z">
              <w:rPr>
                <w:rFonts w:ascii="Courier New" w:hAnsi="Courier New" w:cs="Courier New"/>
              </w:rPr>
            </w:rPrChange>
          </w:rPr>
          <w:t>[1]-&gt;T[2]-&gt;T[3]-&gt;T[4]-&gt;A(Backtracking)</w:t>
        </w:r>
      </w:ins>
    </w:p>
    <w:p w14:paraId="1C987FEF" w14:textId="77777777" w:rsidR="00073577" w:rsidRPr="00073577" w:rsidRDefault="00073577" w:rsidP="00073577">
      <w:pPr>
        <w:spacing w:before="0" w:after="0"/>
        <w:rPr>
          <w:ins w:id="8870" w:author="Abhishek Deep Nigam" w:date="2015-10-26T01:01:00Z"/>
          <w:rFonts w:ascii="Courier New" w:hAnsi="Courier New" w:cs="Courier New"/>
          <w:sz w:val="16"/>
          <w:szCs w:val="16"/>
          <w:rPrChange w:id="8871" w:author="Abhishek Deep Nigam" w:date="2015-10-26T01:01:00Z">
            <w:rPr>
              <w:ins w:id="8872" w:author="Abhishek Deep Nigam" w:date="2015-10-26T01:01:00Z"/>
              <w:rFonts w:ascii="Courier New" w:hAnsi="Courier New" w:cs="Courier New"/>
            </w:rPr>
          </w:rPrChange>
        </w:rPr>
      </w:pPr>
      <w:ins w:id="8873" w:author="Abhishek Deep Nigam" w:date="2015-10-26T01:01:00Z">
        <w:r w:rsidRPr="00073577">
          <w:rPr>
            <w:rFonts w:ascii="Courier New" w:hAnsi="Courier New" w:cs="Courier New"/>
            <w:sz w:val="16"/>
            <w:szCs w:val="16"/>
            <w:rPrChange w:id="8874" w:author="Abhishek Deep Nigam" w:date="2015-10-26T01:01:00Z">
              <w:rPr>
                <w:rFonts w:ascii="Courier New" w:hAnsi="Courier New" w:cs="Courier New"/>
              </w:rPr>
            </w:rPrChange>
          </w:rPr>
          <w:t>[4]-&gt;N[5]-&gt;O[6]-&gt;I[7]-&gt;E(Backtracking)</w:t>
        </w:r>
      </w:ins>
    </w:p>
    <w:p w14:paraId="2170A534" w14:textId="77777777" w:rsidR="00073577" w:rsidRPr="00073577" w:rsidRDefault="00073577" w:rsidP="00073577">
      <w:pPr>
        <w:spacing w:before="0" w:after="0"/>
        <w:rPr>
          <w:ins w:id="8875" w:author="Abhishek Deep Nigam" w:date="2015-10-26T01:01:00Z"/>
          <w:rFonts w:ascii="Courier New" w:hAnsi="Courier New" w:cs="Courier New"/>
          <w:sz w:val="16"/>
          <w:szCs w:val="16"/>
          <w:rPrChange w:id="8876" w:author="Abhishek Deep Nigam" w:date="2015-10-26T01:01:00Z">
            <w:rPr>
              <w:ins w:id="8877" w:author="Abhishek Deep Nigam" w:date="2015-10-26T01:01:00Z"/>
              <w:rFonts w:ascii="Courier New" w:hAnsi="Courier New" w:cs="Courier New"/>
            </w:rPr>
          </w:rPrChange>
        </w:rPr>
      </w:pPr>
      <w:ins w:id="8878" w:author="Abhishek Deep Nigam" w:date="2015-10-26T01:01:00Z">
        <w:r w:rsidRPr="00073577">
          <w:rPr>
            <w:rFonts w:ascii="Courier New" w:hAnsi="Courier New" w:cs="Courier New"/>
            <w:sz w:val="16"/>
            <w:szCs w:val="16"/>
            <w:rPrChange w:id="8879" w:author="Abhishek Deep Nigam" w:date="2015-10-26T01:01:00Z">
              <w:rPr>
                <w:rFonts w:ascii="Courier New" w:hAnsi="Courier New" w:cs="Courier New"/>
              </w:rPr>
            </w:rPrChange>
          </w:rPr>
          <w:t>[4]-&gt;O[5]-&gt;O[6]-&gt;I[7]-&gt;E(Backtracking)</w:t>
        </w:r>
      </w:ins>
    </w:p>
    <w:p w14:paraId="797E8A43" w14:textId="77777777" w:rsidR="00073577" w:rsidRPr="00073577" w:rsidRDefault="00073577" w:rsidP="00073577">
      <w:pPr>
        <w:spacing w:before="0" w:after="0"/>
        <w:rPr>
          <w:ins w:id="8880" w:author="Abhishek Deep Nigam" w:date="2015-10-26T01:01:00Z"/>
          <w:rFonts w:ascii="Courier New" w:hAnsi="Courier New" w:cs="Courier New"/>
          <w:sz w:val="16"/>
          <w:szCs w:val="16"/>
          <w:rPrChange w:id="8881" w:author="Abhishek Deep Nigam" w:date="2015-10-26T01:01:00Z">
            <w:rPr>
              <w:ins w:id="8882" w:author="Abhishek Deep Nigam" w:date="2015-10-26T01:01:00Z"/>
              <w:rFonts w:ascii="Courier New" w:hAnsi="Courier New" w:cs="Courier New"/>
            </w:rPr>
          </w:rPrChange>
        </w:rPr>
      </w:pPr>
      <w:ins w:id="8883" w:author="Abhishek Deep Nigam" w:date="2015-10-26T01:01:00Z">
        <w:r w:rsidRPr="00073577">
          <w:rPr>
            <w:rFonts w:ascii="Courier New" w:hAnsi="Courier New" w:cs="Courier New"/>
            <w:sz w:val="16"/>
            <w:szCs w:val="16"/>
            <w:rPrChange w:id="8884" w:author="Abhishek Deep Nigam" w:date="2015-10-26T01:01:00Z">
              <w:rPr>
                <w:rFonts w:ascii="Courier New" w:hAnsi="Courier New" w:cs="Courier New"/>
              </w:rPr>
            </w:rPrChange>
          </w:rPr>
          <w:t>[4]-&gt;P(Backtracking)</w:t>
        </w:r>
      </w:ins>
    </w:p>
    <w:p w14:paraId="068B2C65" w14:textId="77777777" w:rsidR="00073577" w:rsidRPr="00073577" w:rsidRDefault="00073577" w:rsidP="00073577">
      <w:pPr>
        <w:spacing w:before="0" w:after="0"/>
        <w:rPr>
          <w:ins w:id="8885" w:author="Abhishek Deep Nigam" w:date="2015-10-26T01:01:00Z"/>
          <w:rFonts w:ascii="Courier New" w:hAnsi="Courier New" w:cs="Courier New"/>
          <w:sz w:val="16"/>
          <w:szCs w:val="16"/>
          <w:rPrChange w:id="8886" w:author="Abhishek Deep Nigam" w:date="2015-10-26T01:01:00Z">
            <w:rPr>
              <w:ins w:id="8887" w:author="Abhishek Deep Nigam" w:date="2015-10-26T01:01:00Z"/>
              <w:rFonts w:ascii="Courier New" w:hAnsi="Courier New" w:cs="Courier New"/>
            </w:rPr>
          </w:rPrChange>
        </w:rPr>
      </w:pPr>
      <w:ins w:id="8888" w:author="Abhishek Deep Nigam" w:date="2015-10-26T01:01:00Z">
        <w:r w:rsidRPr="00073577">
          <w:rPr>
            <w:rFonts w:ascii="Courier New" w:hAnsi="Courier New" w:cs="Courier New"/>
            <w:sz w:val="16"/>
            <w:szCs w:val="16"/>
            <w:rPrChange w:id="8889" w:author="Abhishek Deep Nigam" w:date="2015-10-26T01:01:00Z">
              <w:rPr>
                <w:rFonts w:ascii="Courier New" w:hAnsi="Courier New" w:cs="Courier New"/>
              </w:rPr>
            </w:rPrChange>
          </w:rPr>
          <w:t>[4]-&gt;Q(Backtracking)</w:t>
        </w:r>
      </w:ins>
    </w:p>
    <w:p w14:paraId="2432E281" w14:textId="77777777" w:rsidR="00073577" w:rsidRPr="00073577" w:rsidRDefault="00073577" w:rsidP="00073577">
      <w:pPr>
        <w:spacing w:before="0" w:after="0"/>
        <w:rPr>
          <w:ins w:id="8890" w:author="Abhishek Deep Nigam" w:date="2015-10-26T01:01:00Z"/>
          <w:rFonts w:ascii="Courier New" w:hAnsi="Courier New" w:cs="Courier New"/>
          <w:sz w:val="16"/>
          <w:szCs w:val="16"/>
          <w:rPrChange w:id="8891" w:author="Abhishek Deep Nigam" w:date="2015-10-26T01:01:00Z">
            <w:rPr>
              <w:ins w:id="8892" w:author="Abhishek Deep Nigam" w:date="2015-10-26T01:01:00Z"/>
              <w:rFonts w:ascii="Courier New" w:hAnsi="Courier New" w:cs="Courier New"/>
            </w:rPr>
          </w:rPrChange>
        </w:rPr>
      </w:pPr>
      <w:ins w:id="8893" w:author="Abhishek Deep Nigam" w:date="2015-10-26T01:01:00Z">
        <w:r w:rsidRPr="00073577">
          <w:rPr>
            <w:rFonts w:ascii="Courier New" w:hAnsi="Courier New" w:cs="Courier New"/>
            <w:sz w:val="16"/>
            <w:szCs w:val="16"/>
            <w:rPrChange w:id="8894" w:author="Abhishek Deep Nigam" w:date="2015-10-26T01:01:00Z">
              <w:rPr>
                <w:rFonts w:ascii="Courier New" w:hAnsi="Courier New" w:cs="Courier New"/>
              </w:rPr>
            </w:rPrChange>
          </w:rPr>
          <w:t>[4]-&gt;S(Backtracking)</w:t>
        </w:r>
      </w:ins>
    </w:p>
    <w:p w14:paraId="4F283119" w14:textId="77777777" w:rsidR="00073577" w:rsidRPr="00073577" w:rsidRDefault="00073577" w:rsidP="00073577">
      <w:pPr>
        <w:spacing w:before="0" w:after="0"/>
        <w:rPr>
          <w:ins w:id="8895" w:author="Abhishek Deep Nigam" w:date="2015-10-26T01:01:00Z"/>
          <w:rFonts w:ascii="Courier New" w:hAnsi="Courier New" w:cs="Courier New"/>
          <w:sz w:val="16"/>
          <w:szCs w:val="16"/>
          <w:rPrChange w:id="8896" w:author="Abhishek Deep Nigam" w:date="2015-10-26T01:01:00Z">
            <w:rPr>
              <w:ins w:id="8897" w:author="Abhishek Deep Nigam" w:date="2015-10-26T01:01:00Z"/>
              <w:rFonts w:ascii="Courier New" w:hAnsi="Courier New" w:cs="Courier New"/>
            </w:rPr>
          </w:rPrChange>
        </w:rPr>
      </w:pPr>
      <w:ins w:id="8898" w:author="Abhishek Deep Nigam" w:date="2015-10-26T01:01:00Z">
        <w:r w:rsidRPr="00073577">
          <w:rPr>
            <w:rFonts w:ascii="Courier New" w:hAnsi="Courier New" w:cs="Courier New"/>
            <w:sz w:val="16"/>
            <w:szCs w:val="16"/>
            <w:rPrChange w:id="8899" w:author="Abhishek Deep Nigam" w:date="2015-10-26T01:01:00Z">
              <w:rPr>
                <w:rFonts w:ascii="Courier New" w:hAnsi="Courier New" w:cs="Courier New"/>
              </w:rPr>
            </w:rPrChange>
          </w:rPr>
          <w:t>[4]-&gt;Y[5]-&gt;O[6]-&gt;I[7]-&gt;E(Backtracking)</w:t>
        </w:r>
      </w:ins>
    </w:p>
    <w:p w14:paraId="53F07BCD" w14:textId="77777777" w:rsidR="00073577" w:rsidRPr="00073577" w:rsidRDefault="00073577" w:rsidP="00073577">
      <w:pPr>
        <w:spacing w:before="0" w:after="0"/>
        <w:rPr>
          <w:ins w:id="8900" w:author="Abhishek Deep Nigam" w:date="2015-10-26T01:01:00Z"/>
          <w:rFonts w:ascii="Courier New" w:hAnsi="Courier New" w:cs="Courier New"/>
          <w:sz w:val="16"/>
          <w:szCs w:val="16"/>
          <w:rPrChange w:id="8901" w:author="Abhishek Deep Nigam" w:date="2015-10-26T01:01:00Z">
            <w:rPr>
              <w:ins w:id="8902" w:author="Abhishek Deep Nigam" w:date="2015-10-26T01:01:00Z"/>
              <w:rFonts w:ascii="Courier New" w:hAnsi="Courier New" w:cs="Courier New"/>
            </w:rPr>
          </w:rPrChange>
        </w:rPr>
      </w:pPr>
      <w:ins w:id="8903" w:author="Abhishek Deep Nigam" w:date="2015-10-26T01:01:00Z">
        <w:r w:rsidRPr="00073577">
          <w:rPr>
            <w:rFonts w:ascii="Courier New" w:hAnsi="Courier New" w:cs="Courier New"/>
            <w:sz w:val="16"/>
            <w:szCs w:val="16"/>
            <w:rPrChange w:id="8904" w:author="Abhishek Deep Nigam" w:date="2015-10-26T01:01:00Z">
              <w:rPr>
                <w:rFonts w:ascii="Courier New" w:hAnsi="Courier New" w:cs="Courier New"/>
              </w:rPr>
            </w:rPrChange>
          </w:rPr>
          <w:t>[1]-&gt;Y[2]-&gt;T[3]-&gt;T[4]-&gt;A(Backtracking)</w:t>
        </w:r>
      </w:ins>
    </w:p>
    <w:p w14:paraId="4BCA3AA5" w14:textId="77777777" w:rsidR="00073577" w:rsidRPr="00073577" w:rsidRDefault="00073577" w:rsidP="00073577">
      <w:pPr>
        <w:spacing w:before="0" w:after="0"/>
        <w:rPr>
          <w:ins w:id="8905" w:author="Abhishek Deep Nigam" w:date="2015-10-26T01:01:00Z"/>
          <w:rFonts w:ascii="Courier New" w:hAnsi="Courier New" w:cs="Courier New"/>
          <w:sz w:val="16"/>
          <w:szCs w:val="16"/>
          <w:rPrChange w:id="8906" w:author="Abhishek Deep Nigam" w:date="2015-10-26T01:01:00Z">
            <w:rPr>
              <w:ins w:id="8907" w:author="Abhishek Deep Nigam" w:date="2015-10-26T01:01:00Z"/>
              <w:rFonts w:ascii="Courier New" w:hAnsi="Courier New" w:cs="Courier New"/>
            </w:rPr>
          </w:rPrChange>
        </w:rPr>
      </w:pPr>
      <w:ins w:id="8908" w:author="Abhishek Deep Nigam" w:date="2015-10-26T01:01:00Z">
        <w:r w:rsidRPr="00073577">
          <w:rPr>
            <w:rFonts w:ascii="Courier New" w:hAnsi="Courier New" w:cs="Courier New"/>
            <w:sz w:val="16"/>
            <w:szCs w:val="16"/>
            <w:rPrChange w:id="8909" w:author="Abhishek Deep Nigam" w:date="2015-10-26T01:01:00Z">
              <w:rPr>
                <w:rFonts w:ascii="Courier New" w:hAnsi="Courier New" w:cs="Courier New"/>
              </w:rPr>
            </w:rPrChange>
          </w:rPr>
          <w:t>[4]-&gt;N[5]-&gt;O[6]-&gt;I(Backtracking)</w:t>
        </w:r>
      </w:ins>
    </w:p>
    <w:p w14:paraId="2838973F" w14:textId="77777777" w:rsidR="00073577" w:rsidRPr="00073577" w:rsidRDefault="00073577" w:rsidP="00073577">
      <w:pPr>
        <w:spacing w:before="0" w:after="0"/>
        <w:rPr>
          <w:ins w:id="8910" w:author="Abhishek Deep Nigam" w:date="2015-10-26T01:01:00Z"/>
          <w:rFonts w:ascii="Courier New" w:hAnsi="Courier New" w:cs="Courier New"/>
          <w:sz w:val="16"/>
          <w:szCs w:val="16"/>
          <w:rPrChange w:id="8911" w:author="Abhishek Deep Nigam" w:date="2015-10-26T01:01:00Z">
            <w:rPr>
              <w:ins w:id="8912" w:author="Abhishek Deep Nigam" w:date="2015-10-26T01:01:00Z"/>
              <w:rFonts w:ascii="Courier New" w:hAnsi="Courier New" w:cs="Courier New"/>
            </w:rPr>
          </w:rPrChange>
        </w:rPr>
      </w:pPr>
      <w:ins w:id="8913" w:author="Abhishek Deep Nigam" w:date="2015-10-26T01:01:00Z">
        <w:r w:rsidRPr="00073577">
          <w:rPr>
            <w:rFonts w:ascii="Courier New" w:hAnsi="Courier New" w:cs="Courier New"/>
            <w:sz w:val="16"/>
            <w:szCs w:val="16"/>
            <w:rPrChange w:id="8914" w:author="Abhishek Deep Nigam" w:date="2015-10-26T01:01:00Z">
              <w:rPr>
                <w:rFonts w:ascii="Courier New" w:hAnsi="Courier New" w:cs="Courier New"/>
              </w:rPr>
            </w:rPrChange>
          </w:rPr>
          <w:t>[4]-&gt;O[5]-&gt;O[6]-&gt;I(Backtracking)</w:t>
        </w:r>
      </w:ins>
    </w:p>
    <w:p w14:paraId="1E0F146B" w14:textId="77777777" w:rsidR="00073577" w:rsidRPr="00073577" w:rsidRDefault="00073577" w:rsidP="00073577">
      <w:pPr>
        <w:spacing w:before="0" w:after="0"/>
        <w:rPr>
          <w:ins w:id="8915" w:author="Abhishek Deep Nigam" w:date="2015-10-26T01:01:00Z"/>
          <w:rFonts w:ascii="Courier New" w:hAnsi="Courier New" w:cs="Courier New"/>
          <w:sz w:val="16"/>
          <w:szCs w:val="16"/>
          <w:rPrChange w:id="8916" w:author="Abhishek Deep Nigam" w:date="2015-10-26T01:01:00Z">
            <w:rPr>
              <w:ins w:id="8917" w:author="Abhishek Deep Nigam" w:date="2015-10-26T01:01:00Z"/>
              <w:rFonts w:ascii="Courier New" w:hAnsi="Courier New" w:cs="Courier New"/>
            </w:rPr>
          </w:rPrChange>
        </w:rPr>
      </w:pPr>
      <w:ins w:id="8918" w:author="Abhishek Deep Nigam" w:date="2015-10-26T01:01:00Z">
        <w:r w:rsidRPr="00073577">
          <w:rPr>
            <w:rFonts w:ascii="Courier New" w:hAnsi="Courier New" w:cs="Courier New"/>
            <w:sz w:val="16"/>
            <w:szCs w:val="16"/>
            <w:rPrChange w:id="8919" w:author="Abhishek Deep Nigam" w:date="2015-10-26T01:01:00Z">
              <w:rPr>
                <w:rFonts w:ascii="Courier New" w:hAnsi="Courier New" w:cs="Courier New"/>
              </w:rPr>
            </w:rPrChange>
          </w:rPr>
          <w:t>[4]-&gt;P(Backtracking)</w:t>
        </w:r>
      </w:ins>
    </w:p>
    <w:p w14:paraId="438F201E" w14:textId="77777777" w:rsidR="00073577" w:rsidRPr="00073577" w:rsidRDefault="00073577" w:rsidP="00073577">
      <w:pPr>
        <w:spacing w:before="0" w:after="0"/>
        <w:rPr>
          <w:ins w:id="8920" w:author="Abhishek Deep Nigam" w:date="2015-10-26T01:01:00Z"/>
          <w:rFonts w:ascii="Courier New" w:hAnsi="Courier New" w:cs="Courier New"/>
          <w:sz w:val="16"/>
          <w:szCs w:val="16"/>
          <w:rPrChange w:id="8921" w:author="Abhishek Deep Nigam" w:date="2015-10-26T01:01:00Z">
            <w:rPr>
              <w:ins w:id="8922" w:author="Abhishek Deep Nigam" w:date="2015-10-26T01:01:00Z"/>
              <w:rFonts w:ascii="Courier New" w:hAnsi="Courier New" w:cs="Courier New"/>
            </w:rPr>
          </w:rPrChange>
        </w:rPr>
      </w:pPr>
      <w:ins w:id="8923" w:author="Abhishek Deep Nigam" w:date="2015-10-26T01:01:00Z">
        <w:r w:rsidRPr="00073577">
          <w:rPr>
            <w:rFonts w:ascii="Courier New" w:hAnsi="Courier New" w:cs="Courier New"/>
            <w:sz w:val="16"/>
            <w:szCs w:val="16"/>
            <w:rPrChange w:id="8924" w:author="Abhishek Deep Nigam" w:date="2015-10-26T01:01:00Z">
              <w:rPr>
                <w:rFonts w:ascii="Courier New" w:hAnsi="Courier New" w:cs="Courier New"/>
              </w:rPr>
            </w:rPrChange>
          </w:rPr>
          <w:t>[4]-&gt;Q(Backtracking)</w:t>
        </w:r>
      </w:ins>
    </w:p>
    <w:p w14:paraId="64CFF12B" w14:textId="77777777" w:rsidR="00073577" w:rsidRPr="00073577" w:rsidRDefault="00073577" w:rsidP="00073577">
      <w:pPr>
        <w:spacing w:before="0" w:after="0"/>
        <w:rPr>
          <w:ins w:id="8925" w:author="Abhishek Deep Nigam" w:date="2015-10-26T01:01:00Z"/>
          <w:rFonts w:ascii="Courier New" w:hAnsi="Courier New" w:cs="Courier New"/>
          <w:sz w:val="16"/>
          <w:szCs w:val="16"/>
          <w:rPrChange w:id="8926" w:author="Abhishek Deep Nigam" w:date="2015-10-26T01:01:00Z">
            <w:rPr>
              <w:ins w:id="8927" w:author="Abhishek Deep Nigam" w:date="2015-10-26T01:01:00Z"/>
              <w:rFonts w:ascii="Courier New" w:hAnsi="Courier New" w:cs="Courier New"/>
            </w:rPr>
          </w:rPrChange>
        </w:rPr>
      </w:pPr>
      <w:ins w:id="8928" w:author="Abhishek Deep Nigam" w:date="2015-10-26T01:01:00Z">
        <w:r w:rsidRPr="00073577">
          <w:rPr>
            <w:rFonts w:ascii="Courier New" w:hAnsi="Courier New" w:cs="Courier New"/>
            <w:sz w:val="16"/>
            <w:szCs w:val="16"/>
            <w:rPrChange w:id="8929" w:author="Abhishek Deep Nigam" w:date="2015-10-26T01:01:00Z">
              <w:rPr>
                <w:rFonts w:ascii="Courier New" w:hAnsi="Courier New" w:cs="Courier New"/>
              </w:rPr>
            </w:rPrChange>
          </w:rPr>
          <w:t>[4]-&gt;S(Backtracking)</w:t>
        </w:r>
      </w:ins>
    </w:p>
    <w:p w14:paraId="1863E966" w14:textId="77777777" w:rsidR="00073577" w:rsidRPr="00073577" w:rsidRDefault="00073577" w:rsidP="00073577">
      <w:pPr>
        <w:spacing w:before="0" w:after="0"/>
        <w:rPr>
          <w:ins w:id="8930" w:author="Abhishek Deep Nigam" w:date="2015-10-26T01:01:00Z"/>
          <w:rFonts w:ascii="Courier New" w:hAnsi="Courier New" w:cs="Courier New"/>
          <w:sz w:val="16"/>
          <w:szCs w:val="16"/>
          <w:rPrChange w:id="8931" w:author="Abhishek Deep Nigam" w:date="2015-10-26T01:01:00Z">
            <w:rPr>
              <w:ins w:id="8932" w:author="Abhishek Deep Nigam" w:date="2015-10-26T01:01:00Z"/>
              <w:rFonts w:ascii="Courier New" w:hAnsi="Courier New" w:cs="Courier New"/>
            </w:rPr>
          </w:rPrChange>
        </w:rPr>
      </w:pPr>
      <w:ins w:id="8933" w:author="Abhishek Deep Nigam" w:date="2015-10-26T01:01:00Z">
        <w:r w:rsidRPr="00073577">
          <w:rPr>
            <w:rFonts w:ascii="Courier New" w:hAnsi="Courier New" w:cs="Courier New"/>
            <w:sz w:val="16"/>
            <w:szCs w:val="16"/>
            <w:rPrChange w:id="8934" w:author="Abhishek Deep Nigam" w:date="2015-10-26T01:01:00Z">
              <w:rPr>
                <w:rFonts w:ascii="Courier New" w:hAnsi="Courier New" w:cs="Courier New"/>
              </w:rPr>
            </w:rPrChange>
          </w:rPr>
          <w:t>[4]-&gt;Y[5]-&gt;O[6]-&gt;I(Backtracking)</w:t>
        </w:r>
      </w:ins>
    </w:p>
    <w:p w14:paraId="4BFD9B50" w14:textId="77777777" w:rsidR="00073577" w:rsidRPr="00073577" w:rsidRDefault="00073577" w:rsidP="00073577">
      <w:pPr>
        <w:spacing w:before="0" w:after="0"/>
        <w:rPr>
          <w:ins w:id="8935" w:author="Abhishek Deep Nigam" w:date="2015-10-26T01:01:00Z"/>
          <w:rFonts w:ascii="Courier New" w:hAnsi="Courier New" w:cs="Courier New"/>
          <w:sz w:val="16"/>
          <w:szCs w:val="16"/>
          <w:rPrChange w:id="8936" w:author="Abhishek Deep Nigam" w:date="2015-10-26T01:01:00Z">
            <w:rPr>
              <w:ins w:id="8937" w:author="Abhishek Deep Nigam" w:date="2015-10-26T01:01:00Z"/>
              <w:rFonts w:ascii="Courier New" w:hAnsi="Courier New" w:cs="Courier New"/>
            </w:rPr>
          </w:rPrChange>
        </w:rPr>
      </w:pPr>
      <w:ins w:id="8938" w:author="Abhishek Deep Nigam" w:date="2015-10-26T01:01:00Z">
        <w:r w:rsidRPr="00073577">
          <w:rPr>
            <w:rFonts w:ascii="Courier New" w:hAnsi="Courier New" w:cs="Courier New"/>
            <w:sz w:val="16"/>
            <w:szCs w:val="16"/>
            <w:rPrChange w:id="8939" w:author="Abhishek Deep Nigam" w:date="2015-10-26T01:01:00Z">
              <w:rPr>
                <w:rFonts w:ascii="Courier New" w:hAnsi="Courier New" w:cs="Courier New"/>
              </w:rPr>
            </w:rPrChange>
          </w:rPr>
          <w:t>[1]-&gt;Z[2]-&gt;T[3]-&gt;T[4]-&gt;A(Backtracking)</w:t>
        </w:r>
      </w:ins>
    </w:p>
    <w:p w14:paraId="5B3C1AD0" w14:textId="77777777" w:rsidR="00073577" w:rsidRPr="00073577" w:rsidRDefault="00073577" w:rsidP="00073577">
      <w:pPr>
        <w:spacing w:before="0" w:after="0"/>
        <w:rPr>
          <w:ins w:id="8940" w:author="Abhishek Deep Nigam" w:date="2015-10-26T01:01:00Z"/>
          <w:rFonts w:ascii="Courier New" w:hAnsi="Courier New" w:cs="Courier New"/>
          <w:sz w:val="16"/>
          <w:szCs w:val="16"/>
          <w:rPrChange w:id="8941" w:author="Abhishek Deep Nigam" w:date="2015-10-26T01:01:00Z">
            <w:rPr>
              <w:ins w:id="8942" w:author="Abhishek Deep Nigam" w:date="2015-10-26T01:01:00Z"/>
              <w:rFonts w:ascii="Courier New" w:hAnsi="Courier New" w:cs="Courier New"/>
            </w:rPr>
          </w:rPrChange>
        </w:rPr>
      </w:pPr>
      <w:ins w:id="8943" w:author="Abhishek Deep Nigam" w:date="2015-10-26T01:01:00Z">
        <w:r w:rsidRPr="00073577">
          <w:rPr>
            <w:rFonts w:ascii="Courier New" w:hAnsi="Courier New" w:cs="Courier New"/>
            <w:sz w:val="16"/>
            <w:szCs w:val="16"/>
            <w:rPrChange w:id="8944" w:author="Abhishek Deep Nigam" w:date="2015-10-26T01:01:00Z">
              <w:rPr>
                <w:rFonts w:ascii="Courier New" w:hAnsi="Courier New" w:cs="Courier New"/>
              </w:rPr>
            </w:rPrChange>
          </w:rPr>
          <w:t>[4]-&gt;N[5]-&gt;O[6]-&gt;I(Backtracking)</w:t>
        </w:r>
      </w:ins>
    </w:p>
    <w:p w14:paraId="2BDD73BB" w14:textId="77777777" w:rsidR="00073577" w:rsidRPr="00073577" w:rsidRDefault="00073577" w:rsidP="00073577">
      <w:pPr>
        <w:spacing w:before="0" w:after="0"/>
        <w:rPr>
          <w:ins w:id="8945" w:author="Abhishek Deep Nigam" w:date="2015-10-26T01:01:00Z"/>
          <w:rFonts w:ascii="Courier New" w:hAnsi="Courier New" w:cs="Courier New"/>
          <w:sz w:val="16"/>
          <w:szCs w:val="16"/>
          <w:rPrChange w:id="8946" w:author="Abhishek Deep Nigam" w:date="2015-10-26T01:01:00Z">
            <w:rPr>
              <w:ins w:id="8947" w:author="Abhishek Deep Nigam" w:date="2015-10-26T01:01:00Z"/>
              <w:rFonts w:ascii="Courier New" w:hAnsi="Courier New" w:cs="Courier New"/>
            </w:rPr>
          </w:rPrChange>
        </w:rPr>
      </w:pPr>
      <w:ins w:id="8948" w:author="Abhishek Deep Nigam" w:date="2015-10-26T01:01:00Z">
        <w:r w:rsidRPr="00073577">
          <w:rPr>
            <w:rFonts w:ascii="Courier New" w:hAnsi="Courier New" w:cs="Courier New"/>
            <w:sz w:val="16"/>
            <w:szCs w:val="16"/>
            <w:rPrChange w:id="8949" w:author="Abhishek Deep Nigam" w:date="2015-10-26T01:01:00Z">
              <w:rPr>
                <w:rFonts w:ascii="Courier New" w:hAnsi="Courier New" w:cs="Courier New"/>
              </w:rPr>
            </w:rPrChange>
          </w:rPr>
          <w:t>[4]-&gt;O[5]-&gt;O[6]-&gt;I(Backtracking)</w:t>
        </w:r>
      </w:ins>
    </w:p>
    <w:p w14:paraId="69ADA26D" w14:textId="77777777" w:rsidR="00073577" w:rsidRPr="00073577" w:rsidRDefault="00073577" w:rsidP="00073577">
      <w:pPr>
        <w:spacing w:before="0" w:after="0"/>
        <w:rPr>
          <w:ins w:id="8950" w:author="Abhishek Deep Nigam" w:date="2015-10-26T01:01:00Z"/>
          <w:rFonts w:ascii="Courier New" w:hAnsi="Courier New" w:cs="Courier New"/>
          <w:sz w:val="16"/>
          <w:szCs w:val="16"/>
          <w:rPrChange w:id="8951" w:author="Abhishek Deep Nigam" w:date="2015-10-26T01:01:00Z">
            <w:rPr>
              <w:ins w:id="8952" w:author="Abhishek Deep Nigam" w:date="2015-10-26T01:01:00Z"/>
              <w:rFonts w:ascii="Courier New" w:hAnsi="Courier New" w:cs="Courier New"/>
            </w:rPr>
          </w:rPrChange>
        </w:rPr>
      </w:pPr>
      <w:ins w:id="8953" w:author="Abhishek Deep Nigam" w:date="2015-10-26T01:01:00Z">
        <w:r w:rsidRPr="00073577">
          <w:rPr>
            <w:rFonts w:ascii="Courier New" w:hAnsi="Courier New" w:cs="Courier New"/>
            <w:sz w:val="16"/>
            <w:szCs w:val="16"/>
            <w:rPrChange w:id="8954" w:author="Abhishek Deep Nigam" w:date="2015-10-26T01:01:00Z">
              <w:rPr>
                <w:rFonts w:ascii="Courier New" w:hAnsi="Courier New" w:cs="Courier New"/>
              </w:rPr>
            </w:rPrChange>
          </w:rPr>
          <w:t>[4]-&gt;P(Backtracking)</w:t>
        </w:r>
      </w:ins>
    </w:p>
    <w:p w14:paraId="453D131A" w14:textId="77777777" w:rsidR="00073577" w:rsidRPr="00073577" w:rsidRDefault="00073577" w:rsidP="00073577">
      <w:pPr>
        <w:spacing w:before="0" w:after="0"/>
        <w:rPr>
          <w:ins w:id="8955" w:author="Abhishek Deep Nigam" w:date="2015-10-26T01:01:00Z"/>
          <w:rFonts w:ascii="Courier New" w:hAnsi="Courier New" w:cs="Courier New"/>
          <w:sz w:val="16"/>
          <w:szCs w:val="16"/>
          <w:rPrChange w:id="8956" w:author="Abhishek Deep Nigam" w:date="2015-10-26T01:01:00Z">
            <w:rPr>
              <w:ins w:id="8957" w:author="Abhishek Deep Nigam" w:date="2015-10-26T01:01:00Z"/>
              <w:rFonts w:ascii="Courier New" w:hAnsi="Courier New" w:cs="Courier New"/>
            </w:rPr>
          </w:rPrChange>
        </w:rPr>
      </w:pPr>
      <w:ins w:id="8958" w:author="Abhishek Deep Nigam" w:date="2015-10-26T01:01:00Z">
        <w:r w:rsidRPr="00073577">
          <w:rPr>
            <w:rFonts w:ascii="Courier New" w:hAnsi="Courier New" w:cs="Courier New"/>
            <w:sz w:val="16"/>
            <w:szCs w:val="16"/>
            <w:rPrChange w:id="8959" w:author="Abhishek Deep Nigam" w:date="2015-10-26T01:01:00Z">
              <w:rPr>
                <w:rFonts w:ascii="Courier New" w:hAnsi="Courier New" w:cs="Courier New"/>
              </w:rPr>
            </w:rPrChange>
          </w:rPr>
          <w:t>[4]-&gt;Q(Backtracking)</w:t>
        </w:r>
      </w:ins>
    </w:p>
    <w:p w14:paraId="5312AEAD" w14:textId="77777777" w:rsidR="00073577" w:rsidRPr="00073577" w:rsidRDefault="00073577" w:rsidP="00073577">
      <w:pPr>
        <w:spacing w:before="0" w:after="0"/>
        <w:rPr>
          <w:ins w:id="8960" w:author="Abhishek Deep Nigam" w:date="2015-10-26T01:01:00Z"/>
          <w:rFonts w:ascii="Courier New" w:hAnsi="Courier New" w:cs="Courier New"/>
          <w:sz w:val="16"/>
          <w:szCs w:val="16"/>
          <w:rPrChange w:id="8961" w:author="Abhishek Deep Nigam" w:date="2015-10-26T01:01:00Z">
            <w:rPr>
              <w:ins w:id="8962" w:author="Abhishek Deep Nigam" w:date="2015-10-26T01:01:00Z"/>
              <w:rFonts w:ascii="Courier New" w:hAnsi="Courier New" w:cs="Courier New"/>
            </w:rPr>
          </w:rPrChange>
        </w:rPr>
      </w:pPr>
      <w:ins w:id="8963" w:author="Abhishek Deep Nigam" w:date="2015-10-26T01:01:00Z">
        <w:r w:rsidRPr="00073577">
          <w:rPr>
            <w:rFonts w:ascii="Courier New" w:hAnsi="Courier New" w:cs="Courier New"/>
            <w:sz w:val="16"/>
            <w:szCs w:val="16"/>
            <w:rPrChange w:id="8964" w:author="Abhishek Deep Nigam" w:date="2015-10-26T01:01:00Z">
              <w:rPr>
                <w:rFonts w:ascii="Courier New" w:hAnsi="Courier New" w:cs="Courier New"/>
              </w:rPr>
            </w:rPrChange>
          </w:rPr>
          <w:lastRenderedPageBreak/>
          <w:t>[4]-&gt;S(Backtracking)</w:t>
        </w:r>
      </w:ins>
    </w:p>
    <w:p w14:paraId="0EC401B6" w14:textId="77777777" w:rsidR="00073577" w:rsidRPr="00073577" w:rsidRDefault="00073577" w:rsidP="00073577">
      <w:pPr>
        <w:spacing w:before="0" w:after="0"/>
        <w:rPr>
          <w:ins w:id="8965" w:author="Abhishek Deep Nigam" w:date="2015-10-26T01:01:00Z"/>
          <w:rFonts w:ascii="Courier New" w:hAnsi="Courier New" w:cs="Courier New"/>
          <w:sz w:val="16"/>
          <w:szCs w:val="16"/>
          <w:rPrChange w:id="8966" w:author="Abhishek Deep Nigam" w:date="2015-10-26T01:01:00Z">
            <w:rPr>
              <w:ins w:id="8967" w:author="Abhishek Deep Nigam" w:date="2015-10-26T01:01:00Z"/>
              <w:rFonts w:ascii="Courier New" w:hAnsi="Courier New" w:cs="Courier New"/>
            </w:rPr>
          </w:rPrChange>
        </w:rPr>
      </w:pPr>
      <w:ins w:id="8968" w:author="Abhishek Deep Nigam" w:date="2015-10-26T01:01:00Z">
        <w:r w:rsidRPr="00073577">
          <w:rPr>
            <w:rFonts w:ascii="Courier New" w:hAnsi="Courier New" w:cs="Courier New"/>
            <w:sz w:val="16"/>
            <w:szCs w:val="16"/>
            <w:rPrChange w:id="8969" w:author="Abhishek Deep Nigam" w:date="2015-10-26T01:01:00Z">
              <w:rPr>
                <w:rFonts w:ascii="Courier New" w:hAnsi="Courier New" w:cs="Courier New"/>
              </w:rPr>
            </w:rPrChange>
          </w:rPr>
          <w:t>[4]-&gt;Y[5]-&gt;O[6]-&gt;I(Backtracking)</w:t>
        </w:r>
      </w:ins>
    </w:p>
    <w:p w14:paraId="108254F3" w14:textId="77777777" w:rsidR="00073577" w:rsidRPr="00073577" w:rsidRDefault="00073577" w:rsidP="00073577">
      <w:pPr>
        <w:spacing w:before="0" w:after="0"/>
        <w:rPr>
          <w:ins w:id="8970" w:author="Abhishek Deep Nigam" w:date="2015-10-26T01:01:00Z"/>
          <w:rFonts w:ascii="Courier New" w:hAnsi="Courier New" w:cs="Courier New"/>
          <w:sz w:val="16"/>
          <w:szCs w:val="16"/>
          <w:rPrChange w:id="8971" w:author="Abhishek Deep Nigam" w:date="2015-10-26T01:01:00Z">
            <w:rPr>
              <w:ins w:id="8972" w:author="Abhishek Deep Nigam" w:date="2015-10-26T01:01:00Z"/>
              <w:rFonts w:ascii="Courier New" w:hAnsi="Courier New" w:cs="Courier New"/>
            </w:rPr>
          </w:rPrChange>
        </w:rPr>
      </w:pPr>
      <w:ins w:id="8973" w:author="Abhishek Deep Nigam" w:date="2015-10-26T01:01:00Z">
        <w:r w:rsidRPr="00073577">
          <w:rPr>
            <w:rFonts w:ascii="Courier New" w:hAnsi="Courier New" w:cs="Courier New"/>
            <w:sz w:val="16"/>
            <w:szCs w:val="16"/>
            <w:rPrChange w:id="8974" w:author="Abhishek Deep Nigam" w:date="2015-10-26T01:01:00Z">
              <w:rPr>
                <w:rFonts w:ascii="Courier New" w:hAnsi="Courier New" w:cs="Courier New"/>
              </w:rPr>
            </w:rPrChange>
          </w:rPr>
          <w:t>[0]-&gt;C[1]-&gt;A[2]-&gt;T[3]-&gt;T[4]-&gt;A(Backtracking)</w:t>
        </w:r>
      </w:ins>
    </w:p>
    <w:p w14:paraId="730199BC" w14:textId="77777777" w:rsidR="00073577" w:rsidRPr="00073577" w:rsidRDefault="00073577" w:rsidP="00073577">
      <w:pPr>
        <w:spacing w:before="0" w:after="0"/>
        <w:rPr>
          <w:ins w:id="8975" w:author="Abhishek Deep Nigam" w:date="2015-10-26T01:01:00Z"/>
          <w:rFonts w:ascii="Courier New" w:hAnsi="Courier New" w:cs="Courier New"/>
          <w:sz w:val="16"/>
          <w:szCs w:val="16"/>
          <w:rPrChange w:id="8976" w:author="Abhishek Deep Nigam" w:date="2015-10-26T01:01:00Z">
            <w:rPr>
              <w:ins w:id="8977" w:author="Abhishek Deep Nigam" w:date="2015-10-26T01:01:00Z"/>
              <w:rFonts w:ascii="Courier New" w:hAnsi="Courier New" w:cs="Courier New"/>
            </w:rPr>
          </w:rPrChange>
        </w:rPr>
      </w:pPr>
      <w:ins w:id="8978" w:author="Abhishek Deep Nigam" w:date="2015-10-26T01:01:00Z">
        <w:r w:rsidRPr="00073577">
          <w:rPr>
            <w:rFonts w:ascii="Courier New" w:hAnsi="Courier New" w:cs="Courier New"/>
            <w:sz w:val="16"/>
            <w:szCs w:val="16"/>
            <w:rPrChange w:id="8979" w:author="Abhishek Deep Nigam" w:date="2015-10-26T01:01:00Z">
              <w:rPr>
                <w:rFonts w:ascii="Courier New" w:hAnsi="Courier New" w:cs="Courier New"/>
              </w:rPr>
            </w:rPrChange>
          </w:rPr>
          <w:t>[4]-&gt;N[5]-&gt;O[6]-&gt;I(Backtracking)</w:t>
        </w:r>
      </w:ins>
    </w:p>
    <w:p w14:paraId="1F73A8A0" w14:textId="77777777" w:rsidR="00073577" w:rsidRPr="00073577" w:rsidRDefault="00073577" w:rsidP="00073577">
      <w:pPr>
        <w:spacing w:before="0" w:after="0"/>
        <w:rPr>
          <w:ins w:id="8980" w:author="Abhishek Deep Nigam" w:date="2015-10-26T01:01:00Z"/>
          <w:rFonts w:ascii="Courier New" w:hAnsi="Courier New" w:cs="Courier New"/>
          <w:sz w:val="16"/>
          <w:szCs w:val="16"/>
          <w:rPrChange w:id="8981" w:author="Abhishek Deep Nigam" w:date="2015-10-26T01:01:00Z">
            <w:rPr>
              <w:ins w:id="8982" w:author="Abhishek Deep Nigam" w:date="2015-10-26T01:01:00Z"/>
              <w:rFonts w:ascii="Courier New" w:hAnsi="Courier New" w:cs="Courier New"/>
            </w:rPr>
          </w:rPrChange>
        </w:rPr>
      </w:pPr>
      <w:ins w:id="8983" w:author="Abhishek Deep Nigam" w:date="2015-10-26T01:01:00Z">
        <w:r w:rsidRPr="00073577">
          <w:rPr>
            <w:rFonts w:ascii="Courier New" w:hAnsi="Courier New" w:cs="Courier New"/>
            <w:sz w:val="16"/>
            <w:szCs w:val="16"/>
            <w:rPrChange w:id="8984" w:author="Abhishek Deep Nigam" w:date="2015-10-26T01:01:00Z">
              <w:rPr>
                <w:rFonts w:ascii="Courier New" w:hAnsi="Courier New" w:cs="Courier New"/>
              </w:rPr>
            </w:rPrChange>
          </w:rPr>
          <w:t>[4]-&gt;O[5]-&gt;O[6]-&gt;I(Backtracking)</w:t>
        </w:r>
      </w:ins>
    </w:p>
    <w:p w14:paraId="3318C82F" w14:textId="77777777" w:rsidR="00073577" w:rsidRPr="00073577" w:rsidRDefault="00073577" w:rsidP="00073577">
      <w:pPr>
        <w:spacing w:before="0" w:after="0"/>
        <w:rPr>
          <w:ins w:id="8985" w:author="Abhishek Deep Nigam" w:date="2015-10-26T01:01:00Z"/>
          <w:rFonts w:ascii="Courier New" w:hAnsi="Courier New" w:cs="Courier New"/>
          <w:sz w:val="16"/>
          <w:szCs w:val="16"/>
          <w:rPrChange w:id="8986" w:author="Abhishek Deep Nigam" w:date="2015-10-26T01:01:00Z">
            <w:rPr>
              <w:ins w:id="8987" w:author="Abhishek Deep Nigam" w:date="2015-10-26T01:01:00Z"/>
              <w:rFonts w:ascii="Courier New" w:hAnsi="Courier New" w:cs="Courier New"/>
            </w:rPr>
          </w:rPrChange>
        </w:rPr>
      </w:pPr>
      <w:ins w:id="8988" w:author="Abhishek Deep Nigam" w:date="2015-10-26T01:01:00Z">
        <w:r w:rsidRPr="00073577">
          <w:rPr>
            <w:rFonts w:ascii="Courier New" w:hAnsi="Courier New" w:cs="Courier New"/>
            <w:sz w:val="16"/>
            <w:szCs w:val="16"/>
            <w:rPrChange w:id="8989" w:author="Abhishek Deep Nigam" w:date="2015-10-26T01:01:00Z">
              <w:rPr>
                <w:rFonts w:ascii="Courier New" w:hAnsi="Courier New" w:cs="Courier New"/>
              </w:rPr>
            </w:rPrChange>
          </w:rPr>
          <w:t>[4]-&gt;P(Backtracking)</w:t>
        </w:r>
      </w:ins>
    </w:p>
    <w:p w14:paraId="58C4868B" w14:textId="77777777" w:rsidR="00073577" w:rsidRPr="00073577" w:rsidRDefault="00073577" w:rsidP="00073577">
      <w:pPr>
        <w:spacing w:before="0" w:after="0"/>
        <w:rPr>
          <w:ins w:id="8990" w:author="Abhishek Deep Nigam" w:date="2015-10-26T01:01:00Z"/>
          <w:rFonts w:ascii="Courier New" w:hAnsi="Courier New" w:cs="Courier New"/>
          <w:sz w:val="16"/>
          <w:szCs w:val="16"/>
          <w:rPrChange w:id="8991" w:author="Abhishek Deep Nigam" w:date="2015-10-26T01:01:00Z">
            <w:rPr>
              <w:ins w:id="8992" w:author="Abhishek Deep Nigam" w:date="2015-10-26T01:01:00Z"/>
              <w:rFonts w:ascii="Courier New" w:hAnsi="Courier New" w:cs="Courier New"/>
            </w:rPr>
          </w:rPrChange>
        </w:rPr>
      </w:pPr>
      <w:ins w:id="8993" w:author="Abhishek Deep Nigam" w:date="2015-10-26T01:01:00Z">
        <w:r w:rsidRPr="00073577">
          <w:rPr>
            <w:rFonts w:ascii="Courier New" w:hAnsi="Courier New" w:cs="Courier New"/>
            <w:sz w:val="16"/>
            <w:szCs w:val="16"/>
            <w:rPrChange w:id="8994" w:author="Abhishek Deep Nigam" w:date="2015-10-26T01:01:00Z">
              <w:rPr>
                <w:rFonts w:ascii="Courier New" w:hAnsi="Courier New" w:cs="Courier New"/>
              </w:rPr>
            </w:rPrChange>
          </w:rPr>
          <w:t>[4]-&gt;Q(Backtracking)</w:t>
        </w:r>
      </w:ins>
    </w:p>
    <w:p w14:paraId="066A69AD" w14:textId="77777777" w:rsidR="00073577" w:rsidRPr="00073577" w:rsidRDefault="00073577" w:rsidP="00073577">
      <w:pPr>
        <w:spacing w:before="0" w:after="0"/>
        <w:rPr>
          <w:ins w:id="8995" w:author="Abhishek Deep Nigam" w:date="2015-10-26T01:01:00Z"/>
          <w:rFonts w:ascii="Courier New" w:hAnsi="Courier New" w:cs="Courier New"/>
          <w:sz w:val="16"/>
          <w:szCs w:val="16"/>
          <w:rPrChange w:id="8996" w:author="Abhishek Deep Nigam" w:date="2015-10-26T01:01:00Z">
            <w:rPr>
              <w:ins w:id="8997" w:author="Abhishek Deep Nigam" w:date="2015-10-26T01:01:00Z"/>
              <w:rFonts w:ascii="Courier New" w:hAnsi="Courier New" w:cs="Courier New"/>
            </w:rPr>
          </w:rPrChange>
        </w:rPr>
      </w:pPr>
      <w:ins w:id="8998" w:author="Abhishek Deep Nigam" w:date="2015-10-26T01:01:00Z">
        <w:r w:rsidRPr="00073577">
          <w:rPr>
            <w:rFonts w:ascii="Courier New" w:hAnsi="Courier New" w:cs="Courier New"/>
            <w:sz w:val="16"/>
            <w:szCs w:val="16"/>
            <w:rPrChange w:id="8999" w:author="Abhishek Deep Nigam" w:date="2015-10-26T01:01:00Z">
              <w:rPr>
                <w:rFonts w:ascii="Courier New" w:hAnsi="Courier New" w:cs="Courier New"/>
              </w:rPr>
            </w:rPrChange>
          </w:rPr>
          <w:t>[4]-&gt;S(Backtracking)</w:t>
        </w:r>
      </w:ins>
    </w:p>
    <w:p w14:paraId="3B64C9E5" w14:textId="77777777" w:rsidR="00073577" w:rsidRPr="00073577" w:rsidRDefault="00073577" w:rsidP="00073577">
      <w:pPr>
        <w:spacing w:before="0" w:after="0"/>
        <w:rPr>
          <w:ins w:id="9000" w:author="Abhishek Deep Nigam" w:date="2015-10-26T01:01:00Z"/>
          <w:rFonts w:ascii="Courier New" w:hAnsi="Courier New" w:cs="Courier New"/>
          <w:sz w:val="16"/>
          <w:szCs w:val="16"/>
          <w:rPrChange w:id="9001" w:author="Abhishek Deep Nigam" w:date="2015-10-26T01:01:00Z">
            <w:rPr>
              <w:ins w:id="9002" w:author="Abhishek Deep Nigam" w:date="2015-10-26T01:01:00Z"/>
              <w:rFonts w:ascii="Courier New" w:hAnsi="Courier New" w:cs="Courier New"/>
            </w:rPr>
          </w:rPrChange>
        </w:rPr>
      </w:pPr>
      <w:ins w:id="9003" w:author="Abhishek Deep Nigam" w:date="2015-10-26T01:01:00Z">
        <w:r w:rsidRPr="00073577">
          <w:rPr>
            <w:rFonts w:ascii="Courier New" w:hAnsi="Courier New" w:cs="Courier New"/>
            <w:sz w:val="16"/>
            <w:szCs w:val="16"/>
            <w:rPrChange w:id="9004" w:author="Abhishek Deep Nigam" w:date="2015-10-26T01:01:00Z">
              <w:rPr>
                <w:rFonts w:ascii="Courier New" w:hAnsi="Courier New" w:cs="Courier New"/>
              </w:rPr>
            </w:rPrChange>
          </w:rPr>
          <w:t>[4]-&gt;Y[5]-&gt;O[6]-&gt;I(Backtracking)</w:t>
        </w:r>
      </w:ins>
    </w:p>
    <w:p w14:paraId="24A22AF0" w14:textId="77777777" w:rsidR="00073577" w:rsidRPr="00073577" w:rsidRDefault="00073577" w:rsidP="00073577">
      <w:pPr>
        <w:spacing w:before="0" w:after="0"/>
        <w:rPr>
          <w:ins w:id="9005" w:author="Abhishek Deep Nigam" w:date="2015-10-26T01:01:00Z"/>
          <w:rFonts w:ascii="Courier New" w:hAnsi="Courier New" w:cs="Courier New"/>
          <w:sz w:val="16"/>
          <w:szCs w:val="16"/>
          <w:rPrChange w:id="9006" w:author="Abhishek Deep Nigam" w:date="2015-10-26T01:01:00Z">
            <w:rPr>
              <w:ins w:id="9007" w:author="Abhishek Deep Nigam" w:date="2015-10-26T01:01:00Z"/>
              <w:rFonts w:ascii="Courier New" w:hAnsi="Courier New" w:cs="Courier New"/>
            </w:rPr>
          </w:rPrChange>
        </w:rPr>
      </w:pPr>
      <w:ins w:id="9008" w:author="Abhishek Deep Nigam" w:date="2015-10-26T01:01:00Z">
        <w:r w:rsidRPr="00073577">
          <w:rPr>
            <w:rFonts w:ascii="Courier New" w:hAnsi="Courier New" w:cs="Courier New"/>
            <w:sz w:val="16"/>
            <w:szCs w:val="16"/>
            <w:rPrChange w:id="9009" w:author="Abhishek Deep Nigam" w:date="2015-10-26T01:01:00Z">
              <w:rPr>
                <w:rFonts w:ascii="Courier New" w:hAnsi="Courier New" w:cs="Courier New"/>
              </w:rPr>
            </w:rPrChange>
          </w:rPr>
          <w:t>[1]-&gt;B[2]-&gt;T[3]-&gt;T[4]-&gt;A(Backtracking)</w:t>
        </w:r>
      </w:ins>
    </w:p>
    <w:p w14:paraId="7C55FD5E" w14:textId="77777777" w:rsidR="00073577" w:rsidRPr="00073577" w:rsidRDefault="00073577" w:rsidP="00073577">
      <w:pPr>
        <w:spacing w:before="0" w:after="0"/>
        <w:rPr>
          <w:ins w:id="9010" w:author="Abhishek Deep Nigam" w:date="2015-10-26T01:01:00Z"/>
          <w:rFonts w:ascii="Courier New" w:hAnsi="Courier New" w:cs="Courier New"/>
          <w:sz w:val="16"/>
          <w:szCs w:val="16"/>
          <w:rPrChange w:id="9011" w:author="Abhishek Deep Nigam" w:date="2015-10-26T01:01:00Z">
            <w:rPr>
              <w:ins w:id="9012" w:author="Abhishek Deep Nigam" w:date="2015-10-26T01:01:00Z"/>
              <w:rFonts w:ascii="Courier New" w:hAnsi="Courier New" w:cs="Courier New"/>
            </w:rPr>
          </w:rPrChange>
        </w:rPr>
      </w:pPr>
      <w:ins w:id="9013" w:author="Abhishek Deep Nigam" w:date="2015-10-26T01:01:00Z">
        <w:r w:rsidRPr="00073577">
          <w:rPr>
            <w:rFonts w:ascii="Courier New" w:hAnsi="Courier New" w:cs="Courier New"/>
            <w:sz w:val="16"/>
            <w:szCs w:val="16"/>
            <w:rPrChange w:id="9014" w:author="Abhishek Deep Nigam" w:date="2015-10-26T01:01:00Z">
              <w:rPr>
                <w:rFonts w:ascii="Courier New" w:hAnsi="Courier New" w:cs="Courier New"/>
              </w:rPr>
            </w:rPrChange>
          </w:rPr>
          <w:t>[4]-&gt;N[5]-&gt;O[6]-&gt;I[7]-&gt;E(Backtracking)</w:t>
        </w:r>
      </w:ins>
    </w:p>
    <w:p w14:paraId="09E60A98" w14:textId="77777777" w:rsidR="00073577" w:rsidRPr="00073577" w:rsidRDefault="00073577" w:rsidP="00073577">
      <w:pPr>
        <w:spacing w:before="0" w:after="0"/>
        <w:rPr>
          <w:ins w:id="9015" w:author="Abhishek Deep Nigam" w:date="2015-10-26T01:01:00Z"/>
          <w:rFonts w:ascii="Courier New" w:hAnsi="Courier New" w:cs="Courier New"/>
          <w:sz w:val="16"/>
          <w:szCs w:val="16"/>
          <w:rPrChange w:id="9016" w:author="Abhishek Deep Nigam" w:date="2015-10-26T01:01:00Z">
            <w:rPr>
              <w:ins w:id="9017" w:author="Abhishek Deep Nigam" w:date="2015-10-26T01:01:00Z"/>
              <w:rFonts w:ascii="Courier New" w:hAnsi="Courier New" w:cs="Courier New"/>
            </w:rPr>
          </w:rPrChange>
        </w:rPr>
      </w:pPr>
      <w:ins w:id="9018" w:author="Abhishek Deep Nigam" w:date="2015-10-26T01:01:00Z">
        <w:r w:rsidRPr="00073577">
          <w:rPr>
            <w:rFonts w:ascii="Courier New" w:hAnsi="Courier New" w:cs="Courier New"/>
            <w:sz w:val="16"/>
            <w:szCs w:val="16"/>
            <w:rPrChange w:id="9019" w:author="Abhishek Deep Nigam" w:date="2015-10-26T01:01:00Z">
              <w:rPr>
                <w:rFonts w:ascii="Courier New" w:hAnsi="Courier New" w:cs="Courier New"/>
              </w:rPr>
            </w:rPrChange>
          </w:rPr>
          <w:t>[4]-&gt;O[5]-&gt;O[6]-&gt;I[7]-&gt;E(Backtracking)</w:t>
        </w:r>
      </w:ins>
    </w:p>
    <w:p w14:paraId="59311E0B" w14:textId="77777777" w:rsidR="00073577" w:rsidRPr="00073577" w:rsidRDefault="00073577" w:rsidP="00073577">
      <w:pPr>
        <w:spacing w:before="0" w:after="0"/>
        <w:rPr>
          <w:ins w:id="9020" w:author="Abhishek Deep Nigam" w:date="2015-10-26T01:01:00Z"/>
          <w:rFonts w:ascii="Courier New" w:hAnsi="Courier New" w:cs="Courier New"/>
          <w:sz w:val="16"/>
          <w:szCs w:val="16"/>
          <w:rPrChange w:id="9021" w:author="Abhishek Deep Nigam" w:date="2015-10-26T01:01:00Z">
            <w:rPr>
              <w:ins w:id="9022" w:author="Abhishek Deep Nigam" w:date="2015-10-26T01:01:00Z"/>
              <w:rFonts w:ascii="Courier New" w:hAnsi="Courier New" w:cs="Courier New"/>
            </w:rPr>
          </w:rPrChange>
        </w:rPr>
      </w:pPr>
      <w:ins w:id="9023" w:author="Abhishek Deep Nigam" w:date="2015-10-26T01:01:00Z">
        <w:r w:rsidRPr="00073577">
          <w:rPr>
            <w:rFonts w:ascii="Courier New" w:hAnsi="Courier New" w:cs="Courier New"/>
            <w:sz w:val="16"/>
            <w:szCs w:val="16"/>
            <w:rPrChange w:id="9024" w:author="Abhishek Deep Nigam" w:date="2015-10-26T01:01:00Z">
              <w:rPr>
                <w:rFonts w:ascii="Courier New" w:hAnsi="Courier New" w:cs="Courier New"/>
              </w:rPr>
            </w:rPrChange>
          </w:rPr>
          <w:t>[4]-&gt;P(Backtracking)</w:t>
        </w:r>
      </w:ins>
    </w:p>
    <w:p w14:paraId="4C5A6802" w14:textId="77777777" w:rsidR="00073577" w:rsidRPr="00073577" w:rsidRDefault="00073577" w:rsidP="00073577">
      <w:pPr>
        <w:spacing w:before="0" w:after="0"/>
        <w:rPr>
          <w:ins w:id="9025" w:author="Abhishek Deep Nigam" w:date="2015-10-26T01:01:00Z"/>
          <w:rFonts w:ascii="Courier New" w:hAnsi="Courier New" w:cs="Courier New"/>
          <w:sz w:val="16"/>
          <w:szCs w:val="16"/>
          <w:rPrChange w:id="9026" w:author="Abhishek Deep Nigam" w:date="2015-10-26T01:01:00Z">
            <w:rPr>
              <w:ins w:id="9027" w:author="Abhishek Deep Nigam" w:date="2015-10-26T01:01:00Z"/>
              <w:rFonts w:ascii="Courier New" w:hAnsi="Courier New" w:cs="Courier New"/>
            </w:rPr>
          </w:rPrChange>
        </w:rPr>
      </w:pPr>
      <w:ins w:id="9028" w:author="Abhishek Deep Nigam" w:date="2015-10-26T01:01:00Z">
        <w:r w:rsidRPr="00073577">
          <w:rPr>
            <w:rFonts w:ascii="Courier New" w:hAnsi="Courier New" w:cs="Courier New"/>
            <w:sz w:val="16"/>
            <w:szCs w:val="16"/>
            <w:rPrChange w:id="9029" w:author="Abhishek Deep Nigam" w:date="2015-10-26T01:01:00Z">
              <w:rPr>
                <w:rFonts w:ascii="Courier New" w:hAnsi="Courier New" w:cs="Courier New"/>
              </w:rPr>
            </w:rPrChange>
          </w:rPr>
          <w:t>[4]-&gt;Q(Backtracking)</w:t>
        </w:r>
      </w:ins>
    </w:p>
    <w:p w14:paraId="4354F0AA" w14:textId="77777777" w:rsidR="00073577" w:rsidRPr="00073577" w:rsidRDefault="00073577" w:rsidP="00073577">
      <w:pPr>
        <w:spacing w:before="0" w:after="0"/>
        <w:rPr>
          <w:ins w:id="9030" w:author="Abhishek Deep Nigam" w:date="2015-10-26T01:01:00Z"/>
          <w:rFonts w:ascii="Courier New" w:hAnsi="Courier New" w:cs="Courier New"/>
          <w:sz w:val="16"/>
          <w:szCs w:val="16"/>
          <w:rPrChange w:id="9031" w:author="Abhishek Deep Nigam" w:date="2015-10-26T01:01:00Z">
            <w:rPr>
              <w:ins w:id="9032" w:author="Abhishek Deep Nigam" w:date="2015-10-26T01:01:00Z"/>
              <w:rFonts w:ascii="Courier New" w:hAnsi="Courier New" w:cs="Courier New"/>
            </w:rPr>
          </w:rPrChange>
        </w:rPr>
      </w:pPr>
      <w:ins w:id="9033" w:author="Abhishek Deep Nigam" w:date="2015-10-26T01:01:00Z">
        <w:r w:rsidRPr="00073577">
          <w:rPr>
            <w:rFonts w:ascii="Courier New" w:hAnsi="Courier New" w:cs="Courier New"/>
            <w:sz w:val="16"/>
            <w:szCs w:val="16"/>
            <w:rPrChange w:id="9034" w:author="Abhishek Deep Nigam" w:date="2015-10-26T01:01:00Z">
              <w:rPr>
                <w:rFonts w:ascii="Courier New" w:hAnsi="Courier New" w:cs="Courier New"/>
              </w:rPr>
            </w:rPrChange>
          </w:rPr>
          <w:t>[4]-&gt;S(Backtracking)</w:t>
        </w:r>
      </w:ins>
    </w:p>
    <w:p w14:paraId="2CA17EBA" w14:textId="77777777" w:rsidR="00073577" w:rsidRPr="00073577" w:rsidRDefault="00073577" w:rsidP="00073577">
      <w:pPr>
        <w:spacing w:before="0" w:after="0"/>
        <w:rPr>
          <w:ins w:id="9035" w:author="Abhishek Deep Nigam" w:date="2015-10-26T01:01:00Z"/>
          <w:rFonts w:ascii="Courier New" w:hAnsi="Courier New" w:cs="Courier New"/>
          <w:sz w:val="16"/>
          <w:szCs w:val="16"/>
          <w:rPrChange w:id="9036" w:author="Abhishek Deep Nigam" w:date="2015-10-26T01:01:00Z">
            <w:rPr>
              <w:ins w:id="9037" w:author="Abhishek Deep Nigam" w:date="2015-10-26T01:01:00Z"/>
              <w:rFonts w:ascii="Courier New" w:hAnsi="Courier New" w:cs="Courier New"/>
            </w:rPr>
          </w:rPrChange>
        </w:rPr>
      </w:pPr>
      <w:ins w:id="9038" w:author="Abhishek Deep Nigam" w:date="2015-10-26T01:01:00Z">
        <w:r w:rsidRPr="00073577">
          <w:rPr>
            <w:rFonts w:ascii="Courier New" w:hAnsi="Courier New" w:cs="Courier New"/>
            <w:sz w:val="16"/>
            <w:szCs w:val="16"/>
            <w:rPrChange w:id="9039" w:author="Abhishek Deep Nigam" w:date="2015-10-26T01:01:00Z">
              <w:rPr>
                <w:rFonts w:ascii="Courier New" w:hAnsi="Courier New" w:cs="Courier New"/>
              </w:rPr>
            </w:rPrChange>
          </w:rPr>
          <w:t>[4]-&gt;Y[5]-&gt;O[6]-&gt;I[7]-&gt;E(Backtracking)</w:t>
        </w:r>
      </w:ins>
    </w:p>
    <w:p w14:paraId="4A877EA9" w14:textId="77777777" w:rsidR="00073577" w:rsidRPr="00073577" w:rsidRDefault="00073577" w:rsidP="00073577">
      <w:pPr>
        <w:spacing w:before="0" w:after="0"/>
        <w:rPr>
          <w:ins w:id="9040" w:author="Abhishek Deep Nigam" w:date="2015-10-26T01:01:00Z"/>
          <w:rFonts w:ascii="Courier New" w:hAnsi="Courier New" w:cs="Courier New"/>
          <w:sz w:val="16"/>
          <w:szCs w:val="16"/>
          <w:rPrChange w:id="9041" w:author="Abhishek Deep Nigam" w:date="2015-10-26T01:01:00Z">
            <w:rPr>
              <w:ins w:id="9042" w:author="Abhishek Deep Nigam" w:date="2015-10-26T01:01:00Z"/>
              <w:rFonts w:ascii="Courier New" w:hAnsi="Courier New" w:cs="Courier New"/>
            </w:rPr>
          </w:rPrChange>
        </w:rPr>
      </w:pPr>
      <w:ins w:id="9043" w:author="Abhishek Deep Nigam" w:date="2015-10-26T01:01:00Z">
        <w:r w:rsidRPr="00073577">
          <w:rPr>
            <w:rFonts w:ascii="Courier New" w:hAnsi="Courier New" w:cs="Courier New"/>
            <w:sz w:val="16"/>
            <w:szCs w:val="16"/>
            <w:rPrChange w:id="9044" w:author="Abhishek Deep Nigam" w:date="2015-10-26T01:01:00Z">
              <w:rPr>
                <w:rFonts w:ascii="Courier New" w:hAnsi="Courier New" w:cs="Courier New"/>
              </w:rPr>
            </w:rPrChange>
          </w:rPr>
          <w:t>[1]-&gt;C[2]-&gt;T[3]-&gt;T[4]-&gt;A(Backtracking)</w:t>
        </w:r>
      </w:ins>
    </w:p>
    <w:p w14:paraId="4B12F21C" w14:textId="77777777" w:rsidR="00073577" w:rsidRPr="00073577" w:rsidRDefault="00073577" w:rsidP="00073577">
      <w:pPr>
        <w:spacing w:before="0" w:after="0"/>
        <w:rPr>
          <w:ins w:id="9045" w:author="Abhishek Deep Nigam" w:date="2015-10-26T01:01:00Z"/>
          <w:rFonts w:ascii="Courier New" w:hAnsi="Courier New" w:cs="Courier New"/>
          <w:sz w:val="16"/>
          <w:szCs w:val="16"/>
          <w:rPrChange w:id="9046" w:author="Abhishek Deep Nigam" w:date="2015-10-26T01:01:00Z">
            <w:rPr>
              <w:ins w:id="9047" w:author="Abhishek Deep Nigam" w:date="2015-10-26T01:01:00Z"/>
              <w:rFonts w:ascii="Courier New" w:hAnsi="Courier New" w:cs="Courier New"/>
            </w:rPr>
          </w:rPrChange>
        </w:rPr>
      </w:pPr>
      <w:ins w:id="9048" w:author="Abhishek Deep Nigam" w:date="2015-10-26T01:01:00Z">
        <w:r w:rsidRPr="00073577">
          <w:rPr>
            <w:rFonts w:ascii="Courier New" w:hAnsi="Courier New" w:cs="Courier New"/>
            <w:sz w:val="16"/>
            <w:szCs w:val="16"/>
            <w:rPrChange w:id="9049" w:author="Abhishek Deep Nigam" w:date="2015-10-26T01:01:00Z">
              <w:rPr>
                <w:rFonts w:ascii="Courier New" w:hAnsi="Courier New" w:cs="Courier New"/>
              </w:rPr>
            </w:rPrChange>
          </w:rPr>
          <w:t>[4]-&gt;N[5]-&gt;O[6]-&gt;I(Backtracking)</w:t>
        </w:r>
      </w:ins>
    </w:p>
    <w:p w14:paraId="30DEF869" w14:textId="77777777" w:rsidR="00073577" w:rsidRPr="00073577" w:rsidRDefault="00073577" w:rsidP="00073577">
      <w:pPr>
        <w:spacing w:before="0" w:after="0"/>
        <w:rPr>
          <w:ins w:id="9050" w:author="Abhishek Deep Nigam" w:date="2015-10-26T01:01:00Z"/>
          <w:rFonts w:ascii="Courier New" w:hAnsi="Courier New" w:cs="Courier New"/>
          <w:sz w:val="16"/>
          <w:szCs w:val="16"/>
          <w:rPrChange w:id="9051" w:author="Abhishek Deep Nigam" w:date="2015-10-26T01:01:00Z">
            <w:rPr>
              <w:ins w:id="9052" w:author="Abhishek Deep Nigam" w:date="2015-10-26T01:01:00Z"/>
              <w:rFonts w:ascii="Courier New" w:hAnsi="Courier New" w:cs="Courier New"/>
            </w:rPr>
          </w:rPrChange>
        </w:rPr>
      </w:pPr>
      <w:ins w:id="9053" w:author="Abhishek Deep Nigam" w:date="2015-10-26T01:01:00Z">
        <w:r w:rsidRPr="00073577">
          <w:rPr>
            <w:rFonts w:ascii="Courier New" w:hAnsi="Courier New" w:cs="Courier New"/>
            <w:sz w:val="16"/>
            <w:szCs w:val="16"/>
            <w:rPrChange w:id="9054" w:author="Abhishek Deep Nigam" w:date="2015-10-26T01:01:00Z">
              <w:rPr>
                <w:rFonts w:ascii="Courier New" w:hAnsi="Courier New" w:cs="Courier New"/>
              </w:rPr>
            </w:rPrChange>
          </w:rPr>
          <w:t>[4]-&gt;O[5]-&gt;O[6]-&gt;I(Backtracking)</w:t>
        </w:r>
      </w:ins>
    </w:p>
    <w:p w14:paraId="74EC9E9F" w14:textId="77777777" w:rsidR="00073577" w:rsidRPr="00073577" w:rsidRDefault="00073577" w:rsidP="00073577">
      <w:pPr>
        <w:spacing w:before="0" w:after="0"/>
        <w:rPr>
          <w:ins w:id="9055" w:author="Abhishek Deep Nigam" w:date="2015-10-26T01:01:00Z"/>
          <w:rFonts w:ascii="Courier New" w:hAnsi="Courier New" w:cs="Courier New"/>
          <w:sz w:val="16"/>
          <w:szCs w:val="16"/>
          <w:rPrChange w:id="9056" w:author="Abhishek Deep Nigam" w:date="2015-10-26T01:01:00Z">
            <w:rPr>
              <w:ins w:id="9057" w:author="Abhishek Deep Nigam" w:date="2015-10-26T01:01:00Z"/>
              <w:rFonts w:ascii="Courier New" w:hAnsi="Courier New" w:cs="Courier New"/>
            </w:rPr>
          </w:rPrChange>
        </w:rPr>
      </w:pPr>
      <w:ins w:id="9058" w:author="Abhishek Deep Nigam" w:date="2015-10-26T01:01:00Z">
        <w:r w:rsidRPr="00073577">
          <w:rPr>
            <w:rFonts w:ascii="Courier New" w:hAnsi="Courier New" w:cs="Courier New"/>
            <w:sz w:val="16"/>
            <w:szCs w:val="16"/>
            <w:rPrChange w:id="9059" w:author="Abhishek Deep Nigam" w:date="2015-10-26T01:01:00Z">
              <w:rPr>
                <w:rFonts w:ascii="Courier New" w:hAnsi="Courier New" w:cs="Courier New"/>
              </w:rPr>
            </w:rPrChange>
          </w:rPr>
          <w:t>[4]-&gt;P(Backtracking)</w:t>
        </w:r>
      </w:ins>
    </w:p>
    <w:p w14:paraId="348E28BB" w14:textId="77777777" w:rsidR="00073577" w:rsidRPr="00073577" w:rsidRDefault="00073577" w:rsidP="00073577">
      <w:pPr>
        <w:spacing w:before="0" w:after="0"/>
        <w:rPr>
          <w:ins w:id="9060" w:author="Abhishek Deep Nigam" w:date="2015-10-26T01:01:00Z"/>
          <w:rFonts w:ascii="Courier New" w:hAnsi="Courier New" w:cs="Courier New"/>
          <w:sz w:val="16"/>
          <w:szCs w:val="16"/>
          <w:rPrChange w:id="9061" w:author="Abhishek Deep Nigam" w:date="2015-10-26T01:01:00Z">
            <w:rPr>
              <w:ins w:id="9062" w:author="Abhishek Deep Nigam" w:date="2015-10-26T01:01:00Z"/>
              <w:rFonts w:ascii="Courier New" w:hAnsi="Courier New" w:cs="Courier New"/>
            </w:rPr>
          </w:rPrChange>
        </w:rPr>
      </w:pPr>
      <w:ins w:id="9063" w:author="Abhishek Deep Nigam" w:date="2015-10-26T01:01:00Z">
        <w:r w:rsidRPr="00073577">
          <w:rPr>
            <w:rFonts w:ascii="Courier New" w:hAnsi="Courier New" w:cs="Courier New"/>
            <w:sz w:val="16"/>
            <w:szCs w:val="16"/>
            <w:rPrChange w:id="9064" w:author="Abhishek Deep Nigam" w:date="2015-10-26T01:01:00Z">
              <w:rPr>
                <w:rFonts w:ascii="Courier New" w:hAnsi="Courier New" w:cs="Courier New"/>
              </w:rPr>
            </w:rPrChange>
          </w:rPr>
          <w:t>[4]-&gt;Q(Backtracking)</w:t>
        </w:r>
      </w:ins>
    </w:p>
    <w:p w14:paraId="4CBD6839" w14:textId="77777777" w:rsidR="00073577" w:rsidRPr="00073577" w:rsidRDefault="00073577" w:rsidP="00073577">
      <w:pPr>
        <w:spacing w:before="0" w:after="0"/>
        <w:rPr>
          <w:ins w:id="9065" w:author="Abhishek Deep Nigam" w:date="2015-10-26T01:01:00Z"/>
          <w:rFonts w:ascii="Courier New" w:hAnsi="Courier New" w:cs="Courier New"/>
          <w:sz w:val="16"/>
          <w:szCs w:val="16"/>
          <w:rPrChange w:id="9066" w:author="Abhishek Deep Nigam" w:date="2015-10-26T01:01:00Z">
            <w:rPr>
              <w:ins w:id="9067" w:author="Abhishek Deep Nigam" w:date="2015-10-26T01:01:00Z"/>
              <w:rFonts w:ascii="Courier New" w:hAnsi="Courier New" w:cs="Courier New"/>
            </w:rPr>
          </w:rPrChange>
        </w:rPr>
      </w:pPr>
      <w:ins w:id="9068" w:author="Abhishek Deep Nigam" w:date="2015-10-26T01:01:00Z">
        <w:r w:rsidRPr="00073577">
          <w:rPr>
            <w:rFonts w:ascii="Courier New" w:hAnsi="Courier New" w:cs="Courier New"/>
            <w:sz w:val="16"/>
            <w:szCs w:val="16"/>
            <w:rPrChange w:id="9069" w:author="Abhishek Deep Nigam" w:date="2015-10-26T01:01:00Z">
              <w:rPr>
                <w:rFonts w:ascii="Courier New" w:hAnsi="Courier New" w:cs="Courier New"/>
              </w:rPr>
            </w:rPrChange>
          </w:rPr>
          <w:t>[4]-&gt;S(Backtracking)</w:t>
        </w:r>
      </w:ins>
    </w:p>
    <w:p w14:paraId="195427D4" w14:textId="77777777" w:rsidR="00073577" w:rsidRPr="00073577" w:rsidRDefault="00073577" w:rsidP="00073577">
      <w:pPr>
        <w:spacing w:before="0" w:after="0"/>
        <w:rPr>
          <w:ins w:id="9070" w:author="Abhishek Deep Nigam" w:date="2015-10-26T01:01:00Z"/>
          <w:rFonts w:ascii="Courier New" w:hAnsi="Courier New" w:cs="Courier New"/>
          <w:sz w:val="16"/>
          <w:szCs w:val="16"/>
          <w:rPrChange w:id="9071" w:author="Abhishek Deep Nigam" w:date="2015-10-26T01:01:00Z">
            <w:rPr>
              <w:ins w:id="9072" w:author="Abhishek Deep Nigam" w:date="2015-10-26T01:01:00Z"/>
              <w:rFonts w:ascii="Courier New" w:hAnsi="Courier New" w:cs="Courier New"/>
            </w:rPr>
          </w:rPrChange>
        </w:rPr>
      </w:pPr>
      <w:ins w:id="9073" w:author="Abhishek Deep Nigam" w:date="2015-10-26T01:01:00Z">
        <w:r w:rsidRPr="00073577">
          <w:rPr>
            <w:rFonts w:ascii="Courier New" w:hAnsi="Courier New" w:cs="Courier New"/>
            <w:sz w:val="16"/>
            <w:szCs w:val="16"/>
            <w:rPrChange w:id="9074" w:author="Abhishek Deep Nigam" w:date="2015-10-26T01:01:00Z">
              <w:rPr>
                <w:rFonts w:ascii="Courier New" w:hAnsi="Courier New" w:cs="Courier New"/>
              </w:rPr>
            </w:rPrChange>
          </w:rPr>
          <w:t>[4]-&gt;Y[5]-&gt;O[6]-&gt;I(Backtracking)</w:t>
        </w:r>
      </w:ins>
    </w:p>
    <w:p w14:paraId="4C88B0AE" w14:textId="77777777" w:rsidR="00073577" w:rsidRPr="00073577" w:rsidRDefault="00073577" w:rsidP="00073577">
      <w:pPr>
        <w:spacing w:before="0" w:after="0"/>
        <w:rPr>
          <w:ins w:id="9075" w:author="Abhishek Deep Nigam" w:date="2015-10-26T01:01:00Z"/>
          <w:rFonts w:ascii="Courier New" w:hAnsi="Courier New" w:cs="Courier New"/>
          <w:sz w:val="16"/>
          <w:szCs w:val="16"/>
          <w:rPrChange w:id="9076" w:author="Abhishek Deep Nigam" w:date="2015-10-26T01:01:00Z">
            <w:rPr>
              <w:ins w:id="9077" w:author="Abhishek Deep Nigam" w:date="2015-10-26T01:01:00Z"/>
              <w:rFonts w:ascii="Courier New" w:hAnsi="Courier New" w:cs="Courier New"/>
            </w:rPr>
          </w:rPrChange>
        </w:rPr>
      </w:pPr>
      <w:ins w:id="9078" w:author="Abhishek Deep Nigam" w:date="2015-10-26T01:01:00Z">
        <w:r w:rsidRPr="00073577">
          <w:rPr>
            <w:rFonts w:ascii="Courier New" w:hAnsi="Courier New" w:cs="Courier New"/>
            <w:sz w:val="16"/>
            <w:szCs w:val="16"/>
            <w:rPrChange w:id="9079" w:author="Abhishek Deep Nigam" w:date="2015-10-26T01:01:00Z">
              <w:rPr>
                <w:rFonts w:ascii="Courier New" w:hAnsi="Courier New" w:cs="Courier New"/>
              </w:rPr>
            </w:rPrChange>
          </w:rPr>
          <w:t>[1]-&gt;D[2]-&gt;T[3]-&gt;T[4]-&gt;A(Backtracking)</w:t>
        </w:r>
      </w:ins>
    </w:p>
    <w:p w14:paraId="32EED3AF" w14:textId="77777777" w:rsidR="00073577" w:rsidRPr="00073577" w:rsidRDefault="00073577" w:rsidP="00073577">
      <w:pPr>
        <w:spacing w:before="0" w:after="0"/>
        <w:rPr>
          <w:ins w:id="9080" w:author="Abhishek Deep Nigam" w:date="2015-10-26T01:01:00Z"/>
          <w:rFonts w:ascii="Courier New" w:hAnsi="Courier New" w:cs="Courier New"/>
          <w:sz w:val="16"/>
          <w:szCs w:val="16"/>
          <w:rPrChange w:id="9081" w:author="Abhishek Deep Nigam" w:date="2015-10-26T01:01:00Z">
            <w:rPr>
              <w:ins w:id="9082" w:author="Abhishek Deep Nigam" w:date="2015-10-26T01:01:00Z"/>
              <w:rFonts w:ascii="Courier New" w:hAnsi="Courier New" w:cs="Courier New"/>
            </w:rPr>
          </w:rPrChange>
        </w:rPr>
      </w:pPr>
      <w:ins w:id="9083" w:author="Abhishek Deep Nigam" w:date="2015-10-26T01:01:00Z">
        <w:r w:rsidRPr="00073577">
          <w:rPr>
            <w:rFonts w:ascii="Courier New" w:hAnsi="Courier New" w:cs="Courier New"/>
            <w:sz w:val="16"/>
            <w:szCs w:val="16"/>
            <w:rPrChange w:id="9084" w:author="Abhishek Deep Nigam" w:date="2015-10-26T01:01:00Z">
              <w:rPr>
                <w:rFonts w:ascii="Courier New" w:hAnsi="Courier New" w:cs="Courier New"/>
              </w:rPr>
            </w:rPrChange>
          </w:rPr>
          <w:t>[4]-&gt;N[5]-&gt;O[6]-&gt;I(Backtracking)</w:t>
        </w:r>
      </w:ins>
    </w:p>
    <w:p w14:paraId="0F3BBD90" w14:textId="77777777" w:rsidR="00073577" w:rsidRPr="00073577" w:rsidRDefault="00073577" w:rsidP="00073577">
      <w:pPr>
        <w:spacing w:before="0" w:after="0"/>
        <w:rPr>
          <w:ins w:id="9085" w:author="Abhishek Deep Nigam" w:date="2015-10-26T01:01:00Z"/>
          <w:rFonts w:ascii="Courier New" w:hAnsi="Courier New" w:cs="Courier New"/>
          <w:sz w:val="16"/>
          <w:szCs w:val="16"/>
          <w:rPrChange w:id="9086" w:author="Abhishek Deep Nigam" w:date="2015-10-26T01:01:00Z">
            <w:rPr>
              <w:ins w:id="9087" w:author="Abhishek Deep Nigam" w:date="2015-10-26T01:01:00Z"/>
              <w:rFonts w:ascii="Courier New" w:hAnsi="Courier New" w:cs="Courier New"/>
            </w:rPr>
          </w:rPrChange>
        </w:rPr>
      </w:pPr>
      <w:ins w:id="9088" w:author="Abhishek Deep Nigam" w:date="2015-10-26T01:01:00Z">
        <w:r w:rsidRPr="00073577">
          <w:rPr>
            <w:rFonts w:ascii="Courier New" w:hAnsi="Courier New" w:cs="Courier New"/>
            <w:sz w:val="16"/>
            <w:szCs w:val="16"/>
            <w:rPrChange w:id="9089" w:author="Abhishek Deep Nigam" w:date="2015-10-26T01:01:00Z">
              <w:rPr>
                <w:rFonts w:ascii="Courier New" w:hAnsi="Courier New" w:cs="Courier New"/>
              </w:rPr>
            </w:rPrChange>
          </w:rPr>
          <w:t>[4]-&gt;O[5]-&gt;O[6]-&gt;I(Backtracking)</w:t>
        </w:r>
      </w:ins>
    </w:p>
    <w:p w14:paraId="01E400C1" w14:textId="77777777" w:rsidR="00073577" w:rsidRPr="00073577" w:rsidRDefault="00073577" w:rsidP="00073577">
      <w:pPr>
        <w:spacing w:before="0" w:after="0"/>
        <w:rPr>
          <w:ins w:id="9090" w:author="Abhishek Deep Nigam" w:date="2015-10-26T01:01:00Z"/>
          <w:rFonts w:ascii="Courier New" w:hAnsi="Courier New" w:cs="Courier New"/>
          <w:sz w:val="16"/>
          <w:szCs w:val="16"/>
          <w:rPrChange w:id="9091" w:author="Abhishek Deep Nigam" w:date="2015-10-26T01:01:00Z">
            <w:rPr>
              <w:ins w:id="9092" w:author="Abhishek Deep Nigam" w:date="2015-10-26T01:01:00Z"/>
              <w:rFonts w:ascii="Courier New" w:hAnsi="Courier New" w:cs="Courier New"/>
            </w:rPr>
          </w:rPrChange>
        </w:rPr>
      </w:pPr>
      <w:ins w:id="9093" w:author="Abhishek Deep Nigam" w:date="2015-10-26T01:01:00Z">
        <w:r w:rsidRPr="00073577">
          <w:rPr>
            <w:rFonts w:ascii="Courier New" w:hAnsi="Courier New" w:cs="Courier New"/>
            <w:sz w:val="16"/>
            <w:szCs w:val="16"/>
            <w:rPrChange w:id="9094" w:author="Abhishek Deep Nigam" w:date="2015-10-26T01:01:00Z">
              <w:rPr>
                <w:rFonts w:ascii="Courier New" w:hAnsi="Courier New" w:cs="Courier New"/>
              </w:rPr>
            </w:rPrChange>
          </w:rPr>
          <w:t>[4]-&gt;P(Backtracking)</w:t>
        </w:r>
      </w:ins>
    </w:p>
    <w:p w14:paraId="22FD8B83" w14:textId="77777777" w:rsidR="00073577" w:rsidRPr="00073577" w:rsidRDefault="00073577" w:rsidP="00073577">
      <w:pPr>
        <w:spacing w:before="0" w:after="0"/>
        <w:rPr>
          <w:ins w:id="9095" w:author="Abhishek Deep Nigam" w:date="2015-10-26T01:01:00Z"/>
          <w:rFonts w:ascii="Courier New" w:hAnsi="Courier New" w:cs="Courier New"/>
          <w:sz w:val="16"/>
          <w:szCs w:val="16"/>
          <w:rPrChange w:id="9096" w:author="Abhishek Deep Nigam" w:date="2015-10-26T01:01:00Z">
            <w:rPr>
              <w:ins w:id="9097" w:author="Abhishek Deep Nigam" w:date="2015-10-26T01:01:00Z"/>
              <w:rFonts w:ascii="Courier New" w:hAnsi="Courier New" w:cs="Courier New"/>
            </w:rPr>
          </w:rPrChange>
        </w:rPr>
      </w:pPr>
      <w:ins w:id="9098" w:author="Abhishek Deep Nigam" w:date="2015-10-26T01:01:00Z">
        <w:r w:rsidRPr="00073577">
          <w:rPr>
            <w:rFonts w:ascii="Courier New" w:hAnsi="Courier New" w:cs="Courier New"/>
            <w:sz w:val="16"/>
            <w:szCs w:val="16"/>
            <w:rPrChange w:id="9099" w:author="Abhishek Deep Nigam" w:date="2015-10-26T01:01:00Z">
              <w:rPr>
                <w:rFonts w:ascii="Courier New" w:hAnsi="Courier New" w:cs="Courier New"/>
              </w:rPr>
            </w:rPrChange>
          </w:rPr>
          <w:t>[4]-&gt;Q(Backtracking)</w:t>
        </w:r>
      </w:ins>
    </w:p>
    <w:p w14:paraId="73DDD830" w14:textId="77777777" w:rsidR="00073577" w:rsidRPr="00073577" w:rsidRDefault="00073577" w:rsidP="00073577">
      <w:pPr>
        <w:spacing w:before="0" w:after="0"/>
        <w:rPr>
          <w:ins w:id="9100" w:author="Abhishek Deep Nigam" w:date="2015-10-26T01:01:00Z"/>
          <w:rFonts w:ascii="Courier New" w:hAnsi="Courier New" w:cs="Courier New"/>
          <w:sz w:val="16"/>
          <w:szCs w:val="16"/>
          <w:rPrChange w:id="9101" w:author="Abhishek Deep Nigam" w:date="2015-10-26T01:01:00Z">
            <w:rPr>
              <w:ins w:id="9102" w:author="Abhishek Deep Nigam" w:date="2015-10-26T01:01:00Z"/>
              <w:rFonts w:ascii="Courier New" w:hAnsi="Courier New" w:cs="Courier New"/>
            </w:rPr>
          </w:rPrChange>
        </w:rPr>
      </w:pPr>
      <w:ins w:id="9103" w:author="Abhishek Deep Nigam" w:date="2015-10-26T01:01:00Z">
        <w:r w:rsidRPr="00073577">
          <w:rPr>
            <w:rFonts w:ascii="Courier New" w:hAnsi="Courier New" w:cs="Courier New"/>
            <w:sz w:val="16"/>
            <w:szCs w:val="16"/>
            <w:rPrChange w:id="9104" w:author="Abhishek Deep Nigam" w:date="2015-10-26T01:01:00Z">
              <w:rPr>
                <w:rFonts w:ascii="Courier New" w:hAnsi="Courier New" w:cs="Courier New"/>
              </w:rPr>
            </w:rPrChange>
          </w:rPr>
          <w:t>[4]-&gt;S(Backtracking)</w:t>
        </w:r>
      </w:ins>
    </w:p>
    <w:p w14:paraId="20BB91BD" w14:textId="77777777" w:rsidR="00073577" w:rsidRPr="00073577" w:rsidRDefault="00073577" w:rsidP="00073577">
      <w:pPr>
        <w:spacing w:before="0" w:after="0"/>
        <w:rPr>
          <w:ins w:id="9105" w:author="Abhishek Deep Nigam" w:date="2015-10-26T01:01:00Z"/>
          <w:rFonts w:ascii="Courier New" w:hAnsi="Courier New" w:cs="Courier New"/>
          <w:sz w:val="16"/>
          <w:szCs w:val="16"/>
          <w:rPrChange w:id="9106" w:author="Abhishek Deep Nigam" w:date="2015-10-26T01:01:00Z">
            <w:rPr>
              <w:ins w:id="9107" w:author="Abhishek Deep Nigam" w:date="2015-10-26T01:01:00Z"/>
              <w:rFonts w:ascii="Courier New" w:hAnsi="Courier New" w:cs="Courier New"/>
            </w:rPr>
          </w:rPrChange>
        </w:rPr>
      </w:pPr>
      <w:ins w:id="9108" w:author="Abhishek Deep Nigam" w:date="2015-10-26T01:01:00Z">
        <w:r w:rsidRPr="00073577">
          <w:rPr>
            <w:rFonts w:ascii="Courier New" w:hAnsi="Courier New" w:cs="Courier New"/>
            <w:sz w:val="16"/>
            <w:szCs w:val="16"/>
            <w:rPrChange w:id="9109" w:author="Abhishek Deep Nigam" w:date="2015-10-26T01:01:00Z">
              <w:rPr>
                <w:rFonts w:ascii="Courier New" w:hAnsi="Courier New" w:cs="Courier New"/>
              </w:rPr>
            </w:rPrChange>
          </w:rPr>
          <w:t>[4]-&gt;Y[5]-&gt;O[6]-&gt;I(Backtracking)</w:t>
        </w:r>
      </w:ins>
    </w:p>
    <w:p w14:paraId="56D2D381" w14:textId="77777777" w:rsidR="00073577" w:rsidRPr="00073577" w:rsidRDefault="00073577" w:rsidP="00073577">
      <w:pPr>
        <w:spacing w:before="0" w:after="0"/>
        <w:rPr>
          <w:ins w:id="9110" w:author="Abhishek Deep Nigam" w:date="2015-10-26T01:01:00Z"/>
          <w:rFonts w:ascii="Courier New" w:hAnsi="Courier New" w:cs="Courier New"/>
          <w:sz w:val="16"/>
          <w:szCs w:val="16"/>
          <w:rPrChange w:id="9111" w:author="Abhishek Deep Nigam" w:date="2015-10-26T01:01:00Z">
            <w:rPr>
              <w:ins w:id="9112" w:author="Abhishek Deep Nigam" w:date="2015-10-26T01:01:00Z"/>
              <w:rFonts w:ascii="Courier New" w:hAnsi="Courier New" w:cs="Courier New"/>
            </w:rPr>
          </w:rPrChange>
        </w:rPr>
      </w:pPr>
      <w:ins w:id="9113" w:author="Abhishek Deep Nigam" w:date="2015-10-26T01:01:00Z">
        <w:r w:rsidRPr="00073577">
          <w:rPr>
            <w:rFonts w:ascii="Courier New" w:hAnsi="Courier New" w:cs="Courier New"/>
            <w:sz w:val="16"/>
            <w:szCs w:val="16"/>
            <w:rPrChange w:id="9114" w:author="Abhishek Deep Nigam" w:date="2015-10-26T01:01:00Z">
              <w:rPr>
                <w:rFonts w:ascii="Courier New" w:hAnsi="Courier New" w:cs="Courier New"/>
              </w:rPr>
            </w:rPrChange>
          </w:rPr>
          <w:t>[1]-&gt;E[2]-&gt;T[3]-&gt;T[4]-&gt;A(Backtracking)</w:t>
        </w:r>
      </w:ins>
    </w:p>
    <w:p w14:paraId="7108DF84" w14:textId="77777777" w:rsidR="00073577" w:rsidRPr="00073577" w:rsidRDefault="00073577" w:rsidP="00073577">
      <w:pPr>
        <w:spacing w:before="0" w:after="0"/>
        <w:rPr>
          <w:ins w:id="9115" w:author="Abhishek Deep Nigam" w:date="2015-10-26T01:01:00Z"/>
          <w:rFonts w:ascii="Courier New" w:hAnsi="Courier New" w:cs="Courier New"/>
          <w:sz w:val="16"/>
          <w:szCs w:val="16"/>
          <w:rPrChange w:id="9116" w:author="Abhishek Deep Nigam" w:date="2015-10-26T01:01:00Z">
            <w:rPr>
              <w:ins w:id="9117" w:author="Abhishek Deep Nigam" w:date="2015-10-26T01:01:00Z"/>
              <w:rFonts w:ascii="Courier New" w:hAnsi="Courier New" w:cs="Courier New"/>
            </w:rPr>
          </w:rPrChange>
        </w:rPr>
      </w:pPr>
      <w:ins w:id="9118" w:author="Abhishek Deep Nigam" w:date="2015-10-26T01:01:00Z">
        <w:r w:rsidRPr="00073577">
          <w:rPr>
            <w:rFonts w:ascii="Courier New" w:hAnsi="Courier New" w:cs="Courier New"/>
            <w:sz w:val="16"/>
            <w:szCs w:val="16"/>
            <w:rPrChange w:id="9119" w:author="Abhishek Deep Nigam" w:date="2015-10-26T01:01:00Z">
              <w:rPr>
                <w:rFonts w:ascii="Courier New" w:hAnsi="Courier New" w:cs="Courier New"/>
              </w:rPr>
            </w:rPrChange>
          </w:rPr>
          <w:t>[4]-&gt;N[5]-&gt;O[6]-&gt;I[7]-&gt;E(Backtracking)</w:t>
        </w:r>
      </w:ins>
    </w:p>
    <w:p w14:paraId="7C73BB1E" w14:textId="77777777" w:rsidR="00073577" w:rsidRPr="00073577" w:rsidRDefault="00073577" w:rsidP="00073577">
      <w:pPr>
        <w:spacing w:before="0" w:after="0"/>
        <w:rPr>
          <w:ins w:id="9120" w:author="Abhishek Deep Nigam" w:date="2015-10-26T01:01:00Z"/>
          <w:rFonts w:ascii="Courier New" w:hAnsi="Courier New" w:cs="Courier New"/>
          <w:sz w:val="16"/>
          <w:szCs w:val="16"/>
          <w:rPrChange w:id="9121" w:author="Abhishek Deep Nigam" w:date="2015-10-26T01:01:00Z">
            <w:rPr>
              <w:ins w:id="9122" w:author="Abhishek Deep Nigam" w:date="2015-10-26T01:01:00Z"/>
              <w:rFonts w:ascii="Courier New" w:hAnsi="Courier New" w:cs="Courier New"/>
            </w:rPr>
          </w:rPrChange>
        </w:rPr>
      </w:pPr>
      <w:ins w:id="9123" w:author="Abhishek Deep Nigam" w:date="2015-10-26T01:01:00Z">
        <w:r w:rsidRPr="00073577">
          <w:rPr>
            <w:rFonts w:ascii="Courier New" w:hAnsi="Courier New" w:cs="Courier New"/>
            <w:sz w:val="16"/>
            <w:szCs w:val="16"/>
            <w:rPrChange w:id="9124" w:author="Abhishek Deep Nigam" w:date="2015-10-26T01:01:00Z">
              <w:rPr>
                <w:rFonts w:ascii="Courier New" w:hAnsi="Courier New" w:cs="Courier New"/>
              </w:rPr>
            </w:rPrChange>
          </w:rPr>
          <w:t>[4]-&gt;O[5]-&gt;O[6]-&gt;I[7]-&gt;E(Backtracking)</w:t>
        </w:r>
      </w:ins>
    </w:p>
    <w:p w14:paraId="7EDE6AF3" w14:textId="77777777" w:rsidR="00073577" w:rsidRPr="00073577" w:rsidRDefault="00073577" w:rsidP="00073577">
      <w:pPr>
        <w:spacing w:before="0" w:after="0"/>
        <w:rPr>
          <w:ins w:id="9125" w:author="Abhishek Deep Nigam" w:date="2015-10-26T01:01:00Z"/>
          <w:rFonts w:ascii="Courier New" w:hAnsi="Courier New" w:cs="Courier New"/>
          <w:sz w:val="16"/>
          <w:szCs w:val="16"/>
          <w:rPrChange w:id="9126" w:author="Abhishek Deep Nigam" w:date="2015-10-26T01:01:00Z">
            <w:rPr>
              <w:ins w:id="9127" w:author="Abhishek Deep Nigam" w:date="2015-10-26T01:01:00Z"/>
              <w:rFonts w:ascii="Courier New" w:hAnsi="Courier New" w:cs="Courier New"/>
            </w:rPr>
          </w:rPrChange>
        </w:rPr>
      </w:pPr>
      <w:ins w:id="9128" w:author="Abhishek Deep Nigam" w:date="2015-10-26T01:01:00Z">
        <w:r w:rsidRPr="00073577">
          <w:rPr>
            <w:rFonts w:ascii="Courier New" w:hAnsi="Courier New" w:cs="Courier New"/>
            <w:sz w:val="16"/>
            <w:szCs w:val="16"/>
            <w:rPrChange w:id="9129" w:author="Abhishek Deep Nigam" w:date="2015-10-26T01:01:00Z">
              <w:rPr>
                <w:rFonts w:ascii="Courier New" w:hAnsi="Courier New" w:cs="Courier New"/>
              </w:rPr>
            </w:rPrChange>
          </w:rPr>
          <w:t>[4]-&gt;P(Backtracking)</w:t>
        </w:r>
      </w:ins>
    </w:p>
    <w:p w14:paraId="35B9F2A0" w14:textId="77777777" w:rsidR="00073577" w:rsidRPr="00073577" w:rsidRDefault="00073577" w:rsidP="00073577">
      <w:pPr>
        <w:spacing w:before="0" w:after="0"/>
        <w:rPr>
          <w:ins w:id="9130" w:author="Abhishek Deep Nigam" w:date="2015-10-26T01:01:00Z"/>
          <w:rFonts w:ascii="Courier New" w:hAnsi="Courier New" w:cs="Courier New"/>
          <w:sz w:val="16"/>
          <w:szCs w:val="16"/>
          <w:rPrChange w:id="9131" w:author="Abhishek Deep Nigam" w:date="2015-10-26T01:01:00Z">
            <w:rPr>
              <w:ins w:id="9132" w:author="Abhishek Deep Nigam" w:date="2015-10-26T01:01:00Z"/>
              <w:rFonts w:ascii="Courier New" w:hAnsi="Courier New" w:cs="Courier New"/>
            </w:rPr>
          </w:rPrChange>
        </w:rPr>
      </w:pPr>
      <w:ins w:id="9133" w:author="Abhishek Deep Nigam" w:date="2015-10-26T01:01:00Z">
        <w:r w:rsidRPr="00073577">
          <w:rPr>
            <w:rFonts w:ascii="Courier New" w:hAnsi="Courier New" w:cs="Courier New"/>
            <w:sz w:val="16"/>
            <w:szCs w:val="16"/>
            <w:rPrChange w:id="9134" w:author="Abhishek Deep Nigam" w:date="2015-10-26T01:01:00Z">
              <w:rPr>
                <w:rFonts w:ascii="Courier New" w:hAnsi="Courier New" w:cs="Courier New"/>
              </w:rPr>
            </w:rPrChange>
          </w:rPr>
          <w:t>[4]-&gt;Q(Backtracking)</w:t>
        </w:r>
      </w:ins>
    </w:p>
    <w:p w14:paraId="399DB1D4" w14:textId="77777777" w:rsidR="00073577" w:rsidRPr="00073577" w:rsidRDefault="00073577" w:rsidP="00073577">
      <w:pPr>
        <w:spacing w:before="0" w:after="0"/>
        <w:rPr>
          <w:ins w:id="9135" w:author="Abhishek Deep Nigam" w:date="2015-10-26T01:01:00Z"/>
          <w:rFonts w:ascii="Courier New" w:hAnsi="Courier New" w:cs="Courier New"/>
          <w:sz w:val="16"/>
          <w:szCs w:val="16"/>
          <w:rPrChange w:id="9136" w:author="Abhishek Deep Nigam" w:date="2015-10-26T01:01:00Z">
            <w:rPr>
              <w:ins w:id="9137" w:author="Abhishek Deep Nigam" w:date="2015-10-26T01:01:00Z"/>
              <w:rFonts w:ascii="Courier New" w:hAnsi="Courier New" w:cs="Courier New"/>
            </w:rPr>
          </w:rPrChange>
        </w:rPr>
      </w:pPr>
      <w:ins w:id="9138" w:author="Abhishek Deep Nigam" w:date="2015-10-26T01:01:00Z">
        <w:r w:rsidRPr="00073577">
          <w:rPr>
            <w:rFonts w:ascii="Courier New" w:hAnsi="Courier New" w:cs="Courier New"/>
            <w:sz w:val="16"/>
            <w:szCs w:val="16"/>
            <w:rPrChange w:id="9139" w:author="Abhishek Deep Nigam" w:date="2015-10-26T01:01:00Z">
              <w:rPr>
                <w:rFonts w:ascii="Courier New" w:hAnsi="Courier New" w:cs="Courier New"/>
              </w:rPr>
            </w:rPrChange>
          </w:rPr>
          <w:t>[4]-&gt;S(Backtracking)</w:t>
        </w:r>
      </w:ins>
    </w:p>
    <w:p w14:paraId="71BBD35A" w14:textId="77777777" w:rsidR="00073577" w:rsidRPr="00073577" w:rsidRDefault="00073577" w:rsidP="00073577">
      <w:pPr>
        <w:spacing w:before="0" w:after="0"/>
        <w:rPr>
          <w:ins w:id="9140" w:author="Abhishek Deep Nigam" w:date="2015-10-26T01:01:00Z"/>
          <w:rFonts w:ascii="Courier New" w:hAnsi="Courier New" w:cs="Courier New"/>
          <w:sz w:val="16"/>
          <w:szCs w:val="16"/>
          <w:rPrChange w:id="9141" w:author="Abhishek Deep Nigam" w:date="2015-10-26T01:01:00Z">
            <w:rPr>
              <w:ins w:id="9142" w:author="Abhishek Deep Nigam" w:date="2015-10-26T01:01:00Z"/>
              <w:rFonts w:ascii="Courier New" w:hAnsi="Courier New" w:cs="Courier New"/>
            </w:rPr>
          </w:rPrChange>
        </w:rPr>
      </w:pPr>
      <w:ins w:id="9143" w:author="Abhishek Deep Nigam" w:date="2015-10-26T01:01:00Z">
        <w:r w:rsidRPr="00073577">
          <w:rPr>
            <w:rFonts w:ascii="Courier New" w:hAnsi="Courier New" w:cs="Courier New"/>
            <w:sz w:val="16"/>
            <w:szCs w:val="16"/>
            <w:rPrChange w:id="9144" w:author="Abhishek Deep Nigam" w:date="2015-10-26T01:01:00Z">
              <w:rPr>
                <w:rFonts w:ascii="Courier New" w:hAnsi="Courier New" w:cs="Courier New"/>
              </w:rPr>
            </w:rPrChange>
          </w:rPr>
          <w:t>[4]-&gt;Y[5]-&gt;O[6]-&gt;I[7]-&gt;E(Backtracking)</w:t>
        </w:r>
      </w:ins>
    </w:p>
    <w:p w14:paraId="4DA80C85" w14:textId="77777777" w:rsidR="00073577" w:rsidRPr="00073577" w:rsidRDefault="00073577" w:rsidP="00073577">
      <w:pPr>
        <w:spacing w:before="0" w:after="0"/>
        <w:rPr>
          <w:ins w:id="9145" w:author="Abhishek Deep Nigam" w:date="2015-10-26T01:01:00Z"/>
          <w:rFonts w:ascii="Courier New" w:hAnsi="Courier New" w:cs="Courier New"/>
          <w:sz w:val="16"/>
          <w:szCs w:val="16"/>
          <w:rPrChange w:id="9146" w:author="Abhishek Deep Nigam" w:date="2015-10-26T01:01:00Z">
            <w:rPr>
              <w:ins w:id="9147" w:author="Abhishek Deep Nigam" w:date="2015-10-26T01:01:00Z"/>
              <w:rFonts w:ascii="Courier New" w:hAnsi="Courier New" w:cs="Courier New"/>
            </w:rPr>
          </w:rPrChange>
        </w:rPr>
      </w:pPr>
      <w:ins w:id="9148" w:author="Abhishek Deep Nigam" w:date="2015-10-26T01:01:00Z">
        <w:r w:rsidRPr="00073577">
          <w:rPr>
            <w:rFonts w:ascii="Courier New" w:hAnsi="Courier New" w:cs="Courier New"/>
            <w:sz w:val="16"/>
            <w:szCs w:val="16"/>
            <w:rPrChange w:id="9149" w:author="Abhishek Deep Nigam" w:date="2015-10-26T01:01:00Z">
              <w:rPr>
                <w:rFonts w:ascii="Courier New" w:hAnsi="Courier New" w:cs="Courier New"/>
              </w:rPr>
            </w:rPrChange>
          </w:rPr>
          <w:t>[1]-&gt;F[2]-&gt;T[3]-&gt;T[4]-&gt;A(Backtracking)</w:t>
        </w:r>
      </w:ins>
    </w:p>
    <w:p w14:paraId="42F528A7" w14:textId="77777777" w:rsidR="00073577" w:rsidRPr="00073577" w:rsidRDefault="00073577" w:rsidP="00073577">
      <w:pPr>
        <w:spacing w:before="0" w:after="0"/>
        <w:rPr>
          <w:ins w:id="9150" w:author="Abhishek Deep Nigam" w:date="2015-10-26T01:01:00Z"/>
          <w:rFonts w:ascii="Courier New" w:hAnsi="Courier New" w:cs="Courier New"/>
          <w:sz w:val="16"/>
          <w:szCs w:val="16"/>
          <w:rPrChange w:id="9151" w:author="Abhishek Deep Nigam" w:date="2015-10-26T01:01:00Z">
            <w:rPr>
              <w:ins w:id="9152" w:author="Abhishek Deep Nigam" w:date="2015-10-26T01:01:00Z"/>
              <w:rFonts w:ascii="Courier New" w:hAnsi="Courier New" w:cs="Courier New"/>
            </w:rPr>
          </w:rPrChange>
        </w:rPr>
      </w:pPr>
      <w:ins w:id="9153" w:author="Abhishek Deep Nigam" w:date="2015-10-26T01:01:00Z">
        <w:r w:rsidRPr="00073577">
          <w:rPr>
            <w:rFonts w:ascii="Courier New" w:hAnsi="Courier New" w:cs="Courier New"/>
            <w:sz w:val="16"/>
            <w:szCs w:val="16"/>
            <w:rPrChange w:id="9154" w:author="Abhishek Deep Nigam" w:date="2015-10-26T01:01:00Z">
              <w:rPr>
                <w:rFonts w:ascii="Courier New" w:hAnsi="Courier New" w:cs="Courier New"/>
              </w:rPr>
            </w:rPrChange>
          </w:rPr>
          <w:t>[4]-&gt;N[5]-&gt;O[6]-&gt;I(Backtracking)</w:t>
        </w:r>
      </w:ins>
    </w:p>
    <w:p w14:paraId="52255C71" w14:textId="77777777" w:rsidR="00073577" w:rsidRPr="00073577" w:rsidRDefault="00073577" w:rsidP="00073577">
      <w:pPr>
        <w:spacing w:before="0" w:after="0"/>
        <w:rPr>
          <w:ins w:id="9155" w:author="Abhishek Deep Nigam" w:date="2015-10-26T01:01:00Z"/>
          <w:rFonts w:ascii="Courier New" w:hAnsi="Courier New" w:cs="Courier New"/>
          <w:sz w:val="16"/>
          <w:szCs w:val="16"/>
          <w:rPrChange w:id="9156" w:author="Abhishek Deep Nigam" w:date="2015-10-26T01:01:00Z">
            <w:rPr>
              <w:ins w:id="9157" w:author="Abhishek Deep Nigam" w:date="2015-10-26T01:01:00Z"/>
              <w:rFonts w:ascii="Courier New" w:hAnsi="Courier New" w:cs="Courier New"/>
            </w:rPr>
          </w:rPrChange>
        </w:rPr>
      </w:pPr>
      <w:ins w:id="9158" w:author="Abhishek Deep Nigam" w:date="2015-10-26T01:01:00Z">
        <w:r w:rsidRPr="00073577">
          <w:rPr>
            <w:rFonts w:ascii="Courier New" w:hAnsi="Courier New" w:cs="Courier New"/>
            <w:sz w:val="16"/>
            <w:szCs w:val="16"/>
            <w:rPrChange w:id="9159" w:author="Abhishek Deep Nigam" w:date="2015-10-26T01:01:00Z">
              <w:rPr>
                <w:rFonts w:ascii="Courier New" w:hAnsi="Courier New" w:cs="Courier New"/>
              </w:rPr>
            </w:rPrChange>
          </w:rPr>
          <w:t>[4]-&gt;O[5]-&gt;O[6]-&gt;I(Backtracking)</w:t>
        </w:r>
      </w:ins>
    </w:p>
    <w:p w14:paraId="7E5849B7" w14:textId="77777777" w:rsidR="00073577" w:rsidRPr="00073577" w:rsidRDefault="00073577" w:rsidP="00073577">
      <w:pPr>
        <w:spacing w:before="0" w:after="0"/>
        <w:rPr>
          <w:ins w:id="9160" w:author="Abhishek Deep Nigam" w:date="2015-10-26T01:01:00Z"/>
          <w:rFonts w:ascii="Courier New" w:hAnsi="Courier New" w:cs="Courier New"/>
          <w:sz w:val="16"/>
          <w:szCs w:val="16"/>
          <w:rPrChange w:id="9161" w:author="Abhishek Deep Nigam" w:date="2015-10-26T01:01:00Z">
            <w:rPr>
              <w:ins w:id="9162" w:author="Abhishek Deep Nigam" w:date="2015-10-26T01:01:00Z"/>
              <w:rFonts w:ascii="Courier New" w:hAnsi="Courier New" w:cs="Courier New"/>
            </w:rPr>
          </w:rPrChange>
        </w:rPr>
      </w:pPr>
      <w:ins w:id="9163" w:author="Abhishek Deep Nigam" w:date="2015-10-26T01:01:00Z">
        <w:r w:rsidRPr="00073577">
          <w:rPr>
            <w:rFonts w:ascii="Courier New" w:hAnsi="Courier New" w:cs="Courier New"/>
            <w:sz w:val="16"/>
            <w:szCs w:val="16"/>
            <w:rPrChange w:id="9164" w:author="Abhishek Deep Nigam" w:date="2015-10-26T01:01:00Z">
              <w:rPr>
                <w:rFonts w:ascii="Courier New" w:hAnsi="Courier New" w:cs="Courier New"/>
              </w:rPr>
            </w:rPrChange>
          </w:rPr>
          <w:t>[4]-&gt;P(Backtracking)</w:t>
        </w:r>
      </w:ins>
    </w:p>
    <w:p w14:paraId="1C10FC8D" w14:textId="77777777" w:rsidR="00073577" w:rsidRPr="00073577" w:rsidRDefault="00073577" w:rsidP="00073577">
      <w:pPr>
        <w:spacing w:before="0" w:after="0"/>
        <w:rPr>
          <w:ins w:id="9165" w:author="Abhishek Deep Nigam" w:date="2015-10-26T01:01:00Z"/>
          <w:rFonts w:ascii="Courier New" w:hAnsi="Courier New" w:cs="Courier New"/>
          <w:sz w:val="16"/>
          <w:szCs w:val="16"/>
          <w:rPrChange w:id="9166" w:author="Abhishek Deep Nigam" w:date="2015-10-26T01:01:00Z">
            <w:rPr>
              <w:ins w:id="9167" w:author="Abhishek Deep Nigam" w:date="2015-10-26T01:01:00Z"/>
              <w:rFonts w:ascii="Courier New" w:hAnsi="Courier New" w:cs="Courier New"/>
            </w:rPr>
          </w:rPrChange>
        </w:rPr>
      </w:pPr>
      <w:ins w:id="9168" w:author="Abhishek Deep Nigam" w:date="2015-10-26T01:01:00Z">
        <w:r w:rsidRPr="00073577">
          <w:rPr>
            <w:rFonts w:ascii="Courier New" w:hAnsi="Courier New" w:cs="Courier New"/>
            <w:sz w:val="16"/>
            <w:szCs w:val="16"/>
            <w:rPrChange w:id="9169" w:author="Abhishek Deep Nigam" w:date="2015-10-26T01:01:00Z">
              <w:rPr>
                <w:rFonts w:ascii="Courier New" w:hAnsi="Courier New" w:cs="Courier New"/>
              </w:rPr>
            </w:rPrChange>
          </w:rPr>
          <w:t>[4]-&gt;Q(Backtracking)</w:t>
        </w:r>
      </w:ins>
    </w:p>
    <w:p w14:paraId="52B5657E" w14:textId="77777777" w:rsidR="00073577" w:rsidRPr="00073577" w:rsidRDefault="00073577" w:rsidP="00073577">
      <w:pPr>
        <w:spacing w:before="0" w:after="0"/>
        <w:rPr>
          <w:ins w:id="9170" w:author="Abhishek Deep Nigam" w:date="2015-10-26T01:01:00Z"/>
          <w:rFonts w:ascii="Courier New" w:hAnsi="Courier New" w:cs="Courier New"/>
          <w:sz w:val="16"/>
          <w:szCs w:val="16"/>
          <w:rPrChange w:id="9171" w:author="Abhishek Deep Nigam" w:date="2015-10-26T01:01:00Z">
            <w:rPr>
              <w:ins w:id="9172" w:author="Abhishek Deep Nigam" w:date="2015-10-26T01:01:00Z"/>
              <w:rFonts w:ascii="Courier New" w:hAnsi="Courier New" w:cs="Courier New"/>
            </w:rPr>
          </w:rPrChange>
        </w:rPr>
      </w:pPr>
      <w:ins w:id="9173" w:author="Abhishek Deep Nigam" w:date="2015-10-26T01:01:00Z">
        <w:r w:rsidRPr="00073577">
          <w:rPr>
            <w:rFonts w:ascii="Courier New" w:hAnsi="Courier New" w:cs="Courier New"/>
            <w:sz w:val="16"/>
            <w:szCs w:val="16"/>
            <w:rPrChange w:id="9174" w:author="Abhishek Deep Nigam" w:date="2015-10-26T01:01:00Z">
              <w:rPr>
                <w:rFonts w:ascii="Courier New" w:hAnsi="Courier New" w:cs="Courier New"/>
              </w:rPr>
            </w:rPrChange>
          </w:rPr>
          <w:t>[4]-&gt;S(Backtracking)</w:t>
        </w:r>
      </w:ins>
    </w:p>
    <w:p w14:paraId="14037C6D" w14:textId="77777777" w:rsidR="00073577" w:rsidRPr="00073577" w:rsidRDefault="00073577" w:rsidP="00073577">
      <w:pPr>
        <w:spacing w:before="0" w:after="0"/>
        <w:rPr>
          <w:ins w:id="9175" w:author="Abhishek Deep Nigam" w:date="2015-10-26T01:01:00Z"/>
          <w:rFonts w:ascii="Courier New" w:hAnsi="Courier New" w:cs="Courier New"/>
          <w:sz w:val="16"/>
          <w:szCs w:val="16"/>
          <w:rPrChange w:id="9176" w:author="Abhishek Deep Nigam" w:date="2015-10-26T01:01:00Z">
            <w:rPr>
              <w:ins w:id="9177" w:author="Abhishek Deep Nigam" w:date="2015-10-26T01:01:00Z"/>
              <w:rFonts w:ascii="Courier New" w:hAnsi="Courier New" w:cs="Courier New"/>
            </w:rPr>
          </w:rPrChange>
        </w:rPr>
      </w:pPr>
      <w:ins w:id="9178" w:author="Abhishek Deep Nigam" w:date="2015-10-26T01:01:00Z">
        <w:r w:rsidRPr="00073577">
          <w:rPr>
            <w:rFonts w:ascii="Courier New" w:hAnsi="Courier New" w:cs="Courier New"/>
            <w:sz w:val="16"/>
            <w:szCs w:val="16"/>
            <w:rPrChange w:id="9179" w:author="Abhishek Deep Nigam" w:date="2015-10-26T01:01:00Z">
              <w:rPr>
                <w:rFonts w:ascii="Courier New" w:hAnsi="Courier New" w:cs="Courier New"/>
              </w:rPr>
            </w:rPrChange>
          </w:rPr>
          <w:t>[4]-&gt;Y[5]-&gt;O[6]-&gt;I(Backtracking)</w:t>
        </w:r>
      </w:ins>
    </w:p>
    <w:p w14:paraId="64C9196B" w14:textId="77777777" w:rsidR="00073577" w:rsidRPr="00073577" w:rsidRDefault="00073577" w:rsidP="00073577">
      <w:pPr>
        <w:spacing w:before="0" w:after="0"/>
        <w:rPr>
          <w:ins w:id="9180" w:author="Abhishek Deep Nigam" w:date="2015-10-26T01:01:00Z"/>
          <w:rFonts w:ascii="Courier New" w:hAnsi="Courier New" w:cs="Courier New"/>
          <w:sz w:val="16"/>
          <w:szCs w:val="16"/>
          <w:rPrChange w:id="9181" w:author="Abhishek Deep Nigam" w:date="2015-10-26T01:01:00Z">
            <w:rPr>
              <w:ins w:id="9182" w:author="Abhishek Deep Nigam" w:date="2015-10-26T01:01:00Z"/>
              <w:rFonts w:ascii="Courier New" w:hAnsi="Courier New" w:cs="Courier New"/>
            </w:rPr>
          </w:rPrChange>
        </w:rPr>
      </w:pPr>
      <w:ins w:id="9183" w:author="Abhishek Deep Nigam" w:date="2015-10-26T01:01:00Z">
        <w:r w:rsidRPr="00073577">
          <w:rPr>
            <w:rFonts w:ascii="Courier New" w:hAnsi="Courier New" w:cs="Courier New"/>
            <w:sz w:val="16"/>
            <w:szCs w:val="16"/>
            <w:rPrChange w:id="9184" w:author="Abhishek Deep Nigam" w:date="2015-10-26T01:01:00Z">
              <w:rPr>
                <w:rFonts w:ascii="Courier New" w:hAnsi="Courier New" w:cs="Courier New"/>
              </w:rPr>
            </w:rPrChange>
          </w:rPr>
          <w:t>[1]-&gt;G[2]-&gt;T[3]-&gt;T[4]-&gt;A(Backtracking)</w:t>
        </w:r>
      </w:ins>
    </w:p>
    <w:p w14:paraId="11E10414" w14:textId="77777777" w:rsidR="00073577" w:rsidRPr="00073577" w:rsidRDefault="00073577" w:rsidP="00073577">
      <w:pPr>
        <w:spacing w:before="0" w:after="0"/>
        <w:rPr>
          <w:ins w:id="9185" w:author="Abhishek Deep Nigam" w:date="2015-10-26T01:01:00Z"/>
          <w:rFonts w:ascii="Courier New" w:hAnsi="Courier New" w:cs="Courier New"/>
          <w:sz w:val="16"/>
          <w:szCs w:val="16"/>
          <w:rPrChange w:id="9186" w:author="Abhishek Deep Nigam" w:date="2015-10-26T01:01:00Z">
            <w:rPr>
              <w:ins w:id="9187" w:author="Abhishek Deep Nigam" w:date="2015-10-26T01:01:00Z"/>
              <w:rFonts w:ascii="Courier New" w:hAnsi="Courier New" w:cs="Courier New"/>
            </w:rPr>
          </w:rPrChange>
        </w:rPr>
      </w:pPr>
      <w:ins w:id="9188" w:author="Abhishek Deep Nigam" w:date="2015-10-26T01:01:00Z">
        <w:r w:rsidRPr="00073577">
          <w:rPr>
            <w:rFonts w:ascii="Courier New" w:hAnsi="Courier New" w:cs="Courier New"/>
            <w:sz w:val="16"/>
            <w:szCs w:val="16"/>
            <w:rPrChange w:id="9189" w:author="Abhishek Deep Nigam" w:date="2015-10-26T01:01:00Z">
              <w:rPr>
                <w:rFonts w:ascii="Courier New" w:hAnsi="Courier New" w:cs="Courier New"/>
              </w:rPr>
            </w:rPrChange>
          </w:rPr>
          <w:t>[4]-&gt;N[5]-&gt;O[6]-&gt;I[7]-&gt;E(Backtracking)</w:t>
        </w:r>
      </w:ins>
    </w:p>
    <w:p w14:paraId="00661D74" w14:textId="77777777" w:rsidR="00073577" w:rsidRPr="00073577" w:rsidRDefault="00073577" w:rsidP="00073577">
      <w:pPr>
        <w:spacing w:before="0" w:after="0"/>
        <w:rPr>
          <w:ins w:id="9190" w:author="Abhishek Deep Nigam" w:date="2015-10-26T01:01:00Z"/>
          <w:rFonts w:ascii="Courier New" w:hAnsi="Courier New" w:cs="Courier New"/>
          <w:sz w:val="16"/>
          <w:szCs w:val="16"/>
          <w:rPrChange w:id="9191" w:author="Abhishek Deep Nigam" w:date="2015-10-26T01:01:00Z">
            <w:rPr>
              <w:ins w:id="9192" w:author="Abhishek Deep Nigam" w:date="2015-10-26T01:01:00Z"/>
              <w:rFonts w:ascii="Courier New" w:hAnsi="Courier New" w:cs="Courier New"/>
            </w:rPr>
          </w:rPrChange>
        </w:rPr>
      </w:pPr>
      <w:ins w:id="9193" w:author="Abhishek Deep Nigam" w:date="2015-10-26T01:01:00Z">
        <w:r w:rsidRPr="00073577">
          <w:rPr>
            <w:rFonts w:ascii="Courier New" w:hAnsi="Courier New" w:cs="Courier New"/>
            <w:sz w:val="16"/>
            <w:szCs w:val="16"/>
            <w:rPrChange w:id="9194" w:author="Abhishek Deep Nigam" w:date="2015-10-26T01:01:00Z">
              <w:rPr>
                <w:rFonts w:ascii="Courier New" w:hAnsi="Courier New" w:cs="Courier New"/>
              </w:rPr>
            </w:rPrChange>
          </w:rPr>
          <w:lastRenderedPageBreak/>
          <w:t>[4]-&gt;O[5]-&gt;O[6]-&gt;I[7]-&gt;E(Backtracking)</w:t>
        </w:r>
      </w:ins>
    </w:p>
    <w:p w14:paraId="6884A8BB" w14:textId="77777777" w:rsidR="00073577" w:rsidRPr="00073577" w:rsidRDefault="00073577" w:rsidP="00073577">
      <w:pPr>
        <w:spacing w:before="0" w:after="0"/>
        <w:rPr>
          <w:ins w:id="9195" w:author="Abhishek Deep Nigam" w:date="2015-10-26T01:01:00Z"/>
          <w:rFonts w:ascii="Courier New" w:hAnsi="Courier New" w:cs="Courier New"/>
          <w:sz w:val="16"/>
          <w:szCs w:val="16"/>
          <w:rPrChange w:id="9196" w:author="Abhishek Deep Nigam" w:date="2015-10-26T01:01:00Z">
            <w:rPr>
              <w:ins w:id="9197" w:author="Abhishek Deep Nigam" w:date="2015-10-26T01:01:00Z"/>
              <w:rFonts w:ascii="Courier New" w:hAnsi="Courier New" w:cs="Courier New"/>
            </w:rPr>
          </w:rPrChange>
        </w:rPr>
      </w:pPr>
      <w:ins w:id="9198" w:author="Abhishek Deep Nigam" w:date="2015-10-26T01:01:00Z">
        <w:r w:rsidRPr="00073577">
          <w:rPr>
            <w:rFonts w:ascii="Courier New" w:hAnsi="Courier New" w:cs="Courier New"/>
            <w:sz w:val="16"/>
            <w:szCs w:val="16"/>
            <w:rPrChange w:id="9199" w:author="Abhishek Deep Nigam" w:date="2015-10-26T01:01:00Z">
              <w:rPr>
                <w:rFonts w:ascii="Courier New" w:hAnsi="Courier New" w:cs="Courier New"/>
              </w:rPr>
            </w:rPrChange>
          </w:rPr>
          <w:t>[4]-&gt;P(Backtracking)</w:t>
        </w:r>
      </w:ins>
    </w:p>
    <w:p w14:paraId="4449F39D" w14:textId="77777777" w:rsidR="00073577" w:rsidRPr="00073577" w:rsidRDefault="00073577" w:rsidP="00073577">
      <w:pPr>
        <w:spacing w:before="0" w:after="0"/>
        <w:rPr>
          <w:ins w:id="9200" w:author="Abhishek Deep Nigam" w:date="2015-10-26T01:01:00Z"/>
          <w:rFonts w:ascii="Courier New" w:hAnsi="Courier New" w:cs="Courier New"/>
          <w:sz w:val="16"/>
          <w:szCs w:val="16"/>
          <w:rPrChange w:id="9201" w:author="Abhishek Deep Nigam" w:date="2015-10-26T01:01:00Z">
            <w:rPr>
              <w:ins w:id="9202" w:author="Abhishek Deep Nigam" w:date="2015-10-26T01:01:00Z"/>
              <w:rFonts w:ascii="Courier New" w:hAnsi="Courier New" w:cs="Courier New"/>
            </w:rPr>
          </w:rPrChange>
        </w:rPr>
      </w:pPr>
      <w:ins w:id="9203" w:author="Abhishek Deep Nigam" w:date="2015-10-26T01:01:00Z">
        <w:r w:rsidRPr="00073577">
          <w:rPr>
            <w:rFonts w:ascii="Courier New" w:hAnsi="Courier New" w:cs="Courier New"/>
            <w:sz w:val="16"/>
            <w:szCs w:val="16"/>
            <w:rPrChange w:id="9204" w:author="Abhishek Deep Nigam" w:date="2015-10-26T01:01:00Z">
              <w:rPr>
                <w:rFonts w:ascii="Courier New" w:hAnsi="Courier New" w:cs="Courier New"/>
              </w:rPr>
            </w:rPrChange>
          </w:rPr>
          <w:t>[4]-&gt;Q(Backtracking)</w:t>
        </w:r>
      </w:ins>
    </w:p>
    <w:p w14:paraId="6413A28D" w14:textId="77777777" w:rsidR="00073577" w:rsidRPr="00073577" w:rsidRDefault="00073577" w:rsidP="00073577">
      <w:pPr>
        <w:spacing w:before="0" w:after="0"/>
        <w:rPr>
          <w:ins w:id="9205" w:author="Abhishek Deep Nigam" w:date="2015-10-26T01:01:00Z"/>
          <w:rFonts w:ascii="Courier New" w:hAnsi="Courier New" w:cs="Courier New"/>
          <w:sz w:val="16"/>
          <w:szCs w:val="16"/>
          <w:rPrChange w:id="9206" w:author="Abhishek Deep Nigam" w:date="2015-10-26T01:01:00Z">
            <w:rPr>
              <w:ins w:id="9207" w:author="Abhishek Deep Nigam" w:date="2015-10-26T01:01:00Z"/>
              <w:rFonts w:ascii="Courier New" w:hAnsi="Courier New" w:cs="Courier New"/>
            </w:rPr>
          </w:rPrChange>
        </w:rPr>
      </w:pPr>
      <w:ins w:id="9208" w:author="Abhishek Deep Nigam" w:date="2015-10-26T01:01:00Z">
        <w:r w:rsidRPr="00073577">
          <w:rPr>
            <w:rFonts w:ascii="Courier New" w:hAnsi="Courier New" w:cs="Courier New"/>
            <w:sz w:val="16"/>
            <w:szCs w:val="16"/>
            <w:rPrChange w:id="9209" w:author="Abhishek Deep Nigam" w:date="2015-10-26T01:01:00Z">
              <w:rPr>
                <w:rFonts w:ascii="Courier New" w:hAnsi="Courier New" w:cs="Courier New"/>
              </w:rPr>
            </w:rPrChange>
          </w:rPr>
          <w:t>[4]-&gt;S(Backtracking)</w:t>
        </w:r>
      </w:ins>
    </w:p>
    <w:p w14:paraId="604FF73A" w14:textId="77777777" w:rsidR="00073577" w:rsidRPr="00073577" w:rsidRDefault="00073577" w:rsidP="00073577">
      <w:pPr>
        <w:spacing w:before="0" w:after="0"/>
        <w:rPr>
          <w:ins w:id="9210" w:author="Abhishek Deep Nigam" w:date="2015-10-26T01:01:00Z"/>
          <w:rFonts w:ascii="Courier New" w:hAnsi="Courier New" w:cs="Courier New"/>
          <w:sz w:val="16"/>
          <w:szCs w:val="16"/>
          <w:rPrChange w:id="9211" w:author="Abhishek Deep Nigam" w:date="2015-10-26T01:01:00Z">
            <w:rPr>
              <w:ins w:id="9212" w:author="Abhishek Deep Nigam" w:date="2015-10-26T01:01:00Z"/>
              <w:rFonts w:ascii="Courier New" w:hAnsi="Courier New" w:cs="Courier New"/>
            </w:rPr>
          </w:rPrChange>
        </w:rPr>
      </w:pPr>
      <w:ins w:id="9213" w:author="Abhishek Deep Nigam" w:date="2015-10-26T01:01:00Z">
        <w:r w:rsidRPr="00073577">
          <w:rPr>
            <w:rFonts w:ascii="Courier New" w:hAnsi="Courier New" w:cs="Courier New"/>
            <w:sz w:val="16"/>
            <w:szCs w:val="16"/>
            <w:rPrChange w:id="9214" w:author="Abhishek Deep Nigam" w:date="2015-10-26T01:01:00Z">
              <w:rPr>
                <w:rFonts w:ascii="Courier New" w:hAnsi="Courier New" w:cs="Courier New"/>
              </w:rPr>
            </w:rPrChange>
          </w:rPr>
          <w:t>[4]-&gt;Y[5]-&gt;O[6]-&gt;I[7]-&gt;E(Backtracking)</w:t>
        </w:r>
      </w:ins>
    </w:p>
    <w:p w14:paraId="76CC5D82" w14:textId="77777777" w:rsidR="00073577" w:rsidRPr="00073577" w:rsidRDefault="00073577" w:rsidP="00073577">
      <w:pPr>
        <w:spacing w:before="0" w:after="0"/>
        <w:rPr>
          <w:ins w:id="9215" w:author="Abhishek Deep Nigam" w:date="2015-10-26T01:01:00Z"/>
          <w:rFonts w:ascii="Courier New" w:hAnsi="Courier New" w:cs="Courier New"/>
          <w:sz w:val="16"/>
          <w:szCs w:val="16"/>
          <w:rPrChange w:id="9216" w:author="Abhishek Deep Nigam" w:date="2015-10-26T01:01:00Z">
            <w:rPr>
              <w:ins w:id="9217" w:author="Abhishek Deep Nigam" w:date="2015-10-26T01:01:00Z"/>
              <w:rFonts w:ascii="Courier New" w:hAnsi="Courier New" w:cs="Courier New"/>
            </w:rPr>
          </w:rPrChange>
        </w:rPr>
      </w:pPr>
      <w:ins w:id="9218" w:author="Abhishek Deep Nigam" w:date="2015-10-26T01:01:00Z">
        <w:r w:rsidRPr="00073577">
          <w:rPr>
            <w:rFonts w:ascii="Courier New" w:hAnsi="Courier New" w:cs="Courier New"/>
            <w:sz w:val="16"/>
            <w:szCs w:val="16"/>
            <w:rPrChange w:id="9219" w:author="Abhishek Deep Nigam" w:date="2015-10-26T01:01:00Z">
              <w:rPr>
                <w:rFonts w:ascii="Courier New" w:hAnsi="Courier New" w:cs="Courier New"/>
              </w:rPr>
            </w:rPrChange>
          </w:rPr>
          <w:t>[1]-&gt;H[2]-&gt;T[3]-&gt;T[4]-&gt;A(Backtracking)</w:t>
        </w:r>
      </w:ins>
    </w:p>
    <w:p w14:paraId="192C4495" w14:textId="77777777" w:rsidR="00073577" w:rsidRPr="00073577" w:rsidRDefault="00073577" w:rsidP="00073577">
      <w:pPr>
        <w:spacing w:before="0" w:after="0"/>
        <w:rPr>
          <w:ins w:id="9220" w:author="Abhishek Deep Nigam" w:date="2015-10-26T01:01:00Z"/>
          <w:rFonts w:ascii="Courier New" w:hAnsi="Courier New" w:cs="Courier New"/>
          <w:sz w:val="16"/>
          <w:szCs w:val="16"/>
          <w:rPrChange w:id="9221" w:author="Abhishek Deep Nigam" w:date="2015-10-26T01:01:00Z">
            <w:rPr>
              <w:ins w:id="9222" w:author="Abhishek Deep Nigam" w:date="2015-10-26T01:01:00Z"/>
              <w:rFonts w:ascii="Courier New" w:hAnsi="Courier New" w:cs="Courier New"/>
            </w:rPr>
          </w:rPrChange>
        </w:rPr>
      </w:pPr>
      <w:ins w:id="9223" w:author="Abhishek Deep Nigam" w:date="2015-10-26T01:01:00Z">
        <w:r w:rsidRPr="00073577">
          <w:rPr>
            <w:rFonts w:ascii="Courier New" w:hAnsi="Courier New" w:cs="Courier New"/>
            <w:sz w:val="16"/>
            <w:szCs w:val="16"/>
            <w:rPrChange w:id="9224" w:author="Abhishek Deep Nigam" w:date="2015-10-26T01:01:00Z">
              <w:rPr>
                <w:rFonts w:ascii="Courier New" w:hAnsi="Courier New" w:cs="Courier New"/>
              </w:rPr>
            </w:rPrChange>
          </w:rPr>
          <w:t>[4]-&gt;N[5]-&gt;O[6]-&gt;I[7]-&gt;E(Backtracking)</w:t>
        </w:r>
      </w:ins>
    </w:p>
    <w:p w14:paraId="524FC173" w14:textId="77777777" w:rsidR="00073577" w:rsidRPr="00073577" w:rsidRDefault="00073577" w:rsidP="00073577">
      <w:pPr>
        <w:spacing w:before="0" w:after="0"/>
        <w:rPr>
          <w:ins w:id="9225" w:author="Abhishek Deep Nigam" w:date="2015-10-26T01:01:00Z"/>
          <w:rFonts w:ascii="Courier New" w:hAnsi="Courier New" w:cs="Courier New"/>
          <w:sz w:val="16"/>
          <w:szCs w:val="16"/>
          <w:rPrChange w:id="9226" w:author="Abhishek Deep Nigam" w:date="2015-10-26T01:01:00Z">
            <w:rPr>
              <w:ins w:id="9227" w:author="Abhishek Deep Nigam" w:date="2015-10-26T01:01:00Z"/>
              <w:rFonts w:ascii="Courier New" w:hAnsi="Courier New" w:cs="Courier New"/>
            </w:rPr>
          </w:rPrChange>
        </w:rPr>
      </w:pPr>
      <w:ins w:id="9228" w:author="Abhishek Deep Nigam" w:date="2015-10-26T01:01:00Z">
        <w:r w:rsidRPr="00073577">
          <w:rPr>
            <w:rFonts w:ascii="Courier New" w:hAnsi="Courier New" w:cs="Courier New"/>
            <w:sz w:val="16"/>
            <w:szCs w:val="16"/>
            <w:rPrChange w:id="9229" w:author="Abhishek Deep Nigam" w:date="2015-10-26T01:01:00Z">
              <w:rPr>
                <w:rFonts w:ascii="Courier New" w:hAnsi="Courier New" w:cs="Courier New"/>
              </w:rPr>
            </w:rPrChange>
          </w:rPr>
          <w:t>[4]-&gt;O[5]-&gt;O[6]-&gt;I[7]-&gt;E(Backtracking)</w:t>
        </w:r>
      </w:ins>
    </w:p>
    <w:p w14:paraId="58BD30E4" w14:textId="77777777" w:rsidR="00073577" w:rsidRPr="00073577" w:rsidRDefault="00073577" w:rsidP="00073577">
      <w:pPr>
        <w:spacing w:before="0" w:after="0"/>
        <w:rPr>
          <w:ins w:id="9230" w:author="Abhishek Deep Nigam" w:date="2015-10-26T01:01:00Z"/>
          <w:rFonts w:ascii="Courier New" w:hAnsi="Courier New" w:cs="Courier New"/>
          <w:sz w:val="16"/>
          <w:szCs w:val="16"/>
          <w:rPrChange w:id="9231" w:author="Abhishek Deep Nigam" w:date="2015-10-26T01:01:00Z">
            <w:rPr>
              <w:ins w:id="9232" w:author="Abhishek Deep Nigam" w:date="2015-10-26T01:01:00Z"/>
              <w:rFonts w:ascii="Courier New" w:hAnsi="Courier New" w:cs="Courier New"/>
            </w:rPr>
          </w:rPrChange>
        </w:rPr>
      </w:pPr>
      <w:ins w:id="9233" w:author="Abhishek Deep Nigam" w:date="2015-10-26T01:01:00Z">
        <w:r w:rsidRPr="00073577">
          <w:rPr>
            <w:rFonts w:ascii="Courier New" w:hAnsi="Courier New" w:cs="Courier New"/>
            <w:sz w:val="16"/>
            <w:szCs w:val="16"/>
            <w:rPrChange w:id="9234" w:author="Abhishek Deep Nigam" w:date="2015-10-26T01:01:00Z">
              <w:rPr>
                <w:rFonts w:ascii="Courier New" w:hAnsi="Courier New" w:cs="Courier New"/>
              </w:rPr>
            </w:rPrChange>
          </w:rPr>
          <w:t>[4]-&gt;P(Backtracking)</w:t>
        </w:r>
      </w:ins>
    </w:p>
    <w:p w14:paraId="6D098C0B" w14:textId="77777777" w:rsidR="00073577" w:rsidRPr="00073577" w:rsidRDefault="00073577" w:rsidP="00073577">
      <w:pPr>
        <w:spacing w:before="0" w:after="0"/>
        <w:rPr>
          <w:ins w:id="9235" w:author="Abhishek Deep Nigam" w:date="2015-10-26T01:01:00Z"/>
          <w:rFonts w:ascii="Courier New" w:hAnsi="Courier New" w:cs="Courier New"/>
          <w:sz w:val="16"/>
          <w:szCs w:val="16"/>
          <w:rPrChange w:id="9236" w:author="Abhishek Deep Nigam" w:date="2015-10-26T01:01:00Z">
            <w:rPr>
              <w:ins w:id="9237" w:author="Abhishek Deep Nigam" w:date="2015-10-26T01:01:00Z"/>
              <w:rFonts w:ascii="Courier New" w:hAnsi="Courier New" w:cs="Courier New"/>
            </w:rPr>
          </w:rPrChange>
        </w:rPr>
      </w:pPr>
      <w:ins w:id="9238" w:author="Abhishek Deep Nigam" w:date="2015-10-26T01:01:00Z">
        <w:r w:rsidRPr="00073577">
          <w:rPr>
            <w:rFonts w:ascii="Courier New" w:hAnsi="Courier New" w:cs="Courier New"/>
            <w:sz w:val="16"/>
            <w:szCs w:val="16"/>
            <w:rPrChange w:id="9239" w:author="Abhishek Deep Nigam" w:date="2015-10-26T01:01:00Z">
              <w:rPr>
                <w:rFonts w:ascii="Courier New" w:hAnsi="Courier New" w:cs="Courier New"/>
              </w:rPr>
            </w:rPrChange>
          </w:rPr>
          <w:t>[4]-&gt;Q(Backtracking)</w:t>
        </w:r>
      </w:ins>
    </w:p>
    <w:p w14:paraId="224E6D72" w14:textId="77777777" w:rsidR="00073577" w:rsidRPr="00073577" w:rsidRDefault="00073577" w:rsidP="00073577">
      <w:pPr>
        <w:spacing w:before="0" w:after="0"/>
        <w:rPr>
          <w:ins w:id="9240" w:author="Abhishek Deep Nigam" w:date="2015-10-26T01:01:00Z"/>
          <w:rFonts w:ascii="Courier New" w:hAnsi="Courier New" w:cs="Courier New"/>
          <w:sz w:val="16"/>
          <w:szCs w:val="16"/>
          <w:rPrChange w:id="9241" w:author="Abhishek Deep Nigam" w:date="2015-10-26T01:01:00Z">
            <w:rPr>
              <w:ins w:id="9242" w:author="Abhishek Deep Nigam" w:date="2015-10-26T01:01:00Z"/>
              <w:rFonts w:ascii="Courier New" w:hAnsi="Courier New" w:cs="Courier New"/>
            </w:rPr>
          </w:rPrChange>
        </w:rPr>
      </w:pPr>
      <w:ins w:id="9243" w:author="Abhishek Deep Nigam" w:date="2015-10-26T01:01:00Z">
        <w:r w:rsidRPr="00073577">
          <w:rPr>
            <w:rFonts w:ascii="Courier New" w:hAnsi="Courier New" w:cs="Courier New"/>
            <w:sz w:val="16"/>
            <w:szCs w:val="16"/>
            <w:rPrChange w:id="9244" w:author="Abhishek Deep Nigam" w:date="2015-10-26T01:01:00Z">
              <w:rPr>
                <w:rFonts w:ascii="Courier New" w:hAnsi="Courier New" w:cs="Courier New"/>
              </w:rPr>
            </w:rPrChange>
          </w:rPr>
          <w:t>[4]-&gt;S(Backtracking)</w:t>
        </w:r>
      </w:ins>
    </w:p>
    <w:p w14:paraId="35C9742C" w14:textId="77777777" w:rsidR="00073577" w:rsidRPr="00073577" w:rsidRDefault="00073577" w:rsidP="00073577">
      <w:pPr>
        <w:spacing w:before="0" w:after="0"/>
        <w:rPr>
          <w:ins w:id="9245" w:author="Abhishek Deep Nigam" w:date="2015-10-26T01:01:00Z"/>
          <w:rFonts w:ascii="Courier New" w:hAnsi="Courier New" w:cs="Courier New"/>
          <w:sz w:val="16"/>
          <w:szCs w:val="16"/>
          <w:rPrChange w:id="9246" w:author="Abhishek Deep Nigam" w:date="2015-10-26T01:01:00Z">
            <w:rPr>
              <w:ins w:id="9247" w:author="Abhishek Deep Nigam" w:date="2015-10-26T01:01:00Z"/>
              <w:rFonts w:ascii="Courier New" w:hAnsi="Courier New" w:cs="Courier New"/>
            </w:rPr>
          </w:rPrChange>
        </w:rPr>
      </w:pPr>
      <w:ins w:id="9248" w:author="Abhishek Deep Nigam" w:date="2015-10-26T01:01:00Z">
        <w:r w:rsidRPr="00073577">
          <w:rPr>
            <w:rFonts w:ascii="Courier New" w:hAnsi="Courier New" w:cs="Courier New"/>
            <w:sz w:val="16"/>
            <w:szCs w:val="16"/>
            <w:rPrChange w:id="9249" w:author="Abhishek Deep Nigam" w:date="2015-10-26T01:01:00Z">
              <w:rPr>
                <w:rFonts w:ascii="Courier New" w:hAnsi="Courier New" w:cs="Courier New"/>
              </w:rPr>
            </w:rPrChange>
          </w:rPr>
          <w:t>[4]-&gt;Y[5]-&gt;O[6]-&gt;I[7]-&gt;E(Backtracking)</w:t>
        </w:r>
      </w:ins>
    </w:p>
    <w:p w14:paraId="0C7A99F3" w14:textId="77777777" w:rsidR="00073577" w:rsidRPr="00073577" w:rsidRDefault="00073577" w:rsidP="00073577">
      <w:pPr>
        <w:spacing w:before="0" w:after="0"/>
        <w:rPr>
          <w:ins w:id="9250" w:author="Abhishek Deep Nigam" w:date="2015-10-26T01:01:00Z"/>
          <w:rFonts w:ascii="Courier New" w:hAnsi="Courier New" w:cs="Courier New"/>
          <w:sz w:val="16"/>
          <w:szCs w:val="16"/>
          <w:rPrChange w:id="9251" w:author="Abhishek Deep Nigam" w:date="2015-10-26T01:01:00Z">
            <w:rPr>
              <w:ins w:id="9252" w:author="Abhishek Deep Nigam" w:date="2015-10-26T01:01:00Z"/>
              <w:rFonts w:ascii="Courier New" w:hAnsi="Courier New" w:cs="Courier New"/>
            </w:rPr>
          </w:rPrChange>
        </w:rPr>
      </w:pPr>
      <w:ins w:id="9253" w:author="Abhishek Deep Nigam" w:date="2015-10-26T01:01:00Z">
        <w:r w:rsidRPr="00073577">
          <w:rPr>
            <w:rFonts w:ascii="Courier New" w:hAnsi="Courier New" w:cs="Courier New"/>
            <w:sz w:val="16"/>
            <w:szCs w:val="16"/>
            <w:rPrChange w:id="9254" w:author="Abhishek Deep Nigam" w:date="2015-10-26T01:01:00Z">
              <w:rPr>
                <w:rFonts w:ascii="Courier New" w:hAnsi="Courier New" w:cs="Courier New"/>
              </w:rPr>
            </w:rPrChange>
          </w:rPr>
          <w:t>[1]-&gt;J[2]-&gt;T[3]-&gt;T[4]-&gt;A(Backtracking)</w:t>
        </w:r>
      </w:ins>
    </w:p>
    <w:p w14:paraId="5670AA36" w14:textId="77777777" w:rsidR="00073577" w:rsidRPr="00073577" w:rsidRDefault="00073577" w:rsidP="00073577">
      <w:pPr>
        <w:spacing w:before="0" w:after="0"/>
        <w:rPr>
          <w:ins w:id="9255" w:author="Abhishek Deep Nigam" w:date="2015-10-26T01:01:00Z"/>
          <w:rFonts w:ascii="Courier New" w:hAnsi="Courier New" w:cs="Courier New"/>
          <w:sz w:val="16"/>
          <w:szCs w:val="16"/>
          <w:rPrChange w:id="9256" w:author="Abhishek Deep Nigam" w:date="2015-10-26T01:01:00Z">
            <w:rPr>
              <w:ins w:id="9257" w:author="Abhishek Deep Nigam" w:date="2015-10-26T01:01:00Z"/>
              <w:rFonts w:ascii="Courier New" w:hAnsi="Courier New" w:cs="Courier New"/>
            </w:rPr>
          </w:rPrChange>
        </w:rPr>
      </w:pPr>
      <w:ins w:id="9258" w:author="Abhishek Deep Nigam" w:date="2015-10-26T01:01:00Z">
        <w:r w:rsidRPr="00073577">
          <w:rPr>
            <w:rFonts w:ascii="Courier New" w:hAnsi="Courier New" w:cs="Courier New"/>
            <w:sz w:val="16"/>
            <w:szCs w:val="16"/>
            <w:rPrChange w:id="9259" w:author="Abhishek Deep Nigam" w:date="2015-10-26T01:01:00Z">
              <w:rPr>
                <w:rFonts w:ascii="Courier New" w:hAnsi="Courier New" w:cs="Courier New"/>
              </w:rPr>
            </w:rPrChange>
          </w:rPr>
          <w:t>[4]-&gt;N[5]-&gt;O[6]-&gt;I(Backtracking)</w:t>
        </w:r>
      </w:ins>
    </w:p>
    <w:p w14:paraId="3B3EB687" w14:textId="77777777" w:rsidR="00073577" w:rsidRPr="00073577" w:rsidRDefault="00073577" w:rsidP="00073577">
      <w:pPr>
        <w:spacing w:before="0" w:after="0"/>
        <w:rPr>
          <w:ins w:id="9260" w:author="Abhishek Deep Nigam" w:date="2015-10-26T01:01:00Z"/>
          <w:rFonts w:ascii="Courier New" w:hAnsi="Courier New" w:cs="Courier New"/>
          <w:sz w:val="16"/>
          <w:szCs w:val="16"/>
          <w:rPrChange w:id="9261" w:author="Abhishek Deep Nigam" w:date="2015-10-26T01:01:00Z">
            <w:rPr>
              <w:ins w:id="9262" w:author="Abhishek Deep Nigam" w:date="2015-10-26T01:01:00Z"/>
              <w:rFonts w:ascii="Courier New" w:hAnsi="Courier New" w:cs="Courier New"/>
            </w:rPr>
          </w:rPrChange>
        </w:rPr>
      </w:pPr>
      <w:ins w:id="9263" w:author="Abhishek Deep Nigam" w:date="2015-10-26T01:01:00Z">
        <w:r w:rsidRPr="00073577">
          <w:rPr>
            <w:rFonts w:ascii="Courier New" w:hAnsi="Courier New" w:cs="Courier New"/>
            <w:sz w:val="16"/>
            <w:szCs w:val="16"/>
            <w:rPrChange w:id="9264" w:author="Abhishek Deep Nigam" w:date="2015-10-26T01:01:00Z">
              <w:rPr>
                <w:rFonts w:ascii="Courier New" w:hAnsi="Courier New" w:cs="Courier New"/>
              </w:rPr>
            </w:rPrChange>
          </w:rPr>
          <w:t>[4]-&gt;O[5]-&gt;O[6]-&gt;I(Backtracking)</w:t>
        </w:r>
      </w:ins>
    </w:p>
    <w:p w14:paraId="6FED3BDF" w14:textId="77777777" w:rsidR="00073577" w:rsidRPr="00073577" w:rsidRDefault="00073577" w:rsidP="00073577">
      <w:pPr>
        <w:spacing w:before="0" w:after="0"/>
        <w:rPr>
          <w:ins w:id="9265" w:author="Abhishek Deep Nigam" w:date="2015-10-26T01:01:00Z"/>
          <w:rFonts w:ascii="Courier New" w:hAnsi="Courier New" w:cs="Courier New"/>
          <w:sz w:val="16"/>
          <w:szCs w:val="16"/>
          <w:rPrChange w:id="9266" w:author="Abhishek Deep Nigam" w:date="2015-10-26T01:01:00Z">
            <w:rPr>
              <w:ins w:id="9267" w:author="Abhishek Deep Nigam" w:date="2015-10-26T01:01:00Z"/>
              <w:rFonts w:ascii="Courier New" w:hAnsi="Courier New" w:cs="Courier New"/>
            </w:rPr>
          </w:rPrChange>
        </w:rPr>
      </w:pPr>
      <w:ins w:id="9268" w:author="Abhishek Deep Nigam" w:date="2015-10-26T01:01:00Z">
        <w:r w:rsidRPr="00073577">
          <w:rPr>
            <w:rFonts w:ascii="Courier New" w:hAnsi="Courier New" w:cs="Courier New"/>
            <w:sz w:val="16"/>
            <w:szCs w:val="16"/>
            <w:rPrChange w:id="9269" w:author="Abhishek Deep Nigam" w:date="2015-10-26T01:01:00Z">
              <w:rPr>
                <w:rFonts w:ascii="Courier New" w:hAnsi="Courier New" w:cs="Courier New"/>
              </w:rPr>
            </w:rPrChange>
          </w:rPr>
          <w:t>[4]-&gt;P(Backtracking)</w:t>
        </w:r>
      </w:ins>
    </w:p>
    <w:p w14:paraId="7B1ECA40" w14:textId="77777777" w:rsidR="00073577" w:rsidRPr="00073577" w:rsidRDefault="00073577" w:rsidP="00073577">
      <w:pPr>
        <w:spacing w:before="0" w:after="0"/>
        <w:rPr>
          <w:ins w:id="9270" w:author="Abhishek Deep Nigam" w:date="2015-10-26T01:01:00Z"/>
          <w:rFonts w:ascii="Courier New" w:hAnsi="Courier New" w:cs="Courier New"/>
          <w:sz w:val="16"/>
          <w:szCs w:val="16"/>
          <w:rPrChange w:id="9271" w:author="Abhishek Deep Nigam" w:date="2015-10-26T01:01:00Z">
            <w:rPr>
              <w:ins w:id="9272" w:author="Abhishek Deep Nigam" w:date="2015-10-26T01:01:00Z"/>
              <w:rFonts w:ascii="Courier New" w:hAnsi="Courier New" w:cs="Courier New"/>
            </w:rPr>
          </w:rPrChange>
        </w:rPr>
      </w:pPr>
      <w:ins w:id="9273" w:author="Abhishek Deep Nigam" w:date="2015-10-26T01:01:00Z">
        <w:r w:rsidRPr="00073577">
          <w:rPr>
            <w:rFonts w:ascii="Courier New" w:hAnsi="Courier New" w:cs="Courier New"/>
            <w:sz w:val="16"/>
            <w:szCs w:val="16"/>
            <w:rPrChange w:id="9274" w:author="Abhishek Deep Nigam" w:date="2015-10-26T01:01:00Z">
              <w:rPr>
                <w:rFonts w:ascii="Courier New" w:hAnsi="Courier New" w:cs="Courier New"/>
              </w:rPr>
            </w:rPrChange>
          </w:rPr>
          <w:t>[4]-&gt;Q(Backtracking)</w:t>
        </w:r>
      </w:ins>
    </w:p>
    <w:p w14:paraId="6741FD59" w14:textId="77777777" w:rsidR="00073577" w:rsidRPr="00073577" w:rsidRDefault="00073577" w:rsidP="00073577">
      <w:pPr>
        <w:spacing w:before="0" w:after="0"/>
        <w:rPr>
          <w:ins w:id="9275" w:author="Abhishek Deep Nigam" w:date="2015-10-26T01:01:00Z"/>
          <w:rFonts w:ascii="Courier New" w:hAnsi="Courier New" w:cs="Courier New"/>
          <w:sz w:val="16"/>
          <w:szCs w:val="16"/>
          <w:rPrChange w:id="9276" w:author="Abhishek Deep Nigam" w:date="2015-10-26T01:01:00Z">
            <w:rPr>
              <w:ins w:id="9277" w:author="Abhishek Deep Nigam" w:date="2015-10-26T01:01:00Z"/>
              <w:rFonts w:ascii="Courier New" w:hAnsi="Courier New" w:cs="Courier New"/>
            </w:rPr>
          </w:rPrChange>
        </w:rPr>
      </w:pPr>
      <w:ins w:id="9278" w:author="Abhishek Deep Nigam" w:date="2015-10-26T01:01:00Z">
        <w:r w:rsidRPr="00073577">
          <w:rPr>
            <w:rFonts w:ascii="Courier New" w:hAnsi="Courier New" w:cs="Courier New"/>
            <w:sz w:val="16"/>
            <w:szCs w:val="16"/>
            <w:rPrChange w:id="9279" w:author="Abhishek Deep Nigam" w:date="2015-10-26T01:01:00Z">
              <w:rPr>
                <w:rFonts w:ascii="Courier New" w:hAnsi="Courier New" w:cs="Courier New"/>
              </w:rPr>
            </w:rPrChange>
          </w:rPr>
          <w:t>[4]-&gt;S(Backtracking)</w:t>
        </w:r>
      </w:ins>
    </w:p>
    <w:p w14:paraId="69A12229" w14:textId="77777777" w:rsidR="00073577" w:rsidRPr="00073577" w:rsidRDefault="00073577" w:rsidP="00073577">
      <w:pPr>
        <w:spacing w:before="0" w:after="0"/>
        <w:rPr>
          <w:ins w:id="9280" w:author="Abhishek Deep Nigam" w:date="2015-10-26T01:01:00Z"/>
          <w:rFonts w:ascii="Courier New" w:hAnsi="Courier New" w:cs="Courier New"/>
          <w:sz w:val="16"/>
          <w:szCs w:val="16"/>
          <w:rPrChange w:id="9281" w:author="Abhishek Deep Nigam" w:date="2015-10-26T01:01:00Z">
            <w:rPr>
              <w:ins w:id="9282" w:author="Abhishek Deep Nigam" w:date="2015-10-26T01:01:00Z"/>
              <w:rFonts w:ascii="Courier New" w:hAnsi="Courier New" w:cs="Courier New"/>
            </w:rPr>
          </w:rPrChange>
        </w:rPr>
      </w:pPr>
      <w:ins w:id="9283" w:author="Abhishek Deep Nigam" w:date="2015-10-26T01:01:00Z">
        <w:r w:rsidRPr="00073577">
          <w:rPr>
            <w:rFonts w:ascii="Courier New" w:hAnsi="Courier New" w:cs="Courier New"/>
            <w:sz w:val="16"/>
            <w:szCs w:val="16"/>
            <w:rPrChange w:id="9284" w:author="Abhishek Deep Nigam" w:date="2015-10-26T01:01:00Z">
              <w:rPr>
                <w:rFonts w:ascii="Courier New" w:hAnsi="Courier New" w:cs="Courier New"/>
              </w:rPr>
            </w:rPrChange>
          </w:rPr>
          <w:t>[4]-&gt;Y[5]-&gt;O[6]-&gt;I(Backtracking)</w:t>
        </w:r>
      </w:ins>
    </w:p>
    <w:p w14:paraId="65A86F23" w14:textId="77777777" w:rsidR="00073577" w:rsidRPr="00073577" w:rsidRDefault="00073577" w:rsidP="00073577">
      <w:pPr>
        <w:spacing w:before="0" w:after="0"/>
        <w:rPr>
          <w:ins w:id="9285" w:author="Abhishek Deep Nigam" w:date="2015-10-26T01:01:00Z"/>
          <w:rFonts w:ascii="Courier New" w:hAnsi="Courier New" w:cs="Courier New"/>
          <w:sz w:val="16"/>
          <w:szCs w:val="16"/>
          <w:rPrChange w:id="9286" w:author="Abhishek Deep Nigam" w:date="2015-10-26T01:01:00Z">
            <w:rPr>
              <w:ins w:id="9287" w:author="Abhishek Deep Nigam" w:date="2015-10-26T01:01:00Z"/>
              <w:rFonts w:ascii="Courier New" w:hAnsi="Courier New" w:cs="Courier New"/>
            </w:rPr>
          </w:rPrChange>
        </w:rPr>
      </w:pPr>
      <w:ins w:id="9288" w:author="Abhishek Deep Nigam" w:date="2015-10-26T01:01:00Z">
        <w:r w:rsidRPr="00073577">
          <w:rPr>
            <w:rFonts w:ascii="Courier New" w:hAnsi="Courier New" w:cs="Courier New"/>
            <w:sz w:val="16"/>
            <w:szCs w:val="16"/>
            <w:rPrChange w:id="9289" w:author="Abhishek Deep Nigam" w:date="2015-10-26T01:01:00Z">
              <w:rPr>
                <w:rFonts w:ascii="Courier New" w:hAnsi="Courier New" w:cs="Courier New"/>
              </w:rPr>
            </w:rPrChange>
          </w:rPr>
          <w:t>[1]-&gt;M[2]-&gt;T[3]-&gt;T[4]-&gt;A(Backtracking)</w:t>
        </w:r>
      </w:ins>
    </w:p>
    <w:p w14:paraId="09BC6F4E" w14:textId="77777777" w:rsidR="00073577" w:rsidRPr="00073577" w:rsidRDefault="00073577" w:rsidP="00073577">
      <w:pPr>
        <w:spacing w:before="0" w:after="0"/>
        <w:rPr>
          <w:ins w:id="9290" w:author="Abhishek Deep Nigam" w:date="2015-10-26T01:01:00Z"/>
          <w:rFonts w:ascii="Courier New" w:hAnsi="Courier New" w:cs="Courier New"/>
          <w:sz w:val="16"/>
          <w:szCs w:val="16"/>
          <w:rPrChange w:id="9291" w:author="Abhishek Deep Nigam" w:date="2015-10-26T01:01:00Z">
            <w:rPr>
              <w:ins w:id="9292" w:author="Abhishek Deep Nigam" w:date="2015-10-26T01:01:00Z"/>
              <w:rFonts w:ascii="Courier New" w:hAnsi="Courier New" w:cs="Courier New"/>
            </w:rPr>
          </w:rPrChange>
        </w:rPr>
      </w:pPr>
      <w:ins w:id="9293" w:author="Abhishek Deep Nigam" w:date="2015-10-26T01:01:00Z">
        <w:r w:rsidRPr="00073577">
          <w:rPr>
            <w:rFonts w:ascii="Courier New" w:hAnsi="Courier New" w:cs="Courier New"/>
            <w:sz w:val="16"/>
            <w:szCs w:val="16"/>
            <w:rPrChange w:id="9294" w:author="Abhishek Deep Nigam" w:date="2015-10-26T01:01:00Z">
              <w:rPr>
                <w:rFonts w:ascii="Courier New" w:hAnsi="Courier New" w:cs="Courier New"/>
              </w:rPr>
            </w:rPrChange>
          </w:rPr>
          <w:t>[4]-&gt;N[5]-&gt;O[6]-&gt;I(Backtracking)</w:t>
        </w:r>
      </w:ins>
    </w:p>
    <w:p w14:paraId="1D06B1CB" w14:textId="77777777" w:rsidR="00073577" w:rsidRPr="00073577" w:rsidRDefault="00073577" w:rsidP="00073577">
      <w:pPr>
        <w:spacing w:before="0" w:after="0"/>
        <w:rPr>
          <w:ins w:id="9295" w:author="Abhishek Deep Nigam" w:date="2015-10-26T01:01:00Z"/>
          <w:rFonts w:ascii="Courier New" w:hAnsi="Courier New" w:cs="Courier New"/>
          <w:sz w:val="16"/>
          <w:szCs w:val="16"/>
          <w:rPrChange w:id="9296" w:author="Abhishek Deep Nigam" w:date="2015-10-26T01:01:00Z">
            <w:rPr>
              <w:ins w:id="9297" w:author="Abhishek Deep Nigam" w:date="2015-10-26T01:01:00Z"/>
              <w:rFonts w:ascii="Courier New" w:hAnsi="Courier New" w:cs="Courier New"/>
            </w:rPr>
          </w:rPrChange>
        </w:rPr>
      </w:pPr>
      <w:ins w:id="9298" w:author="Abhishek Deep Nigam" w:date="2015-10-26T01:01:00Z">
        <w:r w:rsidRPr="00073577">
          <w:rPr>
            <w:rFonts w:ascii="Courier New" w:hAnsi="Courier New" w:cs="Courier New"/>
            <w:sz w:val="16"/>
            <w:szCs w:val="16"/>
            <w:rPrChange w:id="9299" w:author="Abhishek Deep Nigam" w:date="2015-10-26T01:01:00Z">
              <w:rPr>
                <w:rFonts w:ascii="Courier New" w:hAnsi="Courier New" w:cs="Courier New"/>
              </w:rPr>
            </w:rPrChange>
          </w:rPr>
          <w:t>[4]-&gt;O[5]-&gt;O[6]-&gt;I(Backtracking)</w:t>
        </w:r>
      </w:ins>
    </w:p>
    <w:p w14:paraId="24DF83E7" w14:textId="77777777" w:rsidR="00073577" w:rsidRPr="00073577" w:rsidRDefault="00073577" w:rsidP="00073577">
      <w:pPr>
        <w:spacing w:before="0" w:after="0"/>
        <w:rPr>
          <w:ins w:id="9300" w:author="Abhishek Deep Nigam" w:date="2015-10-26T01:01:00Z"/>
          <w:rFonts w:ascii="Courier New" w:hAnsi="Courier New" w:cs="Courier New"/>
          <w:sz w:val="16"/>
          <w:szCs w:val="16"/>
          <w:rPrChange w:id="9301" w:author="Abhishek Deep Nigam" w:date="2015-10-26T01:01:00Z">
            <w:rPr>
              <w:ins w:id="9302" w:author="Abhishek Deep Nigam" w:date="2015-10-26T01:01:00Z"/>
              <w:rFonts w:ascii="Courier New" w:hAnsi="Courier New" w:cs="Courier New"/>
            </w:rPr>
          </w:rPrChange>
        </w:rPr>
      </w:pPr>
      <w:ins w:id="9303" w:author="Abhishek Deep Nigam" w:date="2015-10-26T01:01:00Z">
        <w:r w:rsidRPr="00073577">
          <w:rPr>
            <w:rFonts w:ascii="Courier New" w:hAnsi="Courier New" w:cs="Courier New"/>
            <w:sz w:val="16"/>
            <w:szCs w:val="16"/>
            <w:rPrChange w:id="9304" w:author="Abhishek Deep Nigam" w:date="2015-10-26T01:01:00Z">
              <w:rPr>
                <w:rFonts w:ascii="Courier New" w:hAnsi="Courier New" w:cs="Courier New"/>
              </w:rPr>
            </w:rPrChange>
          </w:rPr>
          <w:t>[4]-&gt;P(Backtracking)</w:t>
        </w:r>
      </w:ins>
    </w:p>
    <w:p w14:paraId="2DD3EF83" w14:textId="77777777" w:rsidR="00073577" w:rsidRPr="00073577" w:rsidRDefault="00073577" w:rsidP="00073577">
      <w:pPr>
        <w:spacing w:before="0" w:after="0"/>
        <w:rPr>
          <w:ins w:id="9305" w:author="Abhishek Deep Nigam" w:date="2015-10-26T01:01:00Z"/>
          <w:rFonts w:ascii="Courier New" w:hAnsi="Courier New" w:cs="Courier New"/>
          <w:sz w:val="16"/>
          <w:szCs w:val="16"/>
          <w:rPrChange w:id="9306" w:author="Abhishek Deep Nigam" w:date="2015-10-26T01:01:00Z">
            <w:rPr>
              <w:ins w:id="9307" w:author="Abhishek Deep Nigam" w:date="2015-10-26T01:01:00Z"/>
              <w:rFonts w:ascii="Courier New" w:hAnsi="Courier New" w:cs="Courier New"/>
            </w:rPr>
          </w:rPrChange>
        </w:rPr>
      </w:pPr>
      <w:ins w:id="9308" w:author="Abhishek Deep Nigam" w:date="2015-10-26T01:01:00Z">
        <w:r w:rsidRPr="00073577">
          <w:rPr>
            <w:rFonts w:ascii="Courier New" w:hAnsi="Courier New" w:cs="Courier New"/>
            <w:sz w:val="16"/>
            <w:szCs w:val="16"/>
            <w:rPrChange w:id="9309" w:author="Abhishek Deep Nigam" w:date="2015-10-26T01:01:00Z">
              <w:rPr>
                <w:rFonts w:ascii="Courier New" w:hAnsi="Courier New" w:cs="Courier New"/>
              </w:rPr>
            </w:rPrChange>
          </w:rPr>
          <w:t>[4]-&gt;Q(Backtracking)</w:t>
        </w:r>
      </w:ins>
    </w:p>
    <w:p w14:paraId="36985014" w14:textId="77777777" w:rsidR="00073577" w:rsidRPr="00073577" w:rsidRDefault="00073577" w:rsidP="00073577">
      <w:pPr>
        <w:spacing w:before="0" w:after="0"/>
        <w:rPr>
          <w:ins w:id="9310" w:author="Abhishek Deep Nigam" w:date="2015-10-26T01:01:00Z"/>
          <w:rFonts w:ascii="Courier New" w:hAnsi="Courier New" w:cs="Courier New"/>
          <w:sz w:val="16"/>
          <w:szCs w:val="16"/>
          <w:rPrChange w:id="9311" w:author="Abhishek Deep Nigam" w:date="2015-10-26T01:01:00Z">
            <w:rPr>
              <w:ins w:id="9312" w:author="Abhishek Deep Nigam" w:date="2015-10-26T01:01:00Z"/>
              <w:rFonts w:ascii="Courier New" w:hAnsi="Courier New" w:cs="Courier New"/>
            </w:rPr>
          </w:rPrChange>
        </w:rPr>
      </w:pPr>
      <w:ins w:id="9313" w:author="Abhishek Deep Nigam" w:date="2015-10-26T01:01:00Z">
        <w:r w:rsidRPr="00073577">
          <w:rPr>
            <w:rFonts w:ascii="Courier New" w:hAnsi="Courier New" w:cs="Courier New"/>
            <w:sz w:val="16"/>
            <w:szCs w:val="16"/>
            <w:rPrChange w:id="9314" w:author="Abhishek Deep Nigam" w:date="2015-10-26T01:01:00Z">
              <w:rPr>
                <w:rFonts w:ascii="Courier New" w:hAnsi="Courier New" w:cs="Courier New"/>
              </w:rPr>
            </w:rPrChange>
          </w:rPr>
          <w:t>[4]-&gt;S(Backtracking)</w:t>
        </w:r>
      </w:ins>
    </w:p>
    <w:p w14:paraId="0C44E0CB" w14:textId="77777777" w:rsidR="00073577" w:rsidRPr="00073577" w:rsidRDefault="00073577" w:rsidP="00073577">
      <w:pPr>
        <w:spacing w:before="0" w:after="0"/>
        <w:rPr>
          <w:ins w:id="9315" w:author="Abhishek Deep Nigam" w:date="2015-10-26T01:01:00Z"/>
          <w:rFonts w:ascii="Courier New" w:hAnsi="Courier New" w:cs="Courier New"/>
          <w:sz w:val="16"/>
          <w:szCs w:val="16"/>
          <w:rPrChange w:id="9316" w:author="Abhishek Deep Nigam" w:date="2015-10-26T01:01:00Z">
            <w:rPr>
              <w:ins w:id="9317" w:author="Abhishek Deep Nigam" w:date="2015-10-26T01:01:00Z"/>
              <w:rFonts w:ascii="Courier New" w:hAnsi="Courier New" w:cs="Courier New"/>
            </w:rPr>
          </w:rPrChange>
        </w:rPr>
      </w:pPr>
      <w:ins w:id="9318" w:author="Abhishek Deep Nigam" w:date="2015-10-26T01:01:00Z">
        <w:r w:rsidRPr="00073577">
          <w:rPr>
            <w:rFonts w:ascii="Courier New" w:hAnsi="Courier New" w:cs="Courier New"/>
            <w:sz w:val="16"/>
            <w:szCs w:val="16"/>
            <w:rPrChange w:id="9319" w:author="Abhishek Deep Nigam" w:date="2015-10-26T01:01:00Z">
              <w:rPr>
                <w:rFonts w:ascii="Courier New" w:hAnsi="Courier New" w:cs="Courier New"/>
              </w:rPr>
            </w:rPrChange>
          </w:rPr>
          <w:t>[4]-&gt;Y[5]-&gt;O[6]-&gt;I(Backtracking)</w:t>
        </w:r>
      </w:ins>
    </w:p>
    <w:p w14:paraId="497070D6" w14:textId="77777777" w:rsidR="00073577" w:rsidRPr="00073577" w:rsidRDefault="00073577" w:rsidP="00073577">
      <w:pPr>
        <w:spacing w:before="0" w:after="0"/>
        <w:rPr>
          <w:ins w:id="9320" w:author="Abhishek Deep Nigam" w:date="2015-10-26T01:01:00Z"/>
          <w:rFonts w:ascii="Courier New" w:hAnsi="Courier New" w:cs="Courier New"/>
          <w:sz w:val="16"/>
          <w:szCs w:val="16"/>
          <w:rPrChange w:id="9321" w:author="Abhishek Deep Nigam" w:date="2015-10-26T01:01:00Z">
            <w:rPr>
              <w:ins w:id="9322" w:author="Abhishek Deep Nigam" w:date="2015-10-26T01:01:00Z"/>
              <w:rFonts w:ascii="Courier New" w:hAnsi="Courier New" w:cs="Courier New"/>
            </w:rPr>
          </w:rPrChange>
        </w:rPr>
      </w:pPr>
      <w:ins w:id="9323" w:author="Abhishek Deep Nigam" w:date="2015-10-26T01:01:00Z">
        <w:r w:rsidRPr="00073577">
          <w:rPr>
            <w:rFonts w:ascii="Courier New" w:hAnsi="Courier New" w:cs="Courier New"/>
            <w:sz w:val="16"/>
            <w:szCs w:val="16"/>
            <w:rPrChange w:id="9324" w:author="Abhishek Deep Nigam" w:date="2015-10-26T01:01:00Z">
              <w:rPr>
                <w:rFonts w:ascii="Courier New" w:hAnsi="Courier New" w:cs="Courier New"/>
              </w:rPr>
            </w:rPrChange>
          </w:rPr>
          <w:t>[1]-&gt;O[2]-&gt;T[3]-&gt;T[4]-&gt;A(Backtracking)</w:t>
        </w:r>
      </w:ins>
    </w:p>
    <w:p w14:paraId="79A59835" w14:textId="77777777" w:rsidR="00073577" w:rsidRPr="00073577" w:rsidRDefault="00073577" w:rsidP="00073577">
      <w:pPr>
        <w:spacing w:before="0" w:after="0"/>
        <w:rPr>
          <w:ins w:id="9325" w:author="Abhishek Deep Nigam" w:date="2015-10-26T01:01:00Z"/>
          <w:rFonts w:ascii="Courier New" w:hAnsi="Courier New" w:cs="Courier New"/>
          <w:sz w:val="16"/>
          <w:szCs w:val="16"/>
          <w:rPrChange w:id="9326" w:author="Abhishek Deep Nigam" w:date="2015-10-26T01:01:00Z">
            <w:rPr>
              <w:ins w:id="9327" w:author="Abhishek Deep Nigam" w:date="2015-10-26T01:01:00Z"/>
              <w:rFonts w:ascii="Courier New" w:hAnsi="Courier New" w:cs="Courier New"/>
            </w:rPr>
          </w:rPrChange>
        </w:rPr>
      </w:pPr>
      <w:ins w:id="9328" w:author="Abhishek Deep Nigam" w:date="2015-10-26T01:01:00Z">
        <w:r w:rsidRPr="00073577">
          <w:rPr>
            <w:rFonts w:ascii="Courier New" w:hAnsi="Courier New" w:cs="Courier New"/>
            <w:sz w:val="16"/>
            <w:szCs w:val="16"/>
            <w:rPrChange w:id="9329" w:author="Abhishek Deep Nigam" w:date="2015-10-26T01:01:00Z">
              <w:rPr>
                <w:rFonts w:ascii="Courier New" w:hAnsi="Courier New" w:cs="Courier New"/>
              </w:rPr>
            </w:rPrChange>
          </w:rPr>
          <w:t>[4]-&gt;N[5]-&gt;O[6]-&gt;I(Backtracking)</w:t>
        </w:r>
      </w:ins>
    </w:p>
    <w:p w14:paraId="60CD1A9E" w14:textId="77777777" w:rsidR="00073577" w:rsidRPr="00073577" w:rsidRDefault="00073577" w:rsidP="00073577">
      <w:pPr>
        <w:spacing w:before="0" w:after="0"/>
        <w:rPr>
          <w:ins w:id="9330" w:author="Abhishek Deep Nigam" w:date="2015-10-26T01:01:00Z"/>
          <w:rFonts w:ascii="Courier New" w:hAnsi="Courier New" w:cs="Courier New"/>
          <w:sz w:val="16"/>
          <w:szCs w:val="16"/>
          <w:rPrChange w:id="9331" w:author="Abhishek Deep Nigam" w:date="2015-10-26T01:01:00Z">
            <w:rPr>
              <w:ins w:id="9332" w:author="Abhishek Deep Nigam" w:date="2015-10-26T01:01:00Z"/>
              <w:rFonts w:ascii="Courier New" w:hAnsi="Courier New" w:cs="Courier New"/>
            </w:rPr>
          </w:rPrChange>
        </w:rPr>
      </w:pPr>
      <w:ins w:id="9333" w:author="Abhishek Deep Nigam" w:date="2015-10-26T01:01:00Z">
        <w:r w:rsidRPr="00073577">
          <w:rPr>
            <w:rFonts w:ascii="Courier New" w:hAnsi="Courier New" w:cs="Courier New"/>
            <w:sz w:val="16"/>
            <w:szCs w:val="16"/>
            <w:rPrChange w:id="9334" w:author="Abhishek Deep Nigam" w:date="2015-10-26T01:01:00Z">
              <w:rPr>
                <w:rFonts w:ascii="Courier New" w:hAnsi="Courier New" w:cs="Courier New"/>
              </w:rPr>
            </w:rPrChange>
          </w:rPr>
          <w:t>[4]-&gt;O[5]-&gt;O[6]-&gt;I(Backtracking)</w:t>
        </w:r>
      </w:ins>
    </w:p>
    <w:p w14:paraId="378318DC" w14:textId="77777777" w:rsidR="00073577" w:rsidRPr="00073577" w:rsidRDefault="00073577" w:rsidP="00073577">
      <w:pPr>
        <w:spacing w:before="0" w:after="0"/>
        <w:rPr>
          <w:ins w:id="9335" w:author="Abhishek Deep Nigam" w:date="2015-10-26T01:01:00Z"/>
          <w:rFonts w:ascii="Courier New" w:hAnsi="Courier New" w:cs="Courier New"/>
          <w:sz w:val="16"/>
          <w:szCs w:val="16"/>
          <w:rPrChange w:id="9336" w:author="Abhishek Deep Nigam" w:date="2015-10-26T01:01:00Z">
            <w:rPr>
              <w:ins w:id="9337" w:author="Abhishek Deep Nigam" w:date="2015-10-26T01:01:00Z"/>
              <w:rFonts w:ascii="Courier New" w:hAnsi="Courier New" w:cs="Courier New"/>
            </w:rPr>
          </w:rPrChange>
        </w:rPr>
      </w:pPr>
      <w:ins w:id="9338" w:author="Abhishek Deep Nigam" w:date="2015-10-26T01:01:00Z">
        <w:r w:rsidRPr="00073577">
          <w:rPr>
            <w:rFonts w:ascii="Courier New" w:hAnsi="Courier New" w:cs="Courier New"/>
            <w:sz w:val="16"/>
            <w:szCs w:val="16"/>
            <w:rPrChange w:id="9339" w:author="Abhishek Deep Nigam" w:date="2015-10-26T01:01:00Z">
              <w:rPr>
                <w:rFonts w:ascii="Courier New" w:hAnsi="Courier New" w:cs="Courier New"/>
              </w:rPr>
            </w:rPrChange>
          </w:rPr>
          <w:t>[4]-&gt;P(Backtracking)</w:t>
        </w:r>
      </w:ins>
    </w:p>
    <w:p w14:paraId="3B5D7442" w14:textId="77777777" w:rsidR="00073577" w:rsidRPr="00073577" w:rsidRDefault="00073577" w:rsidP="00073577">
      <w:pPr>
        <w:spacing w:before="0" w:after="0"/>
        <w:rPr>
          <w:ins w:id="9340" w:author="Abhishek Deep Nigam" w:date="2015-10-26T01:01:00Z"/>
          <w:rFonts w:ascii="Courier New" w:hAnsi="Courier New" w:cs="Courier New"/>
          <w:sz w:val="16"/>
          <w:szCs w:val="16"/>
          <w:rPrChange w:id="9341" w:author="Abhishek Deep Nigam" w:date="2015-10-26T01:01:00Z">
            <w:rPr>
              <w:ins w:id="9342" w:author="Abhishek Deep Nigam" w:date="2015-10-26T01:01:00Z"/>
              <w:rFonts w:ascii="Courier New" w:hAnsi="Courier New" w:cs="Courier New"/>
            </w:rPr>
          </w:rPrChange>
        </w:rPr>
      </w:pPr>
      <w:ins w:id="9343" w:author="Abhishek Deep Nigam" w:date="2015-10-26T01:01:00Z">
        <w:r w:rsidRPr="00073577">
          <w:rPr>
            <w:rFonts w:ascii="Courier New" w:hAnsi="Courier New" w:cs="Courier New"/>
            <w:sz w:val="16"/>
            <w:szCs w:val="16"/>
            <w:rPrChange w:id="9344" w:author="Abhishek Deep Nigam" w:date="2015-10-26T01:01:00Z">
              <w:rPr>
                <w:rFonts w:ascii="Courier New" w:hAnsi="Courier New" w:cs="Courier New"/>
              </w:rPr>
            </w:rPrChange>
          </w:rPr>
          <w:t>[4]-&gt;Q(Backtracking)</w:t>
        </w:r>
      </w:ins>
    </w:p>
    <w:p w14:paraId="0B41D4A2" w14:textId="77777777" w:rsidR="00073577" w:rsidRPr="00073577" w:rsidRDefault="00073577" w:rsidP="00073577">
      <w:pPr>
        <w:spacing w:before="0" w:after="0"/>
        <w:rPr>
          <w:ins w:id="9345" w:author="Abhishek Deep Nigam" w:date="2015-10-26T01:01:00Z"/>
          <w:rFonts w:ascii="Courier New" w:hAnsi="Courier New" w:cs="Courier New"/>
          <w:sz w:val="16"/>
          <w:szCs w:val="16"/>
          <w:rPrChange w:id="9346" w:author="Abhishek Deep Nigam" w:date="2015-10-26T01:01:00Z">
            <w:rPr>
              <w:ins w:id="9347" w:author="Abhishek Deep Nigam" w:date="2015-10-26T01:01:00Z"/>
              <w:rFonts w:ascii="Courier New" w:hAnsi="Courier New" w:cs="Courier New"/>
            </w:rPr>
          </w:rPrChange>
        </w:rPr>
      </w:pPr>
      <w:ins w:id="9348" w:author="Abhishek Deep Nigam" w:date="2015-10-26T01:01:00Z">
        <w:r w:rsidRPr="00073577">
          <w:rPr>
            <w:rFonts w:ascii="Courier New" w:hAnsi="Courier New" w:cs="Courier New"/>
            <w:sz w:val="16"/>
            <w:szCs w:val="16"/>
            <w:rPrChange w:id="9349" w:author="Abhishek Deep Nigam" w:date="2015-10-26T01:01:00Z">
              <w:rPr>
                <w:rFonts w:ascii="Courier New" w:hAnsi="Courier New" w:cs="Courier New"/>
              </w:rPr>
            </w:rPrChange>
          </w:rPr>
          <w:t>[4]-&gt;S(Backtracking)</w:t>
        </w:r>
      </w:ins>
    </w:p>
    <w:p w14:paraId="7786F75B" w14:textId="77777777" w:rsidR="00073577" w:rsidRPr="00073577" w:rsidRDefault="00073577" w:rsidP="00073577">
      <w:pPr>
        <w:spacing w:before="0" w:after="0"/>
        <w:rPr>
          <w:ins w:id="9350" w:author="Abhishek Deep Nigam" w:date="2015-10-26T01:01:00Z"/>
          <w:rFonts w:ascii="Courier New" w:hAnsi="Courier New" w:cs="Courier New"/>
          <w:sz w:val="16"/>
          <w:szCs w:val="16"/>
          <w:rPrChange w:id="9351" w:author="Abhishek Deep Nigam" w:date="2015-10-26T01:01:00Z">
            <w:rPr>
              <w:ins w:id="9352" w:author="Abhishek Deep Nigam" w:date="2015-10-26T01:01:00Z"/>
              <w:rFonts w:ascii="Courier New" w:hAnsi="Courier New" w:cs="Courier New"/>
            </w:rPr>
          </w:rPrChange>
        </w:rPr>
      </w:pPr>
      <w:ins w:id="9353" w:author="Abhishek Deep Nigam" w:date="2015-10-26T01:01:00Z">
        <w:r w:rsidRPr="00073577">
          <w:rPr>
            <w:rFonts w:ascii="Courier New" w:hAnsi="Courier New" w:cs="Courier New"/>
            <w:sz w:val="16"/>
            <w:szCs w:val="16"/>
            <w:rPrChange w:id="9354" w:author="Abhishek Deep Nigam" w:date="2015-10-26T01:01:00Z">
              <w:rPr>
                <w:rFonts w:ascii="Courier New" w:hAnsi="Courier New" w:cs="Courier New"/>
              </w:rPr>
            </w:rPrChange>
          </w:rPr>
          <w:t>[4]-&gt;Y[5]-&gt;O[6]-&gt;I(Backtracking)</w:t>
        </w:r>
      </w:ins>
    </w:p>
    <w:p w14:paraId="0FCC5A38" w14:textId="77777777" w:rsidR="00073577" w:rsidRPr="00073577" w:rsidRDefault="00073577" w:rsidP="00073577">
      <w:pPr>
        <w:spacing w:before="0" w:after="0"/>
        <w:rPr>
          <w:ins w:id="9355" w:author="Abhishek Deep Nigam" w:date="2015-10-26T01:01:00Z"/>
          <w:rFonts w:ascii="Courier New" w:hAnsi="Courier New" w:cs="Courier New"/>
          <w:sz w:val="16"/>
          <w:szCs w:val="16"/>
          <w:rPrChange w:id="9356" w:author="Abhishek Deep Nigam" w:date="2015-10-26T01:01:00Z">
            <w:rPr>
              <w:ins w:id="9357" w:author="Abhishek Deep Nigam" w:date="2015-10-26T01:01:00Z"/>
              <w:rFonts w:ascii="Courier New" w:hAnsi="Courier New" w:cs="Courier New"/>
            </w:rPr>
          </w:rPrChange>
        </w:rPr>
      </w:pPr>
      <w:ins w:id="9358" w:author="Abhishek Deep Nigam" w:date="2015-10-26T01:01:00Z">
        <w:r w:rsidRPr="00073577">
          <w:rPr>
            <w:rFonts w:ascii="Courier New" w:hAnsi="Courier New" w:cs="Courier New"/>
            <w:sz w:val="16"/>
            <w:szCs w:val="16"/>
            <w:rPrChange w:id="9359" w:author="Abhishek Deep Nigam" w:date="2015-10-26T01:01:00Z">
              <w:rPr>
                <w:rFonts w:ascii="Courier New" w:hAnsi="Courier New" w:cs="Courier New"/>
              </w:rPr>
            </w:rPrChange>
          </w:rPr>
          <w:t>[1]-&gt;P[2]-&gt;T[3]-&gt;T[4]-&gt;A(Backtracking)</w:t>
        </w:r>
      </w:ins>
    </w:p>
    <w:p w14:paraId="2DADC912" w14:textId="77777777" w:rsidR="00073577" w:rsidRPr="00073577" w:rsidRDefault="00073577" w:rsidP="00073577">
      <w:pPr>
        <w:spacing w:before="0" w:after="0"/>
        <w:rPr>
          <w:ins w:id="9360" w:author="Abhishek Deep Nigam" w:date="2015-10-26T01:01:00Z"/>
          <w:rFonts w:ascii="Courier New" w:hAnsi="Courier New" w:cs="Courier New"/>
          <w:sz w:val="16"/>
          <w:szCs w:val="16"/>
          <w:rPrChange w:id="9361" w:author="Abhishek Deep Nigam" w:date="2015-10-26T01:01:00Z">
            <w:rPr>
              <w:ins w:id="9362" w:author="Abhishek Deep Nigam" w:date="2015-10-26T01:01:00Z"/>
              <w:rFonts w:ascii="Courier New" w:hAnsi="Courier New" w:cs="Courier New"/>
            </w:rPr>
          </w:rPrChange>
        </w:rPr>
      </w:pPr>
      <w:ins w:id="9363" w:author="Abhishek Deep Nigam" w:date="2015-10-26T01:01:00Z">
        <w:r w:rsidRPr="00073577">
          <w:rPr>
            <w:rFonts w:ascii="Courier New" w:hAnsi="Courier New" w:cs="Courier New"/>
            <w:sz w:val="16"/>
            <w:szCs w:val="16"/>
            <w:rPrChange w:id="9364" w:author="Abhishek Deep Nigam" w:date="2015-10-26T01:01:00Z">
              <w:rPr>
                <w:rFonts w:ascii="Courier New" w:hAnsi="Courier New" w:cs="Courier New"/>
              </w:rPr>
            </w:rPrChange>
          </w:rPr>
          <w:t>[4]-&gt;N[5]-&gt;O[6]-&gt;I(Backtracking)</w:t>
        </w:r>
      </w:ins>
    </w:p>
    <w:p w14:paraId="7F079040" w14:textId="77777777" w:rsidR="00073577" w:rsidRPr="00073577" w:rsidRDefault="00073577" w:rsidP="00073577">
      <w:pPr>
        <w:spacing w:before="0" w:after="0"/>
        <w:rPr>
          <w:ins w:id="9365" w:author="Abhishek Deep Nigam" w:date="2015-10-26T01:01:00Z"/>
          <w:rFonts w:ascii="Courier New" w:hAnsi="Courier New" w:cs="Courier New"/>
          <w:sz w:val="16"/>
          <w:szCs w:val="16"/>
          <w:rPrChange w:id="9366" w:author="Abhishek Deep Nigam" w:date="2015-10-26T01:01:00Z">
            <w:rPr>
              <w:ins w:id="9367" w:author="Abhishek Deep Nigam" w:date="2015-10-26T01:01:00Z"/>
              <w:rFonts w:ascii="Courier New" w:hAnsi="Courier New" w:cs="Courier New"/>
            </w:rPr>
          </w:rPrChange>
        </w:rPr>
      </w:pPr>
      <w:ins w:id="9368" w:author="Abhishek Deep Nigam" w:date="2015-10-26T01:01:00Z">
        <w:r w:rsidRPr="00073577">
          <w:rPr>
            <w:rFonts w:ascii="Courier New" w:hAnsi="Courier New" w:cs="Courier New"/>
            <w:sz w:val="16"/>
            <w:szCs w:val="16"/>
            <w:rPrChange w:id="9369" w:author="Abhishek Deep Nigam" w:date="2015-10-26T01:01:00Z">
              <w:rPr>
                <w:rFonts w:ascii="Courier New" w:hAnsi="Courier New" w:cs="Courier New"/>
              </w:rPr>
            </w:rPrChange>
          </w:rPr>
          <w:t>[4]-&gt;O[5]-&gt;O[6]-&gt;I(Backtracking)</w:t>
        </w:r>
      </w:ins>
    </w:p>
    <w:p w14:paraId="6035E9D9" w14:textId="77777777" w:rsidR="00073577" w:rsidRPr="00073577" w:rsidRDefault="00073577" w:rsidP="00073577">
      <w:pPr>
        <w:spacing w:before="0" w:after="0"/>
        <w:rPr>
          <w:ins w:id="9370" w:author="Abhishek Deep Nigam" w:date="2015-10-26T01:01:00Z"/>
          <w:rFonts w:ascii="Courier New" w:hAnsi="Courier New" w:cs="Courier New"/>
          <w:sz w:val="16"/>
          <w:szCs w:val="16"/>
          <w:rPrChange w:id="9371" w:author="Abhishek Deep Nigam" w:date="2015-10-26T01:01:00Z">
            <w:rPr>
              <w:ins w:id="9372" w:author="Abhishek Deep Nigam" w:date="2015-10-26T01:01:00Z"/>
              <w:rFonts w:ascii="Courier New" w:hAnsi="Courier New" w:cs="Courier New"/>
            </w:rPr>
          </w:rPrChange>
        </w:rPr>
      </w:pPr>
      <w:ins w:id="9373" w:author="Abhishek Deep Nigam" w:date="2015-10-26T01:01:00Z">
        <w:r w:rsidRPr="00073577">
          <w:rPr>
            <w:rFonts w:ascii="Courier New" w:hAnsi="Courier New" w:cs="Courier New"/>
            <w:sz w:val="16"/>
            <w:szCs w:val="16"/>
            <w:rPrChange w:id="9374" w:author="Abhishek Deep Nigam" w:date="2015-10-26T01:01:00Z">
              <w:rPr>
                <w:rFonts w:ascii="Courier New" w:hAnsi="Courier New" w:cs="Courier New"/>
              </w:rPr>
            </w:rPrChange>
          </w:rPr>
          <w:t>[4]-&gt;P(Backtracking)</w:t>
        </w:r>
      </w:ins>
    </w:p>
    <w:p w14:paraId="0F591AC1" w14:textId="77777777" w:rsidR="00073577" w:rsidRPr="00073577" w:rsidRDefault="00073577" w:rsidP="00073577">
      <w:pPr>
        <w:spacing w:before="0" w:after="0"/>
        <w:rPr>
          <w:ins w:id="9375" w:author="Abhishek Deep Nigam" w:date="2015-10-26T01:01:00Z"/>
          <w:rFonts w:ascii="Courier New" w:hAnsi="Courier New" w:cs="Courier New"/>
          <w:sz w:val="16"/>
          <w:szCs w:val="16"/>
          <w:rPrChange w:id="9376" w:author="Abhishek Deep Nigam" w:date="2015-10-26T01:01:00Z">
            <w:rPr>
              <w:ins w:id="9377" w:author="Abhishek Deep Nigam" w:date="2015-10-26T01:01:00Z"/>
              <w:rFonts w:ascii="Courier New" w:hAnsi="Courier New" w:cs="Courier New"/>
            </w:rPr>
          </w:rPrChange>
        </w:rPr>
      </w:pPr>
      <w:ins w:id="9378" w:author="Abhishek Deep Nigam" w:date="2015-10-26T01:01:00Z">
        <w:r w:rsidRPr="00073577">
          <w:rPr>
            <w:rFonts w:ascii="Courier New" w:hAnsi="Courier New" w:cs="Courier New"/>
            <w:sz w:val="16"/>
            <w:szCs w:val="16"/>
            <w:rPrChange w:id="9379" w:author="Abhishek Deep Nigam" w:date="2015-10-26T01:01:00Z">
              <w:rPr>
                <w:rFonts w:ascii="Courier New" w:hAnsi="Courier New" w:cs="Courier New"/>
              </w:rPr>
            </w:rPrChange>
          </w:rPr>
          <w:t>[4]-&gt;Q(Backtracking)</w:t>
        </w:r>
      </w:ins>
    </w:p>
    <w:p w14:paraId="68640752" w14:textId="77777777" w:rsidR="00073577" w:rsidRPr="00073577" w:rsidRDefault="00073577" w:rsidP="00073577">
      <w:pPr>
        <w:spacing w:before="0" w:after="0"/>
        <w:rPr>
          <w:ins w:id="9380" w:author="Abhishek Deep Nigam" w:date="2015-10-26T01:01:00Z"/>
          <w:rFonts w:ascii="Courier New" w:hAnsi="Courier New" w:cs="Courier New"/>
          <w:sz w:val="16"/>
          <w:szCs w:val="16"/>
          <w:rPrChange w:id="9381" w:author="Abhishek Deep Nigam" w:date="2015-10-26T01:01:00Z">
            <w:rPr>
              <w:ins w:id="9382" w:author="Abhishek Deep Nigam" w:date="2015-10-26T01:01:00Z"/>
              <w:rFonts w:ascii="Courier New" w:hAnsi="Courier New" w:cs="Courier New"/>
            </w:rPr>
          </w:rPrChange>
        </w:rPr>
      </w:pPr>
      <w:ins w:id="9383" w:author="Abhishek Deep Nigam" w:date="2015-10-26T01:01:00Z">
        <w:r w:rsidRPr="00073577">
          <w:rPr>
            <w:rFonts w:ascii="Courier New" w:hAnsi="Courier New" w:cs="Courier New"/>
            <w:sz w:val="16"/>
            <w:szCs w:val="16"/>
            <w:rPrChange w:id="9384" w:author="Abhishek Deep Nigam" w:date="2015-10-26T01:01:00Z">
              <w:rPr>
                <w:rFonts w:ascii="Courier New" w:hAnsi="Courier New" w:cs="Courier New"/>
              </w:rPr>
            </w:rPrChange>
          </w:rPr>
          <w:t>[4]-&gt;S(Backtracking)</w:t>
        </w:r>
      </w:ins>
    </w:p>
    <w:p w14:paraId="6079D13E" w14:textId="77777777" w:rsidR="00073577" w:rsidRPr="00073577" w:rsidRDefault="00073577" w:rsidP="00073577">
      <w:pPr>
        <w:spacing w:before="0" w:after="0"/>
        <w:rPr>
          <w:ins w:id="9385" w:author="Abhishek Deep Nigam" w:date="2015-10-26T01:01:00Z"/>
          <w:rFonts w:ascii="Courier New" w:hAnsi="Courier New" w:cs="Courier New"/>
          <w:sz w:val="16"/>
          <w:szCs w:val="16"/>
          <w:rPrChange w:id="9386" w:author="Abhishek Deep Nigam" w:date="2015-10-26T01:01:00Z">
            <w:rPr>
              <w:ins w:id="9387" w:author="Abhishek Deep Nigam" w:date="2015-10-26T01:01:00Z"/>
              <w:rFonts w:ascii="Courier New" w:hAnsi="Courier New" w:cs="Courier New"/>
            </w:rPr>
          </w:rPrChange>
        </w:rPr>
      </w:pPr>
      <w:ins w:id="9388" w:author="Abhishek Deep Nigam" w:date="2015-10-26T01:01:00Z">
        <w:r w:rsidRPr="00073577">
          <w:rPr>
            <w:rFonts w:ascii="Courier New" w:hAnsi="Courier New" w:cs="Courier New"/>
            <w:sz w:val="16"/>
            <w:szCs w:val="16"/>
            <w:rPrChange w:id="9389" w:author="Abhishek Deep Nigam" w:date="2015-10-26T01:01:00Z">
              <w:rPr>
                <w:rFonts w:ascii="Courier New" w:hAnsi="Courier New" w:cs="Courier New"/>
              </w:rPr>
            </w:rPrChange>
          </w:rPr>
          <w:t>[4]-&gt;Y[5]-&gt;O[6]-&gt;I(Backtracking)</w:t>
        </w:r>
      </w:ins>
    </w:p>
    <w:p w14:paraId="3C5D2C6A" w14:textId="77777777" w:rsidR="00073577" w:rsidRPr="00073577" w:rsidRDefault="00073577" w:rsidP="00073577">
      <w:pPr>
        <w:spacing w:before="0" w:after="0"/>
        <w:rPr>
          <w:ins w:id="9390" w:author="Abhishek Deep Nigam" w:date="2015-10-26T01:01:00Z"/>
          <w:rFonts w:ascii="Courier New" w:hAnsi="Courier New" w:cs="Courier New"/>
          <w:sz w:val="16"/>
          <w:szCs w:val="16"/>
          <w:rPrChange w:id="9391" w:author="Abhishek Deep Nigam" w:date="2015-10-26T01:01:00Z">
            <w:rPr>
              <w:ins w:id="9392" w:author="Abhishek Deep Nigam" w:date="2015-10-26T01:01:00Z"/>
              <w:rFonts w:ascii="Courier New" w:hAnsi="Courier New" w:cs="Courier New"/>
            </w:rPr>
          </w:rPrChange>
        </w:rPr>
      </w:pPr>
      <w:ins w:id="9393" w:author="Abhishek Deep Nigam" w:date="2015-10-26T01:01:00Z">
        <w:r w:rsidRPr="00073577">
          <w:rPr>
            <w:rFonts w:ascii="Courier New" w:hAnsi="Courier New" w:cs="Courier New"/>
            <w:sz w:val="16"/>
            <w:szCs w:val="16"/>
            <w:rPrChange w:id="9394" w:author="Abhishek Deep Nigam" w:date="2015-10-26T01:01:00Z">
              <w:rPr>
                <w:rFonts w:ascii="Courier New" w:hAnsi="Courier New" w:cs="Courier New"/>
              </w:rPr>
            </w:rPrChange>
          </w:rPr>
          <w:t>[1]-&gt;R[2]-&gt;T[3]-&gt;T[4]-&gt;A(Backtracking)</w:t>
        </w:r>
      </w:ins>
    </w:p>
    <w:p w14:paraId="5D7D9FC5" w14:textId="77777777" w:rsidR="00073577" w:rsidRPr="00073577" w:rsidRDefault="00073577" w:rsidP="00073577">
      <w:pPr>
        <w:spacing w:before="0" w:after="0"/>
        <w:rPr>
          <w:ins w:id="9395" w:author="Abhishek Deep Nigam" w:date="2015-10-26T01:01:00Z"/>
          <w:rFonts w:ascii="Courier New" w:hAnsi="Courier New" w:cs="Courier New"/>
          <w:sz w:val="16"/>
          <w:szCs w:val="16"/>
          <w:rPrChange w:id="9396" w:author="Abhishek Deep Nigam" w:date="2015-10-26T01:01:00Z">
            <w:rPr>
              <w:ins w:id="9397" w:author="Abhishek Deep Nigam" w:date="2015-10-26T01:01:00Z"/>
              <w:rFonts w:ascii="Courier New" w:hAnsi="Courier New" w:cs="Courier New"/>
            </w:rPr>
          </w:rPrChange>
        </w:rPr>
      </w:pPr>
      <w:ins w:id="9398" w:author="Abhishek Deep Nigam" w:date="2015-10-26T01:01:00Z">
        <w:r w:rsidRPr="00073577">
          <w:rPr>
            <w:rFonts w:ascii="Courier New" w:hAnsi="Courier New" w:cs="Courier New"/>
            <w:sz w:val="16"/>
            <w:szCs w:val="16"/>
            <w:rPrChange w:id="9399" w:author="Abhishek Deep Nigam" w:date="2015-10-26T01:01:00Z">
              <w:rPr>
                <w:rFonts w:ascii="Courier New" w:hAnsi="Courier New" w:cs="Courier New"/>
              </w:rPr>
            </w:rPrChange>
          </w:rPr>
          <w:t>[4]-&gt;N[5]-&gt;O[6]-&gt;I(Backtracking)</w:t>
        </w:r>
      </w:ins>
    </w:p>
    <w:p w14:paraId="37672A6C" w14:textId="77777777" w:rsidR="00073577" w:rsidRPr="00073577" w:rsidRDefault="00073577" w:rsidP="00073577">
      <w:pPr>
        <w:spacing w:before="0" w:after="0"/>
        <w:rPr>
          <w:ins w:id="9400" w:author="Abhishek Deep Nigam" w:date="2015-10-26T01:01:00Z"/>
          <w:rFonts w:ascii="Courier New" w:hAnsi="Courier New" w:cs="Courier New"/>
          <w:sz w:val="16"/>
          <w:szCs w:val="16"/>
          <w:rPrChange w:id="9401" w:author="Abhishek Deep Nigam" w:date="2015-10-26T01:01:00Z">
            <w:rPr>
              <w:ins w:id="9402" w:author="Abhishek Deep Nigam" w:date="2015-10-26T01:01:00Z"/>
              <w:rFonts w:ascii="Courier New" w:hAnsi="Courier New" w:cs="Courier New"/>
            </w:rPr>
          </w:rPrChange>
        </w:rPr>
      </w:pPr>
      <w:ins w:id="9403" w:author="Abhishek Deep Nigam" w:date="2015-10-26T01:01:00Z">
        <w:r w:rsidRPr="00073577">
          <w:rPr>
            <w:rFonts w:ascii="Courier New" w:hAnsi="Courier New" w:cs="Courier New"/>
            <w:sz w:val="16"/>
            <w:szCs w:val="16"/>
            <w:rPrChange w:id="9404" w:author="Abhishek Deep Nigam" w:date="2015-10-26T01:01:00Z">
              <w:rPr>
                <w:rFonts w:ascii="Courier New" w:hAnsi="Courier New" w:cs="Courier New"/>
              </w:rPr>
            </w:rPrChange>
          </w:rPr>
          <w:t>[4]-&gt;O[5]-&gt;O[6]-&gt;I(Backtracking)</w:t>
        </w:r>
      </w:ins>
    </w:p>
    <w:p w14:paraId="0BD3539E" w14:textId="77777777" w:rsidR="00073577" w:rsidRPr="00073577" w:rsidRDefault="00073577" w:rsidP="00073577">
      <w:pPr>
        <w:spacing w:before="0" w:after="0"/>
        <w:rPr>
          <w:ins w:id="9405" w:author="Abhishek Deep Nigam" w:date="2015-10-26T01:01:00Z"/>
          <w:rFonts w:ascii="Courier New" w:hAnsi="Courier New" w:cs="Courier New"/>
          <w:sz w:val="16"/>
          <w:szCs w:val="16"/>
          <w:rPrChange w:id="9406" w:author="Abhishek Deep Nigam" w:date="2015-10-26T01:01:00Z">
            <w:rPr>
              <w:ins w:id="9407" w:author="Abhishek Deep Nigam" w:date="2015-10-26T01:01:00Z"/>
              <w:rFonts w:ascii="Courier New" w:hAnsi="Courier New" w:cs="Courier New"/>
            </w:rPr>
          </w:rPrChange>
        </w:rPr>
      </w:pPr>
      <w:ins w:id="9408" w:author="Abhishek Deep Nigam" w:date="2015-10-26T01:01:00Z">
        <w:r w:rsidRPr="00073577">
          <w:rPr>
            <w:rFonts w:ascii="Courier New" w:hAnsi="Courier New" w:cs="Courier New"/>
            <w:sz w:val="16"/>
            <w:szCs w:val="16"/>
            <w:rPrChange w:id="9409" w:author="Abhishek Deep Nigam" w:date="2015-10-26T01:01:00Z">
              <w:rPr>
                <w:rFonts w:ascii="Courier New" w:hAnsi="Courier New" w:cs="Courier New"/>
              </w:rPr>
            </w:rPrChange>
          </w:rPr>
          <w:t>[4]-&gt;P(Backtracking)</w:t>
        </w:r>
      </w:ins>
    </w:p>
    <w:p w14:paraId="453B9AD5" w14:textId="77777777" w:rsidR="00073577" w:rsidRPr="00073577" w:rsidRDefault="00073577" w:rsidP="00073577">
      <w:pPr>
        <w:spacing w:before="0" w:after="0"/>
        <w:rPr>
          <w:ins w:id="9410" w:author="Abhishek Deep Nigam" w:date="2015-10-26T01:01:00Z"/>
          <w:rFonts w:ascii="Courier New" w:hAnsi="Courier New" w:cs="Courier New"/>
          <w:sz w:val="16"/>
          <w:szCs w:val="16"/>
          <w:rPrChange w:id="9411" w:author="Abhishek Deep Nigam" w:date="2015-10-26T01:01:00Z">
            <w:rPr>
              <w:ins w:id="9412" w:author="Abhishek Deep Nigam" w:date="2015-10-26T01:01:00Z"/>
              <w:rFonts w:ascii="Courier New" w:hAnsi="Courier New" w:cs="Courier New"/>
            </w:rPr>
          </w:rPrChange>
        </w:rPr>
      </w:pPr>
      <w:ins w:id="9413" w:author="Abhishek Deep Nigam" w:date="2015-10-26T01:01:00Z">
        <w:r w:rsidRPr="00073577">
          <w:rPr>
            <w:rFonts w:ascii="Courier New" w:hAnsi="Courier New" w:cs="Courier New"/>
            <w:sz w:val="16"/>
            <w:szCs w:val="16"/>
            <w:rPrChange w:id="9414" w:author="Abhishek Deep Nigam" w:date="2015-10-26T01:01:00Z">
              <w:rPr>
                <w:rFonts w:ascii="Courier New" w:hAnsi="Courier New" w:cs="Courier New"/>
              </w:rPr>
            </w:rPrChange>
          </w:rPr>
          <w:t>[4]-&gt;Q(Backtracking)</w:t>
        </w:r>
      </w:ins>
    </w:p>
    <w:p w14:paraId="1AAFAD54" w14:textId="77777777" w:rsidR="00073577" w:rsidRPr="00073577" w:rsidRDefault="00073577" w:rsidP="00073577">
      <w:pPr>
        <w:spacing w:before="0" w:after="0"/>
        <w:rPr>
          <w:ins w:id="9415" w:author="Abhishek Deep Nigam" w:date="2015-10-26T01:01:00Z"/>
          <w:rFonts w:ascii="Courier New" w:hAnsi="Courier New" w:cs="Courier New"/>
          <w:sz w:val="16"/>
          <w:szCs w:val="16"/>
          <w:rPrChange w:id="9416" w:author="Abhishek Deep Nigam" w:date="2015-10-26T01:01:00Z">
            <w:rPr>
              <w:ins w:id="9417" w:author="Abhishek Deep Nigam" w:date="2015-10-26T01:01:00Z"/>
              <w:rFonts w:ascii="Courier New" w:hAnsi="Courier New" w:cs="Courier New"/>
            </w:rPr>
          </w:rPrChange>
        </w:rPr>
      </w:pPr>
      <w:ins w:id="9418" w:author="Abhishek Deep Nigam" w:date="2015-10-26T01:01:00Z">
        <w:r w:rsidRPr="00073577">
          <w:rPr>
            <w:rFonts w:ascii="Courier New" w:hAnsi="Courier New" w:cs="Courier New"/>
            <w:sz w:val="16"/>
            <w:szCs w:val="16"/>
            <w:rPrChange w:id="9419" w:author="Abhishek Deep Nigam" w:date="2015-10-26T01:01:00Z">
              <w:rPr>
                <w:rFonts w:ascii="Courier New" w:hAnsi="Courier New" w:cs="Courier New"/>
              </w:rPr>
            </w:rPrChange>
          </w:rPr>
          <w:t>[4]-&gt;S(Backtracking)</w:t>
        </w:r>
      </w:ins>
    </w:p>
    <w:p w14:paraId="60994216" w14:textId="77777777" w:rsidR="00073577" w:rsidRPr="00073577" w:rsidRDefault="00073577" w:rsidP="00073577">
      <w:pPr>
        <w:spacing w:before="0" w:after="0"/>
        <w:rPr>
          <w:ins w:id="9420" w:author="Abhishek Deep Nigam" w:date="2015-10-26T01:01:00Z"/>
          <w:rFonts w:ascii="Courier New" w:hAnsi="Courier New" w:cs="Courier New"/>
          <w:sz w:val="16"/>
          <w:szCs w:val="16"/>
          <w:rPrChange w:id="9421" w:author="Abhishek Deep Nigam" w:date="2015-10-26T01:01:00Z">
            <w:rPr>
              <w:ins w:id="9422" w:author="Abhishek Deep Nigam" w:date="2015-10-26T01:01:00Z"/>
              <w:rFonts w:ascii="Courier New" w:hAnsi="Courier New" w:cs="Courier New"/>
            </w:rPr>
          </w:rPrChange>
        </w:rPr>
      </w:pPr>
      <w:ins w:id="9423" w:author="Abhishek Deep Nigam" w:date="2015-10-26T01:01:00Z">
        <w:r w:rsidRPr="00073577">
          <w:rPr>
            <w:rFonts w:ascii="Courier New" w:hAnsi="Courier New" w:cs="Courier New"/>
            <w:sz w:val="16"/>
            <w:szCs w:val="16"/>
            <w:rPrChange w:id="9424" w:author="Abhishek Deep Nigam" w:date="2015-10-26T01:01:00Z">
              <w:rPr>
                <w:rFonts w:ascii="Courier New" w:hAnsi="Courier New" w:cs="Courier New"/>
              </w:rPr>
            </w:rPrChange>
          </w:rPr>
          <w:lastRenderedPageBreak/>
          <w:t>[4]-&gt;Y[5]-&gt;O[6]-&gt;I(Backtracking)</w:t>
        </w:r>
      </w:ins>
    </w:p>
    <w:p w14:paraId="72892646" w14:textId="77777777" w:rsidR="00073577" w:rsidRPr="00073577" w:rsidRDefault="00073577" w:rsidP="00073577">
      <w:pPr>
        <w:spacing w:before="0" w:after="0"/>
        <w:rPr>
          <w:ins w:id="9425" w:author="Abhishek Deep Nigam" w:date="2015-10-26T01:01:00Z"/>
          <w:rFonts w:ascii="Courier New" w:hAnsi="Courier New" w:cs="Courier New"/>
          <w:sz w:val="16"/>
          <w:szCs w:val="16"/>
          <w:rPrChange w:id="9426" w:author="Abhishek Deep Nigam" w:date="2015-10-26T01:01:00Z">
            <w:rPr>
              <w:ins w:id="9427" w:author="Abhishek Deep Nigam" w:date="2015-10-26T01:01:00Z"/>
              <w:rFonts w:ascii="Courier New" w:hAnsi="Courier New" w:cs="Courier New"/>
            </w:rPr>
          </w:rPrChange>
        </w:rPr>
      </w:pPr>
      <w:ins w:id="9428" w:author="Abhishek Deep Nigam" w:date="2015-10-26T01:01:00Z">
        <w:r w:rsidRPr="00073577">
          <w:rPr>
            <w:rFonts w:ascii="Courier New" w:hAnsi="Courier New" w:cs="Courier New"/>
            <w:sz w:val="16"/>
            <w:szCs w:val="16"/>
            <w:rPrChange w:id="9429" w:author="Abhishek Deep Nigam" w:date="2015-10-26T01:01:00Z">
              <w:rPr>
                <w:rFonts w:ascii="Courier New" w:hAnsi="Courier New" w:cs="Courier New"/>
              </w:rPr>
            </w:rPrChange>
          </w:rPr>
          <w:t>[1]-&gt;S[2]-&gt;T[3]-&gt;T[4]-&gt;A(Backtracking)</w:t>
        </w:r>
      </w:ins>
    </w:p>
    <w:p w14:paraId="128E34EF" w14:textId="77777777" w:rsidR="00073577" w:rsidRPr="00073577" w:rsidRDefault="00073577" w:rsidP="00073577">
      <w:pPr>
        <w:spacing w:before="0" w:after="0"/>
        <w:rPr>
          <w:ins w:id="9430" w:author="Abhishek Deep Nigam" w:date="2015-10-26T01:01:00Z"/>
          <w:rFonts w:ascii="Courier New" w:hAnsi="Courier New" w:cs="Courier New"/>
          <w:sz w:val="16"/>
          <w:szCs w:val="16"/>
          <w:rPrChange w:id="9431" w:author="Abhishek Deep Nigam" w:date="2015-10-26T01:01:00Z">
            <w:rPr>
              <w:ins w:id="9432" w:author="Abhishek Deep Nigam" w:date="2015-10-26T01:01:00Z"/>
              <w:rFonts w:ascii="Courier New" w:hAnsi="Courier New" w:cs="Courier New"/>
            </w:rPr>
          </w:rPrChange>
        </w:rPr>
      </w:pPr>
      <w:ins w:id="9433" w:author="Abhishek Deep Nigam" w:date="2015-10-26T01:01:00Z">
        <w:r w:rsidRPr="00073577">
          <w:rPr>
            <w:rFonts w:ascii="Courier New" w:hAnsi="Courier New" w:cs="Courier New"/>
            <w:sz w:val="16"/>
            <w:szCs w:val="16"/>
            <w:rPrChange w:id="9434" w:author="Abhishek Deep Nigam" w:date="2015-10-26T01:01:00Z">
              <w:rPr>
                <w:rFonts w:ascii="Courier New" w:hAnsi="Courier New" w:cs="Courier New"/>
              </w:rPr>
            </w:rPrChange>
          </w:rPr>
          <w:t>[4]-&gt;N[5]-&gt;O[6]-&gt;I(Backtracking)</w:t>
        </w:r>
      </w:ins>
    </w:p>
    <w:p w14:paraId="74915EB5" w14:textId="77777777" w:rsidR="00073577" w:rsidRPr="00073577" w:rsidRDefault="00073577" w:rsidP="00073577">
      <w:pPr>
        <w:spacing w:before="0" w:after="0"/>
        <w:rPr>
          <w:ins w:id="9435" w:author="Abhishek Deep Nigam" w:date="2015-10-26T01:01:00Z"/>
          <w:rFonts w:ascii="Courier New" w:hAnsi="Courier New" w:cs="Courier New"/>
          <w:sz w:val="16"/>
          <w:szCs w:val="16"/>
          <w:rPrChange w:id="9436" w:author="Abhishek Deep Nigam" w:date="2015-10-26T01:01:00Z">
            <w:rPr>
              <w:ins w:id="9437" w:author="Abhishek Deep Nigam" w:date="2015-10-26T01:01:00Z"/>
              <w:rFonts w:ascii="Courier New" w:hAnsi="Courier New" w:cs="Courier New"/>
            </w:rPr>
          </w:rPrChange>
        </w:rPr>
      </w:pPr>
      <w:ins w:id="9438" w:author="Abhishek Deep Nigam" w:date="2015-10-26T01:01:00Z">
        <w:r w:rsidRPr="00073577">
          <w:rPr>
            <w:rFonts w:ascii="Courier New" w:hAnsi="Courier New" w:cs="Courier New"/>
            <w:sz w:val="16"/>
            <w:szCs w:val="16"/>
            <w:rPrChange w:id="9439" w:author="Abhishek Deep Nigam" w:date="2015-10-26T01:01:00Z">
              <w:rPr>
                <w:rFonts w:ascii="Courier New" w:hAnsi="Courier New" w:cs="Courier New"/>
              </w:rPr>
            </w:rPrChange>
          </w:rPr>
          <w:t>[4]-&gt;O[5]-&gt;O[6]-&gt;I(Backtracking)</w:t>
        </w:r>
      </w:ins>
    </w:p>
    <w:p w14:paraId="07EB3434" w14:textId="77777777" w:rsidR="00073577" w:rsidRPr="00073577" w:rsidRDefault="00073577" w:rsidP="00073577">
      <w:pPr>
        <w:spacing w:before="0" w:after="0"/>
        <w:rPr>
          <w:ins w:id="9440" w:author="Abhishek Deep Nigam" w:date="2015-10-26T01:01:00Z"/>
          <w:rFonts w:ascii="Courier New" w:hAnsi="Courier New" w:cs="Courier New"/>
          <w:sz w:val="16"/>
          <w:szCs w:val="16"/>
          <w:rPrChange w:id="9441" w:author="Abhishek Deep Nigam" w:date="2015-10-26T01:01:00Z">
            <w:rPr>
              <w:ins w:id="9442" w:author="Abhishek Deep Nigam" w:date="2015-10-26T01:01:00Z"/>
              <w:rFonts w:ascii="Courier New" w:hAnsi="Courier New" w:cs="Courier New"/>
            </w:rPr>
          </w:rPrChange>
        </w:rPr>
      </w:pPr>
      <w:ins w:id="9443" w:author="Abhishek Deep Nigam" w:date="2015-10-26T01:01:00Z">
        <w:r w:rsidRPr="00073577">
          <w:rPr>
            <w:rFonts w:ascii="Courier New" w:hAnsi="Courier New" w:cs="Courier New"/>
            <w:sz w:val="16"/>
            <w:szCs w:val="16"/>
            <w:rPrChange w:id="9444" w:author="Abhishek Deep Nigam" w:date="2015-10-26T01:01:00Z">
              <w:rPr>
                <w:rFonts w:ascii="Courier New" w:hAnsi="Courier New" w:cs="Courier New"/>
              </w:rPr>
            </w:rPrChange>
          </w:rPr>
          <w:t>[4]-&gt;P(Backtracking)</w:t>
        </w:r>
      </w:ins>
    </w:p>
    <w:p w14:paraId="653E5879" w14:textId="77777777" w:rsidR="00073577" w:rsidRPr="00073577" w:rsidRDefault="00073577" w:rsidP="00073577">
      <w:pPr>
        <w:spacing w:before="0" w:after="0"/>
        <w:rPr>
          <w:ins w:id="9445" w:author="Abhishek Deep Nigam" w:date="2015-10-26T01:01:00Z"/>
          <w:rFonts w:ascii="Courier New" w:hAnsi="Courier New" w:cs="Courier New"/>
          <w:sz w:val="16"/>
          <w:szCs w:val="16"/>
          <w:rPrChange w:id="9446" w:author="Abhishek Deep Nigam" w:date="2015-10-26T01:01:00Z">
            <w:rPr>
              <w:ins w:id="9447" w:author="Abhishek Deep Nigam" w:date="2015-10-26T01:01:00Z"/>
              <w:rFonts w:ascii="Courier New" w:hAnsi="Courier New" w:cs="Courier New"/>
            </w:rPr>
          </w:rPrChange>
        </w:rPr>
      </w:pPr>
      <w:ins w:id="9448" w:author="Abhishek Deep Nigam" w:date="2015-10-26T01:01:00Z">
        <w:r w:rsidRPr="00073577">
          <w:rPr>
            <w:rFonts w:ascii="Courier New" w:hAnsi="Courier New" w:cs="Courier New"/>
            <w:sz w:val="16"/>
            <w:szCs w:val="16"/>
            <w:rPrChange w:id="9449" w:author="Abhishek Deep Nigam" w:date="2015-10-26T01:01:00Z">
              <w:rPr>
                <w:rFonts w:ascii="Courier New" w:hAnsi="Courier New" w:cs="Courier New"/>
              </w:rPr>
            </w:rPrChange>
          </w:rPr>
          <w:t>[4]-&gt;Q(Backtracking)</w:t>
        </w:r>
      </w:ins>
    </w:p>
    <w:p w14:paraId="23D512E5" w14:textId="77777777" w:rsidR="00073577" w:rsidRPr="00073577" w:rsidRDefault="00073577" w:rsidP="00073577">
      <w:pPr>
        <w:spacing w:before="0" w:after="0"/>
        <w:rPr>
          <w:ins w:id="9450" w:author="Abhishek Deep Nigam" w:date="2015-10-26T01:01:00Z"/>
          <w:rFonts w:ascii="Courier New" w:hAnsi="Courier New" w:cs="Courier New"/>
          <w:sz w:val="16"/>
          <w:szCs w:val="16"/>
          <w:rPrChange w:id="9451" w:author="Abhishek Deep Nigam" w:date="2015-10-26T01:01:00Z">
            <w:rPr>
              <w:ins w:id="9452" w:author="Abhishek Deep Nigam" w:date="2015-10-26T01:01:00Z"/>
              <w:rFonts w:ascii="Courier New" w:hAnsi="Courier New" w:cs="Courier New"/>
            </w:rPr>
          </w:rPrChange>
        </w:rPr>
      </w:pPr>
      <w:ins w:id="9453" w:author="Abhishek Deep Nigam" w:date="2015-10-26T01:01:00Z">
        <w:r w:rsidRPr="00073577">
          <w:rPr>
            <w:rFonts w:ascii="Courier New" w:hAnsi="Courier New" w:cs="Courier New"/>
            <w:sz w:val="16"/>
            <w:szCs w:val="16"/>
            <w:rPrChange w:id="9454" w:author="Abhishek Deep Nigam" w:date="2015-10-26T01:01:00Z">
              <w:rPr>
                <w:rFonts w:ascii="Courier New" w:hAnsi="Courier New" w:cs="Courier New"/>
              </w:rPr>
            </w:rPrChange>
          </w:rPr>
          <w:t>[4]-&gt;S(Backtracking)</w:t>
        </w:r>
      </w:ins>
    </w:p>
    <w:p w14:paraId="4042951C" w14:textId="77777777" w:rsidR="00073577" w:rsidRPr="00073577" w:rsidRDefault="00073577" w:rsidP="00073577">
      <w:pPr>
        <w:spacing w:before="0" w:after="0"/>
        <w:rPr>
          <w:ins w:id="9455" w:author="Abhishek Deep Nigam" w:date="2015-10-26T01:01:00Z"/>
          <w:rFonts w:ascii="Courier New" w:hAnsi="Courier New" w:cs="Courier New"/>
          <w:sz w:val="16"/>
          <w:szCs w:val="16"/>
          <w:rPrChange w:id="9456" w:author="Abhishek Deep Nigam" w:date="2015-10-26T01:01:00Z">
            <w:rPr>
              <w:ins w:id="9457" w:author="Abhishek Deep Nigam" w:date="2015-10-26T01:01:00Z"/>
              <w:rFonts w:ascii="Courier New" w:hAnsi="Courier New" w:cs="Courier New"/>
            </w:rPr>
          </w:rPrChange>
        </w:rPr>
      </w:pPr>
      <w:ins w:id="9458" w:author="Abhishek Deep Nigam" w:date="2015-10-26T01:01:00Z">
        <w:r w:rsidRPr="00073577">
          <w:rPr>
            <w:rFonts w:ascii="Courier New" w:hAnsi="Courier New" w:cs="Courier New"/>
            <w:sz w:val="16"/>
            <w:szCs w:val="16"/>
            <w:rPrChange w:id="9459" w:author="Abhishek Deep Nigam" w:date="2015-10-26T01:01:00Z">
              <w:rPr>
                <w:rFonts w:ascii="Courier New" w:hAnsi="Courier New" w:cs="Courier New"/>
              </w:rPr>
            </w:rPrChange>
          </w:rPr>
          <w:t>[4]-&gt;Y[5]-&gt;O[6]-&gt;I(Backtracking)</w:t>
        </w:r>
      </w:ins>
    </w:p>
    <w:p w14:paraId="555F3CAC" w14:textId="77777777" w:rsidR="00073577" w:rsidRPr="00073577" w:rsidRDefault="00073577" w:rsidP="00073577">
      <w:pPr>
        <w:spacing w:before="0" w:after="0"/>
        <w:rPr>
          <w:ins w:id="9460" w:author="Abhishek Deep Nigam" w:date="2015-10-26T01:01:00Z"/>
          <w:rFonts w:ascii="Courier New" w:hAnsi="Courier New" w:cs="Courier New"/>
          <w:sz w:val="16"/>
          <w:szCs w:val="16"/>
          <w:rPrChange w:id="9461" w:author="Abhishek Deep Nigam" w:date="2015-10-26T01:01:00Z">
            <w:rPr>
              <w:ins w:id="9462" w:author="Abhishek Deep Nigam" w:date="2015-10-26T01:01:00Z"/>
              <w:rFonts w:ascii="Courier New" w:hAnsi="Courier New" w:cs="Courier New"/>
            </w:rPr>
          </w:rPrChange>
        </w:rPr>
      </w:pPr>
      <w:ins w:id="9463" w:author="Abhishek Deep Nigam" w:date="2015-10-26T01:01:00Z">
        <w:r w:rsidRPr="00073577">
          <w:rPr>
            <w:rFonts w:ascii="Courier New" w:hAnsi="Courier New" w:cs="Courier New"/>
            <w:sz w:val="16"/>
            <w:szCs w:val="16"/>
            <w:rPrChange w:id="9464" w:author="Abhishek Deep Nigam" w:date="2015-10-26T01:01:00Z">
              <w:rPr>
                <w:rFonts w:ascii="Courier New" w:hAnsi="Courier New" w:cs="Courier New"/>
              </w:rPr>
            </w:rPrChange>
          </w:rPr>
          <w:t>[1]-&gt;T[2]-&gt;T[3]-&gt;T[4]-&gt;A(Backtracking)</w:t>
        </w:r>
      </w:ins>
    </w:p>
    <w:p w14:paraId="41A762BC" w14:textId="77777777" w:rsidR="00073577" w:rsidRPr="00073577" w:rsidRDefault="00073577" w:rsidP="00073577">
      <w:pPr>
        <w:spacing w:before="0" w:after="0"/>
        <w:rPr>
          <w:ins w:id="9465" w:author="Abhishek Deep Nigam" w:date="2015-10-26T01:01:00Z"/>
          <w:rFonts w:ascii="Courier New" w:hAnsi="Courier New" w:cs="Courier New"/>
          <w:sz w:val="16"/>
          <w:szCs w:val="16"/>
          <w:rPrChange w:id="9466" w:author="Abhishek Deep Nigam" w:date="2015-10-26T01:01:00Z">
            <w:rPr>
              <w:ins w:id="9467" w:author="Abhishek Deep Nigam" w:date="2015-10-26T01:01:00Z"/>
              <w:rFonts w:ascii="Courier New" w:hAnsi="Courier New" w:cs="Courier New"/>
            </w:rPr>
          </w:rPrChange>
        </w:rPr>
      </w:pPr>
      <w:ins w:id="9468" w:author="Abhishek Deep Nigam" w:date="2015-10-26T01:01:00Z">
        <w:r w:rsidRPr="00073577">
          <w:rPr>
            <w:rFonts w:ascii="Courier New" w:hAnsi="Courier New" w:cs="Courier New"/>
            <w:sz w:val="16"/>
            <w:szCs w:val="16"/>
            <w:rPrChange w:id="9469" w:author="Abhishek Deep Nigam" w:date="2015-10-26T01:01:00Z">
              <w:rPr>
                <w:rFonts w:ascii="Courier New" w:hAnsi="Courier New" w:cs="Courier New"/>
              </w:rPr>
            </w:rPrChange>
          </w:rPr>
          <w:t>[4]-&gt;N[5]-&gt;O[6]-&gt;I[7]-&gt;E(Backtracking)</w:t>
        </w:r>
      </w:ins>
    </w:p>
    <w:p w14:paraId="4D838E61" w14:textId="77777777" w:rsidR="00073577" w:rsidRPr="00073577" w:rsidRDefault="00073577" w:rsidP="00073577">
      <w:pPr>
        <w:spacing w:before="0" w:after="0"/>
        <w:rPr>
          <w:ins w:id="9470" w:author="Abhishek Deep Nigam" w:date="2015-10-26T01:01:00Z"/>
          <w:rFonts w:ascii="Courier New" w:hAnsi="Courier New" w:cs="Courier New"/>
          <w:sz w:val="16"/>
          <w:szCs w:val="16"/>
          <w:rPrChange w:id="9471" w:author="Abhishek Deep Nigam" w:date="2015-10-26T01:01:00Z">
            <w:rPr>
              <w:ins w:id="9472" w:author="Abhishek Deep Nigam" w:date="2015-10-26T01:01:00Z"/>
              <w:rFonts w:ascii="Courier New" w:hAnsi="Courier New" w:cs="Courier New"/>
            </w:rPr>
          </w:rPrChange>
        </w:rPr>
      </w:pPr>
      <w:ins w:id="9473" w:author="Abhishek Deep Nigam" w:date="2015-10-26T01:01:00Z">
        <w:r w:rsidRPr="00073577">
          <w:rPr>
            <w:rFonts w:ascii="Courier New" w:hAnsi="Courier New" w:cs="Courier New"/>
            <w:sz w:val="16"/>
            <w:szCs w:val="16"/>
            <w:rPrChange w:id="9474" w:author="Abhishek Deep Nigam" w:date="2015-10-26T01:01:00Z">
              <w:rPr>
                <w:rFonts w:ascii="Courier New" w:hAnsi="Courier New" w:cs="Courier New"/>
              </w:rPr>
            </w:rPrChange>
          </w:rPr>
          <w:t>[4]-&gt;O[5]-&gt;O[6]-&gt;I[7]-&gt;E(Backtracking)</w:t>
        </w:r>
      </w:ins>
    </w:p>
    <w:p w14:paraId="4AF9EF09" w14:textId="77777777" w:rsidR="00073577" w:rsidRPr="00073577" w:rsidRDefault="00073577" w:rsidP="00073577">
      <w:pPr>
        <w:spacing w:before="0" w:after="0"/>
        <w:rPr>
          <w:ins w:id="9475" w:author="Abhishek Deep Nigam" w:date="2015-10-26T01:01:00Z"/>
          <w:rFonts w:ascii="Courier New" w:hAnsi="Courier New" w:cs="Courier New"/>
          <w:sz w:val="16"/>
          <w:szCs w:val="16"/>
          <w:rPrChange w:id="9476" w:author="Abhishek Deep Nigam" w:date="2015-10-26T01:01:00Z">
            <w:rPr>
              <w:ins w:id="9477" w:author="Abhishek Deep Nigam" w:date="2015-10-26T01:01:00Z"/>
              <w:rFonts w:ascii="Courier New" w:hAnsi="Courier New" w:cs="Courier New"/>
            </w:rPr>
          </w:rPrChange>
        </w:rPr>
      </w:pPr>
      <w:ins w:id="9478" w:author="Abhishek Deep Nigam" w:date="2015-10-26T01:01:00Z">
        <w:r w:rsidRPr="00073577">
          <w:rPr>
            <w:rFonts w:ascii="Courier New" w:hAnsi="Courier New" w:cs="Courier New"/>
            <w:sz w:val="16"/>
            <w:szCs w:val="16"/>
            <w:rPrChange w:id="9479" w:author="Abhishek Deep Nigam" w:date="2015-10-26T01:01:00Z">
              <w:rPr>
                <w:rFonts w:ascii="Courier New" w:hAnsi="Courier New" w:cs="Courier New"/>
              </w:rPr>
            </w:rPrChange>
          </w:rPr>
          <w:t>[4]-&gt;P(Backtracking)</w:t>
        </w:r>
      </w:ins>
    </w:p>
    <w:p w14:paraId="71541744" w14:textId="77777777" w:rsidR="00073577" w:rsidRPr="00073577" w:rsidRDefault="00073577" w:rsidP="00073577">
      <w:pPr>
        <w:spacing w:before="0" w:after="0"/>
        <w:rPr>
          <w:ins w:id="9480" w:author="Abhishek Deep Nigam" w:date="2015-10-26T01:01:00Z"/>
          <w:rFonts w:ascii="Courier New" w:hAnsi="Courier New" w:cs="Courier New"/>
          <w:sz w:val="16"/>
          <w:szCs w:val="16"/>
          <w:rPrChange w:id="9481" w:author="Abhishek Deep Nigam" w:date="2015-10-26T01:01:00Z">
            <w:rPr>
              <w:ins w:id="9482" w:author="Abhishek Deep Nigam" w:date="2015-10-26T01:01:00Z"/>
              <w:rFonts w:ascii="Courier New" w:hAnsi="Courier New" w:cs="Courier New"/>
            </w:rPr>
          </w:rPrChange>
        </w:rPr>
      </w:pPr>
      <w:ins w:id="9483" w:author="Abhishek Deep Nigam" w:date="2015-10-26T01:01:00Z">
        <w:r w:rsidRPr="00073577">
          <w:rPr>
            <w:rFonts w:ascii="Courier New" w:hAnsi="Courier New" w:cs="Courier New"/>
            <w:sz w:val="16"/>
            <w:szCs w:val="16"/>
            <w:rPrChange w:id="9484" w:author="Abhishek Deep Nigam" w:date="2015-10-26T01:01:00Z">
              <w:rPr>
                <w:rFonts w:ascii="Courier New" w:hAnsi="Courier New" w:cs="Courier New"/>
              </w:rPr>
            </w:rPrChange>
          </w:rPr>
          <w:t>[4]-&gt;Q(Backtracking)</w:t>
        </w:r>
      </w:ins>
    </w:p>
    <w:p w14:paraId="420D743A" w14:textId="77777777" w:rsidR="00073577" w:rsidRPr="00073577" w:rsidRDefault="00073577" w:rsidP="00073577">
      <w:pPr>
        <w:spacing w:before="0" w:after="0"/>
        <w:rPr>
          <w:ins w:id="9485" w:author="Abhishek Deep Nigam" w:date="2015-10-26T01:01:00Z"/>
          <w:rFonts w:ascii="Courier New" w:hAnsi="Courier New" w:cs="Courier New"/>
          <w:sz w:val="16"/>
          <w:szCs w:val="16"/>
          <w:rPrChange w:id="9486" w:author="Abhishek Deep Nigam" w:date="2015-10-26T01:01:00Z">
            <w:rPr>
              <w:ins w:id="9487" w:author="Abhishek Deep Nigam" w:date="2015-10-26T01:01:00Z"/>
              <w:rFonts w:ascii="Courier New" w:hAnsi="Courier New" w:cs="Courier New"/>
            </w:rPr>
          </w:rPrChange>
        </w:rPr>
      </w:pPr>
      <w:ins w:id="9488" w:author="Abhishek Deep Nigam" w:date="2015-10-26T01:01:00Z">
        <w:r w:rsidRPr="00073577">
          <w:rPr>
            <w:rFonts w:ascii="Courier New" w:hAnsi="Courier New" w:cs="Courier New"/>
            <w:sz w:val="16"/>
            <w:szCs w:val="16"/>
            <w:rPrChange w:id="9489" w:author="Abhishek Deep Nigam" w:date="2015-10-26T01:01:00Z">
              <w:rPr>
                <w:rFonts w:ascii="Courier New" w:hAnsi="Courier New" w:cs="Courier New"/>
              </w:rPr>
            </w:rPrChange>
          </w:rPr>
          <w:t>[4]-&gt;S(Backtracking)</w:t>
        </w:r>
      </w:ins>
    </w:p>
    <w:p w14:paraId="1930BDE6" w14:textId="77777777" w:rsidR="00073577" w:rsidRPr="00073577" w:rsidRDefault="00073577" w:rsidP="00073577">
      <w:pPr>
        <w:spacing w:before="0" w:after="0"/>
        <w:rPr>
          <w:ins w:id="9490" w:author="Abhishek Deep Nigam" w:date="2015-10-26T01:01:00Z"/>
          <w:rFonts w:ascii="Courier New" w:hAnsi="Courier New" w:cs="Courier New"/>
          <w:sz w:val="16"/>
          <w:szCs w:val="16"/>
          <w:rPrChange w:id="9491" w:author="Abhishek Deep Nigam" w:date="2015-10-26T01:01:00Z">
            <w:rPr>
              <w:ins w:id="9492" w:author="Abhishek Deep Nigam" w:date="2015-10-26T01:01:00Z"/>
              <w:rFonts w:ascii="Courier New" w:hAnsi="Courier New" w:cs="Courier New"/>
            </w:rPr>
          </w:rPrChange>
        </w:rPr>
      </w:pPr>
      <w:ins w:id="9493" w:author="Abhishek Deep Nigam" w:date="2015-10-26T01:01:00Z">
        <w:r w:rsidRPr="00073577">
          <w:rPr>
            <w:rFonts w:ascii="Courier New" w:hAnsi="Courier New" w:cs="Courier New"/>
            <w:sz w:val="16"/>
            <w:szCs w:val="16"/>
            <w:rPrChange w:id="9494" w:author="Abhishek Deep Nigam" w:date="2015-10-26T01:01:00Z">
              <w:rPr>
                <w:rFonts w:ascii="Courier New" w:hAnsi="Courier New" w:cs="Courier New"/>
              </w:rPr>
            </w:rPrChange>
          </w:rPr>
          <w:t>[4]-&gt;Y[5]-&gt;O[6]-&gt;I[7]-&gt;E(Backtracking)</w:t>
        </w:r>
      </w:ins>
    </w:p>
    <w:p w14:paraId="7DF1D873" w14:textId="77777777" w:rsidR="00073577" w:rsidRPr="00073577" w:rsidRDefault="00073577" w:rsidP="00073577">
      <w:pPr>
        <w:spacing w:before="0" w:after="0"/>
        <w:rPr>
          <w:ins w:id="9495" w:author="Abhishek Deep Nigam" w:date="2015-10-26T01:01:00Z"/>
          <w:rFonts w:ascii="Courier New" w:hAnsi="Courier New" w:cs="Courier New"/>
          <w:sz w:val="16"/>
          <w:szCs w:val="16"/>
          <w:rPrChange w:id="9496" w:author="Abhishek Deep Nigam" w:date="2015-10-26T01:01:00Z">
            <w:rPr>
              <w:ins w:id="9497" w:author="Abhishek Deep Nigam" w:date="2015-10-26T01:01:00Z"/>
              <w:rFonts w:ascii="Courier New" w:hAnsi="Courier New" w:cs="Courier New"/>
            </w:rPr>
          </w:rPrChange>
        </w:rPr>
      </w:pPr>
      <w:ins w:id="9498" w:author="Abhishek Deep Nigam" w:date="2015-10-26T01:01:00Z">
        <w:r w:rsidRPr="00073577">
          <w:rPr>
            <w:rFonts w:ascii="Courier New" w:hAnsi="Courier New" w:cs="Courier New"/>
            <w:sz w:val="16"/>
            <w:szCs w:val="16"/>
            <w:rPrChange w:id="9499" w:author="Abhishek Deep Nigam" w:date="2015-10-26T01:01:00Z">
              <w:rPr>
                <w:rFonts w:ascii="Courier New" w:hAnsi="Courier New" w:cs="Courier New"/>
              </w:rPr>
            </w:rPrChange>
          </w:rPr>
          <w:t>[1]-&gt;Y[2]-&gt;T[3]-&gt;T[4]-&gt;A(Backtracking)</w:t>
        </w:r>
      </w:ins>
    </w:p>
    <w:p w14:paraId="4209A0F3" w14:textId="77777777" w:rsidR="00073577" w:rsidRPr="00073577" w:rsidRDefault="00073577" w:rsidP="00073577">
      <w:pPr>
        <w:spacing w:before="0" w:after="0"/>
        <w:rPr>
          <w:ins w:id="9500" w:author="Abhishek Deep Nigam" w:date="2015-10-26T01:01:00Z"/>
          <w:rFonts w:ascii="Courier New" w:hAnsi="Courier New" w:cs="Courier New"/>
          <w:sz w:val="16"/>
          <w:szCs w:val="16"/>
          <w:rPrChange w:id="9501" w:author="Abhishek Deep Nigam" w:date="2015-10-26T01:01:00Z">
            <w:rPr>
              <w:ins w:id="9502" w:author="Abhishek Deep Nigam" w:date="2015-10-26T01:01:00Z"/>
              <w:rFonts w:ascii="Courier New" w:hAnsi="Courier New" w:cs="Courier New"/>
            </w:rPr>
          </w:rPrChange>
        </w:rPr>
      </w:pPr>
      <w:ins w:id="9503" w:author="Abhishek Deep Nigam" w:date="2015-10-26T01:01:00Z">
        <w:r w:rsidRPr="00073577">
          <w:rPr>
            <w:rFonts w:ascii="Courier New" w:hAnsi="Courier New" w:cs="Courier New"/>
            <w:sz w:val="16"/>
            <w:szCs w:val="16"/>
            <w:rPrChange w:id="9504" w:author="Abhishek Deep Nigam" w:date="2015-10-26T01:01:00Z">
              <w:rPr>
                <w:rFonts w:ascii="Courier New" w:hAnsi="Courier New" w:cs="Courier New"/>
              </w:rPr>
            </w:rPrChange>
          </w:rPr>
          <w:t>[4]-&gt;N[5]-&gt;O[6]-&gt;I(Backtracking)</w:t>
        </w:r>
      </w:ins>
    </w:p>
    <w:p w14:paraId="067056C8" w14:textId="77777777" w:rsidR="00073577" w:rsidRPr="00073577" w:rsidRDefault="00073577" w:rsidP="00073577">
      <w:pPr>
        <w:spacing w:before="0" w:after="0"/>
        <w:rPr>
          <w:ins w:id="9505" w:author="Abhishek Deep Nigam" w:date="2015-10-26T01:01:00Z"/>
          <w:rFonts w:ascii="Courier New" w:hAnsi="Courier New" w:cs="Courier New"/>
          <w:sz w:val="16"/>
          <w:szCs w:val="16"/>
          <w:rPrChange w:id="9506" w:author="Abhishek Deep Nigam" w:date="2015-10-26T01:01:00Z">
            <w:rPr>
              <w:ins w:id="9507" w:author="Abhishek Deep Nigam" w:date="2015-10-26T01:01:00Z"/>
              <w:rFonts w:ascii="Courier New" w:hAnsi="Courier New" w:cs="Courier New"/>
            </w:rPr>
          </w:rPrChange>
        </w:rPr>
      </w:pPr>
      <w:ins w:id="9508" w:author="Abhishek Deep Nigam" w:date="2015-10-26T01:01:00Z">
        <w:r w:rsidRPr="00073577">
          <w:rPr>
            <w:rFonts w:ascii="Courier New" w:hAnsi="Courier New" w:cs="Courier New"/>
            <w:sz w:val="16"/>
            <w:szCs w:val="16"/>
            <w:rPrChange w:id="9509" w:author="Abhishek Deep Nigam" w:date="2015-10-26T01:01:00Z">
              <w:rPr>
                <w:rFonts w:ascii="Courier New" w:hAnsi="Courier New" w:cs="Courier New"/>
              </w:rPr>
            </w:rPrChange>
          </w:rPr>
          <w:t>[4]-&gt;O[5]-&gt;O[6]-&gt;I(Backtracking)</w:t>
        </w:r>
      </w:ins>
    </w:p>
    <w:p w14:paraId="1EBDFB98" w14:textId="77777777" w:rsidR="00073577" w:rsidRPr="00073577" w:rsidRDefault="00073577" w:rsidP="00073577">
      <w:pPr>
        <w:spacing w:before="0" w:after="0"/>
        <w:rPr>
          <w:ins w:id="9510" w:author="Abhishek Deep Nigam" w:date="2015-10-26T01:01:00Z"/>
          <w:rFonts w:ascii="Courier New" w:hAnsi="Courier New" w:cs="Courier New"/>
          <w:sz w:val="16"/>
          <w:szCs w:val="16"/>
          <w:rPrChange w:id="9511" w:author="Abhishek Deep Nigam" w:date="2015-10-26T01:01:00Z">
            <w:rPr>
              <w:ins w:id="9512" w:author="Abhishek Deep Nigam" w:date="2015-10-26T01:01:00Z"/>
              <w:rFonts w:ascii="Courier New" w:hAnsi="Courier New" w:cs="Courier New"/>
            </w:rPr>
          </w:rPrChange>
        </w:rPr>
      </w:pPr>
      <w:ins w:id="9513" w:author="Abhishek Deep Nigam" w:date="2015-10-26T01:01:00Z">
        <w:r w:rsidRPr="00073577">
          <w:rPr>
            <w:rFonts w:ascii="Courier New" w:hAnsi="Courier New" w:cs="Courier New"/>
            <w:sz w:val="16"/>
            <w:szCs w:val="16"/>
            <w:rPrChange w:id="9514" w:author="Abhishek Deep Nigam" w:date="2015-10-26T01:01:00Z">
              <w:rPr>
                <w:rFonts w:ascii="Courier New" w:hAnsi="Courier New" w:cs="Courier New"/>
              </w:rPr>
            </w:rPrChange>
          </w:rPr>
          <w:t>[4]-&gt;P(Backtracking)</w:t>
        </w:r>
      </w:ins>
    </w:p>
    <w:p w14:paraId="7969ADE3" w14:textId="77777777" w:rsidR="00073577" w:rsidRPr="00073577" w:rsidRDefault="00073577" w:rsidP="00073577">
      <w:pPr>
        <w:spacing w:before="0" w:after="0"/>
        <w:rPr>
          <w:ins w:id="9515" w:author="Abhishek Deep Nigam" w:date="2015-10-26T01:01:00Z"/>
          <w:rFonts w:ascii="Courier New" w:hAnsi="Courier New" w:cs="Courier New"/>
          <w:sz w:val="16"/>
          <w:szCs w:val="16"/>
          <w:rPrChange w:id="9516" w:author="Abhishek Deep Nigam" w:date="2015-10-26T01:01:00Z">
            <w:rPr>
              <w:ins w:id="9517" w:author="Abhishek Deep Nigam" w:date="2015-10-26T01:01:00Z"/>
              <w:rFonts w:ascii="Courier New" w:hAnsi="Courier New" w:cs="Courier New"/>
            </w:rPr>
          </w:rPrChange>
        </w:rPr>
      </w:pPr>
      <w:ins w:id="9518" w:author="Abhishek Deep Nigam" w:date="2015-10-26T01:01:00Z">
        <w:r w:rsidRPr="00073577">
          <w:rPr>
            <w:rFonts w:ascii="Courier New" w:hAnsi="Courier New" w:cs="Courier New"/>
            <w:sz w:val="16"/>
            <w:szCs w:val="16"/>
            <w:rPrChange w:id="9519" w:author="Abhishek Deep Nigam" w:date="2015-10-26T01:01:00Z">
              <w:rPr>
                <w:rFonts w:ascii="Courier New" w:hAnsi="Courier New" w:cs="Courier New"/>
              </w:rPr>
            </w:rPrChange>
          </w:rPr>
          <w:t>[4]-&gt;Q(Backtracking)</w:t>
        </w:r>
      </w:ins>
    </w:p>
    <w:p w14:paraId="6640DC17" w14:textId="77777777" w:rsidR="00073577" w:rsidRPr="00073577" w:rsidRDefault="00073577" w:rsidP="00073577">
      <w:pPr>
        <w:spacing w:before="0" w:after="0"/>
        <w:rPr>
          <w:ins w:id="9520" w:author="Abhishek Deep Nigam" w:date="2015-10-26T01:01:00Z"/>
          <w:rFonts w:ascii="Courier New" w:hAnsi="Courier New" w:cs="Courier New"/>
          <w:sz w:val="16"/>
          <w:szCs w:val="16"/>
          <w:rPrChange w:id="9521" w:author="Abhishek Deep Nigam" w:date="2015-10-26T01:01:00Z">
            <w:rPr>
              <w:ins w:id="9522" w:author="Abhishek Deep Nigam" w:date="2015-10-26T01:01:00Z"/>
              <w:rFonts w:ascii="Courier New" w:hAnsi="Courier New" w:cs="Courier New"/>
            </w:rPr>
          </w:rPrChange>
        </w:rPr>
      </w:pPr>
      <w:ins w:id="9523" w:author="Abhishek Deep Nigam" w:date="2015-10-26T01:01:00Z">
        <w:r w:rsidRPr="00073577">
          <w:rPr>
            <w:rFonts w:ascii="Courier New" w:hAnsi="Courier New" w:cs="Courier New"/>
            <w:sz w:val="16"/>
            <w:szCs w:val="16"/>
            <w:rPrChange w:id="9524" w:author="Abhishek Deep Nigam" w:date="2015-10-26T01:01:00Z">
              <w:rPr>
                <w:rFonts w:ascii="Courier New" w:hAnsi="Courier New" w:cs="Courier New"/>
              </w:rPr>
            </w:rPrChange>
          </w:rPr>
          <w:t>[4]-&gt;S(Backtracking)</w:t>
        </w:r>
      </w:ins>
    </w:p>
    <w:p w14:paraId="61485DA8" w14:textId="77777777" w:rsidR="00073577" w:rsidRPr="00073577" w:rsidRDefault="00073577" w:rsidP="00073577">
      <w:pPr>
        <w:spacing w:before="0" w:after="0"/>
        <w:rPr>
          <w:ins w:id="9525" w:author="Abhishek Deep Nigam" w:date="2015-10-26T01:01:00Z"/>
          <w:rFonts w:ascii="Courier New" w:hAnsi="Courier New" w:cs="Courier New"/>
          <w:sz w:val="16"/>
          <w:szCs w:val="16"/>
          <w:rPrChange w:id="9526" w:author="Abhishek Deep Nigam" w:date="2015-10-26T01:01:00Z">
            <w:rPr>
              <w:ins w:id="9527" w:author="Abhishek Deep Nigam" w:date="2015-10-26T01:01:00Z"/>
              <w:rFonts w:ascii="Courier New" w:hAnsi="Courier New" w:cs="Courier New"/>
            </w:rPr>
          </w:rPrChange>
        </w:rPr>
      </w:pPr>
      <w:ins w:id="9528" w:author="Abhishek Deep Nigam" w:date="2015-10-26T01:01:00Z">
        <w:r w:rsidRPr="00073577">
          <w:rPr>
            <w:rFonts w:ascii="Courier New" w:hAnsi="Courier New" w:cs="Courier New"/>
            <w:sz w:val="16"/>
            <w:szCs w:val="16"/>
            <w:rPrChange w:id="9529" w:author="Abhishek Deep Nigam" w:date="2015-10-26T01:01:00Z">
              <w:rPr>
                <w:rFonts w:ascii="Courier New" w:hAnsi="Courier New" w:cs="Courier New"/>
              </w:rPr>
            </w:rPrChange>
          </w:rPr>
          <w:t>[4]-&gt;Y[5]-&gt;O[6]-&gt;I(Backtracking)</w:t>
        </w:r>
      </w:ins>
    </w:p>
    <w:p w14:paraId="303DE72D" w14:textId="77777777" w:rsidR="00073577" w:rsidRPr="00073577" w:rsidRDefault="00073577" w:rsidP="00073577">
      <w:pPr>
        <w:spacing w:before="0" w:after="0"/>
        <w:rPr>
          <w:ins w:id="9530" w:author="Abhishek Deep Nigam" w:date="2015-10-26T01:01:00Z"/>
          <w:rFonts w:ascii="Courier New" w:hAnsi="Courier New" w:cs="Courier New"/>
          <w:sz w:val="16"/>
          <w:szCs w:val="16"/>
          <w:rPrChange w:id="9531" w:author="Abhishek Deep Nigam" w:date="2015-10-26T01:01:00Z">
            <w:rPr>
              <w:ins w:id="9532" w:author="Abhishek Deep Nigam" w:date="2015-10-26T01:01:00Z"/>
              <w:rFonts w:ascii="Courier New" w:hAnsi="Courier New" w:cs="Courier New"/>
            </w:rPr>
          </w:rPrChange>
        </w:rPr>
      </w:pPr>
      <w:ins w:id="9533" w:author="Abhishek Deep Nigam" w:date="2015-10-26T01:01:00Z">
        <w:r w:rsidRPr="00073577">
          <w:rPr>
            <w:rFonts w:ascii="Courier New" w:hAnsi="Courier New" w:cs="Courier New"/>
            <w:sz w:val="16"/>
            <w:szCs w:val="16"/>
            <w:rPrChange w:id="9534" w:author="Abhishek Deep Nigam" w:date="2015-10-26T01:01:00Z">
              <w:rPr>
                <w:rFonts w:ascii="Courier New" w:hAnsi="Courier New" w:cs="Courier New"/>
              </w:rPr>
            </w:rPrChange>
          </w:rPr>
          <w:t>[1]-&gt;Z[2]-&gt;T[3]-&gt;T[4]-&gt;A(Backtracking)</w:t>
        </w:r>
      </w:ins>
    </w:p>
    <w:p w14:paraId="51DA6776" w14:textId="77777777" w:rsidR="00073577" w:rsidRPr="00073577" w:rsidRDefault="00073577" w:rsidP="00073577">
      <w:pPr>
        <w:spacing w:before="0" w:after="0"/>
        <w:rPr>
          <w:ins w:id="9535" w:author="Abhishek Deep Nigam" w:date="2015-10-26T01:01:00Z"/>
          <w:rFonts w:ascii="Courier New" w:hAnsi="Courier New" w:cs="Courier New"/>
          <w:sz w:val="16"/>
          <w:szCs w:val="16"/>
          <w:rPrChange w:id="9536" w:author="Abhishek Deep Nigam" w:date="2015-10-26T01:01:00Z">
            <w:rPr>
              <w:ins w:id="9537" w:author="Abhishek Deep Nigam" w:date="2015-10-26T01:01:00Z"/>
              <w:rFonts w:ascii="Courier New" w:hAnsi="Courier New" w:cs="Courier New"/>
            </w:rPr>
          </w:rPrChange>
        </w:rPr>
      </w:pPr>
      <w:ins w:id="9538" w:author="Abhishek Deep Nigam" w:date="2015-10-26T01:01:00Z">
        <w:r w:rsidRPr="00073577">
          <w:rPr>
            <w:rFonts w:ascii="Courier New" w:hAnsi="Courier New" w:cs="Courier New"/>
            <w:sz w:val="16"/>
            <w:szCs w:val="16"/>
            <w:rPrChange w:id="9539" w:author="Abhishek Deep Nigam" w:date="2015-10-26T01:01:00Z">
              <w:rPr>
                <w:rFonts w:ascii="Courier New" w:hAnsi="Courier New" w:cs="Courier New"/>
              </w:rPr>
            </w:rPrChange>
          </w:rPr>
          <w:t>[4]-&gt;N[5]-&gt;O[6]-&gt;I(Backtracking)</w:t>
        </w:r>
      </w:ins>
    </w:p>
    <w:p w14:paraId="42C009F6" w14:textId="77777777" w:rsidR="00073577" w:rsidRPr="00073577" w:rsidRDefault="00073577" w:rsidP="00073577">
      <w:pPr>
        <w:spacing w:before="0" w:after="0"/>
        <w:rPr>
          <w:ins w:id="9540" w:author="Abhishek Deep Nigam" w:date="2015-10-26T01:01:00Z"/>
          <w:rFonts w:ascii="Courier New" w:hAnsi="Courier New" w:cs="Courier New"/>
          <w:sz w:val="16"/>
          <w:szCs w:val="16"/>
          <w:rPrChange w:id="9541" w:author="Abhishek Deep Nigam" w:date="2015-10-26T01:01:00Z">
            <w:rPr>
              <w:ins w:id="9542" w:author="Abhishek Deep Nigam" w:date="2015-10-26T01:01:00Z"/>
              <w:rFonts w:ascii="Courier New" w:hAnsi="Courier New" w:cs="Courier New"/>
            </w:rPr>
          </w:rPrChange>
        </w:rPr>
      </w:pPr>
      <w:ins w:id="9543" w:author="Abhishek Deep Nigam" w:date="2015-10-26T01:01:00Z">
        <w:r w:rsidRPr="00073577">
          <w:rPr>
            <w:rFonts w:ascii="Courier New" w:hAnsi="Courier New" w:cs="Courier New"/>
            <w:sz w:val="16"/>
            <w:szCs w:val="16"/>
            <w:rPrChange w:id="9544" w:author="Abhishek Deep Nigam" w:date="2015-10-26T01:01:00Z">
              <w:rPr>
                <w:rFonts w:ascii="Courier New" w:hAnsi="Courier New" w:cs="Courier New"/>
              </w:rPr>
            </w:rPrChange>
          </w:rPr>
          <w:t>[4]-&gt;O[5]-&gt;O[6]-&gt;I(Backtracking)</w:t>
        </w:r>
      </w:ins>
    </w:p>
    <w:p w14:paraId="5C4AF204" w14:textId="77777777" w:rsidR="00073577" w:rsidRPr="00073577" w:rsidRDefault="00073577" w:rsidP="00073577">
      <w:pPr>
        <w:spacing w:before="0" w:after="0"/>
        <w:rPr>
          <w:ins w:id="9545" w:author="Abhishek Deep Nigam" w:date="2015-10-26T01:01:00Z"/>
          <w:rFonts w:ascii="Courier New" w:hAnsi="Courier New" w:cs="Courier New"/>
          <w:sz w:val="16"/>
          <w:szCs w:val="16"/>
          <w:rPrChange w:id="9546" w:author="Abhishek Deep Nigam" w:date="2015-10-26T01:01:00Z">
            <w:rPr>
              <w:ins w:id="9547" w:author="Abhishek Deep Nigam" w:date="2015-10-26T01:01:00Z"/>
              <w:rFonts w:ascii="Courier New" w:hAnsi="Courier New" w:cs="Courier New"/>
            </w:rPr>
          </w:rPrChange>
        </w:rPr>
      </w:pPr>
      <w:ins w:id="9548" w:author="Abhishek Deep Nigam" w:date="2015-10-26T01:01:00Z">
        <w:r w:rsidRPr="00073577">
          <w:rPr>
            <w:rFonts w:ascii="Courier New" w:hAnsi="Courier New" w:cs="Courier New"/>
            <w:sz w:val="16"/>
            <w:szCs w:val="16"/>
            <w:rPrChange w:id="9549" w:author="Abhishek Deep Nigam" w:date="2015-10-26T01:01:00Z">
              <w:rPr>
                <w:rFonts w:ascii="Courier New" w:hAnsi="Courier New" w:cs="Courier New"/>
              </w:rPr>
            </w:rPrChange>
          </w:rPr>
          <w:t>[4]-&gt;P(Backtracking)</w:t>
        </w:r>
      </w:ins>
    </w:p>
    <w:p w14:paraId="42336084" w14:textId="77777777" w:rsidR="00073577" w:rsidRPr="00073577" w:rsidRDefault="00073577" w:rsidP="00073577">
      <w:pPr>
        <w:spacing w:before="0" w:after="0"/>
        <w:rPr>
          <w:ins w:id="9550" w:author="Abhishek Deep Nigam" w:date="2015-10-26T01:01:00Z"/>
          <w:rFonts w:ascii="Courier New" w:hAnsi="Courier New" w:cs="Courier New"/>
          <w:sz w:val="16"/>
          <w:szCs w:val="16"/>
          <w:rPrChange w:id="9551" w:author="Abhishek Deep Nigam" w:date="2015-10-26T01:01:00Z">
            <w:rPr>
              <w:ins w:id="9552" w:author="Abhishek Deep Nigam" w:date="2015-10-26T01:01:00Z"/>
              <w:rFonts w:ascii="Courier New" w:hAnsi="Courier New" w:cs="Courier New"/>
            </w:rPr>
          </w:rPrChange>
        </w:rPr>
      </w:pPr>
      <w:ins w:id="9553" w:author="Abhishek Deep Nigam" w:date="2015-10-26T01:01:00Z">
        <w:r w:rsidRPr="00073577">
          <w:rPr>
            <w:rFonts w:ascii="Courier New" w:hAnsi="Courier New" w:cs="Courier New"/>
            <w:sz w:val="16"/>
            <w:szCs w:val="16"/>
            <w:rPrChange w:id="9554" w:author="Abhishek Deep Nigam" w:date="2015-10-26T01:01:00Z">
              <w:rPr>
                <w:rFonts w:ascii="Courier New" w:hAnsi="Courier New" w:cs="Courier New"/>
              </w:rPr>
            </w:rPrChange>
          </w:rPr>
          <w:t>[4]-&gt;Q(Backtracking)</w:t>
        </w:r>
      </w:ins>
    </w:p>
    <w:p w14:paraId="480A725B" w14:textId="77777777" w:rsidR="00073577" w:rsidRPr="00073577" w:rsidRDefault="00073577" w:rsidP="00073577">
      <w:pPr>
        <w:spacing w:before="0" w:after="0"/>
        <w:rPr>
          <w:ins w:id="9555" w:author="Abhishek Deep Nigam" w:date="2015-10-26T01:01:00Z"/>
          <w:rFonts w:ascii="Courier New" w:hAnsi="Courier New" w:cs="Courier New"/>
          <w:sz w:val="16"/>
          <w:szCs w:val="16"/>
          <w:rPrChange w:id="9556" w:author="Abhishek Deep Nigam" w:date="2015-10-26T01:01:00Z">
            <w:rPr>
              <w:ins w:id="9557" w:author="Abhishek Deep Nigam" w:date="2015-10-26T01:01:00Z"/>
              <w:rFonts w:ascii="Courier New" w:hAnsi="Courier New" w:cs="Courier New"/>
            </w:rPr>
          </w:rPrChange>
        </w:rPr>
      </w:pPr>
      <w:ins w:id="9558" w:author="Abhishek Deep Nigam" w:date="2015-10-26T01:01:00Z">
        <w:r w:rsidRPr="00073577">
          <w:rPr>
            <w:rFonts w:ascii="Courier New" w:hAnsi="Courier New" w:cs="Courier New"/>
            <w:sz w:val="16"/>
            <w:szCs w:val="16"/>
            <w:rPrChange w:id="9559" w:author="Abhishek Deep Nigam" w:date="2015-10-26T01:01:00Z">
              <w:rPr>
                <w:rFonts w:ascii="Courier New" w:hAnsi="Courier New" w:cs="Courier New"/>
              </w:rPr>
            </w:rPrChange>
          </w:rPr>
          <w:t>[4]-&gt;S(Backtracking)</w:t>
        </w:r>
      </w:ins>
    </w:p>
    <w:p w14:paraId="53D1F50F" w14:textId="77777777" w:rsidR="00073577" w:rsidRPr="00073577" w:rsidRDefault="00073577" w:rsidP="00073577">
      <w:pPr>
        <w:spacing w:before="0" w:after="0"/>
        <w:rPr>
          <w:ins w:id="9560" w:author="Abhishek Deep Nigam" w:date="2015-10-26T01:01:00Z"/>
          <w:rFonts w:ascii="Courier New" w:hAnsi="Courier New" w:cs="Courier New"/>
          <w:sz w:val="16"/>
          <w:szCs w:val="16"/>
          <w:rPrChange w:id="9561" w:author="Abhishek Deep Nigam" w:date="2015-10-26T01:01:00Z">
            <w:rPr>
              <w:ins w:id="9562" w:author="Abhishek Deep Nigam" w:date="2015-10-26T01:01:00Z"/>
              <w:rFonts w:ascii="Courier New" w:hAnsi="Courier New" w:cs="Courier New"/>
            </w:rPr>
          </w:rPrChange>
        </w:rPr>
      </w:pPr>
      <w:ins w:id="9563" w:author="Abhishek Deep Nigam" w:date="2015-10-26T01:01:00Z">
        <w:r w:rsidRPr="00073577">
          <w:rPr>
            <w:rFonts w:ascii="Courier New" w:hAnsi="Courier New" w:cs="Courier New"/>
            <w:sz w:val="16"/>
            <w:szCs w:val="16"/>
            <w:rPrChange w:id="9564" w:author="Abhishek Deep Nigam" w:date="2015-10-26T01:01:00Z">
              <w:rPr>
                <w:rFonts w:ascii="Courier New" w:hAnsi="Courier New" w:cs="Courier New"/>
              </w:rPr>
            </w:rPrChange>
          </w:rPr>
          <w:t>[4]-&gt;Y[5]-&gt;O[6]-&gt;I(Backtracking)</w:t>
        </w:r>
      </w:ins>
    </w:p>
    <w:p w14:paraId="38B31EC9" w14:textId="77777777" w:rsidR="00073577" w:rsidRPr="00073577" w:rsidRDefault="00073577" w:rsidP="00073577">
      <w:pPr>
        <w:spacing w:before="0" w:after="0"/>
        <w:rPr>
          <w:ins w:id="9565" w:author="Abhishek Deep Nigam" w:date="2015-10-26T01:01:00Z"/>
          <w:rFonts w:ascii="Courier New" w:hAnsi="Courier New" w:cs="Courier New"/>
          <w:sz w:val="16"/>
          <w:szCs w:val="16"/>
          <w:rPrChange w:id="9566" w:author="Abhishek Deep Nigam" w:date="2015-10-26T01:01:00Z">
            <w:rPr>
              <w:ins w:id="9567" w:author="Abhishek Deep Nigam" w:date="2015-10-26T01:01:00Z"/>
              <w:rFonts w:ascii="Courier New" w:hAnsi="Courier New" w:cs="Courier New"/>
            </w:rPr>
          </w:rPrChange>
        </w:rPr>
      </w:pPr>
      <w:ins w:id="9568" w:author="Abhishek Deep Nigam" w:date="2015-10-26T01:01:00Z">
        <w:r w:rsidRPr="00073577">
          <w:rPr>
            <w:rFonts w:ascii="Courier New" w:hAnsi="Courier New" w:cs="Courier New"/>
            <w:sz w:val="16"/>
            <w:szCs w:val="16"/>
            <w:rPrChange w:id="9569" w:author="Abhishek Deep Nigam" w:date="2015-10-26T01:01:00Z">
              <w:rPr>
                <w:rFonts w:ascii="Courier New" w:hAnsi="Courier New" w:cs="Courier New"/>
              </w:rPr>
            </w:rPrChange>
          </w:rPr>
          <w:t>[0]-&gt;D[1]-&gt;A[2]-&gt;T[3]-&gt;T[4]-&gt;A(Backtracking)</w:t>
        </w:r>
      </w:ins>
    </w:p>
    <w:p w14:paraId="4AB0D2CB" w14:textId="77777777" w:rsidR="00073577" w:rsidRPr="00073577" w:rsidRDefault="00073577" w:rsidP="00073577">
      <w:pPr>
        <w:spacing w:before="0" w:after="0"/>
        <w:rPr>
          <w:ins w:id="9570" w:author="Abhishek Deep Nigam" w:date="2015-10-26T01:01:00Z"/>
          <w:rFonts w:ascii="Courier New" w:hAnsi="Courier New" w:cs="Courier New"/>
          <w:sz w:val="16"/>
          <w:szCs w:val="16"/>
          <w:rPrChange w:id="9571" w:author="Abhishek Deep Nigam" w:date="2015-10-26T01:01:00Z">
            <w:rPr>
              <w:ins w:id="9572" w:author="Abhishek Deep Nigam" w:date="2015-10-26T01:01:00Z"/>
              <w:rFonts w:ascii="Courier New" w:hAnsi="Courier New" w:cs="Courier New"/>
            </w:rPr>
          </w:rPrChange>
        </w:rPr>
      </w:pPr>
      <w:ins w:id="9573" w:author="Abhishek Deep Nigam" w:date="2015-10-26T01:01:00Z">
        <w:r w:rsidRPr="00073577">
          <w:rPr>
            <w:rFonts w:ascii="Courier New" w:hAnsi="Courier New" w:cs="Courier New"/>
            <w:sz w:val="16"/>
            <w:szCs w:val="16"/>
            <w:rPrChange w:id="9574" w:author="Abhishek Deep Nigam" w:date="2015-10-26T01:01:00Z">
              <w:rPr>
                <w:rFonts w:ascii="Courier New" w:hAnsi="Courier New" w:cs="Courier New"/>
              </w:rPr>
            </w:rPrChange>
          </w:rPr>
          <w:t>[4]-&gt;N[5]-&gt;O[6]-&gt;I(Backtracking)</w:t>
        </w:r>
      </w:ins>
    </w:p>
    <w:p w14:paraId="7C93A469" w14:textId="77777777" w:rsidR="00073577" w:rsidRPr="00073577" w:rsidRDefault="00073577" w:rsidP="00073577">
      <w:pPr>
        <w:spacing w:before="0" w:after="0"/>
        <w:rPr>
          <w:ins w:id="9575" w:author="Abhishek Deep Nigam" w:date="2015-10-26T01:01:00Z"/>
          <w:rFonts w:ascii="Courier New" w:hAnsi="Courier New" w:cs="Courier New"/>
          <w:sz w:val="16"/>
          <w:szCs w:val="16"/>
          <w:rPrChange w:id="9576" w:author="Abhishek Deep Nigam" w:date="2015-10-26T01:01:00Z">
            <w:rPr>
              <w:ins w:id="9577" w:author="Abhishek Deep Nigam" w:date="2015-10-26T01:01:00Z"/>
              <w:rFonts w:ascii="Courier New" w:hAnsi="Courier New" w:cs="Courier New"/>
            </w:rPr>
          </w:rPrChange>
        </w:rPr>
      </w:pPr>
      <w:ins w:id="9578" w:author="Abhishek Deep Nigam" w:date="2015-10-26T01:01:00Z">
        <w:r w:rsidRPr="00073577">
          <w:rPr>
            <w:rFonts w:ascii="Courier New" w:hAnsi="Courier New" w:cs="Courier New"/>
            <w:sz w:val="16"/>
            <w:szCs w:val="16"/>
            <w:rPrChange w:id="9579" w:author="Abhishek Deep Nigam" w:date="2015-10-26T01:01:00Z">
              <w:rPr>
                <w:rFonts w:ascii="Courier New" w:hAnsi="Courier New" w:cs="Courier New"/>
              </w:rPr>
            </w:rPrChange>
          </w:rPr>
          <w:t>[4]-&gt;O[5]-&gt;O[6]-&gt;I(Backtracking)</w:t>
        </w:r>
      </w:ins>
    </w:p>
    <w:p w14:paraId="47175B36" w14:textId="77777777" w:rsidR="00073577" w:rsidRPr="00073577" w:rsidRDefault="00073577" w:rsidP="00073577">
      <w:pPr>
        <w:spacing w:before="0" w:after="0"/>
        <w:rPr>
          <w:ins w:id="9580" w:author="Abhishek Deep Nigam" w:date="2015-10-26T01:01:00Z"/>
          <w:rFonts w:ascii="Courier New" w:hAnsi="Courier New" w:cs="Courier New"/>
          <w:sz w:val="16"/>
          <w:szCs w:val="16"/>
          <w:rPrChange w:id="9581" w:author="Abhishek Deep Nigam" w:date="2015-10-26T01:01:00Z">
            <w:rPr>
              <w:ins w:id="9582" w:author="Abhishek Deep Nigam" w:date="2015-10-26T01:01:00Z"/>
              <w:rFonts w:ascii="Courier New" w:hAnsi="Courier New" w:cs="Courier New"/>
            </w:rPr>
          </w:rPrChange>
        </w:rPr>
      </w:pPr>
      <w:ins w:id="9583" w:author="Abhishek Deep Nigam" w:date="2015-10-26T01:01:00Z">
        <w:r w:rsidRPr="00073577">
          <w:rPr>
            <w:rFonts w:ascii="Courier New" w:hAnsi="Courier New" w:cs="Courier New"/>
            <w:sz w:val="16"/>
            <w:szCs w:val="16"/>
            <w:rPrChange w:id="9584" w:author="Abhishek Deep Nigam" w:date="2015-10-26T01:01:00Z">
              <w:rPr>
                <w:rFonts w:ascii="Courier New" w:hAnsi="Courier New" w:cs="Courier New"/>
              </w:rPr>
            </w:rPrChange>
          </w:rPr>
          <w:t>[4]-&gt;P(Backtracking)</w:t>
        </w:r>
      </w:ins>
    </w:p>
    <w:p w14:paraId="66130540" w14:textId="77777777" w:rsidR="00073577" w:rsidRPr="00073577" w:rsidRDefault="00073577" w:rsidP="00073577">
      <w:pPr>
        <w:spacing w:before="0" w:after="0"/>
        <w:rPr>
          <w:ins w:id="9585" w:author="Abhishek Deep Nigam" w:date="2015-10-26T01:01:00Z"/>
          <w:rFonts w:ascii="Courier New" w:hAnsi="Courier New" w:cs="Courier New"/>
          <w:sz w:val="16"/>
          <w:szCs w:val="16"/>
          <w:rPrChange w:id="9586" w:author="Abhishek Deep Nigam" w:date="2015-10-26T01:01:00Z">
            <w:rPr>
              <w:ins w:id="9587" w:author="Abhishek Deep Nigam" w:date="2015-10-26T01:01:00Z"/>
              <w:rFonts w:ascii="Courier New" w:hAnsi="Courier New" w:cs="Courier New"/>
            </w:rPr>
          </w:rPrChange>
        </w:rPr>
      </w:pPr>
      <w:ins w:id="9588" w:author="Abhishek Deep Nigam" w:date="2015-10-26T01:01:00Z">
        <w:r w:rsidRPr="00073577">
          <w:rPr>
            <w:rFonts w:ascii="Courier New" w:hAnsi="Courier New" w:cs="Courier New"/>
            <w:sz w:val="16"/>
            <w:szCs w:val="16"/>
            <w:rPrChange w:id="9589" w:author="Abhishek Deep Nigam" w:date="2015-10-26T01:01:00Z">
              <w:rPr>
                <w:rFonts w:ascii="Courier New" w:hAnsi="Courier New" w:cs="Courier New"/>
              </w:rPr>
            </w:rPrChange>
          </w:rPr>
          <w:t>[4]-&gt;Q(Backtracking)</w:t>
        </w:r>
      </w:ins>
    </w:p>
    <w:p w14:paraId="02BD51E7" w14:textId="77777777" w:rsidR="00073577" w:rsidRPr="00073577" w:rsidRDefault="00073577" w:rsidP="00073577">
      <w:pPr>
        <w:spacing w:before="0" w:after="0"/>
        <w:rPr>
          <w:ins w:id="9590" w:author="Abhishek Deep Nigam" w:date="2015-10-26T01:01:00Z"/>
          <w:rFonts w:ascii="Courier New" w:hAnsi="Courier New" w:cs="Courier New"/>
          <w:sz w:val="16"/>
          <w:szCs w:val="16"/>
          <w:rPrChange w:id="9591" w:author="Abhishek Deep Nigam" w:date="2015-10-26T01:01:00Z">
            <w:rPr>
              <w:ins w:id="9592" w:author="Abhishek Deep Nigam" w:date="2015-10-26T01:01:00Z"/>
              <w:rFonts w:ascii="Courier New" w:hAnsi="Courier New" w:cs="Courier New"/>
            </w:rPr>
          </w:rPrChange>
        </w:rPr>
      </w:pPr>
      <w:ins w:id="9593" w:author="Abhishek Deep Nigam" w:date="2015-10-26T01:01:00Z">
        <w:r w:rsidRPr="00073577">
          <w:rPr>
            <w:rFonts w:ascii="Courier New" w:hAnsi="Courier New" w:cs="Courier New"/>
            <w:sz w:val="16"/>
            <w:szCs w:val="16"/>
            <w:rPrChange w:id="9594" w:author="Abhishek Deep Nigam" w:date="2015-10-26T01:01:00Z">
              <w:rPr>
                <w:rFonts w:ascii="Courier New" w:hAnsi="Courier New" w:cs="Courier New"/>
              </w:rPr>
            </w:rPrChange>
          </w:rPr>
          <w:t>[4]-&gt;S(Backtracking)</w:t>
        </w:r>
      </w:ins>
    </w:p>
    <w:p w14:paraId="33FBC2BE" w14:textId="77777777" w:rsidR="00073577" w:rsidRPr="00073577" w:rsidRDefault="00073577" w:rsidP="00073577">
      <w:pPr>
        <w:spacing w:before="0" w:after="0"/>
        <w:rPr>
          <w:ins w:id="9595" w:author="Abhishek Deep Nigam" w:date="2015-10-26T01:01:00Z"/>
          <w:rFonts w:ascii="Courier New" w:hAnsi="Courier New" w:cs="Courier New"/>
          <w:sz w:val="16"/>
          <w:szCs w:val="16"/>
          <w:rPrChange w:id="9596" w:author="Abhishek Deep Nigam" w:date="2015-10-26T01:01:00Z">
            <w:rPr>
              <w:ins w:id="9597" w:author="Abhishek Deep Nigam" w:date="2015-10-26T01:01:00Z"/>
              <w:rFonts w:ascii="Courier New" w:hAnsi="Courier New" w:cs="Courier New"/>
            </w:rPr>
          </w:rPrChange>
        </w:rPr>
      </w:pPr>
      <w:ins w:id="9598" w:author="Abhishek Deep Nigam" w:date="2015-10-26T01:01:00Z">
        <w:r w:rsidRPr="00073577">
          <w:rPr>
            <w:rFonts w:ascii="Courier New" w:hAnsi="Courier New" w:cs="Courier New"/>
            <w:sz w:val="16"/>
            <w:szCs w:val="16"/>
            <w:rPrChange w:id="9599" w:author="Abhishek Deep Nigam" w:date="2015-10-26T01:01:00Z">
              <w:rPr>
                <w:rFonts w:ascii="Courier New" w:hAnsi="Courier New" w:cs="Courier New"/>
              </w:rPr>
            </w:rPrChange>
          </w:rPr>
          <w:t>[4]-&gt;Y[5]-&gt;O[6]-&gt;I(Backtracking)</w:t>
        </w:r>
      </w:ins>
    </w:p>
    <w:p w14:paraId="5C6AB2DD" w14:textId="77777777" w:rsidR="00073577" w:rsidRPr="00073577" w:rsidRDefault="00073577" w:rsidP="00073577">
      <w:pPr>
        <w:spacing w:before="0" w:after="0"/>
        <w:rPr>
          <w:ins w:id="9600" w:author="Abhishek Deep Nigam" w:date="2015-10-26T01:01:00Z"/>
          <w:rFonts w:ascii="Courier New" w:hAnsi="Courier New" w:cs="Courier New"/>
          <w:sz w:val="16"/>
          <w:szCs w:val="16"/>
          <w:rPrChange w:id="9601" w:author="Abhishek Deep Nigam" w:date="2015-10-26T01:01:00Z">
            <w:rPr>
              <w:ins w:id="9602" w:author="Abhishek Deep Nigam" w:date="2015-10-26T01:01:00Z"/>
              <w:rFonts w:ascii="Courier New" w:hAnsi="Courier New" w:cs="Courier New"/>
            </w:rPr>
          </w:rPrChange>
        </w:rPr>
      </w:pPr>
      <w:ins w:id="9603" w:author="Abhishek Deep Nigam" w:date="2015-10-26T01:01:00Z">
        <w:r w:rsidRPr="00073577">
          <w:rPr>
            <w:rFonts w:ascii="Courier New" w:hAnsi="Courier New" w:cs="Courier New"/>
            <w:sz w:val="16"/>
            <w:szCs w:val="16"/>
            <w:rPrChange w:id="9604" w:author="Abhishek Deep Nigam" w:date="2015-10-26T01:01:00Z">
              <w:rPr>
                <w:rFonts w:ascii="Courier New" w:hAnsi="Courier New" w:cs="Courier New"/>
              </w:rPr>
            </w:rPrChange>
          </w:rPr>
          <w:t>[1]-&gt;B[2]-&gt;T[3]-&gt;T[4]-&gt;A(Backtracking)</w:t>
        </w:r>
      </w:ins>
    </w:p>
    <w:p w14:paraId="045CAFD7" w14:textId="77777777" w:rsidR="00073577" w:rsidRPr="00073577" w:rsidRDefault="00073577" w:rsidP="00073577">
      <w:pPr>
        <w:spacing w:before="0" w:after="0"/>
        <w:rPr>
          <w:ins w:id="9605" w:author="Abhishek Deep Nigam" w:date="2015-10-26T01:01:00Z"/>
          <w:rFonts w:ascii="Courier New" w:hAnsi="Courier New" w:cs="Courier New"/>
          <w:sz w:val="16"/>
          <w:szCs w:val="16"/>
          <w:rPrChange w:id="9606" w:author="Abhishek Deep Nigam" w:date="2015-10-26T01:01:00Z">
            <w:rPr>
              <w:ins w:id="9607" w:author="Abhishek Deep Nigam" w:date="2015-10-26T01:01:00Z"/>
              <w:rFonts w:ascii="Courier New" w:hAnsi="Courier New" w:cs="Courier New"/>
            </w:rPr>
          </w:rPrChange>
        </w:rPr>
      </w:pPr>
      <w:ins w:id="9608" w:author="Abhishek Deep Nigam" w:date="2015-10-26T01:01:00Z">
        <w:r w:rsidRPr="00073577">
          <w:rPr>
            <w:rFonts w:ascii="Courier New" w:hAnsi="Courier New" w:cs="Courier New"/>
            <w:sz w:val="16"/>
            <w:szCs w:val="16"/>
            <w:rPrChange w:id="9609" w:author="Abhishek Deep Nigam" w:date="2015-10-26T01:01:00Z">
              <w:rPr>
                <w:rFonts w:ascii="Courier New" w:hAnsi="Courier New" w:cs="Courier New"/>
              </w:rPr>
            </w:rPrChange>
          </w:rPr>
          <w:t>[4]-&gt;N[5]-&gt;O[6]-&gt;I[7]-&gt;E(Backtracking)</w:t>
        </w:r>
      </w:ins>
    </w:p>
    <w:p w14:paraId="72D27FA1" w14:textId="77777777" w:rsidR="00073577" w:rsidRPr="00073577" w:rsidRDefault="00073577" w:rsidP="00073577">
      <w:pPr>
        <w:spacing w:before="0" w:after="0"/>
        <w:rPr>
          <w:ins w:id="9610" w:author="Abhishek Deep Nigam" w:date="2015-10-26T01:01:00Z"/>
          <w:rFonts w:ascii="Courier New" w:hAnsi="Courier New" w:cs="Courier New"/>
          <w:sz w:val="16"/>
          <w:szCs w:val="16"/>
          <w:rPrChange w:id="9611" w:author="Abhishek Deep Nigam" w:date="2015-10-26T01:01:00Z">
            <w:rPr>
              <w:ins w:id="9612" w:author="Abhishek Deep Nigam" w:date="2015-10-26T01:01:00Z"/>
              <w:rFonts w:ascii="Courier New" w:hAnsi="Courier New" w:cs="Courier New"/>
            </w:rPr>
          </w:rPrChange>
        </w:rPr>
      </w:pPr>
      <w:ins w:id="9613" w:author="Abhishek Deep Nigam" w:date="2015-10-26T01:01:00Z">
        <w:r w:rsidRPr="00073577">
          <w:rPr>
            <w:rFonts w:ascii="Courier New" w:hAnsi="Courier New" w:cs="Courier New"/>
            <w:sz w:val="16"/>
            <w:szCs w:val="16"/>
            <w:rPrChange w:id="9614" w:author="Abhishek Deep Nigam" w:date="2015-10-26T01:01:00Z">
              <w:rPr>
                <w:rFonts w:ascii="Courier New" w:hAnsi="Courier New" w:cs="Courier New"/>
              </w:rPr>
            </w:rPrChange>
          </w:rPr>
          <w:t>[4]-&gt;O[5]-&gt;O[6]-&gt;I[7]-&gt;E(Backtracking)</w:t>
        </w:r>
      </w:ins>
    </w:p>
    <w:p w14:paraId="107729FE" w14:textId="77777777" w:rsidR="00073577" w:rsidRPr="00073577" w:rsidRDefault="00073577" w:rsidP="00073577">
      <w:pPr>
        <w:spacing w:before="0" w:after="0"/>
        <w:rPr>
          <w:ins w:id="9615" w:author="Abhishek Deep Nigam" w:date="2015-10-26T01:01:00Z"/>
          <w:rFonts w:ascii="Courier New" w:hAnsi="Courier New" w:cs="Courier New"/>
          <w:sz w:val="16"/>
          <w:szCs w:val="16"/>
          <w:rPrChange w:id="9616" w:author="Abhishek Deep Nigam" w:date="2015-10-26T01:01:00Z">
            <w:rPr>
              <w:ins w:id="9617" w:author="Abhishek Deep Nigam" w:date="2015-10-26T01:01:00Z"/>
              <w:rFonts w:ascii="Courier New" w:hAnsi="Courier New" w:cs="Courier New"/>
            </w:rPr>
          </w:rPrChange>
        </w:rPr>
      </w:pPr>
      <w:ins w:id="9618" w:author="Abhishek Deep Nigam" w:date="2015-10-26T01:01:00Z">
        <w:r w:rsidRPr="00073577">
          <w:rPr>
            <w:rFonts w:ascii="Courier New" w:hAnsi="Courier New" w:cs="Courier New"/>
            <w:sz w:val="16"/>
            <w:szCs w:val="16"/>
            <w:rPrChange w:id="9619" w:author="Abhishek Deep Nigam" w:date="2015-10-26T01:01:00Z">
              <w:rPr>
                <w:rFonts w:ascii="Courier New" w:hAnsi="Courier New" w:cs="Courier New"/>
              </w:rPr>
            </w:rPrChange>
          </w:rPr>
          <w:t>[4]-&gt;P(Backtracking)</w:t>
        </w:r>
      </w:ins>
    </w:p>
    <w:p w14:paraId="4692BB55" w14:textId="77777777" w:rsidR="00073577" w:rsidRPr="00073577" w:rsidRDefault="00073577" w:rsidP="00073577">
      <w:pPr>
        <w:spacing w:before="0" w:after="0"/>
        <w:rPr>
          <w:ins w:id="9620" w:author="Abhishek Deep Nigam" w:date="2015-10-26T01:01:00Z"/>
          <w:rFonts w:ascii="Courier New" w:hAnsi="Courier New" w:cs="Courier New"/>
          <w:sz w:val="16"/>
          <w:szCs w:val="16"/>
          <w:rPrChange w:id="9621" w:author="Abhishek Deep Nigam" w:date="2015-10-26T01:01:00Z">
            <w:rPr>
              <w:ins w:id="9622" w:author="Abhishek Deep Nigam" w:date="2015-10-26T01:01:00Z"/>
              <w:rFonts w:ascii="Courier New" w:hAnsi="Courier New" w:cs="Courier New"/>
            </w:rPr>
          </w:rPrChange>
        </w:rPr>
      </w:pPr>
      <w:ins w:id="9623" w:author="Abhishek Deep Nigam" w:date="2015-10-26T01:01:00Z">
        <w:r w:rsidRPr="00073577">
          <w:rPr>
            <w:rFonts w:ascii="Courier New" w:hAnsi="Courier New" w:cs="Courier New"/>
            <w:sz w:val="16"/>
            <w:szCs w:val="16"/>
            <w:rPrChange w:id="9624" w:author="Abhishek Deep Nigam" w:date="2015-10-26T01:01:00Z">
              <w:rPr>
                <w:rFonts w:ascii="Courier New" w:hAnsi="Courier New" w:cs="Courier New"/>
              </w:rPr>
            </w:rPrChange>
          </w:rPr>
          <w:t>[4]-&gt;Q(Backtracking)</w:t>
        </w:r>
      </w:ins>
    </w:p>
    <w:p w14:paraId="06297F5A" w14:textId="77777777" w:rsidR="00073577" w:rsidRPr="00073577" w:rsidRDefault="00073577" w:rsidP="00073577">
      <w:pPr>
        <w:spacing w:before="0" w:after="0"/>
        <w:rPr>
          <w:ins w:id="9625" w:author="Abhishek Deep Nigam" w:date="2015-10-26T01:01:00Z"/>
          <w:rFonts w:ascii="Courier New" w:hAnsi="Courier New" w:cs="Courier New"/>
          <w:sz w:val="16"/>
          <w:szCs w:val="16"/>
          <w:rPrChange w:id="9626" w:author="Abhishek Deep Nigam" w:date="2015-10-26T01:01:00Z">
            <w:rPr>
              <w:ins w:id="9627" w:author="Abhishek Deep Nigam" w:date="2015-10-26T01:01:00Z"/>
              <w:rFonts w:ascii="Courier New" w:hAnsi="Courier New" w:cs="Courier New"/>
            </w:rPr>
          </w:rPrChange>
        </w:rPr>
      </w:pPr>
      <w:ins w:id="9628" w:author="Abhishek Deep Nigam" w:date="2015-10-26T01:01:00Z">
        <w:r w:rsidRPr="00073577">
          <w:rPr>
            <w:rFonts w:ascii="Courier New" w:hAnsi="Courier New" w:cs="Courier New"/>
            <w:sz w:val="16"/>
            <w:szCs w:val="16"/>
            <w:rPrChange w:id="9629" w:author="Abhishek Deep Nigam" w:date="2015-10-26T01:01:00Z">
              <w:rPr>
                <w:rFonts w:ascii="Courier New" w:hAnsi="Courier New" w:cs="Courier New"/>
              </w:rPr>
            </w:rPrChange>
          </w:rPr>
          <w:t>[4]-&gt;S(Backtracking)</w:t>
        </w:r>
      </w:ins>
    </w:p>
    <w:p w14:paraId="01076083" w14:textId="77777777" w:rsidR="00073577" w:rsidRPr="00073577" w:rsidRDefault="00073577" w:rsidP="00073577">
      <w:pPr>
        <w:spacing w:before="0" w:after="0"/>
        <w:rPr>
          <w:ins w:id="9630" w:author="Abhishek Deep Nigam" w:date="2015-10-26T01:01:00Z"/>
          <w:rFonts w:ascii="Courier New" w:hAnsi="Courier New" w:cs="Courier New"/>
          <w:sz w:val="16"/>
          <w:szCs w:val="16"/>
          <w:rPrChange w:id="9631" w:author="Abhishek Deep Nigam" w:date="2015-10-26T01:01:00Z">
            <w:rPr>
              <w:ins w:id="9632" w:author="Abhishek Deep Nigam" w:date="2015-10-26T01:01:00Z"/>
              <w:rFonts w:ascii="Courier New" w:hAnsi="Courier New" w:cs="Courier New"/>
            </w:rPr>
          </w:rPrChange>
        </w:rPr>
      </w:pPr>
      <w:ins w:id="9633" w:author="Abhishek Deep Nigam" w:date="2015-10-26T01:01:00Z">
        <w:r w:rsidRPr="00073577">
          <w:rPr>
            <w:rFonts w:ascii="Courier New" w:hAnsi="Courier New" w:cs="Courier New"/>
            <w:sz w:val="16"/>
            <w:szCs w:val="16"/>
            <w:rPrChange w:id="9634" w:author="Abhishek Deep Nigam" w:date="2015-10-26T01:01:00Z">
              <w:rPr>
                <w:rFonts w:ascii="Courier New" w:hAnsi="Courier New" w:cs="Courier New"/>
              </w:rPr>
            </w:rPrChange>
          </w:rPr>
          <w:t>[4]-&gt;Y[5]-&gt;O[6]-&gt;I[7]-&gt;E(Backtracking)</w:t>
        </w:r>
      </w:ins>
    </w:p>
    <w:p w14:paraId="130E39A4" w14:textId="77777777" w:rsidR="00073577" w:rsidRPr="00073577" w:rsidRDefault="00073577" w:rsidP="00073577">
      <w:pPr>
        <w:spacing w:before="0" w:after="0"/>
        <w:rPr>
          <w:ins w:id="9635" w:author="Abhishek Deep Nigam" w:date="2015-10-26T01:01:00Z"/>
          <w:rFonts w:ascii="Courier New" w:hAnsi="Courier New" w:cs="Courier New"/>
          <w:sz w:val="16"/>
          <w:szCs w:val="16"/>
          <w:rPrChange w:id="9636" w:author="Abhishek Deep Nigam" w:date="2015-10-26T01:01:00Z">
            <w:rPr>
              <w:ins w:id="9637" w:author="Abhishek Deep Nigam" w:date="2015-10-26T01:01:00Z"/>
              <w:rFonts w:ascii="Courier New" w:hAnsi="Courier New" w:cs="Courier New"/>
            </w:rPr>
          </w:rPrChange>
        </w:rPr>
      </w:pPr>
      <w:ins w:id="9638" w:author="Abhishek Deep Nigam" w:date="2015-10-26T01:01:00Z">
        <w:r w:rsidRPr="00073577">
          <w:rPr>
            <w:rFonts w:ascii="Courier New" w:hAnsi="Courier New" w:cs="Courier New"/>
            <w:sz w:val="16"/>
            <w:szCs w:val="16"/>
            <w:rPrChange w:id="9639" w:author="Abhishek Deep Nigam" w:date="2015-10-26T01:01:00Z">
              <w:rPr>
                <w:rFonts w:ascii="Courier New" w:hAnsi="Courier New" w:cs="Courier New"/>
              </w:rPr>
            </w:rPrChange>
          </w:rPr>
          <w:t>[1]-&gt;C[2]-&gt;T[3]-&gt;T[4]-&gt;A(Backtracking)</w:t>
        </w:r>
      </w:ins>
    </w:p>
    <w:p w14:paraId="23C5F6F6" w14:textId="77777777" w:rsidR="00073577" w:rsidRPr="00073577" w:rsidRDefault="00073577" w:rsidP="00073577">
      <w:pPr>
        <w:spacing w:before="0" w:after="0"/>
        <w:rPr>
          <w:ins w:id="9640" w:author="Abhishek Deep Nigam" w:date="2015-10-26T01:01:00Z"/>
          <w:rFonts w:ascii="Courier New" w:hAnsi="Courier New" w:cs="Courier New"/>
          <w:sz w:val="16"/>
          <w:szCs w:val="16"/>
          <w:rPrChange w:id="9641" w:author="Abhishek Deep Nigam" w:date="2015-10-26T01:01:00Z">
            <w:rPr>
              <w:ins w:id="9642" w:author="Abhishek Deep Nigam" w:date="2015-10-26T01:01:00Z"/>
              <w:rFonts w:ascii="Courier New" w:hAnsi="Courier New" w:cs="Courier New"/>
            </w:rPr>
          </w:rPrChange>
        </w:rPr>
      </w:pPr>
      <w:ins w:id="9643" w:author="Abhishek Deep Nigam" w:date="2015-10-26T01:01:00Z">
        <w:r w:rsidRPr="00073577">
          <w:rPr>
            <w:rFonts w:ascii="Courier New" w:hAnsi="Courier New" w:cs="Courier New"/>
            <w:sz w:val="16"/>
            <w:szCs w:val="16"/>
            <w:rPrChange w:id="9644" w:author="Abhishek Deep Nigam" w:date="2015-10-26T01:01:00Z">
              <w:rPr>
                <w:rFonts w:ascii="Courier New" w:hAnsi="Courier New" w:cs="Courier New"/>
              </w:rPr>
            </w:rPrChange>
          </w:rPr>
          <w:t>[4]-&gt;N[5]-&gt;O[6]-&gt;I(Backtracking)</w:t>
        </w:r>
      </w:ins>
    </w:p>
    <w:p w14:paraId="7CA00B0D" w14:textId="77777777" w:rsidR="00073577" w:rsidRPr="00073577" w:rsidRDefault="00073577" w:rsidP="00073577">
      <w:pPr>
        <w:spacing w:before="0" w:after="0"/>
        <w:rPr>
          <w:ins w:id="9645" w:author="Abhishek Deep Nigam" w:date="2015-10-26T01:01:00Z"/>
          <w:rFonts w:ascii="Courier New" w:hAnsi="Courier New" w:cs="Courier New"/>
          <w:sz w:val="16"/>
          <w:szCs w:val="16"/>
          <w:rPrChange w:id="9646" w:author="Abhishek Deep Nigam" w:date="2015-10-26T01:01:00Z">
            <w:rPr>
              <w:ins w:id="9647" w:author="Abhishek Deep Nigam" w:date="2015-10-26T01:01:00Z"/>
              <w:rFonts w:ascii="Courier New" w:hAnsi="Courier New" w:cs="Courier New"/>
            </w:rPr>
          </w:rPrChange>
        </w:rPr>
      </w:pPr>
      <w:ins w:id="9648" w:author="Abhishek Deep Nigam" w:date="2015-10-26T01:01:00Z">
        <w:r w:rsidRPr="00073577">
          <w:rPr>
            <w:rFonts w:ascii="Courier New" w:hAnsi="Courier New" w:cs="Courier New"/>
            <w:sz w:val="16"/>
            <w:szCs w:val="16"/>
            <w:rPrChange w:id="9649" w:author="Abhishek Deep Nigam" w:date="2015-10-26T01:01:00Z">
              <w:rPr>
                <w:rFonts w:ascii="Courier New" w:hAnsi="Courier New" w:cs="Courier New"/>
              </w:rPr>
            </w:rPrChange>
          </w:rPr>
          <w:t>[4]-&gt;O[5]-&gt;O[6]-&gt;I(Backtracking)</w:t>
        </w:r>
      </w:ins>
    </w:p>
    <w:p w14:paraId="22D4E574" w14:textId="77777777" w:rsidR="00073577" w:rsidRPr="00073577" w:rsidRDefault="00073577" w:rsidP="00073577">
      <w:pPr>
        <w:spacing w:before="0" w:after="0"/>
        <w:rPr>
          <w:ins w:id="9650" w:author="Abhishek Deep Nigam" w:date="2015-10-26T01:01:00Z"/>
          <w:rFonts w:ascii="Courier New" w:hAnsi="Courier New" w:cs="Courier New"/>
          <w:sz w:val="16"/>
          <w:szCs w:val="16"/>
          <w:rPrChange w:id="9651" w:author="Abhishek Deep Nigam" w:date="2015-10-26T01:01:00Z">
            <w:rPr>
              <w:ins w:id="9652" w:author="Abhishek Deep Nigam" w:date="2015-10-26T01:01:00Z"/>
              <w:rFonts w:ascii="Courier New" w:hAnsi="Courier New" w:cs="Courier New"/>
            </w:rPr>
          </w:rPrChange>
        </w:rPr>
      </w:pPr>
      <w:ins w:id="9653" w:author="Abhishek Deep Nigam" w:date="2015-10-26T01:01:00Z">
        <w:r w:rsidRPr="00073577">
          <w:rPr>
            <w:rFonts w:ascii="Courier New" w:hAnsi="Courier New" w:cs="Courier New"/>
            <w:sz w:val="16"/>
            <w:szCs w:val="16"/>
            <w:rPrChange w:id="9654" w:author="Abhishek Deep Nigam" w:date="2015-10-26T01:01:00Z">
              <w:rPr>
                <w:rFonts w:ascii="Courier New" w:hAnsi="Courier New" w:cs="Courier New"/>
              </w:rPr>
            </w:rPrChange>
          </w:rPr>
          <w:lastRenderedPageBreak/>
          <w:t>[4]-&gt;P(Backtracking)</w:t>
        </w:r>
      </w:ins>
    </w:p>
    <w:p w14:paraId="5C73486A" w14:textId="77777777" w:rsidR="00073577" w:rsidRPr="00073577" w:rsidRDefault="00073577" w:rsidP="00073577">
      <w:pPr>
        <w:spacing w:before="0" w:after="0"/>
        <w:rPr>
          <w:ins w:id="9655" w:author="Abhishek Deep Nigam" w:date="2015-10-26T01:01:00Z"/>
          <w:rFonts w:ascii="Courier New" w:hAnsi="Courier New" w:cs="Courier New"/>
          <w:sz w:val="16"/>
          <w:szCs w:val="16"/>
          <w:rPrChange w:id="9656" w:author="Abhishek Deep Nigam" w:date="2015-10-26T01:01:00Z">
            <w:rPr>
              <w:ins w:id="9657" w:author="Abhishek Deep Nigam" w:date="2015-10-26T01:01:00Z"/>
              <w:rFonts w:ascii="Courier New" w:hAnsi="Courier New" w:cs="Courier New"/>
            </w:rPr>
          </w:rPrChange>
        </w:rPr>
      </w:pPr>
      <w:ins w:id="9658" w:author="Abhishek Deep Nigam" w:date="2015-10-26T01:01:00Z">
        <w:r w:rsidRPr="00073577">
          <w:rPr>
            <w:rFonts w:ascii="Courier New" w:hAnsi="Courier New" w:cs="Courier New"/>
            <w:sz w:val="16"/>
            <w:szCs w:val="16"/>
            <w:rPrChange w:id="9659" w:author="Abhishek Deep Nigam" w:date="2015-10-26T01:01:00Z">
              <w:rPr>
                <w:rFonts w:ascii="Courier New" w:hAnsi="Courier New" w:cs="Courier New"/>
              </w:rPr>
            </w:rPrChange>
          </w:rPr>
          <w:t>[4]-&gt;Q(Backtracking)</w:t>
        </w:r>
      </w:ins>
    </w:p>
    <w:p w14:paraId="4DADE9F7" w14:textId="77777777" w:rsidR="00073577" w:rsidRPr="00073577" w:rsidRDefault="00073577" w:rsidP="00073577">
      <w:pPr>
        <w:spacing w:before="0" w:after="0"/>
        <w:rPr>
          <w:ins w:id="9660" w:author="Abhishek Deep Nigam" w:date="2015-10-26T01:01:00Z"/>
          <w:rFonts w:ascii="Courier New" w:hAnsi="Courier New" w:cs="Courier New"/>
          <w:sz w:val="16"/>
          <w:szCs w:val="16"/>
          <w:rPrChange w:id="9661" w:author="Abhishek Deep Nigam" w:date="2015-10-26T01:01:00Z">
            <w:rPr>
              <w:ins w:id="9662" w:author="Abhishek Deep Nigam" w:date="2015-10-26T01:01:00Z"/>
              <w:rFonts w:ascii="Courier New" w:hAnsi="Courier New" w:cs="Courier New"/>
            </w:rPr>
          </w:rPrChange>
        </w:rPr>
      </w:pPr>
      <w:ins w:id="9663" w:author="Abhishek Deep Nigam" w:date="2015-10-26T01:01:00Z">
        <w:r w:rsidRPr="00073577">
          <w:rPr>
            <w:rFonts w:ascii="Courier New" w:hAnsi="Courier New" w:cs="Courier New"/>
            <w:sz w:val="16"/>
            <w:szCs w:val="16"/>
            <w:rPrChange w:id="9664" w:author="Abhishek Deep Nigam" w:date="2015-10-26T01:01:00Z">
              <w:rPr>
                <w:rFonts w:ascii="Courier New" w:hAnsi="Courier New" w:cs="Courier New"/>
              </w:rPr>
            </w:rPrChange>
          </w:rPr>
          <w:t>[4]-&gt;S(Backtracking)</w:t>
        </w:r>
      </w:ins>
    </w:p>
    <w:p w14:paraId="23F5924E" w14:textId="77777777" w:rsidR="00073577" w:rsidRPr="00073577" w:rsidRDefault="00073577" w:rsidP="00073577">
      <w:pPr>
        <w:spacing w:before="0" w:after="0"/>
        <w:rPr>
          <w:ins w:id="9665" w:author="Abhishek Deep Nigam" w:date="2015-10-26T01:01:00Z"/>
          <w:rFonts w:ascii="Courier New" w:hAnsi="Courier New" w:cs="Courier New"/>
          <w:sz w:val="16"/>
          <w:szCs w:val="16"/>
          <w:rPrChange w:id="9666" w:author="Abhishek Deep Nigam" w:date="2015-10-26T01:01:00Z">
            <w:rPr>
              <w:ins w:id="9667" w:author="Abhishek Deep Nigam" w:date="2015-10-26T01:01:00Z"/>
              <w:rFonts w:ascii="Courier New" w:hAnsi="Courier New" w:cs="Courier New"/>
            </w:rPr>
          </w:rPrChange>
        </w:rPr>
      </w:pPr>
      <w:ins w:id="9668" w:author="Abhishek Deep Nigam" w:date="2015-10-26T01:01:00Z">
        <w:r w:rsidRPr="00073577">
          <w:rPr>
            <w:rFonts w:ascii="Courier New" w:hAnsi="Courier New" w:cs="Courier New"/>
            <w:sz w:val="16"/>
            <w:szCs w:val="16"/>
            <w:rPrChange w:id="9669" w:author="Abhishek Deep Nigam" w:date="2015-10-26T01:01:00Z">
              <w:rPr>
                <w:rFonts w:ascii="Courier New" w:hAnsi="Courier New" w:cs="Courier New"/>
              </w:rPr>
            </w:rPrChange>
          </w:rPr>
          <w:t>[4]-&gt;Y[5]-&gt;O[6]-&gt;I(Backtracking)</w:t>
        </w:r>
      </w:ins>
    </w:p>
    <w:p w14:paraId="1EFA918E" w14:textId="77777777" w:rsidR="00073577" w:rsidRPr="00073577" w:rsidRDefault="00073577" w:rsidP="00073577">
      <w:pPr>
        <w:spacing w:before="0" w:after="0"/>
        <w:rPr>
          <w:ins w:id="9670" w:author="Abhishek Deep Nigam" w:date="2015-10-26T01:01:00Z"/>
          <w:rFonts w:ascii="Courier New" w:hAnsi="Courier New" w:cs="Courier New"/>
          <w:sz w:val="16"/>
          <w:szCs w:val="16"/>
          <w:rPrChange w:id="9671" w:author="Abhishek Deep Nigam" w:date="2015-10-26T01:01:00Z">
            <w:rPr>
              <w:ins w:id="9672" w:author="Abhishek Deep Nigam" w:date="2015-10-26T01:01:00Z"/>
              <w:rFonts w:ascii="Courier New" w:hAnsi="Courier New" w:cs="Courier New"/>
            </w:rPr>
          </w:rPrChange>
        </w:rPr>
      </w:pPr>
      <w:ins w:id="9673" w:author="Abhishek Deep Nigam" w:date="2015-10-26T01:01:00Z">
        <w:r w:rsidRPr="00073577">
          <w:rPr>
            <w:rFonts w:ascii="Courier New" w:hAnsi="Courier New" w:cs="Courier New"/>
            <w:sz w:val="16"/>
            <w:szCs w:val="16"/>
            <w:rPrChange w:id="9674" w:author="Abhishek Deep Nigam" w:date="2015-10-26T01:01:00Z">
              <w:rPr>
                <w:rFonts w:ascii="Courier New" w:hAnsi="Courier New" w:cs="Courier New"/>
              </w:rPr>
            </w:rPrChange>
          </w:rPr>
          <w:t>[1]-&gt;D[2]-&gt;T[3]-&gt;T[4]-&gt;A(Backtracking)</w:t>
        </w:r>
      </w:ins>
    </w:p>
    <w:p w14:paraId="0DAEB88D" w14:textId="77777777" w:rsidR="00073577" w:rsidRPr="00073577" w:rsidRDefault="00073577" w:rsidP="00073577">
      <w:pPr>
        <w:spacing w:before="0" w:after="0"/>
        <w:rPr>
          <w:ins w:id="9675" w:author="Abhishek Deep Nigam" w:date="2015-10-26T01:01:00Z"/>
          <w:rFonts w:ascii="Courier New" w:hAnsi="Courier New" w:cs="Courier New"/>
          <w:sz w:val="16"/>
          <w:szCs w:val="16"/>
          <w:rPrChange w:id="9676" w:author="Abhishek Deep Nigam" w:date="2015-10-26T01:01:00Z">
            <w:rPr>
              <w:ins w:id="9677" w:author="Abhishek Deep Nigam" w:date="2015-10-26T01:01:00Z"/>
              <w:rFonts w:ascii="Courier New" w:hAnsi="Courier New" w:cs="Courier New"/>
            </w:rPr>
          </w:rPrChange>
        </w:rPr>
      </w:pPr>
      <w:ins w:id="9678" w:author="Abhishek Deep Nigam" w:date="2015-10-26T01:01:00Z">
        <w:r w:rsidRPr="00073577">
          <w:rPr>
            <w:rFonts w:ascii="Courier New" w:hAnsi="Courier New" w:cs="Courier New"/>
            <w:sz w:val="16"/>
            <w:szCs w:val="16"/>
            <w:rPrChange w:id="9679" w:author="Abhishek Deep Nigam" w:date="2015-10-26T01:01:00Z">
              <w:rPr>
                <w:rFonts w:ascii="Courier New" w:hAnsi="Courier New" w:cs="Courier New"/>
              </w:rPr>
            </w:rPrChange>
          </w:rPr>
          <w:t>[4]-&gt;N[5]-&gt;O[6]-&gt;I(Backtracking)</w:t>
        </w:r>
      </w:ins>
    </w:p>
    <w:p w14:paraId="02EAA309" w14:textId="77777777" w:rsidR="00073577" w:rsidRPr="00073577" w:rsidRDefault="00073577" w:rsidP="00073577">
      <w:pPr>
        <w:spacing w:before="0" w:after="0"/>
        <w:rPr>
          <w:ins w:id="9680" w:author="Abhishek Deep Nigam" w:date="2015-10-26T01:01:00Z"/>
          <w:rFonts w:ascii="Courier New" w:hAnsi="Courier New" w:cs="Courier New"/>
          <w:sz w:val="16"/>
          <w:szCs w:val="16"/>
          <w:rPrChange w:id="9681" w:author="Abhishek Deep Nigam" w:date="2015-10-26T01:01:00Z">
            <w:rPr>
              <w:ins w:id="9682" w:author="Abhishek Deep Nigam" w:date="2015-10-26T01:01:00Z"/>
              <w:rFonts w:ascii="Courier New" w:hAnsi="Courier New" w:cs="Courier New"/>
            </w:rPr>
          </w:rPrChange>
        </w:rPr>
      </w:pPr>
      <w:ins w:id="9683" w:author="Abhishek Deep Nigam" w:date="2015-10-26T01:01:00Z">
        <w:r w:rsidRPr="00073577">
          <w:rPr>
            <w:rFonts w:ascii="Courier New" w:hAnsi="Courier New" w:cs="Courier New"/>
            <w:sz w:val="16"/>
            <w:szCs w:val="16"/>
            <w:rPrChange w:id="9684" w:author="Abhishek Deep Nigam" w:date="2015-10-26T01:01:00Z">
              <w:rPr>
                <w:rFonts w:ascii="Courier New" w:hAnsi="Courier New" w:cs="Courier New"/>
              </w:rPr>
            </w:rPrChange>
          </w:rPr>
          <w:t>[4]-&gt;O[5]-&gt;O[6]-&gt;I(Backtracking)</w:t>
        </w:r>
      </w:ins>
    </w:p>
    <w:p w14:paraId="7E7D5161" w14:textId="77777777" w:rsidR="00073577" w:rsidRPr="00073577" w:rsidRDefault="00073577" w:rsidP="00073577">
      <w:pPr>
        <w:spacing w:before="0" w:after="0"/>
        <w:rPr>
          <w:ins w:id="9685" w:author="Abhishek Deep Nigam" w:date="2015-10-26T01:01:00Z"/>
          <w:rFonts w:ascii="Courier New" w:hAnsi="Courier New" w:cs="Courier New"/>
          <w:sz w:val="16"/>
          <w:szCs w:val="16"/>
          <w:rPrChange w:id="9686" w:author="Abhishek Deep Nigam" w:date="2015-10-26T01:01:00Z">
            <w:rPr>
              <w:ins w:id="9687" w:author="Abhishek Deep Nigam" w:date="2015-10-26T01:01:00Z"/>
              <w:rFonts w:ascii="Courier New" w:hAnsi="Courier New" w:cs="Courier New"/>
            </w:rPr>
          </w:rPrChange>
        </w:rPr>
      </w:pPr>
      <w:ins w:id="9688" w:author="Abhishek Deep Nigam" w:date="2015-10-26T01:01:00Z">
        <w:r w:rsidRPr="00073577">
          <w:rPr>
            <w:rFonts w:ascii="Courier New" w:hAnsi="Courier New" w:cs="Courier New"/>
            <w:sz w:val="16"/>
            <w:szCs w:val="16"/>
            <w:rPrChange w:id="9689" w:author="Abhishek Deep Nigam" w:date="2015-10-26T01:01:00Z">
              <w:rPr>
                <w:rFonts w:ascii="Courier New" w:hAnsi="Courier New" w:cs="Courier New"/>
              </w:rPr>
            </w:rPrChange>
          </w:rPr>
          <w:t>[4]-&gt;P(Backtracking)</w:t>
        </w:r>
      </w:ins>
    </w:p>
    <w:p w14:paraId="28A7F086" w14:textId="77777777" w:rsidR="00073577" w:rsidRPr="00073577" w:rsidRDefault="00073577" w:rsidP="00073577">
      <w:pPr>
        <w:spacing w:before="0" w:after="0"/>
        <w:rPr>
          <w:ins w:id="9690" w:author="Abhishek Deep Nigam" w:date="2015-10-26T01:01:00Z"/>
          <w:rFonts w:ascii="Courier New" w:hAnsi="Courier New" w:cs="Courier New"/>
          <w:sz w:val="16"/>
          <w:szCs w:val="16"/>
          <w:rPrChange w:id="9691" w:author="Abhishek Deep Nigam" w:date="2015-10-26T01:01:00Z">
            <w:rPr>
              <w:ins w:id="9692" w:author="Abhishek Deep Nigam" w:date="2015-10-26T01:01:00Z"/>
              <w:rFonts w:ascii="Courier New" w:hAnsi="Courier New" w:cs="Courier New"/>
            </w:rPr>
          </w:rPrChange>
        </w:rPr>
      </w:pPr>
      <w:ins w:id="9693" w:author="Abhishek Deep Nigam" w:date="2015-10-26T01:01:00Z">
        <w:r w:rsidRPr="00073577">
          <w:rPr>
            <w:rFonts w:ascii="Courier New" w:hAnsi="Courier New" w:cs="Courier New"/>
            <w:sz w:val="16"/>
            <w:szCs w:val="16"/>
            <w:rPrChange w:id="9694" w:author="Abhishek Deep Nigam" w:date="2015-10-26T01:01:00Z">
              <w:rPr>
                <w:rFonts w:ascii="Courier New" w:hAnsi="Courier New" w:cs="Courier New"/>
              </w:rPr>
            </w:rPrChange>
          </w:rPr>
          <w:t>[4]-&gt;Q(Backtracking)</w:t>
        </w:r>
      </w:ins>
    </w:p>
    <w:p w14:paraId="4DC32004" w14:textId="77777777" w:rsidR="00073577" w:rsidRPr="00073577" w:rsidRDefault="00073577" w:rsidP="00073577">
      <w:pPr>
        <w:spacing w:before="0" w:after="0"/>
        <w:rPr>
          <w:ins w:id="9695" w:author="Abhishek Deep Nigam" w:date="2015-10-26T01:01:00Z"/>
          <w:rFonts w:ascii="Courier New" w:hAnsi="Courier New" w:cs="Courier New"/>
          <w:sz w:val="16"/>
          <w:szCs w:val="16"/>
          <w:rPrChange w:id="9696" w:author="Abhishek Deep Nigam" w:date="2015-10-26T01:01:00Z">
            <w:rPr>
              <w:ins w:id="9697" w:author="Abhishek Deep Nigam" w:date="2015-10-26T01:01:00Z"/>
              <w:rFonts w:ascii="Courier New" w:hAnsi="Courier New" w:cs="Courier New"/>
            </w:rPr>
          </w:rPrChange>
        </w:rPr>
      </w:pPr>
      <w:ins w:id="9698" w:author="Abhishek Deep Nigam" w:date="2015-10-26T01:01:00Z">
        <w:r w:rsidRPr="00073577">
          <w:rPr>
            <w:rFonts w:ascii="Courier New" w:hAnsi="Courier New" w:cs="Courier New"/>
            <w:sz w:val="16"/>
            <w:szCs w:val="16"/>
            <w:rPrChange w:id="9699" w:author="Abhishek Deep Nigam" w:date="2015-10-26T01:01:00Z">
              <w:rPr>
                <w:rFonts w:ascii="Courier New" w:hAnsi="Courier New" w:cs="Courier New"/>
              </w:rPr>
            </w:rPrChange>
          </w:rPr>
          <w:t>[4]-&gt;S(Backtracking)</w:t>
        </w:r>
      </w:ins>
    </w:p>
    <w:p w14:paraId="51B02367" w14:textId="77777777" w:rsidR="00073577" w:rsidRPr="00073577" w:rsidRDefault="00073577" w:rsidP="00073577">
      <w:pPr>
        <w:spacing w:before="0" w:after="0"/>
        <w:rPr>
          <w:ins w:id="9700" w:author="Abhishek Deep Nigam" w:date="2015-10-26T01:01:00Z"/>
          <w:rFonts w:ascii="Courier New" w:hAnsi="Courier New" w:cs="Courier New"/>
          <w:sz w:val="16"/>
          <w:szCs w:val="16"/>
          <w:rPrChange w:id="9701" w:author="Abhishek Deep Nigam" w:date="2015-10-26T01:01:00Z">
            <w:rPr>
              <w:ins w:id="9702" w:author="Abhishek Deep Nigam" w:date="2015-10-26T01:01:00Z"/>
              <w:rFonts w:ascii="Courier New" w:hAnsi="Courier New" w:cs="Courier New"/>
            </w:rPr>
          </w:rPrChange>
        </w:rPr>
      </w:pPr>
      <w:ins w:id="9703" w:author="Abhishek Deep Nigam" w:date="2015-10-26T01:01:00Z">
        <w:r w:rsidRPr="00073577">
          <w:rPr>
            <w:rFonts w:ascii="Courier New" w:hAnsi="Courier New" w:cs="Courier New"/>
            <w:sz w:val="16"/>
            <w:szCs w:val="16"/>
            <w:rPrChange w:id="9704" w:author="Abhishek Deep Nigam" w:date="2015-10-26T01:01:00Z">
              <w:rPr>
                <w:rFonts w:ascii="Courier New" w:hAnsi="Courier New" w:cs="Courier New"/>
              </w:rPr>
            </w:rPrChange>
          </w:rPr>
          <w:t>[4]-&gt;Y[5]-&gt;O[6]-&gt;I(Backtracking)</w:t>
        </w:r>
      </w:ins>
    </w:p>
    <w:p w14:paraId="6D4AFA1C" w14:textId="77777777" w:rsidR="00073577" w:rsidRPr="00073577" w:rsidRDefault="00073577" w:rsidP="00073577">
      <w:pPr>
        <w:spacing w:before="0" w:after="0"/>
        <w:rPr>
          <w:ins w:id="9705" w:author="Abhishek Deep Nigam" w:date="2015-10-26T01:01:00Z"/>
          <w:rFonts w:ascii="Courier New" w:hAnsi="Courier New" w:cs="Courier New"/>
          <w:sz w:val="16"/>
          <w:szCs w:val="16"/>
          <w:rPrChange w:id="9706" w:author="Abhishek Deep Nigam" w:date="2015-10-26T01:01:00Z">
            <w:rPr>
              <w:ins w:id="9707" w:author="Abhishek Deep Nigam" w:date="2015-10-26T01:01:00Z"/>
              <w:rFonts w:ascii="Courier New" w:hAnsi="Courier New" w:cs="Courier New"/>
            </w:rPr>
          </w:rPrChange>
        </w:rPr>
      </w:pPr>
      <w:ins w:id="9708" w:author="Abhishek Deep Nigam" w:date="2015-10-26T01:01:00Z">
        <w:r w:rsidRPr="00073577">
          <w:rPr>
            <w:rFonts w:ascii="Courier New" w:hAnsi="Courier New" w:cs="Courier New"/>
            <w:sz w:val="16"/>
            <w:szCs w:val="16"/>
            <w:rPrChange w:id="9709" w:author="Abhishek Deep Nigam" w:date="2015-10-26T01:01:00Z">
              <w:rPr>
                <w:rFonts w:ascii="Courier New" w:hAnsi="Courier New" w:cs="Courier New"/>
              </w:rPr>
            </w:rPrChange>
          </w:rPr>
          <w:t>[1]-&gt;E[2]-&gt;T[3]-&gt;T[4]-&gt;A(Backtracking)</w:t>
        </w:r>
      </w:ins>
    </w:p>
    <w:p w14:paraId="706A0040" w14:textId="77777777" w:rsidR="00073577" w:rsidRPr="00073577" w:rsidRDefault="00073577" w:rsidP="00073577">
      <w:pPr>
        <w:spacing w:before="0" w:after="0"/>
        <w:rPr>
          <w:ins w:id="9710" w:author="Abhishek Deep Nigam" w:date="2015-10-26T01:01:00Z"/>
          <w:rFonts w:ascii="Courier New" w:hAnsi="Courier New" w:cs="Courier New"/>
          <w:sz w:val="16"/>
          <w:szCs w:val="16"/>
          <w:rPrChange w:id="9711" w:author="Abhishek Deep Nigam" w:date="2015-10-26T01:01:00Z">
            <w:rPr>
              <w:ins w:id="9712" w:author="Abhishek Deep Nigam" w:date="2015-10-26T01:01:00Z"/>
              <w:rFonts w:ascii="Courier New" w:hAnsi="Courier New" w:cs="Courier New"/>
            </w:rPr>
          </w:rPrChange>
        </w:rPr>
      </w:pPr>
      <w:ins w:id="9713" w:author="Abhishek Deep Nigam" w:date="2015-10-26T01:01:00Z">
        <w:r w:rsidRPr="00073577">
          <w:rPr>
            <w:rFonts w:ascii="Courier New" w:hAnsi="Courier New" w:cs="Courier New"/>
            <w:sz w:val="16"/>
            <w:szCs w:val="16"/>
            <w:rPrChange w:id="9714" w:author="Abhishek Deep Nigam" w:date="2015-10-26T01:01:00Z">
              <w:rPr>
                <w:rFonts w:ascii="Courier New" w:hAnsi="Courier New" w:cs="Courier New"/>
              </w:rPr>
            </w:rPrChange>
          </w:rPr>
          <w:t>[4]-&gt;N[5]-&gt;O[6]-&gt;I[7]-&gt;E(Backtracking)</w:t>
        </w:r>
      </w:ins>
    </w:p>
    <w:p w14:paraId="2D988FA9" w14:textId="77777777" w:rsidR="00073577" w:rsidRPr="00073577" w:rsidRDefault="00073577" w:rsidP="00073577">
      <w:pPr>
        <w:spacing w:before="0" w:after="0"/>
        <w:rPr>
          <w:ins w:id="9715" w:author="Abhishek Deep Nigam" w:date="2015-10-26T01:01:00Z"/>
          <w:rFonts w:ascii="Courier New" w:hAnsi="Courier New" w:cs="Courier New"/>
          <w:sz w:val="16"/>
          <w:szCs w:val="16"/>
          <w:rPrChange w:id="9716" w:author="Abhishek Deep Nigam" w:date="2015-10-26T01:01:00Z">
            <w:rPr>
              <w:ins w:id="9717" w:author="Abhishek Deep Nigam" w:date="2015-10-26T01:01:00Z"/>
              <w:rFonts w:ascii="Courier New" w:hAnsi="Courier New" w:cs="Courier New"/>
            </w:rPr>
          </w:rPrChange>
        </w:rPr>
      </w:pPr>
      <w:ins w:id="9718" w:author="Abhishek Deep Nigam" w:date="2015-10-26T01:01:00Z">
        <w:r w:rsidRPr="00073577">
          <w:rPr>
            <w:rFonts w:ascii="Courier New" w:hAnsi="Courier New" w:cs="Courier New"/>
            <w:sz w:val="16"/>
            <w:szCs w:val="16"/>
            <w:rPrChange w:id="9719" w:author="Abhishek Deep Nigam" w:date="2015-10-26T01:01:00Z">
              <w:rPr>
                <w:rFonts w:ascii="Courier New" w:hAnsi="Courier New" w:cs="Courier New"/>
              </w:rPr>
            </w:rPrChange>
          </w:rPr>
          <w:t>[4]-&gt;O[5]-&gt;O[6]-&gt;I[7]-&gt;E(Backtracking)</w:t>
        </w:r>
      </w:ins>
    </w:p>
    <w:p w14:paraId="50CC1C56" w14:textId="77777777" w:rsidR="00073577" w:rsidRPr="00073577" w:rsidRDefault="00073577" w:rsidP="00073577">
      <w:pPr>
        <w:spacing w:before="0" w:after="0"/>
        <w:rPr>
          <w:ins w:id="9720" w:author="Abhishek Deep Nigam" w:date="2015-10-26T01:01:00Z"/>
          <w:rFonts w:ascii="Courier New" w:hAnsi="Courier New" w:cs="Courier New"/>
          <w:sz w:val="16"/>
          <w:szCs w:val="16"/>
          <w:rPrChange w:id="9721" w:author="Abhishek Deep Nigam" w:date="2015-10-26T01:01:00Z">
            <w:rPr>
              <w:ins w:id="9722" w:author="Abhishek Deep Nigam" w:date="2015-10-26T01:01:00Z"/>
              <w:rFonts w:ascii="Courier New" w:hAnsi="Courier New" w:cs="Courier New"/>
            </w:rPr>
          </w:rPrChange>
        </w:rPr>
      </w:pPr>
      <w:ins w:id="9723" w:author="Abhishek Deep Nigam" w:date="2015-10-26T01:01:00Z">
        <w:r w:rsidRPr="00073577">
          <w:rPr>
            <w:rFonts w:ascii="Courier New" w:hAnsi="Courier New" w:cs="Courier New"/>
            <w:sz w:val="16"/>
            <w:szCs w:val="16"/>
            <w:rPrChange w:id="9724" w:author="Abhishek Deep Nigam" w:date="2015-10-26T01:01:00Z">
              <w:rPr>
                <w:rFonts w:ascii="Courier New" w:hAnsi="Courier New" w:cs="Courier New"/>
              </w:rPr>
            </w:rPrChange>
          </w:rPr>
          <w:t>[4]-&gt;P(Backtracking)</w:t>
        </w:r>
      </w:ins>
    </w:p>
    <w:p w14:paraId="4167F632" w14:textId="77777777" w:rsidR="00073577" w:rsidRPr="00073577" w:rsidRDefault="00073577" w:rsidP="00073577">
      <w:pPr>
        <w:spacing w:before="0" w:after="0"/>
        <w:rPr>
          <w:ins w:id="9725" w:author="Abhishek Deep Nigam" w:date="2015-10-26T01:01:00Z"/>
          <w:rFonts w:ascii="Courier New" w:hAnsi="Courier New" w:cs="Courier New"/>
          <w:sz w:val="16"/>
          <w:szCs w:val="16"/>
          <w:rPrChange w:id="9726" w:author="Abhishek Deep Nigam" w:date="2015-10-26T01:01:00Z">
            <w:rPr>
              <w:ins w:id="9727" w:author="Abhishek Deep Nigam" w:date="2015-10-26T01:01:00Z"/>
              <w:rFonts w:ascii="Courier New" w:hAnsi="Courier New" w:cs="Courier New"/>
            </w:rPr>
          </w:rPrChange>
        </w:rPr>
      </w:pPr>
      <w:ins w:id="9728" w:author="Abhishek Deep Nigam" w:date="2015-10-26T01:01:00Z">
        <w:r w:rsidRPr="00073577">
          <w:rPr>
            <w:rFonts w:ascii="Courier New" w:hAnsi="Courier New" w:cs="Courier New"/>
            <w:sz w:val="16"/>
            <w:szCs w:val="16"/>
            <w:rPrChange w:id="9729" w:author="Abhishek Deep Nigam" w:date="2015-10-26T01:01:00Z">
              <w:rPr>
                <w:rFonts w:ascii="Courier New" w:hAnsi="Courier New" w:cs="Courier New"/>
              </w:rPr>
            </w:rPrChange>
          </w:rPr>
          <w:t>[4]-&gt;Q(Backtracking)</w:t>
        </w:r>
      </w:ins>
    </w:p>
    <w:p w14:paraId="4C5CA5AB" w14:textId="77777777" w:rsidR="00073577" w:rsidRPr="00073577" w:rsidRDefault="00073577" w:rsidP="00073577">
      <w:pPr>
        <w:spacing w:before="0" w:after="0"/>
        <w:rPr>
          <w:ins w:id="9730" w:author="Abhishek Deep Nigam" w:date="2015-10-26T01:01:00Z"/>
          <w:rFonts w:ascii="Courier New" w:hAnsi="Courier New" w:cs="Courier New"/>
          <w:sz w:val="16"/>
          <w:szCs w:val="16"/>
          <w:rPrChange w:id="9731" w:author="Abhishek Deep Nigam" w:date="2015-10-26T01:01:00Z">
            <w:rPr>
              <w:ins w:id="9732" w:author="Abhishek Deep Nigam" w:date="2015-10-26T01:01:00Z"/>
              <w:rFonts w:ascii="Courier New" w:hAnsi="Courier New" w:cs="Courier New"/>
            </w:rPr>
          </w:rPrChange>
        </w:rPr>
      </w:pPr>
      <w:ins w:id="9733" w:author="Abhishek Deep Nigam" w:date="2015-10-26T01:01:00Z">
        <w:r w:rsidRPr="00073577">
          <w:rPr>
            <w:rFonts w:ascii="Courier New" w:hAnsi="Courier New" w:cs="Courier New"/>
            <w:sz w:val="16"/>
            <w:szCs w:val="16"/>
            <w:rPrChange w:id="9734" w:author="Abhishek Deep Nigam" w:date="2015-10-26T01:01:00Z">
              <w:rPr>
                <w:rFonts w:ascii="Courier New" w:hAnsi="Courier New" w:cs="Courier New"/>
              </w:rPr>
            </w:rPrChange>
          </w:rPr>
          <w:t>[4]-&gt;S(Backtracking)</w:t>
        </w:r>
      </w:ins>
    </w:p>
    <w:p w14:paraId="194C723B" w14:textId="77777777" w:rsidR="00073577" w:rsidRPr="00073577" w:rsidRDefault="00073577" w:rsidP="00073577">
      <w:pPr>
        <w:spacing w:before="0" w:after="0"/>
        <w:rPr>
          <w:ins w:id="9735" w:author="Abhishek Deep Nigam" w:date="2015-10-26T01:01:00Z"/>
          <w:rFonts w:ascii="Courier New" w:hAnsi="Courier New" w:cs="Courier New"/>
          <w:sz w:val="16"/>
          <w:szCs w:val="16"/>
          <w:rPrChange w:id="9736" w:author="Abhishek Deep Nigam" w:date="2015-10-26T01:01:00Z">
            <w:rPr>
              <w:ins w:id="9737" w:author="Abhishek Deep Nigam" w:date="2015-10-26T01:01:00Z"/>
              <w:rFonts w:ascii="Courier New" w:hAnsi="Courier New" w:cs="Courier New"/>
            </w:rPr>
          </w:rPrChange>
        </w:rPr>
      </w:pPr>
      <w:ins w:id="9738" w:author="Abhishek Deep Nigam" w:date="2015-10-26T01:01:00Z">
        <w:r w:rsidRPr="00073577">
          <w:rPr>
            <w:rFonts w:ascii="Courier New" w:hAnsi="Courier New" w:cs="Courier New"/>
            <w:sz w:val="16"/>
            <w:szCs w:val="16"/>
            <w:rPrChange w:id="9739" w:author="Abhishek Deep Nigam" w:date="2015-10-26T01:01:00Z">
              <w:rPr>
                <w:rFonts w:ascii="Courier New" w:hAnsi="Courier New" w:cs="Courier New"/>
              </w:rPr>
            </w:rPrChange>
          </w:rPr>
          <w:t>[4]-&gt;Y[5]-&gt;O[6]-&gt;I[7]-&gt;E(Backtracking)</w:t>
        </w:r>
      </w:ins>
    </w:p>
    <w:p w14:paraId="24C7047F" w14:textId="77777777" w:rsidR="00073577" w:rsidRPr="00073577" w:rsidRDefault="00073577" w:rsidP="00073577">
      <w:pPr>
        <w:spacing w:before="0" w:after="0"/>
        <w:rPr>
          <w:ins w:id="9740" w:author="Abhishek Deep Nigam" w:date="2015-10-26T01:01:00Z"/>
          <w:rFonts w:ascii="Courier New" w:hAnsi="Courier New" w:cs="Courier New"/>
          <w:sz w:val="16"/>
          <w:szCs w:val="16"/>
          <w:rPrChange w:id="9741" w:author="Abhishek Deep Nigam" w:date="2015-10-26T01:01:00Z">
            <w:rPr>
              <w:ins w:id="9742" w:author="Abhishek Deep Nigam" w:date="2015-10-26T01:01:00Z"/>
              <w:rFonts w:ascii="Courier New" w:hAnsi="Courier New" w:cs="Courier New"/>
            </w:rPr>
          </w:rPrChange>
        </w:rPr>
      </w:pPr>
      <w:ins w:id="9743" w:author="Abhishek Deep Nigam" w:date="2015-10-26T01:01:00Z">
        <w:r w:rsidRPr="00073577">
          <w:rPr>
            <w:rFonts w:ascii="Courier New" w:hAnsi="Courier New" w:cs="Courier New"/>
            <w:sz w:val="16"/>
            <w:szCs w:val="16"/>
            <w:rPrChange w:id="9744" w:author="Abhishek Deep Nigam" w:date="2015-10-26T01:01:00Z">
              <w:rPr>
                <w:rFonts w:ascii="Courier New" w:hAnsi="Courier New" w:cs="Courier New"/>
              </w:rPr>
            </w:rPrChange>
          </w:rPr>
          <w:t>[1]-&gt;F[2]-&gt;T[3]-&gt;T[4]-&gt;A(Backtracking)</w:t>
        </w:r>
      </w:ins>
    </w:p>
    <w:p w14:paraId="0204456C" w14:textId="77777777" w:rsidR="00073577" w:rsidRPr="00073577" w:rsidRDefault="00073577" w:rsidP="00073577">
      <w:pPr>
        <w:spacing w:before="0" w:after="0"/>
        <w:rPr>
          <w:ins w:id="9745" w:author="Abhishek Deep Nigam" w:date="2015-10-26T01:01:00Z"/>
          <w:rFonts w:ascii="Courier New" w:hAnsi="Courier New" w:cs="Courier New"/>
          <w:sz w:val="16"/>
          <w:szCs w:val="16"/>
          <w:rPrChange w:id="9746" w:author="Abhishek Deep Nigam" w:date="2015-10-26T01:01:00Z">
            <w:rPr>
              <w:ins w:id="9747" w:author="Abhishek Deep Nigam" w:date="2015-10-26T01:01:00Z"/>
              <w:rFonts w:ascii="Courier New" w:hAnsi="Courier New" w:cs="Courier New"/>
            </w:rPr>
          </w:rPrChange>
        </w:rPr>
      </w:pPr>
      <w:ins w:id="9748" w:author="Abhishek Deep Nigam" w:date="2015-10-26T01:01:00Z">
        <w:r w:rsidRPr="00073577">
          <w:rPr>
            <w:rFonts w:ascii="Courier New" w:hAnsi="Courier New" w:cs="Courier New"/>
            <w:sz w:val="16"/>
            <w:szCs w:val="16"/>
            <w:rPrChange w:id="9749" w:author="Abhishek Deep Nigam" w:date="2015-10-26T01:01:00Z">
              <w:rPr>
                <w:rFonts w:ascii="Courier New" w:hAnsi="Courier New" w:cs="Courier New"/>
              </w:rPr>
            </w:rPrChange>
          </w:rPr>
          <w:t>[4]-&gt;N[5]-&gt;O[6]-&gt;I(Backtracking)</w:t>
        </w:r>
      </w:ins>
    </w:p>
    <w:p w14:paraId="78E7E612" w14:textId="77777777" w:rsidR="00073577" w:rsidRPr="00073577" w:rsidRDefault="00073577" w:rsidP="00073577">
      <w:pPr>
        <w:spacing w:before="0" w:after="0"/>
        <w:rPr>
          <w:ins w:id="9750" w:author="Abhishek Deep Nigam" w:date="2015-10-26T01:01:00Z"/>
          <w:rFonts w:ascii="Courier New" w:hAnsi="Courier New" w:cs="Courier New"/>
          <w:sz w:val="16"/>
          <w:szCs w:val="16"/>
          <w:rPrChange w:id="9751" w:author="Abhishek Deep Nigam" w:date="2015-10-26T01:01:00Z">
            <w:rPr>
              <w:ins w:id="9752" w:author="Abhishek Deep Nigam" w:date="2015-10-26T01:01:00Z"/>
              <w:rFonts w:ascii="Courier New" w:hAnsi="Courier New" w:cs="Courier New"/>
            </w:rPr>
          </w:rPrChange>
        </w:rPr>
      </w:pPr>
      <w:ins w:id="9753" w:author="Abhishek Deep Nigam" w:date="2015-10-26T01:01:00Z">
        <w:r w:rsidRPr="00073577">
          <w:rPr>
            <w:rFonts w:ascii="Courier New" w:hAnsi="Courier New" w:cs="Courier New"/>
            <w:sz w:val="16"/>
            <w:szCs w:val="16"/>
            <w:rPrChange w:id="9754" w:author="Abhishek Deep Nigam" w:date="2015-10-26T01:01:00Z">
              <w:rPr>
                <w:rFonts w:ascii="Courier New" w:hAnsi="Courier New" w:cs="Courier New"/>
              </w:rPr>
            </w:rPrChange>
          </w:rPr>
          <w:t>[4]-&gt;O[5]-&gt;O[6]-&gt;I(Backtracking)</w:t>
        </w:r>
      </w:ins>
    </w:p>
    <w:p w14:paraId="73723653" w14:textId="77777777" w:rsidR="00073577" w:rsidRPr="00073577" w:rsidRDefault="00073577" w:rsidP="00073577">
      <w:pPr>
        <w:spacing w:before="0" w:after="0"/>
        <w:rPr>
          <w:ins w:id="9755" w:author="Abhishek Deep Nigam" w:date="2015-10-26T01:01:00Z"/>
          <w:rFonts w:ascii="Courier New" w:hAnsi="Courier New" w:cs="Courier New"/>
          <w:sz w:val="16"/>
          <w:szCs w:val="16"/>
          <w:rPrChange w:id="9756" w:author="Abhishek Deep Nigam" w:date="2015-10-26T01:01:00Z">
            <w:rPr>
              <w:ins w:id="9757" w:author="Abhishek Deep Nigam" w:date="2015-10-26T01:01:00Z"/>
              <w:rFonts w:ascii="Courier New" w:hAnsi="Courier New" w:cs="Courier New"/>
            </w:rPr>
          </w:rPrChange>
        </w:rPr>
      </w:pPr>
      <w:ins w:id="9758" w:author="Abhishek Deep Nigam" w:date="2015-10-26T01:01:00Z">
        <w:r w:rsidRPr="00073577">
          <w:rPr>
            <w:rFonts w:ascii="Courier New" w:hAnsi="Courier New" w:cs="Courier New"/>
            <w:sz w:val="16"/>
            <w:szCs w:val="16"/>
            <w:rPrChange w:id="9759" w:author="Abhishek Deep Nigam" w:date="2015-10-26T01:01:00Z">
              <w:rPr>
                <w:rFonts w:ascii="Courier New" w:hAnsi="Courier New" w:cs="Courier New"/>
              </w:rPr>
            </w:rPrChange>
          </w:rPr>
          <w:t>[4]-&gt;P(Backtracking)</w:t>
        </w:r>
      </w:ins>
    </w:p>
    <w:p w14:paraId="7F9B13BF" w14:textId="77777777" w:rsidR="00073577" w:rsidRPr="00073577" w:rsidRDefault="00073577" w:rsidP="00073577">
      <w:pPr>
        <w:spacing w:before="0" w:after="0"/>
        <w:rPr>
          <w:ins w:id="9760" w:author="Abhishek Deep Nigam" w:date="2015-10-26T01:01:00Z"/>
          <w:rFonts w:ascii="Courier New" w:hAnsi="Courier New" w:cs="Courier New"/>
          <w:sz w:val="16"/>
          <w:szCs w:val="16"/>
          <w:rPrChange w:id="9761" w:author="Abhishek Deep Nigam" w:date="2015-10-26T01:01:00Z">
            <w:rPr>
              <w:ins w:id="9762" w:author="Abhishek Deep Nigam" w:date="2015-10-26T01:01:00Z"/>
              <w:rFonts w:ascii="Courier New" w:hAnsi="Courier New" w:cs="Courier New"/>
            </w:rPr>
          </w:rPrChange>
        </w:rPr>
      </w:pPr>
      <w:ins w:id="9763" w:author="Abhishek Deep Nigam" w:date="2015-10-26T01:01:00Z">
        <w:r w:rsidRPr="00073577">
          <w:rPr>
            <w:rFonts w:ascii="Courier New" w:hAnsi="Courier New" w:cs="Courier New"/>
            <w:sz w:val="16"/>
            <w:szCs w:val="16"/>
            <w:rPrChange w:id="9764" w:author="Abhishek Deep Nigam" w:date="2015-10-26T01:01:00Z">
              <w:rPr>
                <w:rFonts w:ascii="Courier New" w:hAnsi="Courier New" w:cs="Courier New"/>
              </w:rPr>
            </w:rPrChange>
          </w:rPr>
          <w:t>[4]-&gt;Q(Backtracking)</w:t>
        </w:r>
      </w:ins>
    </w:p>
    <w:p w14:paraId="7B51817E" w14:textId="77777777" w:rsidR="00073577" w:rsidRPr="00073577" w:rsidRDefault="00073577" w:rsidP="00073577">
      <w:pPr>
        <w:spacing w:before="0" w:after="0"/>
        <w:rPr>
          <w:ins w:id="9765" w:author="Abhishek Deep Nigam" w:date="2015-10-26T01:01:00Z"/>
          <w:rFonts w:ascii="Courier New" w:hAnsi="Courier New" w:cs="Courier New"/>
          <w:sz w:val="16"/>
          <w:szCs w:val="16"/>
          <w:rPrChange w:id="9766" w:author="Abhishek Deep Nigam" w:date="2015-10-26T01:01:00Z">
            <w:rPr>
              <w:ins w:id="9767" w:author="Abhishek Deep Nigam" w:date="2015-10-26T01:01:00Z"/>
              <w:rFonts w:ascii="Courier New" w:hAnsi="Courier New" w:cs="Courier New"/>
            </w:rPr>
          </w:rPrChange>
        </w:rPr>
      </w:pPr>
      <w:ins w:id="9768" w:author="Abhishek Deep Nigam" w:date="2015-10-26T01:01:00Z">
        <w:r w:rsidRPr="00073577">
          <w:rPr>
            <w:rFonts w:ascii="Courier New" w:hAnsi="Courier New" w:cs="Courier New"/>
            <w:sz w:val="16"/>
            <w:szCs w:val="16"/>
            <w:rPrChange w:id="9769" w:author="Abhishek Deep Nigam" w:date="2015-10-26T01:01:00Z">
              <w:rPr>
                <w:rFonts w:ascii="Courier New" w:hAnsi="Courier New" w:cs="Courier New"/>
              </w:rPr>
            </w:rPrChange>
          </w:rPr>
          <w:t>[4]-&gt;S(Backtracking)</w:t>
        </w:r>
      </w:ins>
    </w:p>
    <w:p w14:paraId="00E1A967" w14:textId="77777777" w:rsidR="00073577" w:rsidRPr="00073577" w:rsidRDefault="00073577" w:rsidP="00073577">
      <w:pPr>
        <w:spacing w:before="0" w:after="0"/>
        <w:rPr>
          <w:ins w:id="9770" w:author="Abhishek Deep Nigam" w:date="2015-10-26T01:01:00Z"/>
          <w:rFonts w:ascii="Courier New" w:hAnsi="Courier New" w:cs="Courier New"/>
          <w:sz w:val="16"/>
          <w:szCs w:val="16"/>
          <w:rPrChange w:id="9771" w:author="Abhishek Deep Nigam" w:date="2015-10-26T01:01:00Z">
            <w:rPr>
              <w:ins w:id="9772" w:author="Abhishek Deep Nigam" w:date="2015-10-26T01:01:00Z"/>
              <w:rFonts w:ascii="Courier New" w:hAnsi="Courier New" w:cs="Courier New"/>
            </w:rPr>
          </w:rPrChange>
        </w:rPr>
      </w:pPr>
      <w:ins w:id="9773" w:author="Abhishek Deep Nigam" w:date="2015-10-26T01:01:00Z">
        <w:r w:rsidRPr="00073577">
          <w:rPr>
            <w:rFonts w:ascii="Courier New" w:hAnsi="Courier New" w:cs="Courier New"/>
            <w:sz w:val="16"/>
            <w:szCs w:val="16"/>
            <w:rPrChange w:id="9774" w:author="Abhishek Deep Nigam" w:date="2015-10-26T01:01:00Z">
              <w:rPr>
                <w:rFonts w:ascii="Courier New" w:hAnsi="Courier New" w:cs="Courier New"/>
              </w:rPr>
            </w:rPrChange>
          </w:rPr>
          <w:t>[4]-&gt;Y[5]-&gt;O[6]-&gt;I(Backtracking)</w:t>
        </w:r>
      </w:ins>
    </w:p>
    <w:p w14:paraId="6C2C73D0" w14:textId="77777777" w:rsidR="00073577" w:rsidRPr="00073577" w:rsidRDefault="00073577" w:rsidP="00073577">
      <w:pPr>
        <w:spacing w:before="0" w:after="0"/>
        <w:rPr>
          <w:ins w:id="9775" w:author="Abhishek Deep Nigam" w:date="2015-10-26T01:01:00Z"/>
          <w:rFonts w:ascii="Courier New" w:hAnsi="Courier New" w:cs="Courier New"/>
          <w:sz w:val="16"/>
          <w:szCs w:val="16"/>
          <w:rPrChange w:id="9776" w:author="Abhishek Deep Nigam" w:date="2015-10-26T01:01:00Z">
            <w:rPr>
              <w:ins w:id="9777" w:author="Abhishek Deep Nigam" w:date="2015-10-26T01:01:00Z"/>
              <w:rFonts w:ascii="Courier New" w:hAnsi="Courier New" w:cs="Courier New"/>
            </w:rPr>
          </w:rPrChange>
        </w:rPr>
      </w:pPr>
      <w:ins w:id="9778" w:author="Abhishek Deep Nigam" w:date="2015-10-26T01:01:00Z">
        <w:r w:rsidRPr="00073577">
          <w:rPr>
            <w:rFonts w:ascii="Courier New" w:hAnsi="Courier New" w:cs="Courier New"/>
            <w:sz w:val="16"/>
            <w:szCs w:val="16"/>
            <w:rPrChange w:id="9779" w:author="Abhishek Deep Nigam" w:date="2015-10-26T01:01:00Z">
              <w:rPr>
                <w:rFonts w:ascii="Courier New" w:hAnsi="Courier New" w:cs="Courier New"/>
              </w:rPr>
            </w:rPrChange>
          </w:rPr>
          <w:t>[1]-&gt;G[2]-&gt;T[3]-&gt;T[4]-&gt;A(Backtracking)</w:t>
        </w:r>
      </w:ins>
    </w:p>
    <w:p w14:paraId="0063D087" w14:textId="77777777" w:rsidR="00073577" w:rsidRPr="00073577" w:rsidRDefault="00073577" w:rsidP="00073577">
      <w:pPr>
        <w:spacing w:before="0" w:after="0"/>
        <w:rPr>
          <w:ins w:id="9780" w:author="Abhishek Deep Nigam" w:date="2015-10-26T01:01:00Z"/>
          <w:rFonts w:ascii="Courier New" w:hAnsi="Courier New" w:cs="Courier New"/>
          <w:sz w:val="16"/>
          <w:szCs w:val="16"/>
          <w:rPrChange w:id="9781" w:author="Abhishek Deep Nigam" w:date="2015-10-26T01:01:00Z">
            <w:rPr>
              <w:ins w:id="9782" w:author="Abhishek Deep Nigam" w:date="2015-10-26T01:01:00Z"/>
              <w:rFonts w:ascii="Courier New" w:hAnsi="Courier New" w:cs="Courier New"/>
            </w:rPr>
          </w:rPrChange>
        </w:rPr>
      </w:pPr>
      <w:ins w:id="9783" w:author="Abhishek Deep Nigam" w:date="2015-10-26T01:01:00Z">
        <w:r w:rsidRPr="00073577">
          <w:rPr>
            <w:rFonts w:ascii="Courier New" w:hAnsi="Courier New" w:cs="Courier New"/>
            <w:sz w:val="16"/>
            <w:szCs w:val="16"/>
            <w:rPrChange w:id="9784" w:author="Abhishek Deep Nigam" w:date="2015-10-26T01:01:00Z">
              <w:rPr>
                <w:rFonts w:ascii="Courier New" w:hAnsi="Courier New" w:cs="Courier New"/>
              </w:rPr>
            </w:rPrChange>
          </w:rPr>
          <w:t>[4]-&gt;N[5]-&gt;O[6]-&gt;I[7]-&gt;E(Backtracking)</w:t>
        </w:r>
      </w:ins>
    </w:p>
    <w:p w14:paraId="10438185" w14:textId="77777777" w:rsidR="00073577" w:rsidRPr="00073577" w:rsidRDefault="00073577" w:rsidP="00073577">
      <w:pPr>
        <w:spacing w:before="0" w:after="0"/>
        <w:rPr>
          <w:ins w:id="9785" w:author="Abhishek Deep Nigam" w:date="2015-10-26T01:01:00Z"/>
          <w:rFonts w:ascii="Courier New" w:hAnsi="Courier New" w:cs="Courier New"/>
          <w:sz w:val="16"/>
          <w:szCs w:val="16"/>
          <w:rPrChange w:id="9786" w:author="Abhishek Deep Nigam" w:date="2015-10-26T01:01:00Z">
            <w:rPr>
              <w:ins w:id="9787" w:author="Abhishek Deep Nigam" w:date="2015-10-26T01:01:00Z"/>
              <w:rFonts w:ascii="Courier New" w:hAnsi="Courier New" w:cs="Courier New"/>
            </w:rPr>
          </w:rPrChange>
        </w:rPr>
      </w:pPr>
      <w:ins w:id="9788" w:author="Abhishek Deep Nigam" w:date="2015-10-26T01:01:00Z">
        <w:r w:rsidRPr="00073577">
          <w:rPr>
            <w:rFonts w:ascii="Courier New" w:hAnsi="Courier New" w:cs="Courier New"/>
            <w:sz w:val="16"/>
            <w:szCs w:val="16"/>
            <w:rPrChange w:id="9789" w:author="Abhishek Deep Nigam" w:date="2015-10-26T01:01:00Z">
              <w:rPr>
                <w:rFonts w:ascii="Courier New" w:hAnsi="Courier New" w:cs="Courier New"/>
              </w:rPr>
            </w:rPrChange>
          </w:rPr>
          <w:t>[4]-&gt;O[5]-&gt;O[6]-&gt;I[7]-&gt;E(Backtracking)</w:t>
        </w:r>
      </w:ins>
    </w:p>
    <w:p w14:paraId="08CC80D2" w14:textId="77777777" w:rsidR="00073577" w:rsidRPr="00073577" w:rsidRDefault="00073577" w:rsidP="00073577">
      <w:pPr>
        <w:spacing w:before="0" w:after="0"/>
        <w:rPr>
          <w:ins w:id="9790" w:author="Abhishek Deep Nigam" w:date="2015-10-26T01:01:00Z"/>
          <w:rFonts w:ascii="Courier New" w:hAnsi="Courier New" w:cs="Courier New"/>
          <w:sz w:val="16"/>
          <w:szCs w:val="16"/>
          <w:rPrChange w:id="9791" w:author="Abhishek Deep Nigam" w:date="2015-10-26T01:01:00Z">
            <w:rPr>
              <w:ins w:id="9792" w:author="Abhishek Deep Nigam" w:date="2015-10-26T01:01:00Z"/>
              <w:rFonts w:ascii="Courier New" w:hAnsi="Courier New" w:cs="Courier New"/>
            </w:rPr>
          </w:rPrChange>
        </w:rPr>
      </w:pPr>
      <w:ins w:id="9793" w:author="Abhishek Deep Nigam" w:date="2015-10-26T01:01:00Z">
        <w:r w:rsidRPr="00073577">
          <w:rPr>
            <w:rFonts w:ascii="Courier New" w:hAnsi="Courier New" w:cs="Courier New"/>
            <w:sz w:val="16"/>
            <w:szCs w:val="16"/>
            <w:rPrChange w:id="9794" w:author="Abhishek Deep Nigam" w:date="2015-10-26T01:01:00Z">
              <w:rPr>
                <w:rFonts w:ascii="Courier New" w:hAnsi="Courier New" w:cs="Courier New"/>
              </w:rPr>
            </w:rPrChange>
          </w:rPr>
          <w:t>[4]-&gt;P(Backtracking)</w:t>
        </w:r>
      </w:ins>
    </w:p>
    <w:p w14:paraId="2876AE4C" w14:textId="77777777" w:rsidR="00073577" w:rsidRPr="00073577" w:rsidRDefault="00073577" w:rsidP="00073577">
      <w:pPr>
        <w:spacing w:before="0" w:after="0"/>
        <w:rPr>
          <w:ins w:id="9795" w:author="Abhishek Deep Nigam" w:date="2015-10-26T01:01:00Z"/>
          <w:rFonts w:ascii="Courier New" w:hAnsi="Courier New" w:cs="Courier New"/>
          <w:sz w:val="16"/>
          <w:szCs w:val="16"/>
          <w:rPrChange w:id="9796" w:author="Abhishek Deep Nigam" w:date="2015-10-26T01:01:00Z">
            <w:rPr>
              <w:ins w:id="9797" w:author="Abhishek Deep Nigam" w:date="2015-10-26T01:01:00Z"/>
              <w:rFonts w:ascii="Courier New" w:hAnsi="Courier New" w:cs="Courier New"/>
            </w:rPr>
          </w:rPrChange>
        </w:rPr>
      </w:pPr>
      <w:ins w:id="9798" w:author="Abhishek Deep Nigam" w:date="2015-10-26T01:01:00Z">
        <w:r w:rsidRPr="00073577">
          <w:rPr>
            <w:rFonts w:ascii="Courier New" w:hAnsi="Courier New" w:cs="Courier New"/>
            <w:sz w:val="16"/>
            <w:szCs w:val="16"/>
            <w:rPrChange w:id="9799" w:author="Abhishek Deep Nigam" w:date="2015-10-26T01:01:00Z">
              <w:rPr>
                <w:rFonts w:ascii="Courier New" w:hAnsi="Courier New" w:cs="Courier New"/>
              </w:rPr>
            </w:rPrChange>
          </w:rPr>
          <w:t>[4]-&gt;Q(Backtracking)</w:t>
        </w:r>
      </w:ins>
    </w:p>
    <w:p w14:paraId="6C095382" w14:textId="77777777" w:rsidR="00073577" w:rsidRPr="00073577" w:rsidRDefault="00073577" w:rsidP="00073577">
      <w:pPr>
        <w:spacing w:before="0" w:after="0"/>
        <w:rPr>
          <w:ins w:id="9800" w:author="Abhishek Deep Nigam" w:date="2015-10-26T01:01:00Z"/>
          <w:rFonts w:ascii="Courier New" w:hAnsi="Courier New" w:cs="Courier New"/>
          <w:sz w:val="16"/>
          <w:szCs w:val="16"/>
          <w:rPrChange w:id="9801" w:author="Abhishek Deep Nigam" w:date="2015-10-26T01:01:00Z">
            <w:rPr>
              <w:ins w:id="9802" w:author="Abhishek Deep Nigam" w:date="2015-10-26T01:01:00Z"/>
              <w:rFonts w:ascii="Courier New" w:hAnsi="Courier New" w:cs="Courier New"/>
            </w:rPr>
          </w:rPrChange>
        </w:rPr>
      </w:pPr>
      <w:ins w:id="9803" w:author="Abhishek Deep Nigam" w:date="2015-10-26T01:01:00Z">
        <w:r w:rsidRPr="00073577">
          <w:rPr>
            <w:rFonts w:ascii="Courier New" w:hAnsi="Courier New" w:cs="Courier New"/>
            <w:sz w:val="16"/>
            <w:szCs w:val="16"/>
            <w:rPrChange w:id="9804" w:author="Abhishek Deep Nigam" w:date="2015-10-26T01:01:00Z">
              <w:rPr>
                <w:rFonts w:ascii="Courier New" w:hAnsi="Courier New" w:cs="Courier New"/>
              </w:rPr>
            </w:rPrChange>
          </w:rPr>
          <w:t>[4]-&gt;S(Backtracking)</w:t>
        </w:r>
      </w:ins>
    </w:p>
    <w:p w14:paraId="3CD59398" w14:textId="77777777" w:rsidR="00073577" w:rsidRPr="00073577" w:rsidRDefault="00073577" w:rsidP="00073577">
      <w:pPr>
        <w:spacing w:before="0" w:after="0"/>
        <w:rPr>
          <w:ins w:id="9805" w:author="Abhishek Deep Nigam" w:date="2015-10-26T01:01:00Z"/>
          <w:rFonts w:ascii="Courier New" w:hAnsi="Courier New" w:cs="Courier New"/>
          <w:sz w:val="16"/>
          <w:szCs w:val="16"/>
          <w:rPrChange w:id="9806" w:author="Abhishek Deep Nigam" w:date="2015-10-26T01:01:00Z">
            <w:rPr>
              <w:ins w:id="9807" w:author="Abhishek Deep Nigam" w:date="2015-10-26T01:01:00Z"/>
              <w:rFonts w:ascii="Courier New" w:hAnsi="Courier New" w:cs="Courier New"/>
            </w:rPr>
          </w:rPrChange>
        </w:rPr>
      </w:pPr>
      <w:ins w:id="9808" w:author="Abhishek Deep Nigam" w:date="2015-10-26T01:01:00Z">
        <w:r w:rsidRPr="00073577">
          <w:rPr>
            <w:rFonts w:ascii="Courier New" w:hAnsi="Courier New" w:cs="Courier New"/>
            <w:sz w:val="16"/>
            <w:szCs w:val="16"/>
            <w:rPrChange w:id="9809" w:author="Abhishek Deep Nigam" w:date="2015-10-26T01:01:00Z">
              <w:rPr>
                <w:rFonts w:ascii="Courier New" w:hAnsi="Courier New" w:cs="Courier New"/>
              </w:rPr>
            </w:rPrChange>
          </w:rPr>
          <w:t>[4]-&gt;Y[5]-&gt;O[6]-&gt;I[7]-&gt;E(Backtracking)</w:t>
        </w:r>
      </w:ins>
    </w:p>
    <w:p w14:paraId="688C0150" w14:textId="77777777" w:rsidR="00073577" w:rsidRPr="00073577" w:rsidRDefault="00073577" w:rsidP="00073577">
      <w:pPr>
        <w:spacing w:before="0" w:after="0"/>
        <w:rPr>
          <w:ins w:id="9810" w:author="Abhishek Deep Nigam" w:date="2015-10-26T01:01:00Z"/>
          <w:rFonts w:ascii="Courier New" w:hAnsi="Courier New" w:cs="Courier New"/>
          <w:sz w:val="16"/>
          <w:szCs w:val="16"/>
          <w:rPrChange w:id="9811" w:author="Abhishek Deep Nigam" w:date="2015-10-26T01:01:00Z">
            <w:rPr>
              <w:ins w:id="9812" w:author="Abhishek Deep Nigam" w:date="2015-10-26T01:01:00Z"/>
              <w:rFonts w:ascii="Courier New" w:hAnsi="Courier New" w:cs="Courier New"/>
            </w:rPr>
          </w:rPrChange>
        </w:rPr>
      </w:pPr>
      <w:ins w:id="9813" w:author="Abhishek Deep Nigam" w:date="2015-10-26T01:01:00Z">
        <w:r w:rsidRPr="00073577">
          <w:rPr>
            <w:rFonts w:ascii="Courier New" w:hAnsi="Courier New" w:cs="Courier New"/>
            <w:sz w:val="16"/>
            <w:szCs w:val="16"/>
            <w:rPrChange w:id="9814" w:author="Abhishek Deep Nigam" w:date="2015-10-26T01:01:00Z">
              <w:rPr>
                <w:rFonts w:ascii="Courier New" w:hAnsi="Courier New" w:cs="Courier New"/>
              </w:rPr>
            </w:rPrChange>
          </w:rPr>
          <w:t>[1]-&gt;H[2]-&gt;T[3]-&gt;T[4]-&gt;A(Backtracking)</w:t>
        </w:r>
      </w:ins>
    </w:p>
    <w:p w14:paraId="5E1B44C2" w14:textId="77777777" w:rsidR="00073577" w:rsidRPr="00073577" w:rsidRDefault="00073577" w:rsidP="00073577">
      <w:pPr>
        <w:spacing w:before="0" w:after="0"/>
        <w:rPr>
          <w:ins w:id="9815" w:author="Abhishek Deep Nigam" w:date="2015-10-26T01:01:00Z"/>
          <w:rFonts w:ascii="Courier New" w:hAnsi="Courier New" w:cs="Courier New"/>
          <w:sz w:val="16"/>
          <w:szCs w:val="16"/>
          <w:rPrChange w:id="9816" w:author="Abhishek Deep Nigam" w:date="2015-10-26T01:01:00Z">
            <w:rPr>
              <w:ins w:id="9817" w:author="Abhishek Deep Nigam" w:date="2015-10-26T01:01:00Z"/>
              <w:rFonts w:ascii="Courier New" w:hAnsi="Courier New" w:cs="Courier New"/>
            </w:rPr>
          </w:rPrChange>
        </w:rPr>
      </w:pPr>
      <w:ins w:id="9818" w:author="Abhishek Deep Nigam" w:date="2015-10-26T01:01:00Z">
        <w:r w:rsidRPr="00073577">
          <w:rPr>
            <w:rFonts w:ascii="Courier New" w:hAnsi="Courier New" w:cs="Courier New"/>
            <w:sz w:val="16"/>
            <w:szCs w:val="16"/>
            <w:rPrChange w:id="9819" w:author="Abhishek Deep Nigam" w:date="2015-10-26T01:01:00Z">
              <w:rPr>
                <w:rFonts w:ascii="Courier New" w:hAnsi="Courier New" w:cs="Courier New"/>
              </w:rPr>
            </w:rPrChange>
          </w:rPr>
          <w:t>[4]-&gt;N[5]-&gt;O[6]-&gt;I[7]-&gt;E(Backtracking)</w:t>
        </w:r>
      </w:ins>
    </w:p>
    <w:p w14:paraId="5729B97E" w14:textId="77777777" w:rsidR="00073577" w:rsidRPr="00073577" w:rsidRDefault="00073577" w:rsidP="00073577">
      <w:pPr>
        <w:spacing w:before="0" w:after="0"/>
        <w:rPr>
          <w:ins w:id="9820" w:author="Abhishek Deep Nigam" w:date="2015-10-26T01:01:00Z"/>
          <w:rFonts w:ascii="Courier New" w:hAnsi="Courier New" w:cs="Courier New"/>
          <w:sz w:val="16"/>
          <w:szCs w:val="16"/>
          <w:rPrChange w:id="9821" w:author="Abhishek Deep Nigam" w:date="2015-10-26T01:01:00Z">
            <w:rPr>
              <w:ins w:id="9822" w:author="Abhishek Deep Nigam" w:date="2015-10-26T01:01:00Z"/>
              <w:rFonts w:ascii="Courier New" w:hAnsi="Courier New" w:cs="Courier New"/>
            </w:rPr>
          </w:rPrChange>
        </w:rPr>
      </w:pPr>
      <w:ins w:id="9823" w:author="Abhishek Deep Nigam" w:date="2015-10-26T01:01:00Z">
        <w:r w:rsidRPr="00073577">
          <w:rPr>
            <w:rFonts w:ascii="Courier New" w:hAnsi="Courier New" w:cs="Courier New"/>
            <w:sz w:val="16"/>
            <w:szCs w:val="16"/>
            <w:rPrChange w:id="9824" w:author="Abhishek Deep Nigam" w:date="2015-10-26T01:01:00Z">
              <w:rPr>
                <w:rFonts w:ascii="Courier New" w:hAnsi="Courier New" w:cs="Courier New"/>
              </w:rPr>
            </w:rPrChange>
          </w:rPr>
          <w:t>[4]-&gt;O[5]-&gt;O[6]-&gt;I[7]-&gt;E(Backtracking)</w:t>
        </w:r>
      </w:ins>
    </w:p>
    <w:p w14:paraId="76BDE9A4" w14:textId="77777777" w:rsidR="00073577" w:rsidRPr="00073577" w:rsidRDefault="00073577" w:rsidP="00073577">
      <w:pPr>
        <w:spacing w:before="0" w:after="0"/>
        <w:rPr>
          <w:ins w:id="9825" w:author="Abhishek Deep Nigam" w:date="2015-10-26T01:01:00Z"/>
          <w:rFonts w:ascii="Courier New" w:hAnsi="Courier New" w:cs="Courier New"/>
          <w:sz w:val="16"/>
          <w:szCs w:val="16"/>
          <w:rPrChange w:id="9826" w:author="Abhishek Deep Nigam" w:date="2015-10-26T01:01:00Z">
            <w:rPr>
              <w:ins w:id="9827" w:author="Abhishek Deep Nigam" w:date="2015-10-26T01:01:00Z"/>
              <w:rFonts w:ascii="Courier New" w:hAnsi="Courier New" w:cs="Courier New"/>
            </w:rPr>
          </w:rPrChange>
        </w:rPr>
      </w:pPr>
      <w:ins w:id="9828" w:author="Abhishek Deep Nigam" w:date="2015-10-26T01:01:00Z">
        <w:r w:rsidRPr="00073577">
          <w:rPr>
            <w:rFonts w:ascii="Courier New" w:hAnsi="Courier New" w:cs="Courier New"/>
            <w:sz w:val="16"/>
            <w:szCs w:val="16"/>
            <w:rPrChange w:id="9829" w:author="Abhishek Deep Nigam" w:date="2015-10-26T01:01:00Z">
              <w:rPr>
                <w:rFonts w:ascii="Courier New" w:hAnsi="Courier New" w:cs="Courier New"/>
              </w:rPr>
            </w:rPrChange>
          </w:rPr>
          <w:t>[4]-&gt;P(Backtracking)</w:t>
        </w:r>
      </w:ins>
    </w:p>
    <w:p w14:paraId="6EB934BB" w14:textId="77777777" w:rsidR="00073577" w:rsidRPr="00073577" w:rsidRDefault="00073577" w:rsidP="00073577">
      <w:pPr>
        <w:spacing w:before="0" w:after="0"/>
        <w:rPr>
          <w:ins w:id="9830" w:author="Abhishek Deep Nigam" w:date="2015-10-26T01:01:00Z"/>
          <w:rFonts w:ascii="Courier New" w:hAnsi="Courier New" w:cs="Courier New"/>
          <w:sz w:val="16"/>
          <w:szCs w:val="16"/>
          <w:rPrChange w:id="9831" w:author="Abhishek Deep Nigam" w:date="2015-10-26T01:01:00Z">
            <w:rPr>
              <w:ins w:id="9832" w:author="Abhishek Deep Nigam" w:date="2015-10-26T01:01:00Z"/>
              <w:rFonts w:ascii="Courier New" w:hAnsi="Courier New" w:cs="Courier New"/>
            </w:rPr>
          </w:rPrChange>
        </w:rPr>
      </w:pPr>
      <w:ins w:id="9833" w:author="Abhishek Deep Nigam" w:date="2015-10-26T01:01:00Z">
        <w:r w:rsidRPr="00073577">
          <w:rPr>
            <w:rFonts w:ascii="Courier New" w:hAnsi="Courier New" w:cs="Courier New"/>
            <w:sz w:val="16"/>
            <w:szCs w:val="16"/>
            <w:rPrChange w:id="9834" w:author="Abhishek Deep Nigam" w:date="2015-10-26T01:01:00Z">
              <w:rPr>
                <w:rFonts w:ascii="Courier New" w:hAnsi="Courier New" w:cs="Courier New"/>
              </w:rPr>
            </w:rPrChange>
          </w:rPr>
          <w:t>[4]-&gt;Q(Backtracking)</w:t>
        </w:r>
      </w:ins>
    </w:p>
    <w:p w14:paraId="5228E963" w14:textId="77777777" w:rsidR="00073577" w:rsidRPr="00073577" w:rsidRDefault="00073577" w:rsidP="00073577">
      <w:pPr>
        <w:spacing w:before="0" w:after="0"/>
        <w:rPr>
          <w:ins w:id="9835" w:author="Abhishek Deep Nigam" w:date="2015-10-26T01:01:00Z"/>
          <w:rFonts w:ascii="Courier New" w:hAnsi="Courier New" w:cs="Courier New"/>
          <w:sz w:val="16"/>
          <w:szCs w:val="16"/>
          <w:rPrChange w:id="9836" w:author="Abhishek Deep Nigam" w:date="2015-10-26T01:01:00Z">
            <w:rPr>
              <w:ins w:id="9837" w:author="Abhishek Deep Nigam" w:date="2015-10-26T01:01:00Z"/>
              <w:rFonts w:ascii="Courier New" w:hAnsi="Courier New" w:cs="Courier New"/>
            </w:rPr>
          </w:rPrChange>
        </w:rPr>
      </w:pPr>
      <w:ins w:id="9838" w:author="Abhishek Deep Nigam" w:date="2015-10-26T01:01:00Z">
        <w:r w:rsidRPr="00073577">
          <w:rPr>
            <w:rFonts w:ascii="Courier New" w:hAnsi="Courier New" w:cs="Courier New"/>
            <w:sz w:val="16"/>
            <w:szCs w:val="16"/>
            <w:rPrChange w:id="9839" w:author="Abhishek Deep Nigam" w:date="2015-10-26T01:01:00Z">
              <w:rPr>
                <w:rFonts w:ascii="Courier New" w:hAnsi="Courier New" w:cs="Courier New"/>
              </w:rPr>
            </w:rPrChange>
          </w:rPr>
          <w:t>[4]-&gt;S(Backtracking)</w:t>
        </w:r>
      </w:ins>
    </w:p>
    <w:p w14:paraId="068E53C2" w14:textId="77777777" w:rsidR="00073577" w:rsidRPr="00073577" w:rsidRDefault="00073577" w:rsidP="00073577">
      <w:pPr>
        <w:spacing w:before="0" w:after="0"/>
        <w:rPr>
          <w:ins w:id="9840" w:author="Abhishek Deep Nigam" w:date="2015-10-26T01:01:00Z"/>
          <w:rFonts w:ascii="Courier New" w:hAnsi="Courier New" w:cs="Courier New"/>
          <w:sz w:val="16"/>
          <w:szCs w:val="16"/>
          <w:rPrChange w:id="9841" w:author="Abhishek Deep Nigam" w:date="2015-10-26T01:01:00Z">
            <w:rPr>
              <w:ins w:id="9842" w:author="Abhishek Deep Nigam" w:date="2015-10-26T01:01:00Z"/>
              <w:rFonts w:ascii="Courier New" w:hAnsi="Courier New" w:cs="Courier New"/>
            </w:rPr>
          </w:rPrChange>
        </w:rPr>
      </w:pPr>
      <w:ins w:id="9843" w:author="Abhishek Deep Nigam" w:date="2015-10-26T01:01:00Z">
        <w:r w:rsidRPr="00073577">
          <w:rPr>
            <w:rFonts w:ascii="Courier New" w:hAnsi="Courier New" w:cs="Courier New"/>
            <w:sz w:val="16"/>
            <w:szCs w:val="16"/>
            <w:rPrChange w:id="9844" w:author="Abhishek Deep Nigam" w:date="2015-10-26T01:01:00Z">
              <w:rPr>
                <w:rFonts w:ascii="Courier New" w:hAnsi="Courier New" w:cs="Courier New"/>
              </w:rPr>
            </w:rPrChange>
          </w:rPr>
          <w:t>[4]-&gt;Y[5]-&gt;O[6]-&gt;I[7]-&gt;E(Backtracking)</w:t>
        </w:r>
      </w:ins>
    </w:p>
    <w:p w14:paraId="1D2FF652" w14:textId="77777777" w:rsidR="00073577" w:rsidRPr="00073577" w:rsidRDefault="00073577" w:rsidP="00073577">
      <w:pPr>
        <w:spacing w:before="0" w:after="0"/>
        <w:rPr>
          <w:ins w:id="9845" w:author="Abhishek Deep Nigam" w:date="2015-10-26T01:01:00Z"/>
          <w:rFonts w:ascii="Courier New" w:hAnsi="Courier New" w:cs="Courier New"/>
          <w:sz w:val="16"/>
          <w:szCs w:val="16"/>
          <w:rPrChange w:id="9846" w:author="Abhishek Deep Nigam" w:date="2015-10-26T01:01:00Z">
            <w:rPr>
              <w:ins w:id="9847" w:author="Abhishek Deep Nigam" w:date="2015-10-26T01:01:00Z"/>
              <w:rFonts w:ascii="Courier New" w:hAnsi="Courier New" w:cs="Courier New"/>
            </w:rPr>
          </w:rPrChange>
        </w:rPr>
      </w:pPr>
      <w:ins w:id="9848" w:author="Abhishek Deep Nigam" w:date="2015-10-26T01:01:00Z">
        <w:r w:rsidRPr="00073577">
          <w:rPr>
            <w:rFonts w:ascii="Courier New" w:hAnsi="Courier New" w:cs="Courier New"/>
            <w:sz w:val="16"/>
            <w:szCs w:val="16"/>
            <w:rPrChange w:id="9849" w:author="Abhishek Deep Nigam" w:date="2015-10-26T01:01:00Z">
              <w:rPr>
                <w:rFonts w:ascii="Courier New" w:hAnsi="Courier New" w:cs="Courier New"/>
              </w:rPr>
            </w:rPrChange>
          </w:rPr>
          <w:t>[1]-&gt;J[2]-&gt;T[3]-&gt;T[4]-&gt;A(Backtracking)</w:t>
        </w:r>
      </w:ins>
    </w:p>
    <w:p w14:paraId="54096E25" w14:textId="77777777" w:rsidR="00073577" w:rsidRPr="00073577" w:rsidRDefault="00073577" w:rsidP="00073577">
      <w:pPr>
        <w:spacing w:before="0" w:after="0"/>
        <w:rPr>
          <w:ins w:id="9850" w:author="Abhishek Deep Nigam" w:date="2015-10-26T01:01:00Z"/>
          <w:rFonts w:ascii="Courier New" w:hAnsi="Courier New" w:cs="Courier New"/>
          <w:sz w:val="16"/>
          <w:szCs w:val="16"/>
          <w:rPrChange w:id="9851" w:author="Abhishek Deep Nigam" w:date="2015-10-26T01:01:00Z">
            <w:rPr>
              <w:ins w:id="9852" w:author="Abhishek Deep Nigam" w:date="2015-10-26T01:01:00Z"/>
              <w:rFonts w:ascii="Courier New" w:hAnsi="Courier New" w:cs="Courier New"/>
            </w:rPr>
          </w:rPrChange>
        </w:rPr>
      </w:pPr>
      <w:ins w:id="9853" w:author="Abhishek Deep Nigam" w:date="2015-10-26T01:01:00Z">
        <w:r w:rsidRPr="00073577">
          <w:rPr>
            <w:rFonts w:ascii="Courier New" w:hAnsi="Courier New" w:cs="Courier New"/>
            <w:sz w:val="16"/>
            <w:szCs w:val="16"/>
            <w:rPrChange w:id="9854" w:author="Abhishek Deep Nigam" w:date="2015-10-26T01:01:00Z">
              <w:rPr>
                <w:rFonts w:ascii="Courier New" w:hAnsi="Courier New" w:cs="Courier New"/>
              </w:rPr>
            </w:rPrChange>
          </w:rPr>
          <w:t>[4]-&gt;N[5]-&gt;O[6]-&gt;I(Backtracking)</w:t>
        </w:r>
      </w:ins>
    </w:p>
    <w:p w14:paraId="08D370CA" w14:textId="77777777" w:rsidR="00073577" w:rsidRPr="00073577" w:rsidRDefault="00073577" w:rsidP="00073577">
      <w:pPr>
        <w:spacing w:before="0" w:after="0"/>
        <w:rPr>
          <w:ins w:id="9855" w:author="Abhishek Deep Nigam" w:date="2015-10-26T01:01:00Z"/>
          <w:rFonts w:ascii="Courier New" w:hAnsi="Courier New" w:cs="Courier New"/>
          <w:sz w:val="16"/>
          <w:szCs w:val="16"/>
          <w:rPrChange w:id="9856" w:author="Abhishek Deep Nigam" w:date="2015-10-26T01:01:00Z">
            <w:rPr>
              <w:ins w:id="9857" w:author="Abhishek Deep Nigam" w:date="2015-10-26T01:01:00Z"/>
              <w:rFonts w:ascii="Courier New" w:hAnsi="Courier New" w:cs="Courier New"/>
            </w:rPr>
          </w:rPrChange>
        </w:rPr>
      </w:pPr>
      <w:ins w:id="9858" w:author="Abhishek Deep Nigam" w:date="2015-10-26T01:01:00Z">
        <w:r w:rsidRPr="00073577">
          <w:rPr>
            <w:rFonts w:ascii="Courier New" w:hAnsi="Courier New" w:cs="Courier New"/>
            <w:sz w:val="16"/>
            <w:szCs w:val="16"/>
            <w:rPrChange w:id="9859" w:author="Abhishek Deep Nigam" w:date="2015-10-26T01:01:00Z">
              <w:rPr>
                <w:rFonts w:ascii="Courier New" w:hAnsi="Courier New" w:cs="Courier New"/>
              </w:rPr>
            </w:rPrChange>
          </w:rPr>
          <w:t>[4]-&gt;O[5]-&gt;O[6]-&gt;I(Backtracking)</w:t>
        </w:r>
      </w:ins>
    </w:p>
    <w:p w14:paraId="329AA5B6" w14:textId="77777777" w:rsidR="00073577" w:rsidRPr="00073577" w:rsidRDefault="00073577" w:rsidP="00073577">
      <w:pPr>
        <w:spacing w:before="0" w:after="0"/>
        <w:rPr>
          <w:ins w:id="9860" w:author="Abhishek Deep Nigam" w:date="2015-10-26T01:01:00Z"/>
          <w:rFonts w:ascii="Courier New" w:hAnsi="Courier New" w:cs="Courier New"/>
          <w:sz w:val="16"/>
          <w:szCs w:val="16"/>
          <w:rPrChange w:id="9861" w:author="Abhishek Deep Nigam" w:date="2015-10-26T01:01:00Z">
            <w:rPr>
              <w:ins w:id="9862" w:author="Abhishek Deep Nigam" w:date="2015-10-26T01:01:00Z"/>
              <w:rFonts w:ascii="Courier New" w:hAnsi="Courier New" w:cs="Courier New"/>
            </w:rPr>
          </w:rPrChange>
        </w:rPr>
      </w:pPr>
      <w:ins w:id="9863" w:author="Abhishek Deep Nigam" w:date="2015-10-26T01:01:00Z">
        <w:r w:rsidRPr="00073577">
          <w:rPr>
            <w:rFonts w:ascii="Courier New" w:hAnsi="Courier New" w:cs="Courier New"/>
            <w:sz w:val="16"/>
            <w:szCs w:val="16"/>
            <w:rPrChange w:id="9864" w:author="Abhishek Deep Nigam" w:date="2015-10-26T01:01:00Z">
              <w:rPr>
                <w:rFonts w:ascii="Courier New" w:hAnsi="Courier New" w:cs="Courier New"/>
              </w:rPr>
            </w:rPrChange>
          </w:rPr>
          <w:t>[4]-&gt;P(Backtracking)</w:t>
        </w:r>
      </w:ins>
    </w:p>
    <w:p w14:paraId="71D41706" w14:textId="77777777" w:rsidR="00073577" w:rsidRPr="00073577" w:rsidRDefault="00073577" w:rsidP="00073577">
      <w:pPr>
        <w:spacing w:before="0" w:after="0"/>
        <w:rPr>
          <w:ins w:id="9865" w:author="Abhishek Deep Nigam" w:date="2015-10-26T01:01:00Z"/>
          <w:rFonts w:ascii="Courier New" w:hAnsi="Courier New" w:cs="Courier New"/>
          <w:sz w:val="16"/>
          <w:szCs w:val="16"/>
          <w:rPrChange w:id="9866" w:author="Abhishek Deep Nigam" w:date="2015-10-26T01:01:00Z">
            <w:rPr>
              <w:ins w:id="9867" w:author="Abhishek Deep Nigam" w:date="2015-10-26T01:01:00Z"/>
              <w:rFonts w:ascii="Courier New" w:hAnsi="Courier New" w:cs="Courier New"/>
            </w:rPr>
          </w:rPrChange>
        </w:rPr>
      </w:pPr>
      <w:ins w:id="9868" w:author="Abhishek Deep Nigam" w:date="2015-10-26T01:01:00Z">
        <w:r w:rsidRPr="00073577">
          <w:rPr>
            <w:rFonts w:ascii="Courier New" w:hAnsi="Courier New" w:cs="Courier New"/>
            <w:sz w:val="16"/>
            <w:szCs w:val="16"/>
            <w:rPrChange w:id="9869" w:author="Abhishek Deep Nigam" w:date="2015-10-26T01:01:00Z">
              <w:rPr>
                <w:rFonts w:ascii="Courier New" w:hAnsi="Courier New" w:cs="Courier New"/>
              </w:rPr>
            </w:rPrChange>
          </w:rPr>
          <w:t>[4]-&gt;Q(Backtracking)</w:t>
        </w:r>
      </w:ins>
    </w:p>
    <w:p w14:paraId="70842E33" w14:textId="77777777" w:rsidR="00073577" w:rsidRPr="00073577" w:rsidRDefault="00073577" w:rsidP="00073577">
      <w:pPr>
        <w:spacing w:before="0" w:after="0"/>
        <w:rPr>
          <w:ins w:id="9870" w:author="Abhishek Deep Nigam" w:date="2015-10-26T01:01:00Z"/>
          <w:rFonts w:ascii="Courier New" w:hAnsi="Courier New" w:cs="Courier New"/>
          <w:sz w:val="16"/>
          <w:szCs w:val="16"/>
          <w:rPrChange w:id="9871" w:author="Abhishek Deep Nigam" w:date="2015-10-26T01:01:00Z">
            <w:rPr>
              <w:ins w:id="9872" w:author="Abhishek Deep Nigam" w:date="2015-10-26T01:01:00Z"/>
              <w:rFonts w:ascii="Courier New" w:hAnsi="Courier New" w:cs="Courier New"/>
            </w:rPr>
          </w:rPrChange>
        </w:rPr>
      </w:pPr>
      <w:ins w:id="9873" w:author="Abhishek Deep Nigam" w:date="2015-10-26T01:01:00Z">
        <w:r w:rsidRPr="00073577">
          <w:rPr>
            <w:rFonts w:ascii="Courier New" w:hAnsi="Courier New" w:cs="Courier New"/>
            <w:sz w:val="16"/>
            <w:szCs w:val="16"/>
            <w:rPrChange w:id="9874" w:author="Abhishek Deep Nigam" w:date="2015-10-26T01:01:00Z">
              <w:rPr>
                <w:rFonts w:ascii="Courier New" w:hAnsi="Courier New" w:cs="Courier New"/>
              </w:rPr>
            </w:rPrChange>
          </w:rPr>
          <w:t>[4]-&gt;S(Backtracking)</w:t>
        </w:r>
      </w:ins>
    </w:p>
    <w:p w14:paraId="19ED3F75" w14:textId="77777777" w:rsidR="00073577" w:rsidRPr="00073577" w:rsidRDefault="00073577" w:rsidP="00073577">
      <w:pPr>
        <w:spacing w:before="0" w:after="0"/>
        <w:rPr>
          <w:ins w:id="9875" w:author="Abhishek Deep Nigam" w:date="2015-10-26T01:01:00Z"/>
          <w:rFonts w:ascii="Courier New" w:hAnsi="Courier New" w:cs="Courier New"/>
          <w:sz w:val="16"/>
          <w:szCs w:val="16"/>
          <w:rPrChange w:id="9876" w:author="Abhishek Deep Nigam" w:date="2015-10-26T01:01:00Z">
            <w:rPr>
              <w:ins w:id="9877" w:author="Abhishek Deep Nigam" w:date="2015-10-26T01:01:00Z"/>
              <w:rFonts w:ascii="Courier New" w:hAnsi="Courier New" w:cs="Courier New"/>
            </w:rPr>
          </w:rPrChange>
        </w:rPr>
      </w:pPr>
      <w:ins w:id="9878" w:author="Abhishek Deep Nigam" w:date="2015-10-26T01:01:00Z">
        <w:r w:rsidRPr="00073577">
          <w:rPr>
            <w:rFonts w:ascii="Courier New" w:hAnsi="Courier New" w:cs="Courier New"/>
            <w:sz w:val="16"/>
            <w:szCs w:val="16"/>
            <w:rPrChange w:id="9879" w:author="Abhishek Deep Nigam" w:date="2015-10-26T01:01:00Z">
              <w:rPr>
                <w:rFonts w:ascii="Courier New" w:hAnsi="Courier New" w:cs="Courier New"/>
              </w:rPr>
            </w:rPrChange>
          </w:rPr>
          <w:t>[4]-&gt;Y[5]-&gt;O[6]-&gt;I(Backtracking)</w:t>
        </w:r>
      </w:ins>
    </w:p>
    <w:p w14:paraId="3DA838C1" w14:textId="77777777" w:rsidR="00073577" w:rsidRPr="00073577" w:rsidRDefault="00073577" w:rsidP="00073577">
      <w:pPr>
        <w:spacing w:before="0" w:after="0"/>
        <w:rPr>
          <w:ins w:id="9880" w:author="Abhishek Deep Nigam" w:date="2015-10-26T01:01:00Z"/>
          <w:rFonts w:ascii="Courier New" w:hAnsi="Courier New" w:cs="Courier New"/>
          <w:sz w:val="16"/>
          <w:szCs w:val="16"/>
          <w:rPrChange w:id="9881" w:author="Abhishek Deep Nigam" w:date="2015-10-26T01:01:00Z">
            <w:rPr>
              <w:ins w:id="9882" w:author="Abhishek Deep Nigam" w:date="2015-10-26T01:01:00Z"/>
              <w:rFonts w:ascii="Courier New" w:hAnsi="Courier New" w:cs="Courier New"/>
            </w:rPr>
          </w:rPrChange>
        </w:rPr>
      </w:pPr>
      <w:ins w:id="9883" w:author="Abhishek Deep Nigam" w:date="2015-10-26T01:01:00Z">
        <w:r w:rsidRPr="00073577">
          <w:rPr>
            <w:rFonts w:ascii="Courier New" w:hAnsi="Courier New" w:cs="Courier New"/>
            <w:sz w:val="16"/>
            <w:szCs w:val="16"/>
            <w:rPrChange w:id="9884" w:author="Abhishek Deep Nigam" w:date="2015-10-26T01:01:00Z">
              <w:rPr>
                <w:rFonts w:ascii="Courier New" w:hAnsi="Courier New" w:cs="Courier New"/>
              </w:rPr>
            </w:rPrChange>
          </w:rPr>
          <w:lastRenderedPageBreak/>
          <w:t>[1]-&gt;M[2]-&gt;T[3]-&gt;T[4]-&gt;A(Backtracking)</w:t>
        </w:r>
      </w:ins>
    </w:p>
    <w:p w14:paraId="7996285D" w14:textId="77777777" w:rsidR="00073577" w:rsidRPr="00073577" w:rsidRDefault="00073577" w:rsidP="00073577">
      <w:pPr>
        <w:spacing w:before="0" w:after="0"/>
        <w:rPr>
          <w:ins w:id="9885" w:author="Abhishek Deep Nigam" w:date="2015-10-26T01:01:00Z"/>
          <w:rFonts w:ascii="Courier New" w:hAnsi="Courier New" w:cs="Courier New"/>
          <w:sz w:val="16"/>
          <w:szCs w:val="16"/>
          <w:rPrChange w:id="9886" w:author="Abhishek Deep Nigam" w:date="2015-10-26T01:01:00Z">
            <w:rPr>
              <w:ins w:id="9887" w:author="Abhishek Deep Nigam" w:date="2015-10-26T01:01:00Z"/>
              <w:rFonts w:ascii="Courier New" w:hAnsi="Courier New" w:cs="Courier New"/>
            </w:rPr>
          </w:rPrChange>
        </w:rPr>
      </w:pPr>
      <w:ins w:id="9888" w:author="Abhishek Deep Nigam" w:date="2015-10-26T01:01:00Z">
        <w:r w:rsidRPr="00073577">
          <w:rPr>
            <w:rFonts w:ascii="Courier New" w:hAnsi="Courier New" w:cs="Courier New"/>
            <w:sz w:val="16"/>
            <w:szCs w:val="16"/>
            <w:rPrChange w:id="9889" w:author="Abhishek Deep Nigam" w:date="2015-10-26T01:01:00Z">
              <w:rPr>
                <w:rFonts w:ascii="Courier New" w:hAnsi="Courier New" w:cs="Courier New"/>
              </w:rPr>
            </w:rPrChange>
          </w:rPr>
          <w:t>[4]-&gt;N[5]-&gt;O[6]-&gt;I(Backtracking)</w:t>
        </w:r>
      </w:ins>
    </w:p>
    <w:p w14:paraId="10977957" w14:textId="77777777" w:rsidR="00073577" w:rsidRPr="00073577" w:rsidRDefault="00073577" w:rsidP="00073577">
      <w:pPr>
        <w:spacing w:before="0" w:after="0"/>
        <w:rPr>
          <w:ins w:id="9890" w:author="Abhishek Deep Nigam" w:date="2015-10-26T01:01:00Z"/>
          <w:rFonts w:ascii="Courier New" w:hAnsi="Courier New" w:cs="Courier New"/>
          <w:sz w:val="16"/>
          <w:szCs w:val="16"/>
          <w:rPrChange w:id="9891" w:author="Abhishek Deep Nigam" w:date="2015-10-26T01:01:00Z">
            <w:rPr>
              <w:ins w:id="9892" w:author="Abhishek Deep Nigam" w:date="2015-10-26T01:01:00Z"/>
              <w:rFonts w:ascii="Courier New" w:hAnsi="Courier New" w:cs="Courier New"/>
            </w:rPr>
          </w:rPrChange>
        </w:rPr>
      </w:pPr>
      <w:ins w:id="9893" w:author="Abhishek Deep Nigam" w:date="2015-10-26T01:01:00Z">
        <w:r w:rsidRPr="00073577">
          <w:rPr>
            <w:rFonts w:ascii="Courier New" w:hAnsi="Courier New" w:cs="Courier New"/>
            <w:sz w:val="16"/>
            <w:szCs w:val="16"/>
            <w:rPrChange w:id="9894" w:author="Abhishek Deep Nigam" w:date="2015-10-26T01:01:00Z">
              <w:rPr>
                <w:rFonts w:ascii="Courier New" w:hAnsi="Courier New" w:cs="Courier New"/>
              </w:rPr>
            </w:rPrChange>
          </w:rPr>
          <w:t>[4]-&gt;O[5]-&gt;O[6]-&gt;I(Backtracking)</w:t>
        </w:r>
      </w:ins>
    </w:p>
    <w:p w14:paraId="1E16B455" w14:textId="77777777" w:rsidR="00073577" w:rsidRPr="00073577" w:rsidRDefault="00073577" w:rsidP="00073577">
      <w:pPr>
        <w:spacing w:before="0" w:after="0"/>
        <w:rPr>
          <w:ins w:id="9895" w:author="Abhishek Deep Nigam" w:date="2015-10-26T01:01:00Z"/>
          <w:rFonts w:ascii="Courier New" w:hAnsi="Courier New" w:cs="Courier New"/>
          <w:sz w:val="16"/>
          <w:szCs w:val="16"/>
          <w:rPrChange w:id="9896" w:author="Abhishek Deep Nigam" w:date="2015-10-26T01:01:00Z">
            <w:rPr>
              <w:ins w:id="9897" w:author="Abhishek Deep Nigam" w:date="2015-10-26T01:01:00Z"/>
              <w:rFonts w:ascii="Courier New" w:hAnsi="Courier New" w:cs="Courier New"/>
            </w:rPr>
          </w:rPrChange>
        </w:rPr>
      </w:pPr>
      <w:ins w:id="9898" w:author="Abhishek Deep Nigam" w:date="2015-10-26T01:01:00Z">
        <w:r w:rsidRPr="00073577">
          <w:rPr>
            <w:rFonts w:ascii="Courier New" w:hAnsi="Courier New" w:cs="Courier New"/>
            <w:sz w:val="16"/>
            <w:szCs w:val="16"/>
            <w:rPrChange w:id="9899" w:author="Abhishek Deep Nigam" w:date="2015-10-26T01:01:00Z">
              <w:rPr>
                <w:rFonts w:ascii="Courier New" w:hAnsi="Courier New" w:cs="Courier New"/>
              </w:rPr>
            </w:rPrChange>
          </w:rPr>
          <w:t>[4]-&gt;P(Backtracking)</w:t>
        </w:r>
      </w:ins>
    </w:p>
    <w:p w14:paraId="6810DD6B" w14:textId="77777777" w:rsidR="00073577" w:rsidRPr="00073577" w:rsidRDefault="00073577" w:rsidP="00073577">
      <w:pPr>
        <w:spacing w:before="0" w:after="0"/>
        <w:rPr>
          <w:ins w:id="9900" w:author="Abhishek Deep Nigam" w:date="2015-10-26T01:01:00Z"/>
          <w:rFonts w:ascii="Courier New" w:hAnsi="Courier New" w:cs="Courier New"/>
          <w:sz w:val="16"/>
          <w:szCs w:val="16"/>
          <w:rPrChange w:id="9901" w:author="Abhishek Deep Nigam" w:date="2015-10-26T01:01:00Z">
            <w:rPr>
              <w:ins w:id="9902" w:author="Abhishek Deep Nigam" w:date="2015-10-26T01:01:00Z"/>
              <w:rFonts w:ascii="Courier New" w:hAnsi="Courier New" w:cs="Courier New"/>
            </w:rPr>
          </w:rPrChange>
        </w:rPr>
      </w:pPr>
      <w:ins w:id="9903" w:author="Abhishek Deep Nigam" w:date="2015-10-26T01:01:00Z">
        <w:r w:rsidRPr="00073577">
          <w:rPr>
            <w:rFonts w:ascii="Courier New" w:hAnsi="Courier New" w:cs="Courier New"/>
            <w:sz w:val="16"/>
            <w:szCs w:val="16"/>
            <w:rPrChange w:id="9904" w:author="Abhishek Deep Nigam" w:date="2015-10-26T01:01:00Z">
              <w:rPr>
                <w:rFonts w:ascii="Courier New" w:hAnsi="Courier New" w:cs="Courier New"/>
              </w:rPr>
            </w:rPrChange>
          </w:rPr>
          <w:t>[4]-&gt;Q(Backtracking)</w:t>
        </w:r>
      </w:ins>
    </w:p>
    <w:p w14:paraId="6A0B4914" w14:textId="77777777" w:rsidR="00073577" w:rsidRPr="00073577" w:rsidRDefault="00073577" w:rsidP="00073577">
      <w:pPr>
        <w:spacing w:before="0" w:after="0"/>
        <w:rPr>
          <w:ins w:id="9905" w:author="Abhishek Deep Nigam" w:date="2015-10-26T01:01:00Z"/>
          <w:rFonts w:ascii="Courier New" w:hAnsi="Courier New" w:cs="Courier New"/>
          <w:sz w:val="16"/>
          <w:szCs w:val="16"/>
          <w:rPrChange w:id="9906" w:author="Abhishek Deep Nigam" w:date="2015-10-26T01:01:00Z">
            <w:rPr>
              <w:ins w:id="9907" w:author="Abhishek Deep Nigam" w:date="2015-10-26T01:01:00Z"/>
              <w:rFonts w:ascii="Courier New" w:hAnsi="Courier New" w:cs="Courier New"/>
            </w:rPr>
          </w:rPrChange>
        </w:rPr>
      </w:pPr>
      <w:ins w:id="9908" w:author="Abhishek Deep Nigam" w:date="2015-10-26T01:01:00Z">
        <w:r w:rsidRPr="00073577">
          <w:rPr>
            <w:rFonts w:ascii="Courier New" w:hAnsi="Courier New" w:cs="Courier New"/>
            <w:sz w:val="16"/>
            <w:szCs w:val="16"/>
            <w:rPrChange w:id="9909" w:author="Abhishek Deep Nigam" w:date="2015-10-26T01:01:00Z">
              <w:rPr>
                <w:rFonts w:ascii="Courier New" w:hAnsi="Courier New" w:cs="Courier New"/>
              </w:rPr>
            </w:rPrChange>
          </w:rPr>
          <w:t>[4]-&gt;S(Backtracking)</w:t>
        </w:r>
      </w:ins>
    </w:p>
    <w:p w14:paraId="4DFF8418" w14:textId="77777777" w:rsidR="00073577" w:rsidRPr="00073577" w:rsidRDefault="00073577" w:rsidP="00073577">
      <w:pPr>
        <w:spacing w:before="0" w:after="0"/>
        <w:rPr>
          <w:ins w:id="9910" w:author="Abhishek Deep Nigam" w:date="2015-10-26T01:01:00Z"/>
          <w:rFonts w:ascii="Courier New" w:hAnsi="Courier New" w:cs="Courier New"/>
          <w:sz w:val="16"/>
          <w:szCs w:val="16"/>
          <w:rPrChange w:id="9911" w:author="Abhishek Deep Nigam" w:date="2015-10-26T01:01:00Z">
            <w:rPr>
              <w:ins w:id="9912" w:author="Abhishek Deep Nigam" w:date="2015-10-26T01:01:00Z"/>
              <w:rFonts w:ascii="Courier New" w:hAnsi="Courier New" w:cs="Courier New"/>
            </w:rPr>
          </w:rPrChange>
        </w:rPr>
      </w:pPr>
      <w:ins w:id="9913" w:author="Abhishek Deep Nigam" w:date="2015-10-26T01:01:00Z">
        <w:r w:rsidRPr="00073577">
          <w:rPr>
            <w:rFonts w:ascii="Courier New" w:hAnsi="Courier New" w:cs="Courier New"/>
            <w:sz w:val="16"/>
            <w:szCs w:val="16"/>
            <w:rPrChange w:id="9914" w:author="Abhishek Deep Nigam" w:date="2015-10-26T01:01:00Z">
              <w:rPr>
                <w:rFonts w:ascii="Courier New" w:hAnsi="Courier New" w:cs="Courier New"/>
              </w:rPr>
            </w:rPrChange>
          </w:rPr>
          <w:t>[4]-&gt;Y[5]-&gt;O[6]-&gt;I(Backtracking)</w:t>
        </w:r>
      </w:ins>
    </w:p>
    <w:p w14:paraId="5E7B61E9" w14:textId="77777777" w:rsidR="00073577" w:rsidRPr="00073577" w:rsidRDefault="00073577" w:rsidP="00073577">
      <w:pPr>
        <w:spacing w:before="0" w:after="0"/>
        <w:rPr>
          <w:ins w:id="9915" w:author="Abhishek Deep Nigam" w:date="2015-10-26T01:01:00Z"/>
          <w:rFonts w:ascii="Courier New" w:hAnsi="Courier New" w:cs="Courier New"/>
          <w:sz w:val="16"/>
          <w:szCs w:val="16"/>
          <w:rPrChange w:id="9916" w:author="Abhishek Deep Nigam" w:date="2015-10-26T01:01:00Z">
            <w:rPr>
              <w:ins w:id="9917" w:author="Abhishek Deep Nigam" w:date="2015-10-26T01:01:00Z"/>
              <w:rFonts w:ascii="Courier New" w:hAnsi="Courier New" w:cs="Courier New"/>
            </w:rPr>
          </w:rPrChange>
        </w:rPr>
      </w:pPr>
      <w:ins w:id="9918" w:author="Abhishek Deep Nigam" w:date="2015-10-26T01:01:00Z">
        <w:r w:rsidRPr="00073577">
          <w:rPr>
            <w:rFonts w:ascii="Courier New" w:hAnsi="Courier New" w:cs="Courier New"/>
            <w:sz w:val="16"/>
            <w:szCs w:val="16"/>
            <w:rPrChange w:id="9919" w:author="Abhishek Deep Nigam" w:date="2015-10-26T01:01:00Z">
              <w:rPr>
                <w:rFonts w:ascii="Courier New" w:hAnsi="Courier New" w:cs="Courier New"/>
              </w:rPr>
            </w:rPrChange>
          </w:rPr>
          <w:t>[1]-&gt;O[2]-&gt;T[3]-&gt;T[4]-&gt;A(Backtracking)</w:t>
        </w:r>
      </w:ins>
    </w:p>
    <w:p w14:paraId="3E6815A4" w14:textId="77777777" w:rsidR="00073577" w:rsidRPr="00073577" w:rsidRDefault="00073577" w:rsidP="00073577">
      <w:pPr>
        <w:spacing w:before="0" w:after="0"/>
        <w:rPr>
          <w:ins w:id="9920" w:author="Abhishek Deep Nigam" w:date="2015-10-26T01:01:00Z"/>
          <w:rFonts w:ascii="Courier New" w:hAnsi="Courier New" w:cs="Courier New"/>
          <w:sz w:val="16"/>
          <w:szCs w:val="16"/>
          <w:rPrChange w:id="9921" w:author="Abhishek Deep Nigam" w:date="2015-10-26T01:01:00Z">
            <w:rPr>
              <w:ins w:id="9922" w:author="Abhishek Deep Nigam" w:date="2015-10-26T01:01:00Z"/>
              <w:rFonts w:ascii="Courier New" w:hAnsi="Courier New" w:cs="Courier New"/>
            </w:rPr>
          </w:rPrChange>
        </w:rPr>
      </w:pPr>
      <w:ins w:id="9923" w:author="Abhishek Deep Nigam" w:date="2015-10-26T01:01:00Z">
        <w:r w:rsidRPr="00073577">
          <w:rPr>
            <w:rFonts w:ascii="Courier New" w:hAnsi="Courier New" w:cs="Courier New"/>
            <w:sz w:val="16"/>
            <w:szCs w:val="16"/>
            <w:rPrChange w:id="9924" w:author="Abhishek Deep Nigam" w:date="2015-10-26T01:01:00Z">
              <w:rPr>
                <w:rFonts w:ascii="Courier New" w:hAnsi="Courier New" w:cs="Courier New"/>
              </w:rPr>
            </w:rPrChange>
          </w:rPr>
          <w:t>[4]-&gt;N[5]-&gt;O[6]-&gt;I(Backtracking)</w:t>
        </w:r>
      </w:ins>
    </w:p>
    <w:p w14:paraId="3A1300EE" w14:textId="77777777" w:rsidR="00073577" w:rsidRPr="00073577" w:rsidRDefault="00073577" w:rsidP="00073577">
      <w:pPr>
        <w:spacing w:before="0" w:after="0"/>
        <w:rPr>
          <w:ins w:id="9925" w:author="Abhishek Deep Nigam" w:date="2015-10-26T01:01:00Z"/>
          <w:rFonts w:ascii="Courier New" w:hAnsi="Courier New" w:cs="Courier New"/>
          <w:sz w:val="16"/>
          <w:szCs w:val="16"/>
          <w:rPrChange w:id="9926" w:author="Abhishek Deep Nigam" w:date="2015-10-26T01:01:00Z">
            <w:rPr>
              <w:ins w:id="9927" w:author="Abhishek Deep Nigam" w:date="2015-10-26T01:01:00Z"/>
              <w:rFonts w:ascii="Courier New" w:hAnsi="Courier New" w:cs="Courier New"/>
            </w:rPr>
          </w:rPrChange>
        </w:rPr>
      </w:pPr>
      <w:ins w:id="9928" w:author="Abhishek Deep Nigam" w:date="2015-10-26T01:01:00Z">
        <w:r w:rsidRPr="00073577">
          <w:rPr>
            <w:rFonts w:ascii="Courier New" w:hAnsi="Courier New" w:cs="Courier New"/>
            <w:sz w:val="16"/>
            <w:szCs w:val="16"/>
            <w:rPrChange w:id="9929" w:author="Abhishek Deep Nigam" w:date="2015-10-26T01:01:00Z">
              <w:rPr>
                <w:rFonts w:ascii="Courier New" w:hAnsi="Courier New" w:cs="Courier New"/>
              </w:rPr>
            </w:rPrChange>
          </w:rPr>
          <w:t>[4]-&gt;O[5]-&gt;O[6]-&gt;I(Backtracking)</w:t>
        </w:r>
      </w:ins>
    </w:p>
    <w:p w14:paraId="061787D3" w14:textId="77777777" w:rsidR="00073577" w:rsidRPr="00073577" w:rsidRDefault="00073577" w:rsidP="00073577">
      <w:pPr>
        <w:spacing w:before="0" w:after="0"/>
        <w:rPr>
          <w:ins w:id="9930" w:author="Abhishek Deep Nigam" w:date="2015-10-26T01:01:00Z"/>
          <w:rFonts w:ascii="Courier New" w:hAnsi="Courier New" w:cs="Courier New"/>
          <w:sz w:val="16"/>
          <w:szCs w:val="16"/>
          <w:rPrChange w:id="9931" w:author="Abhishek Deep Nigam" w:date="2015-10-26T01:01:00Z">
            <w:rPr>
              <w:ins w:id="9932" w:author="Abhishek Deep Nigam" w:date="2015-10-26T01:01:00Z"/>
              <w:rFonts w:ascii="Courier New" w:hAnsi="Courier New" w:cs="Courier New"/>
            </w:rPr>
          </w:rPrChange>
        </w:rPr>
      </w:pPr>
      <w:ins w:id="9933" w:author="Abhishek Deep Nigam" w:date="2015-10-26T01:01:00Z">
        <w:r w:rsidRPr="00073577">
          <w:rPr>
            <w:rFonts w:ascii="Courier New" w:hAnsi="Courier New" w:cs="Courier New"/>
            <w:sz w:val="16"/>
            <w:szCs w:val="16"/>
            <w:rPrChange w:id="9934" w:author="Abhishek Deep Nigam" w:date="2015-10-26T01:01:00Z">
              <w:rPr>
                <w:rFonts w:ascii="Courier New" w:hAnsi="Courier New" w:cs="Courier New"/>
              </w:rPr>
            </w:rPrChange>
          </w:rPr>
          <w:t>[4]-&gt;P(Backtracking)</w:t>
        </w:r>
      </w:ins>
    </w:p>
    <w:p w14:paraId="4FC26991" w14:textId="77777777" w:rsidR="00073577" w:rsidRPr="00073577" w:rsidRDefault="00073577" w:rsidP="00073577">
      <w:pPr>
        <w:spacing w:before="0" w:after="0"/>
        <w:rPr>
          <w:ins w:id="9935" w:author="Abhishek Deep Nigam" w:date="2015-10-26T01:01:00Z"/>
          <w:rFonts w:ascii="Courier New" w:hAnsi="Courier New" w:cs="Courier New"/>
          <w:sz w:val="16"/>
          <w:szCs w:val="16"/>
          <w:rPrChange w:id="9936" w:author="Abhishek Deep Nigam" w:date="2015-10-26T01:01:00Z">
            <w:rPr>
              <w:ins w:id="9937" w:author="Abhishek Deep Nigam" w:date="2015-10-26T01:01:00Z"/>
              <w:rFonts w:ascii="Courier New" w:hAnsi="Courier New" w:cs="Courier New"/>
            </w:rPr>
          </w:rPrChange>
        </w:rPr>
      </w:pPr>
      <w:ins w:id="9938" w:author="Abhishek Deep Nigam" w:date="2015-10-26T01:01:00Z">
        <w:r w:rsidRPr="00073577">
          <w:rPr>
            <w:rFonts w:ascii="Courier New" w:hAnsi="Courier New" w:cs="Courier New"/>
            <w:sz w:val="16"/>
            <w:szCs w:val="16"/>
            <w:rPrChange w:id="9939" w:author="Abhishek Deep Nigam" w:date="2015-10-26T01:01:00Z">
              <w:rPr>
                <w:rFonts w:ascii="Courier New" w:hAnsi="Courier New" w:cs="Courier New"/>
              </w:rPr>
            </w:rPrChange>
          </w:rPr>
          <w:t>[4]-&gt;Q(Backtracking)</w:t>
        </w:r>
      </w:ins>
    </w:p>
    <w:p w14:paraId="7058B730" w14:textId="77777777" w:rsidR="00073577" w:rsidRPr="00073577" w:rsidRDefault="00073577" w:rsidP="00073577">
      <w:pPr>
        <w:spacing w:before="0" w:after="0"/>
        <w:rPr>
          <w:ins w:id="9940" w:author="Abhishek Deep Nigam" w:date="2015-10-26T01:01:00Z"/>
          <w:rFonts w:ascii="Courier New" w:hAnsi="Courier New" w:cs="Courier New"/>
          <w:sz w:val="16"/>
          <w:szCs w:val="16"/>
          <w:rPrChange w:id="9941" w:author="Abhishek Deep Nigam" w:date="2015-10-26T01:01:00Z">
            <w:rPr>
              <w:ins w:id="9942" w:author="Abhishek Deep Nigam" w:date="2015-10-26T01:01:00Z"/>
              <w:rFonts w:ascii="Courier New" w:hAnsi="Courier New" w:cs="Courier New"/>
            </w:rPr>
          </w:rPrChange>
        </w:rPr>
      </w:pPr>
      <w:ins w:id="9943" w:author="Abhishek Deep Nigam" w:date="2015-10-26T01:01:00Z">
        <w:r w:rsidRPr="00073577">
          <w:rPr>
            <w:rFonts w:ascii="Courier New" w:hAnsi="Courier New" w:cs="Courier New"/>
            <w:sz w:val="16"/>
            <w:szCs w:val="16"/>
            <w:rPrChange w:id="9944" w:author="Abhishek Deep Nigam" w:date="2015-10-26T01:01:00Z">
              <w:rPr>
                <w:rFonts w:ascii="Courier New" w:hAnsi="Courier New" w:cs="Courier New"/>
              </w:rPr>
            </w:rPrChange>
          </w:rPr>
          <w:t>[4]-&gt;S(Backtracking)</w:t>
        </w:r>
      </w:ins>
    </w:p>
    <w:p w14:paraId="1678B2A3" w14:textId="77777777" w:rsidR="00073577" w:rsidRPr="00073577" w:rsidRDefault="00073577" w:rsidP="00073577">
      <w:pPr>
        <w:spacing w:before="0" w:after="0"/>
        <w:rPr>
          <w:ins w:id="9945" w:author="Abhishek Deep Nigam" w:date="2015-10-26T01:01:00Z"/>
          <w:rFonts w:ascii="Courier New" w:hAnsi="Courier New" w:cs="Courier New"/>
          <w:sz w:val="16"/>
          <w:szCs w:val="16"/>
          <w:rPrChange w:id="9946" w:author="Abhishek Deep Nigam" w:date="2015-10-26T01:01:00Z">
            <w:rPr>
              <w:ins w:id="9947" w:author="Abhishek Deep Nigam" w:date="2015-10-26T01:01:00Z"/>
              <w:rFonts w:ascii="Courier New" w:hAnsi="Courier New" w:cs="Courier New"/>
            </w:rPr>
          </w:rPrChange>
        </w:rPr>
      </w:pPr>
      <w:ins w:id="9948" w:author="Abhishek Deep Nigam" w:date="2015-10-26T01:01:00Z">
        <w:r w:rsidRPr="00073577">
          <w:rPr>
            <w:rFonts w:ascii="Courier New" w:hAnsi="Courier New" w:cs="Courier New"/>
            <w:sz w:val="16"/>
            <w:szCs w:val="16"/>
            <w:rPrChange w:id="9949" w:author="Abhishek Deep Nigam" w:date="2015-10-26T01:01:00Z">
              <w:rPr>
                <w:rFonts w:ascii="Courier New" w:hAnsi="Courier New" w:cs="Courier New"/>
              </w:rPr>
            </w:rPrChange>
          </w:rPr>
          <w:t>[4]-&gt;Y[5]-&gt;O[6]-&gt;I(Backtracking)</w:t>
        </w:r>
      </w:ins>
    </w:p>
    <w:p w14:paraId="2F69D6FB" w14:textId="77777777" w:rsidR="00073577" w:rsidRPr="00073577" w:rsidRDefault="00073577" w:rsidP="00073577">
      <w:pPr>
        <w:spacing w:before="0" w:after="0"/>
        <w:rPr>
          <w:ins w:id="9950" w:author="Abhishek Deep Nigam" w:date="2015-10-26T01:01:00Z"/>
          <w:rFonts w:ascii="Courier New" w:hAnsi="Courier New" w:cs="Courier New"/>
          <w:sz w:val="16"/>
          <w:szCs w:val="16"/>
          <w:rPrChange w:id="9951" w:author="Abhishek Deep Nigam" w:date="2015-10-26T01:01:00Z">
            <w:rPr>
              <w:ins w:id="9952" w:author="Abhishek Deep Nigam" w:date="2015-10-26T01:01:00Z"/>
              <w:rFonts w:ascii="Courier New" w:hAnsi="Courier New" w:cs="Courier New"/>
            </w:rPr>
          </w:rPrChange>
        </w:rPr>
      </w:pPr>
      <w:ins w:id="9953" w:author="Abhishek Deep Nigam" w:date="2015-10-26T01:01:00Z">
        <w:r w:rsidRPr="00073577">
          <w:rPr>
            <w:rFonts w:ascii="Courier New" w:hAnsi="Courier New" w:cs="Courier New"/>
            <w:sz w:val="16"/>
            <w:szCs w:val="16"/>
            <w:rPrChange w:id="9954" w:author="Abhishek Deep Nigam" w:date="2015-10-26T01:01:00Z">
              <w:rPr>
                <w:rFonts w:ascii="Courier New" w:hAnsi="Courier New" w:cs="Courier New"/>
              </w:rPr>
            </w:rPrChange>
          </w:rPr>
          <w:t>[1]-&gt;P[2]-&gt;T[3]-&gt;T[4]-&gt;A(Backtracking)</w:t>
        </w:r>
      </w:ins>
    </w:p>
    <w:p w14:paraId="0A6924C4" w14:textId="77777777" w:rsidR="00073577" w:rsidRPr="00073577" w:rsidRDefault="00073577" w:rsidP="00073577">
      <w:pPr>
        <w:spacing w:before="0" w:after="0"/>
        <w:rPr>
          <w:ins w:id="9955" w:author="Abhishek Deep Nigam" w:date="2015-10-26T01:01:00Z"/>
          <w:rFonts w:ascii="Courier New" w:hAnsi="Courier New" w:cs="Courier New"/>
          <w:sz w:val="16"/>
          <w:szCs w:val="16"/>
          <w:rPrChange w:id="9956" w:author="Abhishek Deep Nigam" w:date="2015-10-26T01:01:00Z">
            <w:rPr>
              <w:ins w:id="9957" w:author="Abhishek Deep Nigam" w:date="2015-10-26T01:01:00Z"/>
              <w:rFonts w:ascii="Courier New" w:hAnsi="Courier New" w:cs="Courier New"/>
            </w:rPr>
          </w:rPrChange>
        </w:rPr>
      </w:pPr>
      <w:ins w:id="9958" w:author="Abhishek Deep Nigam" w:date="2015-10-26T01:01:00Z">
        <w:r w:rsidRPr="00073577">
          <w:rPr>
            <w:rFonts w:ascii="Courier New" w:hAnsi="Courier New" w:cs="Courier New"/>
            <w:sz w:val="16"/>
            <w:szCs w:val="16"/>
            <w:rPrChange w:id="9959" w:author="Abhishek Deep Nigam" w:date="2015-10-26T01:01:00Z">
              <w:rPr>
                <w:rFonts w:ascii="Courier New" w:hAnsi="Courier New" w:cs="Courier New"/>
              </w:rPr>
            </w:rPrChange>
          </w:rPr>
          <w:t>[4]-&gt;N[5]-&gt;O[6]-&gt;I(Backtracking)</w:t>
        </w:r>
      </w:ins>
    </w:p>
    <w:p w14:paraId="7EB434E9" w14:textId="77777777" w:rsidR="00073577" w:rsidRPr="00073577" w:rsidRDefault="00073577" w:rsidP="00073577">
      <w:pPr>
        <w:spacing w:before="0" w:after="0"/>
        <w:rPr>
          <w:ins w:id="9960" w:author="Abhishek Deep Nigam" w:date="2015-10-26T01:01:00Z"/>
          <w:rFonts w:ascii="Courier New" w:hAnsi="Courier New" w:cs="Courier New"/>
          <w:sz w:val="16"/>
          <w:szCs w:val="16"/>
          <w:rPrChange w:id="9961" w:author="Abhishek Deep Nigam" w:date="2015-10-26T01:01:00Z">
            <w:rPr>
              <w:ins w:id="9962" w:author="Abhishek Deep Nigam" w:date="2015-10-26T01:01:00Z"/>
              <w:rFonts w:ascii="Courier New" w:hAnsi="Courier New" w:cs="Courier New"/>
            </w:rPr>
          </w:rPrChange>
        </w:rPr>
      </w:pPr>
      <w:ins w:id="9963" w:author="Abhishek Deep Nigam" w:date="2015-10-26T01:01:00Z">
        <w:r w:rsidRPr="00073577">
          <w:rPr>
            <w:rFonts w:ascii="Courier New" w:hAnsi="Courier New" w:cs="Courier New"/>
            <w:sz w:val="16"/>
            <w:szCs w:val="16"/>
            <w:rPrChange w:id="9964" w:author="Abhishek Deep Nigam" w:date="2015-10-26T01:01:00Z">
              <w:rPr>
                <w:rFonts w:ascii="Courier New" w:hAnsi="Courier New" w:cs="Courier New"/>
              </w:rPr>
            </w:rPrChange>
          </w:rPr>
          <w:t>[4]-&gt;O[5]-&gt;O[6]-&gt;I(Backtracking)</w:t>
        </w:r>
      </w:ins>
    </w:p>
    <w:p w14:paraId="625EDA4F" w14:textId="77777777" w:rsidR="00073577" w:rsidRPr="00073577" w:rsidRDefault="00073577" w:rsidP="00073577">
      <w:pPr>
        <w:spacing w:before="0" w:after="0"/>
        <w:rPr>
          <w:ins w:id="9965" w:author="Abhishek Deep Nigam" w:date="2015-10-26T01:01:00Z"/>
          <w:rFonts w:ascii="Courier New" w:hAnsi="Courier New" w:cs="Courier New"/>
          <w:sz w:val="16"/>
          <w:szCs w:val="16"/>
          <w:rPrChange w:id="9966" w:author="Abhishek Deep Nigam" w:date="2015-10-26T01:01:00Z">
            <w:rPr>
              <w:ins w:id="9967" w:author="Abhishek Deep Nigam" w:date="2015-10-26T01:01:00Z"/>
              <w:rFonts w:ascii="Courier New" w:hAnsi="Courier New" w:cs="Courier New"/>
            </w:rPr>
          </w:rPrChange>
        </w:rPr>
      </w:pPr>
      <w:ins w:id="9968" w:author="Abhishek Deep Nigam" w:date="2015-10-26T01:01:00Z">
        <w:r w:rsidRPr="00073577">
          <w:rPr>
            <w:rFonts w:ascii="Courier New" w:hAnsi="Courier New" w:cs="Courier New"/>
            <w:sz w:val="16"/>
            <w:szCs w:val="16"/>
            <w:rPrChange w:id="9969" w:author="Abhishek Deep Nigam" w:date="2015-10-26T01:01:00Z">
              <w:rPr>
                <w:rFonts w:ascii="Courier New" w:hAnsi="Courier New" w:cs="Courier New"/>
              </w:rPr>
            </w:rPrChange>
          </w:rPr>
          <w:t>[4]-&gt;P(Backtracking)</w:t>
        </w:r>
      </w:ins>
    </w:p>
    <w:p w14:paraId="6BE9F8B7" w14:textId="77777777" w:rsidR="00073577" w:rsidRPr="00073577" w:rsidRDefault="00073577" w:rsidP="00073577">
      <w:pPr>
        <w:spacing w:before="0" w:after="0"/>
        <w:rPr>
          <w:ins w:id="9970" w:author="Abhishek Deep Nigam" w:date="2015-10-26T01:01:00Z"/>
          <w:rFonts w:ascii="Courier New" w:hAnsi="Courier New" w:cs="Courier New"/>
          <w:sz w:val="16"/>
          <w:szCs w:val="16"/>
          <w:rPrChange w:id="9971" w:author="Abhishek Deep Nigam" w:date="2015-10-26T01:01:00Z">
            <w:rPr>
              <w:ins w:id="9972" w:author="Abhishek Deep Nigam" w:date="2015-10-26T01:01:00Z"/>
              <w:rFonts w:ascii="Courier New" w:hAnsi="Courier New" w:cs="Courier New"/>
            </w:rPr>
          </w:rPrChange>
        </w:rPr>
      </w:pPr>
      <w:ins w:id="9973" w:author="Abhishek Deep Nigam" w:date="2015-10-26T01:01:00Z">
        <w:r w:rsidRPr="00073577">
          <w:rPr>
            <w:rFonts w:ascii="Courier New" w:hAnsi="Courier New" w:cs="Courier New"/>
            <w:sz w:val="16"/>
            <w:szCs w:val="16"/>
            <w:rPrChange w:id="9974" w:author="Abhishek Deep Nigam" w:date="2015-10-26T01:01:00Z">
              <w:rPr>
                <w:rFonts w:ascii="Courier New" w:hAnsi="Courier New" w:cs="Courier New"/>
              </w:rPr>
            </w:rPrChange>
          </w:rPr>
          <w:t>[4]-&gt;Q(Backtracking)</w:t>
        </w:r>
      </w:ins>
    </w:p>
    <w:p w14:paraId="09F77387" w14:textId="77777777" w:rsidR="00073577" w:rsidRPr="00073577" w:rsidRDefault="00073577" w:rsidP="00073577">
      <w:pPr>
        <w:spacing w:before="0" w:after="0"/>
        <w:rPr>
          <w:ins w:id="9975" w:author="Abhishek Deep Nigam" w:date="2015-10-26T01:01:00Z"/>
          <w:rFonts w:ascii="Courier New" w:hAnsi="Courier New" w:cs="Courier New"/>
          <w:sz w:val="16"/>
          <w:szCs w:val="16"/>
          <w:rPrChange w:id="9976" w:author="Abhishek Deep Nigam" w:date="2015-10-26T01:01:00Z">
            <w:rPr>
              <w:ins w:id="9977" w:author="Abhishek Deep Nigam" w:date="2015-10-26T01:01:00Z"/>
              <w:rFonts w:ascii="Courier New" w:hAnsi="Courier New" w:cs="Courier New"/>
            </w:rPr>
          </w:rPrChange>
        </w:rPr>
      </w:pPr>
      <w:ins w:id="9978" w:author="Abhishek Deep Nigam" w:date="2015-10-26T01:01:00Z">
        <w:r w:rsidRPr="00073577">
          <w:rPr>
            <w:rFonts w:ascii="Courier New" w:hAnsi="Courier New" w:cs="Courier New"/>
            <w:sz w:val="16"/>
            <w:szCs w:val="16"/>
            <w:rPrChange w:id="9979" w:author="Abhishek Deep Nigam" w:date="2015-10-26T01:01:00Z">
              <w:rPr>
                <w:rFonts w:ascii="Courier New" w:hAnsi="Courier New" w:cs="Courier New"/>
              </w:rPr>
            </w:rPrChange>
          </w:rPr>
          <w:t>[4]-&gt;S(Backtracking)</w:t>
        </w:r>
      </w:ins>
    </w:p>
    <w:p w14:paraId="7517BD02" w14:textId="77777777" w:rsidR="00073577" w:rsidRPr="00073577" w:rsidRDefault="00073577" w:rsidP="00073577">
      <w:pPr>
        <w:spacing w:before="0" w:after="0"/>
        <w:rPr>
          <w:ins w:id="9980" w:author="Abhishek Deep Nigam" w:date="2015-10-26T01:01:00Z"/>
          <w:rFonts w:ascii="Courier New" w:hAnsi="Courier New" w:cs="Courier New"/>
          <w:sz w:val="16"/>
          <w:szCs w:val="16"/>
          <w:rPrChange w:id="9981" w:author="Abhishek Deep Nigam" w:date="2015-10-26T01:01:00Z">
            <w:rPr>
              <w:ins w:id="9982" w:author="Abhishek Deep Nigam" w:date="2015-10-26T01:01:00Z"/>
              <w:rFonts w:ascii="Courier New" w:hAnsi="Courier New" w:cs="Courier New"/>
            </w:rPr>
          </w:rPrChange>
        </w:rPr>
      </w:pPr>
      <w:ins w:id="9983" w:author="Abhishek Deep Nigam" w:date="2015-10-26T01:01:00Z">
        <w:r w:rsidRPr="00073577">
          <w:rPr>
            <w:rFonts w:ascii="Courier New" w:hAnsi="Courier New" w:cs="Courier New"/>
            <w:sz w:val="16"/>
            <w:szCs w:val="16"/>
            <w:rPrChange w:id="9984" w:author="Abhishek Deep Nigam" w:date="2015-10-26T01:01:00Z">
              <w:rPr>
                <w:rFonts w:ascii="Courier New" w:hAnsi="Courier New" w:cs="Courier New"/>
              </w:rPr>
            </w:rPrChange>
          </w:rPr>
          <w:t>[4]-&gt;Y[5]-&gt;O[6]-&gt;I(Backtracking)</w:t>
        </w:r>
      </w:ins>
    </w:p>
    <w:p w14:paraId="2ABAF40F" w14:textId="77777777" w:rsidR="00073577" w:rsidRPr="00073577" w:rsidRDefault="00073577" w:rsidP="00073577">
      <w:pPr>
        <w:spacing w:before="0" w:after="0"/>
        <w:rPr>
          <w:ins w:id="9985" w:author="Abhishek Deep Nigam" w:date="2015-10-26T01:01:00Z"/>
          <w:rFonts w:ascii="Courier New" w:hAnsi="Courier New" w:cs="Courier New"/>
          <w:sz w:val="16"/>
          <w:szCs w:val="16"/>
          <w:rPrChange w:id="9986" w:author="Abhishek Deep Nigam" w:date="2015-10-26T01:01:00Z">
            <w:rPr>
              <w:ins w:id="9987" w:author="Abhishek Deep Nigam" w:date="2015-10-26T01:01:00Z"/>
              <w:rFonts w:ascii="Courier New" w:hAnsi="Courier New" w:cs="Courier New"/>
            </w:rPr>
          </w:rPrChange>
        </w:rPr>
      </w:pPr>
      <w:ins w:id="9988" w:author="Abhishek Deep Nigam" w:date="2015-10-26T01:01:00Z">
        <w:r w:rsidRPr="00073577">
          <w:rPr>
            <w:rFonts w:ascii="Courier New" w:hAnsi="Courier New" w:cs="Courier New"/>
            <w:sz w:val="16"/>
            <w:szCs w:val="16"/>
            <w:rPrChange w:id="9989" w:author="Abhishek Deep Nigam" w:date="2015-10-26T01:01:00Z">
              <w:rPr>
                <w:rFonts w:ascii="Courier New" w:hAnsi="Courier New" w:cs="Courier New"/>
              </w:rPr>
            </w:rPrChange>
          </w:rPr>
          <w:t>[1]-&gt;R[2]-&gt;T[3]-&gt;T[4]-&gt;A(Backtracking)</w:t>
        </w:r>
      </w:ins>
    </w:p>
    <w:p w14:paraId="6131A084" w14:textId="77777777" w:rsidR="00073577" w:rsidRPr="00073577" w:rsidRDefault="00073577" w:rsidP="00073577">
      <w:pPr>
        <w:spacing w:before="0" w:after="0"/>
        <w:rPr>
          <w:ins w:id="9990" w:author="Abhishek Deep Nigam" w:date="2015-10-26T01:01:00Z"/>
          <w:rFonts w:ascii="Courier New" w:hAnsi="Courier New" w:cs="Courier New"/>
          <w:sz w:val="16"/>
          <w:szCs w:val="16"/>
          <w:rPrChange w:id="9991" w:author="Abhishek Deep Nigam" w:date="2015-10-26T01:01:00Z">
            <w:rPr>
              <w:ins w:id="9992" w:author="Abhishek Deep Nigam" w:date="2015-10-26T01:01:00Z"/>
              <w:rFonts w:ascii="Courier New" w:hAnsi="Courier New" w:cs="Courier New"/>
            </w:rPr>
          </w:rPrChange>
        </w:rPr>
      </w:pPr>
      <w:ins w:id="9993" w:author="Abhishek Deep Nigam" w:date="2015-10-26T01:01:00Z">
        <w:r w:rsidRPr="00073577">
          <w:rPr>
            <w:rFonts w:ascii="Courier New" w:hAnsi="Courier New" w:cs="Courier New"/>
            <w:sz w:val="16"/>
            <w:szCs w:val="16"/>
            <w:rPrChange w:id="9994" w:author="Abhishek Deep Nigam" w:date="2015-10-26T01:01:00Z">
              <w:rPr>
                <w:rFonts w:ascii="Courier New" w:hAnsi="Courier New" w:cs="Courier New"/>
              </w:rPr>
            </w:rPrChange>
          </w:rPr>
          <w:t>[4]-&gt;N[5]-&gt;O[6]-&gt;I(Backtracking)</w:t>
        </w:r>
      </w:ins>
    </w:p>
    <w:p w14:paraId="47E7C337" w14:textId="77777777" w:rsidR="00073577" w:rsidRPr="00073577" w:rsidRDefault="00073577" w:rsidP="00073577">
      <w:pPr>
        <w:spacing w:before="0" w:after="0"/>
        <w:rPr>
          <w:ins w:id="9995" w:author="Abhishek Deep Nigam" w:date="2015-10-26T01:01:00Z"/>
          <w:rFonts w:ascii="Courier New" w:hAnsi="Courier New" w:cs="Courier New"/>
          <w:sz w:val="16"/>
          <w:szCs w:val="16"/>
          <w:rPrChange w:id="9996" w:author="Abhishek Deep Nigam" w:date="2015-10-26T01:01:00Z">
            <w:rPr>
              <w:ins w:id="9997" w:author="Abhishek Deep Nigam" w:date="2015-10-26T01:01:00Z"/>
              <w:rFonts w:ascii="Courier New" w:hAnsi="Courier New" w:cs="Courier New"/>
            </w:rPr>
          </w:rPrChange>
        </w:rPr>
      </w:pPr>
      <w:ins w:id="9998" w:author="Abhishek Deep Nigam" w:date="2015-10-26T01:01:00Z">
        <w:r w:rsidRPr="00073577">
          <w:rPr>
            <w:rFonts w:ascii="Courier New" w:hAnsi="Courier New" w:cs="Courier New"/>
            <w:sz w:val="16"/>
            <w:szCs w:val="16"/>
            <w:rPrChange w:id="9999" w:author="Abhishek Deep Nigam" w:date="2015-10-26T01:01:00Z">
              <w:rPr>
                <w:rFonts w:ascii="Courier New" w:hAnsi="Courier New" w:cs="Courier New"/>
              </w:rPr>
            </w:rPrChange>
          </w:rPr>
          <w:t>[4]-&gt;O[5]-&gt;O[6]-&gt;I(Backtracking)</w:t>
        </w:r>
      </w:ins>
    </w:p>
    <w:p w14:paraId="2138F7F7" w14:textId="77777777" w:rsidR="00073577" w:rsidRPr="00073577" w:rsidRDefault="00073577" w:rsidP="00073577">
      <w:pPr>
        <w:spacing w:before="0" w:after="0"/>
        <w:rPr>
          <w:ins w:id="10000" w:author="Abhishek Deep Nigam" w:date="2015-10-26T01:01:00Z"/>
          <w:rFonts w:ascii="Courier New" w:hAnsi="Courier New" w:cs="Courier New"/>
          <w:sz w:val="16"/>
          <w:szCs w:val="16"/>
          <w:rPrChange w:id="10001" w:author="Abhishek Deep Nigam" w:date="2015-10-26T01:01:00Z">
            <w:rPr>
              <w:ins w:id="10002" w:author="Abhishek Deep Nigam" w:date="2015-10-26T01:01:00Z"/>
              <w:rFonts w:ascii="Courier New" w:hAnsi="Courier New" w:cs="Courier New"/>
            </w:rPr>
          </w:rPrChange>
        </w:rPr>
      </w:pPr>
      <w:ins w:id="10003" w:author="Abhishek Deep Nigam" w:date="2015-10-26T01:01:00Z">
        <w:r w:rsidRPr="00073577">
          <w:rPr>
            <w:rFonts w:ascii="Courier New" w:hAnsi="Courier New" w:cs="Courier New"/>
            <w:sz w:val="16"/>
            <w:szCs w:val="16"/>
            <w:rPrChange w:id="10004" w:author="Abhishek Deep Nigam" w:date="2015-10-26T01:01:00Z">
              <w:rPr>
                <w:rFonts w:ascii="Courier New" w:hAnsi="Courier New" w:cs="Courier New"/>
              </w:rPr>
            </w:rPrChange>
          </w:rPr>
          <w:t>[4]-&gt;P(Backtracking)</w:t>
        </w:r>
      </w:ins>
    </w:p>
    <w:p w14:paraId="218D702F" w14:textId="77777777" w:rsidR="00073577" w:rsidRPr="00073577" w:rsidRDefault="00073577" w:rsidP="00073577">
      <w:pPr>
        <w:spacing w:before="0" w:after="0"/>
        <w:rPr>
          <w:ins w:id="10005" w:author="Abhishek Deep Nigam" w:date="2015-10-26T01:01:00Z"/>
          <w:rFonts w:ascii="Courier New" w:hAnsi="Courier New" w:cs="Courier New"/>
          <w:sz w:val="16"/>
          <w:szCs w:val="16"/>
          <w:rPrChange w:id="10006" w:author="Abhishek Deep Nigam" w:date="2015-10-26T01:01:00Z">
            <w:rPr>
              <w:ins w:id="10007" w:author="Abhishek Deep Nigam" w:date="2015-10-26T01:01:00Z"/>
              <w:rFonts w:ascii="Courier New" w:hAnsi="Courier New" w:cs="Courier New"/>
            </w:rPr>
          </w:rPrChange>
        </w:rPr>
      </w:pPr>
      <w:ins w:id="10008" w:author="Abhishek Deep Nigam" w:date="2015-10-26T01:01:00Z">
        <w:r w:rsidRPr="00073577">
          <w:rPr>
            <w:rFonts w:ascii="Courier New" w:hAnsi="Courier New" w:cs="Courier New"/>
            <w:sz w:val="16"/>
            <w:szCs w:val="16"/>
            <w:rPrChange w:id="10009" w:author="Abhishek Deep Nigam" w:date="2015-10-26T01:01:00Z">
              <w:rPr>
                <w:rFonts w:ascii="Courier New" w:hAnsi="Courier New" w:cs="Courier New"/>
              </w:rPr>
            </w:rPrChange>
          </w:rPr>
          <w:t>[4]-&gt;Q(Backtracking)</w:t>
        </w:r>
      </w:ins>
    </w:p>
    <w:p w14:paraId="4A15906B" w14:textId="77777777" w:rsidR="00073577" w:rsidRPr="00073577" w:rsidRDefault="00073577" w:rsidP="00073577">
      <w:pPr>
        <w:spacing w:before="0" w:after="0"/>
        <w:rPr>
          <w:ins w:id="10010" w:author="Abhishek Deep Nigam" w:date="2015-10-26T01:01:00Z"/>
          <w:rFonts w:ascii="Courier New" w:hAnsi="Courier New" w:cs="Courier New"/>
          <w:sz w:val="16"/>
          <w:szCs w:val="16"/>
          <w:rPrChange w:id="10011" w:author="Abhishek Deep Nigam" w:date="2015-10-26T01:01:00Z">
            <w:rPr>
              <w:ins w:id="10012" w:author="Abhishek Deep Nigam" w:date="2015-10-26T01:01:00Z"/>
              <w:rFonts w:ascii="Courier New" w:hAnsi="Courier New" w:cs="Courier New"/>
            </w:rPr>
          </w:rPrChange>
        </w:rPr>
      </w:pPr>
      <w:ins w:id="10013" w:author="Abhishek Deep Nigam" w:date="2015-10-26T01:01:00Z">
        <w:r w:rsidRPr="00073577">
          <w:rPr>
            <w:rFonts w:ascii="Courier New" w:hAnsi="Courier New" w:cs="Courier New"/>
            <w:sz w:val="16"/>
            <w:szCs w:val="16"/>
            <w:rPrChange w:id="10014" w:author="Abhishek Deep Nigam" w:date="2015-10-26T01:01:00Z">
              <w:rPr>
                <w:rFonts w:ascii="Courier New" w:hAnsi="Courier New" w:cs="Courier New"/>
              </w:rPr>
            </w:rPrChange>
          </w:rPr>
          <w:t>[4]-&gt;S(Backtracking)</w:t>
        </w:r>
      </w:ins>
    </w:p>
    <w:p w14:paraId="38522E71" w14:textId="77777777" w:rsidR="00073577" w:rsidRPr="00073577" w:rsidRDefault="00073577" w:rsidP="00073577">
      <w:pPr>
        <w:spacing w:before="0" w:after="0"/>
        <w:rPr>
          <w:ins w:id="10015" w:author="Abhishek Deep Nigam" w:date="2015-10-26T01:01:00Z"/>
          <w:rFonts w:ascii="Courier New" w:hAnsi="Courier New" w:cs="Courier New"/>
          <w:sz w:val="16"/>
          <w:szCs w:val="16"/>
          <w:rPrChange w:id="10016" w:author="Abhishek Deep Nigam" w:date="2015-10-26T01:01:00Z">
            <w:rPr>
              <w:ins w:id="10017" w:author="Abhishek Deep Nigam" w:date="2015-10-26T01:01:00Z"/>
              <w:rFonts w:ascii="Courier New" w:hAnsi="Courier New" w:cs="Courier New"/>
            </w:rPr>
          </w:rPrChange>
        </w:rPr>
      </w:pPr>
      <w:ins w:id="10018" w:author="Abhishek Deep Nigam" w:date="2015-10-26T01:01:00Z">
        <w:r w:rsidRPr="00073577">
          <w:rPr>
            <w:rFonts w:ascii="Courier New" w:hAnsi="Courier New" w:cs="Courier New"/>
            <w:sz w:val="16"/>
            <w:szCs w:val="16"/>
            <w:rPrChange w:id="10019" w:author="Abhishek Deep Nigam" w:date="2015-10-26T01:01:00Z">
              <w:rPr>
                <w:rFonts w:ascii="Courier New" w:hAnsi="Courier New" w:cs="Courier New"/>
              </w:rPr>
            </w:rPrChange>
          </w:rPr>
          <w:t>[4]-&gt;Y[5]-&gt;O[6]-&gt;I(Backtracking)</w:t>
        </w:r>
      </w:ins>
    </w:p>
    <w:p w14:paraId="43CC6929" w14:textId="77777777" w:rsidR="00073577" w:rsidRPr="00073577" w:rsidRDefault="00073577" w:rsidP="00073577">
      <w:pPr>
        <w:spacing w:before="0" w:after="0"/>
        <w:rPr>
          <w:ins w:id="10020" w:author="Abhishek Deep Nigam" w:date="2015-10-26T01:01:00Z"/>
          <w:rFonts w:ascii="Courier New" w:hAnsi="Courier New" w:cs="Courier New"/>
          <w:sz w:val="16"/>
          <w:szCs w:val="16"/>
          <w:rPrChange w:id="10021" w:author="Abhishek Deep Nigam" w:date="2015-10-26T01:01:00Z">
            <w:rPr>
              <w:ins w:id="10022" w:author="Abhishek Deep Nigam" w:date="2015-10-26T01:01:00Z"/>
              <w:rFonts w:ascii="Courier New" w:hAnsi="Courier New" w:cs="Courier New"/>
            </w:rPr>
          </w:rPrChange>
        </w:rPr>
      </w:pPr>
      <w:ins w:id="10023" w:author="Abhishek Deep Nigam" w:date="2015-10-26T01:01:00Z">
        <w:r w:rsidRPr="00073577">
          <w:rPr>
            <w:rFonts w:ascii="Courier New" w:hAnsi="Courier New" w:cs="Courier New"/>
            <w:sz w:val="16"/>
            <w:szCs w:val="16"/>
            <w:rPrChange w:id="10024" w:author="Abhishek Deep Nigam" w:date="2015-10-26T01:01:00Z">
              <w:rPr>
                <w:rFonts w:ascii="Courier New" w:hAnsi="Courier New" w:cs="Courier New"/>
              </w:rPr>
            </w:rPrChange>
          </w:rPr>
          <w:t>[1]-&gt;S[2]-&gt;T[3]-&gt;T[4]-&gt;A(Backtracking)</w:t>
        </w:r>
      </w:ins>
    </w:p>
    <w:p w14:paraId="13EB2802" w14:textId="77777777" w:rsidR="00073577" w:rsidRPr="00073577" w:rsidRDefault="00073577" w:rsidP="00073577">
      <w:pPr>
        <w:spacing w:before="0" w:after="0"/>
        <w:rPr>
          <w:ins w:id="10025" w:author="Abhishek Deep Nigam" w:date="2015-10-26T01:01:00Z"/>
          <w:rFonts w:ascii="Courier New" w:hAnsi="Courier New" w:cs="Courier New"/>
          <w:sz w:val="16"/>
          <w:szCs w:val="16"/>
          <w:rPrChange w:id="10026" w:author="Abhishek Deep Nigam" w:date="2015-10-26T01:01:00Z">
            <w:rPr>
              <w:ins w:id="10027" w:author="Abhishek Deep Nigam" w:date="2015-10-26T01:01:00Z"/>
              <w:rFonts w:ascii="Courier New" w:hAnsi="Courier New" w:cs="Courier New"/>
            </w:rPr>
          </w:rPrChange>
        </w:rPr>
      </w:pPr>
      <w:ins w:id="10028" w:author="Abhishek Deep Nigam" w:date="2015-10-26T01:01:00Z">
        <w:r w:rsidRPr="00073577">
          <w:rPr>
            <w:rFonts w:ascii="Courier New" w:hAnsi="Courier New" w:cs="Courier New"/>
            <w:sz w:val="16"/>
            <w:szCs w:val="16"/>
            <w:rPrChange w:id="10029" w:author="Abhishek Deep Nigam" w:date="2015-10-26T01:01:00Z">
              <w:rPr>
                <w:rFonts w:ascii="Courier New" w:hAnsi="Courier New" w:cs="Courier New"/>
              </w:rPr>
            </w:rPrChange>
          </w:rPr>
          <w:t>[4]-&gt;N[5]-&gt;O[6]-&gt;I(Backtracking)</w:t>
        </w:r>
      </w:ins>
    </w:p>
    <w:p w14:paraId="3F6A8D99" w14:textId="77777777" w:rsidR="00073577" w:rsidRPr="00073577" w:rsidRDefault="00073577" w:rsidP="00073577">
      <w:pPr>
        <w:spacing w:before="0" w:after="0"/>
        <w:rPr>
          <w:ins w:id="10030" w:author="Abhishek Deep Nigam" w:date="2015-10-26T01:01:00Z"/>
          <w:rFonts w:ascii="Courier New" w:hAnsi="Courier New" w:cs="Courier New"/>
          <w:sz w:val="16"/>
          <w:szCs w:val="16"/>
          <w:rPrChange w:id="10031" w:author="Abhishek Deep Nigam" w:date="2015-10-26T01:01:00Z">
            <w:rPr>
              <w:ins w:id="10032" w:author="Abhishek Deep Nigam" w:date="2015-10-26T01:01:00Z"/>
              <w:rFonts w:ascii="Courier New" w:hAnsi="Courier New" w:cs="Courier New"/>
            </w:rPr>
          </w:rPrChange>
        </w:rPr>
      </w:pPr>
      <w:ins w:id="10033" w:author="Abhishek Deep Nigam" w:date="2015-10-26T01:01:00Z">
        <w:r w:rsidRPr="00073577">
          <w:rPr>
            <w:rFonts w:ascii="Courier New" w:hAnsi="Courier New" w:cs="Courier New"/>
            <w:sz w:val="16"/>
            <w:szCs w:val="16"/>
            <w:rPrChange w:id="10034" w:author="Abhishek Deep Nigam" w:date="2015-10-26T01:01:00Z">
              <w:rPr>
                <w:rFonts w:ascii="Courier New" w:hAnsi="Courier New" w:cs="Courier New"/>
              </w:rPr>
            </w:rPrChange>
          </w:rPr>
          <w:t>[4]-&gt;O[5]-&gt;O[6]-&gt;I(Backtracking)</w:t>
        </w:r>
      </w:ins>
    </w:p>
    <w:p w14:paraId="75C6FB3F" w14:textId="77777777" w:rsidR="00073577" w:rsidRPr="00073577" w:rsidRDefault="00073577" w:rsidP="00073577">
      <w:pPr>
        <w:spacing w:before="0" w:after="0"/>
        <w:rPr>
          <w:ins w:id="10035" w:author="Abhishek Deep Nigam" w:date="2015-10-26T01:01:00Z"/>
          <w:rFonts w:ascii="Courier New" w:hAnsi="Courier New" w:cs="Courier New"/>
          <w:sz w:val="16"/>
          <w:szCs w:val="16"/>
          <w:rPrChange w:id="10036" w:author="Abhishek Deep Nigam" w:date="2015-10-26T01:01:00Z">
            <w:rPr>
              <w:ins w:id="10037" w:author="Abhishek Deep Nigam" w:date="2015-10-26T01:01:00Z"/>
              <w:rFonts w:ascii="Courier New" w:hAnsi="Courier New" w:cs="Courier New"/>
            </w:rPr>
          </w:rPrChange>
        </w:rPr>
      </w:pPr>
      <w:ins w:id="10038" w:author="Abhishek Deep Nigam" w:date="2015-10-26T01:01:00Z">
        <w:r w:rsidRPr="00073577">
          <w:rPr>
            <w:rFonts w:ascii="Courier New" w:hAnsi="Courier New" w:cs="Courier New"/>
            <w:sz w:val="16"/>
            <w:szCs w:val="16"/>
            <w:rPrChange w:id="10039" w:author="Abhishek Deep Nigam" w:date="2015-10-26T01:01:00Z">
              <w:rPr>
                <w:rFonts w:ascii="Courier New" w:hAnsi="Courier New" w:cs="Courier New"/>
              </w:rPr>
            </w:rPrChange>
          </w:rPr>
          <w:t>[4]-&gt;P(Backtracking)</w:t>
        </w:r>
      </w:ins>
    </w:p>
    <w:p w14:paraId="6DA1A9D4" w14:textId="77777777" w:rsidR="00073577" w:rsidRPr="00073577" w:rsidRDefault="00073577" w:rsidP="00073577">
      <w:pPr>
        <w:spacing w:before="0" w:after="0"/>
        <w:rPr>
          <w:ins w:id="10040" w:author="Abhishek Deep Nigam" w:date="2015-10-26T01:01:00Z"/>
          <w:rFonts w:ascii="Courier New" w:hAnsi="Courier New" w:cs="Courier New"/>
          <w:sz w:val="16"/>
          <w:szCs w:val="16"/>
          <w:rPrChange w:id="10041" w:author="Abhishek Deep Nigam" w:date="2015-10-26T01:01:00Z">
            <w:rPr>
              <w:ins w:id="10042" w:author="Abhishek Deep Nigam" w:date="2015-10-26T01:01:00Z"/>
              <w:rFonts w:ascii="Courier New" w:hAnsi="Courier New" w:cs="Courier New"/>
            </w:rPr>
          </w:rPrChange>
        </w:rPr>
      </w:pPr>
      <w:ins w:id="10043" w:author="Abhishek Deep Nigam" w:date="2015-10-26T01:01:00Z">
        <w:r w:rsidRPr="00073577">
          <w:rPr>
            <w:rFonts w:ascii="Courier New" w:hAnsi="Courier New" w:cs="Courier New"/>
            <w:sz w:val="16"/>
            <w:szCs w:val="16"/>
            <w:rPrChange w:id="10044" w:author="Abhishek Deep Nigam" w:date="2015-10-26T01:01:00Z">
              <w:rPr>
                <w:rFonts w:ascii="Courier New" w:hAnsi="Courier New" w:cs="Courier New"/>
              </w:rPr>
            </w:rPrChange>
          </w:rPr>
          <w:t>[4]-&gt;Q(Backtracking)</w:t>
        </w:r>
      </w:ins>
    </w:p>
    <w:p w14:paraId="6DFD134A" w14:textId="77777777" w:rsidR="00073577" w:rsidRPr="00073577" w:rsidRDefault="00073577" w:rsidP="00073577">
      <w:pPr>
        <w:spacing w:before="0" w:after="0"/>
        <w:rPr>
          <w:ins w:id="10045" w:author="Abhishek Deep Nigam" w:date="2015-10-26T01:01:00Z"/>
          <w:rFonts w:ascii="Courier New" w:hAnsi="Courier New" w:cs="Courier New"/>
          <w:sz w:val="16"/>
          <w:szCs w:val="16"/>
          <w:rPrChange w:id="10046" w:author="Abhishek Deep Nigam" w:date="2015-10-26T01:01:00Z">
            <w:rPr>
              <w:ins w:id="10047" w:author="Abhishek Deep Nigam" w:date="2015-10-26T01:01:00Z"/>
              <w:rFonts w:ascii="Courier New" w:hAnsi="Courier New" w:cs="Courier New"/>
            </w:rPr>
          </w:rPrChange>
        </w:rPr>
      </w:pPr>
      <w:ins w:id="10048" w:author="Abhishek Deep Nigam" w:date="2015-10-26T01:01:00Z">
        <w:r w:rsidRPr="00073577">
          <w:rPr>
            <w:rFonts w:ascii="Courier New" w:hAnsi="Courier New" w:cs="Courier New"/>
            <w:sz w:val="16"/>
            <w:szCs w:val="16"/>
            <w:rPrChange w:id="10049" w:author="Abhishek Deep Nigam" w:date="2015-10-26T01:01:00Z">
              <w:rPr>
                <w:rFonts w:ascii="Courier New" w:hAnsi="Courier New" w:cs="Courier New"/>
              </w:rPr>
            </w:rPrChange>
          </w:rPr>
          <w:t>[4]-&gt;S(Backtracking)</w:t>
        </w:r>
      </w:ins>
    </w:p>
    <w:p w14:paraId="20D9DFAB" w14:textId="77777777" w:rsidR="00073577" w:rsidRPr="00073577" w:rsidRDefault="00073577" w:rsidP="00073577">
      <w:pPr>
        <w:spacing w:before="0" w:after="0"/>
        <w:rPr>
          <w:ins w:id="10050" w:author="Abhishek Deep Nigam" w:date="2015-10-26T01:01:00Z"/>
          <w:rFonts w:ascii="Courier New" w:hAnsi="Courier New" w:cs="Courier New"/>
          <w:sz w:val="16"/>
          <w:szCs w:val="16"/>
          <w:rPrChange w:id="10051" w:author="Abhishek Deep Nigam" w:date="2015-10-26T01:01:00Z">
            <w:rPr>
              <w:ins w:id="10052" w:author="Abhishek Deep Nigam" w:date="2015-10-26T01:01:00Z"/>
              <w:rFonts w:ascii="Courier New" w:hAnsi="Courier New" w:cs="Courier New"/>
            </w:rPr>
          </w:rPrChange>
        </w:rPr>
      </w:pPr>
      <w:ins w:id="10053" w:author="Abhishek Deep Nigam" w:date="2015-10-26T01:01:00Z">
        <w:r w:rsidRPr="00073577">
          <w:rPr>
            <w:rFonts w:ascii="Courier New" w:hAnsi="Courier New" w:cs="Courier New"/>
            <w:sz w:val="16"/>
            <w:szCs w:val="16"/>
            <w:rPrChange w:id="10054" w:author="Abhishek Deep Nigam" w:date="2015-10-26T01:01:00Z">
              <w:rPr>
                <w:rFonts w:ascii="Courier New" w:hAnsi="Courier New" w:cs="Courier New"/>
              </w:rPr>
            </w:rPrChange>
          </w:rPr>
          <w:t>[4]-&gt;Y[5]-&gt;O[6]-&gt;I(Backtracking)</w:t>
        </w:r>
      </w:ins>
    </w:p>
    <w:p w14:paraId="6166583E" w14:textId="77777777" w:rsidR="00073577" w:rsidRPr="00073577" w:rsidRDefault="00073577" w:rsidP="00073577">
      <w:pPr>
        <w:spacing w:before="0" w:after="0"/>
        <w:rPr>
          <w:ins w:id="10055" w:author="Abhishek Deep Nigam" w:date="2015-10-26T01:01:00Z"/>
          <w:rFonts w:ascii="Courier New" w:hAnsi="Courier New" w:cs="Courier New"/>
          <w:sz w:val="16"/>
          <w:szCs w:val="16"/>
          <w:rPrChange w:id="10056" w:author="Abhishek Deep Nigam" w:date="2015-10-26T01:01:00Z">
            <w:rPr>
              <w:ins w:id="10057" w:author="Abhishek Deep Nigam" w:date="2015-10-26T01:01:00Z"/>
              <w:rFonts w:ascii="Courier New" w:hAnsi="Courier New" w:cs="Courier New"/>
            </w:rPr>
          </w:rPrChange>
        </w:rPr>
      </w:pPr>
      <w:ins w:id="10058" w:author="Abhishek Deep Nigam" w:date="2015-10-26T01:01:00Z">
        <w:r w:rsidRPr="00073577">
          <w:rPr>
            <w:rFonts w:ascii="Courier New" w:hAnsi="Courier New" w:cs="Courier New"/>
            <w:sz w:val="16"/>
            <w:szCs w:val="16"/>
            <w:rPrChange w:id="10059" w:author="Abhishek Deep Nigam" w:date="2015-10-26T01:01:00Z">
              <w:rPr>
                <w:rFonts w:ascii="Courier New" w:hAnsi="Courier New" w:cs="Courier New"/>
              </w:rPr>
            </w:rPrChange>
          </w:rPr>
          <w:t>[1]-&gt;T[2]-&gt;T[3]-&gt;T[4]-&gt;A(Backtracking)</w:t>
        </w:r>
      </w:ins>
    </w:p>
    <w:p w14:paraId="2E543A69" w14:textId="77777777" w:rsidR="00073577" w:rsidRPr="00073577" w:rsidRDefault="00073577" w:rsidP="00073577">
      <w:pPr>
        <w:spacing w:before="0" w:after="0"/>
        <w:rPr>
          <w:ins w:id="10060" w:author="Abhishek Deep Nigam" w:date="2015-10-26T01:01:00Z"/>
          <w:rFonts w:ascii="Courier New" w:hAnsi="Courier New" w:cs="Courier New"/>
          <w:sz w:val="16"/>
          <w:szCs w:val="16"/>
          <w:rPrChange w:id="10061" w:author="Abhishek Deep Nigam" w:date="2015-10-26T01:01:00Z">
            <w:rPr>
              <w:ins w:id="10062" w:author="Abhishek Deep Nigam" w:date="2015-10-26T01:01:00Z"/>
              <w:rFonts w:ascii="Courier New" w:hAnsi="Courier New" w:cs="Courier New"/>
            </w:rPr>
          </w:rPrChange>
        </w:rPr>
      </w:pPr>
      <w:ins w:id="10063" w:author="Abhishek Deep Nigam" w:date="2015-10-26T01:01:00Z">
        <w:r w:rsidRPr="00073577">
          <w:rPr>
            <w:rFonts w:ascii="Courier New" w:hAnsi="Courier New" w:cs="Courier New"/>
            <w:sz w:val="16"/>
            <w:szCs w:val="16"/>
            <w:rPrChange w:id="10064" w:author="Abhishek Deep Nigam" w:date="2015-10-26T01:01:00Z">
              <w:rPr>
                <w:rFonts w:ascii="Courier New" w:hAnsi="Courier New" w:cs="Courier New"/>
              </w:rPr>
            </w:rPrChange>
          </w:rPr>
          <w:t>[4]-&gt;N[5]-&gt;O[6]-&gt;I[7]-&gt;E(Backtracking)</w:t>
        </w:r>
      </w:ins>
    </w:p>
    <w:p w14:paraId="70519998" w14:textId="77777777" w:rsidR="00073577" w:rsidRPr="00073577" w:rsidRDefault="00073577" w:rsidP="00073577">
      <w:pPr>
        <w:spacing w:before="0" w:after="0"/>
        <w:rPr>
          <w:ins w:id="10065" w:author="Abhishek Deep Nigam" w:date="2015-10-26T01:01:00Z"/>
          <w:rFonts w:ascii="Courier New" w:hAnsi="Courier New" w:cs="Courier New"/>
          <w:sz w:val="16"/>
          <w:szCs w:val="16"/>
          <w:rPrChange w:id="10066" w:author="Abhishek Deep Nigam" w:date="2015-10-26T01:01:00Z">
            <w:rPr>
              <w:ins w:id="10067" w:author="Abhishek Deep Nigam" w:date="2015-10-26T01:01:00Z"/>
              <w:rFonts w:ascii="Courier New" w:hAnsi="Courier New" w:cs="Courier New"/>
            </w:rPr>
          </w:rPrChange>
        </w:rPr>
      </w:pPr>
      <w:ins w:id="10068" w:author="Abhishek Deep Nigam" w:date="2015-10-26T01:01:00Z">
        <w:r w:rsidRPr="00073577">
          <w:rPr>
            <w:rFonts w:ascii="Courier New" w:hAnsi="Courier New" w:cs="Courier New"/>
            <w:sz w:val="16"/>
            <w:szCs w:val="16"/>
            <w:rPrChange w:id="10069" w:author="Abhishek Deep Nigam" w:date="2015-10-26T01:01:00Z">
              <w:rPr>
                <w:rFonts w:ascii="Courier New" w:hAnsi="Courier New" w:cs="Courier New"/>
              </w:rPr>
            </w:rPrChange>
          </w:rPr>
          <w:t>[4]-&gt;O[5]-&gt;O[6]-&gt;I[7]-&gt;E(Backtracking)</w:t>
        </w:r>
      </w:ins>
    </w:p>
    <w:p w14:paraId="057E590E" w14:textId="77777777" w:rsidR="00073577" w:rsidRPr="00073577" w:rsidRDefault="00073577" w:rsidP="00073577">
      <w:pPr>
        <w:spacing w:before="0" w:after="0"/>
        <w:rPr>
          <w:ins w:id="10070" w:author="Abhishek Deep Nigam" w:date="2015-10-26T01:01:00Z"/>
          <w:rFonts w:ascii="Courier New" w:hAnsi="Courier New" w:cs="Courier New"/>
          <w:sz w:val="16"/>
          <w:szCs w:val="16"/>
          <w:rPrChange w:id="10071" w:author="Abhishek Deep Nigam" w:date="2015-10-26T01:01:00Z">
            <w:rPr>
              <w:ins w:id="10072" w:author="Abhishek Deep Nigam" w:date="2015-10-26T01:01:00Z"/>
              <w:rFonts w:ascii="Courier New" w:hAnsi="Courier New" w:cs="Courier New"/>
            </w:rPr>
          </w:rPrChange>
        </w:rPr>
      </w:pPr>
      <w:ins w:id="10073" w:author="Abhishek Deep Nigam" w:date="2015-10-26T01:01:00Z">
        <w:r w:rsidRPr="00073577">
          <w:rPr>
            <w:rFonts w:ascii="Courier New" w:hAnsi="Courier New" w:cs="Courier New"/>
            <w:sz w:val="16"/>
            <w:szCs w:val="16"/>
            <w:rPrChange w:id="10074" w:author="Abhishek Deep Nigam" w:date="2015-10-26T01:01:00Z">
              <w:rPr>
                <w:rFonts w:ascii="Courier New" w:hAnsi="Courier New" w:cs="Courier New"/>
              </w:rPr>
            </w:rPrChange>
          </w:rPr>
          <w:t>[4]-&gt;P(Backtracking)</w:t>
        </w:r>
      </w:ins>
    </w:p>
    <w:p w14:paraId="5B2B12E0" w14:textId="77777777" w:rsidR="00073577" w:rsidRPr="00073577" w:rsidRDefault="00073577" w:rsidP="00073577">
      <w:pPr>
        <w:spacing w:before="0" w:after="0"/>
        <w:rPr>
          <w:ins w:id="10075" w:author="Abhishek Deep Nigam" w:date="2015-10-26T01:01:00Z"/>
          <w:rFonts w:ascii="Courier New" w:hAnsi="Courier New" w:cs="Courier New"/>
          <w:sz w:val="16"/>
          <w:szCs w:val="16"/>
          <w:rPrChange w:id="10076" w:author="Abhishek Deep Nigam" w:date="2015-10-26T01:01:00Z">
            <w:rPr>
              <w:ins w:id="10077" w:author="Abhishek Deep Nigam" w:date="2015-10-26T01:01:00Z"/>
              <w:rFonts w:ascii="Courier New" w:hAnsi="Courier New" w:cs="Courier New"/>
            </w:rPr>
          </w:rPrChange>
        </w:rPr>
      </w:pPr>
      <w:ins w:id="10078" w:author="Abhishek Deep Nigam" w:date="2015-10-26T01:01:00Z">
        <w:r w:rsidRPr="00073577">
          <w:rPr>
            <w:rFonts w:ascii="Courier New" w:hAnsi="Courier New" w:cs="Courier New"/>
            <w:sz w:val="16"/>
            <w:szCs w:val="16"/>
            <w:rPrChange w:id="10079" w:author="Abhishek Deep Nigam" w:date="2015-10-26T01:01:00Z">
              <w:rPr>
                <w:rFonts w:ascii="Courier New" w:hAnsi="Courier New" w:cs="Courier New"/>
              </w:rPr>
            </w:rPrChange>
          </w:rPr>
          <w:t>[4]-&gt;Q(Backtracking)</w:t>
        </w:r>
      </w:ins>
    </w:p>
    <w:p w14:paraId="1E7FFC56" w14:textId="77777777" w:rsidR="00073577" w:rsidRPr="00073577" w:rsidRDefault="00073577" w:rsidP="00073577">
      <w:pPr>
        <w:spacing w:before="0" w:after="0"/>
        <w:rPr>
          <w:ins w:id="10080" w:author="Abhishek Deep Nigam" w:date="2015-10-26T01:01:00Z"/>
          <w:rFonts w:ascii="Courier New" w:hAnsi="Courier New" w:cs="Courier New"/>
          <w:sz w:val="16"/>
          <w:szCs w:val="16"/>
          <w:rPrChange w:id="10081" w:author="Abhishek Deep Nigam" w:date="2015-10-26T01:01:00Z">
            <w:rPr>
              <w:ins w:id="10082" w:author="Abhishek Deep Nigam" w:date="2015-10-26T01:01:00Z"/>
              <w:rFonts w:ascii="Courier New" w:hAnsi="Courier New" w:cs="Courier New"/>
            </w:rPr>
          </w:rPrChange>
        </w:rPr>
      </w:pPr>
      <w:ins w:id="10083" w:author="Abhishek Deep Nigam" w:date="2015-10-26T01:01:00Z">
        <w:r w:rsidRPr="00073577">
          <w:rPr>
            <w:rFonts w:ascii="Courier New" w:hAnsi="Courier New" w:cs="Courier New"/>
            <w:sz w:val="16"/>
            <w:szCs w:val="16"/>
            <w:rPrChange w:id="10084" w:author="Abhishek Deep Nigam" w:date="2015-10-26T01:01:00Z">
              <w:rPr>
                <w:rFonts w:ascii="Courier New" w:hAnsi="Courier New" w:cs="Courier New"/>
              </w:rPr>
            </w:rPrChange>
          </w:rPr>
          <w:t>[4]-&gt;S(Backtracking)</w:t>
        </w:r>
      </w:ins>
    </w:p>
    <w:p w14:paraId="2F00245E" w14:textId="77777777" w:rsidR="00073577" w:rsidRPr="00073577" w:rsidRDefault="00073577" w:rsidP="00073577">
      <w:pPr>
        <w:spacing w:before="0" w:after="0"/>
        <w:rPr>
          <w:ins w:id="10085" w:author="Abhishek Deep Nigam" w:date="2015-10-26T01:01:00Z"/>
          <w:rFonts w:ascii="Courier New" w:hAnsi="Courier New" w:cs="Courier New"/>
          <w:sz w:val="16"/>
          <w:szCs w:val="16"/>
          <w:rPrChange w:id="10086" w:author="Abhishek Deep Nigam" w:date="2015-10-26T01:01:00Z">
            <w:rPr>
              <w:ins w:id="10087" w:author="Abhishek Deep Nigam" w:date="2015-10-26T01:01:00Z"/>
              <w:rFonts w:ascii="Courier New" w:hAnsi="Courier New" w:cs="Courier New"/>
            </w:rPr>
          </w:rPrChange>
        </w:rPr>
      </w:pPr>
      <w:ins w:id="10088" w:author="Abhishek Deep Nigam" w:date="2015-10-26T01:01:00Z">
        <w:r w:rsidRPr="00073577">
          <w:rPr>
            <w:rFonts w:ascii="Courier New" w:hAnsi="Courier New" w:cs="Courier New"/>
            <w:sz w:val="16"/>
            <w:szCs w:val="16"/>
            <w:rPrChange w:id="10089" w:author="Abhishek Deep Nigam" w:date="2015-10-26T01:01:00Z">
              <w:rPr>
                <w:rFonts w:ascii="Courier New" w:hAnsi="Courier New" w:cs="Courier New"/>
              </w:rPr>
            </w:rPrChange>
          </w:rPr>
          <w:t>[4]-&gt;Y[5]-&gt;O[6]-&gt;I[7]-&gt;E(Backtracking)</w:t>
        </w:r>
      </w:ins>
    </w:p>
    <w:p w14:paraId="337FFBAC" w14:textId="77777777" w:rsidR="00073577" w:rsidRPr="00073577" w:rsidRDefault="00073577" w:rsidP="00073577">
      <w:pPr>
        <w:spacing w:before="0" w:after="0"/>
        <w:rPr>
          <w:ins w:id="10090" w:author="Abhishek Deep Nigam" w:date="2015-10-26T01:01:00Z"/>
          <w:rFonts w:ascii="Courier New" w:hAnsi="Courier New" w:cs="Courier New"/>
          <w:sz w:val="16"/>
          <w:szCs w:val="16"/>
          <w:rPrChange w:id="10091" w:author="Abhishek Deep Nigam" w:date="2015-10-26T01:01:00Z">
            <w:rPr>
              <w:ins w:id="10092" w:author="Abhishek Deep Nigam" w:date="2015-10-26T01:01:00Z"/>
              <w:rFonts w:ascii="Courier New" w:hAnsi="Courier New" w:cs="Courier New"/>
            </w:rPr>
          </w:rPrChange>
        </w:rPr>
      </w:pPr>
      <w:ins w:id="10093" w:author="Abhishek Deep Nigam" w:date="2015-10-26T01:01:00Z">
        <w:r w:rsidRPr="00073577">
          <w:rPr>
            <w:rFonts w:ascii="Courier New" w:hAnsi="Courier New" w:cs="Courier New"/>
            <w:sz w:val="16"/>
            <w:szCs w:val="16"/>
            <w:rPrChange w:id="10094" w:author="Abhishek Deep Nigam" w:date="2015-10-26T01:01:00Z">
              <w:rPr>
                <w:rFonts w:ascii="Courier New" w:hAnsi="Courier New" w:cs="Courier New"/>
              </w:rPr>
            </w:rPrChange>
          </w:rPr>
          <w:t>[1]-&gt;Y[2]-&gt;T[3]-&gt;T[4]-&gt;A(Backtracking)</w:t>
        </w:r>
      </w:ins>
    </w:p>
    <w:p w14:paraId="4FE6C0F0" w14:textId="77777777" w:rsidR="00073577" w:rsidRPr="00073577" w:rsidRDefault="00073577" w:rsidP="00073577">
      <w:pPr>
        <w:spacing w:before="0" w:after="0"/>
        <w:rPr>
          <w:ins w:id="10095" w:author="Abhishek Deep Nigam" w:date="2015-10-26T01:01:00Z"/>
          <w:rFonts w:ascii="Courier New" w:hAnsi="Courier New" w:cs="Courier New"/>
          <w:sz w:val="16"/>
          <w:szCs w:val="16"/>
          <w:rPrChange w:id="10096" w:author="Abhishek Deep Nigam" w:date="2015-10-26T01:01:00Z">
            <w:rPr>
              <w:ins w:id="10097" w:author="Abhishek Deep Nigam" w:date="2015-10-26T01:01:00Z"/>
              <w:rFonts w:ascii="Courier New" w:hAnsi="Courier New" w:cs="Courier New"/>
            </w:rPr>
          </w:rPrChange>
        </w:rPr>
      </w:pPr>
      <w:ins w:id="10098" w:author="Abhishek Deep Nigam" w:date="2015-10-26T01:01:00Z">
        <w:r w:rsidRPr="00073577">
          <w:rPr>
            <w:rFonts w:ascii="Courier New" w:hAnsi="Courier New" w:cs="Courier New"/>
            <w:sz w:val="16"/>
            <w:szCs w:val="16"/>
            <w:rPrChange w:id="10099" w:author="Abhishek Deep Nigam" w:date="2015-10-26T01:01:00Z">
              <w:rPr>
                <w:rFonts w:ascii="Courier New" w:hAnsi="Courier New" w:cs="Courier New"/>
              </w:rPr>
            </w:rPrChange>
          </w:rPr>
          <w:t>[4]-&gt;N[5]-&gt;O[6]-&gt;I(Backtracking)</w:t>
        </w:r>
      </w:ins>
    </w:p>
    <w:p w14:paraId="62848DA7" w14:textId="77777777" w:rsidR="00073577" w:rsidRPr="00073577" w:rsidRDefault="00073577" w:rsidP="00073577">
      <w:pPr>
        <w:spacing w:before="0" w:after="0"/>
        <w:rPr>
          <w:ins w:id="10100" w:author="Abhishek Deep Nigam" w:date="2015-10-26T01:01:00Z"/>
          <w:rFonts w:ascii="Courier New" w:hAnsi="Courier New" w:cs="Courier New"/>
          <w:sz w:val="16"/>
          <w:szCs w:val="16"/>
          <w:rPrChange w:id="10101" w:author="Abhishek Deep Nigam" w:date="2015-10-26T01:01:00Z">
            <w:rPr>
              <w:ins w:id="10102" w:author="Abhishek Deep Nigam" w:date="2015-10-26T01:01:00Z"/>
              <w:rFonts w:ascii="Courier New" w:hAnsi="Courier New" w:cs="Courier New"/>
            </w:rPr>
          </w:rPrChange>
        </w:rPr>
      </w:pPr>
      <w:ins w:id="10103" w:author="Abhishek Deep Nigam" w:date="2015-10-26T01:01:00Z">
        <w:r w:rsidRPr="00073577">
          <w:rPr>
            <w:rFonts w:ascii="Courier New" w:hAnsi="Courier New" w:cs="Courier New"/>
            <w:sz w:val="16"/>
            <w:szCs w:val="16"/>
            <w:rPrChange w:id="10104" w:author="Abhishek Deep Nigam" w:date="2015-10-26T01:01:00Z">
              <w:rPr>
                <w:rFonts w:ascii="Courier New" w:hAnsi="Courier New" w:cs="Courier New"/>
              </w:rPr>
            </w:rPrChange>
          </w:rPr>
          <w:t>[4]-&gt;O[5]-&gt;O[6]-&gt;I(Backtracking)</w:t>
        </w:r>
      </w:ins>
    </w:p>
    <w:p w14:paraId="123B310A" w14:textId="77777777" w:rsidR="00073577" w:rsidRPr="00073577" w:rsidRDefault="00073577" w:rsidP="00073577">
      <w:pPr>
        <w:spacing w:before="0" w:after="0"/>
        <w:rPr>
          <w:ins w:id="10105" w:author="Abhishek Deep Nigam" w:date="2015-10-26T01:01:00Z"/>
          <w:rFonts w:ascii="Courier New" w:hAnsi="Courier New" w:cs="Courier New"/>
          <w:sz w:val="16"/>
          <w:szCs w:val="16"/>
          <w:rPrChange w:id="10106" w:author="Abhishek Deep Nigam" w:date="2015-10-26T01:01:00Z">
            <w:rPr>
              <w:ins w:id="10107" w:author="Abhishek Deep Nigam" w:date="2015-10-26T01:01:00Z"/>
              <w:rFonts w:ascii="Courier New" w:hAnsi="Courier New" w:cs="Courier New"/>
            </w:rPr>
          </w:rPrChange>
        </w:rPr>
      </w:pPr>
      <w:ins w:id="10108" w:author="Abhishek Deep Nigam" w:date="2015-10-26T01:01:00Z">
        <w:r w:rsidRPr="00073577">
          <w:rPr>
            <w:rFonts w:ascii="Courier New" w:hAnsi="Courier New" w:cs="Courier New"/>
            <w:sz w:val="16"/>
            <w:szCs w:val="16"/>
            <w:rPrChange w:id="10109" w:author="Abhishek Deep Nigam" w:date="2015-10-26T01:01:00Z">
              <w:rPr>
                <w:rFonts w:ascii="Courier New" w:hAnsi="Courier New" w:cs="Courier New"/>
              </w:rPr>
            </w:rPrChange>
          </w:rPr>
          <w:t>[4]-&gt;P(Backtracking)</w:t>
        </w:r>
      </w:ins>
    </w:p>
    <w:p w14:paraId="03D4F94B" w14:textId="77777777" w:rsidR="00073577" w:rsidRPr="00073577" w:rsidRDefault="00073577" w:rsidP="00073577">
      <w:pPr>
        <w:spacing w:before="0" w:after="0"/>
        <w:rPr>
          <w:ins w:id="10110" w:author="Abhishek Deep Nigam" w:date="2015-10-26T01:01:00Z"/>
          <w:rFonts w:ascii="Courier New" w:hAnsi="Courier New" w:cs="Courier New"/>
          <w:sz w:val="16"/>
          <w:szCs w:val="16"/>
          <w:rPrChange w:id="10111" w:author="Abhishek Deep Nigam" w:date="2015-10-26T01:01:00Z">
            <w:rPr>
              <w:ins w:id="10112" w:author="Abhishek Deep Nigam" w:date="2015-10-26T01:01:00Z"/>
              <w:rFonts w:ascii="Courier New" w:hAnsi="Courier New" w:cs="Courier New"/>
            </w:rPr>
          </w:rPrChange>
        </w:rPr>
      </w:pPr>
      <w:ins w:id="10113" w:author="Abhishek Deep Nigam" w:date="2015-10-26T01:01:00Z">
        <w:r w:rsidRPr="00073577">
          <w:rPr>
            <w:rFonts w:ascii="Courier New" w:hAnsi="Courier New" w:cs="Courier New"/>
            <w:sz w:val="16"/>
            <w:szCs w:val="16"/>
            <w:rPrChange w:id="10114" w:author="Abhishek Deep Nigam" w:date="2015-10-26T01:01:00Z">
              <w:rPr>
                <w:rFonts w:ascii="Courier New" w:hAnsi="Courier New" w:cs="Courier New"/>
              </w:rPr>
            </w:rPrChange>
          </w:rPr>
          <w:lastRenderedPageBreak/>
          <w:t>[4]-&gt;Q(Backtracking)</w:t>
        </w:r>
      </w:ins>
    </w:p>
    <w:p w14:paraId="1C6C6F9D" w14:textId="77777777" w:rsidR="00073577" w:rsidRPr="00073577" w:rsidRDefault="00073577" w:rsidP="00073577">
      <w:pPr>
        <w:spacing w:before="0" w:after="0"/>
        <w:rPr>
          <w:ins w:id="10115" w:author="Abhishek Deep Nigam" w:date="2015-10-26T01:01:00Z"/>
          <w:rFonts w:ascii="Courier New" w:hAnsi="Courier New" w:cs="Courier New"/>
          <w:sz w:val="16"/>
          <w:szCs w:val="16"/>
          <w:rPrChange w:id="10116" w:author="Abhishek Deep Nigam" w:date="2015-10-26T01:01:00Z">
            <w:rPr>
              <w:ins w:id="10117" w:author="Abhishek Deep Nigam" w:date="2015-10-26T01:01:00Z"/>
              <w:rFonts w:ascii="Courier New" w:hAnsi="Courier New" w:cs="Courier New"/>
            </w:rPr>
          </w:rPrChange>
        </w:rPr>
      </w:pPr>
      <w:ins w:id="10118" w:author="Abhishek Deep Nigam" w:date="2015-10-26T01:01:00Z">
        <w:r w:rsidRPr="00073577">
          <w:rPr>
            <w:rFonts w:ascii="Courier New" w:hAnsi="Courier New" w:cs="Courier New"/>
            <w:sz w:val="16"/>
            <w:szCs w:val="16"/>
            <w:rPrChange w:id="10119" w:author="Abhishek Deep Nigam" w:date="2015-10-26T01:01:00Z">
              <w:rPr>
                <w:rFonts w:ascii="Courier New" w:hAnsi="Courier New" w:cs="Courier New"/>
              </w:rPr>
            </w:rPrChange>
          </w:rPr>
          <w:t>[4]-&gt;S(Backtracking)</w:t>
        </w:r>
      </w:ins>
    </w:p>
    <w:p w14:paraId="0702AAD0" w14:textId="77777777" w:rsidR="00073577" w:rsidRPr="00073577" w:rsidRDefault="00073577" w:rsidP="00073577">
      <w:pPr>
        <w:spacing w:before="0" w:after="0"/>
        <w:rPr>
          <w:ins w:id="10120" w:author="Abhishek Deep Nigam" w:date="2015-10-26T01:01:00Z"/>
          <w:rFonts w:ascii="Courier New" w:hAnsi="Courier New" w:cs="Courier New"/>
          <w:sz w:val="16"/>
          <w:szCs w:val="16"/>
          <w:rPrChange w:id="10121" w:author="Abhishek Deep Nigam" w:date="2015-10-26T01:01:00Z">
            <w:rPr>
              <w:ins w:id="10122" w:author="Abhishek Deep Nigam" w:date="2015-10-26T01:01:00Z"/>
              <w:rFonts w:ascii="Courier New" w:hAnsi="Courier New" w:cs="Courier New"/>
            </w:rPr>
          </w:rPrChange>
        </w:rPr>
      </w:pPr>
      <w:ins w:id="10123" w:author="Abhishek Deep Nigam" w:date="2015-10-26T01:01:00Z">
        <w:r w:rsidRPr="00073577">
          <w:rPr>
            <w:rFonts w:ascii="Courier New" w:hAnsi="Courier New" w:cs="Courier New"/>
            <w:sz w:val="16"/>
            <w:szCs w:val="16"/>
            <w:rPrChange w:id="10124" w:author="Abhishek Deep Nigam" w:date="2015-10-26T01:01:00Z">
              <w:rPr>
                <w:rFonts w:ascii="Courier New" w:hAnsi="Courier New" w:cs="Courier New"/>
              </w:rPr>
            </w:rPrChange>
          </w:rPr>
          <w:t>[4]-&gt;Y[5]-&gt;O[6]-&gt;I(Backtracking)</w:t>
        </w:r>
      </w:ins>
    </w:p>
    <w:p w14:paraId="0C5F99B3" w14:textId="77777777" w:rsidR="00073577" w:rsidRPr="00073577" w:rsidRDefault="00073577" w:rsidP="00073577">
      <w:pPr>
        <w:spacing w:before="0" w:after="0"/>
        <w:rPr>
          <w:ins w:id="10125" w:author="Abhishek Deep Nigam" w:date="2015-10-26T01:01:00Z"/>
          <w:rFonts w:ascii="Courier New" w:hAnsi="Courier New" w:cs="Courier New"/>
          <w:sz w:val="16"/>
          <w:szCs w:val="16"/>
          <w:rPrChange w:id="10126" w:author="Abhishek Deep Nigam" w:date="2015-10-26T01:01:00Z">
            <w:rPr>
              <w:ins w:id="10127" w:author="Abhishek Deep Nigam" w:date="2015-10-26T01:01:00Z"/>
              <w:rFonts w:ascii="Courier New" w:hAnsi="Courier New" w:cs="Courier New"/>
            </w:rPr>
          </w:rPrChange>
        </w:rPr>
      </w:pPr>
      <w:ins w:id="10128" w:author="Abhishek Deep Nigam" w:date="2015-10-26T01:01:00Z">
        <w:r w:rsidRPr="00073577">
          <w:rPr>
            <w:rFonts w:ascii="Courier New" w:hAnsi="Courier New" w:cs="Courier New"/>
            <w:sz w:val="16"/>
            <w:szCs w:val="16"/>
            <w:rPrChange w:id="10129" w:author="Abhishek Deep Nigam" w:date="2015-10-26T01:01:00Z">
              <w:rPr>
                <w:rFonts w:ascii="Courier New" w:hAnsi="Courier New" w:cs="Courier New"/>
              </w:rPr>
            </w:rPrChange>
          </w:rPr>
          <w:t>[1]-&gt;Z[2]-&gt;T[3]-&gt;T[4]-&gt;A(Backtracking)</w:t>
        </w:r>
      </w:ins>
    </w:p>
    <w:p w14:paraId="4A981AFA" w14:textId="77777777" w:rsidR="00073577" w:rsidRPr="00073577" w:rsidRDefault="00073577" w:rsidP="00073577">
      <w:pPr>
        <w:spacing w:before="0" w:after="0"/>
        <w:rPr>
          <w:ins w:id="10130" w:author="Abhishek Deep Nigam" w:date="2015-10-26T01:01:00Z"/>
          <w:rFonts w:ascii="Courier New" w:hAnsi="Courier New" w:cs="Courier New"/>
          <w:sz w:val="16"/>
          <w:szCs w:val="16"/>
          <w:rPrChange w:id="10131" w:author="Abhishek Deep Nigam" w:date="2015-10-26T01:01:00Z">
            <w:rPr>
              <w:ins w:id="10132" w:author="Abhishek Deep Nigam" w:date="2015-10-26T01:01:00Z"/>
              <w:rFonts w:ascii="Courier New" w:hAnsi="Courier New" w:cs="Courier New"/>
            </w:rPr>
          </w:rPrChange>
        </w:rPr>
      </w:pPr>
      <w:ins w:id="10133" w:author="Abhishek Deep Nigam" w:date="2015-10-26T01:01:00Z">
        <w:r w:rsidRPr="00073577">
          <w:rPr>
            <w:rFonts w:ascii="Courier New" w:hAnsi="Courier New" w:cs="Courier New"/>
            <w:sz w:val="16"/>
            <w:szCs w:val="16"/>
            <w:rPrChange w:id="10134" w:author="Abhishek Deep Nigam" w:date="2015-10-26T01:01:00Z">
              <w:rPr>
                <w:rFonts w:ascii="Courier New" w:hAnsi="Courier New" w:cs="Courier New"/>
              </w:rPr>
            </w:rPrChange>
          </w:rPr>
          <w:t>[4]-&gt;N[5]-&gt;O[6]-&gt;I(Backtracking)</w:t>
        </w:r>
      </w:ins>
    </w:p>
    <w:p w14:paraId="484FD671" w14:textId="77777777" w:rsidR="00073577" w:rsidRPr="00073577" w:rsidRDefault="00073577" w:rsidP="00073577">
      <w:pPr>
        <w:spacing w:before="0" w:after="0"/>
        <w:rPr>
          <w:ins w:id="10135" w:author="Abhishek Deep Nigam" w:date="2015-10-26T01:01:00Z"/>
          <w:rFonts w:ascii="Courier New" w:hAnsi="Courier New" w:cs="Courier New"/>
          <w:sz w:val="16"/>
          <w:szCs w:val="16"/>
          <w:rPrChange w:id="10136" w:author="Abhishek Deep Nigam" w:date="2015-10-26T01:01:00Z">
            <w:rPr>
              <w:ins w:id="10137" w:author="Abhishek Deep Nigam" w:date="2015-10-26T01:01:00Z"/>
              <w:rFonts w:ascii="Courier New" w:hAnsi="Courier New" w:cs="Courier New"/>
            </w:rPr>
          </w:rPrChange>
        </w:rPr>
      </w:pPr>
      <w:ins w:id="10138" w:author="Abhishek Deep Nigam" w:date="2015-10-26T01:01:00Z">
        <w:r w:rsidRPr="00073577">
          <w:rPr>
            <w:rFonts w:ascii="Courier New" w:hAnsi="Courier New" w:cs="Courier New"/>
            <w:sz w:val="16"/>
            <w:szCs w:val="16"/>
            <w:rPrChange w:id="10139" w:author="Abhishek Deep Nigam" w:date="2015-10-26T01:01:00Z">
              <w:rPr>
                <w:rFonts w:ascii="Courier New" w:hAnsi="Courier New" w:cs="Courier New"/>
              </w:rPr>
            </w:rPrChange>
          </w:rPr>
          <w:t>[4]-&gt;O[5]-&gt;O[6]-&gt;I(Backtracking)</w:t>
        </w:r>
      </w:ins>
    </w:p>
    <w:p w14:paraId="39E27CED" w14:textId="77777777" w:rsidR="00073577" w:rsidRPr="00073577" w:rsidRDefault="00073577" w:rsidP="00073577">
      <w:pPr>
        <w:spacing w:before="0" w:after="0"/>
        <w:rPr>
          <w:ins w:id="10140" w:author="Abhishek Deep Nigam" w:date="2015-10-26T01:01:00Z"/>
          <w:rFonts w:ascii="Courier New" w:hAnsi="Courier New" w:cs="Courier New"/>
          <w:sz w:val="16"/>
          <w:szCs w:val="16"/>
          <w:rPrChange w:id="10141" w:author="Abhishek Deep Nigam" w:date="2015-10-26T01:01:00Z">
            <w:rPr>
              <w:ins w:id="10142" w:author="Abhishek Deep Nigam" w:date="2015-10-26T01:01:00Z"/>
              <w:rFonts w:ascii="Courier New" w:hAnsi="Courier New" w:cs="Courier New"/>
            </w:rPr>
          </w:rPrChange>
        </w:rPr>
      </w:pPr>
      <w:ins w:id="10143" w:author="Abhishek Deep Nigam" w:date="2015-10-26T01:01:00Z">
        <w:r w:rsidRPr="00073577">
          <w:rPr>
            <w:rFonts w:ascii="Courier New" w:hAnsi="Courier New" w:cs="Courier New"/>
            <w:sz w:val="16"/>
            <w:szCs w:val="16"/>
            <w:rPrChange w:id="10144" w:author="Abhishek Deep Nigam" w:date="2015-10-26T01:01:00Z">
              <w:rPr>
                <w:rFonts w:ascii="Courier New" w:hAnsi="Courier New" w:cs="Courier New"/>
              </w:rPr>
            </w:rPrChange>
          </w:rPr>
          <w:t>[4]-&gt;P(Backtracking)</w:t>
        </w:r>
      </w:ins>
    </w:p>
    <w:p w14:paraId="40DF5BB3" w14:textId="77777777" w:rsidR="00073577" w:rsidRPr="00073577" w:rsidRDefault="00073577" w:rsidP="00073577">
      <w:pPr>
        <w:spacing w:before="0" w:after="0"/>
        <w:rPr>
          <w:ins w:id="10145" w:author="Abhishek Deep Nigam" w:date="2015-10-26T01:01:00Z"/>
          <w:rFonts w:ascii="Courier New" w:hAnsi="Courier New" w:cs="Courier New"/>
          <w:sz w:val="16"/>
          <w:szCs w:val="16"/>
          <w:rPrChange w:id="10146" w:author="Abhishek Deep Nigam" w:date="2015-10-26T01:01:00Z">
            <w:rPr>
              <w:ins w:id="10147" w:author="Abhishek Deep Nigam" w:date="2015-10-26T01:01:00Z"/>
              <w:rFonts w:ascii="Courier New" w:hAnsi="Courier New" w:cs="Courier New"/>
            </w:rPr>
          </w:rPrChange>
        </w:rPr>
      </w:pPr>
      <w:ins w:id="10148" w:author="Abhishek Deep Nigam" w:date="2015-10-26T01:01:00Z">
        <w:r w:rsidRPr="00073577">
          <w:rPr>
            <w:rFonts w:ascii="Courier New" w:hAnsi="Courier New" w:cs="Courier New"/>
            <w:sz w:val="16"/>
            <w:szCs w:val="16"/>
            <w:rPrChange w:id="10149" w:author="Abhishek Deep Nigam" w:date="2015-10-26T01:01:00Z">
              <w:rPr>
                <w:rFonts w:ascii="Courier New" w:hAnsi="Courier New" w:cs="Courier New"/>
              </w:rPr>
            </w:rPrChange>
          </w:rPr>
          <w:t>[4]-&gt;Q(Backtracking)</w:t>
        </w:r>
      </w:ins>
    </w:p>
    <w:p w14:paraId="53CDC66E" w14:textId="77777777" w:rsidR="00073577" w:rsidRPr="00073577" w:rsidRDefault="00073577" w:rsidP="00073577">
      <w:pPr>
        <w:spacing w:before="0" w:after="0"/>
        <w:rPr>
          <w:ins w:id="10150" w:author="Abhishek Deep Nigam" w:date="2015-10-26T01:01:00Z"/>
          <w:rFonts w:ascii="Courier New" w:hAnsi="Courier New" w:cs="Courier New"/>
          <w:sz w:val="16"/>
          <w:szCs w:val="16"/>
          <w:rPrChange w:id="10151" w:author="Abhishek Deep Nigam" w:date="2015-10-26T01:01:00Z">
            <w:rPr>
              <w:ins w:id="10152" w:author="Abhishek Deep Nigam" w:date="2015-10-26T01:01:00Z"/>
              <w:rFonts w:ascii="Courier New" w:hAnsi="Courier New" w:cs="Courier New"/>
            </w:rPr>
          </w:rPrChange>
        </w:rPr>
      </w:pPr>
      <w:ins w:id="10153" w:author="Abhishek Deep Nigam" w:date="2015-10-26T01:01:00Z">
        <w:r w:rsidRPr="00073577">
          <w:rPr>
            <w:rFonts w:ascii="Courier New" w:hAnsi="Courier New" w:cs="Courier New"/>
            <w:sz w:val="16"/>
            <w:szCs w:val="16"/>
            <w:rPrChange w:id="10154" w:author="Abhishek Deep Nigam" w:date="2015-10-26T01:01:00Z">
              <w:rPr>
                <w:rFonts w:ascii="Courier New" w:hAnsi="Courier New" w:cs="Courier New"/>
              </w:rPr>
            </w:rPrChange>
          </w:rPr>
          <w:t>[4]-&gt;S(Backtracking)</w:t>
        </w:r>
      </w:ins>
    </w:p>
    <w:p w14:paraId="18425317" w14:textId="77777777" w:rsidR="00073577" w:rsidRPr="00073577" w:rsidRDefault="00073577" w:rsidP="00073577">
      <w:pPr>
        <w:spacing w:before="0" w:after="0"/>
        <w:rPr>
          <w:ins w:id="10155" w:author="Abhishek Deep Nigam" w:date="2015-10-26T01:01:00Z"/>
          <w:rFonts w:ascii="Courier New" w:hAnsi="Courier New" w:cs="Courier New"/>
          <w:sz w:val="16"/>
          <w:szCs w:val="16"/>
          <w:rPrChange w:id="10156" w:author="Abhishek Deep Nigam" w:date="2015-10-26T01:01:00Z">
            <w:rPr>
              <w:ins w:id="10157" w:author="Abhishek Deep Nigam" w:date="2015-10-26T01:01:00Z"/>
              <w:rFonts w:ascii="Courier New" w:hAnsi="Courier New" w:cs="Courier New"/>
            </w:rPr>
          </w:rPrChange>
        </w:rPr>
      </w:pPr>
      <w:ins w:id="10158" w:author="Abhishek Deep Nigam" w:date="2015-10-26T01:01:00Z">
        <w:r w:rsidRPr="00073577">
          <w:rPr>
            <w:rFonts w:ascii="Courier New" w:hAnsi="Courier New" w:cs="Courier New"/>
            <w:sz w:val="16"/>
            <w:szCs w:val="16"/>
            <w:rPrChange w:id="10159" w:author="Abhishek Deep Nigam" w:date="2015-10-26T01:01:00Z">
              <w:rPr>
                <w:rFonts w:ascii="Courier New" w:hAnsi="Courier New" w:cs="Courier New"/>
              </w:rPr>
            </w:rPrChange>
          </w:rPr>
          <w:t>[4]-&gt;Y[5]-&gt;O[6]-&gt;I(Backtracking)</w:t>
        </w:r>
      </w:ins>
    </w:p>
    <w:p w14:paraId="437A46C3" w14:textId="77777777" w:rsidR="00073577" w:rsidRPr="00073577" w:rsidRDefault="00073577" w:rsidP="00073577">
      <w:pPr>
        <w:spacing w:before="0" w:after="0"/>
        <w:rPr>
          <w:ins w:id="10160" w:author="Abhishek Deep Nigam" w:date="2015-10-26T01:01:00Z"/>
          <w:rFonts w:ascii="Courier New" w:hAnsi="Courier New" w:cs="Courier New"/>
          <w:sz w:val="16"/>
          <w:szCs w:val="16"/>
          <w:rPrChange w:id="10161" w:author="Abhishek Deep Nigam" w:date="2015-10-26T01:01:00Z">
            <w:rPr>
              <w:ins w:id="10162" w:author="Abhishek Deep Nigam" w:date="2015-10-26T01:01:00Z"/>
              <w:rFonts w:ascii="Courier New" w:hAnsi="Courier New" w:cs="Courier New"/>
            </w:rPr>
          </w:rPrChange>
        </w:rPr>
      </w:pPr>
      <w:ins w:id="10163" w:author="Abhishek Deep Nigam" w:date="2015-10-26T01:01:00Z">
        <w:r w:rsidRPr="00073577">
          <w:rPr>
            <w:rFonts w:ascii="Courier New" w:hAnsi="Courier New" w:cs="Courier New"/>
            <w:sz w:val="16"/>
            <w:szCs w:val="16"/>
            <w:rPrChange w:id="10164" w:author="Abhishek Deep Nigam" w:date="2015-10-26T01:01:00Z">
              <w:rPr>
                <w:rFonts w:ascii="Courier New" w:hAnsi="Courier New" w:cs="Courier New"/>
              </w:rPr>
            </w:rPrChange>
          </w:rPr>
          <w:t>[0]-&gt;E[1]-&gt;A[2]-&gt;T[3]-&gt;T[4]-&gt;A(Backtracking)</w:t>
        </w:r>
      </w:ins>
    </w:p>
    <w:p w14:paraId="44F98387" w14:textId="77777777" w:rsidR="00073577" w:rsidRPr="00073577" w:rsidRDefault="00073577" w:rsidP="00073577">
      <w:pPr>
        <w:spacing w:before="0" w:after="0"/>
        <w:rPr>
          <w:ins w:id="10165" w:author="Abhishek Deep Nigam" w:date="2015-10-26T01:01:00Z"/>
          <w:rFonts w:ascii="Courier New" w:hAnsi="Courier New" w:cs="Courier New"/>
          <w:sz w:val="16"/>
          <w:szCs w:val="16"/>
          <w:rPrChange w:id="10166" w:author="Abhishek Deep Nigam" w:date="2015-10-26T01:01:00Z">
            <w:rPr>
              <w:ins w:id="10167" w:author="Abhishek Deep Nigam" w:date="2015-10-26T01:01:00Z"/>
              <w:rFonts w:ascii="Courier New" w:hAnsi="Courier New" w:cs="Courier New"/>
            </w:rPr>
          </w:rPrChange>
        </w:rPr>
      </w:pPr>
      <w:ins w:id="10168" w:author="Abhishek Deep Nigam" w:date="2015-10-26T01:01:00Z">
        <w:r w:rsidRPr="00073577">
          <w:rPr>
            <w:rFonts w:ascii="Courier New" w:hAnsi="Courier New" w:cs="Courier New"/>
            <w:sz w:val="16"/>
            <w:szCs w:val="16"/>
            <w:rPrChange w:id="10169" w:author="Abhishek Deep Nigam" w:date="2015-10-26T01:01:00Z">
              <w:rPr>
                <w:rFonts w:ascii="Courier New" w:hAnsi="Courier New" w:cs="Courier New"/>
              </w:rPr>
            </w:rPrChange>
          </w:rPr>
          <w:t>[4]-&gt;N[5]-&gt;O[6]-&gt;I(Backtracking)</w:t>
        </w:r>
      </w:ins>
    </w:p>
    <w:p w14:paraId="33379FF8" w14:textId="77777777" w:rsidR="00073577" w:rsidRPr="00073577" w:rsidRDefault="00073577" w:rsidP="00073577">
      <w:pPr>
        <w:spacing w:before="0" w:after="0"/>
        <w:rPr>
          <w:ins w:id="10170" w:author="Abhishek Deep Nigam" w:date="2015-10-26T01:01:00Z"/>
          <w:rFonts w:ascii="Courier New" w:hAnsi="Courier New" w:cs="Courier New"/>
          <w:sz w:val="16"/>
          <w:szCs w:val="16"/>
          <w:rPrChange w:id="10171" w:author="Abhishek Deep Nigam" w:date="2015-10-26T01:01:00Z">
            <w:rPr>
              <w:ins w:id="10172" w:author="Abhishek Deep Nigam" w:date="2015-10-26T01:01:00Z"/>
              <w:rFonts w:ascii="Courier New" w:hAnsi="Courier New" w:cs="Courier New"/>
            </w:rPr>
          </w:rPrChange>
        </w:rPr>
      </w:pPr>
      <w:ins w:id="10173" w:author="Abhishek Deep Nigam" w:date="2015-10-26T01:01:00Z">
        <w:r w:rsidRPr="00073577">
          <w:rPr>
            <w:rFonts w:ascii="Courier New" w:hAnsi="Courier New" w:cs="Courier New"/>
            <w:sz w:val="16"/>
            <w:szCs w:val="16"/>
            <w:rPrChange w:id="10174" w:author="Abhishek Deep Nigam" w:date="2015-10-26T01:01:00Z">
              <w:rPr>
                <w:rFonts w:ascii="Courier New" w:hAnsi="Courier New" w:cs="Courier New"/>
              </w:rPr>
            </w:rPrChange>
          </w:rPr>
          <w:t>[4]-&gt;O[5]-&gt;O[6]-&gt;I(Backtracking)</w:t>
        </w:r>
      </w:ins>
    </w:p>
    <w:p w14:paraId="7800C355" w14:textId="77777777" w:rsidR="00073577" w:rsidRPr="00073577" w:rsidRDefault="00073577" w:rsidP="00073577">
      <w:pPr>
        <w:spacing w:before="0" w:after="0"/>
        <w:rPr>
          <w:ins w:id="10175" w:author="Abhishek Deep Nigam" w:date="2015-10-26T01:01:00Z"/>
          <w:rFonts w:ascii="Courier New" w:hAnsi="Courier New" w:cs="Courier New"/>
          <w:sz w:val="16"/>
          <w:szCs w:val="16"/>
          <w:rPrChange w:id="10176" w:author="Abhishek Deep Nigam" w:date="2015-10-26T01:01:00Z">
            <w:rPr>
              <w:ins w:id="10177" w:author="Abhishek Deep Nigam" w:date="2015-10-26T01:01:00Z"/>
              <w:rFonts w:ascii="Courier New" w:hAnsi="Courier New" w:cs="Courier New"/>
            </w:rPr>
          </w:rPrChange>
        </w:rPr>
      </w:pPr>
      <w:ins w:id="10178" w:author="Abhishek Deep Nigam" w:date="2015-10-26T01:01:00Z">
        <w:r w:rsidRPr="00073577">
          <w:rPr>
            <w:rFonts w:ascii="Courier New" w:hAnsi="Courier New" w:cs="Courier New"/>
            <w:sz w:val="16"/>
            <w:szCs w:val="16"/>
            <w:rPrChange w:id="10179" w:author="Abhishek Deep Nigam" w:date="2015-10-26T01:01:00Z">
              <w:rPr>
                <w:rFonts w:ascii="Courier New" w:hAnsi="Courier New" w:cs="Courier New"/>
              </w:rPr>
            </w:rPrChange>
          </w:rPr>
          <w:t>[4]-&gt;P(Backtracking)</w:t>
        </w:r>
      </w:ins>
    </w:p>
    <w:p w14:paraId="505296B4" w14:textId="77777777" w:rsidR="00073577" w:rsidRPr="00073577" w:rsidRDefault="00073577" w:rsidP="00073577">
      <w:pPr>
        <w:spacing w:before="0" w:after="0"/>
        <w:rPr>
          <w:ins w:id="10180" w:author="Abhishek Deep Nigam" w:date="2015-10-26T01:01:00Z"/>
          <w:rFonts w:ascii="Courier New" w:hAnsi="Courier New" w:cs="Courier New"/>
          <w:sz w:val="16"/>
          <w:szCs w:val="16"/>
          <w:rPrChange w:id="10181" w:author="Abhishek Deep Nigam" w:date="2015-10-26T01:01:00Z">
            <w:rPr>
              <w:ins w:id="10182" w:author="Abhishek Deep Nigam" w:date="2015-10-26T01:01:00Z"/>
              <w:rFonts w:ascii="Courier New" w:hAnsi="Courier New" w:cs="Courier New"/>
            </w:rPr>
          </w:rPrChange>
        </w:rPr>
      </w:pPr>
      <w:ins w:id="10183" w:author="Abhishek Deep Nigam" w:date="2015-10-26T01:01:00Z">
        <w:r w:rsidRPr="00073577">
          <w:rPr>
            <w:rFonts w:ascii="Courier New" w:hAnsi="Courier New" w:cs="Courier New"/>
            <w:sz w:val="16"/>
            <w:szCs w:val="16"/>
            <w:rPrChange w:id="10184" w:author="Abhishek Deep Nigam" w:date="2015-10-26T01:01:00Z">
              <w:rPr>
                <w:rFonts w:ascii="Courier New" w:hAnsi="Courier New" w:cs="Courier New"/>
              </w:rPr>
            </w:rPrChange>
          </w:rPr>
          <w:t>[4]-&gt;Q(Backtracking)</w:t>
        </w:r>
      </w:ins>
    </w:p>
    <w:p w14:paraId="0B6C56ED" w14:textId="77777777" w:rsidR="00073577" w:rsidRPr="00073577" w:rsidRDefault="00073577" w:rsidP="00073577">
      <w:pPr>
        <w:spacing w:before="0" w:after="0"/>
        <w:rPr>
          <w:ins w:id="10185" w:author="Abhishek Deep Nigam" w:date="2015-10-26T01:01:00Z"/>
          <w:rFonts w:ascii="Courier New" w:hAnsi="Courier New" w:cs="Courier New"/>
          <w:sz w:val="16"/>
          <w:szCs w:val="16"/>
          <w:rPrChange w:id="10186" w:author="Abhishek Deep Nigam" w:date="2015-10-26T01:01:00Z">
            <w:rPr>
              <w:ins w:id="10187" w:author="Abhishek Deep Nigam" w:date="2015-10-26T01:01:00Z"/>
              <w:rFonts w:ascii="Courier New" w:hAnsi="Courier New" w:cs="Courier New"/>
            </w:rPr>
          </w:rPrChange>
        </w:rPr>
      </w:pPr>
      <w:ins w:id="10188" w:author="Abhishek Deep Nigam" w:date="2015-10-26T01:01:00Z">
        <w:r w:rsidRPr="00073577">
          <w:rPr>
            <w:rFonts w:ascii="Courier New" w:hAnsi="Courier New" w:cs="Courier New"/>
            <w:sz w:val="16"/>
            <w:szCs w:val="16"/>
            <w:rPrChange w:id="10189" w:author="Abhishek Deep Nigam" w:date="2015-10-26T01:01:00Z">
              <w:rPr>
                <w:rFonts w:ascii="Courier New" w:hAnsi="Courier New" w:cs="Courier New"/>
              </w:rPr>
            </w:rPrChange>
          </w:rPr>
          <w:t>[4]-&gt;S(Backtracking)</w:t>
        </w:r>
      </w:ins>
    </w:p>
    <w:p w14:paraId="564F8C47" w14:textId="77777777" w:rsidR="00073577" w:rsidRPr="00073577" w:rsidRDefault="00073577" w:rsidP="00073577">
      <w:pPr>
        <w:spacing w:before="0" w:after="0"/>
        <w:rPr>
          <w:ins w:id="10190" w:author="Abhishek Deep Nigam" w:date="2015-10-26T01:01:00Z"/>
          <w:rFonts w:ascii="Courier New" w:hAnsi="Courier New" w:cs="Courier New"/>
          <w:sz w:val="16"/>
          <w:szCs w:val="16"/>
          <w:rPrChange w:id="10191" w:author="Abhishek Deep Nigam" w:date="2015-10-26T01:01:00Z">
            <w:rPr>
              <w:ins w:id="10192" w:author="Abhishek Deep Nigam" w:date="2015-10-26T01:01:00Z"/>
              <w:rFonts w:ascii="Courier New" w:hAnsi="Courier New" w:cs="Courier New"/>
            </w:rPr>
          </w:rPrChange>
        </w:rPr>
      </w:pPr>
      <w:ins w:id="10193" w:author="Abhishek Deep Nigam" w:date="2015-10-26T01:01:00Z">
        <w:r w:rsidRPr="00073577">
          <w:rPr>
            <w:rFonts w:ascii="Courier New" w:hAnsi="Courier New" w:cs="Courier New"/>
            <w:sz w:val="16"/>
            <w:szCs w:val="16"/>
            <w:rPrChange w:id="10194" w:author="Abhishek Deep Nigam" w:date="2015-10-26T01:01:00Z">
              <w:rPr>
                <w:rFonts w:ascii="Courier New" w:hAnsi="Courier New" w:cs="Courier New"/>
              </w:rPr>
            </w:rPrChange>
          </w:rPr>
          <w:t>[4]-&gt;Y[5]-&gt;O[6]-&gt;I(Backtracking)</w:t>
        </w:r>
      </w:ins>
    </w:p>
    <w:p w14:paraId="44C552E3" w14:textId="77777777" w:rsidR="00073577" w:rsidRPr="00073577" w:rsidRDefault="00073577" w:rsidP="00073577">
      <w:pPr>
        <w:spacing w:before="0" w:after="0"/>
        <w:rPr>
          <w:ins w:id="10195" w:author="Abhishek Deep Nigam" w:date="2015-10-26T01:01:00Z"/>
          <w:rFonts w:ascii="Courier New" w:hAnsi="Courier New" w:cs="Courier New"/>
          <w:sz w:val="16"/>
          <w:szCs w:val="16"/>
          <w:rPrChange w:id="10196" w:author="Abhishek Deep Nigam" w:date="2015-10-26T01:01:00Z">
            <w:rPr>
              <w:ins w:id="10197" w:author="Abhishek Deep Nigam" w:date="2015-10-26T01:01:00Z"/>
              <w:rFonts w:ascii="Courier New" w:hAnsi="Courier New" w:cs="Courier New"/>
            </w:rPr>
          </w:rPrChange>
        </w:rPr>
      </w:pPr>
      <w:ins w:id="10198" w:author="Abhishek Deep Nigam" w:date="2015-10-26T01:01:00Z">
        <w:r w:rsidRPr="00073577">
          <w:rPr>
            <w:rFonts w:ascii="Courier New" w:hAnsi="Courier New" w:cs="Courier New"/>
            <w:sz w:val="16"/>
            <w:szCs w:val="16"/>
            <w:rPrChange w:id="10199" w:author="Abhishek Deep Nigam" w:date="2015-10-26T01:01:00Z">
              <w:rPr>
                <w:rFonts w:ascii="Courier New" w:hAnsi="Courier New" w:cs="Courier New"/>
              </w:rPr>
            </w:rPrChange>
          </w:rPr>
          <w:t>[1]-&gt;B[2]-&gt;T[3]-&gt;T[4]-&gt;A(Backtracking)</w:t>
        </w:r>
      </w:ins>
    </w:p>
    <w:p w14:paraId="6109B929" w14:textId="77777777" w:rsidR="00073577" w:rsidRPr="00073577" w:rsidRDefault="00073577" w:rsidP="00073577">
      <w:pPr>
        <w:spacing w:before="0" w:after="0"/>
        <w:rPr>
          <w:ins w:id="10200" w:author="Abhishek Deep Nigam" w:date="2015-10-26T01:01:00Z"/>
          <w:rFonts w:ascii="Courier New" w:hAnsi="Courier New" w:cs="Courier New"/>
          <w:sz w:val="16"/>
          <w:szCs w:val="16"/>
          <w:rPrChange w:id="10201" w:author="Abhishek Deep Nigam" w:date="2015-10-26T01:01:00Z">
            <w:rPr>
              <w:ins w:id="10202" w:author="Abhishek Deep Nigam" w:date="2015-10-26T01:01:00Z"/>
              <w:rFonts w:ascii="Courier New" w:hAnsi="Courier New" w:cs="Courier New"/>
            </w:rPr>
          </w:rPrChange>
        </w:rPr>
      </w:pPr>
      <w:ins w:id="10203" w:author="Abhishek Deep Nigam" w:date="2015-10-26T01:01:00Z">
        <w:r w:rsidRPr="00073577">
          <w:rPr>
            <w:rFonts w:ascii="Courier New" w:hAnsi="Courier New" w:cs="Courier New"/>
            <w:sz w:val="16"/>
            <w:szCs w:val="16"/>
            <w:rPrChange w:id="10204" w:author="Abhishek Deep Nigam" w:date="2015-10-26T01:01:00Z">
              <w:rPr>
                <w:rFonts w:ascii="Courier New" w:hAnsi="Courier New" w:cs="Courier New"/>
              </w:rPr>
            </w:rPrChange>
          </w:rPr>
          <w:t>[4]-&gt;N[5]-&gt;O[6]-&gt;I[7]-&gt;E(Backtracking)</w:t>
        </w:r>
      </w:ins>
    </w:p>
    <w:p w14:paraId="4D114CE9" w14:textId="77777777" w:rsidR="00073577" w:rsidRPr="00073577" w:rsidRDefault="00073577" w:rsidP="00073577">
      <w:pPr>
        <w:spacing w:before="0" w:after="0"/>
        <w:rPr>
          <w:ins w:id="10205" w:author="Abhishek Deep Nigam" w:date="2015-10-26T01:01:00Z"/>
          <w:rFonts w:ascii="Courier New" w:hAnsi="Courier New" w:cs="Courier New"/>
          <w:sz w:val="16"/>
          <w:szCs w:val="16"/>
          <w:rPrChange w:id="10206" w:author="Abhishek Deep Nigam" w:date="2015-10-26T01:01:00Z">
            <w:rPr>
              <w:ins w:id="10207" w:author="Abhishek Deep Nigam" w:date="2015-10-26T01:01:00Z"/>
              <w:rFonts w:ascii="Courier New" w:hAnsi="Courier New" w:cs="Courier New"/>
            </w:rPr>
          </w:rPrChange>
        </w:rPr>
      </w:pPr>
      <w:ins w:id="10208" w:author="Abhishek Deep Nigam" w:date="2015-10-26T01:01:00Z">
        <w:r w:rsidRPr="00073577">
          <w:rPr>
            <w:rFonts w:ascii="Courier New" w:hAnsi="Courier New" w:cs="Courier New"/>
            <w:sz w:val="16"/>
            <w:szCs w:val="16"/>
            <w:rPrChange w:id="10209" w:author="Abhishek Deep Nigam" w:date="2015-10-26T01:01:00Z">
              <w:rPr>
                <w:rFonts w:ascii="Courier New" w:hAnsi="Courier New" w:cs="Courier New"/>
              </w:rPr>
            </w:rPrChange>
          </w:rPr>
          <w:t>[4]-&gt;O[5]-&gt;O[6]-&gt;I[7]-&gt;E(Backtracking)</w:t>
        </w:r>
      </w:ins>
    </w:p>
    <w:p w14:paraId="2BC05984" w14:textId="77777777" w:rsidR="00073577" w:rsidRPr="00073577" w:rsidRDefault="00073577" w:rsidP="00073577">
      <w:pPr>
        <w:spacing w:before="0" w:after="0"/>
        <w:rPr>
          <w:ins w:id="10210" w:author="Abhishek Deep Nigam" w:date="2015-10-26T01:01:00Z"/>
          <w:rFonts w:ascii="Courier New" w:hAnsi="Courier New" w:cs="Courier New"/>
          <w:sz w:val="16"/>
          <w:szCs w:val="16"/>
          <w:rPrChange w:id="10211" w:author="Abhishek Deep Nigam" w:date="2015-10-26T01:01:00Z">
            <w:rPr>
              <w:ins w:id="10212" w:author="Abhishek Deep Nigam" w:date="2015-10-26T01:01:00Z"/>
              <w:rFonts w:ascii="Courier New" w:hAnsi="Courier New" w:cs="Courier New"/>
            </w:rPr>
          </w:rPrChange>
        </w:rPr>
      </w:pPr>
      <w:ins w:id="10213" w:author="Abhishek Deep Nigam" w:date="2015-10-26T01:01:00Z">
        <w:r w:rsidRPr="00073577">
          <w:rPr>
            <w:rFonts w:ascii="Courier New" w:hAnsi="Courier New" w:cs="Courier New"/>
            <w:sz w:val="16"/>
            <w:szCs w:val="16"/>
            <w:rPrChange w:id="10214" w:author="Abhishek Deep Nigam" w:date="2015-10-26T01:01:00Z">
              <w:rPr>
                <w:rFonts w:ascii="Courier New" w:hAnsi="Courier New" w:cs="Courier New"/>
              </w:rPr>
            </w:rPrChange>
          </w:rPr>
          <w:t>[4]-&gt;P(Backtracking)</w:t>
        </w:r>
      </w:ins>
    </w:p>
    <w:p w14:paraId="0D36F2C0" w14:textId="77777777" w:rsidR="00073577" w:rsidRPr="00073577" w:rsidRDefault="00073577" w:rsidP="00073577">
      <w:pPr>
        <w:spacing w:before="0" w:after="0"/>
        <w:rPr>
          <w:ins w:id="10215" w:author="Abhishek Deep Nigam" w:date="2015-10-26T01:01:00Z"/>
          <w:rFonts w:ascii="Courier New" w:hAnsi="Courier New" w:cs="Courier New"/>
          <w:sz w:val="16"/>
          <w:szCs w:val="16"/>
          <w:rPrChange w:id="10216" w:author="Abhishek Deep Nigam" w:date="2015-10-26T01:01:00Z">
            <w:rPr>
              <w:ins w:id="10217" w:author="Abhishek Deep Nigam" w:date="2015-10-26T01:01:00Z"/>
              <w:rFonts w:ascii="Courier New" w:hAnsi="Courier New" w:cs="Courier New"/>
            </w:rPr>
          </w:rPrChange>
        </w:rPr>
      </w:pPr>
      <w:ins w:id="10218" w:author="Abhishek Deep Nigam" w:date="2015-10-26T01:01:00Z">
        <w:r w:rsidRPr="00073577">
          <w:rPr>
            <w:rFonts w:ascii="Courier New" w:hAnsi="Courier New" w:cs="Courier New"/>
            <w:sz w:val="16"/>
            <w:szCs w:val="16"/>
            <w:rPrChange w:id="10219" w:author="Abhishek Deep Nigam" w:date="2015-10-26T01:01:00Z">
              <w:rPr>
                <w:rFonts w:ascii="Courier New" w:hAnsi="Courier New" w:cs="Courier New"/>
              </w:rPr>
            </w:rPrChange>
          </w:rPr>
          <w:t>[4]-&gt;Q(Backtracking)</w:t>
        </w:r>
      </w:ins>
    </w:p>
    <w:p w14:paraId="100B6268" w14:textId="77777777" w:rsidR="00073577" w:rsidRPr="00073577" w:rsidRDefault="00073577" w:rsidP="00073577">
      <w:pPr>
        <w:spacing w:before="0" w:after="0"/>
        <w:rPr>
          <w:ins w:id="10220" w:author="Abhishek Deep Nigam" w:date="2015-10-26T01:01:00Z"/>
          <w:rFonts w:ascii="Courier New" w:hAnsi="Courier New" w:cs="Courier New"/>
          <w:sz w:val="16"/>
          <w:szCs w:val="16"/>
          <w:rPrChange w:id="10221" w:author="Abhishek Deep Nigam" w:date="2015-10-26T01:01:00Z">
            <w:rPr>
              <w:ins w:id="10222" w:author="Abhishek Deep Nigam" w:date="2015-10-26T01:01:00Z"/>
              <w:rFonts w:ascii="Courier New" w:hAnsi="Courier New" w:cs="Courier New"/>
            </w:rPr>
          </w:rPrChange>
        </w:rPr>
      </w:pPr>
      <w:ins w:id="10223" w:author="Abhishek Deep Nigam" w:date="2015-10-26T01:01:00Z">
        <w:r w:rsidRPr="00073577">
          <w:rPr>
            <w:rFonts w:ascii="Courier New" w:hAnsi="Courier New" w:cs="Courier New"/>
            <w:sz w:val="16"/>
            <w:szCs w:val="16"/>
            <w:rPrChange w:id="10224" w:author="Abhishek Deep Nigam" w:date="2015-10-26T01:01:00Z">
              <w:rPr>
                <w:rFonts w:ascii="Courier New" w:hAnsi="Courier New" w:cs="Courier New"/>
              </w:rPr>
            </w:rPrChange>
          </w:rPr>
          <w:t>[4]-&gt;S(Backtracking)</w:t>
        </w:r>
      </w:ins>
    </w:p>
    <w:p w14:paraId="1FCADB2B" w14:textId="77777777" w:rsidR="00073577" w:rsidRPr="00073577" w:rsidRDefault="00073577" w:rsidP="00073577">
      <w:pPr>
        <w:spacing w:before="0" w:after="0"/>
        <w:rPr>
          <w:ins w:id="10225" w:author="Abhishek Deep Nigam" w:date="2015-10-26T01:01:00Z"/>
          <w:rFonts w:ascii="Courier New" w:hAnsi="Courier New" w:cs="Courier New"/>
          <w:sz w:val="16"/>
          <w:szCs w:val="16"/>
          <w:rPrChange w:id="10226" w:author="Abhishek Deep Nigam" w:date="2015-10-26T01:01:00Z">
            <w:rPr>
              <w:ins w:id="10227" w:author="Abhishek Deep Nigam" w:date="2015-10-26T01:01:00Z"/>
              <w:rFonts w:ascii="Courier New" w:hAnsi="Courier New" w:cs="Courier New"/>
            </w:rPr>
          </w:rPrChange>
        </w:rPr>
      </w:pPr>
      <w:ins w:id="10228" w:author="Abhishek Deep Nigam" w:date="2015-10-26T01:01:00Z">
        <w:r w:rsidRPr="00073577">
          <w:rPr>
            <w:rFonts w:ascii="Courier New" w:hAnsi="Courier New" w:cs="Courier New"/>
            <w:sz w:val="16"/>
            <w:szCs w:val="16"/>
            <w:rPrChange w:id="10229" w:author="Abhishek Deep Nigam" w:date="2015-10-26T01:01:00Z">
              <w:rPr>
                <w:rFonts w:ascii="Courier New" w:hAnsi="Courier New" w:cs="Courier New"/>
              </w:rPr>
            </w:rPrChange>
          </w:rPr>
          <w:t>[4]-&gt;Y[5]-&gt;O[6]-&gt;I[7]-&gt;E(Backtracking)</w:t>
        </w:r>
      </w:ins>
    </w:p>
    <w:p w14:paraId="4446BA9E" w14:textId="77777777" w:rsidR="00073577" w:rsidRPr="00073577" w:rsidRDefault="00073577" w:rsidP="00073577">
      <w:pPr>
        <w:spacing w:before="0" w:after="0"/>
        <w:rPr>
          <w:ins w:id="10230" w:author="Abhishek Deep Nigam" w:date="2015-10-26T01:01:00Z"/>
          <w:rFonts w:ascii="Courier New" w:hAnsi="Courier New" w:cs="Courier New"/>
          <w:sz w:val="16"/>
          <w:szCs w:val="16"/>
          <w:rPrChange w:id="10231" w:author="Abhishek Deep Nigam" w:date="2015-10-26T01:01:00Z">
            <w:rPr>
              <w:ins w:id="10232" w:author="Abhishek Deep Nigam" w:date="2015-10-26T01:01:00Z"/>
              <w:rFonts w:ascii="Courier New" w:hAnsi="Courier New" w:cs="Courier New"/>
            </w:rPr>
          </w:rPrChange>
        </w:rPr>
      </w:pPr>
      <w:ins w:id="10233" w:author="Abhishek Deep Nigam" w:date="2015-10-26T01:01:00Z">
        <w:r w:rsidRPr="00073577">
          <w:rPr>
            <w:rFonts w:ascii="Courier New" w:hAnsi="Courier New" w:cs="Courier New"/>
            <w:sz w:val="16"/>
            <w:szCs w:val="16"/>
            <w:rPrChange w:id="10234" w:author="Abhishek Deep Nigam" w:date="2015-10-26T01:01:00Z">
              <w:rPr>
                <w:rFonts w:ascii="Courier New" w:hAnsi="Courier New" w:cs="Courier New"/>
              </w:rPr>
            </w:rPrChange>
          </w:rPr>
          <w:t>[1]-&gt;C[2]-&gt;T[3]-&gt;T[4]-&gt;A(Backtracking)</w:t>
        </w:r>
      </w:ins>
    </w:p>
    <w:p w14:paraId="68720980" w14:textId="77777777" w:rsidR="00073577" w:rsidRPr="00073577" w:rsidRDefault="00073577" w:rsidP="00073577">
      <w:pPr>
        <w:spacing w:before="0" w:after="0"/>
        <w:rPr>
          <w:ins w:id="10235" w:author="Abhishek Deep Nigam" w:date="2015-10-26T01:01:00Z"/>
          <w:rFonts w:ascii="Courier New" w:hAnsi="Courier New" w:cs="Courier New"/>
          <w:sz w:val="16"/>
          <w:szCs w:val="16"/>
          <w:rPrChange w:id="10236" w:author="Abhishek Deep Nigam" w:date="2015-10-26T01:01:00Z">
            <w:rPr>
              <w:ins w:id="10237" w:author="Abhishek Deep Nigam" w:date="2015-10-26T01:01:00Z"/>
              <w:rFonts w:ascii="Courier New" w:hAnsi="Courier New" w:cs="Courier New"/>
            </w:rPr>
          </w:rPrChange>
        </w:rPr>
      </w:pPr>
      <w:ins w:id="10238" w:author="Abhishek Deep Nigam" w:date="2015-10-26T01:01:00Z">
        <w:r w:rsidRPr="00073577">
          <w:rPr>
            <w:rFonts w:ascii="Courier New" w:hAnsi="Courier New" w:cs="Courier New"/>
            <w:sz w:val="16"/>
            <w:szCs w:val="16"/>
            <w:rPrChange w:id="10239" w:author="Abhishek Deep Nigam" w:date="2015-10-26T01:01:00Z">
              <w:rPr>
                <w:rFonts w:ascii="Courier New" w:hAnsi="Courier New" w:cs="Courier New"/>
              </w:rPr>
            </w:rPrChange>
          </w:rPr>
          <w:t>[4]-&gt;N[5]-&gt;O[6]-&gt;I(Backtracking)</w:t>
        </w:r>
      </w:ins>
    </w:p>
    <w:p w14:paraId="79E365FD" w14:textId="77777777" w:rsidR="00073577" w:rsidRPr="00073577" w:rsidRDefault="00073577" w:rsidP="00073577">
      <w:pPr>
        <w:spacing w:before="0" w:after="0"/>
        <w:rPr>
          <w:ins w:id="10240" w:author="Abhishek Deep Nigam" w:date="2015-10-26T01:01:00Z"/>
          <w:rFonts w:ascii="Courier New" w:hAnsi="Courier New" w:cs="Courier New"/>
          <w:sz w:val="16"/>
          <w:szCs w:val="16"/>
          <w:rPrChange w:id="10241" w:author="Abhishek Deep Nigam" w:date="2015-10-26T01:01:00Z">
            <w:rPr>
              <w:ins w:id="10242" w:author="Abhishek Deep Nigam" w:date="2015-10-26T01:01:00Z"/>
              <w:rFonts w:ascii="Courier New" w:hAnsi="Courier New" w:cs="Courier New"/>
            </w:rPr>
          </w:rPrChange>
        </w:rPr>
      </w:pPr>
      <w:ins w:id="10243" w:author="Abhishek Deep Nigam" w:date="2015-10-26T01:01:00Z">
        <w:r w:rsidRPr="00073577">
          <w:rPr>
            <w:rFonts w:ascii="Courier New" w:hAnsi="Courier New" w:cs="Courier New"/>
            <w:sz w:val="16"/>
            <w:szCs w:val="16"/>
            <w:rPrChange w:id="10244" w:author="Abhishek Deep Nigam" w:date="2015-10-26T01:01:00Z">
              <w:rPr>
                <w:rFonts w:ascii="Courier New" w:hAnsi="Courier New" w:cs="Courier New"/>
              </w:rPr>
            </w:rPrChange>
          </w:rPr>
          <w:t>[4]-&gt;O[5]-&gt;O[6]-&gt;I(Backtracking)</w:t>
        </w:r>
      </w:ins>
    </w:p>
    <w:p w14:paraId="23CC89BB" w14:textId="77777777" w:rsidR="00073577" w:rsidRPr="00073577" w:rsidRDefault="00073577" w:rsidP="00073577">
      <w:pPr>
        <w:spacing w:before="0" w:after="0"/>
        <w:rPr>
          <w:ins w:id="10245" w:author="Abhishek Deep Nigam" w:date="2015-10-26T01:01:00Z"/>
          <w:rFonts w:ascii="Courier New" w:hAnsi="Courier New" w:cs="Courier New"/>
          <w:sz w:val="16"/>
          <w:szCs w:val="16"/>
          <w:rPrChange w:id="10246" w:author="Abhishek Deep Nigam" w:date="2015-10-26T01:01:00Z">
            <w:rPr>
              <w:ins w:id="10247" w:author="Abhishek Deep Nigam" w:date="2015-10-26T01:01:00Z"/>
              <w:rFonts w:ascii="Courier New" w:hAnsi="Courier New" w:cs="Courier New"/>
            </w:rPr>
          </w:rPrChange>
        </w:rPr>
      </w:pPr>
      <w:ins w:id="10248" w:author="Abhishek Deep Nigam" w:date="2015-10-26T01:01:00Z">
        <w:r w:rsidRPr="00073577">
          <w:rPr>
            <w:rFonts w:ascii="Courier New" w:hAnsi="Courier New" w:cs="Courier New"/>
            <w:sz w:val="16"/>
            <w:szCs w:val="16"/>
            <w:rPrChange w:id="10249" w:author="Abhishek Deep Nigam" w:date="2015-10-26T01:01:00Z">
              <w:rPr>
                <w:rFonts w:ascii="Courier New" w:hAnsi="Courier New" w:cs="Courier New"/>
              </w:rPr>
            </w:rPrChange>
          </w:rPr>
          <w:t>[4]-&gt;P(Backtracking)</w:t>
        </w:r>
      </w:ins>
    </w:p>
    <w:p w14:paraId="78CC9748" w14:textId="77777777" w:rsidR="00073577" w:rsidRPr="00073577" w:rsidRDefault="00073577" w:rsidP="00073577">
      <w:pPr>
        <w:spacing w:before="0" w:after="0"/>
        <w:rPr>
          <w:ins w:id="10250" w:author="Abhishek Deep Nigam" w:date="2015-10-26T01:01:00Z"/>
          <w:rFonts w:ascii="Courier New" w:hAnsi="Courier New" w:cs="Courier New"/>
          <w:sz w:val="16"/>
          <w:szCs w:val="16"/>
          <w:rPrChange w:id="10251" w:author="Abhishek Deep Nigam" w:date="2015-10-26T01:01:00Z">
            <w:rPr>
              <w:ins w:id="10252" w:author="Abhishek Deep Nigam" w:date="2015-10-26T01:01:00Z"/>
              <w:rFonts w:ascii="Courier New" w:hAnsi="Courier New" w:cs="Courier New"/>
            </w:rPr>
          </w:rPrChange>
        </w:rPr>
      </w:pPr>
      <w:ins w:id="10253" w:author="Abhishek Deep Nigam" w:date="2015-10-26T01:01:00Z">
        <w:r w:rsidRPr="00073577">
          <w:rPr>
            <w:rFonts w:ascii="Courier New" w:hAnsi="Courier New" w:cs="Courier New"/>
            <w:sz w:val="16"/>
            <w:szCs w:val="16"/>
            <w:rPrChange w:id="10254" w:author="Abhishek Deep Nigam" w:date="2015-10-26T01:01:00Z">
              <w:rPr>
                <w:rFonts w:ascii="Courier New" w:hAnsi="Courier New" w:cs="Courier New"/>
              </w:rPr>
            </w:rPrChange>
          </w:rPr>
          <w:t>[4]-&gt;Q(Backtracking)</w:t>
        </w:r>
      </w:ins>
    </w:p>
    <w:p w14:paraId="5BD4A8E1" w14:textId="77777777" w:rsidR="00073577" w:rsidRPr="00073577" w:rsidRDefault="00073577" w:rsidP="00073577">
      <w:pPr>
        <w:spacing w:before="0" w:after="0"/>
        <w:rPr>
          <w:ins w:id="10255" w:author="Abhishek Deep Nigam" w:date="2015-10-26T01:01:00Z"/>
          <w:rFonts w:ascii="Courier New" w:hAnsi="Courier New" w:cs="Courier New"/>
          <w:sz w:val="16"/>
          <w:szCs w:val="16"/>
          <w:rPrChange w:id="10256" w:author="Abhishek Deep Nigam" w:date="2015-10-26T01:01:00Z">
            <w:rPr>
              <w:ins w:id="10257" w:author="Abhishek Deep Nigam" w:date="2015-10-26T01:01:00Z"/>
              <w:rFonts w:ascii="Courier New" w:hAnsi="Courier New" w:cs="Courier New"/>
            </w:rPr>
          </w:rPrChange>
        </w:rPr>
      </w:pPr>
      <w:ins w:id="10258" w:author="Abhishek Deep Nigam" w:date="2015-10-26T01:01:00Z">
        <w:r w:rsidRPr="00073577">
          <w:rPr>
            <w:rFonts w:ascii="Courier New" w:hAnsi="Courier New" w:cs="Courier New"/>
            <w:sz w:val="16"/>
            <w:szCs w:val="16"/>
            <w:rPrChange w:id="10259" w:author="Abhishek Deep Nigam" w:date="2015-10-26T01:01:00Z">
              <w:rPr>
                <w:rFonts w:ascii="Courier New" w:hAnsi="Courier New" w:cs="Courier New"/>
              </w:rPr>
            </w:rPrChange>
          </w:rPr>
          <w:t>[4]-&gt;S(Backtracking)</w:t>
        </w:r>
      </w:ins>
    </w:p>
    <w:p w14:paraId="085FA62B" w14:textId="77777777" w:rsidR="00073577" w:rsidRPr="00073577" w:rsidRDefault="00073577" w:rsidP="00073577">
      <w:pPr>
        <w:spacing w:before="0" w:after="0"/>
        <w:rPr>
          <w:ins w:id="10260" w:author="Abhishek Deep Nigam" w:date="2015-10-26T01:01:00Z"/>
          <w:rFonts w:ascii="Courier New" w:hAnsi="Courier New" w:cs="Courier New"/>
          <w:sz w:val="16"/>
          <w:szCs w:val="16"/>
          <w:rPrChange w:id="10261" w:author="Abhishek Deep Nigam" w:date="2015-10-26T01:01:00Z">
            <w:rPr>
              <w:ins w:id="10262" w:author="Abhishek Deep Nigam" w:date="2015-10-26T01:01:00Z"/>
              <w:rFonts w:ascii="Courier New" w:hAnsi="Courier New" w:cs="Courier New"/>
            </w:rPr>
          </w:rPrChange>
        </w:rPr>
      </w:pPr>
      <w:ins w:id="10263" w:author="Abhishek Deep Nigam" w:date="2015-10-26T01:01:00Z">
        <w:r w:rsidRPr="00073577">
          <w:rPr>
            <w:rFonts w:ascii="Courier New" w:hAnsi="Courier New" w:cs="Courier New"/>
            <w:sz w:val="16"/>
            <w:szCs w:val="16"/>
            <w:rPrChange w:id="10264" w:author="Abhishek Deep Nigam" w:date="2015-10-26T01:01:00Z">
              <w:rPr>
                <w:rFonts w:ascii="Courier New" w:hAnsi="Courier New" w:cs="Courier New"/>
              </w:rPr>
            </w:rPrChange>
          </w:rPr>
          <w:t>[4]-&gt;Y[5]-&gt;O[6]-&gt;I(Backtracking)</w:t>
        </w:r>
      </w:ins>
    </w:p>
    <w:p w14:paraId="58767EB6" w14:textId="77777777" w:rsidR="00073577" w:rsidRPr="00073577" w:rsidRDefault="00073577" w:rsidP="00073577">
      <w:pPr>
        <w:spacing w:before="0" w:after="0"/>
        <w:rPr>
          <w:ins w:id="10265" w:author="Abhishek Deep Nigam" w:date="2015-10-26T01:01:00Z"/>
          <w:rFonts w:ascii="Courier New" w:hAnsi="Courier New" w:cs="Courier New"/>
          <w:sz w:val="16"/>
          <w:szCs w:val="16"/>
          <w:rPrChange w:id="10266" w:author="Abhishek Deep Nigam" w:date="2015-10-26T01:01:00Z">
            <w:rPr>
              <w:ins w:id="10267" w:author="Abhishek Deep Nigam" w:date="2015-10-26T01:01:00Z"/>
              <w:rFonts w:ascii="Courier New" w:hAnsi="Courier New" w:cs="Courier New"/>
            </w:rPr>
          </w:rPrChange>
        </w:rPr>
      </w:pPr>
      <w:ins w:id="10268" w:author="Abhishek Deep Nigam" w:date="2015-10-26T01:01:00Z">
        <w:r w:rsidRPr="00073577">
          <w:rPr>
            <w:rFonts w:ascii="Courier New" w:hAnsi="Courier New" w:cs="Courier New"/>
            <w:sz w:val="16"/>
            <w:szCs w:val="16"/>
            <w:rPrChange w:id="10269" w:author="Abhishek Deep Nigam" w:date="2015-10-26T01:01:00Z">
              <w:rPr>
                <w:rFonts w:ascii="Courier New" w:hAnsi="Courier New" w:cs="Courier New"/>
              </w:rPr>
            </w:rPrChange>
          </w:rPr>
          <w:t>[1]-&gt;D[2]-&gt;T[3]-&gt;T[4]-&gt;A(Backtracking)</w:t>
        </w:r>
      </w:ins>
    </w:p>
    <w:p w14:paraId="54E7E3B5" w14:textId="77777777" w:rsidR="00073577" w:rsidRPr="00073577" w:rsidRDefault="00073577" w:rsidP="00073577">
      <w:pPr>
        <w:spacing w:before="0" w:after="0"/>
        <w:rPr>
          <w:ins w:id="10270" w:author="Abhishek Deep Nigam" w:date="2015-10-26T01:01:00Z"/>
          <w:rFonts w:ascii="Courier New" w:hAnsi="Courier New" w:cs="Courier New"/>
          <w:sz w:val="16"/>
          <w:szCs w:val="16"/>
          <w:rPrChange w:id="10271" w:author="Abhishek Deep Nigam" w:date="2015-10-26T01:01:00Z">
            <w:rPr>
              <w:ins w:id="10272" w:author="Abhishek Deep Nigam" w:date="2015-10-26T01:01:00Z"/>
              <w:rFonts w:ascii="Courier New" w:hAnsi="Courier New" w:cs="Courier New"/>
            </w:rPr>
          </w:rPrChange>
        </w:rPr>
      </w:pPr>
      <w:ins w:id="10273" w:author="Abhishek Deep Nigam" w:date="2015-10-26T01:01:00Z">
        <w:r w:rsidRPr="00073577">
          <w:rPr>
            <w:rFonts w:ascii="Courier New" w:hAnsi="Courier New" w:cs="Courier New"/>
            <w:sz w:val="16"/>
            <w:szCs w:val="16"/>
            <w:rPrChange w:id="10274" w:author="Abhishek Deep Nigam" w:date="2015-10-26T01:01:00Z">
              <w:rPr>
                <w:rFonts w:ascii="Courier New" w:hAnsi="Courier New" w:cs="Courier New"/>
              </w:rPr>
            </w:rPrChange>
          </w:rPr>
          <w:t>[4]-&gt;N[5]-&gt;O[6]-&gt;I(Backtracking)</w:t>
        </w:r>
      </w:ins>
    </w:p>
    <w:p w14:paraId="5F177D8E" w14:textId="77777777" w:rsidR="00073577" w:rsidRPr="00073577" w:rsidRDefault="00073577" w:rsidP="00073577">
      <w:pPr>
        <w:spacing w:before="0" w:after="0"/>
        <w:rPr>
          <w:ins w:id="10275" w:author="Abhishek Deep Nigam" w:date="2015-10-26T01:01:00Z"/>
          <w:rFonts w:ascii="Courier New" w:hAnsi="Courier New" w:cs="Courier New"/>
          <w:sz w:val="16"/>
          <w:szCs w:val="16"/>
          <w:rPrChange w:id="10276" w:author="Abhishek Deep Nigam" w:date="2015-10-26T01:01:00Z">
            <w:rPr>
              <w:ins w:id="10277" w:author="Abhishek Deep Nigam" w:date="2015-10-26T01:01:00Z"/>
              <w:rFonts w:ascii="Courier New" w:hAnsi="Courier New" w:cs="Courier New"/>
            </w:rPr>
          </w:rPrChange>
        </w:rPr>
      </w:pPr>
      <w:ins w:id="10278" w:author="Abhishek Deep Nigam" w:date="2015-10-26T01:01:00Z">
        <w:r w:rsidRPr="00073577">
          <w:rPr>
            <w:rFonts w:ascii="Courier New" w:hAnsi="Courier New" w:cs="Courier New"/>
            <w:sz w:val="16"/>
            <w:szCs w:val="16"/>
            <w:rPrChange w:id="10279" w:author="Abhishek Deep Nigam" w:date="2015-10-26T01:01:00Z">
              <w:rPr>
                <w:rFonts w:ascii="Courier New" w:hAnsi="Courier New" w:cs="Courier New"/>
              </w:rPr>
            </w:rPrChange>
          </w:rPr>
          <w:t>[4]-&gt;O[5]-&gt;O[6]-&gt;I(Backtracking)</w:t>
        </w:r>
      </w:ins>
    </w:p>
    <w:p w14:paraId="23389285" w14:textId="77777777" w:rsidR="00073577" w:rsidRPr="00073577" w:rsidRDefault="00073577" w:rsidP="00073577">
      <w:pPr>
        <w:spacing w:before="0" w:after="0"/>
        <w:rPr>
          <w:ins w:id="10280" w:author="Abhishek Deep Nigam" w:date="2015-10-26T01:01:00Z"/>
          <w:rFonts w:ascii="Courier New" w:hAnsi="Courier New" w:cs="Courier New"/>
          <w:sz w:val="16"/>
          <w:szCs w:val="16"/>
          <w:rPrChange w:id="10281" w:author="Abhishek Deep Nigam" w:date="2015-10-26T01:01:00Z">
            <w:rPr>
              <w:ins w:id="10282" w:author="Abhishek Deep Nigam" w:date="2015-10-26T01:01:00Z"/>
              <w:rFonts w:ascii="Courier New" w:hAnsi="Courier New" w:cs="Courier New"/>
            </w:rPr>
          </w:rPrChange>
        </w:rPr>
      </w:pPr>
      <w:ins w:id="10283" w:author="Abhishek Deep Nigam" w:date="2015-10-26T01:01:00Z">
        <w:r w:rsidRPr="00073577">
          <w:rPr>
            <w:rFonts w:ascii="Courier New" w:hAnsi="Courier New" w:cs="Courier New"/>
            <w:sz w:val="16"/>
            <w:szCs w:val="16"/>
            <w:rPrChange w:id="10284" w:author="Abhishek Deep Nigam" w:date="2015-10-26T01:01:00Z">
              <w:rPr>
                <w:rFonts w:ascii="Courier New" w:hAnsi="Courier New" w:cs="Courier New"/>
              </w:rPr>
            </w:rPrChange>
          </w:rPr>
          <w:t>[4]-&gt;P(Backtracking)</w:t>
        </w:r>
      </w:ins>
    </w:p>
    <w:p w14:paraId="4C59BB4D" w14:textId="77777777" w:rsidR="00073577" w:rsidRPr="00073577" w:rsidRDefault="00073577" w:rsidP="00073577">
      <w:pPr>
        <w:spacing w:before="0" w:after="0"/>
        <w:rPr>
          <w:ins w:id="10285" w:author="Abhishek Deep Nigam" w:date="2015-10-26T01:01:00Z"/>
          <w:rFonts w:ascii="Courier New" w:hAnsi="Courier New" w:cs="Courier New"/>
          <w:sz w:val="16"/>
          <w:szCs w:val="16"/>
          <w:rPrChange w:id="10286" w:author="Abhishek Deep Nigam" w:date="2015-10-26T01:01:00Z">
            <w:rPr>
              <w:ins w:id="10287" w:author="Abhishek Deep Nigam" w:date="2015-10-26T01:01:00Z"/>
              <w:rFonts w:ascii="Courier New" w:hAnsi="Courier New" w:cs="Courier New"/>
            </w:rPr>
          </w:rPrChange>
        </w:rPr>
      </w:pPr>
      <w:ins w:id="10288" w:author="Abhishek Deep Nigam" w:date="2015-10-26T01:01:00Z">
        <w:r w:rsidRPr="00073577">
          <w:rPr>
            <w:rFonts w:ascii="Courier New" w:hAnsi="Courier New" w:cs="Courier New"/>
            <w:sz w:val="16"/>
            <w:szCs w:val="16"/>
            <w:rPrChange w:id="10289" w:author="Abhishek Deep Nigam" w:date="2015-10-26T01:01:00Z">
              <w:rPr>
                <w:rFonts w:ascii="Courier New" w:hAnsi="Courier New" w:cs="Courier New"/>
              </w:rPr>
            </w:rPrChange>
          </w:rPr>
          <w:t>[4]-&gt;Q(Backtracking)</w:t>
        </w:r>
      </w:ins>
    </w:p>
    <w:p w14:paraId="297361A6" w14:textId="77777777" w:rsidR="00073577" w:rsidRPr="00073577" w:rsidRDefault="00073577" w:rsidP="00073577">
      <w:pPr>
        <w:spacing w:before="0" w:after="0"/>
        <w:rPr>
          <w:ins w:id="10290" w:author="Abhishek Deep Nigam" w:date="2015-10-26T01:01:00Z"/>
          <w:rFonts w:ascii="Courier New" w:hAnsi="Courier New" w:cs="Courier New"/>
          <w:sz w:val="16"/>
          <w:szCs w:val="16"/>
          <w:rPrChange w:id="10291" w:author="Abhishek Deep Nigam" w:date="2015-10-26T01:01:00Z">
            <w:rPr>
              <w:ins w:id="10292" w:author="Abhishek Deep Nigam" w:date="2015-10-26T01:01:00Z"/>
              <w:rFonts w:ascii="Courier New" w:hAnsi="Courier New" w:cs="Courier New"/>
            </w:rPr>
          </w:rPrChange>
        </w:rPr>
      </w:pPr>
      <w:ins w:id="10293" w:author="Abhishek Deep Nigam" w:date="2015-10-26T01:01:00Z">
        <w:r w:rsidRPr="00073577">
          <w:rPr>
            <w:rFonts w:ascii="Courier New" w:hAnsi="Courier New" w:cs="Courier New"/>
            <w:sz w:val="16"/>
            <w:szCs w:val="16"/>
            <w:rPrChange w:id="10294" w:author="Abhishek Deep Nigam" w:date="2015-10-26T01:01:00Z">
              <w:rPr>
                <w:rFonts w:ascii="Courier New" w:hAnsi="Courier New" w:cs="Courier New"/>
              </w:rPr>
            </w:rPrChange>
          </w:rPr>
          <w:t>[4]-&gt;S(Backtracking)</w:t>
        </w:r>
      </w:ins>
    </w:p>
    <w:p w14:paraId="4A75EDA1" w14:textId="77777777" w:rsidR="00073577" w:rsidRPr="00073577" w:rsidRDefault="00073577" w:rsidP="00073577">
      <w:pPr>
        <w:spacing w:before="0" w:after="0"/>
        <w:rPr>
          <w:ins w:id="10295" w:author="Abhishek Deep Nigam" w:date="2015-10-26T01:01:00Z"/>
          <w:rFonts w:ascii="Courier New" w:hAnsi="Courier New" w:cs="Courier New"/>
          <w:sz w:val="16"/>
          <w:szCs w:val="16"/>
          <w:rPrChange w:id="10296" w:author="Abhishek Deep Nigam" w:date="2015-10-26T01:01:00Z">
            <w:rPr>
              <w:ins w:id="10297" w:author="Abhishek Deep Nigam" w:date="2015-10-26T01:01:00Z"/>
              <w:rFonts w:ascii="Courier New" w:hAnsi="Courier New" w:cs="Courier New"/>
            </w:rPr>
          </w:rPrChange>
        </w:rPr>
      </w:pPr>
      <w:ins w:id="10298" w:author="Abhishek Deep Nigam" w:date="2015-10-26T01:01:00Z">
        <w:r w:rsidRPr="00073577">
          <w:rPr>
            <w:rFonts w:ascii="Courier New" w:hAnsi="Courier New" w:cs="Courier New"/>
            <w:sz w:val="16"/>
            <w:szCs w:val="16"/>
            <w:rPrChange w:id="10299" w:author="Abhishek Deep Nigam" w:date="2015-10-26T01:01:00Z">
              <w:rPr>
                <w:rFonts w:ascii="Courier New" w:hAnsi="Courier New" w:cs="Courier New"/>
              </w:rPr>
            </w:rPrChange>
          </w:rPr>
          <w:t>[4]-&gt;Y[5]-&gt;O[6]-&gt;I(Backtracking)</w:t>
        </w:r>
      </w:ins>
    </w:p>
    <w:p w14:paraId="292A088A" w14:textId="77777777" w:rsidR="00073577" w:rsidRPr="00073577" w:rsidRDefault="00073577" w:rsidP="00073577">
      <w:pPr>
        <w:spacing w:before="0" w:after="0"/>
        <w:rPr>
          <w:ins w:id="10300" w:author="Abhishek Deep Nigam" w:date="2015-10-26T01:01:00Z"/>
          <w:rFonts w:ascii="Courier New" w:hAnsi="Courier New" w:cs="Courier New"/>
          <w:sz w:val="16"/>
          <w:szCs w:val="16"/>
          <w:rPrChange w:id="10301" w:author="Abhishek Deep Nigam" w:date="2015-10-26T01:01:00Z">
            <w:rPr>
              <w:ins w:id="10302" w:author="Abhishek Deep Nigam" w:date="2015-10-26T01:01:00Z"/>
              <w:rFonts w:ascii="Courier New" w:hAnsi="Courier New" w:cs="Courier New"/>
            </w:rPr>
          </w:rPrChange>
        </w:rPr>
      </w:pPr>
      <w:ins w:id="10303" w:author="Abhishek Deep Nigam" w:date="2015-10-26T01:01:00Z">
        <w:r w:rsidRPr="00073577">
          <w:rPr>
            <w:rFonts w:ascii="Courier New" w:hAnsi="Courier New" w:cs="Courier New"/>
            <w:sz w:val="16"/>
            <w:szCs w:val="16"/>
            <w:rPrChange w:id="10304" w:author="Abhishek Deep Nigam" w:date="2015-10-26T01:01:00Z">
              <w:rPr>
                <w:rFonts w:ascii="Courier New" w:hAnsi="Courier New" w:cs="Courier New"/>
              </w:rPr>
            </w:rPrChange>
          </w:rPr>
          <w:t>[1]-&gt;E[2]-&gt;T[3]-&gt;T[4]-&gt;A(Backtracking)</w:t>
        </w:r>
      </w:ins>
    </w:p>
    <w:p w14:paraId="4C9661CF" w14:textId="77777777" w:rsidR="00073577" w:rsidRPr="00073577" w:rsidRDefault="00073577" w:rsidP="00073577">
      <w:pPr>
        <w:spacing w:before="0" w:after="0"/>
        <w:rPr>
          <w:ins w:id="10305" w:author="Abhishek Deep Nigam" w:date="2015-10-26T01:01:00Z"/>
          <w:rFonts w:ascii="Courier New" w:hAnsi="Courier New" w:cs="Courier New"/>
          <w:sz w:val="16"/>
          <w:szCs w:val="16"/>
          <w:rPrChange w:id="10306" w:author="Abhishek Deep Nigam" w:date="2015-10-26T01:01:00Z">
            <w:rPr>
              <w:ins w:id="10307" w:author="Abhishek Deep Nigam" w:date="2015-10-26T01:01:00Z"/>
              <w:rFonts w:ascii="Courier New" w:hAnsi="Courier New" w:cs="Courier New"/>
            </w:rPr>
          </w:rPrChange>
        </w:rPr>
      </w:pPr>
      <w:ins w:id="10308" w:author="Abhishek Deep Nigam" w:date="2015-10-26T01:01:00Z">
        <w:r w:rsidRPr="00073577">
          <w:rPr>
            <w:rFonts w:ascii="Courier New" w:hAnsi="Courier New" w:cs="Courier New"/>
            <w:sz w:val="16"/>
            <w:szCs w:val="16"/>
            <w:rPrChange w:id="10309" w:author="Abhishek Deep Nigam" w:date="2015-10-26T01:01:00Z">
              <w:rPr>
                <w:rFonts w:ascii="Courier New" w:hAnsi="Courier New" w:cs="Courier New"/>
              </w:rPr>
            </w:rPrChange>
          </w:rPr>
          <w:t>[4]-&gt;N[5]-&gt;O[6]-&gt;I[7]-&gt;E(Backtracking)</w:t>
        </w:r>
      </w:ins>
    </w:p>
    <w:p w14:paraId="40332D92" w14:textId="77777777" w:rsidR="00073577" w:rsidRPr="00073577" w:rsidRDefault="00073577" w:rsidP="00073577">
      <w:pPr>
        <w:spacing w:before="0" w:after="0"/>
        <w:rPr>
          <w:ins w:id="10310" w:author="Abhishek Deep Nigam" w:date="2015-10-26T01:01:00Z"/>
          <w:rFonts w:ascii="Courier New" w:hAnsi="Courier New" w:cs="Courier New"/>
          <w:sz w:val="16"/>
          <w:szCs w:val="16"/>
          <w:rPrChange w:id="10311" w:author="Abhishek Deep Nigam" w:date="2015-10-26T01:01:00Z">
            <w:rPr>
              <w:ins w:id="10312" w:author="Abhishek Deep Nigam" w:date="2015-10-26T01:01:00Z"/>
              <w:rFonts w:ascii="Courier New" w:hAnsi="Courier New" w:cs="Courier New"/>
            </w:rPr>
          </w:rPrChange>
        </w:rPr>
      </w:pPr>
      <w:ins w:id="10313" w:author="Abhishek Deep Nigam" w:date="2015-10-26T01:01:00Z">
        <w:r w:rsidRPr="00073577">
          <w:rPr>
            <w:rFonts w:ascii="Courier New" w:hAnsi="Courier New" w:cs="Courier New"/>
            <w:sz w:val="16"/>
            <w:szCs w:val="16"/>
            <w:rPrChange w:id="10314" w:author="Abhishek Deep Nigam" w:date="2015-10-26T01:01:00Z">
              <w:rPr>
                <w:rFonts w:ascii="Courier New" w:hAnsi="Courier New" w:cs="Courier New"/>
              </w:rPr>
            </w:rPrChange>
          </w:rPr>
          <w:t>[4]-&gt;O[5]-&gt;O[6]-&gt;I[7]-&gt;E(Backtracking)</w:t>
        </w:r>
      </w:ins>
    </w:p>
    <w:p w14:paraId="06681F0C" w14:textId="77777777" w:rsidR="00073577" w:rsidRPr="00073577" w:rsidRDefault="00073577" w:rsidP="00073577">
      <w:pPr>
        <w:spacing w:before="0" w:after="0"/>
        <w:rPr>
          <w:ins w:id="10315" w:author="Abhishek Deep Nigam" w:date="2015-10-26T01:01:00Z"/>
          <w:rFonts w:ascii="Courier New" w:hAnsi="Courier New" w:cs="Courier New"/>
          <w:sz w:val="16"/>
          <w:szCs w:val="16"/>
          <w:rPrChange w:id="10316" w:author="Abhishek Deep Nigam" w:date="2015-10-26T01:01:00Z">
            <w:rPr>
              <w:ins w:id="10317" w:author="Abhishek Deep Nigam" w:date="2015-10-26T01:01:00Z"/>
              <w:rFonts w:ascii="Courier New" w:hAnsi="Courier New" w:cs="Courier New"/>
            </w:rPr>
          </w:rPrChange>
        </w:rPr>
      </w:pPr>
      <w:ins w:id="10318" w:author="Abhishek Deep Nigam" w:date="2015-10-26T01:01:00Z">
        <w:r w:rsidRPr="00073577">
          <w:rPr>
            <w:rFonts w:ascii="Courier New" w:hAnsi="Courier New" w:cs="Courier New"/>
            <w:sz w:val="16"/>
            <w:szCs w:val="16"/>
            <w:rPrChange w:id="10319" w:author="Abhishek Deep Nigam" w:date="2015-10-26T01:01:00Z">
              <w:rPr>
                <w:rFonts w:ascii="Courier New" w:hAnsi="Courier New" w:cs="Courier New"/>
              </w:rPr>
            </w:rPrChange>
          </w:rPr>
          <w:t>[4]-&gt;P(Backtracking)</w:t>
        </w:r>
      </w:ins>
    </w:p>
    <w:p w14:paraId="637BBD24" w14:textId="77777777" w:rsidR="00073577" w:rsidRPr="00073577" w:rsidRDefault="00073577" w:rsidP="00073577">
      <w:pPr>
        <w:spacing w:before="0" w:after="0"/>
        <w:rPr>
          <w:ins w:id="10320" w:author="Abhishek Deep Nigam" w:date="2015-10-26T01:01:00Z"/>
          <w:rFonts w:ascii="Courier New" w:hAnsi="Courier New" w:cs="Courier New"/>
          <w:sz w:val="16"/>
          <w:szCs w:val="16"/>
          <w:rPrChange w:id="10321" w:author="Abhishek Deep Nigam" w:date="2015-10-26T01:01:00Z">
            <w:rPr>
              <w:ins w:id="10322" w:author="Abhishek Deep Nigam" w:date="2015-10-26T01:01:00Z"/>
              <w:rFonts w:ascii="Courier New" w:hAnsi="Courier New" w:cs="Courier New"/>
            </w:rPr>
          </w:rPrChange>
        </w:rPr>
      </w:pPr>
      <w:ins w:id="10323" w:author="Abhishek Deep Nigam" w:date="2015-10-26T01:01:00Z">
        <w:r w:rsidRPr="00073577">
          <w:rPr>
            <w:rFonts w:ascii="Courier New" w:hAnsi="Courier New" w:cs="Courier New"/>
            <w:sz w:val="16"/>
            <w:szCs w:val="16"/>
            <w:rPrChange w:id="10324" w:author="Abhishek Deep Nigam" w:date="2015-10-26T01:01:00Z">
              <w:rPr>
                <w:rFonts w:ascii="Courier New" w:hAnsi="Courier New" w:cs="Courier New"/>
              </w:rPr>
            </w:rPrChange>
          </w:rPr>
          <w:t>[4]-&gt;Q(Backtracking)</w:t>
        </w:r>
      </w:ins>
    </w:p>
    <w:p w14:paraId="1D13E73F" w14:textId="77777777" w:rsidR="00073577" w:rsidRPr="00073577" w:rsidRDefault="00073577" w:rsidP="00073577">
      <w:pPr>
        <w:spacing w:before="0" w:after="0"/>
        <w:rPr>
          <w:ins w:id="10325" w:author="Abhishek Deep Nigam" w:date="2015-10-26T01:01:00Z"/>
          <w:rFonts w:ascii="Courier New" w:hAnsi="Courier New" w:cs="Courier New"/>
          <w:sz w:val="16"/>
          <w:szCs w:val="16"/>
          <w:rPrChange w:id="10326" w:author="Abhishek Deep Nigam" w:date="2015-10-26T01:01:00Z">
            <w:rPr>
              <w:ins w:id="10327" w:author="Abhishek Deep Nigam" w:date="2015-10-26T01:01:00Z"/>
              <w:rFonts w:ascii="Courier New" w:hAnsi="Courier New" w:cs="Courier New"/>
            </w:rPr>
          </w:rPrChange>
        </w:rPr>
      </w:pPr>
      <w:ins w:id="10328" w:author="Abhishek Deep Nigam" w:date="2015-10-26T01:01:00Z">
        <w:r w:rsidRPr="00073577">
          <w:rPr>
            <w:rFonts w:ascii="Courier New" w:hAnsi="Courier New" w:cs="Courier New"/>
            <w:sz w:val="16"/>
            <w:szCs w:val="16"/>
            <w:rPrChange w:id="10329" w:author="Abhishek Deep Nigam" w:date="2015-10-26T01:01:00Z">
              <w:rPr>
                <w:rFonts w:ascii="Courier New" w:hAnsi="Courier New" w:cs="Courier New"/>
              </w:rPr>
            </w:rPrChange>
          </w:rPr>
          <w:t>[4]-&gt;S(Backtracking)</w:t>
        </w:r>
      </w:ins>
    </w:p>
    <w:p w14:paraId="1F9B1536" w14:textId="77777777" w:rsidR="00073577" w:rsidRPr="00073577" w:rsidRDefault="00073577" w:rsidP="00073577">
      <w:pPr>
        <w:spacing w:before="0" w:after="0"/>
        <w:rPr>
          <w:ins w:id="10330" w:author="Abhishek Deep Nigam" w:date="2015-10-26T01:01:00Z"/>
          <w:rFonts w:ascii="Courier New" w:hAnsi="Courier New" w:cs="Courier New"/>
          <w:sz w:val="16"/>
          <w:szCs w:val="16"/>
          <w:rPrChange w:id="10331" w:author="Abhishek Deep Nigam" w:date="2015-10-26T01:01:00Z">
            <w:rPr>
              <w:ins w:id="10332" w:author="Abhishek Deep Nigam" w:date="2015-10-26T01:01:00Z"/>
              <w:rFonts w:ascii="Courier New" w:hAnsi="Courier New" w:cs="Courier New"/>
            </w:rPr>
          </w:rPrChange>
        </w:rPr>
      </w:pPr>
      <w:ins w:id="10333" w:author="Abhishek Deep Nigam" w:date="2015-10-26T01:01:00Z">
        <w:r w:rsidRPr="00073577">
          <w:rPr>
            <w:rFonts w:ascii="Courier New" w:hAnsi="Courier New" w:cs="Courier New"/>
            <w:sz w:val="16"/>
            <w:szCs w:val="16"/>
            <w:rPrChange w:id="10334" w:author="Abhishek Deep Nigam" w:date="2015-10-26T01:01:00Z">
              <w:rPr>
                <w:rFonts w:ascii="Courier New" w:hAnsi="Courier New" w:cs="Courier New"/>
              </w:rPr>
            </w:rPrChange>
          </w:rPr>
          <w:t>[4]-&gt;Y[5]-&gt;O[6]-&gt;I[7]-&gt;E(Backtracking)</w:t>
        </w:r>
      </w:ins>
    </w:p>
    <w:p w14:paraId="1B896A5F" w14:textId="77777777" w:rsidR="00073577" w:rsidRPr="00073577" w:rsidRDefault="00073577" w:rsidP="00073577">
      <w:pPr>
        <w:spacing w:before="0" w:after="0"/>
        <w:rPr>
          <w:ins w:id="10335" w:author="Abhishek Deep Nigam" w:date="2015-10-26T01:01:00Z"/>
          <w:rFonts w:ascii="Courier New" w:hAnsi="Courier New" w:cs="Courier New"/>
          <w:sz w:val="16"/>
          <w:szCs w:val="16"/>
          <w:rPrChange w:id="10336" w:author="Abhishek Deep Nigam" w:date="2015-10-26T01:01:00Z">
            <w:rPr>
              <w:ins w:id="10337" w:author="Abhishek Deep Nigam" w:date="2015-10-26T01:01:00Z"/>
              <w:rFonts w:ascii="Courier New" w:hAnsi="Courier New" w:cs="Courier New"/>
            </w:rPr>
          </w:rPrChange>
        </w:rPr>
      </w:pPr>
      <w:ins w:id="10338" w:author="Abhishek Deep Nigam" w:date="2015-10-26T01:01:00Z">
        <w:r w:rsidRPr="00073577">
          <w:rPr>
            <w:rFonts w:ascii="Courier New" w:hAnsi="Courier New" w:cs="Courier New"/>
            <w:sz w:val="16"/>
            <w:szCs w:val="16"/>
            <w:rPrChange w:id="10339" w:author="Abhishek Deep Nigam" w:date="2015-10-26T01:01:00Z">
              <w:rPr>
                <w:rFonts w:ascii="Courier New" w:hAnsi="Courier New" w:cs="Courier New"/>
              </w:rPr>
            </w:rPrChange>
          </w:rPr>
          <w:t>[1]-&gt;F[2]-&gt;T[3]-&gt;T[4]-&gt;A(Backtracking)</w:t>
        </w:r>
      </w:ins>
    </w:p>
    <w:p w14:paraId="01C2895F" w14:textId="77777777" w:rsidR="00073577" w:rsidRPr="00073577" w:rsidRDefault="00073577" w:rsidP="00073577">
      <w:pPr>
        <w:spacing w:before="0" w:after="0"/>
        <w:rPr>
          <w:ins w:id="10340" w:author="Abhishek Deep Nigam" w:date="2015-10-26T01:01:00Z"/>
          <w:rFonts w:ascii="Courier New" w:hAnsi="Courier New" w:cs="Courier New"/>
          <w:sz w:val="16"/>
          <w:szCs w:val="16"/>
          <w:rPrChange w:id="10341" w:author="Abhishek Deep Nigam" w:date="2015-10-26T01:01:00Z">
            <w:rPr>
              <w:ins w:id="10342" w:author="Abhishek Deep Nigam" w:date="2015-10-26T01:01:00Z"/>
              <w:rFonts w:ascii="Courier New" w:hAnsi="Courier New" w:cs="Courier New"/>
            </w:rPr>
          </w:rPrChange>
        </w:rPr>
      </w:pPr>
      <w:ins w:id="10343" w:author="Abhishek Deep Nigam" w:date="2015-10-26T01:01:00Z">
        <w:r w:rsidRPr="00073577">
          <w:rPr>
            <w:rFonts w:ascii="Courier New" w:hAnsi="Courier New" w:cs="Courier New"/>
            <w:sz w:val="16"/>
            <w:szCs w:val="16"/>
            <w:rPrChange w:id="10344" w:author="Abhishek Deep Nigam" w:date="2015-10-26T01:01:00Z">
              <w:rPr>
                <w:rFonts w:ascii="Courier New" w:hAnsi="Courier New" w:cs="Courier New"/>
              </w:rPr>
            </w:rPrChange>
          </w:rPr>
          <w:lastRenderedPageBreak/>
          <w:t>[4]-&gt;N[5]-&gt;O[6]-&gt;I(Backtracking)</w:t>
        </w:r>
      </w:ins>
    </w:p>
    <w:p w14:paraId="1F1CA03C" w14:textId="77777777" w:rsidR="00073577" w:rsidRPr="00073577" w:rsidRDefault="00073577" w:rsidP="00073577">
      <w:pPr>
        <w:spacing w:before="0" w:after="0"/>
        <w:rPr>
          <w:ins w:id="10345" w:author="Abhishek Deep Nigam" w:date="2015-10-26T01:01:00Z"/>
          <w:rFonts w:ascii="Courier New" w:hAnsi="Courier New" w:cs="Courier New"/>
          <w:sz w:val="16"/>
          <w:szCs w:val="16"/>
          <w:rPrChange w:id="10346" w:author="Abhishek Deep Nigam" w:date="2015-10-26T01:01:00Z">
            <w:rPr>
              <w:ins w:id="10347" w:author="Abhishek Deep Nigam" w:date="2015-10-26T01:01:00Z"/>
              <w:rFonts w:ascii="Courier New" w:hAnsi="Courier New" w:cs="Courier New"/>
            </w:rPr>
          </w:rPrChange>
        </w:rPr>
      </w:pPr>
      <w:ins w:id="10348" w:author="Abhishek Deep Nigam" w:date="2015-10-26T01:01:00Z">
        <w:r w:rsidRPr="00073577">
          <w:rPr>
            <w:rFonts w:ascii="Courier New" w:hAnsi="Courier New" w:cs="Courier New"/>
            <w:sz w:val="16"/>
            <w:szCs w:val="16"/>
            <w:rPrChange w:id="10349" w:author="Abhishek Deep Nigam" w:date="2015-10-26T01:01:00Z">
              <w:rPr>
                <w:rFonts w:ascii="Courier New" w:hAnsi="Courier New" w:cs="Courier New"/>
              </w:rPr>
            </w:rPrChange>
          </w:rPr>
          <w:t>[4]-&gt;O[5]-&gt;O[6]-&gt;I(Backtracking)</w:t>
        </w:r>
      </w:ins>
    </w:p>
    <w:p w14:paraId="283BE369" w14:textId="77777777" w:rsidR="00073577" w:rsidRPr="00073577" w:rsidRDefault="00073577" w:rsidP="00073577">
      <w:pPr>
        <w:spacing w:before="0" w:after="0"/>
        <w:rPr>
          <w:ins w:id="10350" w:author="Abhishek Deep Nigam" w:date="2015-10-26T01:01:00Z"/>
          <w:rFonts w:ascii="Courier New" w:hAnsi="Courier New" w:cs="Courier New"/>
          <w:sz w:val="16"/>
          <w:szCs w:val="16"/>
          <w:rPrChange w:id="10351" w:author="Abhishek Deep Nigam" w:date="2015-10-26T01:01:00Z">
            <w:rPr>
              <w:ins w:id="10352" w:author="Abhishek Deep Nigam" w:date="2015-10-26T01:01:00Z"/>
              <w:rFonts w:ascii="Courier New" w:hAnsi="Courier New" w:cs="Courier New"/>
            </w:rPr>
          </w:rPrChange>
        </w:rPr>
      </w:pPr>
      <w:ins w:id="10353" w:author="Abhishek Deep Nigam" w:date="2015-10-26T01:01:00Z">
        <w:r w:rsidRPr="00073577">
          <w:rPr>
            <w:rFonts w:ascii="Courier New" w:hAnsi="Courier New" w:cs="Courier New"/>
            <w:sz w:val="16"/>
            <w:szCs w:val="16"/>
            <w:rPrChange w:id="10354" w:author="Abhishek Deep Nigam" w:date="2015-10-26T01:01:00Z">
              <w:rPr>
                <w:rFonts w:ascii="Courier New" w:hAnsi="Courier New" w:cs="Courier New"/>
              </w:rPr>
            </w:rPrChange>
          </w:rPr>
          <w:t>[4]-&gt;P(Backtracking)</w:t>
        </w:r>
      </w:ins>
    </w:p>
    <w:p w14:paraId="1C8FF3CF" w14:textId="77777777" w:rsidR="00073577" w:rsidRPr="00073577" w:rsidRDefault="00073577" w:rsidP="00073577">
      <w:pPr>
        <w:spacing w:before="0" w:after="0"/>
        <w:rPr>
          <w:ins w:id="10355" w:author="Abhishek Deep Nigam" w:date="2015-10-26T01:01:00Z"/>
          <w:rFonts w:ascii="Courier New" w:hAnsi="Courier New" w:cs="Courier New"/>
          <w:sz w:val="16"/>
          <w:szCs w:val="16"/>
          <w:rPrChange w:id="10356" w:author="Abhishek Deep Nigam" w:date="2015-10-26T01:01:00Z">
            <w:rPr>
              <w:ins w:id="10357" w:author="Abhishek Deep Nigam" w:date="2015-10-26T01:01:00Z"/>
              <w:rFonts w:ascii="Courier New" w:hAnsi="Courier New" w:cs="Courier New"/>
            </w:rPr>
          </w:rPrChange>
        </w:rPr>
      </w:pPr>
      <w:ins w:id="10358" w:author="Abhishek Deep Nigam" w:date="2015-10-26T01:01:00Z">
        <w:r w:rsidRPr="00073577">
          <w:rPr>
            <w:rFonts w:ascii="Courier New" w:hAnsi="Courier New" w:cs="Courier New"/>
            <w:sz w:val="16"/>
            <w:szCs w:val="16"/>
            <w:rPrChange w:id="10359" w:author="Abhishek Deep Nigam" w:date="2015-10-26T01:01:00Z">
              <w:rPr>
                <w:rFonts w:ascii="Courier New" w:hAnsi="Courier New" w:cs="Courier New"/>
              </w:rPr>
            </w:rPrChange>
          </w:rPr>
          <w:t>[4]-&gt;Q(Backtracking)</w:t>
        </w:r>
      </w:ins>
    </w:p>
    <w:p w14:paraId="59891CAC" w14:textId="77777777" w:rsidR="00073577" w:rsidRPr="00073577" w:rsidRDefault="00073577" w:rsidP="00073577">
      <w:pPr>
        <w:spacing w:before="0" w:after="0"/>
        <w:rPr>
          <w:ins w:id="10360" w:author="Abhishek Deep Nigam" w:date="2015-10-26T01:01:00Z"/>
          <w:rFonts w:ascii="Courier New" w:hAnsi="Courier New" w:cs="Courier New"/>
          <w:sz w:val="16"/>
          <w:szCs w:val="16"/>
          <w:rPrChange w:id="10361" w:author="Abhishek Deep Nigam" w:date="2015-10-26T01:01:00Z">
            <w:rPr>
              <w:ins w:id="10362" w:author="Abhishek Deep Nigam" w:date="2015-10-26T01:01:00Z"/>
              <w:rFonts w:ascii="Courier New" w:hAnsi="Courier New" w:cs="Courier New"/>
            </w:rPr>
          </w:rPrChange>
        </w:rPr>
      </w:pPr>
      <w:ins w:id="10363" w:author="Abhishek Deep Nigam" w:date="2015-10-26T01:01:00Z">
        <w:r w:rsidRPr="00073577">
          <w:rPr>
            <w:rFonts w:ascii="Courier New" w:hAnsi="Courier New" w:cs="Courier New"/>
            <w:sz w:val="16"/>
            <w:szCs w:val="16"/>
            <w:rPrChange w:id="10364" w:author="Abhishek Deep Nigam" w:date="2015-10-26T01:01:00Z">
              <w:rPr>
                <w:rFonts w:ascii="Courier New" w:hAnsi="Courier New" w:cs="Courier New"/>
              </w:rPr>
            </w:rPrChange>
          </w:rPr>
          <w:t>[4]-&gt;S(Backtracking)</w:t>
        </w:r>
      </w:ins>
    </w:p>
    <w:p w14:paraId="7C1DCF78" w14:textId="77777777" w:rsidR="00073577" w:rsidRPr="00073577" w:rsidRDefault="00073577" w:rsidP="00073577">
      <w:pPr>
        <w:spacing w:before="0" w:after="0"/>
        <w:rPr>
          <w:ins w:id="10365" w:author="Abhishek Deep Nigam" w:date="2015-10-26T01:01:00Z"/>
          <w:rFonts w:ascii="Courier New" w:hAnsi="Courier New" w:cs="Courier New"/>
          <w:sz w:val="16"/>
          <w:szCs w:val="16"/>
          <w:rPrChange w:id="10366" w:author="Abhishek Deep Nigam" w:date="2015-10-26T01:01:00Z">
            <w:rPr>
              <w:ins w:id="10367" w:author="Abhishek Deep Nigam" w:date="2015-10-26T01:01:00Z"/>
              <w:rFonts w:ascii="Courier New" w:hAnsi="Courier New" w:cs="Courier New"/>
            </w:rPr>
          </w:rPrChange>
        </w:rPr>
      </w:pPr>
      <w:ins w:id="10368" w:author="Abhishek Deep Nigam" w:date="2015-10-26T01:01:00Z">
        <w:r w:rsidRPr="00073577">
          <w:rPr>
            <w:rFonts w:ascii="Courier New" w:hAnsi="Courier New" w:cs="Courier New"/>
            <w:sz w:val="16"/>
            <w:szCs w:val="16"/>
            <w:rPrChange w:id="10369" w:author="Abhishek Deep Nigam" w:date="2015-10-26T01:01:00Z">
              <w:rPr>
                <w:rFonts w:ascii="Courier New" w:hAnsi="Courier New" w:cs="Courier New"/>
              </w:rPr>
            </w:rPrChange>
          </w:rPr>
          <w:t>[4]-&gt;Y[5]-&gt;O[6]-&gt;I(Backtracking)</w:t>
        </w:r>
      </w:ins>
    </w:p>
    <w:p w14:paraId="1EAD1865" w14:textId="77777777" w:rsidR="00073577" w:rsidRPr="00073577" w:rsidRDefault="00073577" w:rsidP="00073577">
      <w:pPr>
        <w:spacing w:before="0" w:after="0"/>
        <w:rPr>
          <w:ins w:id="10370" w:author="Abhishek Deep Nigam" w:date="2015-10-26T01:01:00Z"/>
          <w:rFonts w:ascii="Courier New" w:hAnsi="Courier New" w:cs="Courier New"/>
          <w:sz w:val="16"/>
          <w:szCs w:val="16"/>
          <w:rPrChange w:id="10371" w:author="Abhishek Deep Nigam" w:date="2015-10-26T01:01:00Z">
            <w:rPr>
              <w:ins w:id="10372" w:author="Abhishek Deep Nigam" w:date="2015-10-26T01:01:00Z"/>
              <w:rFonts w:ascii="Courier New" w:hAnsi="Courier New" w:cs="Courier New"/>
            </w:rPr>
          </w:rPrChange>
        </w:rPr>
      </w:pPr>
      <w:ins w:id="10373" w:author="Abhishek Deep Nigam" w:date="2015-10-26T01:01:00Z">
        <w:r w:rsidRPr="00073577">
          <w:rPr>
            <w:rFonts w:ascii="Courier New" w:hAnsi="Courier New" w:cs="Courier New"/>
            <w:sz w:val="16"/>
            <w:szCs w:val="16"/>
            <w:rPrChange w:id="10374" w:author="Abhishek Deep Nigam" w:date="2015-10-26T01:01:00Z">
              <w:rPr>
                <w:rFonts w:ascii="Courier New" w:hAnsi="Courier New" w:cs="Courier New"/>
              </w:rPr>
            </w:rPrChange>
          </w:rPr>
          <w:t>[1]-&gt;G[2]-&gt;T[3]-&gt;T[4]-&gt;A(Backtracking)</w:t>
        </w:r>
      </w:ins>
    </w:p>
    <w:p w14:paraId="718DA072" w14:textId="77777777" w:rsidR="00073577" w:rsidRPr="00073577" w:rsidRDefault="00073577" w:rsidP="00073577">
      <w:pPr>
        <w:spacing w:before="0" w:after="0"/>
        <w:rPr>
          <w:ins w:id="10375" w:author="Abhishek Deep Nigam" w:date="2015-10-26T01:01:00Z"/>
          <w:rFonts w:ascii="Courier New" w:hAnsi="Courier New" w:cs="Courier New"/>
          <w:sz w:val="16"/>
          <w:szCs w:val="16"/>
          <w:rPrChange w:id="10376" w:author="Abhishek Deep Nigam" w:date="2015-10-26T01:01:00Z">
            <w:rPr>
              <w:ins w:id="10377" w:author="Abhishek Deep Nigam" w:date="2015-10-26T01:01:00Z"/>
              <w:rFonts w:ascii="Courier New" w:hAnsi="Courier New" w:cs="Courier New"/>
            </w:rPr>
          </w:rPrChange>
        </w:rPr>
      </w:pPr>
      <w:ins w:id="10378" w:author="Abhishek Deep Nigam" w:date="2015-10-26T01:01:00Z">
        <w:r w:rsidRPr="00073577">
          <w:rPr>
            <w:rFonts w:ascii="Courier New" w:hAnsi="Courier New" w:cs="Courier New"/>
            <w:sz w:val="16"/>
            <w:szCs w:val="16"/>
            <w:rPrChange w:id="10379" w:author="Abhishek Deep Nigam" w:date="2015-10-26T01:01:00Z">
              <w:rPr>
                <w:rFonts w:ascii="Courier New" w:hAnsi="Courier New" w:cs="Courier New"/>
              </w:rPr>
            </w:rPrChange>
          </w:rPr>
          <w:t>[4]-&gt;N[5]-&gt;O[6]-&gt;I[7]-&gt;E(Backtracking)</w:t>
        </w:r>
      </w:ins>
    </w:p>
    <w:p w14:paraId="615139BC" w14:textId="77777777" w:rsidR="00073577" w:rsidRPr="00073577" w:rsidRDefault="00073577" w:rsidP="00073577">
      <w:pPr>
        <w:spacing w:before="0" w:after="0"/>
        <w:rPr>
          <w:ins w:id="10380" w:author="Abhishek Deep Nigam" w:date="2015-10-26T01:01:00Z"/>
          <w:rFonts w:ascii="Courier New" w:hAnsi="Courier New" w:cs="Courier New"/>
          <w:sz w:val="16"/>
          <w:szCs w:val="16"/>
          <w:rPrChange w:id="10381" w:author="Abhishek Deep Nigam" w:date="2015-10-26T01:01:00Z">
            <w:rPr>
              <w:ins w:id="10382" w:author="Abhishek Deep Nigam" w:date="2015-10-26T01:01:00Z"/>
              <w:rFonts w:ascii="Courier New" w:hAnsi="Courier New" w:cs="Courier New"/>
            </w:rPr>
          </w:rPrChange>
        </w:rPr>
      </w:pPr>
      <w:ins w:id="10383" w:author="Abhishek Deep Nigam" w:date="2015-10-26T01:01:00Z">
        <w:r w:rsidRPr="00073577">
          <w:rPr>
            <w:rFonts w:ascii="Courier New" w:hAnsi="Courier New" w:cs="Courier New"/>
            <w:sz w:val="16"/>
            <w:szCs w:val="16"/>
            <w:rPrChange w:id="10384" w:author="Abhishek Deep Nigam" w:date="2015-10-26T01:01:00Z">
              <w:rPr>
                <w:rFonts w:ascii="Courier New" w:hAnsi="Courier New" w:cs="Courier New"/>
              </w:rPr>
            </w:rPrChange>
          </w:rPr>
          <w:t>[4]-&gt;O[5]-&gt;O[6]-&gt;I[7]-&gt;E(Backtracking)</w:t>
        </w:r>
      </w:ins>
    </w:p>
    <w:p w14:paraId="0420D91C" w14:textId="77777777" w:rsidR="00073577" w:rsidRPr="00073577" w:rsidRDefault="00073577" w:rsidP="00073577">
      <w:pPr>
        <w:spacing w:before="0" w:after="0"/>
        <w:rPr>
          <w:ins w:id="10385" w:author="Abhishek Deep Nigam" w:date="2015-10-26T01:01:00Z"/>
          <w:rFonts w:ascii="Courier New" w:hAnsi="Courier New" w:cs="Courier New"/>
          <w:sz w:val="16"/>
          <w:szCs w:val="16"/>
          <w:rPrChange w:id="10386" w:author="Abhishek Deep Nigam" w:date="2015-10-26T01:01:00Z">
            <w:rPr>
              <w:ins w:id="10387" w:author="Abhishek Deep Nigam" w:date="2015-10-26T01:01:00Z"/>
              <w:rFonts w:ascii="Courier New" w:hAnsi="Courier New" w:cs="Courier New"/>
            </w:rPr>
          </w:rPrChange>
        </w:rPr>
      </w:pPr>
      <w:ins w:id="10388" w:author="Abhishek Deep Nigam" w:date="2015-10-26T01:01:00Z">
        <w:r w:rsidRPr="00073577">
          <w:rPr>
            <w:rFonts w:ascii="Courier New" w:hAnsi="Courier New" w:cs="Courier New"/>
            <w:sz w:val="16"/>
            <w:szCs w:val="16"/>
            <w:rPrChange w:id="10389" w:author="Abhishek Deep Nigam" w:date="2015-10-26T01:01:00Z">
              <w:rPr>
                <w:rFonts w:ascii="Courier New" w:hAnsi="Courier New" w:cs="Courier New"/>
              </w:rPr>
            </w:rPrChange>
          </w:rPr>
          <w:t>[4]-&gt;P(Backtracking)</w:t>
        </w:r>
      </w:ins>
    </w:p>
    <w:p w14:paraId="7B35CBA7" w14:textId="77777777" w:rsidR="00073577" w:rsidRPr="00073577" w:rsidRDefault="00073577" w:rsidP="00073577">
      <w:pPr>
        <w:spacing w:before="0" w:after="0"/>
        <w:rPr>
          <w:ins w:id="10390" w:author="Abhishek Deep Nigam" w:date="2015-10-26T01:01:00Z"/>
          <w:rFonts w:ascii="Courier New" w:hAnsi="Courier New" w:cs="Courier New"/>
          <w:sz w:val="16"/>
          <w:szCs w:val="16"/>
          <w:rPrChange w:id="10391" w:author="Abhishek Deep Nigam" w:date="2015-10-26T01:01:00Z">
            <w:rPr>
              <w:ins w:id="10392" w:author="Abhishek Deep Nigam" w:date="2015-10-26T01:01:00Z"/>
              <w:rFonts w:ascii="Courier New" w:hAnsi="Courier New" w:cs="Courier New"/>
            </w:rPr>
          </w:rPrChange>
        </w:rPr>
      </w:pPr>
      <w:ins w:id="10393" w:author="Abhishek Deep Nigam" w:date="2015-10-26T01:01:00Z">
        <w:r w:rsidRPr="00073577">
          <w:rPr>
            <w:rFonts w:ascii="Courier New" w:hAnsi="Courier New" w:cs="Courier New"/>
            <w:sz w:val="16"/>
            <w:szCs w:val="16"/>
            <w:rPrChange w:id="10394" w:author="Abhishek Deep Nigam" w:date="2015-10-26T01:01:00Z">
              <w:rPr>
                <w:rFonts w:ascii="Courier New" w:hAnsi="Courier New" w:cs="Courier New"/>
              </w:rPr>
            </w:rPrChange>
          </w:rPr>
          <w:t>[4]-&gt;Q(Backtracking)</w:t>
        </w:r>
      </w:ins>
    </w:p>
    <w:p w14:paraId="59D2C69E" w14:textId="77777777" w:rsidR="00073577" w:rsidRPr="00073577" w:rsidRDefault="00073577" w:rsidP="00073577">
      <w:pPr>
        <w:spacing w:before="0" w:after="0"/>
        <w:rPr>
          <w:ins w:id="10395" w:author="Abhishek Deep Nigam" w:date="2015-10-26T01:01:00Z"/>
          <w:rFonts w:ascii="Courier New" w:hAnsi="Courier New" w:cs="Courier New"/>
          <w:sz w:val="16"/>
          <w:szCs w:val="16"/>
          <w:rPrChange w:id="10396" w:author="Abhishek Deep Nigam" w:date="2015-10-26T01:01:00Z">
            <w:rPr>
              <w:ins w:id="10397" w:author="Abhishek Deep Nigam" w:date="2015-10-26T01:01:00Z"/>
              <w:rFonts w:ascii="Courier New" w:hAnsi="Courier New" w:cs="Courier New"/>
            </w:rPr>
          </w:rPrChange>
        </w:rPr>
      </w:pPr>
      <w:ins w:id="10398" w:author="Abhishek Deep Nigam" w:date="2015-10-26T01:01:00Z">
        <w:r w:rsidRPr="00073577">
          <w:rPr>
            <w:rFonts w:ascii="Courier New" w:hAnsi="Courier New" w:cs="Courier New"/>
            <w:sz w:val="16"/>
            <w:szCs w:val="16"/>
            <w:rPrChange w:id="10399" w:author="Abhishek Deep Nigam" w:date="2015-10-26T01:01:00Z">
              <w:rPr>
                <w:rFonts w:ascii="Courier New" w:hAnsi="Courier New" w:cs="Courier New"/>
              </w:rPr>
            </w:rPrChange>
          </w:rPr>
          <w:t>[4]-&gt;S(Backtracking)</w:t>
        </w:r>
      </w:ins>
    </w:p>
    <w:p w14:paraId="061A8C78" w14:textId="77777777" w:rsidR="00073577" w:rsidRPr="00073577" w:rsidRDefault="00073577" w:rsidP="00073577">
      <w:pPr>
        <w:spacing w:before="0" w:after="0"/>
        <w:rPr>
          <w:ins w:id="10400" w:author="Abhishek Deep Nigam" w:date="2015-10-26T01:01:00Z"/>
          <w:rFonts w:ascii="Courier New" w:hAnsi="Courier New" w:cs="Courier New"/>
          <w:sz w:val="16"/>
          <w:szCs w:val="16"/>
          <w:rPrChange w:id="10401" w:author="Abhishek Deep Nigam" w:date="2015-10-26T01:01:00Z">
            <w:rPr>
              <w:ins w:id="10402" w:author="Abhishek Deep Nigam" w:date="2015-10-26T01:01:00Z"/>
              <w:rFonts w:ascii="Courier New" w:hAnsi="Courier New" w:cs="Courier New"/>
            </w:rPr>
          </w:rPrChange>
        </w:rPr>
      </w:pPr>
      <w:ins w:id="10403" w:author="Abhishek Deep Nigam" w:date="2015-10-26T01:01:00Z">
        <w:r w:rsidRPr="00073577">
          <w:rPr>
            <w:rFonts w:ascii="Courier New" w:hAnsi="Courier New" w:cs="Courier New"/>
            <w:sz w:val="16"/>
            <w:szCs w:val="16"/>
            <w:rPrChange w:id="10404" w:author="Abhishek Deep Nigam" w:date="2015-10-26T01:01:00Z">
              <w:rPr>
                <w:rFonts w:ascii="Courier New" w:hAnsi="Courier New" w:cs="Courier New"/>
              </w:rPr>
            </w:rPrChange>
          </w:rPr>
          <w:t>[4]-&gt;Y[5]-&gt;O[6]-&gt;I[7]-&gt;E(Backtracking)</w:t>
        </w:r>
      </w:ins>
    </w:p>
    <w:p w14:paraId="438B8EBE" w14:textId="77777777" w:rsidR="00073577" w:rsidRPr="00073577" w:rsidRDefault="00073577" w:rsidP="00073577">
      <w:pPr>
        <w:spacing w:before="0" w:after="0"/>
        <w:rPr>
          <w:ins w:id="10405" w:author="Abhishek Deep Nigam" w:date="2015-10-26T01:01:00Z"/>
          <w:rFonts w:ascii="Courier New" w:hAnsi="Courier New" w:cs="Courier New"/>
          <w:sz w:val="16"/>
          <w:szCs w:val="16"/>
          <w:rPrChange w:id="10406" w:author="Abhishek Deep Nigam" w:date="2015-10-26T01:01:00Z">
            <w:rPr>
              <w:ins w:id="10407" w:author="Abhishek Deep Nigam" w:date="2015-10-26T01:01:00Z"/>
              <w:rFonts w:ascii="Courier New" w:hAnsi="Courier New" w:cs="Courier New"/>
            </w:rPr>
          </w:rPrChange>
        </w:rPr>
      </w:pPr>
      <w:ins w:id="10408" w:author="Abhishek Deep Nigam" w:date="2015-10-26T01:01:00Z">
        <w:r w:rsidRPr="00073577">
          <w:rPr>
            <w:rFonts w:ascii="Courier New" w:hAnsi="Courier New" w:cs="Courier New"/>
            <w:sz w:val="16"/>
            <w:szCs w:val="16"/>
            <w:rPrChange w:id="10409" w:author="Abhishek Deep Nigam" w:date="2015-10-26T01:01:00Z">
              <w:rPr>
                <w:rFonts w:ascii="Courier New" w:hAnsi="Courier New" w:cs="Courier New"/>
              </w:rPr>
            </w:rPrChange>
          </w:rPr>
          <w:t>[1]-&gt;H[2]-&gt;T[3]-&gt;T[4]-&gt;A(Backtracking)</w:t>
        </w:r>
      </w:ins>
    </w:p>
    <w:p w14:paraId="5BEFDCDF" w14:textId="77777777" w:rsidR="00073577" w:rsidRPr="00073577" w:rsidRDefault="00073577" w:rsidP="00073577">
      <w:pPr>
        <w:spacing w:before="0" w:after="0"/>
        <w:rPr>
          <w:ins w:id="10410" w:author="Abhishek Deep Nigam" w:date="2015-10-26T01:01:00Z"/>
          <w:rFonts w:ascii="Courier New" w:hAnsi="Courier New" w:cs="Courier New"/>
          <w:sz w:val="16"/>
          <w:szCs w:val="16"/>
          <w:rPrChange w:id="10411" w:author="Abhishek Deep Nigam" w:date="2015-10-26T01:01:00Z">
            <w:rPr>
              <w:ins w:id="10412" w:author="Abhishek Deep Nigam" w:date="2015-10-26T01:01:00Z"/>
              <w:rFonts w:ascii="Courier New" w:hAnsi="Courier New" w:cs="Courier New"/>
            </w:rPr>
          </w:rPrChange>
        </w:rPr>
      </w:pPr>
      <w:ins w:id="10413" w:author="Abhishek Deep Nigam" w:date="2015-10-26T01:01:00Z">
        <w:r w:rsidRPr="00073577">
          <w:rPr>
            <w:rFonts w:ascii="Courier New" w:hAnsi="Courier New" w:cs="Courier New"/>
            <w:sz w:val="16"/>
            <w:szCs w:val="16"/>
            <w:rPrChange w:id="10414" w:author="Abhishek Deep Nigam" w:date="2015-10-26T01:01:00Z">
              <w:rPr>
                <w:rFonts w:ascii="Courier New" w:hAnsi="Courier New" w:cs="Courier New"/>
              </w:rPr>
            </w:rPrChange>
          </w:rPr>
          <w:t>[4]-&gt;N[5]-&gt;O[6]-&gt;I[7]-&gt;E(Backtracking)</w:t>
        </w:r>
      </w:ins>
    </w:p>
    <w:p w14:paraId="1BF94CA7" w14:textId="77777777" w:rsidR="00073577" w:rsidRPr="00073577" w:rsidRDefault="00073577" w:rsidP="00073577">
      <w:pPr>
        <w:spacing w:before="0" w:after="0"/>
        <w:rPr>
          <w:ins w:id="10415" w:author="Abhishek Deep Nigam" w:date="2015-10-26T01:01:00Z"/>
          <w:rFonts w:ascii="Courier New" w:hAnsi="Courier New" w:cs="Courier New"/>
          <w:sz w:val="16"/>
          <w:szCs w:val="16"/>
          <w:rPrChange w:id="10416" w:author="Abhishek Deep Nigam" w:date="2015-10-26T01:01:00Z">
            <w:rPr>
              <w:ins w:id="10417" w:author="Abhishek Deep Nigam" w:date="2015-10-26T01:01:00Z"/>
              <w:rFonts w:ascii="Courier New" w:hAnsi="Courier New" w:cs="Courier New"/>
            </w:rPr>
          </w:rPrChange>
        </w:rPr>
      </w:pPr>
      <w:ins w:id="10418" w:author="Abhishek Deep Nigam" w:date="2015-10-26T01:01:00Z">
        <w:r w:rsidRPr="00073577">
          <w:rPr>
            <w:rFonts w:ascii="Courier New" w:hAnsi="Courier New" w:cs="Courier New"/>
            <w:sz w:val="16"/>
            <w:szCs w:val="16"/>
            <w:rPrChange w:id="10419" w:author="Abhishek Deep Nigam" w:date="2015-10-26T01:01:00Z">
              <w:rPr>
                <w:rFonts w:ascii="Courier New" w:hAnsi="Courier New" w:cs="Courier New"/>
              </w:rPr>
            </w:rPrChange>
          </w:rPr>
          <w:t>[4]-&gt;O[5]-&gt;O[6]-&gt;I[7]-&gt;E(Backtracking)</w:t>
        </w:r>
      </w:ins>
    </w:p>
    <w:p w14:paraId="45FE5CE3" w14:textId="77777777" w:rsidR="00073577" w:rsidRPr="00073577" w:rsidRDefault="00073577" w:rsidP="00073577">
      <w:pPr>
        <w:spacing w:before="0" w:after="0"/>
        <w:rPr>
          <w:ins w:id="10420" w:author="Abhishek Deep Nigam" w:date="2015-10-26T01:01:00Z"/>
          <w:rFonts w:ascii="Courier New" w:hAnsi="Courier New" w:cs="Courier New"/>
          <w:sz w:val="16"/>
          <w:szCs w:val="16"/>
          <w:rPrChange w:id="10421" w:author="Abhishek Deep Nigam" w:date="2015-10-26T01:01:00Z">
            <w:rPr>
              <w:ins w:id="10422" w:author="Abhishek Deep Nigam" w:date="2015-10-26T01:01:00Z"/>
              <w:rFonts w:ascii="Courier New" w:hAnsi="Courier New" w:cs="Courier New"/>
            </w:rPr>
          </w:rPrChange>
        </w:rPr>
      </w:pPr>
      <w:ins w:id="10423" w:author="Abhishek Deep Nigam" w:date="2015-10-26T01:01:00Z">
        <w:r w:rsidRPr="00073577">
          <w:rPr>
            <w:rFonts w:ascii="Courier New" w:hAnsi="Courier New" w:cs="Courier New"/>
            <w:sz w:val="16"/>
            <w:szCs w:val="16"/>
            <w:rPrChange w:id="10424" w:author="Abhishek Deep Nigam" w:date="2015-10-26T01:01:00Z">
              <w:rPr>
                <w:rFonts w:ascii="Courier New" w:hAnsi="Courier New" w:cs="Courier New"/>
              </w:rPr>
            </w:rPrChange>
          </w:rPr>
          <w:t>[4]-&gt;P(Backtracking)</w:t>
        </w:r>
      </w:ins>
    </w:p>
    <w:p w14:paraId="4A3E4F79" w14:textId="77777777" w:rsidR="00073577" w:rsidRPr="00073577" w:rsidRDefault="00073577" w:rsidP="00073577">
      <w:pPr>
        <w:spacing w:before="0" w:after="0"/>
        <w:rPr>
          <w:ins w:id="10425" w:author="Abhishek Deep Nigam" w:date="2015-10-26T01:01:00Z"/>
          <w:rFonts w:ascii="Courier New" w:hAnsi="Courier New" w:cs="Courier New"/>
          <w:sz w:val="16"/>
          <w:szCs w:val="16"/>
          <w:rPrChange w:id="10426" w:author="Abhishek Deep Nigam" w:date="2015-10-26T01:01:00Z">
            <w:rPr>
              <w:ins w:id="10427" w:author="Abhishek Deep Nigam" w:date="2015-10-26T01:01:00Z"/>
              <w:rFonts w:ascii="Courier New" w:hAnsi="Courier New" w:cs="Courier New"/>
            </w:rPr>
          </w:rPrChange>
        </w:rPr>
      </w:pPr>
      <w:ins w:id="10428" w:author="Abhishek Deep Nigam" w:date="2015-10-26T01:01:00Z">
        <w:r w:rsidRPr="00073577">
          <w:rPr>
            <w:rFonts w:ascii="Courier New" w:hAnsi="Courier New" w:cs="Courier New"/>
            <w:sz w:val="16"/>
            <w:szCs w:val="16"/>
            <w:rPrChange w:id="10429" w:author="Abhishek Deep Nigam" w:date="2015-10-26T01:01:00Z">
              <w:rPr>
                <w:rFonts w:ascii="Courier New" w:hAnsi="Courier New" w:cs="Courier New"/>
              </w:rPr>
            </w:rPrChange>
          </w:rPr>
          <w:t>[4]-&gt;Q(Backtracking)</w:t>
        </w:r>
      </w:ins>
    </w:p>
    <w:p w14:paraId="537BBB15" w14:textId="77777777" w:rsidR="00073577" w:rsidRPr="00073577" w:rsidRDefault="00073577" w:rsidP="00073577">
      <w:pPr>
        <w:spacing w:before="0" w:after="0"/>
        <w:rPr>
          <w:ins w:id="10430" w:author="Abhishek Deep Nigam" w:date="2015-10-26T01:01:00Z"/>
          <w:rFonts w:ascii="Courier New" w:hAnsi="Courier New" w:cs="Courier New"/>
          <w:sz w:val="16"/>
          <w:szCs w:val="16"/>
          <w:rPrChange w:id="10431" w:author="Abhishek Deep Nigam" w:date="2015-10-26T01:01:00Z">
            <w:rPr>
              <w:ins w:id="10432" w:author="Abhishek Deep Nigam" w:date="2015-10-26T01:01:00Z"/>
              <w:rFonts w:ascii="Courier New" w:hAnsi="Courier New" w:cs="Courier New"/>
            </w:rPr>
          </w:rPrChange>
        </w:rPr>
      </w:pPr>
      <w:ins w:id="10433" w:author="Abhishek Deep Nigam" w:date="2015-10-26T01:01:00Z">
        <w:r w:rsidRPr="00073577">
          <w:rPr>
            <w:rFonts w:ascii="Courier New" w:hAnsi="Courier New" w:cs="Courier New"/>
            <w:sz w:val="16"/>
            <w:szCs w:val="16"/>
            <w:rPrChange w:id="10434" w:author="Abhishek Deep Nigam" w:date="2015-10-26T01:01:00Z">
              <w:rPr>
                <w:rFonts w:ascii="Courier New" w:hAnsi="Courier New" w:cs="Courier New"/>
              </w:rPr>
            </w:rPrChange>
          </w:rPr>
          <w:t>[4]-&gt;S(Backtracking)</w:t>
        </w:r>
      </w:ins>
    </w:p>
    <w:p w14:paraId="4CC50492" w14:textId="77777777" w:rsidR="00073577" w:rsidRPr="00073577" w:rsidRDefault="00073577" w:rsidP="00073577">
      <w:pPr>
        <w:spacing w:before="0" w:after="0"/>
        <w:rPr>
          <w:ins w:id="10435" w:author="Abhishek Deep Nigam" w:date="2015-10-26T01:01:00Z"/>
          <w:rFonts w:ascii="Courier New" w:hAnsi="Courier New" w:cs="Courier New"/>
          <w:sz w:val="16"/>
          <w:szCs w:val="16"/>
          <w:rPrChange w:id="10436" w:author="Abhishek Deep Nigam" w:date="2015-10-26T01:01:00Z">
            <w:rPr>
              <w:ins w:id="10437" w:author="Abhishek Deep Nigam" w:date="2015-10-26T01:01:00Z"/>
              <w:rFonts w:ascii="Courier New" w:hAnsi="Courier New" w:cs="Courier New"/>
            </w:rPr>
          </w:rPrChange>
        </w:rPr>
      </w:pPr>
      <w:ins w:id="10438" w:author="Abhishek Deep Nigam" w:date="2015-10-26T01:01:00Z">
        <w:r w:rsidRPr="00073577">
          <w:rPr>
            <w:rFonts w:ascii="Courier New" w:hAnsi="Courier New" w:cs="Courier New"/>
            <w:sz w:val="16"/>
            <w:szCs w:val="16"/>
            <w:rPrChange w:id="10439" w:author="Abhishek Deep Nigam" w:date="2015-10-26T01:01:00Z">
              <w:rPr>
                <w:rFonts w:ascii="Courier New" w:hAnsi="Courier New" w:cs="Courier New"/>
              </w:rPr>
            </w:rPrChange>
          </w:rPr>
          <w:t>[4]-&gt;Y[5]-&gt;O[6]-&gt;I[7]-&gt;E(Backtracking)</w:t>
        </w:r>
      </w:ins>
    </w:p>
    <w:p w14:paraId="3D4D3D1D" w14:textId="77777777" w:rsidR="00073577" w:rsidRPr="00073577" w:rsidRDefault="00073577" w:rsidP="00073577">
      <w:pPr>
        <w:spacing w:before="0" w:after="0"/>
        <w:rPr>
          <w:ins w:id="10440" w:author="Abhishek Deep Nigam" w:date="2015-10-26T01:01:00Z"/>
          <w:rFonts w:ascii="Courier New" w:hAnsi="Courier New" w:cs="Courier New"/>
          <w:sz w:val="16"/>
          <w:szCs w:val="16"/>
          <w:rPrChange w:id="10441" w:author="Abhishek Deep Nigam" w:date="2015-10-26T01:01:00Z">
            <w:rPr>
              <w:ins w:id="10442" w:author="Abhishek Deep Nigam" w:date="2015-10-26T01:01:00Z"/>
              <w:rFonts w:ascii="Courier New" w:hAnsi="Courier New" w:cs="Courier New"/>
            </w:rPr>
          </w:rPrChange>
        </w:rPr>
      </w:pPr>
      <w:ins w:id="10443" w:author="Abhishek Deep Nigam" w:date="2015-10-26T01:01:00Z">
        <w:r w:rsidRPr="00073577">
          <w:rPr>
            <w:rFonts w:ascii="Courier New" w:hAnsi="Courier New" w:cs="Courier New"/>
            <w:sz w:val="16"/>
            <w:szCs w:val="16"/>
            <w:rPrChange w:id="10444" w:author="Abhishek Deep Nigam" w:date="2015-10-26T01:01:00Z">
              <w:rPr>
                <w:rFonts w:ascii="Courier New" w:hAnsi="Courier New" w:cs="Courier New"/>
              </w:rPr>
            </w:rPrChange>
          </w:rPr>
          <w:t>[1]-&gt;J[2]-&gt;T[3]-&gt;T[4]-&gt;A(Backtracking)</w:t>
        </w:r>
      </w:ins>
    </w:p>
    <w:p w14:paraId="572E66D6" w14:textId="77777777" w:rsidR="00073577" w:rsidRPr="00073577" w:rsidRDefault="00073577" w:rsidP="00073577">
      <w:pPr>
        <w:spacing w:before="0" w:after="0"/>
        <w:rPr>
          <w:ins w:id="10445" w:author="Abhishek Deep Nigam" w:date="2015-10-26T01:01:00Z"/>
          <w:rFonts w:ascii="Courier New" w:hAnsi="Courier New" w:cs="Courier New"/>
          <w:sz w:val="16"/>
          <w:szCs w:val="16"/>
          <w:rPrChange w:id="10446" w:author="Abhishek Deep Nigam" w:date="2015-10-26T01:01:00Z">
            <w:rPr>
              <w:ins w:id="10447" w:author="Abhishek Deep Nigam" w:date="2015-10-26T01:01:00Z"/>
              <w:rFonts w:ascii="Courier New" w:hAnsi="Courier New" w:cs="Courier New"/>
            </w:rPr>
          </w:rPrChange>
        </w:rPr>
      </w:pPr>
      <w:ins w:id="10448" w:author="Abhishek Deep Nigam" w:date="2015-10-26T01:01:00Z">
        <w:r w:rsidRPr="00073577">
          <w:rPr>
            <w:rFonts w:ascii="Courier New" w:hAnsi="Courier New" w:cs="Courier New"/>
            <w:sz w:val="16"/>
            <w:szCs w:val="16"/>
            <w:rPrChange w:id="10449" w:author="Abhishek Deep Nigam" w:date="2015-10-26T01:01:00Z">
              <w:rPr>
                <w:rFonts w:ascii="Courier New" w:hAnsi="Courier New" w:cs="Courier New"/>
              </w:rPr>
            </w:rPrChange>
          </w:rPr>
          <w:t>[4]-&gt;N[5]-&gt;O[6]-&gt;I(Backtracking)</w:t>
        </w:r>
      </w:ins>
    </w:p>
    <w:p w14:paraId="2A2C0FC3" w14:textId="77777777" w:rsidR="00073577" w:rsidRPr="00073577" w:rsidRDefault="00073577" w:rsidP="00073577">
      <w:pPr>
        <w:spacing w:before="0" w:after="0"/>
        <w:rPr>
          <w:ins w:id="10450" w:author="Abhishek Deep Nigam" w:date="2015-10-26T01:01:00Z"/>
          <w:rFonts w:ascii="Courier New" w:hAnsi="Courier New" w:cs="Courier New"/>
          <w:sz w:val="16"/>
          <w:szCs w:val="16"/>
          <w:rPrChange w:id="10451" w:author="Abhishek Deep Nigam" w:date="2015-10-26T01:01:00Z">
            <w:rPr>
              <w:ins w:id="10452" w:author="Abhishek Deep Nigam" w:date="2015-10-26T01:01:00Z"/>
              <w:rFonts w:ascii="Courier New" w:hAnsi="Courier New" w:cs="Courier New"/>
            </w:rPr>
          </w:rPrChange>
        </w:rPr>
      </w:pPr>
      <w:ins w:id="10453" w:author="Abhishek Deep Nigam" w:date="2015-10-26T01:01:00Z">
        <w:r w:rsidRPr="00073577">
          <w:rPr>
            <w:rFonts w:ascii="Courier New" w:hAnsi="Courier New" w:cs="Courier New"/>
            <w:sz w:val="16"/>
            <w:szCs w:val="16"/>
            <w:rPrChange w:id="10454" w:author="Abhishek Deep Nigam" w:date="2015-10-26T01:01:00Z">
              <w:rPr>
                <w:rFonts w:ascii="Courier New" w:hAnsi="Courier New" w:cs="Courier New"/>
              </w:rPr>
            </w:rPrChange>
          </w:rPr>
          <w:t>[4]-&gt;O[5]-&gt;O[6]-&gt;I(Backtracking)</w:t>
        </w:r>
      </w:ins>
    </w:p>
    <w:p w14:paraId="77657484" w14:textId="77777777" w:rsidR="00073577" w:rsidRPr="00073577" w:rsidRDefault="00073577" w:rsidP="00073577">
      <w:pPr>
        <w:spacing w:before="0" w:after="0"/>
        <w:rPr>
          <w:ins w:id="10455" w:author="Abhishek Deep Nigam" w:date="2015-10-26T01:01:00Z"/>
          <w:rFonts w:ascii="Courier New" w:hAnsi="Courier New" w:cs="Courier New"/>
          <w:sz w:val="16"/>
          <w:szCs w:val="16"/>
          <w:rPrChange w:id="10456" w:author="Abhishek Deep Nigam" w:date="2015-10-26T01:01:00Z">
            <w:rPr>
              <w:ins w:id="10457" w:author="Abhishek Deep Nigam" w:date="2015-10-26T01:01:00Z"/>
              <w:rFonts w:ascii="Courier New" w:hAnsi="Courier New" w:cs="Courier New"/>
            </w:rPr>
          </w:rPrChange>
        </w:rPr>
      </w:pPr>
      <w:ins w:id="10458" w:author="Abhishek Deep Nigam" w:date="2015-10-26T01:01:00Z">
        <w:r w:rsidRPr="00073577">
          <w:rPr>
            <w:rFonts w:ascii="Courier New" w:hAnsi="Courier New" w:cs="Courier New"/>
            <w:sz w:val="16"/>
            <w:szCs w:val="16"/>
            <w:rPrChange w:id="10459" w:author="Abhishek Deep Nigam" w:date="2015-10-26T01:01:00Z">
              <w:rPr>
                <w:rFonts w:ascii="Courier New" w:hAnsi="Courier New" w:cs="Courier New"/>
              </w:rPr>
            </w:rPrChange>
          </w:rPr>
          <w:t>[4]-&gt;P(Backtracking)</w:t>
        </w:r>
      </w:ins>
    </w:p>
    <w:p w14:paraId="0A33F381" w14:textId="77777777" w:rsidR="00073577" w:rsidRPr="00073577" w:rsidRDefault="00073577" w:rsidP="00073577">
      <w:pPr>
        <w:spacing w:before="0" w:after="0"/>
        <w:rPr>
          <w:ins w:id="10460" w:author="Abhishek Deep Nigam" w:date="2015-10-26T01:01:00Z"/>
          <w:rFonts w:ascii="Courier New" w:hAnsi="Courier New" w:cs="Courier New"/>
          <w:sz w:val="16"/>
          <w:szCs w:val="16"/>
          <w:rPrChange w:id="10461" w:author="Abhishek Deep Nigam" w:date="2015-10-26T01:01:00Z">
            <w:rPr>
              <w:ins w:id="10462" w:author="Abhishek Deep Nigam" w:date="2015-10-26T01:01:00Z"/>
              <w:rFonts w:ascii="Courier New" w:hAnsi="Courier New" w:cs="Courier New"/>
            </w:rPr>
          </w:rPrChange>
        </w:rPr>
      </w:pPr>
      <w:ins w:id="10463" w:author="Abhishek Deep Nigam" w:date="2015-10-26T01:01:00Z">
        <w:r w:rsidRPr="00073577">
          <w:rPr>
            <w:rFonts w:ascii="Courier New" w:hAnsi="Courier New" w:cs="Courier New"/>
            <w:sz w:val="16"/>
            <w:szCs w:val="16"/>
            <w:rPrChange w:id="10464" w:author="Abhishek Deep Nigam" w:date="2015-10-26T01:01:00Z">
              <w:rPr>
                <w:rFonts w:ascii="Courier New" w:hAnsi="Courier New" w:cs="Courier New"/>
              </w:rPr>
            </w:rPrChange>
          </w:rPr>
          <w:t>[4]-&gt;Q(Backtracking)</w:t>
        </w:r>
      </w:ins>
    </w:p>
    <w:p w14:paraId="06113F9C" w14:textId="77777777" w:rsidR="00073577" w:rsidRPr="00073577" w:rsidRDefault="00073577" w:rsidP="00073577">
      <w:pPr>
        <w:spacing w:before="0" w:after="0"/>
        <w:rPr>
          <w:ins w:id="10465" w:author="Abhishek Deep Nigam" w:date="2015-10-26T01:01:00Z"/>
          <w:rFonts w:ascii="Courier New" w:hAnsi="Courier New" w:cs="Courier New"/>
          <w:sz w:val="16"/>
          <w:szCs w:val="16"/>
          <w:rPrChange w:id="10466" w:author="Abhishek Deep Nigam" w:date="2015-10-26T01:01:00Z">
            <w:rPr>
              <w:ins w:id="10467" w:author="Abhishek Deep Nigam" w:date="2015-10-26T01:01:00Z"/>
              <w:rFonts w:ascii="Courier New" w:hAnsi="Courier New" w:cs="Courier New"/>
            </w:rPr>
          </w:rPrChange>
        </w:rPr>
      </w:pPr>
      <w:ins w:id="10468" w:author="Abhishek Deep Nigam" w:date="2015-10-26T01:01:00Z">
        <w:r w:rsidRPr="00073577">
          <w:rPr>
            <w:rFonts w:ascii="Courier New" w:hAnsi="Courier New" w:cs="Courier New"/>
            <w:sz w:val="16"/>
            <w:szCs w:val="16"/>
            <w:rPrChange w:id="10469" w:author="Abhishek Deep Nigam" w:date="2015-10-26T01:01:00Z">
              <w:rPr>
                <w:rFonts w:ascii="Courier New" w:hAnsi="Courier New" w:cs="Courier New"/>
              </w:rPr>
            </w:rPrChange>
          </w:rPr>
          <w:t>[4]-&gt;S(Backtracking)</w:t>
        </w:r>
      </w:ins>
    </w:p>
    <w:p w14:paraId="5EC1E96F" w14:textId="77777777" w:rsidR="00073577" w:rsidRPr="00073577" w:rsidRDefault="00073577" w:rsidP="00073577">
      <w:pPr>
        <w:spacing w:before="0" w:after="0"/>
        <w:rPr>
          <w:ins w:id="10470" w:author="Abhishek Deep Nigam" w:date="2015-10-26T01:01:00Z"/>
          <w:rFonts w:ascii="Courier New" w:hAnsi="Courier New" w:cs="Courier New"/>
          <w:sz w:val="16"/>
          <w:szCs w:val="16"/>
          <w:rPrChange w:id="10471" w:author="Abhishek Deep Nigam" w:date="2015-10-26T01:01:00Z">
            <w:rPr>
              <w:ins w:id="10472" w:author="Abhishek Deep Nigam" w:date="2015-10-26T01:01:00Z"/>
              <w:rFonts w:ascii="Courier New" w:hAnsi="Courier New" w:cs="Courier New"/>
            </w:rPr>
          </w:rPrChange>
        </w:rPr>
      </w:pPr>
      <w:ins w:id="10473" w:author="Abhishek Deep Nigam" w:date="2015-10-26T01:01:00Z">
        <w:r w:rsidRPr="00073577">
          <w:rPr>
            <w:rFonts w:ascii="Courier New" w:hAnsi="Courier New" w:cs="Courier New"/>
            <w:sz w:val="16"/>
            <w:szCs w:val="16"/>
            <w:rPrChange w:id="10474" w:author="Abhishek Deep Nigam" w:date="2015-10-26T01:01:00Z">
              <w:rPr>
                <w:rFonts w:ascii="Courier New" w:hAnsi="Courier New" w:cs="Courier New"/>
              </w:rPr>
            </w:rPrChange>
          </w:rPr>
          <w:t>[4]-&gt;Y[5]-&gt;O[6]-&gt;I(Backtracking)</w:t>
        </w:r>
      </w:ins>
    </w:p>
    <w:p w14:paraId="50253624" w14:textId="77777777" w:rsidR="00073577" w:rsidRPr="00073577" w:rsidRDefault="00073577" w:rsidP="00073577">
      <w:pPr>
        <w:spacing w:before="0" w:after="0"/>
        <w:rPr>
          <w:ins w:id="10475" w:author="Abhishek Deep Nigam" w:date="2015-10-26T01:01:00Z"/>
          <w:rFonts w:ascii="Courier New" w:hAnsi="Courier New" w:cs="Courier New"/>
          <w:sz w:val="16"/>
          <w:szCs w:val="16"/>
          <w:rPrChange w:id="10476" w:author="Abhishek Deep Nigam" w:date="2015-10-26T01:01:00Z">
            <w:rPr>
              <w:ins w:id="10477" w:author="Abhishek Deep Nigam" w:date="2015-10-26T01:01:00Z"/>
              <w:rFonts w:ascii="Courier New" w:hAnsi="Courier New" w:cs="Courier New"/>
            </w:rPr>
          </w:rPrChange>
        </w:rPr>
      </w:pPr>
      <w:ins w:id="10478" w:author="Abhishek Deep Nigam" w:date="2015-10-26T01:01:00Z">
        <w:r w:rsidRPr="00073577">
          <w:rPr>
            <w:rFonts w:ascii="Courier New" w:hAnsi="Courier New" w:cs="Courier New"/>
            <w:sz w:val="16"/>
            <w:szCs w:val="16"/>
            <w:rPrChange w:id="10479" w:author="Abhishek Deep Nigam" w:date="2015-10-26T01:01:00Z">
              <w:rPr>
                <w:rFonts w:ascii="Courier New" w:hAnsi="Courier New" w:cs="Courier New"/>
              </w:rPr>
            </w:rPrChange>
          </w:rPr>
          <w:t>[1]-&gt;M[2]-&gt;T[3]-&gt;T[4]-&gt;A(Backtracking)</w:t>
        </w:r>
      </w:ins>
    </w:p>
    <w:p w14:paraId="3E9AF5B8" w14:textId="77777777" w:rsidR="00073577" w:rsidRPr="00073577" w:rsidRDefault="00073577" w:rsidP="00073577">
      <w:pPr>
        <w:spacing w:before="0" w:after="0"/>
        <w:rPr>
          <w:ins w:id="10480" w:author="Abhishek Deep Nigam" w:date="2015-10-26T01:01:00Z"/>
          <w:rFonts w:ascii="Courier New" w:hAnsi="Courier New" w:cs="Courier New"/>
          <w:sz w:val="16"/>
          <w:szCs w:val="16"/>
          <w:rPrChange w:id="10481" w:author="Abhishek Deep Nigam" w:date="2015-10-26T01:01:00Z">
            <w:rPr>
              <w:ins w:id="10482" w:author="Abhishek Deep Nigam" w:date="2015-10-26T01:01:00Z"/>
              <w:rFonts w:ascii="Courier New" w:hAnsi="Courier New" w:cs="Courier New"/>
            </w:rPr>
          </w:rPrChange>
        </w:rPr>
      </w:pPr>
      <w:ins w:id="10483" w:author="Abhishek Deep Nigam" w:date="2015-10-26T01:01:00Z">
        <w:r w:rsidRPr="00073577">
          <w:rPr>
            <w:rFonts w:ascii="Courier New" w:hAnsi="Courier New" w:cs="Courier New"/>
            <w:sz w:val="16"/>
            <w:szCs w:val="16"/>
            <w:rPrChange w:id="10484" w:author="Abhishek Deep Nigam" w:date="2015-10-26T01:01:00Z">
              <w:rPr>
                <w:rFonts w:ascii="Courier New" w:hAnsi="Courier New" w:cs="Courier New"/>
              </w:rPr>
            </w:rPrChange>
          </w:rPr>
          <w:t>[4]-&gt;N[5]-&gt;O[6]-&gt;I(Backtracking)</w:t>
        </w:r>
      </w:ins>
    </w:p>
    <w:p w14:paraId="59D16A3C" w14:textId="77777777" w:rsidR="00073577" w:rsidRPr="00073577" w:rsidRDefault="00073577" w:rsidP="00073577">
      <w:pPr>
        <w:spacing w:before="0" w:after="0"/>
        <w:rPr>
          <w:ins w:id="10485" w:author="Abhishek Deep Nigam" w:date="2015-10-26T01:01:00Z"/>
          <w:rFonts w:ascii="Courier New" w:hAnsi="Courier New" w:cs="Courier New"/>
          <w:sz w:val="16"/>
          <w:szCs w:val="16"/>
          <w:rPrChange w:id="10486" w:author="Abhishek Deep Nigam" w:date="2015-10-26T01:01:00Z">
            <w:rPr>
              <w:ins w:id="10487" w:author="Abhishek Deep Nigam" w:date="2015-10-26T01:01:00Z"/>
              <w:rFonts w:ascii="Courier New" w:hAnsi="Courier New" w:cs="Courier New"/>
            </w:rPr>
          </w:rPrChange>
        </w:rPr>
      </w:pPr>
      <w:ins w:id="10488" w:author="Abhishek Deep Nigam" w:date="2015-10-26T01:01:00Z">
        <w:r w:rsidRPr="00073577">
          <w:rPr>
            <w:rFonts w:ascii="Courier New" w:hAnsi="Courier New" w:cs="Courier New"/>
            <w:sz w:val="16"/>
            <w:szCs w:val="16"/>
            <w:rPrChange w:id="10489" w:author="Abhishek Deep Nigam" w:date="2015-10-26T01:01:00Z">
              <w:rPr>
                <w:rFonts w:ascii="Courier New" w:hAnsi="Courier New" w:cs="Courier New"/>
              </w:rPr>
            </w:rPrChange>
          </w:rPr>
          <w:t>[4]-&gt;O[5]-&gt;O[6]-&gt;I(Backtracking)</w:t>
        </w:r>
      </w:ins>
    </w:p>
    <w:p w14:paraId="51E56A32" w14:textId="77777777" w:rsidR="00073577" w:rsidRPr="00073577" w:rsidRDefault="00073577" w:rsidP="00073577">
      <w:pPr>
        <w:spacing w:before="0" w:after="0"/>
        <w:rPr>
          <w:ins w:id="10490" w:author="Abhishek Deep Nigam" w:date="2015-10-26T01:01:00Z"/>
          <w:rFonts w:ascii="Courier New" w:hAnsi="Courier New" w:cs="Courier New"/>
          <w:sz w:val="16"/>
          <w:szCs w:val="16"/>
          <w:rPrChange w:id="10491" w:author="Abhishek Deep Nigam" w:date="2015-10-26T01:01:00Z">
            <w:rPr>
              <w:ins w:id="10492" w:author="Abhishek Deep Nigam" w:date="2015-10-26T01:01:00Z"/>
              <w:rFonts w:ascii="Courier New" w:hAnsi="Courier New" w:cs="Courier New"/>
            </w:rPr>
          </w:rPrChange>
        </w:rPr>
      </w:pPr>
      <w:ins w:id="10493" w:author="Abhishek Deep Nigam" w:date="2015-10-26T01:01:00Z">
        <w:r w:rsidRPr="00073577">
          <w:rPr>
            <w:rFonts w:ascii="Courier New" w:hAnsi="Courier New" w:cs="Courier New"/>
            <w:sz w:val="16"/>
            <w:szCs w:val="16"/>
            <w:rPrChange w:id="10494" w:author="Abhishek Deep Nigam" w:date="2015-10-26T01:01:00Z">
              <w:rPr>
                <w:rFonts w:ascii="Courier New" w:hAnsi="Courier New" w:cs="Courier New"/>
              </w:rPr>
            </w:rPrChange>
          </w:rPr>
          <w:t>[4]-&gt;P(Backtracking)</w:t>
        </w:r>
      </w:ins>
    </w:p>
    <w:p w14:paraId="6927D74E" w14:textId="77777777" w:rsidR="00073577" w:rsidRPr="00073577" w:rsidRDefault="00073577" w:rsidP="00073577">
      <w:pPr>
        <w:spacing w:before="0" w:after="0"/>
        <w:rPr>
          <w:ins w:id="10495" w:author="Abhishek Deep Nigam" w:date="2015-10-26T01:01:00Z"/>
          <w:rFonts w:ascii="Courier New" w:hAnsi="Courier New" w:cs="Courier New"/>
          <w:sz w:val="16"/>
          <w:szCs w:val="16"/>
          <w:rPrChange w:id="10496" w:author="Abhishek Deep Nigam" w:date="2015-10-26T01:01:00Z">
            <w:rPr>
              <w:ins w:id="10497" w:author="Abhishek Deep Nigam" w:date="2015-10-26T01:01:00Z"/>
              <w:rFonts w:ascii="Courier New" w:hAnsi="Courier New" w:cs="Courier New"/>
            </w:rPr>
          </w:rPrChange>
        </w:rPr>
      </w:pPr>
      <w:ins w:id="10498" w:author="Abhishek Deep Nigam" w:date="2015-10-26T01:01:00Z">
        <w:r w:rsidRPr="00073577">
          <w:rPr>
            <w:rFonts w:ascii="Courier New" w:hAnsi="Courier New" w:cs="Courier New"/>
            <w:sz w:val="16"/>
            <w:szCs w:val="16"/>
            <w:rPrChange w:id="10499" w:author="Abhishek Deep Nigam" w:date="2015-10-26T01:01:00Z">
              <w:rPr>
                <w:rFonts w:ascii="Courier New" w:hAnsi="Courier New" w:cs="Courier New"/>
              </w:rPr>
            </w:rPrChange>
          </w:rPr>
          <w:t>[4]-&gt;Q(Backtracking)</w:t>
        </w:r>
      </w:ins>
    </w:p>
    <w:p w14:paraId="387BAEB1" w14:textId="77777777" w:rsidR="00073577" w:rsidRPr="00073577" w:rsidRDefault="00073577" w:rsidP="00073577">
      <w:pPr>
        <w:spacing w:before="0" w:after="0"/>
        <w:rPr>
          <w:ins w:id="10500" w:author="Abhishek Deep Nigam" w:date="2015-10-26T01:01:00Z"/>
          <w:rFonts w:ascii="Courier New" w:hAnsi="Courier New" w:cs="Courier New"/>
          <w:sz w:val="16"/>
          <w:szCs w:val="16"/>
          <w:rPrChange w:id="10501" w:author="Abhishek Deep Nigam" w:date="2015-10-26T01:01:00Z">
            <w:rPr>
              <w:ins w:id="10502" w:author="Abhishek Deep Nigam" w:date="2015-10-26T01:01:00Z"/>
              <w:rFonts w:ascii="Courier New" w:hAnsi="Courier New" w:cs="Courier New"/>
            </w:rPr>
          </w:rPrChange>
        </w:rPr>
      </w:pPr>
      <w:ins w:id="10503" w:author="Abhishek Deep Nigam" w:date="2015-10-26T01:01:00Z">
        <w:r w:rsidRPr="00073577">
          <w:rPr>
            <w:rFonts w:ascii="Courier New" w:hAnsi="Courier New" w:cs="Courier New"/>
            <w:sz w:val="16"/>
            <w:szCs w:val="16"/>
            <w:rPrChange w:id="10504" w:author="Abhishek Deep Nigam" w:date="2015-10-26T01:01:00Z">
              <w:rPr>
                <w:rFonts w:ascii="Courier New" w:hAnsi="Courier New" w:cs="Courier New"/>
              </w:rPr>
            </w:rPrChange>
          </w:rPr>
          <w:t>[4]-&gt;S(Backtracking)</w:t>
        </w:r>
      </w:ins>
    </w:p>
    <w:p w14:paraId="7BE99097" w14:textId="77777777" w:rsidR="00073577" w:rsidRPr="00073577" w:rsidRDefault="00073577" w:rsidP="00073577">
      <w:pPr>
        <w:spacing w:before="0" w:after="0"/>
        <w:rPr>
          <w:ins w:id="10505" w:author="Abhishek Deep Nigam" w:date="2015-10-26T01:01:00Z"/>
          <w:rFonts w:ascii="Courier New" w:hAnsi="Courier New" w:cs="Courier New"/>
          <w:sz w:val="16"/>
          <w:szCs w:val="16"/>
          <w:rPrChange w:id="10506" w:author="Abhishek Deep Nigam" w:date="2015-10-26T01:01:00Z">
            <w:rPr>
              <w:ins w:id="10507" w:author="Abhishek Deep Nigam" w:date="2015-10-26T01:01:00Z"/>
              <w:rFonts w:ascii="Courier New" w:hAnsi="Courier New" w:cs="Courier New"/>
            </w:rPr>
          </w:rPrChange>
        </w:rPr>
      </w:pPr>
      <w:ins w:id="10508" w:author="Abhishek Deep Nigam" w:date="2015-10-26T01:01:00Z">
        <w:r w:rsidRPr="00073577">
          <w:rPr>
            <w:rFonts w:ascii="Courier New" w:hAnsi="Courier New" w:cs="Courier New"/>
            <w:sz w:val="16"/>
            <w:szCs w:val="16"/>
            <w:rPrChange w:id="10509" w:author="Abhishek Deep Nigam" w:date="2015-10-26T01:01:00Z">
              <w:rPr>
                <w:rFonts w:ascii="Courier New" w:hAnsi="Courier New" w:cs="Courier New"/>
              </w:rPr>
            </w:rPrChange>
          </w:rPr>
          <w:t>[4]-&gt;Y[5]-&gt;O[6]-&gt;I(Backtracking)</w:t>
        </w:r>
      </w:ins>
    </w:p>
    <w:p w14:paraId="4A5CFE52" w14:textId="77777777" w:rsidR="00073577" w:rsidRPr="00073577" w:rsidRDefault="00073577" w:rsidP="00073577">
      <w:pPr>
        <w:spacing w:before="0" w:after="0"/>
        <w:rPr>
          <w:ins w:id="10510" w:author="Abhishek Deep Nigam" w:date="2015-10-26T01:01:00Z"/>
          <w:rFonts w:ascii="Courier New" w:hAnsi="Courier New" w:cs="Courier New"/>
          <w:sz w:val="16"/>
          <w:szCs w:val="16"/>
          <w:rPrChange w:id="10511" w:author="Abhishek Deep Nigam" w:date="2015-10-26T01:01:00Z">
            <w:rPr>
              <w:ins w:id="10512" w:author="Abhishek Deep Nigam" w:date="2015-10-26T01:01:00Z"/>
              <w:rFonts w:ascii="Courier New" w:hAnsi="Courier New" w:cs="Courier New"/>
            </w:rPr>
          </w:rPrChange>
        </w:rPr>
      </w:pPr>
      <w:ins w:id="10513" w:author="Abhishek Deep Nigam" w:date="2015-10-26T01:01:00Z">
        <w:r w:rsidRPr="00073577">
          <w:rPr>
            <w:rFonts w:ascii="Courier New" w:hAnsi="Courier New" w:cs="Courier New"/>
            <w:sz w:val="16"/>
            <w:szCs w:val="16"/>
            <w:rPrChange w:id="10514" w:author="Abhishek Deep Nigam" w:date="2015-10-26T01:01:00Z">
              <w:rPr>
                <w:rFonts w:ascii="Courier New" w:hAnsi="Courier New" w:cs="Courier New"/>
              </w:rPr>
            </w:rPrChange>
          </w:rPr>
          <w:t>[1]-&gt;O[2]-&gt;T[3]-&gt;T[4]-&gt;A(Backtracking)</w:t>
        </w:r>
      </w:ins>
    </w:p>
    <w:p w14:paraId="6C95673A" w14:textId="77777777" w:rsidR="00073577" w:rsidRPr="00073577" w:rsidRDefault="00073577" w:rsidP="00073577">
      <w:pPr>
        <w:spacing w:before="0" w:after="0"/>
        <w:rPr>
          <w:ins w:id="10515" w:author="Abhishek Deep Nigam" w:date="2015-10-26T01:01:00Z"/>
          <w:rFonts w:ascii="Courier New" w:hAnsi="Courier New" w:cs="Courier New"/>
          <w:sz w:val="16"/>
          <w:szCs w:val="16"/>
          <w:rPrChange w:id="10516" w:author="Abhishek Deep Nigam" w:date="2015-10-26T01:01:00Z">
            <w:rPr>
              <w:ins w:id="10517" w:author="Abhishek Deep Nigam" w:date="2015-10-26T01:01:00Z"/>
              <w:rFonts w:ascii="Courier New" w:hAnsi="Courier New" w:cs="Courier New"/>
            </w:rPr>
          </w:rPrChange>
        </w:rPr>
      </w:pPr>
      <w:ins w:id="10518" w:author="Abhishek Deep Nigam" w:date="2015-10-26T01:01:00Z">
        <w:r w:rsidRPr="00073577">
          <w:rPr>
            <w:rFonts w:ascii="Courier New" w:hAnsi="Courier New" w:cs="Courier New"/>
            <w:sz w:val="16"/>
            <w:szCs w:val="16"/>
            <w:rPrChange w:id="10519" w:author="Abhishek Deep Nigam" w:date="2015-10-26T01:01:00Z">
              <w:rPr>
                <w:rFonts w:ascii="Courier New" w:hAnsi="Courier New" w:cs="Courier New"/>
              </w:rPr>
            </w:rPrChange>
          </w:rPr>
          <w:t>[4]-&gt;N[5]-&gt;O[6]-&gt;I(Backtracking)</w:t>
        </w:r>
      </w:ins>
    </w:p>
    <w:p w14:paraId="3AA61B4D" w14:textId="77777777" w:rsidR="00073577" w:rsidRPr="00073577" w:rsidRDefault="00073577" w:rsidP="00073577">
      <w:pPr>
        <w:spacing w:before="0" w:after="0"/>
        <w:rPr>
          <w:ins w:id="10520" w:author="Abhishek Deep Nigam" w:date="2015-10-26T01:01:00Z"/>
          <w:rFonts w:ascii="Courier New" w:hAnsi="Courier New" w:cs="Courier New"/>
          <w:sz w:val="16"/>
          <w:szCs w:val="16"/>
          <w:rPrChange w:id="10521" w:author="Abhishek Deep Nigam" w:date="2015-10-26T01:01:00Z">
            <w:rPr>
              <w:ins w:id="10522" w:author="Abhishek Deep Nigam" w:date="2015-10-26T01:01:00Z"/>
              <w:rFonts w:ascii="Courier New" w:hAnsi="Courier New" w:cs="Courier New"/>
            </w:rPr>
          </w:rPrChange>
        </w:rPr>
      </w:pPr>
      <w:ins w:id="10523" w:author="Abhishek Deep Nigam" w:date="2015-10-26T01:01:00Z">
        <w:r w:rsidRPr="00073577">
          <w:rPr>
            <w:rFonts w:ascii="Courier New" w:hAnsi="Courier New" w:cs="Courier New"/>
            <w:sz w:val="16"/>
            <w:szCs w:val="16"/>
            <w:rPrChange w:id="10524" w:author="Abhishek Deep Nigam" w:date="2015-10-26T01:01:00Z">
              <w:rPr>
                <w:rFonts w:ascii="Courier New" w:hAnsi="Courier New" w:cs="Courier New"/>
              </w:rPr>
            </w:rPrChange>
          </w:rPr>
          <w:t>[4]-&gt;O[5]-&gt;O[6]-&gt;I(Backtracking)</w:t>
        </w:r>
      </w:ins>
    </w:p>
    <w:p w14:paraId="11721CF0" w14:textId="77777777" w:rsidR="00073577" w:rsidRPr="00073577" w:rsidRDefault="00073577" w:rsidP="00073577">
      <w:pPr>
        <w:spacing w:before="0" w:after="0"/>
        <w:rPr>
          <w:ins w:id="10525" w:author="Abhishek Deep Nigam" w:date="2015-10-26T01:01:00Z"/>
          <w:rFonts w:ascii="Courier New" w:hAnsi="Courier New" w:cs="Courier New"/>
          <w:sz w:val="16"/>
          <w:szCs w:val="16"/>
          <w:rPrChange w:id="10526" w:author="Abhishek Deep Nigam" w:date="2015-10-26T01:01:00Z">
            <w:rPr>
              <w:ins w:id="10527" w:author="Abhishek Deep Nigam" w:date="2015-10-26T01:01:00Z"/>
              <w:rFonts w:ascii="Courier New" w:hAnsi="Courier New" w:cs="Courier New"/>
            </w:rPr>
          </w:rPrChange>
        </w:rPr>
      </w:pPr>
      <w:ins w:id="10528" w:author="Abhishek Deep Nigam" w:date="2015-10-26T01:01:00Z">
        <w:r w:rsidRPr="00073577">
          <w:rPr>
            <w:rFonts w:ascii="Courier New" w:hAnsi="Courier New" w:cs="Courier New"/>
            <w:sz w:val="16"/>
            <w:szCs w:val="16"/>
            <w:rPrChange w:id="10529" w:author="Abhishek Deep Nigam" w:date="2015-10-26T01:01:00Z">
              <w:rPr>
                <w:rFonts w:ascii="Courier New" w:hAnsi="Courier New" w:cs="Courier New"/>
              </w:rPr>
            </w:rPrChange>
          </w:rPr>
          <w:t>[4]-&gt;P(Backtracking)</w:t>
        </w:r>
      </w:ins>
    </w:p>
    <w:p w14:paraId="61CCCCFF" w14:textId="77777777" w:rsidR="00073577" w:rsidRPr="00073577" w:rsidRDefault="00073577" w:rsidP="00073577">
      <w:pPr>
        <w:spacing w:before="0" w:after="0"/>
        <w:rPr>
          <w:ins w:id="10530" w:author="Abhishek Deep Nigam" w:date="2015-10-26T01:01:00Z"/>
          <w:rFonts w:ascii="Courier New" w:hAnsi="Courier New" w:cs="Courier New"/>
          <w:sz w:val="16"/>
          <w:szCs w:val="16"/>
          <w:rPrChange w:id="10531" w:author="Abhishek Deep Nigam" w:date="2015-10-26T01:01:00Z">
            <w:rPr>
              <w:ins w:id="10532" w:author="Abhishek Deep Nigam" w:date="2015-10-26T01:01:00Z"/>
              <w:rFonts w:ascii="Courier New" w:hAnsi="Courier New" w:cs="Courier New"/>
            </w:rPr>
          </w:rPrChange>
        </w:rPr>
      </w:pPr>
      <w:ins w:id="10533" w:author="Abhishek Deep Nigam" w:date="2015-10-26T01:01:00Z">
        <w:r w:rsidRPr="00073577">
          <w:rPr>
            <w:rFonts w:ascii="Courier New" w:hAnsi="Courier New" w:cs="Courier New"/>
            <w:sz w:val="16"/>
            <w:szCs w:val="16"/>
            <w:rPrChange w:id="10534" w:author="Abhishek Deep Nigam" w:date="2015-10-26T01:01:00Z">
              <w:rPr>
                <w:rFonts w:ascii="Courier New" w:hAnsi="Courier New" w:cs="Courier New"/>
              </w:rPr>
            </w:rPrChange>
          </w:rPr>
          <w:t>[4]-&gt;Q(Backtracking)</w:t>
        </w:r>
      </w:ins>
    </w:p>
    <w:p w14:paraId="08E13A1E" w14:textId="77777777" w:rsidR="00073577" w:rsidRPr="00073577" w:rsidRDefault="00073577" w:rsidP="00073577">
      <w:pPr>
        <w:spacing w:before="0" w:after="0"/>
        <w:rPr>
          <w:ins w:id="10535" w:author="Abhishek Deep Nigam" w:date="2015-10-26T01:01:00Z"/>
          <w:rFonts w:ascii="Courier New" w:hAnsi="Courier New" w:cs="Courier New"/>
          <w:sz w:val="16"/>
          <w:szCs w:val="16"/>
          <w:rPrChange w:id="10536" w:author="Abhishek Deep Nigam" w:date="2015-10-26T01:01:00Z">
            <w:rPr>
              <w:ins w:id="10537" w:author="Abhishek Deep Nigam" w:date="2015-10-26T01:01:00Z"/>
              <w:rFonts w:ascii="Courier New" w:hAnsi="Courier New" w:cs="Courier New"/>
            </w:rPr>
          </w:rPrChange>
        </w:rPr>
      </w:pPr>
      <w:ins w:id="10538" w:author="Abhishek Deep Nigam" w:date="2015-10-26T01:01:00Z">
        <w:r w:rsidRPr="00073577">
          <w:rPr>
            <w:rFonts w:ascii="Courier New" w:hAnsi="Courier New" w:cs="Courier New"/>
            <w:sz w:val="16"/>
            <w:szCs w:val="16"/>
            <w:rPrChange w:id="10539" w:author="Abhishek Deep Nigam" w:date="2015-10-26T01:01:00Z">
              <w:rPr>
                <w:rFonts w:ascii="Courier New" w:hAnsi="Courier New" w:cs="Courier New"/>
              </w:rPr>
            </w:rPrChange>
          </w:rPr>
          <w:t>[4]-&gt;S(Backtracking)</w:t>
        </w:r>
      </w:ins>
    </w:p>
    <w:p w14:paraId="437F3E74" w14:textId="77777777" w:rsidR="00073577" w:rsidRPr="00073577" w:rsidRDefault="00073577" w:rsidP="00073577">
      <w:pPr>
        <w:spacing w:before="0" w:after="0"/>
        <w:rPr>
          <w:ins w:id="10540" w:author="Abhishek Deep Nigam" w:date="2015-10-26T01:01:00Z"/>
          <w:rFonts w:ascii="Courier New" w:hAnsi="Courier New" w:cs="Courier New"/>
          <w:sz w:val="16"/>
          <w:szCs w:val="16"/>
          <w:rPrChange w:id="10541" w:author="Abhishek Deep Nigam" w:date="2015-10-26T01:01:00Z">
            <w:rPr>
              <w:ins w:id="10542" w:author="Abhishek Deep Nigam" w:date="2015-10-26T01:01:00Z"/>
              <w:rFonts w:ascii="Courier New" w:hAnsi="Courier New" w:cs="Courier New"/>
            </w:rPr>
          </w:rPrChange>
        </w:rPr>
      </w:pPr>
      <w:ins w:id="10543" w:author="Abhishek Deep Nigam" w:date="2015-10-26T01:01:00Z">
        <w:r w:rsidRPr="00073577">
          <w:rPr>
            <w:rFonts w:ascii="Courier New" w:hAnsi="Courier New" w:cs="Courier New"/>
            <w:sz w:val="16"/>
            <w:szCs w:val="16"/>
            <w:rPrChange w:id="10544" w:author="Abhishek Deep Nigam" w:date="2015-10-26T01:01:00Z">
              <w:rPr>
                <w:rFonts w:ascii="Courier New" w:hAnsi="Courier New" w:cs="Courier New"/>
              </w:rPr>
            </w:rPrChange>
          </w:rPr>
          <w:t>[4]-&gt;Y[5]-&gt;O[6]-&gt;I(Backtracking)</w:t>
        </w:r>
      </w:ins>
    </w:p>
    <w:p w14:paraId="038BD2C5" w14:textId="77777777" w:rsidR="00073577" w:rsidRPr="00073577" w:rsidRDefault="00073577" w:rsidP="00073577">
      <w:pPr>
        <w:spacing w:before="0" w:after="0"/>
        <w:rPr>
          <w:ins w:id="10545" w:author="Abhishek Deep Nigam" w:date="2015-10-26T01:01:00Z"/>
          <w:rFonts w:ascii="Courier New" w:hAnsi="Courier New" w:cs="Courier New"/>
          <w:sz w:val="16"/>
          <w:szCs w:val="16"/>
          <w:rPrChange w:id="10546" w:author="Abhishek Deep Nigam" w:date="2015-10-26T01:01:00Z">
            <w:rPr>
              <w:ins w:id="10547" w:author="Abhishek Deep Nigam" w:date="2015-10-26T01:01:00Z"/>
              <w:rFonts w:ascii="Courier New" w:hAnsi="Courier New" w:cs="Courier New"/>
            </w:rPr>
          </w:rPrChange>
        </w:rPr>
      </w:pPr>
      <w:ins w:id="10548" w:author="Abhishek Deep Nigam" w:date="2015-10-26T01:01:00Z">
        <w:r w:rsidRPr="00073577">
          <w:rPr>
            <w:rFonts w:ascii="Courier New" w:hAnsi="Courier New" w:cs="Courier New"/>
            <w:sz w:val="16"/>
            <w:szCs w:val="16"/>
            <w:rPrChange w:id="10549" w:author="Abhishek Deep Nigam" w:date="2015-10-26T01:01:00Z">
              <w:rPr>
                <w:rFonts w:ascii="Courier New" w:hAnsi="Courier New" w:cs="Courier New"/>
              </w:rPr>
            </w:rPrChange>
          </w:rPr>
          <w:t>[1]-&gt;P[2]-&gt;T[3]-&gt;T[4]-&gt;A(Backtracking)</w:t>
        </w:r>
      </w:ins>
    </w:p>
    <w:p w14:paraId="26216EE3" w14:textId="77777777" w:rsidR="00073577" w:rsidRPr="00073577" w:rsidRDefault="00073577" w:rsidP="00073577">
      <w:pPr>
        <w:spacing w:before="0" w:after="0"/>
        <w:rPr>
          <w:ins w:id="10550" w:author="Abhishek Deep Nigam" w:date="2015-10-26T01:01:00Z"/>
          <w:rFonts w:ascii="Courier New" w:hAnsi="Courier New" w:cs="Courier New"/>
          <w:sz w:val="16"/>
          <w:szCs w:val="16"/>
          <w:rPrChange w:id="10551" w:author="Abhishek Deep Nigam" w:date="2015-10-26T01:01:00Z">
            <w:rPr>
              <w:ins w:id="10552" w:author="Abhishek Deep Nigam" w:date="2015-10-26T01:01:00Z"/>
              <w:rFonts w:ascii="Courier New" w:hAnsi="Courier New" w:cs="Courier New"/>
            </w:rPr>
          </w:rPrChange>
        </w:rPr>
      </w:pPr>
      <w:ins w:id="10553" w:author="Abhishek Deep Nigam" w:date="2015-10-26T01:01:00Z">
        <w:r w:rsidRPr="00073577">
          <w:rPr>
            <w:rFonts w:ascii="Courier New" w:hAnsi="Courier New" w:cs="Courier New"/>
            <w:sz w:val="16"/>
            <w:szCs w:val="16"/>
            <w:rPrChange w:id="10554" w:author="Abhishek Deep Nigam" w:date="2015-10-26T01:01:00Z">
              <w:rPr>
                <w:rFonts w:ascii="Courier New" w:hAnsi="Courier New" w:cs="Courier New"/>
              </w:rPr>
            </w:rPrChange>
          </w:rPr>
          <w:t>[4]-&gt;N[5]-&gt;O[6]-&gt;I(Backtracking)</w:t>
        </w:r>
      </w:ins>
    </w:p>
    <w:p w14:paraId="6BA7D174" w14:textId="77777777" w:rsidR="00073577" w:rsidRPr="00073577" w:rsidRDefault="00073577" w:rsidP="00073577">
      <w:pPr>
        <w:spacing w:before="0" w:after="0"/>
        <w:rPr>
          <w:ins w:id="10555" w:author="Abhishek Deep Nigam" w:date="2015-10-26T01:01:00Z"/>
          <w:rFonts w:ascii="Courier New" w:hAnsi="Courier New" w:cs="Courier New"/>
          <w:sz w:val="16"/>
          <w:szCs w:val="16"/>
          <w:rPrChange w:id="10556" w:author="Abhishek Deep Nigam" w:date="2015-10-26T01:01:00Z">
            <w:rPr>
              <w:ins w:id="10557" w:author="Abhishek Deep Nigam" w:date="2015-10-26T01:01:00Z"/>
              <w:rFonts w:ascii="Courier New" w:hAnsi="Courier New" w:cs="Courier New"/>
            </w:rPr>
          </w:rPrChange>
        </w:rPr>
      </w:pPr>
      <w:ins w:id="10558" w:author="Abhishek Deep Nigam" w:date="2015-10-26T01:01:00Z">
        <w:r w:rsidRPr="00073577">
          <w:rPr>
            <w:rFonts w:ascii="Courier New" w:hAnsi="Courier New" w:cs="Courier New"/>
            <w:sz w:val="16"/>
            <w:szCs w:val="16"/>
            <w:rPrChange w:id="10559" w:author="Abhishek Deep Nigam" w:date="2015-10-26T01:01:00Z">
              <w:rPr>
                <w:rFonts w:ascii="Courier New" w:hAnsi="Courier New" w:cs="Courier New"/>
              </w:rPr>
            </w:rPrChange>
          </w:rPr>
          <w:t>[4]-&gt;O[5]-&gt;O[6]-&gt;I(Backtracking)</w:t>
        </w:r>
      </w:ins>
    </w:p>
    <w:p w14:paraId="201B4AED" w14:textId="77777777" w:rsidR="00073577" w:rsidRPr="00073577" w:rsidRDefault="00073577" w:rsidP="00073577">
      <w:pPr>
        <w:spacing w:before="0" w:after="0"/>
        <w:rPr>
          <w:ins w:id="10560" w:author="Abhishek Deep Nigam" w:date="2015-10-26T01:01:00Z"/>
          <w:rFonts w:ascii="Courier New" w:hAnsi="Courier New" w:cs="Courier New"/>
          <w:sz w:val="16"/>
          <w:szCs w:val="16"/>
          <w:rPrChange w:id="10561" w:author="Abhishek Deep Nigam" w:date="2015-10-26T01:01:00Z">
            <w:rPr>
              <w:ins w:id="10562" w:author="Abhishek Deep Nigam" w:date="2015-10-26T01:01:00Z"/>
              <w:rFonts w:ascii="Courier New" w:hAnsi="Courier New" w:cs="Courier New"/>
            </w:rPr>
          </w:rPrChange>
        </w:rPr>
      </w:pPr>
      <w:ins w:id="10563" w:author="Abhishek Deep Nigam" w:date="2015-10-26T01:01:00Z">
        <w:r w:rsidRPr="00073577">
          <w:rPr>
            <w:rFonts w:ascii="Courier New" w:hAnsi="Courier New" w:cs="Courier New"/>
            <w:sz w:val="16"/>
            <w:szCs w:val="16"/>
            <w:rPrChange w:id="10564" w:author="Abhishek Deep Nigam" w:date="2015-10-26T01:01:00Z">
              <w:rPr>
                <w:rFonts w:ascii="Courier New" w:hAnsi="Courier New" w:cs="Courier New"/>
              </w:rPr>
            </w:rPrChange>
          </w:rPr>
          <w:t>[4]-&gt;P(Backtracking)</w:t>
        </w:r>
      </w:ins>
    </w:p>
    <w:p w14:paraId="52161C45" w14:textId="77777777" w:rsidR="00073577" w:rsidRPr="00073577" w:rsidRDefault="00073577" w:rsidP="00073577">
      <w:pPr>
        <w:spacing w:before="0" w:after="0"/>
        <w:rPr>
          <w:ins w:id="10565" w:author="Abhishek Deep Nigam" w:date="2015-10-26T01:01:00Z"/>
          <w:rFonts w:ascii="Courier New" w:hAnsi="Courier New" w:cs="Courier New"/>
          <w:sz w:val="16"/>
          <w:szCs w:val="16"/>
          <w:rPrChange w:id="10566" w:author="Abhishek Deep Nigam" w:date="2015-10-26T01:01:00Z">
            <w:rPr>
              <w:ins w:id="10567" w:author="Abhishek Deep Nigam" w:date="2015-10-26T01:01:00Z"/>
              <w:rFonts w:ascii="Courier New" w:hAnsi="Courier New" w:cs="Courier New"/>
            </w:rPr>
          </w:rPrChange>
        </w:rPr>
      </w:pPr>
      <w:ins w:id="10568" w:author="Abhishek Deep Nigam" w:date="2015-10-26T01:01:00Z">
        <w:r w:rsidRPr="00073577">
          <w:rPr>
            <w:rFonts w:ascii="Courier New" w:hAnsi="Courier New" w:cs="Courier New"/>
            <w:sz w:val="16"/>
            <w:szCs w:val="16"/>
            <w:rPrChange w:id="10569" w:author="Abhishek Deep Nigam" w:date="2015-10-26T01:01:00Z">
              <w:rPr>
                <w:rFonts w:ascii="Courier New" w:hAnsi="Courier New" w:cs="Courier New"/>
              </w:rPr>
            </w:rPrChange>
          </w:rPr>
          <w:t>[4]-&gt;Q(Backtracking)</w:t>
        </w:r>
      </w:ins>
    </w:p>
    <w:p w14:paraId="3547696B" w14:textId="77777777" w:rsidR="00073577" w:rsidRPr="00073577" w:rsidRDefault="00073577" w:rsidP="00073577">
      <w:pPr>
        <w:spacing w:before="0" w:after="0"/>
        <w:rPr>
          <w:ins w:id="10570" w:author="Abhishek Deep Nigam" w:date="2015-10-26T01:01:00Z"/>
          <w:rFonts w:ascii="Courier New" w:hAnsi="Courier New" w:cs="Courier New"/>
          <w:sz w:val="16"/>
          <w:szCs w:val="16"/>
          <w:rPrChange w:id="10571" w:author="Abhishek Deep Nigam" w:date="2015-10-26T01:01:00Z">
            <w:rPr>
              <w:ins w:id="10572" w:author="Abhishek Deep Nigam" w:date="2015-10-26T01:01:00Z"/>
              <w:rFonts w:ascii="Courier New" w:hAnsi="Courier New" w:cs="Courier New"/>
            </w:rPr>
          </w:rPrChange>
        </w:rPr>
      </w:pPr>
      <w:ins w:id="10573" w:author="Abhishek Deep Nigam" w:date="2015-10-26T01:01:00Z">
        <w:r w:rsidRPr="00073577">
          <w:rPr>
            <w:rFonts w:ascii="Courier New" w:hAnsi="Courier New" w:cs="Courier New"/>
            <w:sz w:val="16"/>
            <w:szCs w:val="16"/>
            <w:rPrChange w:id="10574" w:author="Abhishek Deep Nigam" w:date="2015-10-26T01:01:00Z">
              <w:rPr>
                <w:rFonts w:ascii="Courier New" w:hAnsi="Courier New" w:cs="Courier New"/>
              </w:rPr>
            </w:rPrChange>
          </w:rPr>
          <w:lastRenderedPageBreak/>
          <w:t>[4]-&gt;S(Backtracking)</w:t>
        </w:r>
      </w:ins>
    </w:p>
    <w:p w14:paraId="0FA40C5C" w14:textId="77777777" w:rsidR="00073577" w:rsidRPr="00073577" w:rsidRDefault="00073577" w:rsidP="00073577">
      <w:pPr>
        <w:spacing w:before="0" w:after="0"/>
        <w:rPr>
          <w:ins w:id="10575" w:author="Abhishek Deep Nigam" w:date="2015-10-26T01:01:00Z"/>
          <w:rFonts w:ascii="Courier New" w:hAnsi="Courier New" w:cs="Courier New"/>
          <w:sz w:val="16"/>
          <w:szCs w:val="16"/>
          <w:rPrChange w:id="10576" w:author="Abhishek Deep Nigam" w:date="2015-10-26T01:01:00Z">
            <w:rPr>
              <w:ins w:id="10577" w:author="Abhishek Deep Nigam" w:date="2015-10-26T01:01:00Z"/>
              <w:rFonts w:ascii="Courier New" w:hAnsi="Courier New" w:cs="Courier New"/>
            </w:rPr>
          </w:rPrChange>
        </w:rPr>
      </w:pPr>
      <w:ins w:id="10578" w:author="Abhishek Deep Nigam" w:date="2015-10-26T01:01:00Z">
        <w:r w:rsidRPr="00073577">
          <w:rPr>
            <w:rFonts w:ascii="Courier New" w:hAnsi="Courier New" w:cs="Courier New"/>
            <w:sz w:val="16"/>
            <w:szCs w:val="16"/>
            <w:rPrChange w:id="10579" w:author="Abhishek Deep Nigam" w:date="2015-10-26T01:01:00Z">
              <w:rPr>
                <w:rFonts w:ascii="Courier New" w:hAnsi="Courier New" w:cs="Courier New"/>
              </w:rPr>
            </w:rPrChange>
          </w:rPr>
          <w:t>[4]-&gt;Y[5]-&gt;O[6]-&gt;I(Backtracking)</w:t>
        </w:r>
      </w:ins>
    </w:p>
    <w:p w14:paraId="237ADAC6" w14:textId="77777777" w:rsidR="00073577" w:rsidRPr="00073577" w:rsidRDefault="00073577" w:rsidP="00073577">
      <w:pPr>
        <w:spacing w:before="0" w:after="0"/>
        <w:rPr>
          <w:ins w:id="10580" w:author="Abhishek Deep Nigam" w:date="2015-10-26T01:01:00Z"/>
          <w:rFonts w:ascii="Courier New" w:hAnsi="Courier New" w:cs="Courier New"/>
          <w:sz w:val="16"/>
          <w:szCs w:val="16"/>
          <w:rPrChange w:id="10581" w:author="Abhishek Deep Nigam" w:date="2015-10-26T01:01:00Z">
            <w:rPr>
              <w:ins w:id="10582" w:author="Abhishek Deep Nigam" w:date="2015-10-26T01:01:00Z"/>
              <w:rFonts w:ascii="Courier New" w:hAnsi="Courier New" w:cs="Courier New"/>
            </w:rPr>
          </w:rPrChange>
        </w:rPr>
      </w:pPr>
      <w:ins w:id="10583" w:author="Abhishek Deep Nigam" w:date="2015-10-26T01:01:00Z">
        <w:r w:rsidRPr="00073577">
          <w:rPr>
            <w:rFonts w:ascii="Courier New" w:hAnsi="Courier New" w:cs="Courier New"/>
            <w:sz w:val="16"/>
            <w:szCs w:val="16"/>
            <w:rPrChange w:id="10584" w:author="Abhishek Deep Nigam" w:date="2015-10-26T01:01:00Z">
              <w:rPr>
                <w:rFonts w:ascii="Courier New" w:hAnsi="Courier New" w:cs="Courier New"/>
              </w:rPr>
            </w:rPrChange>
          </w:rPr>
          <w:t>[1]-&gt;R[2]-&gt;T[3]-&gt;T[4]-&gt;A(Backtracking)</w:t>
        </w:r>
      </w:ins>
    </w:p>
    <w:p w14:paraId="3B279DFE" w14:textId="77777777" w:rsidR="00073577" w:rsidRPr="00073577" w:rsidRDefault="00073577" w:rsidP="00073577">
      <w:pPr>
        <w:spacing w:before="0" w:after="0"/>
        <w:rPr>
          <w:ins w:id="10585" w:author="Abhishek Deep Nigam" w:date="2015-10-26T01:01:00Z"/>
          <w:rFonts w:ascii="Courier New" w:hAnsi="Courier New" w:cs="Courier New"/>
          <w:sz w:val="16"/>
          <w:szCs w:val="16"/>
          <w:rPrChange w:id="10586" w:author="Abhishek Deep Nigam" w:date="2015-10-26T01:01:00Z">
            <w:rPr>
              <w:ins w:id="10587" w:author="Abhishek Deep Nigam" w:date="2015-10-26T01:01:00Z"/>
              <w:rFonts w:ascii="Courier New" w:hAnsi="Courier New" w:cs="Courier New"/>
            </w:rPr>
          </w:rPrChange>
        </w:rPr>
      </w:pPr>
      <w:ins w:id="10588" w:author="Abhishek Deep Nigam" w:date="2015-10-26T01:01:00Z">
        <w:r w:rsidRPr="00073577">
          <w:rPr>
            <w:rFonts w:ascii="Courier New" w:hAnsi="Courier New" w:cs="Courier New"/>
            <w:sz w:val="16"/>
            <w:szCs w:val="16"/>
            <w:rPrChange w:id="10589" w:author="Abhishek Deep Nigam" w:date="2015-10-26T01:01:00Z">
              <w:rPr>
                <w:rFonts w:ascii="Courier New" w:hAnsi="Courier New" w:cs="Courier New"/>
              </w:rPr>
            </w:rPrChange>
          </w:rPr>
          <w:t>[4]-&gt;N[5]-&gt;O[6]-&gt;I(Backtracking)</w:t>
        </w:r>
      </w:ins>
    </w:p>
    <w:p w14:paraId="79E4FEB9" w14:textId="77777777" w:rsidR="00073577" w:rsidRPr="00073577" w:rsidRDefault="00073577" w:rsidP="00073577">
      <w:pPr>
        <w:spacing w:before="0" w:after="0"/>
        <w:rPr>
          <w:ins w:id="10590" w:author="Abhishek Deep Nigam" w:date="2015-10-26T01:01:00Z"/>
          <w:rFonts w:ascii="Courier New" w:hAnsi="Courier New" w:cs="Courier New"/>
          <w:sz w:val="16"/>
          <w:szCs w:val="16"/>
          <w:rPrChange w:id="10591" w:author="Abhishek Deep Nigam" w:date="2015-10-26T01:01:00Z">
            <w:rPr>
              <w:ins w:id="10592" w:author="Abhishek Deep Nigam" w:date="2015-10-26T01:01:00Z"/>
              <w:rFonts w:ascii="Courier New" w:hAnsi="Courier New" w:cs="Courier New"/>
            </w:rPr>
          </w:rPrChange>
        </w:rPr>
      </w:pPr>
      <w:ins w:id="10593" w:author="Abhishek Deep Nigam" w:date="2015-10-26T01:01:00Z">
        <w:r w:rsidRPr="00073577">
          <w:rPr>
            <w:rFonts w:ascii="Courier New" w:hAnsi="Courier New" w:cs="Courier New"/>
            <w:sz w:val="16"/>
            <w:szCs w:val="16"/>
            <w:rPrChange w:id="10594" w:author="Abhishek Deep Nigam" w:date="2015-10-26T01:01:00Z">
              <w:rPr>
                <w:rFonts w:ascii="Courier New" w:hAnsi="Courier New" w:cs="Courier New"/>
              </w:rPr>
            </w:rPrChange>
          </w:rPr>
          <w:t>[4]-&gt;O[5]-&gt;O[6]-&gt;I(Backtracking)</w:t>
        </w:r>
      </w:ins>
    </w:p>
    <w:p w14:paraId="610CFD29" w14:textId="77777777" w:rsidR="00073577" w:rsidRPr="00073577" w:rsidRDefault="00073577" w:rsidP="00073577">
      <w:pPr>
        <w:spacing w:before="0" w:after="0"/>
        <w:rPr>
          <w:ins w:id="10595" w:author="Abhishek Deep Nigam" w:date="2015-10-26T01:01:00Z"/>
          <w:rFonts w:ascii="Courier New" w:hAnsi="Courier New" w:cs="Courier New"/>
          <w:sz w:val="16"/>
          <w:szCs w:val="16"/>
          <w:rPrChange w:id="10596" w:author="Abhishek Deep Nigam" w:date="2015-10-26T01:01:00Z">
            <w:rPr>
              <w:ins w:id="10597" w:author="Abhishek Deep Nigam" w:date="2015-10-26T01:01:00Z"/>
              <w:rFonts w:ascii="Courier New" w:hAnsi="Courier New" w:cs="Courier New"/>
            </w:rPr>
          </w:rPrChange>
        </w:rPr>
      </w:pPr>
      <w:ins w:id="10598" w:author="Abhishek Deep Nigam" w:date="2015-10-26T01:01:00Z">
        <w:r w:rsidRPr="00073577">
          <w:rPr>
            <w:rFonts w:ascii="Courier New" w:hAnsi="Courier New" w:cs="Courier New"/>
            <w:sz w:val="16"/>
            <w:szCs w:val="16"/>
            <w:rPrChange w:id="10599" w:author="Abhishek Deep Nigam" w:date="2015-10-26T01:01:00Z">
              <w:rPr>
                <w:rFonts w:ascii="Courier New" w:hAnsi="Courier New" w:cs="Courier New"/>
              </w:rPr>
            </w:rPrChange>
          </w:rPr>
          <w:t>[4]-&gt;P(Backtracking)</w:t>
        </w:r>
      </w:ins>
    </w:p>
    <w:p w14:paraId="4A58F4C5" w14:textId="77777777" w:rsidR="00073577" w:rsidRPr="00073577" w:rsidRDefault="00073577" w:rsidP="00073577">
      <w:pPr>
        <w:spacing w:before="0" w:after="0"/>
        <w:rPr>
          <w:ins w:id="10600" w:author="Abhishek Deep Nigam" w:date="2015-10-26T01:01:00Z"/>
          <w:rFonts w:ascii="Courier New" w:hAnsi="Courier New" w:cs="Courier New"/>
          <w:sz w:val="16"/>
          <w:szCs w:val="16"/>
          <w:rPrChange w:id="10601" w:author="Abhishek Deep Nigam" w:date="2015-10-26T01:01:00Z">
            <w:rPr>
              <w:ins w:id="10602" w:author="Abhishek Deep Nigam" w:date="2015-10-26T01:01:00Z"/>
              <w:rFonts w:ascii="Courier New" w:hAnsi="Courier New" w:cs="Courier New"/>
            </w:rPr>
          </w:rPrChange>
        </w:rPr>
      </w:pPr>
      <w:ins w:id="10603" w:author="Abhishek Deep Nigam" w:date="2015-10-26T01:01:00Z">
        <w:r w:rsidRPr="00073577">
          <w:rPr>
            <w:rFonts w:ascii="Courier New" w:hAnsi="Courier New" w:cs="Courier New"/>
            <w:sz w:val="16"/>
            <w:szCs w:val="16"/>
            <w:rPrChange w:id="10604" w:author="Abhishek Deep Nigam" w:date="2015-10-26T01:01:00Z">
              <w:rPr>
                <w:rFonts w:ascii="Courier New" w:hAnsi="Courier New" w:cs="Courier New"/>
              </w:rPr>
            </w:rPrChange>
          </w:rPr>
          <w:t>[4]-&gt;Q(Backtracking)</w:t>
        </w:r>
      </w:ins>
    </w:p>
    <w:p w14:paraId="51B31277" w14:textId="77777777" w:rsidR="00073577" w:rsidRPr="00073577" w:rsidRDefault="00073577" w:rsidP="00073577">
      <w:pPr>
        <w:spacing w:before="0" w:after="0"/>
        <w:rPr>
          <w:ins w:id="10605" w:author="Abhishek Deep Nigam" w:date="2015-10-26T01:01:00Z"/>
          <w:rFonts w:ascii="Courier New" w:hAnsi="Courier New" w:cs="Courier New"/>
          <w:sz w:val="16"/>
          <w:szCs w:val="16"/>
          <w:rPrChange w:id="10606" w:author="Abhishek Deep Nigam" w:date="2015-10-26T01:01:00Z">
            <w:rPr>
              <w:ins w:id="10607" w:author="Abhishek Deep Nigam" w:date="2015-10-26T01:01:00Z"/>
              <w:rFonts w:ascii="Courier New" w:hAnsi="Courier New" w:cs="Courier New"/>
            </w:rPr>
          </w:rPrChange>
        </w:rPr>
      </w:pPr>
      <w:ins w:id="10608" w:author="Abhishek Deep Nigam" w:date="2015-10-26T01:01:00Z">
        <w:r w:rsidRPr="00073577">
          <w:rPr>
            <w:rFonts w:ascii="Courier New" w:hAnsi="Courier New" w:cs="Courier New"/>
            <w:sz w:val="16"/>
            <w:szCs w:val="16"/>
            <w:rPrChange w:id="10609" w:author="Abhishek Deep Nigam" w:date="2015-10-26T01:01:00Z">
              <w:rPr>
                <w:rFonts w:ascii="Courier New" w:hAnsi="Courier New" w:cs="Courier New"/>
              </w:rPr>
            </w:rPrChange>
          </w:rPr>
          <w:t>[4]-&gt;S(Backtracking)</w:t>
        </w:r>
      </w:ins>
    </w:p>
    <w:p w14:paraId="5DD84475" w14:textId="77777777" w:rsidR="00073577" w:rsidRPr="00073577" w:rsidRDefault="00073577" w:rsidP="00073577">
      <w:pPr>
        <w:spacing w:before="0" w:after="0"/>
        <w:rPr>
          <w:ins w:id="10610" w:author="Abhishek Deep Nigam" w:date="2015-10-26T01:01:00Z"/>
          <w:rFonts w:ascii="Courier New" w:hAnsi="Courier New" w:cs="Courier New"/>
          <w:sz w:val="16"/>
          <w:szCs w:val="16"/>
          <w:rPrChange w:id="10611" w:author="Abhishek Deep Nigam" w:date="2015-10-26T01:01:00Z">
            <w:rPr>
              <w:ins w:id="10612" w:author="Abhishek Deep Nigam" w:date="2015-10-26T01:01:00Z"/>
              <w:rFonts w:ascii="Courier New" w:hAnsi="Courier New" w:cs="Courier New"/>
            </w:rPr>
          </w:rPrChange>
        </w:rPr>
      </w:pPr>
      <w:ins w:id="10613" w:author="Abhishek Deep Nigam" w:date="2015-10-26T01:01:00Z">
        <w:r w:rsidRPr="00073577">
          <w:rPr>
            <w:rFonts w:ascii="Courier New" w:hAnsi="Courier New" w:cs="Courier New"/>
            <w:sz w:val="16"/>
            <w:szCs w:val="16"/>
            <w:rPrChange w:id="10614" w:author="Abhishek Deep Nigam" w:date="2015-10-26T01:01:00Z">
              <w:rPr>
                <w:rFonts w:ascii="Courier New" w:hAnsi="Courier New" w:cs="Courier New"/>
              </w:rPr>
            </w:rPrChange>
          </w:rPr>
          <w:t>[4]-&gt;Y[5]-&gt;O[6]-&gt;I(Backtracking)</w:t>
        </w:r>
      </w:ins>
    </w:p>
    <w:p w14:paraId="4CC7258E" w14:textId="77777777" w:rsidR="00073577" w:rsidRPr="00073577" w:rsidRDefault="00073577" w:rsidP="00073577">
      <w:pPr>
        <w:spacing w:before="0" w:after="0"/>
        <w:rPr>
          <w:ins w:id="10615" w:author="Abhishek Deep Nigam" w:date="2015-10-26T01:01:00Z"/>
          <w:rFonts w:ascii="Courier New" w:hAnsi="Courier New" w:cs="Courier New"/>
          <w:sz w:val="16"/>
          <w:szCs w:val="16"/>
          <w:rPrChange w:id="10616" w:author="Abhishek Deep Nigam" w:date="2015-10-26T01:01:00Z">
            <w:rPr>
              <w:ins w:id="10617" w:author="Abhishek Deep Nigam" w:date="2015-10-26T01:01:00Z"/>
              <w:rFonts w:ascii="Courier New" w:hAnsi="Courier New" w:cs="Courier New"/>
            </w:rPr>
          </w:rPrChange>
        </w:rPr>
      </w:pPr>
      <w:ins w:id="10618" w:author="Abhishek Deep Nigam" w:date="2015-10-26T01:01:00Z">
        <w:r w:rsidRPr="00073577">
          <w:rPr>
            <w:rFonts w:ascii="Courier New" w:hAnsi="Courier New" w:cs="Courier New"/>
            <w:sz w:val="16"/>
            <w:szCs w:val="16"/>
            <w:rPrChange w:id="10619" w:author="Abhishek Deep Nigam" w:date="2015-10-26T01:01:00Z">
              <w:rPr>
                <w:rFonts w:ascii="Courier New" w:hAnsi="Courier New" w:cs="Courier New"/>
              </w:rPr>
            </w:rPrChange>
          </w:rPr>
          <w:t>[1]-&gt;S[2]-&gt;T[3]-&gt;T[4]-&gt;A(Backtracking)</w:t>
        </w:r>
      </w:ins>
    </w:p>
    <w:p w14:paraId="0EF88564" w14:textId="77777777" w:rsidR="00073577" w:rsidRPr="00073577" w:rsidRDefault="00073577" w:rsidP="00073577">
      <w:pPr>
        <w:spacing w:before="0" w:after="0"/>
        <w:rPr>
          <w:ins w:id="10620" w:author="Abhishek Deep Nigam" w:date="2015-10-26T01:01:00Z"/>
          <w:rFonts w:ascii="Courier New" w:hAnsi="Courier New" w:cs="Courier New"/>
          <w:sz w:val="16"/>
          <w:szCs w:val="16"/>
          <w:rPrChange w:id="10621" w:author="Abhishek Deep Nigam" w:date="2015-10-26T01:01:00Z">
            <w:rPr>
              <w:ins w:id="10622" w:author="Abhishek Deep Nigam" w:date="2015-10-26T01:01:00Z"/>
              <w:rFonts w:ascii="Courier New" w:hAnsi="Courier New" w:cs="Courier New"/>
            </w:rPr>
          </w:rPrChange>
        </w:rPr>
      </w:pPr>
      <w:ins w:id="10623" w:author="Abhishek Deep Nigam" w:date="2015-10-26T01:01:00Z">
        <w:r w:rsidRPr="00073577">
          <w:rPr>
            <w:rFonts w:ascii="Courier New" w:hAnsi="Courier New" w:cs="Courier New"/>
            <w:sz w:val="16"/>
            <w:szCs w:val="16"/>
            <w:rPrChange w:id="10624" w:author="Abhishek Deep Nigam" w:date="2015-10-26T01:01:00Z">
              <w:rPr>
                <w:rFonts w:ascii="Courier New" w:hAnsi="Courier New" w:cs="Courier New"/>
              </w:rPr>
            </w:rPrChange>
          </w:rPr>
          <w:t>[4]-&gt;N[5]-&gt;O[6]-&gt;I(Backtracking)</w:t>
        </w:r>
      </w:ins>
    </w:p>
    <w:p w14:paraId="6F2207C5" w14:textId="77777777" w:rsidR="00073577" w:rsidRPr="00073577" w:rsidRDefault="00073577" w:rsidP="00073577">
      <w:pPr>
        <w:spacing w:before="0" w:after="0"/>
        <w:rPr>
          <w:ins w:id="10625" w:author="Abhishek Deep Nigam" w:date="2015-10-26T01:01:00Z"/>
          <w:rFonts w:ascii="Courier New" w:hAnsi="Courier New" w:cs="Courier New"/>
          <w:sz w:val="16"/>
          <w:szCs w:val="16"/>
          <w:rPrChange w:id="10626" w:author="Abhishek Deep Nigam" w:date="2015-10-26T01:01:00Z">
            <w:rPr>
              <w:ins w:id="10627" w:author="Abhishek Deep Nigam" w:date="2015-10-26T01:01:00Z"/>
              <w:rFonts w:ascii="Courier New" w:hAnsi="Courier New" w:cs="Courier New"/>
            </w:rPr>
          </w:rPrChange>
        </w:rPr>
      </w:pPr>
      <w:ins w:id="10628" w:author="Abhishek Deep Nigam" w:date="2015-10-26T01:01:00Z">
        <w:r w:rsidRPr="00073577">
          <w:rPr>
            <w:rFonts w:ascii="Courier New" w:hAnsi="Courier New" w:cs="Courier New"/>
            <w:sz w:val="16"/>
            <w:szCs w:val="16"/>
            <w:rPrChange w:id="10629" w:author="Abhishek Deep Nigam" w:date="2015-10-26T01:01:00Z">
              <w:rPr>
                <w:rFonts w:ascii="Courier New" w:hAnsi="Courier New" w:cs="Courier New"/>
              </w:rPr>
            </w:rPrChange>
          </w:rPr>
          <w:t>[4]-&gt;O[5]-&gt;O[6]-&gt;I(Backtracking)</w:t>
        </w:r>
      </w:ins>
    </w:p>
    <w:p w14:paraId="0791047C" w14:textId="77777777" w:rsidR="00073577" w:rsidRPr="00073577" w:rsidRDefault="00073577" w:rsidP="00073577">
      <w:pPr>
        <w:spacing w:before="0" w:after="0"/>
        <w:rPr>
          <w:ins w:id="10630" w:author="Abhishek Deep Nigam" w:date="2015-10-26T01:01:00Z"/>
          <w:rFonts w:ascii="Courier New" w:hAnsi="Courier New" w:cs="Courier New"/>
          <w:sz w:val="16"/>
          <w:szCs w:val="16"/>
          <w:rPrChange w:id="10631" w:author="Abhishek Deep Nigam" w:date="2015-10-26T01:01:00Z">
            <w:rPr>
              <w:ins w:id="10632" w:author="Abhishek Deep Nigam" w:date="2015-10-26T01:01:00Z"/>
              <w:rFonts w:ascii="Courier New" w:hAnsi="Courier New" w:cs="Courier New"/>
            </w:rPr>
          </w:rPrChange>
        </w:rPr>
      </w:pPr>
      <w:ins w:id="10633" w:author="Abhishek Deep Nigam" w:date="2015-10-26T01:01:00Z">
        <w:r w:rsidRPr="00073577">
          <w:rPr>
            <w:rFonts w:ascii="Courier New" w:hAnsi="Courier New" w:cs="Courier New"/>
            <w:sz w:val="16"/>
            <w:szCs w:val="16"/>
            <w:rPrChange w:id="10634" w:author="Abhishek Deep Nigam" w:date="2015-10-26T01:01:00Z">
              <w:rPr>
                <w:rFonts w:ascii="Courier New" w:hAnsi="Courier New" w:cs="Courier New"/>
              </w:rPr>
            </w:rPrChange>
          </w:rPr>
          <w:t>[4]-&gt;P(Backtracking)</w:t>
        </w:r>
      </w:ins>
    </w:p>
    <w:p w14:paraId="6165BC85" w14:textId="77777777" w:rsidR="00073577" w:rsidRPr="00073577" w:rsidRDefault="00073577" w:rsidP="00073577">
      <w:pPr>
        <w:spacing w:before="0" w:after="0"/>
        <w:rPr>
          <w:ins w:id="10635" w:author="Abhishek Deep Nigam" w:date="2015-10-26T01:01:00Z"/>
          <w:rFonts w:ascii="Courier New" w:hAnsi="Courier New" w:cs="Courier New"/>
          <w:sz w:val="16"/>
          <w:szCs w:val="16"/>
          <w:rPrChange w:id="10636" w:author="Abhishek Deep Nigam" w:date="2015-10-26T01:01:00Z">
            <w:rPr>
              <w:ins w:id="10637" w:author="Abhishek Deep Nigam" w:date="2015-10-26T01:01:00Z"/>
              <w:rFonts w:ascii="Courier New" w:hAnsi="Courier New" w:cs="Courier New"/>
            </w:rPr>
          </w:rPrChange>
        </w:rPr>
      </w:pPr>
      <w:ins w:id="10638" w:author="Abhishek Deep Nigam" w:date="2015-10-26T01:01:00Z">
        <w:r w:rsidRPr="00073577">
          <w:rPr>
            <w:rFonts w:ascii="Courier New" w:hAnsi="Courier New" w:cs="Courier New"/>
            <w:sz w:val="16"/>
            <w:szCs w:val="16"/>
            <w:rPrChange w:id="10639" w:author="Abhishek Deep Nigam" w:date="2015-10-26T01:01:00Z">
              <w:rPr>
                <w:rFonts w:ascii="Courier New" w:hAnsi="Courier New" w:cs="Courier New"/>
              </w:rPr>
            </w:rPrChange>
          </w:rPr>
          <w:t>[4]-&gt;Q(Backtracking)</w:t>
        </w:r>
      </w:ins>
    </w:p>
    <w:p w14:paraId="16FE325B" w14:textId="77777777" w:rsidR="00073577" w:rsidRPr="00073577" w:rsidRDefault="00073577" w:rsidP="00073577">
      <w:pPr>
        <w:spacing w:before="0" w:after="0"/>
        <w:rPr>
          <w:ins w:id="10640" w:author="Abhishek Deep Nigam" w:date="2015-10-26T01:01:00Z"/>
          <w:rFonts w:ascii="Courier New" w:hAnsi="Courier New" w:cs="Courier New"/>
          <w:sz w:val="16"/>
          <w:szCs w:val="16"/>
          <w:rPrChange w:id="10641" w:author="Abhishek Deep Nigam" w:date="2015-10-26T01:01:00Z">
            <w:rPr>
              <w:ins w:id="10642" w:author="Abhishek Deep Nigam" w:date="2015-10-26T01:01:00Z"/>
              <w:rFonts w:ascii="Courier New" w:hAnsi="Courier New" w:cs="Courier New"/>
            </w:rPr>
          </w:rPrChange>
        </w:rPr>
      </w:pPr>
      <w:ins w:id="10643" w:author="Abhishek Deep Nigam" w:date="2015-10-26T01:01:00Z">
        <w:r w:rsidRPr="00073577">
          <w:rPr>
            <w:rFonts w:ascii="Courier New" w:hAnsi="Courier New" w:cs="Courier New"/>
            <w:sz w:val="16"/>
            <w:szCs w:val="16"/>
            <w:rPrChange w:id="10644" w:author="Abhishek Deep Nigam" w:date="2015-10-26T01:01:00Z">
              <w:rPr>
                <w:rFonts w:ascii="Courier New" w:hAnsi="Courier New" w:cs="Courier New"/>
              </w:rPr>
            </w:rPrChange>
          </w:rPr>
          <w:t>[4]-&gt;S(Backtracking)</w:t>
        </w:r>
      </w:ins>
    </w:p>
    <w:p w14:paraId="30DE8016" w14:textId="77777777" w:rsidR="00073577" w:rsidRPr="00073577" w:rsidRDefault="00073577" w:rsidP="00073577">
      <w:pPr>
        <w:spacing w:before="0" w:after="0"/>
        <w:rPr>
          <w:ins w:id="10645" w:author="Abhishek Deep Nigam" w:date="2015-10-26T01:01:00Z"/>
          <w:rFonts w:ascii="Courier New" w:hAnsi="Courier New" w:cs="Courier New"/>
          <w:sz w:val="16"/>
          <w:szCs w:val="16"/>
          <w:rPrChange w:id="10646" w:author="Abhishek Deep Nigam" w:date="2015-10-26T01:01:00Z">
            <w:rPr>
              <w:ins w:id="10647" w:author="Abhishek Deep Nigam" w:date="2015-10-26T01:01:00Z"/>
              <w:rFonts w:ascii="Courier New" w:hAnsi="Courier New" w:cs="Courier New"/>
            </w:rPr>
          </w:rPrChange>
        </w:rPr>
      </w:pPr>
      <w:ins w:id="10648" w:author="Abhishek Deep Nigam" w:date="2015-10-26T01:01:00Z">
        <w:r w:rsidRPr="00073577">
          <w:rPr>
            <w:rFonts w:ascii="Courier New" w:hAnsi="Courier New" w:cs="Courier New"/>
            <w:sz w:val="16"/>
            <w:szCs w:val="16"/>
            <w:rPrChange w:id="10649" w:author="Abhishek Deep Nigam" w:date="2015-10-26T01:01:00Z">
              <w:rPr>
                <w:rFonts w:ascii="Courier New" w:hAnsi="Courier New" w:cs="Courier New"/>
              </w:rPr>
            </w:rPrChange>
          </w:rPr>
          <w:t>[4]-&gt;Y[5]-&gt;O[6]-&gt;I(Backtracking)</w:t>
        </w:r>
      </w:ins>
    </w:p>
    <w:p w14:paraId="62E49A37" w14:textId="77777777" w:rsidR="00073577" w:rsidRPr="00073577" w:rsidRDefault="00073577" w:rsidP="00073577">
      <w:pPr>
        <w:spacing w:before="0" w:after="0"/>
        <w:rPr>
          <w:ins w:id="10650" w:author="Abhishek Deep Nigam" w:date="2015-10-26T01:01:00Z"/>
          <w:rFonts w:ascii="Courier New" w:hAnsi="Courier New" w:cs="Courier New"/>
          <w:sz w:val="16"/>
          <w:szCs w:val="16"/>
          <w:rPrChange w:id="10651" w:author="Abhishek Deep Nigam" w:date="2015-10-26T01:01:00Z">
            <w:rPr>
              <w:ins w:id="10652" w:author="Abhishek Deep Nigam" w:date="2015-10-26T01:01:00Z"/>
              <w:rFonts w:ascii="Courier New" w:hAnsi="Courier New" w:cs="Courier New"/>
            </w:rPr>
          </w:rPrChange>
        </w:rPr>
      </w:pPr>
      <w:ins w:id="10653" w:author="Abhishek Deep Nigam" w:date="2015-10-26T01:01:00Z">
        <w:r w:rsidRPr="00073577">
          <w:rPr>
            <w:rFonts w:ascii="Courier New" w:hAnsi="Courier New" w:cs="Courier New"/>
            <w:sz w:val="16"/>
            <w:szCs w:val="16"/>
            <w:rPrChange w:id="10654" w:author="Abhishek Deep Nigam" w:date="2015-10-26T01:01:00Z">
              <w:rPr>
                <w:rFonts w:ascii="Courier New" w:hAnsi="Courier New" w:cs="Courier New"/>
              </w:rPr>
            </w:rPrChange>
          </w:rPr>
          <w:t>[1]-&gt;T[2]-&gt;T[3]-&gt;T[4]-&gt;A(Backtracking)</w:t>
        </w:r>
      </w:ins>
    </w:p>
    <w:p w14:paraId="76FD2218" w14:textId="77777777" w:rsidR="00073577" w:rsidRPr="00073577" w:rsidRDefault="00073577" w:rsidP="00073577">
      <w:pPr>
        <w:spacing w:before="0" w:after="0"/>
        <w:rPr>
          <w:ins w:id="10655" w:author="Abhishek Deep Nigam" w:date="2015-10-26T01:01:00Z"/>
          <w:rFonts w:ascii="Courier New" w:hAnsi="Courier New" w:cs="Courier New"/>
          <w:sz w:val="16"/>
          <w:szCs w:val="16"/>
          <w:rPrChange w:id="10656" w:author="Abhishek Deep Nigam" w:date="2015-10-26T01:01:00Z">
            <w:rPr>
              <w:ins w:id="10657" w:author="Abhishek Deep Nigam" w:date="2015-10-26T01:01:00Z"/>
              <w:rFonts w:ascii="Courier New" w:hAnsi="Courier New" w:cs="Courier New"/>
            </w:rPr>
          </w:rPrChange>
        </w:rPr>
      </w:pPr>
      <w:ins w:id="10658" w:author="Abhishek Deep Nigam" w:date="2015-10-26T01:01:00Z">
        <w:r w:rsidRPr="00073577">
          <w:rPr>
            <w:rFonts w:ascii="Courier New" w:hAnsi="Courier New" w:cs="Courier New"/>
            <w:sz w:val="16"/>
            <w:szCs w:val="16"/>
            <w:rPrChange w:id="10659" w:author="Abhishek Deep Nigam" w:date="2015-10-26T01:01:00Z">
              <w:rPr>
                <w:rFonts w:ascii="Courier New" w:hAnsi="Courier New" w:cs="Courier New"/>
              </w:rPr>
            </w:rPrChange>
          </w:rPr>
          <w:t>[4]-&gt;N[5]-&gt;O[6]-&gt;I[7]-&gt;E(Backtracking)</w:t>
        </w:r>
      </w:ins>
    </w:p>
    <w:p w14:paraId="6811E50F" w14:textId="77777777" w:rsidR="00073577" w:rsidRPr="00073577" w:rsidRDefault="00073577" w:rsidP="00073577">
      <w:pPr>
        <w:spacing w:before="0" w:after="0"/>
        <w:rPr>
          <w:ins w:id="10660" w:author="Abhishek Deep Nigam" w:date="2015-10-26T01:01:00Z"/>
          <w:rFonts w:ascii="Courier New" w:hAnsi="Courier New" w:cs="Courier New"/>
          <w:sz w:val="16"/>
          <w:szCs w:val="16"/>
          <w:rPrChange w:id="10661" w:author="Abhishek Deep Nigam" w:date="2015-10-26T01:01:00Z">
            <w:rPr>
              <w:ins w:id="10662" w:author="Abhishek Deep Nigam" w:date="2015-10-26T01:01:00Z"/>
              <w:rFonts w:ascii="Courier New" w:hAnsi="Courier New" w:cs="Courier New"/>
            </w:rPr>
          </w:rPrChange>
        </w:rPr>
      </w:pPr>
      <w:ins w:id="10663" w:author="Abhishek Deep Nigam" w:date="2015-10-26T01:01:00Z">
        <w:r w:rsidRPr="00073577">
          <w:rPr>
            <w:rFonts w:ascii="Courier New" w:hAnsi="Courier New" w:cs="Courier New"/>
            <w:sz w:val="16"/>
            <w:szCs w:val="16"/>
            <w:rPrChange w:id="10664" w:author="Abhishek Deep Nigam" w:date="2015-10-26T01:01:00Z">
              <w:rPr>
                <w:rFonts w:ascii="Courier New" w:hAnsi="Courier New" w:cs="Courier New"/>
              </w:rPr>
            </w:rPrChange>
          </w:rPr>
          <w:t>[4]-&gt;O[5]-&gt;O[6]-&gt;I[7]-&gt;E(Backtracking)</w:t>
        </w:r>
      </w:ins>
    </w:p>
    <w:p w14:paraId="118D517C" w14:textId="77777777" w:rsidR="00073577" w:rsidRPr="00073577" w:rsidRDefault="00073577" w:rsidP="00073577">
      <w:pPr>
        <w:spacing w:before="0" w:after="0"/>
        <w:rPr>
          <w:ins w:id="10665" w:author="Abhishek Deep Nigam" w:date="2015-10-26T01:01:00Z"/>
          <w:rFonts w:ascii="Courier New" w:hAnsi="Courier New" w:cs="Courier New"/>
          <w:sz w:val="16"/>
          <w:szCs w:val="16"/>
          <w:rPrChange w:id="10666" w:author="Abhishek Deep Nigam" w:date="2015-10-26T01:01:00Z">
            <w:rPr>
              <w:ins w:id="10667" w:author="Abhishek Deep Nigam" w:date="2015-10-26T01:01:00Z"/>
              <w:rFonts w:ascii="Courier New" w:hAnsi="Courier New" w:cs="Courier New"/>
            </w:rPr>
          </w:rPrChange>
        </w:rPr>
      </w:pPr>
      <w:ins w:id="10668" w:author="Abhishek Deep Nigam" w:date="2015-10-26T01:01:00Z">
        <w:r w:rsidRPr="00073577">
          <w:rPr>
            <w:rFonts w:ascii="Courier New" w:hAnsi="Courier New" w:cs="Courier New"/>
            <w:sz w:val="16"/>
            <w:szCs w:val="16"/>
            <w:rPrChange w:id="10669" w:author="Abhishek Deep Nigam" w:date="2015-10-26T01:01:00Z">
              <w:rPr>
                <w:rFonts w:ascii="Courier New" w:hAnsi="Courier New" w:cs="Courier New"/>
              </w:rPr>
            </w:rPrChange>
          </w:rPr>
          <w:t>[4]-&gt;P(Backtracking)</w:t>
        </w:r>
      </w:ins>
    </w:p>
    <w:p w14:paraId="757BBE23" w14:textId="77777777" w:rsidR="00073577" w:rsidRPr="00073577" w:rsidRDefault="00073577" w:rsidP="00073577">
      <w:pPr>
        <w:spacing w:before="0" w:after="0"/>
        <w:rPr>
          <w:ins w:id="10670" w:author="Abhishek Deep Nigam" w:date="2015-10-26T01:01:00Z"/>
          <w:rFonts w:ascii="Courier New" w:hAnsi="Courier New" w:cs="Courier New"/>
          <w:sz w:val="16"/>
          <w:szCs w:val="16"/>
          <w:rPrChange w:id="10671" w:author="Abhishek Deep Nigam" w:date="2015-10-26T01:01:00Z">
            <w:rPr>
              <w:ins w:id="10672" w:author="Abhishek Deep Nigam" w:date="2015-10-26T01:01:00Z"/>
              <w:rFonts w:ascii="Courier New" w:hAnsi="Courier New" w:cs="Courier New"/>
            </w:rPr>
          </w:rPrChange>
        </w:rPr>
      </w:pPr>
      <w:ins w:id="10673" w:author="Abhishek Deep Nigam" w:date="2015-10-26T01:01:00Z">
        <w:r w:rsidRPr="00073577">
          <w:rPr>
            <w:rFonts w:ascii="Courier New" w:hAnsi="Courier New" w:cs="Courier New"/>
            <w:sz w:val="16"/>
            <w:szCs w:val="16"/>
            <w:rPrChange w:id="10674" w:author="Abhishek Deep Nigam" w:date="2015-10-26T01:01:00Z">
              <w:rPr>
                <w:rFonts w:ascii="Courier New" w:hAnsi="Courier New" w:cs="Courier New"/>
              </w:rPr>
            </w:rPrChange>
          </w:rPr>
          <w:t>[4]-&gt;Q(Backtracking)</w:t>
        </w:r>
      </w:ins>
    </w:p>
    <w:p w14:paraId="273A387B" w14:textId="77777777" w:rsidR="00073577" w:rsidRPr="00073577" w:rsidRDefault="00073577" w:rsidP="00073577">
      <w:pPr>
        <w:spacing w:before="0" w:after="0"/>
        <w:rPr>
          <w:ins w:id="10675" w:author="Abhishek Deep Nigam" w:date="2015-10-26T01:01:00Z"/>
          <w:rFonts w:ascii="Courier New" w:hAnsi="Courier New" w:cs="Courier New"/>
          <w:sz w:val="16"/>
          <w:szCs w:val="16"/>
          <w:rPrChange w:id="10676" w:author="Abhishek Deep Nigam" w:date="2015-10-26T01:01:00Z">
            <w:rPr>
              <w:ins w:id="10677" w:author="Abhishek Deep Nigam" w:date="2015-10-26T01:01:00Z"/>
              <w:rFonts w:ascii="Courier New" w:hAnsi="Courier New" w:cs="Courier New"/>
            </w:rPr>
          </w:rPrChange>
        </w:rPr>
      </w:pPr>
      <w:ins w:id="10678" w:author="Abhishek Deep Nigam" w:date="2015-10-26T01:01:00Z">
        <w:r w:rsidRPr="00073577">
          <w:rPr>
            <w:rFonts w:ascii="Courier New" w:hAnsi="Courier New" w:cs="Courier New"/>
            <w:sz w:val="16"/>
            <w:szCs w:val="16"/>
            <w:rPrChange w:id="10679" w:author="Abhishek Deep Nigam" w:date="2015-10-26T01:01:00Z">
              <w:rPr>
                <w:rFonts w:ascii="Courier New" w:hAnsi="Courier New" w:cs="Courier New"/>
              </w:rPr>
            </w:rPrChange>
          </w:rPr>
          <w:t>[4]-&gt;S(Backtracking)</w:t>
        </w:r>
      </w:ins>
    </w:p>
    <w:p w14:paraId="7F959295" w14:textId="77777777" w:rsidR="00073577" w:rsidRPr="00073577" w:rsidRDefault="00073577" w:rsidP="00073577">
      <w:pPr>
        <w:spacing w:before="0" w:after="0"/>
        <w:rPr>
          <w:ins w:id="10680" w:author="Abhishek Deep Nigam" w:date="2015-10-26T01:01:00Z"/>
          <w:rFonts w:ascii="Courier New" w:hAnsi="Courier New" w:cs="Courier New"/>
          <w:sz w:val="16"/>
          <w:szCs w:val="16"/>
          <w:rPrChange w:id="10681" w:author="Abhishek Deep Nigam" w:date="2015-10-26T01:01:00Z">
            <w:rPr>
              <w:ins w:id="10682" w:author="Abhishek Deep Nigam" w:date="2015-10-26T01:01:00Z"/>
              <w:rFonts w:ascii="Courier New" w:hAnsi="Courier New" w:cs="Courier New"/>
            </w:rPr>
          </w:rPrChange>
        </w:rPr>
      </w:pPr>
      <w:ins w:id="10683" w:author="Abhishek Deep Nigam" w:date="2015-10-26T01:01:00Z">
        <w:r w:rsidRPr="00073577">
          <w:rPr>
            <w:rFonts w:ascii="Courier New" w:hAnsi="Courier New" w:cs="Courier New"/>
            <w:sz w:val="16"/>
            <w:szCs w:val="16"/>
            <w:rPrChange w:id="10684" w:author="Abhishek Deep Nigam" w:date="2015-10-26T01:01:00Z">
              <w:rPr>
                <w:rFonts w:ascii="Courier New" w:hAnsi="Courier New" w:cs="Courier New"/>
              </w:rPr>
            </w:rPrChange>
          </w:rPr>
          <w:t>[4]-&gt;Y[5]-&gt;O[6]-&gt;I[7]-&gt;E(Backtracking)</w:t>
        </w:r>
      </w:ins>
    </w:p>
    <w:p w14:paraId="28255E68" w14:textId="77777777" w:rsidR="00073577" w:rsidRPr="00073577" w:rsidRDefault="00073577" w:rsidP="00073577">
      <w:pPr>
        <w:spacing w:before="0" w:after="0"/>
        <w:rPr>
          <w:ins w:id="10685" w:author="Abhishek Deep Nigam" w:date="2015-10-26T01:01:00Z"/>
          <w:rFonts w:ascii="Courier New" w:hAnsi="Courier New" w:cs="Courier New"/>
          <w:sz w:val="16"/>
          <w:szCs w:val="16"/>
          <w:rPrChange w:id="10686" w:author="Abhishek Deep Nigam" w:date="2015-10-26T01:01:00Z">
            <w:rPr>
              <w:ins w:id="10687" w:author="Abhishek Deep Nigam" w:date="2015-10-26T01:01:00Z"/>
              <w:rFonts w:ascii="Courier New" w:hAnsi="Courier New" w:cs="Courier New"/>
            </w:rPr>
          </w:rPrChange>
        </w:rPr>
      </w:pPr>
      <w:ins w:id="10688" w:author="Abhishek Deep Nigam" w:date="2015-10-26T01:01:00Z">
        <w:r w:rsidRPr="00073577">
          <w:rPr>
            <w:rFonts w:ascii="Courier New" w:hAnsi="Courier New" w:cs="Courier New"/>
            <w:sz w:val="16"/>
            <w:szCs w:val="16"/>
            <w:rPrChange w:id="10689" w:author="Abhishek Deep Nigam" w:date="2015-10-26T01:01:00Z">
              <w:rPr>
                <w:rFonts w:ascii="Courier New" w:hAnsi="Courier New" w:cs="Courier New"/>
              </w:rPr>
            </w:rPrChange>
          </w:rPr>
          <w:t>[1]-&gt;Y[2]-&gt;T[3]-&gt;T[4]-&gt;A(Backtracking)</w:t>
        </w:r>
      </w:ins>
    </w:p>
    <w:p w14:paraId="3CA3946C" w14:textId="77777777" w:rsidR="00073577" w:rsidRPr="00073577" w:rsidRDefault="00073577" w:rsidP="00073577">
      <w:pPr>
        <w:spacing w:before="0" w:after="0"/>
        <w:rPr>
          <w:ins w:id="10690" w:author="Abhishek Deep Nigam" w:date="2015-10-26T01:01:00Z"/>
          <w:rFonts w:ascii="Courier New" w:hAnsi="Courier New" w:cs="Courier New"/>
          <w:sz w:val="16"/>
          <w:szCs w:val="16"/>
          <w:rPrChange w:id="10691" w:author="Abhishek Deep Nigam" w:date="2015-10-26T01:01:00Z">
            <w:rPr>
              <w:ins w:id="10692" w:author="Abhishek Deep Nigam" w:date="2015-10-26T01:01:00Z"/>
              <w:rFonts w:ascii="Courier New" w:hAnsi="Courier New" w:cs="Courier New"/>
            </w:rPr>
          </w:rPrChange>
        </w:rPr>
      </w:pPr>
      <w:ins w:id="10693" w:author="Abhishek Deep Nigam" w:date="2015-10-26T01:01:00Z">
        <w:r w:rsidRPr="00073577">
          <w:rPr>
            <w:rFonts w:ascii="Courier New" w:hAnsi="Courier New" w:cs="Courier New"/>
            <w:sz w:val="16"/>
            <w:szCs w:val="16"/>
            <w:rPrChange w:id="10694" w:author="Abhishek Deep Nigam" w:date="2015-10-26T01:01:00Z">
              <w:rPr>
                <w:rFonts w:ascii="Courier New" w:hAnsi="Courier New" w:cs="Courier New"/>
              </w:rPr>
            </w:rPrChange>
          </w:rPr>
          <w:t>[4]-&gt;N[5]-&gt;O[6]-&gt;I(Backtracking)</w:t>
        </w:r>
      </w:ins>
    </w:p>
    <w:p w14:paraId="6A81C880" w14:textId="77777777" w:rsidR="00073577" w:rsidRPr="00073577" w:rsidRDefault="00073577" w:rsidP="00073577">
      <w:pPr>
        <w:spacing w:before="0" w:after="0"/>
        <w:rPr>
          <w:ins w:id="10695" w:author="Abhishek Deep Nigam" w:date="2015-10-26T01:01:00Z"/>
          <w:rFonts w:ascii="Courier New" w:hAnsi="Courier New" w:cs="Courier New"/>
          <w:sz w:val="16"/>
          <w:szCs w:val="16"/>
          <w:rPrChange w:id="10696" w:author="Abhishek Deep Nigam" w:date="2015-10-26T01:01:00Z">
            <w:rPr>
              <w:ins w:id="10697" w:author="Abhishek Deep Nigam" w:date="2015-10-26T01:01:00Z"/>
              <w:rFonts w:ascii="Courier New" w:hAnsi="Courier New" w:cs="Courier New"/>
            </w:rPr>
          </w:rPrChange>
        </w:rPr>
      </w:pPr>
      <w:ins w:id="10698" w:author="Abhishek Deep Nigam" w:date="2015-10-26T01:01:00Z">
        <w:r w:rsidRPr="00073577">
          <w:rPr>
            <w:rFonts w:ascii="Courier New" w:hAnsi="Courier New" w:cs="Courier New"/>
            <w:sz w:val="16"/>
            <w:szCs w:val="16"/>
            <w:rPrChange w:id="10699" w:author="Abhishek Deep Nigam" w:date="2015-10-26T01:01:00Z">
              <w:rPr>
                <w:rFonts w:ascii="Courier New" w:hAnsi="Courier New" w:cs="Courier New"/>
              </w:rPr>
            </w:rPrChange>
          </w:rPr>
          <w:t>[4]-&gt;O[5]-&gt;O[6]-&gt;I(Backtracking)</w:t>
        </w:r>
      </w:ins>
    </w:p>
    <w:p w14:paraId="0FF5CB77" w14:textId="77777777" w:rsidR="00073577" w:rsidRPr="00073577" w:rsidRDefault="00073577" w:rsidP="00073577">
      <w:pPr>
        <w:spacing w:before="0" w:after="0"/>
        <w:rPr>
          <w:ins w:id="10700" w:author="Abhishek Deep Nigam" w:date="2015-10-26T01:01:00Z"/>
          <w:rFonts w:ascii="Courier New" w:hAnsi="Courier New" w:cs="Courier New"/>
          <w:sz w:val="16"/>
          <w:szCs w:val="16"/>
          <w:rPrChange w:id="10701" w:author="Abhishek Deep Nigam" w:date="2015-10-26T01:01:00Z">
            <w:rPr>
              <w:ins w:id="10702" w:author="Abhishek Deep Nigam" w:date="2015-10-26T01:01:00Z"/>
              <w:rFonts w:ascii="Courier New" w:hAnsi="Courier New" w:cs="Courier New"/>
            </w:rPr>
          </w:rPrChange>
        </w:rPr>
      </w:pPr>
      <w:ins w:id="10703" w:author="Abhishek Deep Nigam" w:date="2015-10-26T01:01:00Z">
        <w:r w:rsidRPr="00073577">
          <w:rPr>
            <w:rFonts w:ascii="Courier New" w:hAnsi="Courier New" w:cs="Courier New"/>
            <w:sz w:val="16"/>
            <w:szCs w:val="16"/>
            <w:rPrChange w:id="10704" w:author="Abhishek Deep Nigam" w:date="2015-10-26T01:01:00Z">
              <w:rPr>
                <w:rFonts w:ascii="Courier New" w:hAnsi="Courier New" w:cs="Courier New"/>
              </w:rPr>
            </w:rPrChange>
          </w:rPr>
          <w:t>[4]-&gt;P(Backtracking)</w:t>
        </w:r>
      </w:ins>
    </w:p>
    <w:p w14:paraId="638B5C76" w14:textId="77777777" w:rsidR="00073577" w:rsidRPr="00073577" w:rsidRDefault="00073577" w:rsidP="00073577">
      <w:pPr>
        <w:spacing w:before="0" w:after="0"/>
        <w:rPr>
          <w:ins w:id="10705" w:author="Abhishek Deep Nigam" w:date="2015-10-26T01:01:00Z"/>
          <w:rFonts w:ascii="Courier New" w:hAnsi="Courier New" w:cs="Courier New"/>
          <w:sz w:val="16"/>
          <w:szCs w:val="16"/>
          <w:rPrChange w:id="10706" w:author="Abhishek Deep Nigam" w:date="2015-10-26T01:01:00Z">
            <w:rPr>
              <w:ins w:id="10707" w:author="Abhishek Deep Nigam" w:date="2015-10-26T01:01:00Z"/>
              <w:rFonts w:ascii="Courier New" w:hAnsi="Courier New" w:cs="Courier New"/>
            </w:rPr>
          </w:rPrChange>
        </w:rPr>
      </w:pPr>
      <w:ins w:id="10708" w:author="Abhishek Deep Nigam" w:date="2015-10-26T01:01:00Z">
        <w:r w:rsidRPr="00073577">
          <w:rPr>
            <w:rFonts w:ascii="Courier New" w:hAnsi="Courier New" w:cs="Courier New"/>
            <w:sz w:val="16"/>
            <w:szCs w:val="16"/>
            <w:rPrChange w:id="10709" w:author="Abhishek Deep Nigam" w:date="2015-10-26T01:01:00Z">
              <w:rPr>
                <w:rFonts w:ascii="Courier New" w:hAnsi="Courier New" w:cs="Courier New"/>
              </w:rPr>
            </w:rPrChange>
          </w:rPr>
          <w:t>[4]-&gt;Q(Backtracking)</w:t>
        </w:r>
      </w:ins>
    </w:p>
    <w:p w14:paraId="7466F899" w14:textId="77777777" w:rsidR="00073577" w:rsidRPr="00073577" w:rsidRDefault="00073577" w:rsidP="00073577">
      <w:pPr>
        <w:spacing w:before="0" w:after="0"/>
        <w:rPr>
          <w:ins w:id="10710" w:author="Abhishek Deep Nigam" w:date="2015-10-26T01:01:00Z"/>
          <w:rFonts w:ascii="Courier New" w:hAnsi="Courier New" w:cs="Courier New"/>
          <w:sz w:val="16"/>
          <w:szCs w:val="16"/>
          <w:rPrChange w:id="10711" w:author="Abhishek Deep Nigam" w:date="2015-10-26T01:01:00Z">
            <w:rPr>
              <w:ins w:id="10712" w:author="Abhishek Deep Nigam" w:date="2015-10-26T01:01:00Z"/>
              <w:rFonts w:ascii="Courier New" w:hAnsi="Courier New" w:cs="Courier New"/>
            </w:rPr>
          </w:rPrChange>
        </w:rPr>
      </w:pPr>
      <w:ins w:id="10713" w:author="Abhishek Deep Nigam" w:date="2015-10-26T01:01:00Z">
        <w:r w:rsidRPr="00073577">
          <w:rPr>
            <w:rFonts w:ascii="Courier New" w:hAnsi="Courier New" w:cs="Courier New"/>
            <w:sz w:val="16"/>
            <w:szCs w:val="16"/>
            <w:rPrChange w:id="10714" w:author="Abhishek Deep Nigam" w:date="2015-10-26T01:01:00Z">
              <w:rPr>
                <w:rFonts w:ascii="Courier New" w:hAnsi="Courier New" w:cs="Courier New"/>
              </w:rPr>
            </w:rPrChange>
          </w:rPr>
          <w:t>[4]-&gt;S(Backtracking)</w:t>
        </w:r>
      </w:ins>
    </w:p>
    <w:p w14:paraId="2D5C0EB4" w14:textId="77777777" w:rsidR="00073577" w:rsidRPr="00073577" w:rsidRDefault="00073577" w:rsidP="00073577">
      <w:pPr>
        <w:spacing w:before="0" w:after="0"/>
        <w:rPr>
          <w:ins w:id="10715" w:author="Abhishek Deep Nigam" w:date="2015-10-26T01:01:00Z"/>
          <w:rFonts w:ascii="Courier New" w:hAnsi="Courier New" w:cs="Courier New"/>
          <w:sz w:val="16"/>
          <w:szCs w:val="16"/>
          <w:rPrChange w:id="10716" w:author="Abhishek Deep Nigam" w:date="2015-10-26T01:01:00Z">
            <w:rPr>
              <w:ins w:id="10717" w:author="Abhishek Deep Nigam" w:date="2015-10-26T01:01:00Z"/>
              <w:rFonts w:ascii="Courier New" w:hAnsi="Courier New" w:cs="Courier New"/>
            </w:rPr>
          </w:rPrChange>
        </w:rPr>
      </w:pPr>
      <w:ins w:id="10718" w:author="Abhishek Deep Nigam" w:date="2015-10-26T01:01:00Z">
        <w:r w:rsidRPr="00073577">
          <w:rPr>
            <w:rFonts w:ascii="Courier New" w:hAnsi="Courier New" w:cs="Courier New"/>
            <w:sz w:val="16"/>
            <w:szCs w:val="16"/>
            <w:rPrChange w:id="10719" w:author="Abhishek Deep Nigam" w:date="2015-10-26T01:01:00Z">
              <w:rPr>
                <w:rFonts w:ascii="Courier New" w:hAnsi="Courier New" w:cs="Courier New"/>
              </w:rPr>
            </w:rPrChange>
          </w:rPr>
          <w:t>[4]-&gt;Y[5]-&gt;O[6]-&gt;I(Backtracking)</w:t>
        </w:r>
      </w:ins>
    </w:p>
    <w:p w14:paraId="3FACD274" w14:textId="77777777" w:rsidR="00073577" w:rsidRPr="00073577" w:rsidRDefault="00073577" w:rsidP="00073577">
      <w:pPr>
        <w:spacing w:before="0" w:after="0"/>
        <w:rPr>
          <w:ins w:id="10720" w:author="Abhishek Deep Nigam" w:date="2015-10-26T01:01:00Z"/>
          <w:rFonts w:ascii="Courier New" w:hAnsi="Courier New" w:cs="Courier New"/>
          <w:sz w:val="16"/>
          <w:szCs w:val="16"/>
          <w:rPrChange w:id="10721" w:author="Abhishek Deep Nigam" w:date="2015-10-26T01:01:00Z">
            <w:rPr>
              <w:ins w:id="10722" w:author="Abhishek Deep Nigam" w:date="2015-10-26T01:01:00Z"/>
              <w:rFonts w:ascii="Courier New" w:hAnsi="Courier New" w:cs="Courier New"/>
            </w:rPr>
          </w:rPrChange>
        </w:rPr>
      </w:pPr>
      <w:ins w:id="10723" w:author="Abhishek Deep Nigam" w:date="2015-10-26T01:01:00Z">
        <w:r w:rsidRPr="00073577">
          <w:rPr>
            <w:rFonts w:ascii="Courier New" w:hAnsi="Courier New" w:cs="Courier New"/>
            <w:sz w:val="16"/>
            <w:szCs w:val="16"/>
            <w:rPrChange w:id="10724" w:author="Abhishek Deep Nigam" w:date="2015-10-26T01:01:00Z">
              <w:rPr>
                <w:rFonts w:ascii="Courier New" w:hAnsi="Courier New" w:cs="Courier New"/>
              </w:rPr>
            </w:rPrChange>
          </w:rPr>
          <w:t>[1]-&gt;Z[2]-&gt;T[3]-&gt;T[4]-&gt;A(Backtracking)</w:t>
        </w:r>
      </w:ins>
    </w:p>
    <w:p w14:paraId="6412756B" w14:textId="77777777" w:rsidR="00073577" w:rsidRPr="00073577" w:rsidRDefault="00073577" w:rsidP="00073577">
      <w:pPr>
        <w:spacing w:before="0" w:after="0"/>
        <w:rPr>
          <w:ins w:id="10725" w:author="Abhishek Deep Nigam" w:date="2015-10-26T01:01:00Z"/>
          <w:rFonts w:ascii="Courier New" w:hAnsi="Courier New" w:cs="Courier New"/>
          <w:sz w:val="16"/>
          <w:szCs w:val="16"/>
          <w:rPrChange w:id="10726" w:author="Abhishek Deep Nigam" w:date="2015-10-26T01:01:00Z">
            <w:rPr>
              <w:ins w:id="10727" w:author="Abhishek Deep Nigam" w:date="2015-10-26T01:01:00Z"/>
              <w:rFonts w:ascii="Courier New" w:hAnsi="Courier New" w:cs="Courier New"/>
            </w:rPr>
          </w:rPrChange>
        </w:rPr>
      </w:pPr>
      <w:ins w:id="10728" w:author="Abhishek Deep Nigam" w:date="2015-10-26T01:01:00Z">
        <w:r w:rsidRPr="00073577">
          <w:rPr>
            <w:rFonts w:ascii="Courier New" w:hAnsi="Courier New" w:cs="Courier New"/>
            <w:sz w:val="16"/>
            <w:szCs w:val="16"/>
            <w:rPrChange w:id="10729" w:author="Abhishek Deep Nigam" w:date="2015-10-26T01:01:00Z">
              <w:rPr>
                <w:rFonts w:ascii="Courier New" w:hAnsi="Courier New" w:cs="Courier New"/>
              </w:rPr>
            </w:rPrChange>
          </w:rPr>
          <w:t>[4]-&gt;N[5]-&gt;O[6]-&gt;I(Backtracking)</w:t>
        </w:r>
      </w:ins>
    </w:p>
    <w:p w14:paraId="332F7C70" w14:textId="77777777" w:rsidR="00073577" w:rsidRPr="00073577" w:rsidRDefault="00073577" w:rsidP="00073577">
      <w:pPr>
        <w:spacing w:before="0" w:after="0"/>
        <w:rPr>
          <w:ins w:id="10730" w:author="Abhishek Deep Nigam" w:date="2015-10-26T01:01:00Z"/>
          <w:rFonts w:ascii="Courier New" w:hAnsi="Courier New" w:cs="Courier New"/>
          <w:sz w:val="16"/>
          <w:szCs w:val="16"/>
          <w:rPrChange w:id="10731" w:author="Abhishek Deep Nigam" w:date="2015-10-26T01:01:00Z">
            <w:rPr>
              <w:ins w:id="10732" w:author="Abhishek Deep Nigam" w:date="2015-10-26T01:01:00Z"/>
              <w:rFonts w:ascii="Courier New" w:hAnsi="Courier New" w:cs="Courier New"/>
            </w:rPr>
          </w:rPrChange>
        </w:rPr>
      </w:pPr>
      <w:ins w:id="10733" w:author="Abhishek Deep Nigam" w:date="2015-10-26T01:01:00Z">
        <w:r w:rsidRPr="00073577">
          <w:rPr>
            <w:rFonts w:ascii="Courier New" w:hAnsi="Courier New" w:cs="Courier New"/>
            <w:sz w:val="16"/>
            <w:szCs w:val="16"/>
            <w:rPrChange w:id="10734" w:author="Abhishek Deep Nigam" w:date="2015-10-26T01:01:00Z">
              <w:rPr>
                <w:rFonts w:ascii="Courier New" w:hAnsi="Courier New" w:cs="Courier New"/>
              </w:rPr>
            </w:rPrChange>
          </w:rPr>
          <w:t>[4]-&gt;O[5]-&gt;O[6]-&gt;I(Backtracking)</w:t>
        </w:r>
      </w:ins>
    </w:p>
    <w:p w14:paraId="3FC5A41D" w14:textId="77777777" w:rsidR="00073577" w:rsidRPr="00073577" w:rsidRDefault="00073577" w:rsidP="00073577">
      <w:pPr>
        <w:spacing w:before="0" w:after="0"/>
        <w:rPr>
          <w:ins w:id="10735" w:author="Abhishek Deep Nigam" w:date="2015-10-26T01:01:00Z"/>
          <w:rFonts w:ascii="Courier New" w:hAnsi="Courier New" w:cs="Courier New"/>
          <w:sz w:val="16"/>
          <w:szCs w:val="16"/>
          <w:rPrChange w:id="10736" w:author="Abhishek Deep Nigam" w:date="2015-10-26T01:01:00Z">
            <w:rPr>
              <w:ins w:id="10737" w:author="Abhishek Deep Nigam" w:date="2015-10-26T01:01:00Z"/>
              <w:rFonts w:ascii="Courier New" w:hAnsi="Courier New" w:cs="Courier New"/>
            </w:rPr>
          </w:rPrChange>
        </w:rPr>
      </w:pPr>
      <w:ins w:id="10738" w:author="Abhishek Deep Nigam" w:date="2015-10-26T01:01:00Z">
        <w:r w:rsidRPr="00073577">
          <w:rPr>
            <w:rFonts w:ascii="Courier New" w:hAnsi="Courier New" w:cs="Courier New"/>
            <w:sz w:val="16"/>
            <w:szCs w:val="16"/>
            <w:rPrChange w:id="10739" w:author="Abhishek Deep Nigam" w:date="2015-10-26T01:01:00Z">
              <w:rPr>
                <w:rFonts w:ascii="Courier New" w:hAnsi="Courier New" w:cs="Courier New"/>
              </w:rPr>
            </w:rPrChange>
          </w:rPr>
          <w:t>[4]-&gt;P(Backtracking)</w:t>
        </w:r>
      </w:ins>
    </w:p>
    <w:p w14:paraId="1C35B4B2" w14:textId="77777777" w:rsidR="00073577" w:rsidRPr="00073577" w:rsidRDefault="00073577" w:rsidP="00073577">
      <w:pPr>
        <w:spacing w:before="0" w:after="0"/>
        <w:rPr>
          <w:ins w:id="10740" w:author="Abhishek Deep Nigam" w:date="2015-10-26T01:01:00Z"/>
          <w:rFonts w:ascii="Courier New" w:hAnsi="Courier New" w:cs="Courier New"/>
          <w:sz w:val="16"/>
          <w:szCs w:val="16"/>
          <w:rPrChange w:id="10741" w:author="Abhishek Deep Nigam" w:date="2015-10-26T01:01:00Z">
            <w:rPr>
              <w:ins w:id="10742" w:author="Abhishek Deep Nigam" w:date="2015-10-26T01:01:00Z"/>
              <w:rFonts w:ascii="Courier New" w:hAnsi="Courier New" w:cs="Courier New"/>
            </w:rPr>
          </w:rPrChange>
        </w:rPr>
      </w:pPr>
      <w:ins w:id="10743" w:author="Abhishek Deep Nigam" w:date="2015-10-26T01:01:00Z">
        <w:r w:rsidRPr="00073577">
          <w:rPr>
            <w:rFonts w:ascii="Courier New" w:hAnsi="Courier New" w:cs="Courier New"/>
            <w:sz w:val="16"/>
            <w:szCs w:val="16"/>
            <w:rPrChange w:id="10744" w:author="Abhishek Deep Nigam" w:date="2015-10-26T01:01:00Z">
              <w:rPr>
                <w:rFonts w:ascii="Courier New" w:hAnsi="Courier New" w:cs="Courier New"/>
              </w:rPr>
            </w:rPrChange>
          </w:rPr>
          <w:t>[4]-&gt;Q(Backtracking)</w:t>
        </w:r>
      </w:ins>
    </w:p>
    <w:p w14:paraId="5361C111" w14:textId="77777777" w:rsidR="00073577" w:rsidRPr="00073577" w:rsidRDefault="00073577" w:rsidP="00073577">
      <w:pPr>
        <w:spacing w:before="0" w:after="0"/>
        <w:rPr>
          <w:ins w:id="10745" w:author="Abhishek Deep Nigam" w:date="2015-10-26T01:01:00Z"/>
          <w:rFonts w:ascii="Courier New" w:hAnsi="Courier New" w:cs="Courier New"/>
          <w:sz w:val="16"/>
          <w:szCs w:val="16"/>
          <w:rPrChange w:id="10746" w:author="Abhishek Deep Nigam" w:date="2015-10-26T01:01:00Z">
            <w:rPr>
              <w:ins w:id="10747" w:author="Abhishek Deep Nigam" w:date="2015-10-26T01:01:00Z"/>
              <w:rFonts w:ascii="Courier New" w:hAnsi="Courier New" w:cs="Courier New"/>
            </w:rPr>
          </w:rPrChange>
        </w:rPr>
      </w:pPr>
      <w:ins w:id="10748" w:author="Abhishek Deep Nigam" w:date="2015-10-26T01:01:00Z">
        <w:r w:rsidRPr="00073577">
          <w:rPr>
            <w:rFonts w:ascii="Courier New" w:hAnsi="Courier New" w:cs="Courier New"/>
            <w:sz w:val="16"/>
            <w:szCs w:val="16"/>
            <w:rPrChange w:id="10749" w:author="Abhishek Deep Nigam" w:date="2015-10-26T01:01:00Z">
              <w:rPr>
                <w:rFonts w:ascii="Courier New" w:hAnsi="Courier New" w:cs="Courier New"/>
              </w:rPr>
            </w:rPrChange>
          </w:rPr>
          <w:t>[4]-&gt;S(Backtracking)</w:t>
        </w:r>
      </w:ins>
    </w:p>
    <w:p w14:paraId="6838900D" w14:textId="77777777" w:rsidR="00073577" w:rsidRPr="00073577" w:rsidRDefault="00073577" w:rsidP="00073577">
      <w:pPr>
        <w:spacing w:before="0" w:after="0"/>
        <w:rPr>
          <w:ins w:id="10750" w:author="Abhishek Deep Nigam" w:date="2015-10-26T01:01:00Z"/>
          <w:rFonts w:ascii="Courier New" w:hAnsi="Courier New" w:cs="Courier New"/>
          <w:sz w:val="16"/>
          <w:szCs w:val="16"/>
          <w:rPrChange w:id="10751" w:author="Abhishek Deep Nigam" w:date="2015-10-26T01:01:00Z">
            <w:rPr>
              <w:ins w:id="10752" w:author="Abhishek Deep Nigam" w:date="2015-10-26T01:01:00Z"/>
              <w:rFonts w:ascii="Courier New" w:hAnsi="Courier New" w:cs="Courier New"/>
            </w:rPr>
          </w:rPrChange>
        </w:rPr>
      </w:pPr>
      <w:ins w:id="10753" w:author="Abhishek Deep Nigam" w:date="2015-10-26T01:01:00Z">
        <w:r w:rsidRPr="00073577">
          <w:rPr>
            <w:rFonts w:ascii="Courier New" w:hAnsi="Courier New" w:cs="Courier New"/>
            <w:sz w:val="16"/>
            <w:szCs w:val="16"/>
            <w:rPrChange w:id="10754" w:author="Abhishek Deep Nigam" w:date="2015-10-26T01:01:00Z">
              <w:rPr>
                <w:rFonts w:ascii="Courier New" w:hAnsi="Courier New" w:cs="Courier New"/>
              </w:rPr>
            </w:rPrChange>
          </w:rPr>
          <w:t>[4]-&gt;Y[5]-&gt;O[6]-&gt;I(Backtracking)</w:t>
        </w:r>
      </w:ins>
    </w:p>
    <w:p w14:paraId="5CFB2B9F" w14:textId="77777777" w:rsidR="00073577" w:rsidRPr="00073577" w:rsidRDefault="00073577" w:rsidP="00073577">
      <w:pPr>
        <w:spacing w:before="0" w:after="0"/>
        <w:rPr>
          <w:ins w:id="10755" w:author="Abhishek Deep Nigam" w:date="2015-10-26T01:01:00Z"/>
          <w:rFonts w:ascii="Courier New" w:hAnsi="Courier New" w:cs="Courier New"/>
          <w:sz w:val="16"/>
          <w:szCs w:val="16"/>
          <w:rPrChange w:id="10756" w:author="Abhishek Deep Nigam" w:date="2015-10-26T01:01:00Z">
            <w:rPr>
              <w:ins w:id="10757" w:author="Abhishek Deep Nigam" w:date="2015-10-26T01:01:00Z"/>
              <w:rFonts w:ascii="Courier New" w:hAnsi="Courier New" w:cs="Courier New"/>
            </w:rPr>
          </w:rPrChange>
        </w:rPr>
      </w:pPr>
      <w:ins w:id="10758" w:author="Abhishek Deep Nigam" w:date="2015-10-26T01:01:00Z">
        <w:r w:rsidRPr="00073577">
          <w:rPr>
            <w:rFonts w:ascii="Courier New" w:hAnsi="Courier New" w:cs="Courier New"/>
            <w:sz w:val="16"/>
            <w:szCs w:val="16"/>
            <w:rPrChange w:id="10759" w:author="Abhishek Deep Nigam" w:date="2015-10-26T01:01:00Z">
              <w:rPr>
                <w:rFonts w:ascii="Courier New" w:hAnsi="Courier New" w:cs="Courier New"/>
              </w:rPr>
            </w:rPrChange>
          </w:rPr>
          <w:t>[0]-&gt;F[1]-&gt;A[2]-&gt;T[3]-&gt;T[4]-&gt;A(Backtracking)</w:t>
        </w:r>
      </w:ins>
    </w:p>
    <w:p w14:paraId="2AC557FE" w14:textId="77777777" w:rsidR="00073577" w:rsidRPr="00073577" w:rsidRDefault="00073577" w:rsidP="00073577">
      <w:pPr>
        <w:spacing w:before="0" w:after="0"/>
        <w:rPr>
          <w:ins w:id="10760" w:author="Abhishek Deep Nigam" w:date="2015-10-26T01:01:00Z"/>
          <w:rFonts w:ascii="Courier New" w:hAnsi="Courier New" w:cs="Courier New"/>
          <w:sz w:val="16"/>
          <w:szCs w:val="16"/>
          <w:rPrChange w:id="10761" w:author="Abhishek Deep Nigam" w:date="2015-10-26T01:01:00Z">
            <w:rPr>
              <w:ins w:id="10762" w:author="Abhishek Deep Nigam" w:date="2015-10-26T01:01:00Z"/>
              <w:rFonts w:ascii="Courier New" w:hAnsi="Courier New" w:cs="Courier New"/>
            </w:rPr>
          </w:rPrChange>
        </w:rPr>
      </w:pPr>
      <w:ins w:id="10763" w:author="Abhishek Deep Nigam" w:date="2015-10-26T01:01:00Z">
        <w:r w:rsidRPr="00073577">
          <w:rPr>
            <w:rFonts w:ascii="Courier New" w:hAnsi="Courier New" w:cs="Courier New"/>
            <w:sz w:val="16"/>
            <w:szCs w:val="16"/>
            <w:rPrChange w:id="10764" w:author="Abhishek Deep Nigam" w:date="2015-10-26T01:01:00Z">
              <w:rPr>
                <w:rFonts w:ascii="Courier New" w:hAnsi="Courier New" w:cs="Courier New"/>
              </w:rPr>
            </w:rPrChange>
          </w:rPr>
          <w:t>[4]-&gt;N[5]-&gt;O[6]-&gt;I(Backtracking)</w:t>
        </w:r>
      </w:ins>
    </w:p>
    <w:p w14:paraId="6FCD6DF5" w14:textId="77777777" w:rsidR="00073577" w:rsidRPr="00073577" w:rsidRDefault="00073577" w:rsidP="00073577">
      <w:pPr>
        <w:spacing w:before="0" w:after="0"/>
        <w:rPr>
          <w:ins w:id="10765" w:author="Abhishek Deep Nigam" w:date="2015-10-26T01:01:00Z"/>
          <w:rFonts w:ascii="Courier New" w:hAnsi="Courier New" w:cs="Courier New"/>
          <w:sz w:val="16"/>
          <w:szCs w:val="16"/>
          <w:rPrChange w:id="10766" w:author="Abhishek Deep Nigam" w:date="2015-10-26T01:01:00Z">
            <w:rPr>
              <w:ins w:id="10767" w:author="Abhishek Deep Nigam" w:date="2015-10-26T01:01:00Z"/>
              <w:rFonts w:ascii="Courier New" w:hAnsi="Courier New" w:cs="Courier New"/>
            </w:rPr>
          </w:rPrChange>
        </w:rPr>
      </w:pPr>
      <w:ins w:id="10768" w:author="Abhishek Deep Nigam" w:date="2015-10-26T01:01:00Z">
        <w:r w:rsidRPr="00073577">
          <w:rPr>
            <w:rFonts w:ascii="Courier New" w:hAnsi="Courier New" w:cs="Courier New"/>
            <w:sz w:val="16"/>
            <w:szCs w:val="16"/>
            <w:rPrChange w:id="10769" w:author="Abhishek Deep Nigam" w:date="2015-10-26T01:01:00Z">
              <w:rPr>
                <w:rFonts w:ascii="Courier New" w:hAnsi="Courier New" w:cs="Courier New"/>
              </w:rPr>
            </w:rPrChange>
          </w:rPr>
          <w:t>[4]-&gt;O[5]-&gt;O[6]-&gt;I(Backtracking)</w:t>
        </w:r>
      </w:ins>
    </w:p>
    <w:p w14:paraId="3700432B" w14:textId="77777777" w:rsidR="00073577" w:rsidRPr="00073577" w:rsidRDefault="00073577" w:rsidP="00073577">
      <w:pPr>
        <w:spacing w:before="0" w:after="0"/>
        <w:rPr>
          <w:ins w:id="10770" w:author="Abhishek Deep Nigam" w:date="2015-10-26T01:01:00Z"/>
          <w:rFonts w:ascii="Courier New" w:hAnsi="Courier New" w:cs="Courier New"/>
          <w:sz w:val="16"/>
          <w:szCs w:val="16"/>
          <w:rPrChange w:id="10771" w:author="Abhishek Deep Nigam" w:date="2015-10-26T01:01:00Z">
            <w:rPr>
              <w:ins w:id="10772" w:author="Abhishek Deep Nigam" w:date="2015-10-26T01:01:00Z"/>
              <w:rFonts w:ascii="Courier New" w:hAnsi="Courier New" w:cs="Courier New"/>
            </w:rPr>
          </w:rPrChange>
        </w:rPr>
      </w:pPr>
      <w:ins w:id="10773" w:author="Abhishek Deep Nigam" w:date="2015-10-26T01:01:00Z">
        <w:r w:rsidRPr="00073577">
          <w:rPr>
            <w:rFonts w:ascii="Courier New" w:hAnsi="Courier New" w:cs="Courier New"/>
            <w:sz w:val="16"/>
            <w:szCs w:val="16"/>
            <w:rPrChange w:id="10774" w:author="Abhishek Deep Nigam" w:date="2015-10-26T01:01:00Z">
              <w:rPr>
                <w:rFonts w:ascii="Courier New" w:hAnsi="Courier New" w:cs="Courier New"/>
              </w:rPr>
            </w:rPrChange>
          </w:rPr>
          <w:t>[4]-&gt;P(Backtracking)</w:t>
        </w:r>
      </w:ins>
    </w:p>
    <w:p w14:paraId="201DA981" w14:textId="77777777" w:rsidR="00073577" w:rsidRPr="00073577" w:rsidRDefault="00073577" w:rsidP="00073577">
      <w:pPr>
        <w:spacing w:before="0" w:after="0"/>
        <w:rPr>
          <w:ins w:id="10775" w:author="Abhishek Deep Nigam" w:date="2015-10-26T01:01:00Z"/>
          <w:rFonts w:ascii="Courier New" w:hAnsi="Courier New" w:cs="Courier New"/>
          <w:sz w:val="16"/>
          <w:szCs w:val="16"/>
          <w:rPrChange w:id="10776" w:author="Abhishek Deep Nigam" w:date="2015-10-26T01:01:00Z">
            <w:rPr>
              <w:ins w:id="10777" w:author="Abhishek Deep Nigam" w:date="2015-10-26T01:01:00Z"/>
              <w:rFonts w:ascii="Courier New" w:hAnsi="Courier New" w:cs="Courier New"/>
            </w:rPr>
          </w:rPrChange>
        </w:rPr>
      </w:pPr>
      <w:ins w:id="10778" w:author="Abhishek Deep Nigam" w:date="2015-10-26T01:01:00Z">
        <w:r w:rsidRPr="00073577">
          <w:rPr>
            <w:rFonts w:ascii="Courier New" w:hAnsi="Courier New" w:cs="Courier New"/>
            <w:sz w:val="16"/>
            <w:szCs w:val="16"/>
            <w:rPrChange w:id="10779" w:author="Abhishek Deep Nigam" w:date="2015-10-26T01:01:00Z">
              <w:rPr>
                <w:rFonts w:ascii="Courier New" w:hAnsi="Courier New" w:cs="Courier New"/>
              </w:rPr>
            </w:rPrChange>
          </w:rPr>
          <w:t>[4]-&gt;Q(Backtracking)</w:t>
        </w:r>
      </w:ins>
    </w:p>
    <w:p w14:paraId="2CFC8E62" w14:textId="77777777" w:rsidR="00073577" w:rsidRPr="00073577" w:rsidRDefault="00073577" w:rsidP="00073577">
      <w:pPr>
        <w:spacing w:before="0" w:after="0"/>
        <w:rPr>
          <w:ins w:id="10780" w:author="Abhishek Deep Nigam" w:date="2015-10-26T01:01:00Z"/>
          <w:rFonts w:ascii="Courier New" w:hAnsi="Courier New" w:cs="Courier New"/>
          <w:sz w:val="16"/>
          <w:szCs w:val="16"/>
          <w:rPrChange w:id="10781" w:author="Abhishek Deep Nigam" w:date="2015-10-26T01:01:00Z">
            <w:rPr>
              <w:ins w:id="10782" w:author="Abhishek Deep Nigam" w:date="2015-10-26T01:01:00Z"/>
              <w:rFonts w:ascii="Courier New" w:hAnsi="Courier New" w:cs="Courier New"/>
            </w:rPr>
          </w:rPrChange>
        </w:rPr>
      </w:pPr>
      <w:ins w:id="10783" w:author="Abhishek Deep Nigam" w:date="2015-10-26T01:01:00Z">
        <w:r w:rsidRPr="00073577">
          <w:rPr>
            <w:rFonts w:ascii="Courier New" w:hAnsi="Courier New" w:cs="Courier New"/>
            <w:sz w:val="16"/>
            <w:szCs w:val="16"/>
            <w:rPrChange w:id="10784" w:author="Abhishek Deep Nigam" w:date="2015-10-26T01:01:00Z">
              <w:rPr>
                <w:rFonts w:ascii="Courier New" w:hAnsi="Courier New" w:cs="Courier New"/>
              </w:rPr>
            </w:rPrChange>
          </w:rPr>
          <w:t>[4]-&gt;S(Backtracking)</w:t>
        </w:r>
      </w:ins>
    </w:p>
    <w:p w14:paraId="6FEF1B3E" w14:textId="77777777" w:rsidR="00073577" w:rsidRPr="00073577" w:rsidRDefault="00073577" w:rsidP="00073577">
      <w:pPr>
        <w:spacing w:before="0" w:after="0"/>
        <w:rPr>
          <w:ins w:id="10785" w:author="Abhishek Deep Nigam" w:date="2015-10-26T01:01:00Z"/>
          <w:rFonts w:ascii="Courier New" w:hAnsi="Courier New" w:cs="Courier New"/>
          <w:sz w:val="16"/>
          <w:szCs w:val="16"/>
          <w:rPrChange w:id="10786" w:author="Abhishek Deep Nigam" w:date="2015-10-26T01:01:00Z">
            <w:rPr>
              <w:ins w:id="10787" w:author="Abhishek Deep Nigam" w:date="2015-10-26T01:01:00Z"/>
              <w:rFonts w:ascii="Courier New" w:hAnsi="Courier New" w:cs="Courier New"/>
            </w:rPr>
          </w:rPrChange>
        </w:rPr>
      </w:pPr>
      <w:ins w:id="10788" w:author="Abhishek Deep Nigam" w:date="2015-10-26T01:01:00Z">
        <w:r w:rsidRPr="00073577">
          <w:rPr>
            <w:rFonts w:ascii="Courier New" w:hAnsi="Courier New" w:cs="Courier New"/>
            <w:sz w:val="16"/>
            <w:szCs w:val="16"/>
            <w:rPrChange w:id="10789" w:author="Abhishek Deep Nigam" w:date="2015-10-26T01:01:00Z">
              <w:rPr>
                <w:rFonts w:ascii="Courier New" w:hAnsi="Courier New" w:cs="Courier New"/>
              </w:rPr>
            </w:rPrChange>
          </w:rPr>
          <w:t>[4]-&gt;Y[5]-&gt;O[6]-&gt;I(Backtracking)</w:t>
        </w:r>
      </w:ins>
    </w:p>
    <w:p w14:paraId="42F50AF7" w14:textId="77777777" w:rsidR="00073577" w:rsidRPr="00073577" w:rsidRDefault="00073577" w:rsidP="00073577">
      <w:pPr>
        <w:spacing w:before="0" w:after="0"/>
        <w:rPr>
          <w:ins w:id="10790" w:author="Abhishek Deep Nigam" w:date="2015-10-26T01:01:00Z"/>
          <w:rFonts w:ascii="Courier New" w:hAnsi="Courier New" w:cs="Courier New"/>
          <w:sz w:val="16"/>
          <w:szCs w:val="16"/>
          <w:rPrChange w:id="10791" w:author="Abhishek Deep Nigam" w:date="2015-10-26T01:01:00Z">
            <w:rPr>
              <w:ins w:id="10792" w:author="Abhishek Deep Nigam" w:date="2015-10-26T01:01:00Z"/>
              <w:rFonts w:ascii="Courier New" w:hAnsi="Courier New" w:cs="Courier New"/>
            </w:rPr>
          </w:rPrChange>
        </w:rPr>
      </w:pPr>
      <w:ins w:id="10793" w:author="Abhishek Deep Nigam" w:date="2015-10-26T01:01:00Z">
        <w:r w:rsidRPr="00073577">
          <w:rPr>
            <w:rFonts w:ascii="Courier New" w:hAnsi="Courier New" w:cs="Courier New"/>
            <w:sz w:val="16"/>
            <w:szCs w:val="16"/>
            <w:rPrChange w:id="10794" w:author="Abhishek Deep Nigam" w:date="2015-10-26T01:01:00Z">
              <w:rPr>
                <w:rFonts w:ascii="Courier New" w:hAnsi="Courier New" w:cs="Courier New"/>
              </w:rPr>
            </w:rPrChange>
          </w:rPr>
          <w:t>[1]-&gt;B[2]-&gt;T[3]-&gt;T[4]-&gt;A(Backtracking)</w:t>
        </w:r>
      </w:ins>
    </w:p>
    <w:p w14:paraId="4DB27FDE" w14:textId="77777777" w:rsidR="00073577" w:rsidRPr="00073577" w:rsidRDefault="00073577" w:rsidP="00073577">
      <w:pPr>
        <w:spacing w:before="0" w:after="0"/>
        <w:rPr>
          <w:ins w:id="10795" w:author="Abhishek Deep Nigam" w:date="2015-10-26T01:01:00Z"/>
          <w:rFonts w:ascii="Courier New" w:hAnsi="Courier New" w:cs="Courier New"/>
          <w:sz w:val="16"/>
          <w:szCs w:val="16"/>
          <w:rPrChange w:id="10796" w:author="Abhishek Deep Nigam" w:date="2015-10-26T01:01:00Z">
            <w:rPr>
              <w:ins w:id="10797" w:author="Abhishek Deep Nigam" w:date="2015-10-26T01:01:00Z"/>
              <w:rFonts w:ascii="Courier New" w:hAnsi="Courier New" w:cs="Courier New"/>
            </w:rPr>
          </w:rPrChange>
        </w:rPr>
      </w:pPr>
      <w:ins w:id="10798" w:author="Abhishek Deep Nigam" w:date="2015-10-26T01:01:00Z">
        <w:r w:rsidRPr="00073577">
          <w:rPr>
            <w:rFonts w:ascii="Courier New" w:hAnsi="Courier New" w:cs="Courier New"/>
            <w:sz w:val="16"/>
            <w:szCs w:val="16"/>
            <w:rPrChange w:id="10799" w:author="Abhishek Deep Nigam" w:date="2015-10-26T01:01:00Z">
              <w:rPr>
                <w:rFonts w:ascii="Courier New" w:hAnsi="Courier New" w:cs="Courier New"/>
              </w:rPr>
            </w:rPrChange>
          </w:rPr>
          <w:t>[4]-&gt;N[5]-&gt;O[6]-&gt;I[7]-&gt;E(Backtracking)</w:t>
        </w:r>
      </w:ins>
    </w:p>
    <w:p w14:paraId="53E05531" w14:textId="77777777" w:rsidR="00073577" w:rsidRPr="00073577" w:rsidRDefault="00073577" w:rsidP="00073577">
      <w:pPr>
        <w:spacing w:before="0" w:after="0"/>
        <w:rPr>
          <w:ins w:id="10800" w:author="Abhishek Deep Nigam" w:date="2015-10-26T01:01:00Z"/>
          <w:rFonts w:ascii="Courier New" w:hAnsi="Courier New" w:cs="Courier New"/>
          <w:sz w:val="16"/>
          <w:szCs w:val="16"/>
          <w:rPrChange w:id="10801" w:author="Abhishek Deep Nigam" w:date="2015-10-26T01:01:00Z">
            <w:rPr>
              <w:ins w:id="10802" w:author="Abhishek Deep Nigam" w:date="2015-10-26T01:01:00Z"/>
              <w:rFonts w:ascii="Courier New" w:hAnsi="Courier New" w:cs="Courier New"/>
            </w:rPr>
          </w:rPrChange>
        </w:rPr>
      </w:pPr>
      <w:ins w:id="10803" w:author="Abhishek Deep Nigam" w:date="2015-10-26T01:01:00Z">
        <w:r w:rsidRPr="00073577">
          <w:rPr>
            <w:rFonts w:ascii="Courier New" w:hAnsi="Courier New" w:cs="Courier New"/>
            <w:sz w:val="16"/>
            <w:szCs w:val="16"/>
            <w:rPrChange w:id="10804" w:author="Abhishek Deep Nigam" w:date="2015-10-26T01:01:00Z">
              <w:rPr>
                <w:rFonts w:ascii="Courier New" w:hAnsi="Courier New" w:cs="Courier New"/>
              </w:rPr>
            </w:rPrChange>
          </w:rPr>
          <w:lastRenderedPageBreak/>
          <w:t>[4]-&gt;O[5]-&gt;O[6]-&gt;I[7]-&gt;E(Backtracking)</w:t>
        </w:r>
      </w:ins>
    </w:p>
    <w:p w14:paraId="60312811" w14:textId="77777777" w:rsidR="00073577" w:rsidRPr="00073577" w:rsidRDefault="00073577" w:rsidP="00073577">
      <w:pPr>
        <w:spacing w:before="0" w:after="0"/>
        <w:rPr>
          <w:ins w:id="10805" w:author="Abhishek Deep Nigam" w:date="2015-10-26T01:01:00Z"/>
          <w:rFonts w:ascii="Courier New" w:hAnsi="Courier New" w:cs="Courier New"/>
          <w:sz w:val="16"/>
          <w:szCs w:val="16"/>
          <w:rPrChange w:id="10806" w:author="Abhishek Deep Nigam" w:date="2015-10-26T01:01:00Z">
            <w:rPr>
              <w:ins w:id="10807" w:author="Abhishek Deep Nigam" w:date="2015-10-26T01:01:00Z"/>
              <w:rFonts w:ascii="Courier New" w:hAnsi="Courier New" w:cs="Courier New"/>
            </w:rPr>
          </w:rPrChange>
        </w:rPr>
      </w:pPr>
      <w:ins w:id="10808" w:author="Abhishek Deep Nigam" w:date="2015-10-26T01:01:00Z">
        <w:r w:rsidRPr="00073577">
          <w:rPr>
            <w:rFonts w:ascii="Courier New" w:hAnsi="Courier New" w:cs="Courier New"/>
            <w:sz w:val="16"/>
            <w:szCs w:val="16"/>
            <w:rPrChange w:id="10809" w:author="Abhishek Deep Nigam" w:date="2015-10-26T01:01:00Z">
              <w:rPr>
                <w:rFonts w:ascii="Courier New" w:hAnsi="Courier New" w:cs="Courier New"/>
              </w:rPr>
            </w:rPrChange>
          </w:rPr>
          <w:t>[4]-&gt;P(Backtracking)</w:t>
        </w:r>
      </w:ins>
    </w:p>
    <w:p w14:paraId="58DB0A43" w14:textId="77777777" w:rsidR="00073577" w:rsidRPr="00073577" w:rsidRDefault="00073577" w:rsidP="00073577">
      <w:pPr>
        <w:spacing w:before="0" w:after="0"/>
        <w:rPr>
          <w:ins w:id="10810" w:author="Abhishek Deep Nigam" w:date="2015-10-26T01:01:00Z"/>
          <w:rFonts w:ascii="Courier New" w:hAnsi="Courier New" w:cs="Courier New"/>
          <w:sz w:val="16"/>
          <w:szCs w:val="16"/>
          <w:rPrChange w:id="10811" w:author="Abhishek Deep Nigam" w:date="2015-10-26T01:01:00Z">
            <w:rPr>
              <w:ins w:id="10812" w:author="Abhishek Deep Nigam" w:date="2015-10-26T01:01:00Z"/>
              <w:rFonts w:ascii="Courier New" w:hAnsi="Courier New" w:cs="Courier New"/>
            </w:rPr>
          </w:rPrChange>
        </w:rPr>
      </w:pPr>
      <w:ins w:id="10813" w:author="Abhishek Deep Nigam" w:date="2015-10-26T01:01:00Z">
        <w:r w:rsidRPr="00073577">
          <w:rPr>
            <w:rFonts w:ascii="Courier New" w:hAnsi="Courier New" w:cs="Courier New"/>
            <w:sz w:val="16"/>
            <w:szCs w:val="16"/>
            <w:rPrChange w:id="10814" w:author="Abhishek Deep Nigam" w:date="2015-10-26T01:01:00Z">
              <w:rPr>
                <w:rFonts w:ascii="Courier New" w:hAnsi="Courier New" w:cs="Courier New"/>
              </w:rPr>
            </w:rPrChange>
          </w:rPr>
          <w:t>[4]-&gt;Q(Backtracking)</w:t>
        </w:r>
      </w:ins>
    </w:p>
    <w:p w14:paraId="6625905E" w14:textId="77777777" w:rsidR="00073577" w:rsidRPr="00073577" w:rsidRDefault="00073577" w:rsidP="00073577">
      <w:pPr>
        <w:spacing w:before="0" w:after="0"/>
        <w:rPr>
          <w:ins w:id="10815" w:author="Abhishek Deep Nigam" w:date="2015-10-26T01:01:00Z"/>
          <w:rFonts w:ascii="Courier New" w:hAnsi="Courier New" w:cs="Courier New"/>
          <w:sz w:val="16"/>
          <w:szCs w:val="16"/>
          <w:rPrChange w:id="10816" w:author="Abhishek Deep Nigam" w:date="2015-10-26T01:01:00Z">
            <w:rPr>
              <w:ins w:id="10817" w:author="Abhishek Deep Nigam" w:date="2015-10-26T01:01:00Z"/>
              <w:rFonts w:ascii="Courier New" w:hAnsi="Courier New" w:cs="Courier New"/>
            </w:rPr>
          </w:rPrChange>
        </w:rPr>
      </w:pPr>
      <w:ins w:id="10818" w:author="Abhishek Deep Nigam" w:date="2015-10-26T01:01:00Z">
        <w:r w:rsidRPr="00073577">
          <w:rPr>
            <w:rFonts w:ascii="Courier New" w:hAnsi="Courier New" w:cs="Courier New"/>
            <w:sz w:val="16"/>
            <w:szCs w:val="16"/>
            <w:rPrChange w:id="10819" w:author="Abhishek Deep Nigam" w:date="2015-10-26T01:01:00Z">
              <w:rPr>
                <w:rFonts w:ascii="Courier New" w:hAnsi="Courier New" w:cs="Courier New"/>
              </w:rPr>
            </w:rPrChange>
          </w:rPr>
          <w:t>[4]-&gt;S(Backtracking)</w:t>
        </w:r>
      </w:ins>
    </w:p>
    <w:p w14:paraId="4A2052CB" w14:textId="77777777" w:rsidR="00073577" w:rsidRPr="00073577" w:rsidRDefault="00073577" w:rsidP="00073577">
      <w:pPr>
        <w:spacing w:before="0" w:after="0"/>
        <w:rPr>
          <w:ins w:id="10820" w:author="Abhishek Deep Nigam" w:date="2015-10-26T01:01:00Z"/>
          <w:rFonts w:ascii="Courier New" w:hAnsi="Courier New" w:cs="Courier New"/>
          <w:sz w:val="16"/>
          <w:szCs w:val="16"/>
          <w:rPrChange w:id="10821" w:author="Abhishek Deep Nigam" w:date="2015-10-26T01:01:00Z">
            <w:rPr>
              <w:ins w:id="10822" w:author="Abhishek Deep Nigam" w:date="2015-10-26T01:01:00Z"/>
              <w:rFonts w:ascii="Courier New" w:hAnsi="Courier New" w:cs="Courier New"/>
            </w:rPr>
          </w:rPrChange>
        </w:rPr>
      </w:pPr>
      <w:ins w:id="10823" w:author="Abhishek Deep Nigam" w:date="2015-10-26T01:01:00Z">
        <w:r w:rsidRPr="00073577">
          <w:rPr>
            <w:rFonts w:ascii="Courier New" w:hAnsi="Courier New" w:cs="Courier New"/>
            <w:sz w:val="16"/>
            <w:szCs w:val="16"/>
            <w:rPrChange w:id="10824" w:author="Abhishek Deep Nigam" w:date="2015-10-26T01:01:00Z">
              <w:rPr>
                <w:rFonts w:ascii="Courier New" w:hAnsi="Courier New" w:cs="Courier New"/>
              </w:rPr>
            </w:rPrChange>
          </w:rPr>
          <w:t>[4]-&gt;Y[5]-&gt;O[6]-&gt;I[7]-&gt;E(Backtracking)</w:t>
        </w:r>
      </w:ins>
    </w:p>
    <w:p w14:paraId="55151E1F" w14:textId="77777777" w:rsidR="00073577" w:rsidRPr="00073577" w:rsidRDefault="00073577" w:rsidP="00073577">
      <w:pPr>
        <w:spacing w:before="0" w:after="0"/>
        <w:rPr>
          <w:ins w:id="10825" w:author="Abhishek Deep Nigam" w:date="2015-10-26T01:01:00Z"/>
          <w:rFonts w:ascii="Courier New" w:hAnsi="Courier New" w:cs="Courier New"/>
          <w:sz w:val="16"/>
          <w:szCs w:val="16"/>
          <w:rPrChange w:id="10826" w:author="Abhishek Deep Nigam" w:date="2015-10-26T01:01:00Z">
            <w:rPr>
              <w:ins w:id="10827" w:author="Abhishek Deep Nigam" w:date="2015-10-26T01:01:00Z"/>
              <w:rFonts w:ascii="Courier New" w:hAnsi="Courier New" w:cs="Courier New"/>
            </w:rPr>
          </w:rPrChange>
        </w:rPr>
      </w:pPr>
      <w:ins w:id="10828" w:author="Abhishek Deep Nigam" w:date="2015-10-26T01:01:00Z">
        <w:r w:rsidRPr="00073577">
          <w:rPr>
            <w:rFonts w:ascii="Courier New" w:hAnsi="Courier New" w:cs="Courier New"/>
            <w:sz w:val="16"/>
            <w:szCs w:val="16"/>
            <w:rPrChange w:id="10829" w:author="Abhishek Deep Nigam" w:date="2015-10-26T01:01:00Z">
              <w:rPr>
                <w:rFonts w:ascii="Courier New" w:hAnsi="Courier New" w:cs="Courier New"/>
              </w:rPr>
            </w:rPrChange>
          </w:rPr>
          <w:t>[1]-&gt;C[2]-&gt;T[3]-&gt;T[4]-&gt;A(Backtracking)</w:t>
        </w:r>
      </w:ins>
    </w:p>
    <w:p w14:paraId="26316614" w14:textId="77777777" w:rsidR="00073577" w:rsidRPr="00073577" w:rsidRDefault="00073577" w:rsidP="00073577">
      <w:pPr>
        <w:spacing w:before="0" w:after="0"/>
        <w:rPr>
          <w:ins w:id="10830" w:author="Abhishek Deep Nigam" w:date="2015-10-26T01:01:00Z"/>
          <w:rFonts w:ascii="Courier New" w:hAnsi="Courier New" w:cs="Courier New"/>
          <w:sz w:val="16"/>
          <w:szCs w:val="16"/>
          <w:rPrChange w:id="10831" w:author="Abhishek Deep Nigam" w:date="2015-10-26T01:01:00Z">
            <w:rPr>
              <w:ins w:id="10832" w:author="Abhishek Deep Nigam" w:date="2015-10-26T01:01:00Z"/>
              <w:rFonts w:ascii="Courier New" w:hAnsi="Courier New" w:cs="Courier New"/>
            </w:rPr>
          </w:rPrChange>
        </w:rPr>
      </w:pPr>
      <w:ins w:id="10833" w:author="Abhishek Deep Nigam" w:date="2015-10-26T01:01:00Z">
        <w:r w:rsidRPr="00073577">
          <w:rPr>
            <w:rFonts w:ascii="Courier New" w:hAnsi="Courier New" w:cs="Courier New"/>
            <w:sz w:val="16"/>
            <w:szCs w:val="16"/>
            <w:rPrChange w:id="10834" w:author="Abhishek Deep Nigam" w:date="2015-10-26T01:01:00Z">
              <w:rPr>
                <w:rFonts w:ascii="Courier New" w:hAnsi="Courier New" w:cs="Courier New"/>
              </w:rPr>
            </w:rPrChange>
          </w:rPr>
          <w:t>[4]-&gt;N[5]-&gt;O[6]-&gt;I(Backtracking)</w:t>
        </w:r>
      </w:ins>
    </w:p>
    <w:p w14:paraId="5025C66F" w14:textId="77777777" w:rsidR="00073577" w:rsidRPr="00073577" w:rsidRDefault="00073577" w:rsidP="00073577">
      <w:pPr>
        <w:spacing w:before="0" w:after="0"/>
        <w:rPr>
          <w:ins w:id="10835" w:author="Abhishek Deep Nigam" w:date="2015-10-26T01:01:00Z"/>
          <w:rFonts w:ascii="Courier New" w:hAnsi="Courier New" w:cs="Courier New"/>
          <w:sz w:val="16"/>
          <w:szCs w:val="16"/>
          <w:rPrChange w:id="10836" w:author="Abhishek Deep Nigam" w:date="2015-10-26T01:01:00Z">
            <w:rPr>
              <w:ins w:id="10837" w:author="Abhishek Deep Nigam" w:date="2015-10-26T01:01:00Z"/>
              <w:rFonts w:ascii="Courier New" w:hAnsi="Courier New" w:cs="Courier New"/>
            </w:rPr>
          </w:rPrChange>
        </w:rPr>
      </w:pPr>
      <w:ins w:id="10838" w:author="Abhishek Deep Nigam" w:date="2015-10-26T01:01:00Z">
        <w:r w:rsidRPr="00073577">
          <w:rPr>
            <w:rFonts w:ascii="Courier New" w:hAnsi="Courier New" w:cs="Courier New"/>
            <w:sz w:val="16"/>
            <w:szCs w:val="16"/>
            <w:rPrChange w:id="10839" w:author="Abhishek Deep Nigam" w:date="2015-10-26T01:01:00Z">
              <w:rPr>
                <w:rFonts w:ascii="Courier New" w:hAnsi="Courier New" w:cs="Courier New"/>
              </w:rPr>
            </w:rPrChange>
          </w:rPr>
          <w:t>[4]-&gt;O[5]-&gt;O[6]-&gt;I(Backtracking)</w:t>
        </w:r>
      </w:ins>
    </w:p>
    <w:p w14:paraId="543A80DE" w14:textId="77777777" w:rsidR="00073577" w:rsidRPr="00073577" w:rsidRDefault="00073577" w:rsidP="00073577">
      <w:pPr>
        <w:spacing w:before="0" w:after="0"/>
        <w:rPr>
          <w:ins w:id="10840" w:author="Abhishek Deep Nigam" w:date="2015-10-26T01:01:00Z"/>
          <w:rFonts w:ascii="Courier New" w:hAnsi="Courier New" w:cs="Courier New"/>
          <w:sz w:val="16"/>
          <w:szCs w:val="16"/>
          <w:rPrChange w:id="10841" w:author="Abhishek Deep Nigam" w:date="2015-10-26T01:01:00Z">
            <w:rPr>
              <w:ins w:id="10842" w:author="Abhishek Deep Nigam" w:date="2015-10-26T01:01:00Z"/>
              <w:rFonts w:ascii="Courier New" w:hAnsi="Courier New" w:cs="Courier New"/>
            </w:rPr>
          </w:rPrChange>
        </w:rPr>
      </w:pPr>
      <w:ins w:id="10843" w:author="Abhishek Deep Nigam" w:date="2015-10-26T01:01:00Z">
        <w:r w:rsidRPr="00073577">
          <w:rPr>
            <w:rFonts w:ascii="Courier New" w:hAnsi="Courier New" w:cs="Courier New"/>
            <w:sz w:val="16"/>
            <w:szCs w:val="16"/>
            <w:rPrChange w:id="10844" w:author="Abhishek Deep Nigam" w:date="2015-10-26T01:01:00Z">
              <w:rPr>
                <w:rFonts w:ascii="Courier New" w:hAnsi="Courier New" w:cs="Courier New"/>
              </w:rPr>
            </w:rPrChange>
          </w:rPr>
          <w:t>[4]-&gt;P(Backtracking)</w:t>
        </w:r>
      </w:ins>
    </w:p>
    <w:p w14:paraId="636E97BE" w14:textId="77777777" w:rsidR="00073577" w:rsidRPr="00073577" w:rsidRDefault="00073577" w:rsidP="00073577">
      <w:pPr>
        <w:spacing w:before="0" w:after="0"/>
        <w:rPr>
          <w:ins w:id="10845" w:author="Abhishek Deep Nigam" w:date="2015-10-26T01:01:00Z"/>
          <w:rFonts w:ascii="Courier New" w:hAnsi="Courier New" w:cs="Courier New"/>
          <w:sz w:val="16"/>
          <w:szCs w:val="16"/>
          <w:rPrChange w:id="10846" w:author="Abhishek Deep Nigam" w:date="2015-10-26T01:01:00Z">
            <w:rPr>
              <w:ins w:id="10847" w:author="Abhishek Deep Nigam" w:date="2015-10-26T01:01:00Z"/>
              <w:rFonts w:ascii="Courier New" w:hAnsi="Courier New" w:cs="Courier New"/>
            </w:rPr>
          </w:rPrChange>
        </w:rPr>
      </w:pPr>
      <w:ins w:id="10848" w:author="Abhishek Deep Nigam" w:date="2015-10-26T01:01:00Z">
        <w:r w:rsidRPr="00073577">
          <w:rPr>
            <w:rFonts w:ascii="Courier New" w:hAnsi="Courier New" w:cs="Courier New"/>
            <w:sz w:val="16"/>
            <w:szCs w:val="16"/>
            <w:rPrChange w:id="10849" w:author="Abhishek Deep Nigam" w:date="2015-10-26T01:01:00Z">
              <w:rPr>
                <w:rFonts w:ascii="Courier New" w:hAnsi="Courier New" w:cs="Courier New"/>
              </w:rPr>
            </w:rPrChange>
          </w:rPr>
          <w:t>[4]-&gt;Q(Backtracking)</w:t>
        </w:r>
      </w:ins>
    </w:p>
    <w:p w14:paraId="24C03EB9" w14:textId="77777777" w:rsidR="00073577" w:rsidRPr="00073577" w:rsidRDefault="00073577" w:rsidP="00073577">
      <w:pPr>
        <w:spacing w:before="0" w:after="0"/>
        <w:rPr>
          <w:ins w:id="10850" w:author="Abhishek Deep Nigam" w:date="2015-10-26T01:01:00Z"/>
          <w:rFonts w:ascii="Courier New" w:hAnsi="Courier New" w:cs="Courier New"/>
          <w:sz w:val="16"/>
          <w:szCs w:val="16"/>
          <w:rPrChange w:id="10851" w:author="Abhishek Deep Nigam" w:date="2015-10-26T01:01:00Z">
            <w:rPr>
              <w:ins w:id="10852" w:author="Abhishek Deep Nigam" w:date="2015-10-26T01:01:00Z"/>
              <w:rFonts w:ascii="Courier New" w:hAnsi="Courier New" w:cs="Courier New"/>
            </w:rPr>
          </w:rPrChange>
        </w:rPr>
      </w:pPr>
      <w:ins w:id="10853" w:author="Abhishek Deep Nigam" w:date="2015-10-26T01:01:00Z">
        <w:r w:rsidRPr="00073577">
          <w:rPr>
            <w:rFonts w:ascii="Courier New" w:hAnsi="Courier New" w:cs="Courier New"/>
            <w:sz w:val="16"/>
            <w:szCs w:val="16"/>
            <w:rPrChange w:id="10854" w:author="Abhishek Deep Nigam" w:date="2015-10-26T01:01:00Z">
              <w:rPr>
                <w:rFonts w:ascii="Courier New" w:hAnsi="Courier New" w:cs="Courier New"/>
              </w:rPr>
            </w:rPrChange>
          </w:rPr>
          <w:t>[4]-&gt;S(Backtracking)</w:t>
        </w:r>
      </w:ins>
    </w:p>
    <w:p w14:paraId="7E330BDB" w14:textId="77777777" w:rsidR="00073577" w:rsidRPr="00073577" w:rsidRDefault="00073577" w:rsidP="00073577">
      <w:pPr>
        <w:spacing w:before="0" w:after="0"/>
        <w:rPr>
          <w:ins w:id="10855" w:author="Abhishek Deep Nigam" w:date="2015-10-26T01:01:00Z"/>
          <w:rFonts w:ascii="Courier New" w:hAnsi="Courier New" w:cs="Courier New"/>
          <w:sz w:val="16"/>
          <w:szCs w:val="16"/>
          <w:rPrChange w:id="10856" w:author="Abhishek Deep Nigam" w:date="2015-10-26T01:01:00Z">
            <w:rPr>
              <w:ins w:id="10857" w:author="Abhishek Deep Nigam" w:date="2015-10-26T01:01:00Z"/>
              <w:rFonts w:ascii="Courier New" w:hAnsi="Courier New" w:cs="Courier New"/>
            </w:rPr>
          </w:rPrChange>
        </w:rPr>
      </w:pPr>
      <w:ins w:id="10858" w:author="Abhishek Deep Nigam" w:date="2015-10-26T01:01:00Z">
        <w:r w:rsidRPr="00073577">
          <w:rPr>
            <w:rFonts w:ascii="Courier New" w:hAnsi="Courier New" w:cs="Courier New"/>
            <w:sz w:val="16"/>
            <w:szCs w:val="16"/>
            <w:rPrChange w:id="10859" w:author="Abhishek Deep Nigam" w:date="2015-10-26T01:01:00Z">
              <w:rPr>
                <w:rFonts w:ascii="Courier New" w:hAnsi="Courier New" w:cs="Courier New"/>
              </w:rPr>
            </w:rPrChange>
          </w:rPr>
          <w:t>[4]-&gt;Y[5]-&gt;O[6]-&gt;I(Backtracking)</w:t>
        </w:r>
      </w:ins>
    </w:p>
    <w:p w14:paraId="075AC9CC" w14:textId="77777777" w:rsidR="00073577" w:rsidRPr="00073577" w:rsidRDefault="00073577" w:rsidP="00073577">
      <w:pPr>
        <w:spacing w:before="0" w:after="0"/>
        <w:rPr>
          <w:ins w:id="10860" w:author="Abhishek Deep Nigam" w:date="2015-10-26T01:01:00Z"/>
          <w:rFonts w:ascii="Courier New" w:hAnsi="Courier New" w:cs="Courier New"/>
          <w:sz w:val="16"/>
          <w:szCs w:val="16"/>
          <w:rPrChange w:id="10861" w:author="Abhishek Deep Nigam" w:date="2015-10-26T01:01:00Z">
            <w:rPr>
              <w:ins w:id="10862" w:author="Abhishek Deep Nigam" w:date="2015-10-26T01:01:00Z"/>
              <w:rFonts w:ascii="Courier New" w:hAnsi="Courier New" w:cs="Courier New"/>
            </w:rPr>
          </w:rPrChange>
        </w:rPr>
      </w:pPr>
      <w:ins w:id="10863" w:author="Abhishek Deep Nigam" w:date="2015-10-26T01:01:00Z">
        <w:r w:rsidRPr="00073577">
          <w:rPr>
            <w:rFonts w:ascii="Courier New" w:hAnsi="Courier New" w:cs="Courier New"/>
            <w:sz w:val="16"/>
            <w:szCs w:val="16"/>
            <w:rPrChange w:id="10864" w:author="Abhishek Deep Nigam" w:date="2015-10-26T01:01:00Z">
              <w:rPr>
                <w:rFonts w:ascii="Courier New" w:hAnsi="Courier New" w:cs="Courier New"/>
              </w:rPr>
            </w:rPrChange>
          </w:rPr>
          <w:t>[1]-&gt;D[2]-&gt;T[3]-&gt;T[4]-&gt;A(Backtracking)</w:t>
        </w:r>
      </w:ins>
    </w:p>
    <w:p w14:paraId="40FC46B0" w14:textId="77777777" w:rsidR="00073577" w:rsidRPr="00073577" w:rsidRDefault="00073577" w:rsidP="00073577">
      <w:pPr>
        <w:spacing w:before="0" w:after="0"/>
        <w:rPr>
          <w:ins w:id="10865" w:author="Abhishek Deep Nigam" w:date="2015-10-26T01:01:00Z"/>
          <w:rFonts w:ascii="Courier New" w:hAnsi="Courier New" w:cs="Courier New"/>
          <w:sz w:val="16"/>
          <w:szCs w:val="16"/>
          <w:rPrChange w:id="10866" w:author="Abhishek Deep Nigam" w:date="2015-10-26T01:01:00Z">
            <w:rPr>
              <w:ins w:id="10867" w:author="Abhishek Deep Nigam" w:date="2015-10-26T01:01:00Z"/>
              <w:rFonts w:ascii="Courier New" w:hAnsi="Courier New" w:cs="Courier New"/>
            </w:rPr>
          </w:rPrChange>
        </w:rPr>
      </w:pPr>
      <w:ins w:id="10868" w:author="Abhishek Deep Nigam" w:date="2015-10-26T01:01:00Z">
        <w:r w:rsidRPr="00073577">
          <w:rPr>
            <w:rFonts w:ascii="Courier New" w:hAnsi="Courier New" w:cs="Courier New"/>
            <w:sz w:val="16"/>
            <w:szCs w:val="16"/>
            <w:rPrChange w:id="10869" w:author="Abhishek Deep Nigam" w:date="2015-10-26T01:01:00Z">
              <w:rPr>
                <w:rFonts w:ascii="Courier New" w:hAnsi="Courier New" w:cs="Courier New"/>
              </w:rPr>
            </w:rPrChange>
          </w:rPr>
          <w:t>[4]-&gt;N[5]-&gt;O[6]-&gt;I(Backtracking)</w:t>
        </w:r>
      </w:ins>
    </w:p>
    <w:p w14:paraId="2930B4E4" w14:textId="77777777" w:rsidR="00073577" w:rsidRPr="00073577" w:rsidRDefault="00073577" w:rsidP="00073577">
      <w:pPr>
        <w:spacing w:before="0" w:after="0"/>
        <w:rPr>
          <w:ins w:id="10870" w:author="Abhishek Deep Nigam" w:date="2015-10-26T01:01:00Z"/>
          <w:rFonts w:ascii="Courier New" w:hAnsi="Courier New" w:cs="Courier New"/>
          <w:sz w:val="16"/>
          <w:szCs w:val="16"/>
          <w:rPrChange w:id="10871" w:author="Abhishek Deep Nigam" w:date="2015-10-26T01:01:00Z">
            <w:rPr>
              <w:ins w:id="10872" w:author="Abhishek Deep Nigam" w:date="2015-10-26T01:01:00Z"/>
              <w:rFonts w:ascii="Courier New" w:hAnsi="Courier New" w:cs="Courier New"/>
            </w:rPr>
          </w:rPrChange>
        </w:rPr>
      </w:pPr>
      <w:ins w:id="10873" w:author="Abhishek Deep Nigam" w:date="2015-10-26T01:01:00Z">
        <w:r w:rsidRPr="00073577">
          <w:rPr>
            <w:rFonts w:ascii="Courier New" w:hAnsi="Courier New" w:cs="Courier New"/>
            <w:sz w:val="16"/>
            <w:szCs w:val="16"/>
            <w:rPrChange w:id="10874" w:author="Abhishek Deep Nigam" w:date="2015-10-26T01:01:00Z">
              <w:rPr>
                <w:rFonts w:ascii="Courier New" w:hAnsi="Courier New" w:cs="Courier New"/>
              </w:rPr>
            </w:rPrChange>
          </w:rPr>
          <w:t>[4]-&gt;O[5]-&gt;O[6]-&gt;I(Backtracking)</w:t>
        </w:r>
      </w:ins>
    </w:p>
    <w:p w14:paraId="4C985855" w14:textId="77777777" w:rsidR="00073577" w:rsidRPr="00073577" w:rsidRDefault="00073577" w:rsidP="00073577">
      <w:pPr>
        <w:spacing w:before="0" w:after="0"/>
        <w:rPr>
          <w:ins w:id="10875" w:author="Abhishek Deep Nigam" w:date="2015-10-26T01:01:00Z"/>
          <w:rFonts w:ascii="Courier New" w:hAnsi="Courier New" w:cs="Courier New"/>
          <w:sz w:val="16"/>
          <w:szCs w:val="16"/>
          <w:rPrChange w:id="10876" w:author="Abhishek Deep Nigam" w:date="2015-10-26T01:01:00Z">
            <w:rPr>
              <w:ins w:id="10877" w:author="Abhishek Deep Nigam" w:date="2015-10-26T01:01:00Z"/>
              <w:rFonts w:ascii="Courier New" w:hAnsi="Courier New" w:cs="Courier New"/>
            </w:rPr>
          </w:rPrChange>
        </w:rPr>
      </w:pPr>
      <w:ins w:id="10878" w:author="Abhishek Deep Nigam" w:date="2015-10-26T01:01:00Z">
        <w:r w:rsidRPr="00073577">
          <w:rPr>
            <w:rFonts w:ascii="Courier New" w:hAnsi="Courier New" w:cs="Courier New"/>
            <w:sz w:val="16"/>
            <w:szCs w:val="16"/>
            <w:rPrChange w:id="10879" w:author="Abhishek Deep Nigam" w:date="2015-10-26T01:01:00Z">
              <w:rPr>
                <w:rFonts w:ascii="Courier New" w:hAnsi="Courier New" w:cs="Courier New"/>
              </w:rPr>
            </w:rPrChange>
          </w:rPr>
          <w:t>[4]-&gt;P(Backtracking)</w:t>
        </w:r>
      </w:ins>
    </w:p>
    <w:p w14:paraId="0B8195FD" w14:textId="77777777" w:rsidR="00073577" w:rsidRPr="00073577" w:rsidRDefault="00073577" w:rsidP="00073577">
      <w:pPr>
        <w:spacing w:before="0" w:after="0"/>
        <w:rPr>
          <w:ins w:id="10880" w:author="Abhishek Deep Nigam" w:date="2015-10-26T01:01:00Z"/>
          <w:rFonts w:ascii="Courier New" w:hAnsi="Courier New" w:cs="Courier New"/>
          <w:sz w:val="16"/>
          <w:szCs w:val="16"/>
          <w:rPrChange w:id="10881" w:author="Abhishek Deep Nigam" w:date="2015-10-26T01:01:00Z">
            <w:rPr>
              <w:ins w:id="10882" w:author="Abhishek Deep Nigam" w:date="2015-10-26T01:01:00Z"/>
              <w:rFonts w:ascii="Courier New" w:hAnsi="Courier New" w:cs="Courier New"/>
            </w:rPr>
          </w:rPrChange>
        </w:rPr>
      </w:pPr>
      <w:ins w:id="10883" w:author="Abhishek Deep Nigam" w:date="2015-10-26T01:01:00Z">
        <w:r w:rsidRPr="00073577">
          <w:rPr>
            <w:rFonts w:ascii="Courier New" w:hAnsi="Courier New" w:cs="Courier New"/>
            <w:sz w:val="16"/>
            <w:szCs w:val="16"/>
            <w:rPrChange w:id="10884" w:author="Abhishek Deep Nigam" w:date="2015-10-26T01:01:00Z">
              <w:rPr>
                <w:rFonts w:ascii="Courier New" w:hAnsi="Courier New" w:cs="Courier New"/>
              </w:rPr>
            </w:rPrChange>
          </w:rPr>
          <w:t>[4]-&gt;Q(Backtracking)</w:t>
        </w:r>
      </w:ins>
    </w:p>
    <w:p w14:paraId="0563CDFA" w14:textId="77777777" w:rsidR="00073577" w:rsidRPr="00073577" w:rsidRDefault="00073577" w:rsidP="00073577">
      <w:pPr>
        <w:spacing w:before="0" w:after="0"/>
        <w:rPr>
          <w:ins w:id="10885" w:author="Abhishek Deep Nigam" w:date="2015-10-26T01:01:00Z"/>
          <w:rFonts w:ascii="Courier New" w:hAnsi="Courier New" w:cs="Courier New"/>
          <w:sz w:val="16"/>
          <w:szCs w:val="16"/>
          <w:rPrChange w:id="10886" w:author="Abhishek Deep Nigam" w:date="2015-10-26T01:01:00Z">
            <w:rPr>
              <w:ins w:id="10887" w:author="Abhishek Deep Nigam" w:date="2015-10-26T01:01:00Z"/>
              <w:rFonts w:ascii="Courier New" w:hAnsi="Courier New" w:cs="Courier New"/>
            </w:rPr>
          </w:rPrChange>
        </w:rPr>
      </w:pPr>
      <w:ins w:id="10888" w:author="Abhishek Deep Nigam" w:date="2015-10-26T01:01:00Z">
        <w:r w:rsidRPr="00073577">
          <w:rPr>
            <w:rFonts w:ascii="Courier New" w:hAnsi="Courier New" w:cs="Courier New"/>
            <w:sz w:val="16"/>
            <w:szCs w:val="16"/>
            <w:rPrChange w:id="10889" w:author="Abhishek Deep Nigam" w:date="2015-10-26T01:01:00Z">
              <w:rPr>
                <w:rFonts w:ascii="Courier New" w:hAnsi="Courier New" w:cs="Courier New"/>
              </w:rPr>
            </w:rPrChange>
          </w:rPr>
          <w:t>[4]-&gt;S(Backtracking)</w:t>
        </w:r>
      </w:ins>
    </w:p>
    <w:p w14:paraId="60E192BC" w14:textId="77777777" w:rsidR="00073577" w:rsidRPr="00073577" w:rsidRDefault="00073577" w:rsidP="00073577">
      <w:pPr>
        <w:spacing w:before="0" w:after="0"/>
        <w:rPr>
          <w:ins w:id="10890" w:author="Abhishek Deep Nigam" w:date="2015-10-26T01:01:00Z"/>
          <w:rFonts w:ascii="Courier New" w:hAnsi="Courier New" w:cs="Courier New"/>
          <w:sz w:val="16"/>
          <w:szCs w:val="16"/>
          <w:rPrChange w:id="10891" w:author="Abhishek Deep Nigam" w:date="2015-10-26T01:01:00Z">
            <w:rPr>
              <w:ins w:id="10892" w:author="Abhishek Deep Nigam" w:date="2015-10-26T01:01:00Z"/>
              <w:rFonts w:ascii="Courier New" w:hAnsi="Courier New" w:cs="Courier New"/>
            </w:rPr>
          </w:rPrChange>
        </w:rPr>
      </w:pPr>
      <w:ins w:id="10893" w:author="Abhishek Deep Nigam" w:date="2015-10-26T01:01:00Z">
        <w:r w:rsidRPr="00073577">
          <w:rPr>
            <w:rFonts w:ascii="Courier New" w:hAnsi="Courier New" w:cs="Courier New"/>
            <w:sz w:val="16"/>
            <w:szCs w:val="16"/>
            <w:rPrChange w:id="10894" w:author="Abhishek Deep Nigam" w:date="2015-10-26T01:01:00Z">
              <w:rPr>
                <w:rFonts w:ascii="Courier New" w:hAnsi="Courier New" w:cs="Courier New"/>
              </w:rPr>
            </w:rPrChange>
          </w:rPr>
          <w:t>[4]-&gt;Y[5]-&gt;O[6]-&gt;I(Backtracking)</w:t>
        </w:r>
      </w:ins>
    </w:p>
    <w:p w14:paraId="48C728DD" w14:textId="77777777" w:rsidR="00073577" w:rsidRPr="00073577" w:rsidRDefault="00073577" w:rsidP="00073577">
      <w:pPr>
        <w:spacing w:before="0" w:after="0"/>
        <w:rPr>
          <w:ins w:id="10895" w:author="Abhishek Deep Nigam" w:date="2015-10-26T01:01:00Z"/>
          <w:rFonts w:ascii="Courier New" w:hAnsi="Courier New" w:cs="Courier New"/>
          <w:sz w:val="16"/>
          <w:szCs w:val="16"/>
          <w:rPrChange w:id="10896" w:author="Abhishek Deep Nigam" w:date="2015-10-26T01:01:00Z">
            <w:rPr>
              <w:ins w:id="10897" w:author="Abhishek Deep Nigam" w:date="2015-10-26T01:01:00Z"/>
              <w:rFonts w:ascii="Courier New" w:hAnsi="Courier New" w:cs="Courier New"/>
            </w:rPr>
          </w:rPrChange>
        </w:rPr>
      </w:pPr>
      <w:ins w:id="10898" w:author="Abhishek Deep Nigam" w:date="2015-10-26T01:01:00Z">
        <w:r w:rsidRPr="00073577">
          <w:rPr>
            <w:rFonts w:ascii="Courier New" w:hAnsi="Courier New" w:cs="Courier New"/>
            <w:sz w:val="16"/>
            <w:szCs w:val="16"/>
            <w:rPrChange w:id="10899" w:author="Abhishek Deep Nigam" w:date="2015-10-26T01:01:00Z">
              <w:rPr>
                <w:rFonts w:ascii="Courier New" w:hAnsi="Courier New" w:cs="Courier New"/>
              </w:rPr>
            </w:rPrChange>
          </w:rPr>
          <w:t>[1]-&gt;E[2]-&gt;T[3]-&gt;T[4]-&gt;A(Backtracking)</w:t>
        </w:r>
      </w:ins>
    </w:p>
    <w:p w14:paraId="1B7775B6" w14:textId="77777777" w:rsidR="00073577" w:rsidRPr="00073577" w:rsidRDefault="00073577" w:rsidP="00073577">
      <w:pPr>
        <w:spacing w:before="0" w:after="0"/>
        <w:rPr>
          <w:ins w:id="10900" w:author="Abhishek Deep Nigam" w:date="2015-10-26T01:01:00Z"/>
          <w:rFonts w:ascii="Courier New" w:hAnsi="Courier New" w:cs="Courier New"/>
          <w:sz w:val="16"/>
          <w:szCs w:val="16"/>
          <w:rPrChange w:id="10901" w:author="Abhishek Deep Nigam" w:date="2015-10-26T01:01:00Z">
            <w:rPr>
              <w:ins w:id="10902" w:author="Abhishek Deep Nigam" w:date="2015-10-26T01:01:00Z"/>
              <w:rFonts w:ascii="Courier New" w:hAnsi="Courier New" w:cs="Courier New"/>
            </w:rPr>
          </w:rPrChange>
        </w:rPr>
      </w:pPr>
      <w:ins w:id="10903" w:author="Abhishek Deep Nigam" w:date="2015-10-26T01:01:00Z">
        <w:r w:rsidRPr="00073577">
          <w:rPr>
            <w:rFonts w:ascii="Courier New" w:hAnsi="Courier New" w:cs="Courier New"/>
            <w:sz w:val="16"/>
            <w:szCs w:val="16"/>
            <w:rPrChange w:id="10904" w:author="Abhishek Deep Nigam" w:date="2015-10-26T01:01:00Z">
              <w:rPr>
                <w:rFonts w:ascii="Courier New" w:hAnsi="Courier New" w:cs="Courier New"/>
              </w:rPr>
            </w:rPrChange>
          </w:rPr>
          <w:t>[4]-&gt;N[5]-&gt;O[6]-&gt;I[7]-&gt;E(Backtracking)</w:t>
        </w:r>
      </w:ins>
    </w:p>
    <w:p w14:paraId="50EB8F46" w14:textId="77777777" w:rsidR="00073577" w:rsidRPr="00073577" w:rsidRDefault="00073577" w:rsidP="00073577">
      <w:pPr>
        <w:spacing w:before="0" w:after="0"/>
        <w:rPr>
          <w:ins w:id="10905" w:author="Abhishek Deep Nigam" w:date="2015-10-26T01:01:00Z"/>
          <w:rFonts w:ascii="Courier New" w:hAnsi="Courier New" w:cs="Courier New"/>
          <w:sz w:val="16"/>
          <w:szCs w:val="16"/>
          <w:rPrChange w:id="10906" w:author="Abhishek Deep Nigam" w:date="2015-10-26T01:01:00Z">
            <w:rPr>
              <w:ins w:id="10907" w:author="Abhishek Deep Nigam" w:date="2015-10-26T01:01:00Z"/>
              <w:rFonts w:ascii="Courier New" w:hAnsi="Courier New" w:cs="Courier New"/>
            </w:rPr>
          </w:rPrChange>
        </w:rPr>
      </w:pPr>
      <w:ins w:id="10908" w:author="Abhishek Deep Nigam" w:date="2015-10-26T01:01:00Z">
        <w:r w:rsidRPr="00073577">
          <w:rPr>
            <w:rFonts w:ascii="Courier New" w:hAnsi="Courier New" w:cs="Courier New"/>
            <w:sz w:val="16"/>
            <w:szCs w:val="16"/>
            <w:rPrChange w:id="10909" w:author="Abhishek Deep Nigam" w:date="2015-10-26T01:01:00Z">
              <w:rPr>
                <w:rFonts w:ascii="Courier New" w:hAnsi="Courier New" w:cs="Courier New"/>
              </w:rPr>
            </w:rPrChange>
          </w:rPr>
          <w:t>[4]-&gt;O[5]-&gt;O[6]-&gt;I[7]-&gt;E(Backtracking)</w:t>
        </w:r>
      </w:ins>
    </w:p>
    <w:p w14:paraId="77E44732" w14:textId="77777777" w:rsidR="00073577" w:rsidRPr="00073577" w:rsidRDefault="00073577" w:rsidP="00073577">
      <w:pPr>
        <w:spacing w:before="0" w:after="0"/>
        <w:rPr>
          <w:ins w:id="10910" w:author="Abhishek Deep Nigam" w:date="2015-10-26T01:01:00Z"/>
          <w:rFonts w:ascii="Courier New" w:hAnsi="Courier New" w:cs="Courier New"/>
          <w:sz w:val="16"/>
          <w:szCs w:val="16"/>
          <w:rPrChange w:id="10911" w:author="Abhishek Deep Nigam" w:date="2015-10-26T01:01:00Z">
            <w:rPr>
              <w:ins w:id="10912" w:author="Abhishek Deep Nigam" w:date="2015-10-26T01:01:00Z"/>
              <w:rFonts w:ascii="Courier New" w:hAnsi="Courier New" w:cs="Courier New"/>
            </w:rPr>
          </w:rPrChange>
        </w:rPr>
      </w:pPr>
      <w:ins w:id="10913" w:author="Abhishek Deep Nigam" w:date="2015-10-26T01:01:00Z">
        <w:r w:rsidRPr="00073577">
          <w:rPr>
            <w:rFonts w:ascii="Courier New" w:hAnsi="Courier New" w:cs="Courier New"/>
            <w:sz w:val="16"/>
            <w:szCs w:val="16"/>
            <w:rPrChange w:id="10914" w:author="Abhishek Deep Nigam" w:date="2015-10-26T01:01:00Z">
              <w:rPr>
                <w:rFonts w:ascii="Courier New" w:hAnsi="Courier New" w:cs="Courier New"/>
              </w:rPr>
            </w:rPrChange>
          </w:rPr>
          <w:t>[4]-&gt;P(Backtracking)</w:t>
        </w:r>
      </w:ins>
    </w:p>
    <w:p w14:paraId="0B8C300B" w14:textId="77777777" w:rsidR="00073577" w:rsidRPr="00073577" w:rsidRDefault="00073577" w:rsidP="00073577">
      <w:pPr>
        <w:spacing w:before="0" w:after="0"/>
        <w:rPr>
          <w:ins w:id="10915" w:author="Abhishek Deep Nigam" w:date="2015-10-26T01:01:00Z"/>
          <w:rFonts w:ascii="Courier New" w:hAnsi="Courier New" w:cs="Courier New"/>
          <w:sz w:val="16"/>
          <w:szCs w:val="16"/>
          <w:rPrChange w:id="10916" w:author="Abhishek Deep Nigam" w:date="2015-10-26T01:01:00Z">
            <w:rPr>
              <w:ins w:id="10917" w:author="Abhishek Deep Nigam" w:date="2015-10-26T01:01:00Z"/>
              <w:rFonts w:ascii="Courier New" w:hAnsi="Courier New" w:cs="Courier New"/>
            </w:rPr>
          </w:rPrChange>
        </w:rPr>
      </w:pPr>
      <w:ins w:id="10918" w:author="Abhishek Deep Nigam" w:date="2015-10-26T01:01:00Z">
        <w:r w:rsidRPr="00073577">
          <w:rPr>
            <w:rFonts w:ascii="Courier New" w:hAnsi="Courier New" w:cs="Courier New"/>
            <w:sz w:val="16"/>
            <w:szCs w:val="16"/>
            <w:rPrChange w:id="10919" w:author="Abhishek Deep Nigam" w:date="2015-10-26T01:01:00Z">
              <w:rPr>
                <w:rFonts w:ascii="Courier New" w:hAnsi="Courier New" w:cs="Courier New"/>
              </w:rPr>
            </w:rPrChange>
          </w:rPr>
          <w:t>[4]-&gt;Q(Backtracking)</w:t>
        </w:r>
      </w:ins>
    </w:p>
    <w:p w14:paraId="1C1BD89C" w14:textId="77777777" w:rsidR="00073577" w:rsidRPr="00073577" w:rsidRDefault="00073577" w:rsidP="00073577">
      <w:pPr>
        <w:spacing w:before="0" w:after="0"/>
        <w:rPr>
          <w:ins w:id="10920" w:author="Abhishek Deep Nigam" w:date="2015-10-26T01:01:00Z"/>
          <w:rFonts w:ascii="Courier New" w:hAnsi="Courier New" w:cs="Courier New"/>
          <w:sz w:val="16"/>
          <w:szCs w:val="16"/>
          <w:rPrChange w:id="10921" w:author="Abhishek Deep Nigam" w:date="2015-10-26T01:01:00Z">
            <w:rPr>
              <w:ins w:id="10922" w:author="Abhishek Deep Nigam" w:date="2015-10-26T01:01:00Z"/>
              <w:rFonts w:ascii="Courier New" w:hAnsi="Courier New" w:cs="Courier New"/>
            </w:rPr>
          </w:rPrChange>
        </w:rPr>
      </w:pPr>
      <w:ins w:id="10923" w:author="Abhishek Deep Nigam" w:date="2015-10-26T01:01:00Z">
        <w:r w:rsidRPr="00073577">
          <w:rPr>
            <w:rFonts w:ascii="Courier New" w:hAnsi="Courier New" w:cs="Courier New"/>
            <w:sz w:val="16"/>
            <w:szCs w:val="16"/>
            <w:rPrChange w:id="10924" w:author="Abhishek Deep Nigam" w:date="2015-10-26T01:01:00Z">
              <w:rPr>
                <w:rFonts w:ascii="Courier New" w:hAnsi="Courier New" w:cs="Courier New"/>
              </w:rPr>
            </w:rPrChange>
          </w:rPr>
          <w:t>[4]-&gt;S(Backtracking)</w:t>
        </w:r>
      </w:ins>
    </w:p>
    <w:p w14:paraId="73519E81" w14:textId="77777777" w:rsidR="00073577" w:rsidRPr="00073577" w:rsidRDefault="00073577" w:rsidP="00073577">
      <w:pPr>
        <w:spacing w:before="0" w:after="0"/>
        <w:rPr>
          <w:ins w:id="10925" w:author="Abhishek Deep Nigam" w:date="2015-10-26T01:01:00Z"/>
          <w:rFonts w:ascii="Courier New" w:hAnsi="Courier New" w:cs="Courier New"/>
          <w:sz w:val="16"/>
          <w:szCs w:val="16"/>
          <w:rPrChange w:id="10926" w:author="Abhishek Deep Nigam" w:date="2015-10-26T01:01:00Z">
            <w:rPr>
              <w:ins w:id="10927" w:author="Abhishek Deep Nigam" w:date="2015-10-26T01:01:00Z"/>
              <w:rFonts w:ascii="Courier New" w:hAnsi="Courier New" w:cs="Courier New"/>
            </w:rPr>
          </w:rPrChange>
        </w:rPr>
      </w:pPr>
      <w:ins w:id="10928" w:author="Abhishek Deep Nigam" w:date="2015-10-26T01:01:00Z">
        <w:r w:rsidRPr="00073577">
          <w:rPr>
            <w:rFonts w:ascii="Courier New" w:hAnsi="Courier New" w:cs="Courier New"/>
            <w:sz w:val="16"/>
            <w:szCs w:val="16"/>
            <w:rPrChange w:id="10929" w:author="Abhishek Deep Nigam" w:date="2015-10-26T01:01:00Z">
              <w:rPr>
                <w:rFonts w:ascii="Courier New" w:hAnsi="Courier New" w:cs="Courier New"/>
              </w:rPr>
            </w:rPrChange>
          </w:rPr>
          <w:t>[4]-&gt;Y[5]-&gt;O[6]-&gt;I[7]-&gt;E(Backtracking)</w:t>
        </w:r>
      </w:ins>
    </w:p>
    <w:p w14:paraId="1D3A9FCB" w14:textId="77777777" w:rsidR="00073577" w:rsidRPr="00073577" w:rsidRDefault="00073577" w:rsidP="00073577">
      <w:pPr>
        <w:spacing w:before="0" w:after="0"/>
        <w:rPr>
          <w:ins w:id="10930" w:author="Abhishek Deep Nigam" w:date="2015-10-26T01:01:00Z"/>
          <w:rFonts w:ascii="Courier New" w:hAnsi="Courier New" w:cs="Courier New"/>
          <w:sz w:val="16"/>
          <w:szCs w:val="16"/>
          <w:rPrChange w:id="10931" w:author="Abhishek Deep Nigam" w:date="2015-10-26T01:01:00Z">
            <w:rPr>
              <w:ins w:id="10932" w:author="Abhishek Deep Nigam" w:date="2015-10-26T01:01:00Z"/>
              <w:rFonts w:ascii="Courier New" w:hAnsi="Courier New" w:cs="Courier New"/>
            </w:rPr>
          </w:rPrChange>
        </w:rPr>
      </w:pPr>
      <w:ins w:id="10933" w:author="Abhishek Deep Nigam" w:date="2015-10-26T01:01:00Z">
        <w:r w:rsidRPr="00073577">
          <w:rPr>
            <w:rFonts w:ascii="Courier New" w:hAnsi="Courier New" w:cs="Courier New"/>
            <w:sz w:val="16"/>
            <w:szCs w:val="16"/>
            <w:rPrChange w:id="10934" w:author="Abhishek Deep Nigam" w:date="2015-10-26T01:01:00Z">
              <w:rPr>
                <w:rFonts w:ascii="Courier New" w:hAnsi="Courier New" w:cs="Courier New"/>
              </w:rPr>
            </w:rPrChange>
          </w:rPr>
          <w:t>[1]-&gt;F[2]-&gt;T[3]-&gt;T[4]-&gt;A(Backtracking)</w:t>
        </w:r>
      </w:ins>
    </w:p>
    <w:p w14:paraId="6D10FBFF" w14:textId="77777777" w:rsidR="00073577" w:rsidRPr="00073577" w:rsidRDefault="00073577" w:rsidP="00073577">
      <w:pPr>
        <w:spacing w:before="0" w:after="0"/>
        <w:rPr>
          <w:ins w:id="10935" w:author="Abhishek Deep Nigam" w:date="2015-10-26T01:01:00Z"/>
          <w:rFonts w:ascii="Courier New" w:hAnsi="Courier New" w:cs="Courier New"/>
          <w:sz w:val="16"/>
          <w:szCs w:val="16"/>
          <w:rPrChange w:id="10936" w:author="Abhishek Deep Nigam" w:date="2015-10-26T01:01:00Z">
            <w:rPr>
              <w:ins w:id="10937" w:author="Abhishek Deep Nigam" w:date="2015-10-26T01:01:00Z"/>
              <w:rFonts w:ascii="Courier New" w:hAnsi="Courier New" w:cs="Courier New"/>
            </w:rPr>
          </w:rPrChange>
        </w:rPr>
      </w:pPr>
      <w:ins w:id="10938" w:author="Abhishek Deep Nigam" w:date="2015-10-26T01:01:00Z">
        <w:r w:rsidRPr="00073577">
          <w:rPr>
            <w:rFonts w:ascii="Courier New" w:hAnsi="Courier New" w:cs="Courier New"/>
            <w:sz w:val="16"/>
            <w:szCs w:val="16"/>
            <w:rPrChange w:id="10939" w:author="Abhishek Deep Nigam" w:date="2015-10-26T01:01:00Z">
              <w:rPr>
                <w:rFonts w:ascii="Courier New" w:hAnsi="Courier New" w:cs="Courier New"/>
              </w:rPr>
            </w:rPrChange>
          </w:rPr>
          <w:t>[4]-&gt;N[5]-&gt;O[6]-&gt;I(Backtracking)</w:t>
        </w:r>
      </w:ins>
    </w:p>
    <w:p w14:paraId="3FA049E4" w14:textId="77777777" w:rsidR="00073577" w:rsidRPr="00073577" w:rsidRDefault="00073577" w:rsidP="00073577">
      <w:pPr>
        <w:spacing w:before="0" w:after="0"/>
        <w:rPr>
          <w:ins w:id="10940" w:author="Abhishek Deep Nigam" w:date="2015-10-26T01:01:00Z"/>
          <w:rFonts w:ascii="Courier New" w:hAnsi="Courier New" w:cs="Courier New"/>
          <w:sz w:val="16"/>
          <w:szCs w:val="16"/>
          <w:rPrChange w:id="10941" w:author="Abhishek Deep Nigam" w:date="2015-10-26T01:01:00Z">
            <w:rPr>
              <w:ins w:id="10942" w:author="Abhishek Deep Nigam" w:date="2015-10-26T01:01:00Z"/>
              <w:rFonts w:ascii="Courier New" w:hAnsi="Courier New" w:cs="Courier New"/>
            </w:rPr>
          </w:rPrChange>
        </w:rPr>
      </w:pPr>
      <w:ins w:id="10943" w:author="Abhishek Deep Nigam" w:date="2015-10-26T01:01:00Z">
        <w:r w:rsidRPr="00073577">
          <w:rPr>
            <w:rFonts w:ascii="Courier New" w:hAnsi="Courier New" w:cs="Courier New"/>
            <w:sz w:val="16"/>
            <w:szCs w:val="16"/>
            <w:rPrChange w:id="10944" w:author="Abhishek Deep Nigam" w:date="2015-10-26T01:01:00Z">
              <w:rPr>
                <w:rFonts w:ascii="Courier New" w:hAnsi="Courier New" w:cs="Courier New"/>
              </w:rPr>
            </w:rPrChange>
          </w:rPr>
          <w:t>[4]-&gt;O[5]-&gt;O[6]-&gt;I(Backtracking)</w:t>
        </w:r>
      </w:ins>
    </w:p>
    <w:p w14:paraId="033F8B2B" w14:textId="77777777" w:rsidR="00073577" w:rsidRPr="00073577" w:rsidRDefault="00073577" w:rsidP="00073577">
      <w:pPr>
        <w:spacing w:before="0" w:after="0"/>
        <w:rPr>
          <w:ins w:id="10945" w:author="Abhishek Deep Nigam" w:date="2015-10-26T01:01:00Z"/>
          <w:rFonts w:ascii="Courier New" w:hAnsi="Courier New" w:cs="Courier New"/>
          <w:sz w:val="16"/>
          <w:szCs w:val="16"/>
          <w:rPrChange w:id="10946" w:author="Abhishek Deep Nigam" w:date="2015-10-26T01:01:00Z">
            <w:rPr>
              <w:ins w:id="10947" w:author="Abhishek Deep Nigam" w:date="2015-10-26T01:01:00Z"/>
              <w:rFonts w:ascii="Courier New" w:hAnsi="Courier New" w:cs="Courier New"/>
            </w:rPr>
          </w:rPrChange>
        </w:rPr>
      </w:pPr>
      <w:ins w:id="10948" w:author="Abhishek Deep Nigam" w:date="2015-10-26T01:01:00Z">
        <w:r w:rsidRPr="00073577">
          <w:rPr>
            <w:rFonts w:ascii="Courier New" w:hAnsi="Courier New" w:cs="Courier New"/>
            <w:sz w:val="16"/>
            <w:szCs w:val="16"/>
            <w:rPrChange w:id="10949" w:author="Abhishek Deep Nigam" w:date="2015-10-26T01:01:00Z">
              <w:rPr>
                <w:rFonts w:ascii="Courier New" w:hAnsi="Courier New" w:cs="Courier New"/>
              </w:rPr>
            </w:rPrChange>
          </w:rPr>
          <w:t>[4]-&gt;P(Backtracking)</w:t>
        </w:r>
      </w:ins>
    </w:p>
    <w:p w14:paraId="37CAB435" w14:textId="77777777" w:rsidR="00073577" w:rsidRPr="00073577" w:rsidRDefault="00073577" w:rsidP="00073577">
      <w:pPr>
        <w:spacing w:before="0" w:after="0"/>
        <w:rPr>
          <w:ins w:id="10950" w:author="Abhishek Deep Nigam" w:date="2015-10-26T01:01:00Z"/>
          <w:rFonts w:ascii="Courier New" w:hAnsi="Courier New" w:cs="Courier New"/>
          <w:sz w:val="16"/>
          <w:szCs w:val="16"/>
          <w:rPrChange w:id="10951" w:author="Abhishek Deep Nigam" w:date="2015-10-26T01:01:00Z">
            <w:rPr>
              <w:ins w:id="10952" w:author="Abhishek Deep Nigam" w:date="2015-10-26T01:01:00Z"/>
              <w:rFonts w:ascii="Courier New" w:hAnsi="Courier New" w:cs="Courier New"/>
            </w:rPr>
          </w:rPrChange>
        </w:rPr>
      </w:pPr>
      <w:ins w:id="10953" w:author="Abhishek Deep Nigam" w:date="2015-10-26T01:01:00Z">
        <w:r w:rsidRPr="00073577">
          <w:rPr>
            <w:rFonts w:ascii="Courier New" w:hAnsi="Courier New" w:cs="Courier New"/>
            <w:sz w:val="16"/>
            <w:szCs w:val="16"/>
            <w:rPrChange w:id="10954" w:author="Abhishek Deep Nigam" w:date="2015-10-26T01:01:00Z">
              <w:rPr>
                <w:rFonts w:ascii="Courier New" w:hAnsi="Courier New" w:cs="Courier New"/>
              </w:rPr>
            </w:rPrChange>
          </w:rPr>
          <w:t>[4]-&gt;Q(Backtracking)</w:t>
        </w:r>
      </w:ins>
    </w:p>
    <w:p w14:paraId="767028F3" w14:textId="77777777" w:rsidR="00073577" w:rsidRPr="00073577" w:rsidRDefault="00073577" w:rsidP="00073577">
      <w:pPr>
        <w:spacing w:before="0" w:after="0"/>
        <w:rPr>
          <w:ins w:id="10955" w:author="Abhishek Deep Nigam" w:date="2015-10-26T01:01:00Z"/>
          <w:rFonts w:ascii="Courier New" w:hAnsi="Courier New" w:cs="Courier New"/>
          <w:sz w:val="16"/>
          <w:szCs w:val="16"/>
          <w:rPrChange w:id="10956" w:author="Abhishek Deep Nigam" w:date="2015-10-26T01:01:00Z">
            <w:rPr>
              <w:ins w:id="10957" w:author="Abhishek Deep Nigam" w:date="2015-10-26T01:01:00Z"/>
              <w:rFonts w:ascii="Courier New" w:hAnsi="Courier New" w:cs="Courier New"/>
            </w:rPr>
          </w:rPrChange>
        </w:rPr>
      </w:pPr>
      <w:ins w:id="10958" w:author="Abhishek Deep Nigam" w:date="2015-10-26T01:01:00Z">
        <w:r w:rsidRPr="00073577">
          <w:rPr>
            <w:rFonts w:ascii="Courier New" w:hAnsi="Courier New" w:cs="Courier New"/>
            <w:sz w:val="16"/>
            <w:szCs w:val="16"/>
            <w:rPrChange w:id="10959" w:author="Abhishek Deep Nigam" w:date="2015-10-26T01:01:00Z">
              <w:rPr>
                <w:rFonts w:ascii="Courier New" w:hAnsi="Courier New" w:cs="Courier New"/>
              </w:rPr>
            </w:rPrChange>
          </w:rPr>
          <w:t>[4]-&gt;S(Backtracking)</w:t>
        </w:r>
      </w:ins>
    </w:p>
    <w:p w14:paraId="47DFDF00" w14:textId="77777777" w:rsidR="00073577" w:rsidRPr="00073577" w:rsidRDefault="00073577" w:rsidP="00073577">
      <w:pPr>
        <w:spacing w:before="0" w:after="0"/>
        <w:rPr>
          <w:ins w:id="10960" w:author="Abhishek Deep Nigam" w:date="2015-10-26T01:01:00Z"/>
          <w:rFonts w:ascii="Courier New" w:hAnsi="Courier New" w:cs="Courier New"/>
          <w:sz w:val="16"/>
          <w:szCs w:val="16"/>
          <w:rPrChange w:id="10961" w:author="Abhishek Deep Nigam" w:date="2015-10-26T01:01:00Z">
            <w:rPr>
              <w:ins w:id="10962" w:author="Abhishek Deep Nigam" w:date="2015-10-26T01:01:00Z"/>
              <w:rFonts w:ascii="Courier New" w:hAnsi="Courier New" w:cs="Courier New"/>
            </w:rPr>
          </w:rPrChange>
        </w:rPr>
      </w:pPr>
      <w:ins w:id="10963" w:author="Abhishek Deep Nigam" w:date="2015-10-26T01:01:00Z">
        <w:r w:rsidRPr="00073577">
          <w:rPr>
            <w:rFonts w:ascii="Courier New" w:hAnsi="Courier New" w:cs="Courier New"/>
            <w:sz w:val="16"/>
            <w:szCs w:val="16"/>
            <w:rPrChange w:id="10964" w:author="Abhishek Deep Nigam" w:date="2015-10-26T01:01:00Z">
              <w:rPr>
                <w:rFonts w:ascii="Courier New" w:hAnsi="Courier New" w:cs="Courier New"/>
              </w:rPr>
            </w:rPrChange>
          </w:rPr>
          <w:t>[4]-&gt;Y[5]-&gt;O[6]-&gt;I(Backtracking)</w:t>
        </w:r>
      </w:ins>
    </w:p>
    <w:p w14:paraId="727ACC0D" w14:textId="77777777" w:rsidR="00073577" w:rsidRPr="00073577" w:rsidRDefault="00073577" w:rsidP="00073577">
      <w:pPr>
        <w:spacing w:before="0" w:after="0"/>
        <w:rPr>
          <w:ins w:id="10965" w:author="Abhishek Deep Nigam" w:date="2015-10-26T01:01:00Z"/>
          <w:rFonts w:ascii="Courier New" w:hAnsi="Courier New" w:cs="Courier New"/>
          <w:sz w:val="16"/>
          <w:szCs w:val="16"/>
          <w:rPrChange w:id="10966" w:author="Abhishek Deep Nigam" w:date="2015-10-26T01:01:00Z">
            <w:rPr>
              <w:ins w:id="10967" w:author="Abhishek Deep Nigam" w:date="2015-10-26T01:01:00Z"/>
              <w:rFonts w:ascii="Courier New" w:hAnsi="Courier New" w:cs="Courier New"/>
            </w:rPr>
          </w:rPrChange>
        </w:rPr>
      </w:pPr>
      <w:ins w:id="10968" w:author="Abhishek Deep Nigam" w:date="2015-10-26T01:01:00Z">
        <w:r w:rsidRPr="00073577">
          <w:rPr>
            <w:rFonts w:ascii="Courier New" w:hAnsi="Courier New" w:cs="Courier New"/>
            <w:sz w:val="16"/>
            <w:szCs w:val="16"/>
            <w:rPrChange w:id="10969" w:author="Abhishek Deep Nigam" w:date="2015-10-26T01:01:00Z">
              <w:rPr>
                <w:rFonts w:ascii="Courier New" w:hAnsi="Courier New" w:cs="Courier New"/>
              </w:rPr>
            </w:rPrChange>
          </w:rPr>
          <w:t>[1]-&gt;G[2]-&gt;T[3]-&gt;T[4]-&gt;A(Backtracking)</w:t>
        </w:r>
      </w:ins>
    </w:p>
    <w:p w14:paraId="6BF312BE" w14:textId="77777777" w:rsidR="00073577" w:rsidRPr="00073577" w:rsidRDefault="00073577" w:rsidP="00073577">
      <w:pPr>
        <w:spacing w:before="0" w:after="0"/>
        <w:rPr>
          <w:ins w:id="10970" w:author="Abhishek Deep Nigam" w:date="2015-10-26T01:01:00Z"/>
          <w:rFonts w:ascii="Courier New" w:hAnsi="Courier New" w:cs="Courier New"/>
          <w:sz w:val="16"/>
          <w:szCs w:val="16"/>
          <w:rPrChange w:id="10971" w:author="Abhishek Deep Nigam" w:date="2015-10-26T01:01:00Z">
            <w:rPr>
              <w:ins w:id="10972" w:author="Abhishek Deep Nigam" w:date="2015-10-26T01:01:00Z"/>
              <w:rFonts w:ascii="Courier New" w:hAnsi="Courier New" w:cs="Courier New"/>
            </w:rPr>
          </w:rPrChange>
        </w:rPr>
      </w:pPr>
      <w:ins w:id="10973" w:author="Abhishek Deep Nigam" w:date="2015-10-26T01:01:00Z">
        <w:r w:rsidRPr="00073577">
          <w:rPr>
            <w:rFonts w:ascii="Courier New" w:hAnsi="Courier New" w:cs="Courier New"/>
            <w:sz w:val="16"/>
            <w:szCs w:val="16"/>
            <w:rPrChange w:id="10974" w:author="Abhishek Deep Nigam" w:date="2015-10-26T01:01:00Z">
              <w:rPr>
                <w:rFonts w:ascii="Courier New" w:hAnsi="Courier New" w:cs="Courier New"/>
              </w:rPr>
            </w:rPrChange>
          </w:rPr>
          <w:t>[4]-&gt;N[5]-&gt;O[6]-&gt;I[7]-&gt;E(Backtracking)</w:t>
        </w:r>
      </w:ins>
    </w:p>
    <w:p w14:paraId="67230552" w14:textId="77777777" w:rsidR="00073577" w:rsidRPr="00073577" w:rsidRDefault="00073577" w:rsidP="00073577">
      <w:pPr>
        <w:spacing w:before="0" w:after="0"/>
        <w:rPr>
          <w:ins w:id="10975" w:author="Abhishek Deep Nigam" w:date="2015-10-26T01:01:00Z"/>
          <w:rFonts w:ascii="Courier New" w:hAnsi="Courier New" w:cs="Courier New"/>
          <w:sz w:val="16"/>
          <w:szCs w:val="16"/>
          <w:rPrChange w:id="10976" w:author="Abhishek Deep Nigam" w:date="2015-10-26T01:01:00Z">
            <w:rPr>
              <w:ins w:id="10977" w:author="Abhishek Deep Nigam" w:date="2015-10-26T01:01:00Z"/>
              <w:rFonts w:ascii="Courier New" w:hAnsi="Courier New" w:cs="Courier New"/>
            </w:rPr>
          </w:rPrChange>
        </w:rPr>
      </w:pPr>
      <w:ins w:id="10978" w:author="Abhishek Deep Nigam" w:date="2015-10-26T01:01:00Z">
        <w:r w:rsidRPr="00073577">
          <w:rPr>
            <w:rFonts w:ascii="Courier New" w:hAnsi="Courier New" w:cs="Courier New"/>
            <w:sz w:val="16"/>
            <w:szCs w:val="16"/>
            <w:rPrChange w:id="10979" w:author="Abhishek Deep Nigam" w:date="2015-10-26T01:01:00Z">
              <w:rPr>
                <w:rFonts w:ascii="Courier New" w:hAnsi="Courier New" w:cs="Courier New"/>
              </w:rPr>
            </w:rPrChange>
          </w:rPr>
          <w:t>[4]-&gt;O[5]-&gt;O[6]-&gt;I[7]-&gt;E(Backtracking)</w:t>
        </w:r>
      </w:ins>
    </w:p>
    <w:p w14:paraId="45901632" w14:textId="77777777" w:rsidR="00073577" w:rsidRPr="00073577" w:rsidRDefault="00073577" w:rsidP="00073577">
      <w:pPr>
        <w:spacing w:before="0" w:after="0"/>
        <w:rPr>
          <w:ins w:id="10980" w:author="Abhishek Deep Nigam" w:date="2015-10-26T01:01:00Z"/>
          <w:rFonts w:ascii="Courier New" w:hAnsi="Courier New" w:cs="Courier New"/>
          <w:sz w:val="16"/>
          <w:szCs w:val="16"/>
          <w:rPrChange w:id="10981" w:author="Abhishek Deep Nigam" w:date="2015-10-26T01:01:00Z">
            <w:rPr>
              <w:ins w:id="10982" w:author="Abhishek Deep Nigam" w:date="2015-10-26T01:01:00Z"/>
              <w:rFonts w:ascii="Courier New" w:hAnsi="Courier New" w:cs="Courier New"/>
            </w:rPr>
          </w:rPrChange>
        </w:rPr>
      </w:pPr>
      <w:ins w:id="10983" w:author="Abhishek Deep Nigam" w:date="2015-10-26T01:01:00Z">
        <w:r w:rsidRPr="00073577">
          <w:rPr>
            <w:rFonts w:ascii="Courier New" w:hAnsi="Courier New" w:cs="Courier New"/>
            <w:sz w:val="16"/>
            <w:szCs w:val="16"/>
            <w:rPrChange w:id="10984" w:author="Abhishek Deep Nigam" w:date="2015-10-26T01:01:00Z">
              <w:rPr>
                <w:rFonts w:ascii="Courier New" w:hAnsi="Courier New" w:cs="Courier New"/>
              </w:rPr>
            </w:rPrChange>
          </w:rPr>
          <w:t>[4]-&gt;P(Backtracking)</w:t>
        </w:r>
      </w:ins>
    </w:p>
    <w:p w14:paraId="43B05C39" w14:textId="77777777" w:rsidR="00073577" w:rsidRPr="00073577" w:rsidRDefault="00073577" w:rsidP="00073577">
      <w:pPr>
        <w:spacing w:before="0" w:after="0"/>
        <w:rPr>
          <w:ins w:id="10985" w:author="Abhishek Deep Nigam" w:date="2015-10-26T01:01:00Z"/>
          <w:rFonts w:ascii="Courier New" w:hAnsi="Courier New" w:cs="Courier New"/>
          <w:sz w:val="16"/>
          <w:szCs w:val="16"/>
          <w:rPrChange w:id="10986" w:author="Abhishek Deep Nigam" w:date="2015-10-26T01:01:00Z">
            <w:rPr>
              <w:ins w:id="10987" w:author="Abhishek Deep Nigam" w:date="2015-10-26T01:01:00Z"/>
              <w:rFonts w:ascii="Courier New" w:hAnsi="Courier New" w:cs="Courier New"/>
            </w:rPr>
          </w:rPrChange>
        </w:rPr>
      </w:pPr>
      <w:ins w:id="10988" w:author="Abhishek Deep Nigam" w:date="2015-10-26T01:01:00Z">
        <w:r w:rsidRPr="00073577">
          <w:rPr>
            <w:rFonts w:ascii="Courier New" w:hAnsi="Courier New" w:cs="Courier New"/>
            <w:sz w:val="16"/>
            <w:szCs w:val="16"/>
            <w:rPrChange w:id="10989" w:author="Abhishek Deep Nigam" w:date="2015-10-26T01:01:00Z">
              <w:rPr>
                <w:rFonts w:ascii="Courier New" w:hAnsi="Courier New" w:cs="Courier New"/>
              </w:rPr>
            </w:rPrChange>
          </w:rPr>
          <w:t>[4]-&gt;Q(Backtracking)</w:t>
        </w:r>
      </w:ins>
    </w:p>
    <w:p w14:paraId="5FCECB4D" w14:textId="77777777" w:rsidR="00073577" w:rsidRPr="00073577" w:rsidRDefault="00073577" w:rsidP="00073577">
      <w:pPr>
        <w:spacing w:before="0" w:after="0"/>
        <w:rPr>
          <w:ins w:id="10990" w:author="Abhishek Deep Nigam" w:date="2015-10-26T01:01:00Z"/>
          <w:rFonts w:ascii="Courier New" w:hAnsi="Courier New" w:cs="Courier New"/>
          <w:sz w:val="16"/>
          <w:szCs w:val="16"/>
          <w:rPrChange w:id="10991" w:author="Abhishek Deep Nigam" w:date="2015-10-26T01:01:00Z">
            <w:rPr>
              <w:ins w:id="10992" w:author="Abhishek Deep Nigam" w:date="2015-10-26T01:01:00Z"/>
              <w:rFonts w:ascii="Courier New" w:hAnsi="Courier New" w:cs="Courier New"/>
            </w:rPr>
          </w:rPrChange>
        </w:rPr>
      </w:pPr>
      <w:ins w:id="10993" w:author="Abhishek Deep Nigam" w:date="2015-10-26T01:01:00Z">
        <w:r w:rsidRPr="00073577">
          <w:rPr>
            <w:rFonts w:ascii="Courier New" w:hAnsi="Courier New" w:cs="Courier New"/>
            <w:sz w:val="16"/>
            <w:szCs w:val="16"/>
            <w:rPrChange w:id="10994" w:author="Abhishek Deep Nigam" w:date="2015-10-26T01:01:00Z">
              <w:rPr>
                <w:rFonts w:ascii="Courier New" w:hAnsi="Courier New" w:cs="Courier New"/>
              </w:rPr>
            </w:rPrChange>
          </w:rPr>
          <w:t>[4]-&gt;S(Backtracking)</w:t>
        </w:r>
      </w:ins>
    </w:p>
    <w:p w14:paraId="1B5A2596" w14:textId="77777777" w:rsidR="00073577" w:rsidRPr="00073577" w:rsidRDefault="00073577" w:rsidP="00073577">
      <w:pPr>
        <w:spacing w:before="0" w:after="0"/>
        <w:rPr>
          <w:ins w:id="10995" w:author="Abhishek Deep Nigam" w:date="2015-10-26T01:01:00Z"/>
          <w:rFonts w:ascii="Courier New" w:hAnsi="Courier New" w:cs="Courier New"/>
          <w:sz w:val="16"/>
          <w:szCs w:val="16"/>
          <w:rPrChange w:id="10996" w:author="Abhishek Deep Nigam" w:date="2015-10-26T01:01:00Z">
            <w:rPr>
              <w:ins w:id="10997" w:author="Abhishek Deep Nigam" w:date="2015-10-26T01:01:00Z"/>
              <w:rFonts w:ascii="Courier New" w:hAnsi="Courier New" w:cs="Courier New"/>
            </w:rPr>
          </w:rPrChange>
        </w:rPr>
      </w:pPr>
      <w:ins w:id="10998" w:author="Abhishek Deep Nigam" w:date="2015-10-26T01:01:00Z">
        <w:r w:rsidRPr="00073577">
          <w:rPr>
            <w:rFonts w:ascii="Courier New" w:hAnsi="Courier New" w:cs="Courier New"/>
            <w:sz w:val="16"/>
            <w:szCs w:val="16"/>
            <w:rPrChange w:id="10999" w:author="Abhishek Deep Nigam" w:date="2015-10-26T01:01:00Z">
              <w:rPr>
                <w:rFonts w:ascii="Courier New" w:hAnsi="Courier New" w:cs="Courier New"/>
              </w:rPr>
            </w:rPrChange>
          </w:rPr>
          <w:t>[4]-&gt;Y[5]-&gt;O[6]-&gt;I[7]-&gt;E(Backtracking)</w:t>
        </w:r>
      </w:ins>
    </w:p>
    <w:p w14:paraId="6C60B272" w14:textId="77777777" w:rsidR="00073577" w:rsidRPr="00073577" w:rsidRDefault="00073577" w:rsidP="00073577">
      <w:pPr>
        <w:spacing w:before="0" w:after="0"/>
        <w:rPr>
          <w:ins w:id="11000" w:author="Abhishek Deep Nigam" w:date="2015-10-26T01:01:00Z"/>
          <w:rFonts w:ascii="Courier New" w:hAnsi="Courier New" w:cs="Courier New"/>
          <w:sz w:val="16"/>
          <w:szCs w:val="16"/>
          <w:rPrChange w:id="11001" w:author="Abhishek Deep Nigam" w:date="2015-10-26T01:01:00Z">
            <w:rPr>
              <w:ins w:id="11002" w:author="Abhishek Deep Nigam" w:date="2015-10-26T01:01:00Z"/>
              <w:rFonts w:ascii="Courier New" w:hAnsi="Courier New" w:cs="Courier New"/>
            </w:rPr>
          </w:rPrChange>
        </w:rPr>
      </w:pPr>
      <w:ins w:id="11003" w:author="Abhishek Deep Nigam" w:date="2015-10-26T01:01:00Z">
        <w:r w:rsidRPr="00073577">
          <w:rPr>
            <w:rFonts w:ascii="Courier New" w:hAnsi="Courier New" w:cs="Courier New"/>
            <w:sz w:val="16"/>
            <w:szCs w:val="16"/>
            <w:rPrChange w:id="11004" w:author="Abhishek Deep Nigam" w:date="2015-10-26T01:01:00Z">
              <w:rPr>
                <w:rFonts w:ascii="Courier New" w:hAnsi="Courier New" w:cs="Courier New"/>
              </w:rPr>
            </w:rPrChange>
          </w:rPr>
          <w:t>[1]-&gt;H[2]-&gt;T[3]-&gt;T[4]-&gt;A(Backtracking)</w:t>
        </w:r>
      </w:ins>
    </w:p>
    <w:p w14:paraId="54AAC024" w14:textId="77777777" w:rsidR="00073577" w:rsidRPr="00073577" w:rsidRDefault="00073577" w:rsidP="00073577">
      <w:pPr>
        <w:spacing w:before="0" w:after="0"/>
        <w:rPr>
          <w:ins w:id="11005" w:author="Abhishek Deep Nigam" w:date="2015-10-26T01:01:00Z"/>
          <w:rFonts w:ascii="Courier New" w:hAnsi="Courier New" w:cs="Courier New"/>
          <w:sz w:val="16"/>
          <w:szCs w:val="16"/>
          <w:rPrChange w:id="11006" w:author="Abhishek Deep Nigam" w:date="2015-10-26T01:01:00Z">
            <w:rPr>
              <w:ins w:id="11007" w:author="Abhishek Deep Nigam" w:date="2015-10-26T01:01:00Z"/>
              <w:rFonts w:ascii="Courier New" w:hAnsi="Courier New" w:cs="Courier New"/>
            </w:rPr>
          </w:rPrChange>
        </w:rPr>
      </w:pPr>
      <w:ins w:id="11008" w:author="Abhishek Deep Nigam" w:date="2015-10-26T01:01:00Z">
        <w:r w:rsidRPr="00073577">
          <w:rPr>
            <w:rFonts w:ascii="Courier New" w:hAnsi="Courier New" w:cs="Courier New"/>
            <w:sz w:val="16"/>
            <w:szCs w:val="16"/>
            <w:rPrChange w:id="11009" w:author="Abhishek Deep Nigam" w:date="2015-10-26T01:01:00Z">
              <w:rPr>
                <w:rFonts w:ascii="Courier New" w:hAnsi="Courier New" w:cs="Courier New"/>
              </w:rPr>
            </w:rPrChange>
          </w:rPr>
          <w:t>[4]-&gt;N[5]-&gt;O[6]-&gt;I[7]-&gt;E(Backtracking)</w:t>
        </w:r>
      </w:ins>
    </w:p>
    <w:p w14:paraId="359A0151" w14:textId="77777777" w:rsidR="00073577" w:rsidRPr="00073577" w:rsidRDefault="00073577" w:rsidP="00073577">
      <w:pPr>
        <w:spacing w:before="0" w:after="0"/>
        <w:rPr>
          <w:ins w:id="11010" w:author="Abhishek Deep Nigam" w:date="2015-10-26T01:01:00Z"/>
          <w:rFonts w:ascii="Courier New" w:hAnsi="Courier New" w:cs="Courier New"/>
          <w:sz w:val="16"/>
          <w:szCs w:val="16"/>
          <w:rPrChange w:id="11011" w:author="Abhishek Deep Nigam" w:date="2015-10-26T01:01:00Z">
            <w:rPr>
              <w:ins w:id="11012" w:author="Abhishek Deep Nigam" w:date="2015-10-26T01:01:00Z"/>
              <w:rFonts w:ascii="Courier New" w:hAnsi="Courier New" w:cs="Courier New"/>
            </w:rPr>
          </w:rPrChange>
        </w:rPr>
      </w:pPr>
      <w:ins w:id="11013" w:author="Abhishek Deep Nigam" w:date="2015-10-26T01:01:00Z">
        <w:r w:rsidRPr="00073577">
          <w:rPr>
            <w:rFonts w:ascii="Courier New" w:hAnsi="Courier New" w:cs="Courier New"/>
            <w:sz w:val="16"/>
            <w:szCs w:val="16"/>
            <w:rPrChange w:id="11014" w:author="Abhishek Deep Nigam" w:date="2015-10-26T01:01:00Z">
              <w:rPr>
                <w:rFonts w:ascii="Courier New" w:hAnsi="Courier New" w:cs="Courier New"/>
              </w:rPr>
            </w:rPrChange>
          </w:rPr>
          <w:t>[4]-&gt;O[5]-&gt;O[6]-&gt;I[7]-&gt;E(Backtracking)</w:t>
        </w:r>
      </w:ins>
    </w:p>
    <w:p w14:paraId="70314AE7" w14:textId="77777777" w:rsidR="00073577" w:rsidRPr="00073577" w:rsidRDefault="00073577" w:rsidP="00073577">
      <w:pPr>
        <w:spacing w:before="0" w:after="0"/>
        <w:rPr>
          <w:ins w:id="11015" w:author="Abhishek Deep Nigam" w:date="2015-10-26T01:01:00Z"/>
          <w:rFonts w:ascii="Courier New" w:hAnsi="Courier New" w:cs="Courier New"/>
          <w:sz w:val="16"/>
          <w:szCs w:val="16"/>
          <w:rPrChange w:id="11016" w:author="Abhishek Deep Nigam" w:date="2015-10-26T01:01:00Z">
            <w:rPr>
              <w:ins w:id="11017" w:author="Abhishek Deep Nigam" w:date="2015-10-26T01:01:00Z"/>
              <w:rFonts w:ascii="Courier New" w:hAnsi="Courier New" w:cs="Courier New"/>
            </w:rPr>
          </w:rPrChange>
        </w:rPr>
      </w:pPr>
      <w:ins w:id="11018" w:author="Abhishek Deep Nigam" w:date="2015-10-26T01:01:00Z">
        <w:r w:rsidRPr="00073577">
          <w:rPr>
            <w:rFonts w:ascii="Courier New" w:hAnsi="Courier New" w:cs="Courier New"/>
            <w:sz w:val="16"/>
            <w:szCs w:val="16"/>
            <w:rPrChange w:id="11019" w:author="Abhishek Deep Nigam" w:date="2015-10-26T01:01:00Z">
              <w:rPr>
                <w:rFonts w:ascii="Courier New" w:hAnsi="Courier New" w:cs="Courier New"/>
              </w:rPr>
            </w:rPrChange>
          </w:rPr>
          <w:t>[4]-&gt;P(Backtracking)</w:t>
        </w:r>
      </w:ins>
    </w:p>
    <w:p w14:paraId="2E136EE3" w14:textId="77777777" w:rsidR="00073577" w:rsidRPr="00073577" w:rsidRDefault="00073577" w:rsidP="00073577">
      <w:pPr>
        <w:spacing w:before="0" w:after="0"/>
        <w:rPr>
          <w:ins w:id="11020" w:author="Abhishek Deep Nigam" w:date="2015-10-26T01:01:00Z"/>
          <w:rFonts w:ascii="Courier New" w:hAnsi="Courier New" w:cs="Courier New"/>
          <w:sz w:val="16"/>
          <w:szCs w:val="16"/>
          <w:rPrChange w:id="11021" w:author="Abhishek Deep Nigam" w:date="2015-10-26T01:01:00Z">
            <w:rPr>
              <w:ins w:id="11022" w:author="Abhishek Deep Nigam" w:date="2015-10-26T01:01:00Z"/>
              <w:rFonts w:ascii="Courier New" w:hAnsi="Courier New" w:cs="Courier New"/>
            </w:rPr>
          </w:rPrChange>
        </w:rPr>
      </w:pPr>
      <w:ins w:id="11023" w:author="Abhishek Deep Nigam" w:date="2015-10-26T01:01:00Z">
        <w:r w:rsidRPr="00073577">
          <w:rPr>
            <w:rFonts w:ascii="Courier New" w:hAnsi="Courier New" w:cs="Courier New"/>
            <w:sz w:val="16"/>
            <w:szCs w:val="16"/>
            <w:rPrChange w:id="11024" w:author="Abhishek Deep Nigam" w:date="2015-10-26T01:01:00Z">
              <w:rPr>
                <w:rFonts w:ascii="Courier New" w:hAnsi="Courier New" w:cs="Courier New"/>
              </w:rPr>
            </w:rPrChange>
          </w:rPr>
          <w:t>[4]-&gt;Q(Backtracking)</w:t>
        </w:r>
      </w:ins>
    </w:p>
    <w:p w14:paraId="3A91D4C1" w14:textId="77777777" w:rsidR="00073577" w:rsidRPr="00073577" w:rsidRDefault="00073577" w:rsidP="00073577">
      <w:pPr>
        <w:spacing w:before="0" w:after="0"/>
        <w:rPr>
          <w:ins w:id="11025" w:author="Abhishek Deep Nigam" w:date="2015-10-26T01:01:00Z"/>
          <w:rFonts w:ascii="Courier New" w:hAnsi="Courier New" w:cs="Courier New"/>
          <w:sz w:val="16"/>
          <w:szCs w:val="16"/>
          <w:rPrChange w:id="11026" w:author="Abhishek Deep Nigam" w:date="2015-10-26T01:01:00Z">
            <w:rPr>
              <w:ins w:id="11027" w:author="Abhishek Deep Nigam" w:date="2015-10-26T01:01:00Z"/>
              <w:rFonts w:ascii="Courier New" w:hAnsi="Courier New" w:cs="Courier New"/>
            </w:rPr>
          </w:rPrChange>
        </w:rPr>
      </w:pPr>
      <w:ins w:id="11028" w:author="Abhishek Deep Nigam" w:date="2015-10-26T01:01:00Z">
        <w:r w:rsidRPr="00073577">
          <w:rPr>
            <w:rFonts w:ascii="Courier New" w:hAnsi="Courier New" w:cs="Courier New"/>
            <w:sz w:val="16"/>
            <w:szCs w:val="16"/>
            <w:rPrChange w:id="11029" w:author="Abhishek Deep Nigam" w:date="2015-10-26T01:01:00Z">
              <w:rPr>
                <w:rFonts w:ascii="Courier New" w:hAnsi="Courier New" w:cs="Courier New"/>
              </w:rPr>
            </w:rPrChange>
          </w:rPr>
          <w:t>[4]-&gt;S(Backtracking)</w:t>
        </w:r>
      </w:ins>
    </w:p>
    <w:p w14:paraId="079BC53C" w14:textId="77777777" w:rsidR="00073577" w:rsidRPr="00073577" w:rsidRDefault="00073577" w:rsidP="00073577">
      <w:pPr>
        <w:spacing w:before="0" w:after="0"/>
        <w:rPr>
          <w:ins w:id="11030" w:author="Abhishek Deep Nigam" w:date="2015-10-26T01:01:00Z"/>
          <w:rFonts w:ascii="Courier New" w:hAnsi="Courier New" w:cs="Courier New"/>
          <w:sz w:val="16"/>
          <w:szCs w:val="16"/>
          <w:rPrChange w:id="11031" w:author="Abhishek Deep Nigam" w:date="2015-10-26T01:01:00Z">
            <w:rPr>
              <w:ins w:id="11032" w:author="Abhishek Deep Nigam" w:date="2015-10-26T01:01:00Z"/>
              <w:rFonts w:ascii="Courier New" w:hAnsi="Courier New" w:cs="Courier New"/>
            </w:rPr>
          </w:rPrChange>
        </w:rPr>
      </w:pPr>
      <w:ins w:id="11033" w:author="Abhishek Deep Nigam" w:date="2015-10-26T01:01:00Z">
        <w:r w:rsidRPr="00073577">
          <w:rPr>
            <w:rFonts w:ascii="Courier New" w:hAnsi="Courier New" w:cs="Courier New"/>
            <w:sz w:val="16"/>
            <w:szCs w:val="16"/>
            <w:rPrChange w:id="11034" w:author="Abhishek Deep Nigam" w:date="2015-10-26T01:01:00Z">
              <w:rPr>
                <w:rFonts w:ascii="Courier New" w:hAnsi="Courier New" w:cs="Courier New"/>
              </w:rPr>
            </w:rPrChange>
          </w:rPr>
          <w:lastRenderedPageBreak/>
          <w:t>[4]-&gt;Y[5]-&gt;O[6]-&gt;I[7]-&gt;E(Backtracking)</w:t>
        </w:r>
      </w:ins>
    </w:p>
    <w:p w14:paraId="7DEA4F75" w14:textId="77777777" w:rsidR="00073577" w:rsidRPr="00073577" w:rsidRDefault="00073577" w:rsidP="00073577">
      <w:pPr>
        <w:spacing w:before="0" w:after="0"/>
        <w:rPr>
          <w:ins w:id="11035" w:author="Abhishek Deep Nigam" w:date="2015-10-26T01:01:00Z"/>
          <w:rFonts w:ascii="Courier New" w:hAnsi="Courier New" w:cs="Courier New"/>
          <w:sz w:val="16"/>
          <w:szCs w:val="16"/>
          <w:rPrChange w:id="11036" w:author="Abhishek Deep Nigam" w:date="2015-10-26T01:01:00Z">
            <w:rPr>
              <w:ins w:id="11037" w:author="Abhishek Deep Nigam" w:date="2015-10-26T01:01:00Z"/>
              <w:rFonts w:ascii="Courier New" w:hAnsi="Courier New" w:cs="Courier New"/>
            </w:rPr>
          </w:rPrChange>
        </w:rPr>
      </w:pPr>
      <w:ins w:id="11038" w:author="Abhishek Deep Nigam" w:date="2015-10-26T01:01:00Z">
        <w:r w:rsidRPr="00073577">
          <w:rPr>
            <w:rFonts w:ascii="Courier New" w:hAnsi="Courier New" w:cs="Courier New"/>
            <w:sz w:val="16"/>
            <w:szCs w:val="16"/>
            <w:rPrChange w:id="11039" w:author="Abhishek Deep Nigam" w:date="2015-10-26T01:01:00Z">
              <w:rPr>
                <w:rFonts w:ascii="Courier New" w:hAnsi="Courier New" w:cs="Courier New"/>
              </w:rPr>
            </w:rPrChange>
          </w:rPr>
          <w:t>[1]-&gt;J[2]-&gt;T[3]-&gt;T[4]-&gt;A(Backtracking)</w:t>
        </w:r>
      </w:ins>
    </w:p>
    <w:p w14:paraId="20F73258" w14:textId="77777777" w:rsidR="00073577" w:rsidRPr="00073577" w:rsidRDefault="00073577" w:rsidP="00073577">
      <w:pPr>
        <w:spacing w:before="0" w:after="0"/>
        <w:rPr>
          <w:ins w:id="11040" w:author="Abhishek Deep Nigam" w:date="2015-10-26T01:01:00Z"/>
          <w:rFonts w:ascii="Courier New" w:hAnsi="Courier New" w:cs="Courier New"/>
          <w:sz w:val="16"/>
          <w:szCs w:val="16"/>
          <w:rPrChange w:id="11041" w:author="Abhishek Deep Nigam" w:date="2015-10-26T01:01:00Z">
            <w:rPr>
              <w:ins w:id="11042" w:author="Abhishek Deep Nigam" w:date="2015-10-26T01:01:00Z"/>
              <w:rFonts w:ascii="Courier New" w:hAnsi="Courier New" w:cs="Courier New"/>
            </w:rPr>
          </w:rPrChange>
        </w:rPr>
      </w:pPr>
      <w:ins w:id="11043" w:author="Abhishek Deep Nigam" w:date="2015-10-26T01:01:00Z">
        <w:r w:rsidRPr="00073577">
          <w:rPr>
            <w:rFonts w:ascii="Courier New" w:hAnsi="Courier New" w:cs="Courier New"/>
            <w:sz w:val="16"/>
            <w:szCs w:val="16"/>
            <w:rPrChange w:id="11044" w:author="Abhishek Deep Nigam" w:date="2015-10-26T01:01:00Z">
              <w:rPr>
                <w:rFonts w:ascii="Courier New" w:hAnsi="Courier New" w:cs="Courier New"/>
              </w:rPr>
            </w:rPrChange>
          </w:rPr>
          <w:t>[4]-&gt;N[5]-&gt;O[6]-&gt;I(Backtracking)</w:t>
        </w:r>
      </w:ins>
    </w:p>
    <w:p w14:paraId="465310BE" w14:textId="77777777" w:rsidR="00073577" w:rsidRPr="00073577" w:rsidRDefault="00073577" w:rsidP="00073577">
      <w:pPr>
        <w:spacing w:before="0" w:after="0"/>
        <w:rPr>
          <w:ins w:id="11045" w:author="Abhishek Deep Nigam" w:date="2015-10-26T01:01:00Z"/>
          <w:rFonts w:ascii="Courier New" w:hAnsi="Courier New" w:cs="Courier New"/>
          <w:sz w:val="16"/>
          <w:szCs w:val="16"/>
          <w:rPrChange w:id="11046" w:author="Abhishek Deep Nigam" w:date="2015-10-26T01:01:00Z">
            <w:rPr>
              <w:ins w:id="11047" w:author="Abhishek Deep Nigam" w:date="2015-10-26T01:01:00Z"/>
              <w:rFonts w:ascii="Courier New" w:hAnsi="Courier New" w:cs="Courier New"/>
            </w:rPr>
          </w:rPrChange>
        </w:rPr>
      </w:pPr>
      <w:ins w:id="11048" w:author="Abhishek Deep Nigam" w:date="2015-10-26T01:01:00Z">
        <w:r w:rsidRPr="00073577">
          <w:rPr>
            <w:rFonts w:ascii="Courier New" w:hAnsi="Courier New" w:cs="Courier New"/>
            <w:sz w:val="16"/>
            <w:szCs w:val="16"/>
            <w:rPrChange w:id="11049" w:author="Abhishek Deep Nigam" w:date="2015-10-26T01:01:00Z">
              <w:rPr>
                <w:rFonts w:ascii="Courier New" w:hAnsi="Courier New" w:cs="Courier New"/>
              </w:rPr>
            </w:rPrChange>
          </w:rPr>
          <w:t>[4]-&gt;O[5]-&gt;O[6]-&gt;I(Backtracking)</w:t>
        </w:r>
      </w:ins>
    </w:p>
    <w:p w14:paraId="7BB61A64" w14:textId="77777777" w:rsidR="00073577" w:rsidRPr="00073577" w:rsidRDefault="00073577" w:rsidP="00073577">
      <w:pPr>
        <w:spacing w:before="0" w:after="0"/>
        <w:rPr>
          <w:ins w:id="11050" w:author="Abhishek Deep Nigam" w:date="2015-10-26T01:01:00Z"/>
          <w:rFonts w:ascii="Courier New" w:hAnsi="Courier New" w:cs="Courier New"/>
          <w:sz w:val="16"/>
          <w:szCs w:val="16"/>
          <w:rPrChange w:id="11051" w:author="Abhishek Deep Nigam" w:date="2015-10-26T01:01:00Z">
            <w:rPr>
              <w:ins w:id="11052" w:author="Abhishek Deep Nigam" w:date="2015-10-26T01:01:00Z"/>
              <w:rFonts w:ascii="Courier New" w:hAnsi="Courier New" w:cs="Courier New"/>
            </w:rPr>
          </w:rPrChange>
        </w:rPr>
      </w:pPr>
      <w:ins w:id="11053" w:author="Abhishek Deep Nigam" w:date="2015-10-26T01:01:00Z">
        <w:r w:rsidRPr="00073577">
          <w:rPr>
            <w:rFonts w:ascii="Courier New" w:hAnsi="Courier New" w:cs="Courier New"/>
            <w:sz w:val="16"/>
            <w:szCs w:val="16"/>
            <w:rPrChange w:id="11054" w:author="Abhishek Deep Nigam" w:date="2015-10-26T01:01:00Z">
              <w:rPr>
                <w:rFonts w:ascii="Courier New" w:hAnsi="Courier New" w:cs="Courier New"/>
              </w:rPr>
            </w:rPrChange>
          </w:rPr>
          <w:t>[4]-&gt;P(Backtracking)</w:t>
        </w:r>
      </w:ins>
    </w:p>
    <w:p w14:paraId="141F7893" w14:textId="77777777" w:rsidR="00073577" w:rsidRPr="00073577" w:rsidRDefault="00073577" w:rsidP="00073577">
      <w:pPr>
        <w:spacing w:before="0" w:after="0"/>
        <w:rPr>
          <w:ins w:id="11055" w:author="Abhishek Deep Nigam" w:date="2015-10-26T01:01:00Z"/>
          <w:rFonts w:ascii="Courier New" w:hAnsi="Courier New" w:cs="Courier New"/>
          <w:sz w:val="16"/>
          <w:szCs w:val="16"/>
          <w:rPrChange w:id="11056" w:author="Abhishek Deep Nigam" w:date="2015-10-26T01:01:00Z">
            <w:rPr>
              <w:ins w:id="11057" w:author="Abhishek Deep Nigam" w:date="2015-10-26T01:01:00Z"/>
              <w:rFonts w:ascii="Courier New" w:hAnsi="Courier New" w:cs="Courier New"/>
            </w:rPr>
          </w:rPrChange>
        </w:rPr>
      </w:pPr>
      <w:ins w:id="11058" w:author="Abhishek Deep Nigam" w:date="2015-10-26T01:01:00Z">
        <w:r w:rsidRPr="00073577">
          <w:rPr>
            <w:rFonts w:ascii="Courier New" w:hAnsi="Courier New" w:cs="Courier New"/>
            <w:sz w:val="16"/>
            <w:szCs w:val="16"/>
            <w:rPrChange w:id="11059" w:author="Abhishek Deep Nigam" w:date="2015-10-26T01:01:00Z">
              <w:rPr>
                <w:rFonts w:ascii="Courier New" w:hAnsi="Courier New" w:cs="Courier New"/>
              </w:rPr>
            </w:rPrChange>
          </w:rPr>
          <w:t>[4]-&gt;Q(Backtracking)</w:t>
        </w:r>
      </w:ins>
    </w:p>
    <w:p w14:paraId="166157D4" w14:textId="77777777" w:rsidR="00073577" w:rsidRPr="00073577" w:rsidRDefault="00073577" w:rsidP="00073577">
      <w:pPr>
        <w:spacing w:before="0" w:after="0"/>
        <w:rPr>
          <w:ins w:id="11060" w:author="Abhishek Deep Nigam" w:date="2015-10-26T01:01:00Z"/>
          <w:rFonts w:ascii="Courier New" w:hAnsi="Courier New" w:cs="Courier New"/>
          <w:sz w:val="16"/>
          <w:szCs w:val="16"/>
          <w:rPrChange w:id="11061" w:author="Abhishek Deep Nigam" w:date="2015-10-26T01:01:00Z">
            <w:rPr>
              <w:ins w:id="11062" w:author="Abhishek Deep Nigam" w:date="2015-10-26T01:01:00Z"/>
              <w:rFonts w:ascii="Courier New" w:hAnsi="Courier New" w:cs="Courier New"/>
            </w:rPr>
          </w:rPrChange>
        </w:rPr>
      </w:pPr>
      <w:ins w:id="11063" w:author="Abhishek Deep Nigam" w:date="2015-10-26T01:01:00Z">
        <w:r w:rsidRPr="00073577">
          <w:rPr>
            <w:rFonts w:ascii="Courier New" w:hAnsi="Courier New" w:cs="Courier New"/>
            <w:sz w:val="16"/>
            <w:szCs w:val="16"/>
            <w:rPrChange w:id="11064" w:author="Abhishek Deep Nigam" w:date="2015-10-26T01:01:00Z">
              <w:rPr>
                <w:rFonts w:ascii="Courier New" w:hAnsi="Courier New" w:cs="Courier New"/>
              </w:rPr>
            </w:rPrChange>
          </w:rPr>
          <w:t>[4]-&gt;S(Backtracking)</w:t>
        </w:r>
      </w:ins>
    </w:p>
    <w:p w14:paraId="2F730AE0" w14:textId="77777777" w:rsidR="00073577" w:rsidRPr="00073577" w:rsidRDefault="00073577" w:rsidP="00073577">
      <w:pPr>
        <w:spacing w:before="0" w:after="0"/>
        <w:rPr>
          <w:ins w:id="11065" w:author="Abhishek Deep Nigam" w:date="2015-10-26T01:01:00Z"/>
          <w:rFonts w:ascii="Courier New" w:hAnsi="Courier New" w:cs="Courier New"/>
          <w:sz w:val="16"/>
          <w:szCs w:val="16"/>
          <w:rPrChange w:id="11066" w:author="Abhishek Deep Nigam" w:date="2015-10-26T01:01:00Z">
            <w:rPr>
              <w:ins w:id="11067" w:author="Abhishek Deep Nigam" w:date="2015-10-26T01:01:00Z"/>
              <w:rFonts w:ascii="Courier New" w:hAnsi="Courier New" w:cs="Courier New"/>
            </w:rPr>
          </w:rPrChange>
        </w:rPr>
      </w:pPr>
      <w:ins w:id="11068" w:author="Abhishek Deep Nigam" w:date="2015-10-26T01:01:00Z">
        <w:r w:rsidRPr="00073577">
          <w:rPr>
            <w:rFonts w:ascii="Courier New" w:hAnsi="Courier New" w:cs="Courier New"/>
            <w:sz w:val="16"/>
            <w:szCs w:val="16"/>
            <w:rPrChange w:id="11069" w:author="Abhishek Deep Nigam" w:date="2015-10-26T01:01:00Z">
              <w:rPr>
                <w:rFonts w:ascii="Courier New" w:hAnsi="Courier New" w:cs="Courier New"/>
              </w:rPr>
            </w:rPrChange>
          </w:rPr>
          <w:t>[4]-&gt;Y[5]-&gt;O[6]-&gt;I(Backtracking)</w:t>
        </w:r>
      </w:ins>
    </w:p>
    <w:p w14:paraId="6B750951" w14:textId="77777777" w:rsidR="00073577" w:rsidRPr="00073577" w:rsidRDefault="00073577" w:rsidP="00073577">
      <w:pPr>
        <w:spacing w:before="0" w:after="0"/>
        <w:rPr>
          <w:ins w:id="11070" w:author="Abhishek Deep Nigam" w:date="2015-10-26T01:01:00Z"/>
          <w:rFonts w:ascii="Courier New" w:hAnsi="Courier New" w:cs="Courier New"/>
          <w:sz w:val="16"/>
          <w:szCs w:val="16"/>
          <w:rPrChange w:id="11071" w:author="Abhishek Deep Nigam" w:date="2015-10-26T01:01:00Z">
            <w:rPr>
              <w:ins w:id="11072" w:author="Abhishek Deep Nigam" w:date="2015-10-26T01:01:00Z"/>
              <w:rFonts w:ascii="Courier New" w:hAnsi="Courier New" w:cs="Courier New"/>
            </w:rPr>
          </w:rPrChange>
        </w:rPr>
      </w:pPr>
      <w:ins w:id="11073" w:author="Abhishek Deep Nigam" w:date="2015-10-26T01:01:00Z">
        <w:r w:rsidRPr="00073577">
          <w:rPr>
            <w:rFonts w:ascii="Courier New" w:hAnsi="Courier New" w:cs="Courier New"/>
            <w:sz w:val="16"/>
            <w:szCs w:val="16"/>
            <w:rPrChange w:id="11074" w:author="Abhishek Deep Nigam" w:date="2015-10-26T01:01:00Z">
              <w:rPr>
                <w:rFonts w:ascii="Courier New" w:hAnsi="Courier New" w:cs="Courier New"/>
              </w:rPr>
            </w:rPrChange>
          </w:rPr>
          <w:t>[1]-&gt;M[2]-&gt;T[3]-&gt;T[4]-&gt;A(Backtracking)</w:t>
        </w:r>
      </w:ins>
    </w:p>
    <w:p w14:paraId="03F34F62" w14:textId="77777777" w:rsidR="00073577" w:rsidRPr="00073577" w:rsidRDefault="00073577" w:rsidP="00073577">
      <w:pPr>
        <w:spacing w:before="0" w:after="0"/>
        <w:rPr>
          <w:ins w:id="11075" w:author="Abhishek Deep Nigam" w:date="2015-10-26T01:01:00Z"/>
          <w:rFonts w:ascii="Courier New" w:hAnsi="Courier New" w:cs="Courier New"/>
          <w:sz w:val="16"/>
          <w:szCs w:val="16"/>
          <w:rPrChange w:id="11076" w:author="Abhishek Deep Nigam" w:date="2015-10-26T01:01:00Z">
            <w:rPr>
              <w:ins w:id="11077" w:author="Abhishek Deep Nigam" w:date="2015-10-26T01:01:00Z"/>
              <w:rFonts w:ascii="Courier New" w:hAnsi="Courier New" w:cs="Courier New"/>
            </w:rPr>
          </w:rPrChange>
        </w:rPr>
      </w:pPr>
      <w:ins w:id="11078" w:author="Abhishek Deep Nigam" w:date="2015-10-26T01:01:00Z">
        <w:r w:rsidRPr="00073577">
          <w:rPr>
            <w:rFonts w:ascii="Courier New" w:hAnsi="Courier New" w:cs="Courier New"/>
            <w:sz w:val="16"/>
            <w:szCs w:val="16"/>
            <w:rPrChange w:id="11079" w:author="Abhishek Deep Nigam" w:date="2015-10-26T01:01:00Z">
              <w:rPr>
                <w:rFonts w:ascii="Courier New" w:hAnsi="Courier New" w:cs="Courier New"/>
              </w:rPr>
            </w:rPrChange>
          </w:rPr>
          <w:t>[4]-&gt;N[5]-&gt;O[6]-&gt;I(Backtracking)</w:t>
        </w:r>
      </w:ins>
    </w:p>
    <w:p w14:paraId="283905E5" w14:textId="77777777" w:rsidR="00073577" w:rsidRPr="00073577" w:rsidRDefault="00073577" w:rsidP="00073577">
      <w:pPr>
        <w:spacing w:before="0" w:after="0"/>
        <w:rPr>
          <w:ins w:id="11080" w:author="Abhishek Deep Nigam" w:date="2015-10-26T01:01:00Z"/>
          <w:rFonts w:ascii="Courier New" w:hAnsi="Courier New" w:cs="Courier New"/>
          <w:sz w:val="16"/>
          <w:szCs w:val="16"/>
          <w:rPrChange w:id="11081" w:author="Abhishek Deep Nigam" w:date="2015-10-26T01:01:00Z">
            <w:rPr>
              <w:ins w:id="11082" w:author="Abhishek Deep Nigam" w:date="2015-10-26T01:01:00Z"/>
              <w:rFonts w:ascii="Courier New" w:hAnsi="Courier New" w:cs="Courier New"/>
            </w:rPr>
          </w:rPrChange>
        </w:rPr>
      </w:pPr>
      <w:ins w:id="11083" w:author="Abhishek Deep Nigam" w:date="2015-10-26T01:01:00Z">
        <w:r w:rsidRPr="00073577">
          <w:rPr>
            <w:rFonts w:ascii="Courier New" w:hAnsi="Courier New" w:cs="Courier New"/>
            <w:sz w:val="16"/>
            <w:szCs w:val="16"/>
            <w:rPrChange w:id="11084" w:author="Abhishek Deep Nigam" w:date="2015-10-26T01:01:00Z">
              <w:rPr>
                <w:rFonts w:ascii="Courier New" w:hAnsi="Courier New" w:cs="Courier New"/>
              </w:rPr>
            </w:rPrChange>
          </w:rPr>
          <w:t>[4]-&gt;O[5]-&gt;O[6]-&gt;I(Backtracking)</w:t>
        </w:r>
      </w:ins>
    </w:p>
    <w:p w14:paraId="2EA3EAE0" w14:textId="77777777" w:rsidR="00073577" w:rsidRPr="00073577" w:rsidRDefault="00073577" w:rsidP="00073577">
      <w:pPr>
        <w:spacing w:before="0" w:after="0"/>
        <w:rPr>
          <w:ins w:id="11085" w:author="Abhishek Deep Nigam" w:date="2015-10-26T01:01:00Z"/>
          <w:rFonts w:ascii="Courier New" w:hAnsi="Courier New" w:cs="Courier New"/>
          <w:sz w:val="16"/>
          <w:szCs w:val="16"/>
          <w:rPrChange w:id="11086" w:author="Abhishek Deep Nigam" w:date="2015-10-26T01:01:00Z">
            <w:rPr>
              <w:ins w:id="11087" w:author="Abhishek Deep Nigam" w:date="2015-10-26T01:01:00Z"/>
              <w:rFonts w:ascii="Courier New" w:hAnsi="Courier New" w:cs="Courier New"/>
            </w:rPr>
          </w:rPrChange>
        </w:rPr>
      </w:pPr>
      <w:ins w:id="11088" w:author="Abhishek Deep Nigam" w:date="2015-10-26T01:01:00Z">
        <w:r w:rsidRPr="00073577">
          <w:rPr>
            <w:rFonts w:ascii="Courier New" w:hAnsi="Courier New" w:cs="Courier New"/>
            <w:sz w:val="16"/>
            <w:szCs w:val="16"/>
            <w:rPrChange w:id="11089" w:author="Abhishek Deep Nigam" w:date="2015-10-26T01:01:00Z">
              <w:rPr>
                <w:rFonts w:ascii="Courier New" w:hAnsi="Courier New" w:cs="Courier New"/>
              </w:rPr>
            </w:rPrChange>
          </w:rPr>
          <w:t>[4]-&gt;P(Backtracking)</w:t>
        </w:r>
      </w:ins>
    </w:p>
    <w:p w14:paraId="61764E31" w14:textId="77777777" w:rsidR="00073577" w:rsidRPr="00073577" w:rsidRDefault="00073577" w:rsidP="00073577">
      <w:pPr>
        <w:spacing w:before="0" w:after="0"/>
        <w:rPr>
          <w:ins w:id="11090" w:author="Abhishek Deep Nigam" w:date="2015-10-26T01:01:00Z"/>
          <w:rFonts w:ascii="Courier New" w:hAnsi="Courier New" w:cs="Courier New"/>
          <w:sz w:val="16"/>
          <w:szCs w:val="16"/>
          <w:rPrChange w:id="11091" w:author="Abhishek Deep Nigam" w:date="2015-10-26T01:01:00Z">
            <w:rPr>
              <w:ins w:id="11092" w:author="Abhishek Deep Nigam" w:date="2015-10-26T01:01:00Z"/>
              <w:rFonts w:ascii="Courier New" w:hAnsi="Courier New" w:cs="Courier New"/>
            </w:rPr>
          </w:rPrChange>
        </w:rPr>
      </w:pPr>
      <w:ins w:id="11093" w:author="Abhishek Deep Nigam" w:date="2015-10-26T01:01:00Z">
        <w:r w:rsidRPr="00073577">
          <w:rPr>
            <w:rFonts w:ascii="Courier New" w:hAnsi="Courier New" w:cs="Courier New"/>
            <w:sz w:val="16"/>
            <w:szCs w:val="16"/>
            <w:rPrChange w:id="11094" w:author="Abhishek Deep Nigam" w:date="2015-10-26T01:01:00Z">
              <w:rPr>
                <w:rFonts w:ascii="Courier New" w:hAnsi="Courier New" w:cs="Courier New"/>
              </w:rPr>
            </w:rPrChange>
          </w:rPr>
          <w:t>[4]-&gt;Q(Backtracking)</w:t>
        </w:r>
      </w:ins>
    </w:p>
    <w:p w14:paraId="12A29E32" w14:textId="77777777" w:rsidR="00073577" w:rsidRPr="00073577" w:rsidRDefault="00073577" w:rsidP="00073577">
      <w:pPr>
        <w:spacing w:before="0" w:after="0"/>
        <w:rPr>
          <w:ins w:id="11095" w:author="Abhishek Deep Nigam" w:date="2015-10-26T01:01:00Z"/>
          <w:rFonts w:ascii="Courier New" w:hAnsi="Courier New" w:cs="Courier New"/>
          <w:sz w:val="16"/>
          <w:szCs w:val="16"/>
          <w:rPrChange w:id="11096" w:author="Abhishek Deep Nigam" w:date="2015-10-26T01:01:00Z">
            <w:rPr>
              <w:ins w:id="11097" w:author="Abhishek Deep Nigam" w:date="2015-10-26T01:01:00Z"/>
              <w:rFonts w:ascii="Courier New" w:hAnsi="Courier New" w:cs="Courier New"/>
            </w:rPr>
          </w:rPrChange>
        </w:rPr>
      </w:pPr>
      <w:ins w:id="11098" w:author="Abhishek Deep Nigam" w:date="2015-10-26T01:01:00Z">
        <w:r w:rsidRPr="00073577">
          <w:rPr>
            <w:rFonts w:ascii="Courier New" w:hAnsi="Courier New" w:cs="Courier New"/>
            <w:sz w:val="16"/>
            <w:szCs w:val="16"/>
            <w:rPrChange w:id="11099" w:author="Abhishek Deep Nigam" w:date="2015-10-26T01:01:00Z">
              <w:rPr>
                <w:rFonts w:ascii="Courier New" w:hAnsi="Courier New" w:cs="Courier New"/>
              </w:rPr>
            </w:rPrChange>
          </w:rPr>
          <w:t>[4]-&gt;S(Backtracking)</w:t>
        </w:r>
      </w:ins>
    </w:p>
    <w:p w14:paraId="039BA954" w14:textId="77777777" w:rsidR="00073577" w:rsidRPr="00073577" w:rsidRDefault="00073577" w:rsidP="00073577">
      <w:pPr>
        <w:spacing w:before="0" w:after="0"/>
        <w:rPr>
          <w:ins w:id="11100" w:author="Abhishek Deep Nigam" w:date="2015-10-26T01:01:00Z"/>
          <w:rFonts w:ascii="Courier New" w:hAnsi="Courier New" w:cs="Courier New"/>
          <w:sz w:val="16"/>
          <w:szCs w:val="16"/>
          <w:rPrChange w:id="11101" w:author="Abhishek Deep Nigam" w:date="2015-10-26T01:01:00Z">
            <w:rPr>
              <w:ins w:id="11102" w:author="Abhishek Deep Nigam" w:date="2015-10-26T01:01:00Z"/>
              <w:rFonts w:ascii="Courier New" w:hAnsi="Courier New" w:cs="Courier New"/>
            </w:rPr>
          </w:rPrChange>
        </w:rPr>
      </w:pPr>
      <w:ins w:id="11103" w:author="Abhishek Deep Nigam" w:date="2015-10-26T01:01:00Z">
        <w:r w:rsidRPr="00073577">
          <w:rPr>
            <w:rFonts w:ascii="Courier New" w:hAnsi="Courier New" w:cs="Courier New"/>
            <w:sz w:val="16"/>
            <w:szCs w:val="16"/>
            <w:rPrChange w:id="11104" w:author="Abhishek Deep Nigam" w:date="2015-10-26T01:01:00Z">
              <w:rPr>
                <w:rFonts w:ascii="Courier New" w:hAnsi="Courier New" w:cs="Courier New"/>
              </w:rPr>
            </w:rPrChange>
          </w:rPr>
          <w:t>[4]-&gt;Y[5]-&gt;O[6]-&gt;I(Backtracking)</w:t>
        </w:r>
      </w:ins>
    </w:p>
    <w:p w14:paraId="05BBA1BC" w14:textId="77777777" w:rsidR="00073577" w:rsidRPr="00073577" w:rsidRDefault="00073577" w:rsidP="00073577">
      <w:pPr>
        <w:spacing w:before="0" w:after="0"/>
        <w:rPr>
          <w:ins w:id="11105" w:author="Abhishek Deep Nigam" w:date="2015-10-26T01:01:00Z"/>
          <w:rFonts w:ascii="Courier New" w:hAnsi="Courier New" w:cs="Courier New"/>
          <w:sz w:val="16"/>
          <w:szCs w:val="16"/>
          <w:rPrChange w:id="11106" w:author="Abhishek Deep Nigam" w:date="2015-10-26T01:01:00Z">
            <w:rPr>
              <w:ins w:id="11107" w:author="Abhishek Deep Nigam" w:date="2015-10-26T01:01:00Z"/>
              <w:rFonts w:ascii="Courier New" w:hAnsi="Courier New" w:cs="Courier New"/>
            </w:rPr>
          </w:rPrChange>
        </w:rPr>
      </w:pPr>
      <w:ins w:id="11108" w:author="Abhishek Deep Nigam" w:date="2015-10-26T01:01:00Z">
        <w:r w:rsidRPr="00073577">
          <w:rPr>
            <w:rFonts w:ascii="Courier New" w:hAnsi="Courier New" w:cs="Courier New"/>
            <w:sz w:val="16"/>
            <w:szCs w:val="16"/>
            <w:rPrChange w:id="11109" w:author="Abhishek Deep Nigam" w:date="2015-10-26T01:01:00Z">
              <w:rPr>
                <w:rFonts w:ascii="Courier New" w:hAnsi="Courier New" w:cs="Courier New"/>
              </w:rPr>
            </w:rPrChange>
          </w:rPr>
          <w:t>[1]-&gt;O[2]-&gt;T[3]-&gt;T[4]-&gt;A(Backtracking)</w:t>
        </w:r>
      </w:ins>
    </w:p>
    <w:p w14:paraId="0A384ED7" w14:textId="77777777" w:rsidR="00073577" w:rsidRPr="00073577" w:rsidRDefault="00073577" w:rsidP="00073577">
      <w:pPr>
        <w:spacing w:before="0" w:after="0"/>
        <w:rPr>
          <w:ins w:id="11110" w:author="Abhishek Deep Nigam" w:date="2015-10-26T01:01:00Z"/>
          <w:rFonts w:ascii="Courier New" w:hAnsi="Courier New" w:cs="Courier New"/>
          <w:sz w:val="16"/>
          <w:szCs w:val="16"/>
          <w:rPrChange w:id="11111" w:author="Abhishek Deep Nigam" w:date="2015-10-26T01:01:00Z">
            <w:rPr>
              <w:ins w:id="11112" w:author="Abhishek Deep Nigam" w:date="2015-10-26T01:01:00Z"/>
              <w:rFonts w:ascii="Courier New" w:hAnsi="Courier New" w:cs="Courier New"/>
            </w:rPr>
          </w:rPrChange>
        </w:rPr>
      </w:pPr>
      <w:ins w:id="11113" w:author="Abhishek Deep Nigam" w:date="2015-10-26T01:01:00Z">
        <w:r w:rsidRPr="00073577">
          <w:rPr>
            <w:rFonts w:ascii="Courier New" w:hAnsi="Courier New" w:cs="Courier New"/>
            <w:sz w:val="16"/>
            <w:szCs w:val="16"/>
            <w:rPrChange w:id="11114" w:author="Abhishek Deep Nigam" w:date="2015-10-26T01:01:00Z">
              <w:rPr>
                <w:rFonts w:ascii="Courier New" w:hAnsi="Courier New" w:cs="Courier New"/>
              </w:rPr>
            </w:rPrChange>
          </w:rPr>
          <w:t>[4]-&gt;N[5]-&gt;O[6]-&gt;I(Backtracking)</w:t>
        </w:r>
      </w:ins>
    </w:p>
    <w:p w14:paraId="2D3541A8" w14:textId="77777777" w:rsidR="00073577" w:rsidRPr="00073577" w:rsidRDefault="00073577" w:rsidP="00073577">
      <w:pPr>
        <w:spacing w:before="0" w:after="0"/>
        <w:rPr>
          <w:ins w:id="11115" w:author="Abhishek Deep Nigam" w:date="2015-10-26T01:01:00Z"/>
          <w:rFonts w:ascii="Courier New" w:hAnsi="Courier New" w:cs="Courier New"/>
          <w:sz w:val="16"/>
          <w:szCs w:val="16"/>
          <w:rPrChange w:id="11116" w:author="Abhishek Deep Nigam" w:date="2015-10-26T01:01:00Z">
            <w:rPr>
              <w:ins w:id="11117" w:author="Abhishek Deep Nigam" w:date="2015-10-26T01:01:00Z"/>
              <w:rFonts w:ascii="Courier New" w:hAnsi="Courier New" w:cs="Courier New"/>
            </w:rPr>
          </w:rPrChange>
        </w:rPr>
      </w:pPr>
      <w:ins w:id="11118" w:author="Abhishek Deep Nigam" w:date="2015-10-26T01:01:00Z">
        <w:r w:rsidRPr="00073577">
          <w:rPr>
            <w:rFonts w:ascii="Courier New" w:hAnsi="Courier New" w:cs="Courier New"/>
            <w:sz w:val="16"/>
            <w:szCs w:val="16"/>
            <w:rPrChange w:id="11119" w:author="Abhishek Deep Nigam" w:date="2015-10-26T01:01:00Z">
              <w:rPr>
                <w:rFonts w:ascii="Courier New" w:hAnsi="Courier New" w:cs="Courier New"/>
              </w:rPr>
            </w:rPrChange>
          </w:rPr>
          <w:t>[4]-&gt;O[5]-&gt;O[6]-&gt;I(Backtracking)</w:t>
        </w:r>
      </w:ins>
    </w:p>
    <w:p w14:paraId="6F24A2AB" w14:textId="77777777" w:rsidR="00073577" w:rsidRPr="00073577" w:rsidRDefault="00073577" w:rsidP="00073577">
      <w:pPr>
        <w:spacing w:before="0" w:after="0"/>
        <w:rPr>
          <w:ins w:id="11120" w:author="Abhishek Deep Nigam" w:date="2015-10-26T01:01:00Z"/>
          <w:rFonts w:ascii="Courier New" w:hAnsi="Courier New" w:cs="Courier New"/>
          <w:sz w:val="16"/>
          <w:szCs w:val="16"/>
          <w:rPrChange w:id="11121" w:author="Abhishek Deep Nigam" w:date="2015-10-26T01:01:00Z">
            <w:rPr>
              <w:ins w:id="11122" w:author="Abhishek Deep Nigam" w:date="2015-10-26T01:01:00Z"/>
              <w:rFonts w:ascii="Courier New" w:hAnsi="Courier New" w:cs="Courier New"/>
            </w:rPr>
          </w:rPrChange>
        </w:rPr>
      </w:pPr>
      <w:ins w:id="11123" w:author="Abhishek Deep Nigam" w:date="2015-10-26T01:01:00Z">
        <w:r w:rsidRPr="00073577">
          <w:rPr>
            <w:rFonts w:ascii="Courier New" w:hAnsi="Courier New" w:cs="Courier New"/>
            <w:sz w:val="16"/>
            <w:szCs w:val="16"/>
            <w:rPrChange w:id="11124" w:author="Abhishek Deep Nigam" w:date="2015-10-26T01:01:00Z">
              <w:rPr>
                <w:rFonts w:ascii="Courier New" w:hAnsi="Courier New" w:cs="Courier New"/>
              </w:rPr>
            </w:rPrChange>
          </w:rPr>
          <w:t>[4]-&gt;P(Backtracking)</w:t>
        </w:r>
      </w:ins>
    </w:p>
    <w:p w14:paraId="6B8175C0" w14:textId="77777777" w:rsidR="00073577" w:rsidRPr="00073577" w:rsidRDefault="00073577" w:rsidP="00073577">
      <w:pPr>
        <w:spacing w:before="0" w:after="0"/>
        <w:rPr>
          <w:ins w:id="11125" w:author="Abhishek Deep Nigam" w:date="2015-10-26T01:01:00Z"/>
          <w:rFonts w:ascii="Courier New" w:hAnsi="Courier New" w:cs="Courier New"/>
          <w:sz w:val="16"/>
          <w:szCs w:val="16"/>
          <w:rPrChange w:id="11126" w:author="Abhishek Deep Nigam" w:date="2015-10-26T01:01:00Z">
            <w:rPr>
              <w:ins w:id="11127" w:author="Abhishek Deep Nigam" w:date="2015-10-26T01:01:00Z"/>
              <w:rFonts w:ascii="Courier New" w:hAnsi="Courier New" w:cs="Courier New"/>
            </w:rPr>
          </w:rPrChange>
        </w:rPr>
      </w:pPr>
      <w:ins w:id="11128" w:author="Abhishek Deep Nigam" w:date="2015-10-26T01:01:00Z">
        <w:r w:rsidRPr="00073577">
          <w:rPr>
            <w:rFonts w:ascii="Courier New" w:hAnsi="Courier New" w:cs="Courier New"/>
            <w:sz w:val="16"/>
            <w:szCs w:val="16"/>
            <w:rPrChange w:id="11129" w:author="Abhishek Deep Nigam" w:date="2015-10-26T01:01:00Z">
              <w:rPr>
                <w:rFonts w:ascii="Courier New" w:hAnsi="Courier New" w:cs="Courier New"/>
              </w:rPr>
            </w:rPrChange>
          </w:rPr>
          <w:t>[4]-&gt;Q(Backtracking)</w:t>
        </w:r>
      </w:ins>
    </w:p>
    <w:p w14:paraId="608F3BDC" w14:textId="77777777" w:rsidR="00073577" w:rsidRPr="00073577" w:rsidRDefault="00073577" w:rsidP="00073577">
      <w:pPr>
        <w:spacing w:before="0" w:after="0"/>
        <w:rPr>
          <w:ins w:id="11130" w:author="Abhishek Deep Nigam" w:date="2015-10-26T01:01:00Z"/>
          <w:rFonts w:ascii="Courier New" w:hAnsi="Courier New" w:cs="Courier New"/>
          <w:sz w:val="16"/>
          <w:szCs w:val="16"/>
          <w:rPrChange w:id="11131" w:author="Abhishek Deep Nigam" w:date="2015-10-26T01:01:00Z">
            <w:rPr>
              <w:ins w:id="11132" w:author="Abhishek Deep Nigam" w:date="2015-10-26T01:01:00Z"/>
              <w:rFonts w:ascii="Courier New" w:hAnsi="Courier New" w:cs="Courier New"/>
            </w:rPr>
          </w:rPrChange>
        </w:rPr>
      </w:pPr>
      <w:ins w:id="11133" w:author="Abhishek Deep Nigam" w:date="2015-10-26T01:01:00Z">
        <w:r w:rsidRPr="00073577">
          <w:rPr>
            <w:rFonts w:ascii="Courier New" w:hAnsi="Courier New" w:cs="Courier New"/>
            <w:sz w:val="16"/>
            <w:szCs w:val="16"/>
            <w:rPrChange w:id="11134" w:author="Abhishek Deep Nigam" w:date="2015-10-26T01:01:00Z">
              <w:rPr>
                <w:rFonts w:ascii="Courier New" w:hAnsi="Courier New" w:cs="Courier New"/>
              </w:rPr>
            </w:rPrChange>
          </w:rPr>
          <w:t>[4]-&gt;S(Backtracking)</w:t>
        </w:r>
      </w:ins>
    </w:p>
    <w:p w14:paraId="71F86386" w14:textId="77777777" w:rsidR="00073577" w:rsidRPr="00073577" w:rsidRDefault="00073577" w:rsidP="00073577">
      <w:pPr>
        <w:spacing w:before="0" w:after="0"/>
        <w:rPr>
          <w:ins w:id="11135" w:author="Abhishek Deep Nigam" w:date="2015-10-26T01:01:00Z"/>
          <w:rFonts w:ascii="Courier New" w:hAnsi="Courier New" w:cs="Courier New"/>
          <w:sz w:val="16"/>
          <w:szCs w:val="16"/>
          <w:rPrChange w:id="11136" w:author="Abhishek Deep Nigam" w:date="2015-10-26T01:01:00Z">
            <w:rPr>
              <w:ins w:id="11137" w:author="Abhishek Deep Nigam" w:date="2015-10-26T01:01:00Z"/>
              <w:rFonts w:ascii="Courier New" w:hAnsi="Courier New" w:cs="Courier New"/>
            </w:rPr>
          </w:rPrChange>
        </w:rPr>
      </w:pPr>
      <w:ins w:id="11138" w:author="Abhishek Deep Nigam" w:date="2015-10-26T01:01:00Z">
        <w:r w:rsidRPr="00073577">
          <w:rPr>
            <w:rFonts w:ascii="Courier New" w:hAnsi="Courier New" w:cs="Courier New"/>
            <w:sz w:val="16"/>
            <w:szCs w:val="16"/>
            <w:rPrChange w:id="11139" w:author="Abhishek Deep Nigam" w:date="2015-10-26T01:01:00Z">
              <w:rPr>
                <w:rFonts w:ascii="Courier New" w:hAnsi="Courier New" w:cs="Courier New"/>
              </w:rPr>
            </w:rPrChange>
          </w:rPr>
          <w:t>[4]-&gt;Y[5]-&gt;O[6]-&gt;I(Backtracking)</w:t>
        </w:r>
      </w:ins>
    </w:p>
    <w:p w14:paraId="610F0E81" w14:textId="77777777" w:rsidR="00073577" w:rsidRPr="00073577" w:rsidRDefault="00073577" w:rsidP="00073577">
      <w:pPr>
        <w:spacing w:before="0" w:after="0"/>
        <w:rPr>
          <w:ins w:id="11140" w:author="Abhishek Deep Nigam" w:date="2015-10-26T01:01:00Z"/>
          <w:rFonts w:ascii="Courier New" w:hAnsi="Courier New" w:cs="Courier New"/>
          <w:sz w:val="16"/>
          <w:szCs w:val="16"/>
          <w:rPrChange w:id="11141" w:author="Abhishek Deep Nigam" w:date="2015-10-26T01:01:00Z">
            <w:rPr>
              <w:ins w:id="11142" w:author="Abhishek Deep Nigam" w:date="2015-10-26T01:01:00Z"/>
              <w:rFonts w:ascii="Courier New" w:hAnsi="Courier New" w:cs="Courier New"/>
            </w:rPr>
          </w:rPrChange>
        </w:rPr>
      </w:pPr>
      <w:ins w:id="11143" w:author="Abhishek Deep Nigam" w:date="2015-10-26T01:01:00Z">
        <w:r w:rsidRPr="00073577">
          <w:rPr>
            <w:rFonts w:ascii="Courier New" w:hAnsi="Courier New" w:cs="Courier New"/>
            <w:sz w:val="16"/>
            <w:szCs w:val="16"/>
            <w:rPrChange w:id="11144" w:author="Abhishek Deep Nigam" w:date="2015-10-26T01:01:00Z">
              <w:rPr>
                <w:rFonts w:ascii="Courier New" w:hAnsi="Courier New" w:cs="Courier New"/>
              </w:rPr>
            </w:rPrChange>
          </w:rPr>
          <w:t>[1]-&gt;P[2]-&gt;T[3]-&gt;T[4]-&gt;A(Backtracking)</w:t>
        </w:r>
      </w:ins>
    </w:p>
    <w:p w14:paraId="19AC4A66" w14:textId="77777777" w:rsidR="00073577" w:rsidRPr="00073577" w:rsidRDefault="00073577" w:rsidP="00073577">
      <w:pPr>
        <w:spacing w:before="0" w:after="0"/>
        <w:rPr>
          <w:ins w:id="11145" w:author="Abhishek Deep Nigam" w:date="2015-10-26T01:01:00Z"/>
          <w:rFonts w:ascii="Courier New" w:hAnsi="Courier New" w:cs="Courier New"/>
          <w:sz w:val="16"/>
          <w:szCs w:val="16"/>
          <w:rPrChange w:id="11146" w:author="Abhishek Deep Nigam" w:date="2015-10-26T01:01:00Z">
            <w:rPr>
              <w:ins w:id="11147" w:author="Abhishek Deep Nigam" w:date="2015-10-26T01:01:00Z"/>
              <w:rFonts w:ascii="Courier New" w:hAnsi="Courier New" w:cs="Courier New"/>
            </w:rPr>
          </w:rPrChange>
        </w:rPr>
      </w:pPr>
      <w:ins w:id="11148" w:author="Abhishek Deep Nigam" w:date="2015-10-26T01:01:00Z">
        <w:r w:rsidRPr="00073577">
          <w:rPr>
            <w:rFonts w:ascii="Courier New" w:hAnsi="Courier New" w:cs="Courier New"/>
            <w:sz w:val="16"/>
            <w:szCs w:val="16"/>
            <w:rPrChange w:id="11149" w:author="Abhishek Deep Nigam" w:date="2015-10-26T01:01:00Z">
              <w:rPr>
                <w:rFonts w:ascii="Courier New" w:hAnsi="Courier New" w:cs="Courier New"/>
              </w:rPr>
            </w:rPrChange>
          </w:rPr>
          <w:t>[4]-&gt;N[5]-&gt;O[6]-&gt;I(Backtracking)</w:t>
        </w:r>
      </w:ins>
    </w:p>
    <w:p w14:paraId="01AEF53D" w14:textId="77777777" w:rsidR="00073577" w:rsidRPr="00073577" w:rsidRDefault="00073577" w:rsidP="00073577">
      <w:pPr>
        <w:spacing w:before="0" w:after="0"/>
        <w:rPr>
          <w:ins w:id="11150" w:author="Abhishek Deep Nigam" w:date="2015-10-26T01:01:00Z"/>
          <w:rFonts w:ascii="Courier New" w:hAnsi="Courier New" w:cs="Courier New"/>
          <w:sz w:val="16"/>
          <w:szCs w:val="16"/>
          <w:rPrChange w:id="11151" w:author="Abhishek Deep Nigam" w:date="2015-10-26T01:01:00Z">
            <w:rPr>
              <w:ins w:id="11152" w:author="Abhishek Deep Nigam" w:date="2015-10-26T01:01:00Z"/>
              <w:rFonts w:ascii="Courier New" w:hAnsi="Courier New" w:cs="Courier New"/>
            </w:rPr>
          </w:rPrChange>
        </w:rPr>
      </w:pPr>
      <w:ins w:id="11153" w:author="Abhishek Deep Nigam" w:date="2015-10-26T01:01:00Z">
        <w:r w:rsidRPr="00073577">
          <w:rPr>
            <w:rFonts w:ascii="Courier New" w:hAnsi="Courier New" w:cs="Courier New"/>
            <w:sz w:val="16"/>
            <w:szCs w:val="16"/>
            <w:rPrChange w:id="11154" w:author="Abhishek Deep Nigam" w:date="2015-10-26T01:01:00Z">
              <w:rPr>
                <w:rFonts w:ascii="Courier New" w:hAnsi="Courier New" w:cs="Courier New"/>
              </w:rPr>
            </w:rPrChange>
          </w:rPr>
          <w:t>[4]-&gt;O[5]-&gt;O[6]-&gt;I(Backtracking)</w:t>
        </w:r>
      </w:ins>
    </w:p>
    <w:p w14:paraId="3002D1E5" w14:textId="77777777" w:rsidR="00073577" w:rsidRPr="00073577" w:rsidRDefault="00073577" w:rsidP="00073577">
      <w:pPr>
        <w:spacing w:before="0" w:after="0"/>
        <w:rPr>
          <w:ins w:id="11155" w:author="Abhishek Deep Nigam" w:date="2015-10-26T01:01:00Z"/>
          <w:rFonts w:ascii="Courier New" w:hAnsi="Courier New" w:cs="Courier New"/>
          <w:sz w:val="16"/>
          <w:szCs w:val="16"/>
          <w:rPrChange w:id="11156" w:author="Abhishek Deep Nigam" w:date="2015-10-26T01:01:00Z">
            <w:rPr>
              <w:ins w:id="11157" w:author="Abhishek Deep Nigam" w:date="2015-10-26T01:01:00Z"/>
              <w:rFonts w:ascii="Courier New" w:hAnsi="Courier New" w:cs="Courier New"/>
            </w:rPr>
          </w:rPrChange>
        </w:rPr>
      </w:pPr>
      <w:ins w:id="11158" w:author="Abhishek Deep Nigam" w:date="2015-10-26T01:01:00Z">
        <w:r w:rsidRPr="00073577">
          <w:rPr>
            <w:rFonts w:ascii="Courier New" w:hAnsi="Courier New" w:cs="Courier New"/>
            <w:sz w:val="16"/>
            <w:szCs w:val="16"/>
            <w:rPrChange w:id="11159" w:author="Abhishek Deep Nigam" w:date="2015-10-26T01:01:00Z">
              <w:rPr>
                <w:rFonts w:ascii="Courier New" w:hAnsi="Courier New" w:cs="Courier New"/>
              </w:rPr>
            </w:rPrChange>
          </w:rPr>
          <w:t>[4]-&gt;P(Backtracking)</w:t>
        </w:r>
      </w:ins>
    </w:p>
    <w:p w14:paraId="773B0286" w14:textId="77777777" w:rsidR="00073577" w:rsidRPr="00073577" w:rsidRDefault="00073577" w:rsidP="00073577">
      <w:pPr>
        <w:spacing w:before="0" w:after="0"/>
        <w:rPr>
          <w:ins w:id="11160" w:author="Abhishek Deep Nigam" w:date="2015-10-26T01:01:00Z"/>
          <w:rFonts w:ascii="Courier New" w:hAnsi="Courier New" w:cs="Courier New"/>
          <w:sz w:val="16"/>
          <w:szCs w:val="16"/>
          <w:rPrChange w:id="11161" w:author="Abhishek Deep Nigam" w:date="2015-10-26T01:01:00Z">
            <w:rPr>
              <w:ins w:id="11162" w:author="Abhishek Deep Nigam" w:date="2015-10-26T01:01:00Z"/>
              <w:rFonts w:ascii="Courier New" w:hAnsi="Courier New" w:cs="Courier New"/>
            </w:rPr>
          </w:rPrChange>
        </w:rPr>
      </w:pPr>
      <w:ins w:id="11163" w:author="Abhishek Deep Nigam" w:date="2015-10-26T01:01:00Z">
        <w:r w:rsidRPr="00073577">
          <w:rPr>
            <w:rFonts w:ascii="Courier New" w:hAnsi="Courier New" w:cs="Courier New"/>
            <w:sz w:val="16"/>
            <w:szCs w:val="16"/>
            <w:rPrChange w:id="11164" w:author="Abhishek Deep Nigam" w:date="2015-10-26T01:01:00Z">
              <w:rPr>
                <w:rFonts w:ascii="Courier New" w:hAnsi="Courier New" w:cs="Courier New"/>
              </w:rPr>
            </w:rPrChange>
          </w:rPr>
          <w:t>[4]-&gt;Q(Backtracking)</w:t>
        </w:r>
      </w:ins>
    </w:p>
    <w:p w14:paraId="2DDCD8B3" w14:textId="77777777" w:rsidR="00073577" w:rsidRPr="00073577" w:rsidRDefault="00073577" w:rsidP="00073577">
      <w:pPr>
        <w:spacing w:before="0" w:after="0"/>
        <w:rPr>
          <w:ins w:id="11165" w:author="Abhishek Deep Nigam" w:date="2015-10-26T01:01:00Z"/>
          <w:rFonts w:ascii="Courier New" w:hAnsi="Courier New" w:cs="Courier New"/>
          <w:sz w:val="16"/>
          <w:szCs w:val="16"/>
          <w:rPrChange w:id="11166" w:author="Abhishek Deep Nigam" w:date="2015-10-26T01:01:00Z">
            <w:rPr>
              <w:ins w:id="11167" w:author="Abhishek Deep Nigam" w:date="2015-10-26T01:01:00Z"/>
              <w:rFonts w:ascii="Courier New" w:hAnsi="Courier New" w:cs="Courier New"/>
            </w:rPr>
          </w:rPrChange>
        </w:rPr>
      </w:pPr>
      <w:ins w:id="11168" w:author="Abhishek Deep Nigam" w:date="2015-10-26T01:01:00Z">
        <w:r w:rsidRPr="00073577">
          <w:rPr>
            <w:rFonts w:ascii="Courier New" w:hAnsi="Courier New" w:cs="Courier New"/>
            <w:sz w:val="16"/>
            <w:szCs w:val="16"/>
            <w:rPrChange w:id="11169" w:author="Abhishek Deep Nigam" w:date="2015-10-26T01:01:00Z">
              <w:rPr>
                <w:rFonts w:ascii="Courier New" w:hAnsi="Courier New" w:cs="Courier New"/>
              </w:rPr>
            </w:rPrChange>
          </w:rPr>
          <w:t>[4]-&gt;S(Backtracking)</w:t>
        </w:r>
      </w:ins>
    </w:p>
    <w:p w14:paraId="0C7214FC" w14:textId="77777777" w:rsidR="00073577" w:rsidRPr="00073577" w:rsidRDefault="00073577" w:rsidP="00073577">
      <w:pPr>
        <w:spacing w:before="0" w:after="0"/>
        <w:rPr>
          <w:ins w:id="11170" w:author="Abhishek Deep Nigam" w:date="2015-10-26T01:01:00Z"/>
          <w:rFonts w:ascii="Courier New" w:hAnsi="Courier New" w:cs="Courier New"/>
          <w:sz w:val="16"/>
          <w:szCs w:val="16"/>
          <w:rPrChange w:id="11171" w:author="Abhishek Deep Nigam" w:date="2015-10-26T01:01:00Z">
            <w:rPr>
              <w:ins w:id="11172" w:author="Abhishek Deep Nigam" w:date="2015-10-26T01:01:00Z"/>
              <w:rFonts w:ascii="Courier New" w:hAnsi="Courier New" w:cs="Courier New"/>
            </w:rPr>
          </w:rPrChange>
        </w:rPr>
      </w:pPr>
      <w:ins w:id="11173" w:author="Abhishek Deep Nigam" w:date="2015-10-26T01:01:00Z">
        <w:r w:rsidRPr="00073577">
          <w:rPr>
            <w:rFonts w:ascii="Courier New" w:hAnsi="Courier New" w:cs="Courier New"/>
            <w:sz w:val="16"/>
            <w:szCs w:val="16"/>
            <w:rPrChange w:id="11174" w:author="Abhishek Deep Nigam" w:date="2015-10-26T01:01:00Z">
              <w:rPr>
                <w:rFonts w:ascii="Courier New" w:hAnsi="Courier New" w:cs="Courier New"/>
              </w:rPr>
            </w:rPrChange>
          </w:rPr>
          <w:t>[4]-&gt;Y[5]-&gt;O[6]-&gt;I(Backtracking)</w:t>
        </w:r>
      </w:ins>
    </w:p>
    <w:p w14:paraId="0F9BC5BE" w14:textId="77777777" w:rsidR="00073577" w:rsidRPr="00073577" w:rsidRDefault="00073577" w:rsidP="00073577">
      <w:pPr>
        <w:spacing w:before="0" w:after="0"/>
        <w:rPr>
          <w:ins w:id="11175" w:author="Abhishek Deep Nigam" w:date="2015-10-26T01:01:00Z"/>
          <w:rFonts w:ascii="Courier New" w:hAnsi="Courier New" w:cs="Courier New"/>
          <w:sz w:val="16"/>
          <w:szCs w:val="16"/>
          <w:rPrChange w:id="11176" w:author="Abhishek Deep Nigam" w:date="2015-10-26T01:01:00Z">
            <w:rPr>
              <w:ins w:id="11177" w:author="Abhishek Deep Nigam" w:date="2015-10-26T01:01:00Z"/>
              <w:rFonts w:ascii="Courier New" w:hAnsi="Courier New" w:cs="Courier New"/>
            </w:rPr>
          </w:rPrChange>
        </w:rPr>
      </w:pPr>
      <w:ins w:id="11178" w:author="Abhishek Deep Nigam" w:date="2015-10-26T01:01:00Z">
        <w:r w:rsidRPr="00073577">
          <w:rPr>
            <w:rFonts w:ascii="Courier New" w:hAnsi="Courier New" w:cs="Courier New"/>
            <w:sz w:val="16"/>
            <w:szCs w:val="16"/>
            <w:rPrChange w:id="11179" w:author="Abhishek Deep Nigam" w:date="2015-10-26T01:01:00Z">
              <w:rPr>
                <w:rFonts w:ascii="Courier New" w:hAnsi="Courier New" w:cs="Courier New"/>
              </w:rPr>
            </w:rPrChange>
          </w:rPr>
          <w:t>[1]-&gt;R[2]-&gt;T[3]-&gt;T[4]-&gt;A(Backtracking)</w:t>
        </w:r>
      </w:ins>
    </w:p>
    <w:p w14:paraId="65FDB45B" w14:textId="77777777" w:rsidR="00073577" w:rsidRPr="00073577" w:rsidRDefault="00073577" w:rsidP="00073577">
      <w:pPr>
        <w:spacing w:before="0" w:after="0"/>
        <w:rPr>
          <w:ins w:id="11180" w:author="Abhishek Deep Nigam" w:date="2015-10-26T01:01:00Z"/>
          <w:rFonts w:ascii="Courier New" w:hAnsi="Courier New" w:cs="Courier New"/>
          <w:sz w:val="16"/>
          <w:szCs w:val="16"/>
          <w:rPrChange w:id="11181" w:author="Abhishek Deep Nigam" w:date="2015-10-26T01:01:00Z">
            <w:rPr>
              <w:ins w:id="11182" w:author="Abhishek Deep Nigam" w:date="2015-10-26T01:01:00Z"/>
              <w:rFonts w:ascii="Courier New" w:hAnsi="Courier New" w:cs="Courier New"/>
            </w:rPr>
          </w:rPrChange>
        </w:rPr>
      </w:pPr>
      <w:ins w:id="11183" w:author="Abhishek Deep Nigam" w:date="2015-10-26T01:01:00Z">
        <w:r w:rsidRPr="00073577">
          <w:rPr>
            <w:rFonts w:ascii="Courier New" w:hAnsi="Courier New" w:cs="Courier New"/>
            <w:sz w:val="16"/>
            <w:szCs w:val="16"/>
            <w:rPrChange w:id="11184" w:author="Abhishek Deep Nigam" w:date="2015-10-26T01:01:00Z">
              <w:rPr>
                <w:rFonts w:ascii="Courier New" w:hAnsi="Courier New" w:cs="Courier New"/>
              </w:rPr>
            </w:rPrChange>
          </w:rPr>
          <w:t>[4]-&gt;N[5]-&gt;O[6]-&gt;I(Backtracking)</w:t>
        </w:r>
      </w:ins>
    </w:p>
    <w:p w14:paraId="50FCF8F3" w14:textId="77777777" w:rsidR="00073577" w:rsidRPr="00073577" w:rsidRDefault="00073577" w:rsidP="00073577">
      <w:pPr>
        <w:spacing w:before="0" w:after="0"/>
        <w:rPr>
          <w:ins w:id="11185" w:author="Abhishek Deep Nigam" w:date="2015-10-26T01:01:00Z"/>
          <w:rFonts w:ascii="Courier New" w:hAnsi="Courier New" w:cs="Courier New"/>
          <w:sz w:val="16"/>
          <w:szCs w:val="16"/>
          <w:rPrChange w:id="11186" w:author="Abhishek Deep Nigam" w:date="2015-10-26T01:01:00Z">
            <w:rPr>
              <w:ins w:id="11187" w:author="Abhishek Deep Nigam" w:date="2015-10-26T01:01:00Z"/>
              <w:rFonts w:ascii="Courier New" w:hAnsi="Courier New" w:cs="Courier New"/>
            </w:rPr>
          </w:rPrChange>
        </w:rPr>
      </w:pPr>
      <w:ins w:id="11188" w:author="Abhishek Deep Nigam" w:date="2015-10-26T01:01:00Z">
        <w:r w:rsidRPr="00073577">
          <w:rPr>
            <w:rFonts w:ascii="Courier New" w:hAnsi="Courier New" w:cs="Courier New"/>
            <w:sz w:val="16"/>
            <w:szCs w:val="16"/>
            <w:rPrChange w:id="11189" w:author="Abhishek Deep Nigam" w:date="2015-10-26T01:01:00Z">
              <w:rPr>
                <w:rFonts w:ascii="Courier New" w:hAnsi="Courier New" w:cs="Courier New"/>
              </w:rPr>
            </w:rPrChange>
          </w:rPr>
          <w:t>[4]-&gt;O[5]-&gt;O[6]-&gt;I(Backtracking)</w:t>
        </w:r>
      </w:ins>
    </w:p>
    <w:p w14:paraId="13E75FB7" w14:textId="77777777" w:rsidR="00073577" w:rsidRPr="00073577" w:rsidRDefault="00073577" w:rsidP="00073577">
      <w:pPr>
        <w:spacing w:before="0" w:after="0"/>
        <w:rPr>
          <w:ins w:id="11190" w:author="Abhishek Deep Nigam" w:date="2015-10-26T01:01:00Z"/>
          <w:rFonts w:ascii="Courier New" w:hAnsi="Courier New" w:cs="Courier New"/>
          <w:sz w:val="16"/>
          <w:szCs w:val="16"/>
          <w:rPrChange w:id="11191" w:author="Abhishek Deep Nigam" w:date="2015-10-26T01:01:00Z">
            <w:rPr>
              <w:ins w:id="11192" w:author="Abhishek Deep Nigam" w:date="2015-10-26T01:01:00Z"/>
              <w:rFonts w:ascii="Courier New" w:hAnsi="Courier New" w:cs="Courier New"/>
            </w:rPr>
          </w:rPrChange>
        </w:rPr>
      </w:pPr>
      <w:ins w:id="11193" w:author="Abhishek Deep Nigam" w:date="2015-10-26T01:01:00Z">
        <w:r w:rsidRPr="00073577">
          <w:rPr>
            <w:rFonts w:ascii="Courier New" w:hAnsi="Courier New" w:cs="Courier New"/>
            <w:sz w:val="16"/>
            <w:szCs w:val="16"/>
            <w:rPrChange w:id="11194" w:author="Abhishek Deep Nigam" w:date="2015-10-26T01:01:00Z">
              <w:rPr>
                <w:rFonts w:ascii="Courier New" w:hAnsi="Courier New" w:cs="Courier New"/>
              </w:rPr>
            </w:rPrChange>
          </w:rPr>
          <w:t>[4]-&gt;P(Backtracking)</w:t>
        </w:r>
      </w:ins>
    </w:p>
    <w:p w14:paraId="2E4FB65D" w14:textId="77777777" w:rsidR="00073577" w:rsidRPr="00073577" w:rsidRDefault="00073577" w:rsidP="00073577">
      <w:pPr>
        <w:spacing w:before="0" w:after="0"/>
        <w:rPr>
          <w:ins w:id="11195" w:author="Abhishek Deep Nigam" w:date="2015-10-26T01:01:00Z"/>
          <w:rFonts w:ascii="Courier New" w:hAnsi="Courier New" w:cs="Courier New"/>
          <w:sz w:val="16"/>
          <w:szCs w:val="16"/>
          <w:rPrChange w:id="11196" w:author="Abhishek Deep Nigam" w:date="2015-10-26T01:01:00Z">
            <w:rPr>
              <w:ins w:id="11197" w:author="Abhishek Deep Nigam" w:date="2015-10-26T01:01:00Z"/>
              <w:rFonts w:ascii="Courier New" w:hAnsi="Courier New" w:cs="Courier New"/>
            </w:rPr>
          </w:rPrChange>
        </w:rPr>
      </w:pPr>
      <w:ins w:id="11198" w:author="Abhishek Deep Nigam" w:date="2015-10-26T01:01:00Z">
        <w:r w:rsidRPr="00073577">
          <w:rPr>
            <w:rFonts w:ascii="Courier New" w:hAnsi="Courier New" w:cs="Courier New"/>
            <w:sz w:val="16"/>
            <w:szCs w:val="16"/>
            <w:rPrChange w:id="11199" w:author="Abhishek Deep Nigam" w:date="2015-10-26T01:01:00Z">
              <w:rPr>
                <w:rFonts w:ascii="Courier New" w:hAnsi="Courier New" w:cs="Courier New"/>
              </w:rPr>
            </w:rPrChange>
          </w:rPr>
          <w:t>[4]-&gt;Q(Backtracking)</w:t>
        </w:r>
      </w:ins>
    </w:p>
    <w:p w14:paraId="4313E12E" w14:textId="77777777" w:rsidR="00073577" w:rsidRPr="00073577" w:rsidRDefault="00073577" w:rsidP="00073577">
      <w:pPr>
        <w:spacing w:before="0" w:after="0"/>
        <w:rPr>
          <w:ins w:id="11200" w:author="Abhishek Deep Nigam" w:date="2015-10-26T01:01:00Z"/>
          <w:rFonts w:ascii="Courier New" w:hAnsi="Courier New" w:cs="Courier New"/>
          <w:sz w:val="16"/>
          <w:szCs w:val="16"/>
          <w:rPrChange w:id="11201" w:author="Abhishek Deep Nigam" w:date="2015-10-26T01:01:00Z">
            <w:rPr>
              <w:ins w:id="11202" w:author="Abhishek Deep Nigam" w:date="2015-10-26T01:01:00Z"/>
              <w:rFonts w:ascii="Courier New" w:hAnsi="Courier New" w:cs="Courier New"/>
            </w:rPr>
          </w:rPrChange>
        </w:rPr>
      </w:pPr>
      <w:ins w:id="11203" w:author="Abhishek Deep Nigam" w:date="2015-10-26T01:01:00Z">
        <w:r w:rsidRPr="00073577">
          <w:rPr>
            <w:rFonts w:ascii="Courier New" w:hAnsi="Courier New" w:cs="Courier New"/>
            <w:sz w:val="16"/>
            <w:szCs w:val="16"/>
            <w:rPrChange w:id="11204" w:author="Abhishek Deep Nigam" w:date="2015-10-26T01:01:00Z">
              <w:rPr>
                <w:rFonts w:ascii="Courier New" w:hAnsi="Courier New" w:cs="Courier New"/>
              </w:rPr>
            </w:rPrChange>
          </w:rPr>
          <w:t>[4]-&gt;S(Backtracking)</w:t>
        </w:r>
      </w:ins>
    </w:p>
    <w:p w14:paraId="6CB281EB" w14:textId="77777777" w:rsidR="00073577" w:rsidRPr="00073577" w:rsidRDefault="00073577" w:rsidP="00073577">
      <w:pPr>
        <w:spacing w:before="0" w:after="0"/>
        <w:rPr>
          <w:ins w:id="11205" w:author="Abhishek Deep Nigam" w:date="2015-10-26T01:01:00Z"/>
          <w:rFonts w:ascii="Courier New" w:hAnsi="Courier New" w:cs="Courier New"/>
          <w:sz w:val="16"/>
          <w:szCs w:val="16"/>
          <w:rPrChange w:id="11206" w:author="Abhishek Deep Nigam" w:date="2015-10-26T01:01:00Z">
            <w:rPr>
              <w:ins w:id="11207" w:author="Abhishek Deep Nigam" w:date="2015-10-26T01:01:00Z"/>
              <w:rFonts w:ascii="Courier New" w:hAnsi="Courier New" w:cs="Courier New"/>
            </w:rPr>
          </w:rPrChange>
        </w:rPr>
      </w:pPr>
      <w:ins w:id="11208" w:author="Abhishek Deep Nigam" w:date="2015-10-26T01:01:00Z">
        <w:r w:rsidRPr="00073577">
          <w:rPr>
            <w:rFonts w:ascii="Courier New" w:hAnsi="Courier New" w:cs="Courier New"/>
            <w:sz w:val="16"/>
            <w:szCs w:val="16"/>
            <w:rPrChange w:id="11209" w:author="Abhishek Deep Nigam" w:date="2015-10-26T01:01:00Z">
              <w:rPr>
                <w:rFonts w:ascii="Courier New" w:hAnsi="Courier New" w:cs="Courier New"/>
              </w:rPr>
            </w:rPrChange>
          </w:rPr>
          <w:t>[4]-&gt;Y[5]-&gt;O[6]-&gt;I(Backtracking)</w:t>
        </w:r>
      </w:ins>
    </w:p>
    <w:p w14:paraId="172EF6E8" w14:textId="77777777" w:rsidR="00073577" w:rsidRPr="00073577" w:rsidRDefault="00073577" w:rsidP="00073577">
      <w:pPr>
        <w:spacing w:before="0" w:after="0"/>
        <w:rPr>
          <w:ins w:id="11210" w:author="Abhishek Deep Nigam" w:date="2015-10-26T01:01:00Z"/>
          <w:rFonts w:ascii="Courier New" w:hAnsi="Courier New" w:cs="Courier New"/>
          <w:sz w:val="16"/>
          <w:szCs w:val="16"/>
          <w:rPrChange w:id="11211" w:author="Abhishek Deep Nigam" w:date="2015-10-26T01:01:00Z">
            <w:rPr>
              <w:ins w:id="11212" w:author="Abhishek Deep Nigam" w:date="2015-10-26T01:01:00Z"/>
              <w:rFonts w:ascii="Courier New" w:hAnsi="Courier New" w:cs="Courier New"/>
            </w:rPr>
          </w:rPrChange>
        </w:rPr>
      </w:pPr>
      <w:ins w:id="11213" w:author="Abhishek Deep Nigam" w:date="2015-10-26T01:01:00Z">
        <w:r w:rsidRPr="00073577">
          <w:rPr>
            <w:rFonts w:ascii="Courier New" w:hAnsi="Courier New" w:cs="Courier New"/>
            <w:sz w:val="16"/>
            <w:szCs w:val="16"/>
            <w:rPrChange w:id="11214" w:author="Abhishek Deep Nigam" w:date="2015-10-26T01:01:00Z">
              <w:rPr>
                <w:rFonts w:ascii="Courier New" w:hAnsi="Courier New" w:cs="Courier New"/>
              </w:rPr>
            </w:rPrChange>
          </w:rPr>
          <w:t>[1]-&gt;S[2]-&gt;T[3]-&gt;T[4]-&gt;A(Backtracking)</w:t>
        </w:r>
      </w:ins>
    </w:p>
    <w:p w14:paraId="7FC2D05C" w14:textId="77777777" w:rsidR="00073577" w:rsidRPr="00073577" w:rsidRDefault="00073577" w:rsidP="00073577">
      <w:pPr>
        <w:spacing w:before="0" w:after="0"/>
        <w:rPr>
          <w:ins w:id="11215" w:author="Abhishek Deep Nigam" w:date="2015-10-26T01:01:00Z"/>
          <w:rFonts w:ascii="Courier New" w:hAnsi="Courier New" w:cs="Courier New"/>
          <w:sz w:val="16"/>
          <w:szCs w:val="16"/>
          <w:rPrChange w:id="11216" w:author="Abhishek Deep Nigam" w:date="2015-10-26T01:01:00Z">
            <w:rPr>
              <w:ins w:id="11217" w:author="Abhishek Deep Nigam" w:date="2015-10-26T01:01:00Z"/>
              <w:rFonts w:ascii="Courier New" w:hAnsi="Courier New" w:cs="Courier New"/>
            </w:rPr>
          </w:rPrChange>
        </w:rPr>
      </w:pPr>
      <w:ins w:id="11218" w:author="Abhishek Deep Nigam" w:date="2015-10-26T01:01:00Z">
        <w:r w:rsidRPr="00073577">
          <w:rPr>
            <w:rFonts w:ascii="Courier New" w:hAnsi="Courier New" w:cs="Courier New"/>
            <w:sz w:val="16"/>
            <w:szCs w:val="16"/>
            <w:rPrChange w:id="11219" w:author="Abhishek Deep Nigam" w:date="2015-10-26T01:01:00Z">
              <w:rPr>
                <w:rFonts w:ascii="Courier New" w:hAnsi="Courier New" w:cs="Courier New"/>
              </w:rPr>
            </w:rPrChange>
          </w:rPr>
          <w:t>[4]-&gt;N[5]-&gt;O[6]-&gt;I(Backtracking)</w:t>
        </w:r>
      </w:ins>
    </w:p>
    <w:p w14:paraId="6FC04E75" w14:textId="77777777" w:rsidR="00073577" w:rsidRPr="00073577" w:rsidRDefault="00073577" w:rsidP="00073577">
      <w:pPr>
        <w:spacing w:before="0" w:after="0"/>
        <w:rPr>
          <w:ins w:id="11220" w:author="Abhishek Deep Nigam" w:date="2015-10-26T01:01:00Z"/>
          <w:rFonts w:ascii="Courier New" w:hAnsi="Courier New" w:cs="Courier New"/>
          <w:sz w:val="16"/>
          <w:szCs w:val="16"/>
          <w:rPrChange w:id="11221" w:author="Abhishek Deep Nigam" w:date="2015-10-26T01:01:00Z">
            <w:rPr>
              <w:ins w:id="11222" w:author="Abhishek Deep Nigam" w:date="2015-10-26T01:01:00Z"/>
              <w:rFonts w:ascii="Courier New" w:hAnsi="Courier New" w:cs="Courier New"/>
            </w:rPr>
          </w:rPrChange>
        </w:rPr>
      </w:pPr>
      <w:ins w:id="11223" w:author="Abhishek Deep Nigam" w:date="2015-10-26T01:01:00Z">
        <w:r w:rsidRPr="00073577">
          <w:rPr>
            <w:rFonts w:ascii="Courier New" w:hAnsi="Courier New" w:cs="Courier New"/>
            <w:sz w:val="16"/>
            <w:szCs w:val="16"/>
            <w:rPrChange w:id="11224" w:author="Abhishek Deep Nigam" w:date="2015-10-26T01:01:00Z">
              <w:rPr>
                <w:rFonts w:ascii="Courier New" w:hAnsi="Courier New" w:cs="Courier New"/>
              </w:rPr>
            </w:rPrChange>
          </w:rPr>
          <w:t>[4]-&gt;O[5]-&gt;O[6]-&gt;I(Backtracking)</w:t>
        </w:r>
      </w:ins>
    </w:p>
    <w:p w14:paraId="3F8ED437" w14:textId="77777777" w:rsidR="00073577" w:rsidRPr="00073577" w:rsidRDefault="00073577" w:rsidP="00073577">
      <w:pPr>
        <w:spacing w:before="0" w:after="0"/>
        <w:rPr>
          <w:ins w:id="11225" w:author="Abhishek Deep Nigam" w:date="2015-10-26T01:01:00Z"/>
          <w:rFonts w:ascii="Courier New" w:hAnsi="Courier New" w:cs="Courier New"/>
          <w:sz w:val="16"/>
          <w:szCs w:val="16"/>
          <w:rPrChange w:id="11226" w:author="Abhishek Deep Nigam" w:date="2015-10-26T01:01:00Z">
            <w:rPr>
              <w:ins w:id="11227" w:author="Abhishek Deep Nigam" w:date="2015-10-26T01:01:00Z"/>
              <w:rFonts w:ascii="Courier New" w:hAnsi="Courier New" w:cs="Courier New"/>
            </w:rPr>
          </w:rPrChange>
        </w:rPr>
      </w:pPr>
      <w:ins w:id="11228" w:author="Abhishek Deep Nigam" w:date="2015-10-26T01:01:00Z">
        <w:r w:rsidRPr="00073577">
          <w:rPr>
            <w:rFonts w:ascii="Courier New" w:hAnsi="Courier New" w:cs="Courier New"/>
            <w:sz w:val="16"/>
            <w:szCs w:val="16"/>
            <w:rPrChange w:id="11229" w:author="Abhishek Deep Nigam" w:date="2015-10-26T01:01:00Z">
              <w:rPr>
                <w:rFonts w:ascii="Courier New" w:hAnsi="Courier New" w:cs="Courier New"/>
              </w:rPr>
            </w:rPrChange>
          </w:rPr>
          <w:t>[4]-&gt;P(Backtracking)</w:t>
        </w:r>
      </w:ins>
    </w:p>
    <w:p w14:paraId="6570299B" w14:textId="77777777" w:rsidR="00073577" w:rsidRPr="00073577" w:rsidRDefault="00073577" w:rsidP="00073577">
      <w:pPr>
        <w:spacing w:before="0" w:after="0"/>
        <w:rPr>
          <w:ins w:id="11230" w:author="Abhishek Deep Nigam" w:date="2015-10-26T01:01:00Z"/>
          <w:rFonts w:ascii="Courier New" w:hAnsi="Courier New" w:cs="Courier New"/>
          <w:sz w:val="16"/>
          <w:szCs w:val="16"/>
          <w:rPrChange w:id="11231" w:author="Abhishek Deep Nigam" w:date="2015-10-26T01:01:00Z">
            <w:rPr>
              <w:ins w:id="11232" w:author="Abhishek Deep Nigam" w:date="2015-10-26T01:01:00Z"/>
              <w:rFonts w:ascii="Courier New" w:hAnsi="Courier New" w:cs="Courier New"/>
            </w:rPr>
          </w:rPrChange>
        </w:rPr>
      </w:pPr>
      <w:ins w:id="11233" w:author="Abhishek Deep Nigam" w:date="2015-10-26T01:01:00Z">
        <w:r w:rsidRPr="00073577">
          <w:rPr>
            <w:rFonts w:ascii="Courier New" w:hAnsi="Courier New" w:cs="Courier New"/>
            <w:sz w:val="16"/>
            <w:szCs w:val="16"/>
            <w:rPrChange w:id="11234" w:author="Abhishek Deep Nigam" w:date="2015-10-26T01:01:00Z">
              <w:rPr>
                <w:rFonts w:ascii="Courier New" w:hAnsi="Courier New" w:cs="Courier New"/>
              </w:rPr>
            </w:rPrChange>
          </w:rPr>
          <w:t>[4]-&gt;Q(Backtracking)</w:t>
        </w:r>
      </w:ins>
    </w:p>
    <w:p w14:paraId="1AF9012B" w14:textId="77777777" w:rsidR="00073577" w:rsidRPr="00073577" w:rsidRDefault="00073577" w:rsidP="00073577">
      <w:pPr>
        <w:spacing w:before="0" w:after="0"/>
        <w:rPr>
          <w:ins w:id="11235" w:author="Abhishek Deep Nigam" w:date="2015-10-26T01:01:00Z"/>
          <w:rFonts w:ascii="Courier New" w:hAnsi="Courier New" w:cs="Courier New"/>
          <w:sz w:val="16"/>
          <w:szCs w:val="16"/>
          <w:rPrChange w:id="11236" w:author="Abhishek Deep Nigam" w:date="2015-10-26T01:01:00Z">
            <w:rPr>
              <w:ins w:id="11237" w:author="Abhishek Deep Nigam" w:date="2015-10-26T01:01:00Z"/>
              <w:rFonts w:ascii="Courier New" w:hAnsi="Courier New" w:cs="Courier New"/>
            </w:rPr>
          </w:rPrChange>
        </w:rPr>
      </w:pPr>
      <w:ins w:id="11238" w:author="Abhishek Deep Nigam" w:date="2015-10-26T01:01:00Z">
        <w:r w:rsidRPr="00073577">
          <w:rPr>
            <w:rFonts w:ascii="Courier New" w:hAnsi="Courier New" w:cs="Courier New"/>
            <w:sz w:val="16"/>
            <w:szCs w:val="16"/>
            <w:rPrChange w:id="11239" w:author="Abhishek Deep Nigam" w:date="2015-10-26T01:01:00Z">
              <w:rPr>
                <w:rFonts w:ascii="Courier New" w:hAnsi="Courier New" w:cs="Courier New"/>
              </w:rPr>
            </w:rPrChange>
          </w:rPr>
          <w:t>[4]-&gt;S(Backtracking)</w:t>
        </w:r>
      </w:ins>
    </w:p>
    <w:p w14:paraId="5DAE8AA3" w14:textId="77777777" w:rsidR="00073577" w:rsidRPr="00073577" w:rsidRDefault="00073577" w:rsidP="00073577">
      <w:pPr>
        <w:spacing w:before="0" w:after="0"/>
        <w:rPr>
          <w:ins w:id="11240" w:author="Abhishek Deep Nigam" w:date="2015-10-26T01:01:00Z"/>
          <w:rFonts w:ascii="Courier New" w:hAnsi="Courier New" w:cs="Courier New"/>
          <w:sz w:val="16"/>
          <w:szCs w:val="16"/>
          <w:rPrChange w:id="11241" w:author="Abhishek Deep Nigam" w:date="2015-10-26T01:01:00Z">
            <w:rPr>
              <w:ins w:id="11242" w:author="Abhishek Deep Nigam" w:date="2015-10-26T01:01:00Z"/>
              <w:rFonts w:ascii="Courier New" w:hAnsi="Courier New" w:cs="Courier New"/>
            </w:rPr>
          </w:rPrChange>
        </w:rPr>
      </w:pPr>
      <w:ins w:id="11243" w:author="Abhishek Deep Nigam" w:date="2015-10-26T01:01:00Z">
        <w:r w:rsidRPr="00073577">
          <w:rPr>
            <w:rFonts w:ascii="Courier New" w:hAnsi="Courier New" w:cs="Courier New"/>
            <w:sz w:val="16"/>
            <w:szCs w:val="16"/>
            <w:rPrChange w:id="11244" w:author="Abhishek Deep Nigam" w:date="2015-10-26T01:01:00Z">
              <w:rPr>
                <w:rFonts w:ascii="Courier New" w:hAnsi="Courier New" w:cs="Courier New"/>
              </w:rPr>
            </w:rPrChange>
          </w:rPr>
          <w:t>[4]-&gt;Y[5]-&gt;O[6]-&gt;I(Backtracking)</w:t>
        </w:r>
      </w:ins>
    </w:p>
    <w:p w14:paraId="0C097C04" w14:textId="77777777" w:rsidR="00073577" w:rsidRPr="00073577" w:rsidRDefault="00073577" w:rsidP="00073577">
      <w:pPr>
        <w:spacing w:before="0" w:after="0"/>
        <w:rPr>
          <w:ins w:id="11245" w:author="Abhishek Deep Nigam" w:date="2015-10-26T01:01:00Z"/>
          <w:rFonts w:ascii="Courier New" w:hAnsi="Courier New" w:cs="Courier New"/>
          <w:sz w:val="16"/>
          <w:szCs w:val="16"/>
          <w:rPrChange w:id="11246" w:author="Abhishek Deep Nigam" w:date="2015-10-26T01:01:00Z">
            <w:rPr>
              <w:ins w:id="11247" w:author="Abhishek Deep Nigam" w:date="2015-10-26T01:01:00Z"/>
              <w:rFonts w:ascii="Courier New" w:hAnsi="Courier New" w:cs="Courier New"/>
            </w:rPr>
          </w:rPrChange>
        </w:rPr>
      </w:pPr>
      <w:ins w:id="11248" w:author="Abhishek Deep Nigam" w:date="2015-10-26T01:01:00Z">
        <w:r w:rsidRPr="00073577">
          <w:rPr>
            <w:rFonts w:ascii="Courier New" w:hAnsi="Courier New" w:cs="Courier New"/>
            <w:sz w:val="16"/>
            <w:szCs w:val="16"/>
            <w:rPrChange w:id="11249" w:author="Abhishek Deep Nigam" w:date="2015-10-26T01:01:00Z">
              <w:rPr>
                <w:rFonts w:ascii="Courier New" w:hAnsi="Courier New" w:cs="Courier New"/>
              </w:rPr>
            </w:rPrChange>
          </w:rPr>
          <w:t>[1]-&gt;T[2]-&gt;T[3]-&gt;T[4]-&gt;A(Backtracking)</w:t>
        </w:r>
      </w:ins>
    </w:p>
    <w:p w14:paraId="62E74F09" w14:textId="77777777" w:rsidR="00073577" w:rsidRPr="00073577" w:rsidRDefault="00073577" w:rsidP="00073577">
      <w:pPr>
        <w:spacing w:before="0" w:after="0"/>
        <w:rPr>
          <w:ins w:id="11250" w:author="Abhishek Deep Nigam" w:date="2015-10-26T01:01:00Z"/>
          <w:rFonts w:ascii="Courier New" w:hAnsi="Courier New" w:cs="Courier New"/>
          <w:sz w:val="16"/>
          <w:szCs w:val="16"/>
          <w:rPrChange w:id="11251" w:author="Abhishek Deep Nigam" w:date="2015-10-26T01:01:00Z">
            <w:rPr>
              <w:ins w:id="11252" w:author="Abhishek Deep Nigam" w:date="2015-10-26T01:01:00Z"/>
              <w:rFonts w:ascii="Courier New" w:hAnsi="Courier New" w:cs="Courier New"/>
            </w:rPr>
          </w:rPrChange>
        </w:rPr>
      </w:pPr>
      <w:ins w:id="11253" w:author="Abhishek Deep Nigam" w:date="2015-10-26T01:01:00Z">
        <w:r w:rsidRPr="00073577">
          <w:rPr>
            <w:rFonts w:ascii="Courier New" w:hAnsi="Courier New" w:cs="Courier New"/>
            <w:sz w:val="16"/>
            <w:szCs w:val="16"/>
            <w:rPrChange w:id="11254" w:author="Abhishek Deep Nigam" w:date="2015-10-26T01:01:00Z">
              <w:rPr>
                <w:rFonts w:ascii="Courier New" w:hAnsi="Courier New" w:cs="Courier New"/>
              </w:rPr>
            </w:rPrChange>
          </w:rPr>
          <w:t>[4]-&gt;N[5]-&gt;O[6]-&gt;I[7]-&gt;E(Backtracking)</w:t>
        </w:r>
      </w:ins>
    </w:p>
    <w:p w14:paraId="5ED00534" w14:textId="77777777" w:rsidR="00073577" w:rsidRPr="00073577" w:rsidRDefault="00073577" w:rsidP="00073577">
      <w:pPr>
        <w:spacing w:before="0" w:after="0"/>
        <w:rPr>
          <w:ins w:id="11255" w:author="Abhishek Deep Nigam" w:date="2015-10-26T01:01:00Z"/>
          <w:rFonts w:ascii="Courier New" w:hAnsi="Courier New" w:cs="Courier New"/>
          <w:sz w:val="16"/>
          <w:szCs w:val="16"/>
          <w:rPrChange w:id="11256" w:author="Abhishek Deep Nigam" w:date="2015-10-26T01:01:00Z">
            <w:rPr>
              <w:ins w:id="11257" w:author="Abhishek Deep Nigam" w:date="2015-10-26T01:01:00Z"/>
              <w:rFonts w:ascii="Courier New" w:hAnsi="Courier New" w:cs="Courier New"/>
            </w:rPr>
          </w:rPrChange>
        </w:rPr>
      </w:pPr>
      <w:ins w:id="11258" w:author="Abhishek Deep Nigam" w:date="2015-10-26T01:01:00Z">
        <w:r w:rsidRPr="00073577">
          <w:rPr>
            <w:rFonts w:ascii="Courier New" w:hAnsi="Courier New" w:cs="Courier New"/>
            <w:sz w:val="16"/>
            <w:szCs w:val="16"/>
            <w:rPrChange w:id="11259" w:author="Abhishek Deep Nigam" w:date="2015-10-26T01:01:00Z">
              <w:rPr>
                <w:rFonts w:ascii="Courier New" w:hAnsi="Courier New" w:cs="Courier New"/>
              </w:rPr>
            </w:rPrChange>
          </w:rPr>
          <w:t>[4]-&gt;O[5]-&gt;O[6]-&gt;I[7]-&gt;E(Backtracking)</w:t>
        </w:r>
      </w:ins>
    </w:p>
    <w:p w14:paraId="6D647C2C" w14:textId="77777777" w:rsidR="00073577" w:rsidRPr="00073577" w:rsidRDefault="00073577" w:rsidP="00073577">
      <w:pPr>
        <w:spacing w:before="0" w:after="0"/>
        <w:rPr>
          <w:ins w:id="11260" w:author="Abhishek Deep Nigam" w:date="2015-10-26T01:01:00Z"/>
          <w:rFonts w:ascii="Courier New" w:hAnsi="Courier New" w:cs="Courier New"/>
          <w:sz w:val="16"/>
          <w:szCs w:val="16"/>
          <w:rPrChange w:id="11261" w:author="Abhishek Deep Nigam" w:date="2015-10-26T01:01:00Z">
            <w:rPr>
              <w:ins w:id="11262" w:author="Abhishek Deep Nigam" w:date="2015-10-26T01:01:00Z"/>
              <w:rFonts w:ascii="Courier New" w:hAnsi="Courier New" w:cs="Courier New"/>
            </w:rPr>
          </w:rPrChange>
        </w:rPr>
      </w:pPr>
      <w:ins w:id="11263" w:author="Abhishek Deep Nigam" w:date="2015-10-26T01:01:00Z">
        <w:r w:rsidRPr="00073577">
          <w:rPr>
            <w:rFonts w:ascii="Courier New" w:hAnsi="Courier New" w:cs="Courier New"/>
            <w:sz w:val="16"/>
            <w:szCs w:val="16"/>
            <w:rPrChange w:id="11264" w:author="Abhishek Deep Nigam" w:date="2015-10-26T01:01:00Z">
              <w:rPr>
                <w:rFonts w:ascii="Courier New" w:hAnsi="Courier New" w:cs="Courier New"/>
              </w:rPr>
            </w:rPrChange>
          </w:rPr>
          <w:lastRenderedPageBreak/>
          <w:t>[4]-&gt;P(Backtracking)</w:t>
        </w:r>
      </w:ins>
    </w:p>
    <w:p w14:paraId="42FC8D7C" w14:textId="77777777" w:rsidR="00073577" w:rsidRPr="00073577" w:rsidRDefault="00073577" w:rsidP="00073577">
      <w:pPr>
        <w:spacing w:before="0" w:after="0"/>
        <w:rPr>
          <w:ins w:id="11265" w:author="Abhishek Deep Nigam" w:date="2015-10-26T01:01:00Z"/>
          <w:rFonts w:ascii="Courier New" w:hAnsi="Courier New" w:cs="Courier New"/>
          <w:sz w:val="16"/>
          <w:szCs w:val="16"/>
          <w:rPrChange w:id="11266" w:author="Abhishek Deep Nigam" w:date="2015-10-26T01:01:00Z">
            <w:rPr>
              <w:ins w:id="11267" w:author="Abhishek Deep Nigam" w:date="2015-10-26T01:01:00Z"/>
              <w:rFonts w:ascii="Courier New" w:hAnsi="Courier New" w:cs="Courier New"/>
            </w:rPr>
          </w:rPrChange>
        </w:rPr>
      </w:pPr>
      <w:ins w:id="11268" w:author="Abhishek Deep Nigam" w:date="2015-10-26T01:01:00Z">
        <w:r w:rsidRPr="00073577">
          <w:rPr>
            <w:rFonts w:ascii="Courier New" w:hAnsi="Courier New" w:cs="Courier New"/>
            <w:sz w:val="16"/>
            <w:szCs w:val="16"/>
            <w:rPrChange w:id="11269" w:author="Abhishek Deep Nigam" w:date="2015-10-26T01:01:00Z">
              <w:rPr>
                <w:rFonts w:ascii="Courier New" w:hAnsi="Courier New" w:cs="Courier New"/>
              </w:rPr>
            </w:rPrChange>
          </w:rPr>
          <w:t>[4]-&gt;Q(Backtracking)</w:t>
        </w:r>
      </w:ins>
    </w:p>
    <w:p w14:paraId="6DCC9E4B" w14:textId="77777777" w:rsidR="00073577" w:rsidRPr="00073577" w:rsidRDefault="00073577" w:rsidP="00073577">
      <w:pPr>
        <w:spacing w:before="0" w:after="0"/>
        <w:rPr>
          <w:ins w:id="11270" w:author="Abhishek Deep Nigam" w:date="2015-10-26T01:01:00Z"/>
          <w:rFonts w:ascii="Courier New" w:hAnsi="Courier New" w:cs="Courier New"/>
          <w:sz w:val="16"/>
          <w:szCs w:val="16"/>
          <w:rPrChange w:id="11271" w:author="Abhishek Deep Nigam" w:date="2015-10-26T01:01:00Z">
            <w:rPr>
              <w:ins w:id="11272" w:author="Abhishek Deep Nigam" w:date="2015-10-26T01:01:00Z"/>
              <w:rFonts w:ascii="Courier New" w:hAnsi="Courier New" w:cs="Courier New"/>
            </w:rPr>
          </w:rPrChange>
        </w:rPr>
      </w:pPr>
      <w:ins w:id="11273" w:author="Abhishek Deep Nigam" w:date="2015-10-26T01:01:00Z">
        <w:r w:rsidRPr="00073577">
          <w:rPr>
            <w:rFonts w:ascii="Courier New" w:hAnsi="Courier New" w:cs="Courier New"/>
            <w:sz w:val="16"/>
            <w:szCs w:val="16"/>
            <w:rPrChange w:id="11274" w:author="Abhishek Deep Nigam" w:date="2015-10-26T01:01:00Z">
              <w:rPr>
                <w:rFonts w:ascii="Courier New" w:hAnsi="Courier New" w:cs="Courier New"/>
              </w:rPr>
            </w:rPrChange>
          </w:rPr>
          <w:t>[4]-&gt;S(Backtracking)</w:t>
        </w:r>
      </w:ins>
    </w:p>
    <w:p w14:paraId="5DE191B0" w14:textId="77777777" w:rsidR="00073577" w:rsidRPr="00073577" w:rsidRDefault="00073577" w:rsidP="00073577">
      <w:pPr>
        <w:spacing w:before="0" w:after="0"/>
        <w:rPr>
          <w:ins w:id="11275" w:author="Abhishek Deep Nigam" w:date="2015-10-26T01:01:00Z"/>
          <w:rFonts w:ascii="Courier New" w:hAnsi="Courier New" w:cs="Courier New"/>
          <w:sz w:val="16"/>
          <w:szCs w:val="16"/>
          <w:rPrChange w:id="11276" w:author="Abhishek Deep Nigam" w:date="2015-10-26T01:01:00Z">
            <w:rPr>
              <w:ins w:id="11277" w:author="Abhishek Deep Nigam" w:date="2015-10-26T01:01:00Z"/>
              <w:rFonts w:ascii="Courier New" w:hAnsi="Courier New" w:cs="Courier New"/>
            </w:rPr>
          </w:rPrChange>
        </w:rPr>
      </w:pPr>
      <w:ins w:id="11278" w:author="Abhishek Deep Nigam" w:date="2015-10-26T01:01:00Z">
        <w:r w:rsidRPr="00073577">
          <w:rPr>
            <w:rFonts w:ascii="Courier New" w:hAnsi="Courier New" w:cs="Courier New"/>
            <w:sz w:val="16"/>
            <w:szCs w:val="16"/>
            <w:rPrChange w:id="11279" w:author="Abhishek Deep Nigam" w:date="2015-10-26T01:01:00Z">
              <w:rPr>
                <w:rFonts w:ascii="Courier New" w:hAnsi="Courier New" w:cs="Courier New"/>
              </w:rPr>
            </w:rPrChange>
          </w:rPr>
          <w:t>[4]-&gt;Y[5]-&gt;O[6]-&gt;I[7]-&gt;E(Backtracking)</w:t>
        </w:r>
      </w:ins>
    </w:p>
    <w:p w14:paraId="319F0340" w14:textId="77777777" w:rsidR="00073577" w:rsidRPr="00073577" w:rsidRDefault="00073577" w:rsidP="00073577">
      <w:pPr>
        <w:spacing w:before="0" w:after="0"/>
        <w:rPr>
          <w:ins w:id="11280" w:author="Abhishek Deep Nigam" w:date="2015-10-26T01:01:00Z"/>
          <w:rFonts w:ascii="Courier New" w:hAnsi="Courier New" w:cs="Courier New"/>
          <w:sz w:val="16"/>
          <w:szCs w:val="16"/>
          <w:rPrChange w:id="11281" w:author="Abhishek Deep Nigam" w:date="2015-10-26T01:01:00Z">
            <w:rPr>
              <w:ins w:id="11282" w:author="Abhishek Deep Nigam" w:date="2015-10-26T01:01:00Z"/>
              <w:rFonts w:ascii="Courier New" w:hAnsi="Courier New" w:cs="Courier New"/>
            </w:rPr>
          </w:rPrChange>
        </w:rPr>
      </w:pPr>
      <w:ins w:id="11283" w:author="Abhishek Deep Nigam" w:date="2015-10-26T01:01:00Z">
        <w:r w:rsidRPr="00073577">
          <w:rPr>
            <w:rFonts w:ascii="Courier New" w:hAnsi="Courier New" w:cs="Courier New"/>
            <w:sz w:val="16"/>
            <w:szCs w:val="16"/>
            <w:rPrChange w:id="11284" w:author="Abhishek Deep Nigam" w:date="2015-10-26T01:01:00Z">
              <w:rPr>
                <w:rFonts w:ascii="Courier New" w:hAnsi="Courier New" w:cs="Courier New"/>
              </w:rPr>
            </w:rPrChange>
          </w:rPr>
          <w:t>[1]-&gt;Y[2]-&gt;T[3]-&gt;T[4]-&gt;A(Backtracking)</w:t>
        </w:r>
      </w:ins>
    </w:p>
    <w:p w14:paraId="3C4C80D2" w14:textId="77777777" w:rsidR="00073577" w:rsidRPr="00073577" w:rsidRDefault="00073577" w:rsidP="00073577">
      <w:pPr>
        <w:spacing w:before="0" w:after="0"/>
        <w:rPr>
          <w:ins w:id="11285" w:author="Abhishek Deep Nigam" w:date="2015-10-26T01:01:00Z"/>
          <w:rFonts w:ascii="Courier New" w:hAnsi="Courier New" w:cs="Courier New"/>
          <w:sz w:val="16"/>
          <w:szCs w:val="16"/>
          <w:rPrChange w:id="11286" w:author="Abhishek Deep Nigam" w:date="2015-10-26T01:01:00Z">
            <w:rPr>
              <w:ins w:id="11287" w:author="Abhishek Deep Nigam" w:date="2015-10-26T01:01:00Z"/>
              <w:rFonts w:ascii="Courier New" w:hAnsi="Courier New" w:cs="Courier New"/>
            </w:rPr>
          </w:rPrChange>
        </w:rPr>
      </w:pPr>
      <w:ins w:id="11288" w:author="Abhishek Deep Nigam" w:date="2015-10-26T01:01:00Z">
        <w:r w:rsidRPr="00073577">
          <w:rPr>
            <w:rFonts w:ascii="Courier New" w:hAnsi="Courier New" w:cs="Courier New"/>
            <w:sz w:val="16"/>
            <w:szCs w:val="16"/>
            <w:rPrChange w:id="11289" w:author="Abhishek Deep Nigam" w:date="2015-10-26T01:01:00Z">
              <w:rPr>
                <w:rFonts w:ascii="Courier New" w:hAnsi="Courier New" w:cs="Courier New"/>
              </w:rPr>
            </w:rPrChange>
          </w:rPr>
          <w:t>[4]-&gt;N[5]-&gt;O[6]-&gt;I(Backtracking)</w:t>
        </w:r>
      </w:ins>
    </w:p>
    <w:p w14:paraId="5DF6D892" w14:textId="77777777" w:rsidR="00073577" w:rsidRPr="00073577" w:rsidRDefault="00073577" w:rsidP="00073577">
      <w:pPr>
        <w:spacing w:before="0" w:after="0"/>
        <w:rPr>
          <w:ins w:id="11290" w:author="Abhishek Deep Nigam" w:date="2015-10-26T01:01:00Z"/>
          <w:rFonts w:ascii="Courier New" w:hAnsi="Courier New" w:cs="Courier New"/>
          <w:sz w:val="16"/>
          <w:szCs w:val="16"/>
          <w:rPrChange w:id="11291" w:author="Abhishek Deep Nigam" w:date="2015-10-26T01:01:00Z">
            <w:rPr>
              <w:ins w:id="11292" w:author="Abhishek Deep Nigam" w:date="2015-10-26T01:01:00Z"/>
              <w:rFonts w:ascii="Courier New" w:hAnsi="Courier New" w:cs="Courier New"/>
            </w:rPr>
          </w:rPrChange>
        </w:rPr>
      </w:pPr>
      <w:ins w:id="11293" w:author="Abhishek Deep Nigam" w:date="2015-10-26T01:01:00Z">
        <w:r w:rsidRPr="00073577">
          <w:rPr>
            <w:rFonts w:ascii="Courier New" w:hAnsi="Courier New" w:cs="Courier New"/>
            <w:sz w:val="16"/>
            <w:szCs w:val="16"/>
            <w:rPrChange w:id="11294" w:author="Abhishek Deep Nigam" w:date="2015-10-26T01:01:00Z">
              <w:rPr>
                <w:rFonts w:ascii="Courier New" w:hAnsi="Courier New" w:cs="Courier New"/>
              </w:rPr>
            </w:rPrChange>
          </w:rPr>
          <w:t>[4]-&gt;O[5]-&gt;O[6]-&gt;I(Backtracking)</w:t>
        </w:r>
      </w:ins>
    </w:p>
    <w:p w14:paraId="61DF4289" w14:textId="77777777" w:rsidR="00073577" w:rsidRPr="00073577" w:rsidRDefault="00073577" w:rsidP="00073577">
      <w:pPr>
        <w:spacing w:before="0" w:after="0"/>
        <w:rPr>
          <w:ins w:id="11295" w:author="Abhishek Deep Nigam" w:date="2015-10-26T01:01:00Z"/>
          <w:rFonts w:ascii="Courier New" w:hAnsi="Courier New" w:cs="Courier New"/>
          <w:sz w:val="16"/>
          <w:szCs w:val="16"/>
          <w:rPrChange w:id="11296" w:author="Abhishek Deep Nigam" w:date="2015-10-26T01:01:00Z">
            <w:rPr>
              <w:ins w:id="11297" w:author="Abhishek Deep Nigam" w:date="2015-10-26T01:01:00Z"/>
              <w:rFonts w:ascii="Courier New" w:hAnsi="Courier New" w:cs="Courier New"/>
            </w:rPr>
          </w:rPrChange>
        </w:rPr>
      </w:pPr>
      <w:ins w:id="11298" w:author="Abhishek Deep Nigam" w:date="2015-10-26T01:01:00Z">
        <w:r w:rsidRPr="00073577">
          <w:rPr>
            <w:rFonts w:ascii="Courier New" w:hAnsi="Courier New" w:cs="Courier New"/>
            <w:sz w:val="16"/>
            <w:szCs w:val="16"/>
            <w:rPrChange w:id="11299" w:author="Abhishek Deep Nigam" w:date="2015-10-26T01:01:00Z">
              <w:rPr>
                <w:rFonts w:ascii="Courier New" w:hAnsi="Courier New" w:cs="Courier New"/>
              </w:rPr>
            </w:rPrChange>
          </w:rPr>
          <w:t>[4]-&gt;P(Backtracking)</w:t>
        </w:r>
      </w:ins>
    </w:p>
    <w:p w14:paraId="4D087861" w14:textId="77777777" w:rsidR="00073577" w:rsidRPr="00073577" w:rsidRDefault="00073577" w:rsidP="00073577">
      <w:pPr>
        <w:spacing w:before="0" w:after="0"/>
        <w:rPr>
          <w:ins w:id="11300" w:author="Abhishek Deep Nigam" w:date="2015-10-26T01:01:00Z"/>
          <w:rFonts w:ascii="Courier New" w:hAnsi="Courier New" w:cs="Courier New"/>
          <w:sz w:val="16"/>
          <w:szCs w:val="16"/>
          <w:rPrChange w:id="11301" w:author="Abhishek Deep Nigam" w:date="2015-10-26T01:01:00Z">
            <w:rPr>
              <w:ins w:id="11302" w:author="Abhishek Deep Nigam" w:date="2015-10-26T01:01:00Z"/>
              <w:rFonts w:ascii="Courier New" w:hAnsi="Courier New" w:cs="Courier New"/>
            </w:rPr>
          </w:rPrChange>
        </w:rPr>
      </w:pPr>
      <w:ins w:id="11303" w:author="Abhishek Deep Nigam" w:date="2015-10-26T01:01:00Z">
        <w:r w:rsidRPr="00073577">
          <w:rPr>
            <w:rFonts w:ascii="Courier New" w:hAnsi="Courier New" w:cs="Courier New"/>
            <w:sz w:val="16"/>
            <w:szCs w:val="16"/>
            <w:rPrChange w:id="11304" w:author="Abhishek Deep Nigam" w:date="2015-10-26T01:01:00Z">
              <w:rPr>
                <w:rFonts w:ascii="Courier New" w:hAnsi="Courier New" w:cs="Courier New"/>
              </w:rPr>
            </w:rPrChange>
          </w:rPr>
          <w:t>[4]-&gt;Q(Backtracking)</w:t>
        </w:r>
      </w:ins>
    </w:p>
    <w:p w14:paraId="58FF0FAE" w14:textId="77777777" w:rsidR="00073577" w:rsidRPr="00073577" w:rsidRDefault="00073577" w:rsidP="00073577">
      <w:pPr>
        <w:spacing w:before="0" w:after="0"/>
        <w:rPr>
          <w:ins w:id="11305" w:author="Abhishek Deep Nigam" w:date="2015-10-26T01:01:00Z"/>
          <w:rFonts w:ascii="Courier New" w:hAnsi="Courier New" w:cs="Courier New"/>
          <w:sz w:val="16"/>
          <w:szCs w:val="16"/>
          <w:rPrChange w:id="11306" w:author="Abhishek Deep Nigam" w:date="2015-10-26T01:01:00Z">
            <w:rPr>
              <w:ins w:id="11307" w:author="Abhishek Deep Nigam" w:date="2015-10-26T01:01:00Z"/>
              <w:rFonts w:ascii="Courier New" w:hAnsi="Courier New" w:cs="Courier New"/>
            </w:rPr>
          </w:rPrChange>
        </w:rPr>
      </w:pPr>
      <w:ins w:id="11308" w:author="Abhishek Deep Nigam" w:date="2015-10-26T01:01:00Z">
        <w:r w:rsidRPr="00073577">
          <w:rPr>
            <w:rFonts w:ascii="Courier New" w:hAnsi="Courier New" w:cs="Courier New"/>
            <w:sz w:val="16"/>
            <w:szCs w:val="16"/>
            <w:rPrChange w:id="11309" w:author="Abhishek Deep Nigam" w:date="2015-10-26T01:01:00Z">
              <w:rPr>
                <w:rFonts w:ascii="Courier New" w:hAnsi="Courier New" w:cs="Courier New"/>
              </w:rPr>
            </w:rPrChange>
          </w:rPr>
          <w:t>[4]-&gt;S(Backtracking)</w:t>
        </w:r>
      </w:ins>
    </w:p>
    <w:p w14:paraId="4C097C5F" w14:textId="77777777" w:rsidR="00073577" w:rsidRPr="00073577" w:rsidRDefault="00073577" w:rsidP="00073577">
      <w:pPr>
        <w:spacing w:before="0" w:after="0"/>
        <w:rPr>
          <w:ins w:id="11310" w:author="Abhishek Deep Nigam" w:date="2015-10-26T01:01:00Z"/>
          <w:rFonts w:ascii="Courier New" w:hAnsi="Courier New" w:cs="Courier New"/>
          <w:sz w:val="16"/>
          <w:szCs w:val="16"/>
          <w:rPrChange w:id="11311" w:author="Abhishek Deep Nigam" w:date="2015-10-26T01:01:00Z">
            <w:rPr>
              <w:ins w:id="11312" w:author="Abhishek Deep Nigam" w:date="2015-10-26T01:01:00Z"/>
              <w:rFonts w:ascii="Courier New" w:hAnsi="Courier New" w:cs="Courier New"/>
            </w:rPr>
          </w:rPrChange>
        </w:rPr>
      </w:pPr>
      <w:ins w:id="11313" w:author="Abhishek Deep Nigam" w:date="2015-10-26T01:01:00Z">
        <w:r w:rsidRPr="00073577">
          <w:rPr>
            <w:rFonts w:ascii="Courier New" w:hAnsi="Courier New" w:cs="Courier New"/>
            <w:sz w:val="16"/>
            <w:szCs w:val="16"/>
            <w:rPrChange w:id="11314" w:author="Abhishek Deep Nigam" w:date="2015-10-26T01:01:00Z">
              <w:rPr>
                <w:rFonts w:ascii="Courier New" w:hAnsi="Courier New" w:cs="Courier New"/>
              </w:rPr>
            </w:rPrChange>
          </w:rPr>
          <w:t>[4]-&gt;Y[5]-&gt;O[6]-&gt;I(Backtracking)</w:t>
        </w:r>
      </w:ins>
    </w:p>
    <w:p w14:paraId="22F53383" w14:textId="77777777" w:rsidR="00073577" w:rsidRPr="00073577" w:rsidRDefault="00073577" w:rsidP="00073577">
      <w:pPr>
        <w:spacing w:before="0" w:after="0"/>
        <w:rPr>
          <w:ins w:id="11315" w:author="Abhishek Deep Nigam" w:date="2015-10-26T01:01:00Z"/>
          <w:rFonts w:ascii="Courier New" w:hAnsi="Courier New" w:cs="Courier New"/>
          <w:sz w:val="16"/>
          <w:szCs w:val="16"/>
          <w:rPrChange w:id="11316" w:author="Abhishek Deep Nigam" w:date="2015-10-26T01:01:00Z">
            <w:rPr>
              <w:ins w:id="11317" w:author="Abhishek Deep Nigam" w:date="2015-10-26T01:01:00Z"/>
              <w:rFonts w:ascii="Courier New" w:hAnsi="Courier New" w:cs="Courier New"/>
            </w:rPr>
          </w:rPrChange>
        </w:rPr>
      </w:pPr>
      <w:ins w:id="11318" w:author="Abhishek Deep Nigam" w:date="2015-10-26T01:01:00Z">
        <w:r w:rsidRPr="00073577">
          <w:rPr>
            <w:rFonts w:ascii="Courier New" w:hAnsi="Courier New" w:cs="Courier New"/>
            <w:sz w:val="16"/>
            <w:szCs w:val="16"/>
            <w:rPrChange w:id="11319" w:author="Abhishek Deep Nigam" w:date="2015-10-26T01:01:00Z">
              <w:rPr>
                <w:rFonts w:ascii="Courier New" w:hAnsi="Courier New" w:cs="Courier New"/>
              </w:rPr>
            </w:rPrChange>
          </w:rPr>
          <w:t>[1]-&gt;Z[2]-&gt;T[3]-&gt;T[4]-&gt;A(Backtracking)</w:t>
        </w:r>
      </w:ins>
    </w:p>
    <w:p w14:paraId="33C5EAC1" w14:textId="77777777" w:rsidR="00073577" w:rsidRPr="00073577" w:rsidRDefault="00073577" w:rsidP="00073577">
      <w:pPr>
        <w:spacing w:before="0" w:after="0"/>
        <w:rPr>
          <w:ins w:id="11320" w:author="Abhishek Deep Nigam" w:date="2015-10-26T01:01:00Z"/>
          <w:rFonts w:ascii="Courier New" w:hAnsi="Courier New" w:cs="Courier New"/>
          <w:sz w:val="16"/>
          <w:szCs w:val="16"/>
          <w:rPrChange w:id="11321" w:author="Abhishek Deep Nigam" w:date="2015-10-26T01:01:00Z">
            <w:rPr>
              <w:ins w:id="11322" w:author="Abhishek Deep Nigam" w:date="2015-10-26T01:01:00Z"/>
              <w:rFonts w:ascii="Courier New" w:hAnsi="Courier New" w:cs="Courier New"/>
            </w:rPr>
          </w:rPrChange>
        </w:rPr>
      </w:pPr>
      <w:ins w:id="11323" w:author="Abhishek Deep Nigam" w:date="2015-10-26T01:01:00Z">
        <w:r w:rsidRPr="00073577">
          <w:rPr>
            <w:rFonts w:ascii="Courier New" w:hAnsi="Courier New" w:cs="Courier New"/>
            <w:sz w:val="16"/>
            <w:szCs w:val="16"/>
            <w:rPrChange w:id="11324" w:author="Abhishek Deep Nigam" w:date="2015-10-26T01:01:00Z">
              <w:rPr>
                <w:rFonts w:ascii="Courier New" w:hAnsi="Courier New" w:cs="Courier New"/>
              </w:rPr>
            </w:rPrChange>
          </w:rPr>
          <w:t>[4]-&gt;N[5]-&gt;O[6]-&gt;I(Backtracking)</w:t>
        </w:r>
      </w:ins>
    </w:p>
    <w:p w14:paraId="4ACBB080" w14:textId="77777777" w:rsidR="00073577" w:rsidRPr="00073577" w:rsidRDefault="00073577" w:rsidP="00073577">
      <w:pPr>
        <w:spacing w:before="0" w:after="0"/>
        <w:rPr>
          <w:ins w:id="11325" w:author="Abhishek Deep Nigam" w:date="2015-10-26T01:01:00Z"/>
          <w:rFonts w:ascii="Courier New" w:hAnsi="Courier New" w:cs="Courier New"/>
          <w:sz w:val="16"/>
          <w:szCs w:val="16"/>
          <w:rPrChange w:id="11326" w:author="Abhishek Deep Nigam" w:date="2015-10-26T01:01:00Z">
            <w:rPr>
              <w:ins w:id="11327" w:author="Abhishek Deep Nigam" w:date="2015-10-26T01:01:00Z"/>
              <w:rFonts w:ascii="Courier New" w:hAnsi="Courier New" w:cs="Courier New"/>
            </w:rPr>
          </w:rPrChange>
        </w:rPr>
      </w:pPr>
      <w:ins w:id="11328" w:author="Abhishek Deep Nigam" w:date="2015-10-26T01:01:00Z">
        <w:r w:rsidRPr="00073577">
          <w:rPr>
            <w:rFonts w:ascii="Courier New" w:hAnsi="Courier New" w:cs="Courier New"/>
            <w:sz w:val="16"/>
            <w:szCs w:val="16"/>
            <w:rPrChange w:id="11329" w:author="Abhishek Deep Nigam" w:date="2015-10-26T01:01:00Z">
              <w:rPr>
                <w:rFonts w:ascii="Courier New" w:hAnsi="Courier New" w:cs="Courier New"/>
              </w:rPr>
            </w:rPrChange>
          </w:rPr>
          <w:t>[4]-&gt;O[5]-&gt;O[6]-&gt;I(Backtracking)</w:t>
        </w:r>
      </w:ins>
    </w:p>
    <w:p w14:paraId="033EF5CC" w14:textId="77777777" w:rsidR="00073577" w:rsidRPr="00073577" w:rsidRDefault="00073577" w:rsidP="00073577">
      <w:pPr>
        <w:spacing w:before="0" w:after="0"/>
        <w:rPr>
          <w:ins w:id="11330" w:author="Abhishek Deep Nigam" w:date="2015-10-26T01:01:00Z"/>
          <w:rFonts w:ascii="Courier New" w:hAnsi="Courier New" w:cs="Courier New"/>
          <w:sz w:val="16"/>
          <w:szCs w:val="16"/>
          <w:rPrChange w:id="11331" w:author="Abhishek Deep Nigam" w:date="2015-10-26T01:01:00Z">
            <w:rPr>
              <w:ins w:id="11332" w:author="Abhishek Deep Nigam" w:date="2015-10-26T01:01:00Z"/>
              <w:rFonts w:ascii="Courier New" w:hAnsi="Courier New" w:cs="Courier New"/>
            </w:rPr>
          </w:rPrChange>
        </w:rPr>
      </w:pPr>
      <w:ins w:id="11333" w:author="Abhishek Deep Nigam" w:date="2015-10-26T01:01:00Z">
        <w:r w:rsidRPr="00073577">
          <w:rPr>
            <w:rFonts w:ascii="Courier New" w:hAnsi="Courier New" w:cs="Courier New"/>
            <w:sz w:val="16"/>
            <w:szCs w:val="16"/>
            <w:rPrChange w:id="11334" w:author="Abhishek Deep Nigam" w:date="2015-10-26T01:01:00Z">
              <w:rPr>
                <w:rFonts w:ascii="Courier New" w:hAnsi="Courier New" w:cs="Courier New"/>
              </w:rPr>
            </w:rPrChange>
          </w:rPr>
          <w:t>[4]-&gt;P(Backtracking)</w:t>
        </w:r>
      </w:ins>
    </w:p>
    <w:p w14:paraId="216837AD" w14:textId="77777777" w:rsidR="00073577" w:rsidRPr="00073577" w:rsidRDefault="00073577" w:rsidP="00073577">
      <w:pPr>
        <w:spacing w:before="0" w:after="0"/>
        <w:rPr>
          <w:ins w:id="11335" w:author="Abhishek Deep Nigam" w:date="2015-10-26T01:01:00Z"/>
          <w:rFonts w:ascii="Courier New" w:hAnsi="Courier New" w:cs="Courier New"/>
          <w:sz w:val="16"/>
          <w:szCs w:val="16"/>
          <w:rPrChange w:id="11336" w:author="Abhishek Deep Nigam" w:date="2015-10-26T01:01:00Z">
            <w:rPr>
              <w:ins w:id="11337" w:author="Abhishek Deep Nigam" w:date="2015-10-26T01:01:00Z"/>
              <w:rFonts w:ascii="Courier New" w:hAnsi="Courier New" w:cs="Courier New"/>
            </w:rPr>
          </w:rPrChange>
        </w:rPr>
      </w:pPr>
      <w:ins w:id="11338" w:author="Abhishek Deep Nigam" w:date="2015-10-26T01:01:00Z">
        <w:r w:rsidRPr="00073577">
          <w:rPr>
            <w:rFonts w:ascii="Courier New" w:hAnsi="Courier New" w:cs="Courier New"/>
            <w:sz w:val="16"/>
            <w:szCs w:val="16"/>
            <w:rPrChange w:id="11339" w:author="Abhishek Deep Nigam" w:date="2015-10-26T01:01:00Z">
              <w:rPr>
                <w:rFonts w:ascii="Courier New" w:hAnsi="Courier New" w:cs="Courier New"/>
              </w:rPr>
            </w:rPrChange>
          </w:rPr>
          <w:t>[4]-&gt;Q(Backtracking)</w:t>
        </w:r>
      </w:ins>
    </w:p>
    <w:p w14:paraId="362CB3E7" w14:textId="77777777" w:rsidR="00073577" w:rsidRPr="00073577" w:rsidRDefault="00073577" w:rsidP="00073577">
      <w:pPr>
        <w:spacing w:before="0" w:after="0"/>
        <w:rPr>
          <w:ins w:id="11340" w:author="Abhishek Deep Nigam" w:date="2015-10-26T01:01:00Z"/>
          <w:rFonts w:ascii="Courier New" w:hAnsi="Courier New" w:cs="Courier New"/>
          <w:sz w:val="16"/>
          <w:szCs w:val="16"/>
          <w:rPrChange w:id="11341" w:author="Abhishek Deep Nigam" w:date="2015-10-26T01:01:00Z">
            <w:rPr>
              <w:ins w:id="11342" w:author="Abhishek Deep Nigam" w:date="2015-10-26T01:01:00Z"/>
              <w:rFonts w:ascii="Courier New" w:hAnsi="Courier New" w:cs="Courier New"/>
            </w:rPr>
          </w:rPrChange>
        </w:rPr>
      </w:pPr>
      <w:ins w:id="11343" w:author="Abhishek Deep Nigam" w:date="2015-10-26T01:01:00Z">
        <w:r w:rsidRPr="00073577">
          <w:rPr>
            <w:rFonts w:ascii="Courier New" w:hAnsi="Courier New" w:cs="Courier New"/>
            <w:sz w:val="16"/>
            <w:szCs w:val="16"/>
            <w:rPrChange w:id="11344" w:author="Abhishek Deep Nigam" w:date="2015-10-26T01:01:00Z">
              <w:rPr>
                <w:rFonts w:ascii="Courier New" w:hAnsi="Courier New" w:cs="Courier New"/>
              </w:rPr>
            </w:rPrChange>
          </w:rPr>
          <w:t>[4]-&gt;S(Backtracking)</w:t>
        </w:r>
      </w:ins>
    </w:p>
    <w:p w14:paraId="6BFE7D68" w14:textId="77777777" w:rsidR="00073577" w:rsidRPr="00073577" w:rsidRDefault="00073577" w:rsidP="00073577">
      <w:pPr>
        <w:spacing w:before="0" w:after="0"/>
        <w:rPr>
          <w:ins w:id="11345" w:author="Abhishek Deep Nigam" w:date="2015-10-26T01:01:00Z"/>
          <w:rFonts w:ascii="Courier New" w:hAnsi="Courier New" w:cs="Courier New"/>
          <w:sz w:val="16"/>
          <w:szCs w:val="16"/>
          <w:rPrChange w:id="11346" w:author="Abhishek Deep Nigam" w:date="2015-10-26T01:01:00Z">
            <w:rPr>
              <w:ins w:id="11347" w:author="Abhishek Deep Nigam" w:date="2015-10-26T01:01:00Z"/>
              <w:rFonts w:ascii="Courier New" w:hAnsi="Courier New" w:cs="Courier New"/>
            </w:rPr>
          </w:rPrChange>
        </w:rPr>
      </w:pPr>
      <w:ins w:id="11348" w:author="Abhishek Deep Nigam" w:date="2015-10-26T01:01:00Z">
        <w:r w:rsidRPr="00073577">
          <w:rPr>
            <w:rFonts w:ascii="Courier New" w:hAnsi="Courier New" w:cs="Courier New"/>
            <w:sz w:val="16"/>
            <w:szCs w:val="16"/>
            <w:rPrChange w:id="11349" w:author="Abhishek Deep Nigam" w:date="2015-10-26T01:01:00Z">
              <w:rPr>
                <w:rFonts w:ascii="Courier New" w:hAnsi="Courier New" w:cs="Courier New"/>
              </w:rPr>
            </w:rPrChange>
          </w:rPr>
          <w:t>[4]-&gt;Y[5]-&gt;O[6]-&gt;I(Backtracking)</w:t>
        </w:r>
      </w:ins>
    </w:p>
    <w:p w14:paraId="1D1DEC7B" w14:textId="77777777" w:rsidR="00073577" w:rsidRPr="00073577" w:rsidRDefault="00073577" w:rsidP="00073577">
      <w:pPr>
        <w:spacing w:before="0" w:after="0"/>
        <w:rPr>
          <w:ins w:id="11350" w:author="Abhishek Deep Nigam" w:date="2015-10-26T01:01:00Z"/>
          <w:rFonts w:ascii="Courier New" w:hAnsi="Courier New" w:cs="Courier New"/>
          <w:sz w:val="16"/>
          <w:szCs w:val="16"/>
          <w:rPrChange w:id="11351" w:author="Abhishek Deep Nigam" w:date="2015-10-26T01:01:00Z">
            <w:rPr>
              <w:ins w:id="11352" w:author="Abhishek Deep Nigam" w:date="2015-10-26T01:01:00Z"/>
              <w:rFonts w:ascii="Courier New" w:hAnsi="Courier New" w:cs="Courier New"/>
            </w:rPr>
          </w:rPrChange>
        </w:rPr>
      </w:pPr>
      <w:ins w:id="11353" w:author="Abhishek Deep Nigam" w:date="2015-10-26T01:01:00Z">
        <w:r w:rsidRPr="00073577">
          <w:rPr>
            <w:rFonts w:ascii="Courier New" w:hAnsi="Courier New" w:cs="Courier New"/>
            <w:sz w:val="16"/>
            <w:szCs w:val="16"/>
            <w:rPrChange w:id="11354" w:author="Abhishek Deep Nigam" w:date="2015-10-26T01:01:00Z">
              <w:rPr>
                <w:rFonts w:ascii="Courier New" w:hAnsi="Courier New" w:cs="Courier New"/>
              </w:rPr>
            </w:rPrChange>
          </w:rPr>
          <w:t>[0]-&gt;G[1]-&gt;A[2]-&gt;T[3]-&gt;T[4]-&gt;A(Backtracking)</w:t>
        </w:r>
      </w:ins>
    </w:p>
    <w:p w14:paraId="2005DB2A" w14:textId="77777777" w:rsidR="00073577" w:rsidRPr="00073577" w:rsidRDefault="00073577" w:rsidP="00073577">
      <w:pPr>
        <w:spacing w:before="0" w:after="0"/>
        <w:rPr>
          <w:ins w:id="11355" w:author="Abhishek Deep Nigam" w:date="2015-10-26T01:01:00Z"/>
          <w:rFonts w:ascii="Courier New" w:hAnsi="Courier New" w:cs="Courier New"/>
          <w:sz w:val="16"/>
          <w:szCs w:val="16"/>
          <w:rPrChange w:id="11356" w:author="Abhishek Deep Nigam" w:date="2015-10-26T01:01:00Z">
            <w:rPr>
              <w:ins w:id="11357" w:author="Abhishek Deep Nigam" w:date="2015-10-26T01:01:00Z"/>
              <w:rFonts w:ascii="Courier New" w:hAnsi="Courier New" w:cs="Courier New"/>
            </w:rPr>
          </w:rPrChange>
        </w:rPr>
      </w:pPr>
      <w:ins w:id="11358" w:author="Abhishek Deep Nigam" w:date="2015-10-26T01:01:00Z">
        <w:r w:rsidRPr="00073577">
          <w:rPr>
            <w:rFonts w:ascii="Courier New" w:hAnsi="Courier New" w:cs="Courier New"/>
            <w:sz w:val="16"/>
            <w:szCs w:val="16"/>
            <w:rPrChange w:id="11359" w:author="Abhishek Deep Nigam" w:date="2015-10-26T01:01:00Z">
              <w:rPr>
                <w:rFonts w:ascii="Courier New" w:hAnsi="Courier New" w:cs="Courier New"/>
              </w:rPr>
            </w:rPrChange>
          </w:rPr>
          <w:t>[4]-&gt;N[5]-&gt;O[6]-&gt;I(Backtracking)</w:t>
        </w:r>
      </w:ins>
    </w:p>
    <w:p w14:paraId="1BB5A1BE" w14:textId="77777777" w:rsidR="00073577" w:rsidRPr="00073577" w:rsidRDefault="00073577" w:rsidP="00073577">
      <w:pPr>
        <w:spacing w:before="0" w:after="0"/>
        <w:rPr>
          <w:ins w:id="11360" w:author="Abhishek Deep Nigam" w:date="2015-10-26T01:01:00Z"/>
          <w:rFonts w:ascii="Courier New" w:hAnsi="Courier New" w:cs="Courier New"/>
          <w:sz w:val="16"/>
          <w:szCs w:val="16"/>
          <w:rPrChange w:id="11361" w:author="Abhishek Deep Nigam" w:date="2015-10-26T01:01:00Z">
            <w:rPr>
              <w:ins w:id="11362" w:author="Abhishek Deep Nigam" w:date="2015-10-26T01:01:00Z"/>
              <w:rFonts w:ascii="Courier New" w:hAnsi="Courier New" w:cs="Courier New"/>
            </w:rPr>
          </w:rPrChange>
        </w:rPr>
      </w:pPr>
      <w:ins w:id="11363" w:author="Abhishek Deep Nigam" w:date="2015-10-26T01:01:00Z">
        <w:r w:rsidRPr="00073577">
          <w:rPr>
            <w:rFonts w:ascii="Courier New" w:hAnsi="Courier New" w:cs="Courier New"/>
            <w:sz w:val="16"/>
            <w:szCs w:val="16"/>
            <w:rPrChange w:id="11364" w:author="Abhishek Deep Nigam" w:date="2015-10-26T01:01:00Z">
              <w:rPr>
                <w:rFonts w:ascii="Courier New" w:hAnsi="Courier New" w:cs="Courier New"/>
              </w:rPr>
            </w:rPrChange>
          </w:rPr>
          <w:t>[4]-&gt;O[5]-&gt;O[6]-&gt;I(Backtracking)</w:t>
        </w:r>
      </w:ins>
    </w:p>
    <w:p w14:paraId="220AB471" w14:textId="77777777" w:rsidR="00073577" w:rsidRPr="00073577" w:rsidRDefault="00073577" w:rsidP="00073577">
      <w:pPr>
        <w:spacing w:before="0" w:after="0"/>
        <w:rPr>
          <w:ins w:id="11365" w:author="Abhishek Deep Nigam" w:date="2015-10-26T01:01:00Z"/>
          <w:rFonts w:ascii="Courier New" w:hAnsi="Courier New" w:cs="Courier New"/>
          <w:sz w:val="16"/>
          <w:szCs w:val="16"/>
          <w:rPrChange w:id="11366" w:author="Abhishek Deep Nigam" w:date="2015-10-26T01:01:00Z">
            <w:rPr>
              <w:ins w:id="11367" w:author="Abhishek Deep Nigam" w:date="2015-10-26T01:01:00Z"/>
              <w:rFonts w:ascii="Courier New" w:hAnsi="Courier New" w:cs="Courier New"/>
            </w:rPr>
          </w:rPrChange>
        </w:rPr>
      </w:pPr>
      <w:ins w:id="11368" w:author="Abhishek Deep Nigam" w:date="2015-10-26T01:01:00Z">
        <w:r w:rsidRPr="00073577">
          <w:rPr>
            <w:rFonts w:ascii="Courier New" w:hAnsi="Courier New" w:cs="Courier New"/>
            <w:sz w:val="16"/>
            <w:szCs w:val="16"/>
            <w:rPrChange w:id="11369" w:author="Abhishek Deep Nigam" w:date="2015-10-26T01:01:00Z">
              <w:rPr>
                <w:rFonts w:ascii="Courier New" w:hAnsi="Courier New" w:cs="Courier New"/>
              </w:rPr>
            </w:rPrChange>
          </w:rPr>
          <w:t>[4]-&gt;P(Backtracking)</w:t>
        </w:r>
      </w:ins>
    </w:p>
    <w:p w14:paraId="0FB9124B" w14:textId="77777777" w:rsidR="00073577" w:rsidRPr="00073577" w:rsidRDefault="00073577" w:rsidP="00073577">
      <w:pPr>
        <w:spacing w:before="0" w:after="0"/>
        <w:rPr>
          <w:ins w:id="11370" w:author="Abhishek Deep Nigam" w:date="2015-10-26T01:01:00Z"/>
          <w:rFonts w:ascii="Courier New" w:hAnsi="Courier New" w:cs="Courier New"/>
          <w:sz w:val="16"/>
          <w:szCs w:val="16"/>
          <w:rPrChange w:id="11371" w:author="Abhishek Deep Nigam" w:date="2015-10-26T01:01:00Z">
            <w:rPr>
              <w:ins w:id="11372" w:author="Abhishek Deep Nigam" w:date="2015-10-26T01:01:00Z"/>
              <w:rFonts w:ascii="Courier New" w:hAnsi="Courier New" w:cs="Courier New"/>
            </w:rPr>
          </w:rPrChange>
        </w:rPr>
      </w:pPr>
      <w:ins w:id="11373" w:author="Abhishek Deep Nigam" w:date="2015-10-26T01:01:00Z">
        <w:r w:rsidRPr="00073577">
          <w:rPr>
            <w:rFonts w:ascii="Courier New" w:hAnsi="Courier New" w:cs="Courier New"/>
            <w:sz w:val="16"/>
            <w:szCs w:val="16"/>
            <w:rPrChange w:id="11374" w:author="Abhishek Deep Nigam" w:date="2015-10-26T01:01:00Z">
              <w:rPr>
                <w:rFonts w:ascii="Courier New" w:hAnsi="Courier New" w:cs="Courier New"/>
              </w:rPr>
            </w:rPrChange>
          </w:rPr>
          <w:t>[4]-&gt;Q(Backtracking)</w:t>
        </w:r>
      </w:ins>
    </w:p>
    <w:p w14:paraId="49FF8669" w14:textId="77777777" w:rsidR="00073577" w:rsidRPr="00073577" w:rsidRDefault="00073577" w:rsidP="00073577">
      <w:pPr>
        <w:spacing w:before="0" w:after="0"/>
        <w:rPr>
          <w:ins w:id="11375" w:author="Abhishek Deep Nigam" w:date="2015-10-26T01:01:00Z"/>
          <w:rFonts w:ascii="Courier New" w:hAnsi="Courier New" w:cs="Courier New"/>
          <w:sz w:val="16"/>
          <w:szCs w:val="16"/>
          <w:rPrChange w:id="11376" w:author="Abhishek Deep Nigam" w:date="2015-10-26T01:01:00Z">
            <w:rPr>
              <w:ins w:id="11377" w:author="Abhishek Deep Nigam" w:date="2015-10-26T01:01:00Z"/>
              <w:rFonts w:ascii="Courier New" w:hAnsi="Courier New" w:cs="Courier New"/>
            </w:rPr>
          </w:rPrChange>
        </w:rPr>
      </w:pPr>
      <w:ins w:id="11378" w:author="Abhishek Deep Nigam" w:date="2015-10-26T01:01:00Z">
        <w:r w:rsidRPr="00073577">
          <w:rPr>
            <w:rFonts w:ascii="Courier New" w:hAnsi="Courier New" w:cs="Courier New"/>
            <w:sz w:val="16"/>
            <w:szCs w:val="16"/>
            <w:rPrChange w:id="11379" w:author="Abhishek Deep Nigam" w:date="2015-10-26T01:01:00Z">
              <w:rPr>
                <w:rFonts w:ascii="Courier New" w:hAnsi="Courier New" w:cs="Courier New"/>
              </w:rPr>
            </w:rPrChange>
          </w:rPr>
          <w:t>[4]-&gt;S(Backtracking)</w:t>
        </w:r>
      </w:ins>
    </w:p>
    <w:p w14:paraId="6AD448B4" w14:textId="77777777" w:rsidR="00073577" w:rsidRPr="00073577" w:rsidRDefault="00073577" w:rsidP="00073577">
      <w:pPr>
        <w:spacing w:before="0" w:after="0"/>
        <w:rPr>
          <w:ins w:id="11380" w:author="Abhishek Deep Nigam" w:date="2015-10-26T01:01:00Z"/>
          <w:rFonts w:ascii="Courier New" w:hAnsi="Courier New" w:cs="Courier New"/>
          <w:sz w:val="16"/>
          <w:szCs w:val="16"/>
          <w:rPrChange w:id="11381" w:author="Abhishek Deep Nigam" w:date="2015-10-26T01:01:00Z">
            <w:rPr>
              <w:ins w:id="11382" w:author="Abhishek Deep Nigam" w:date="2015-10-26T01:01:00Z"/>
              <w:rFonts w:ascii="Courier New" w:hAnsi="Courier New" w:cs="Courier New"/>
            </w:rPr>
          </w:rPrChange>
        </w:rPr>
      </w:pPr>
      <w:ins w:id="11383" w:author="Abhishek Deep Nigam" w:date="2015-10-26T01:01:00Z">
        <w:r w:rsidRPr="00073577">
          <w:rPr>
            <w:rFonts w:ascii="Courier New" w:hAnsi="Courier New" w:cs="Courier New"/>
            <w:sz w:val="16"/>
            <w:szCs w:val="16"/>
            <w:rPrChange w:id="11384" w:author="Abhishek Deep Nigam" w:date="2015-10-26T01:01:00Z">
              <w:rPr>
                <w:rFonts w:ascii="Courier New" w:hAnsi="Courier New" w:cs="Courier New"/>
              </w:rPr>
            </w:rPrChange>
          </w:rPr>
          <w:t>[4]-&gt;Y[5]-&gt;O[6]-&gt;I(Backtracking)</w:t>
        </w:r>
      </w:ins>
    </w:p>
    <w:p w14:paraId="6CF60412" w14:textId="77777777" w:rsidR="00073577" w:rsidRPr="00073577" w:rsidRDefault="00073577" w:rsidP="00073577">
      <w:pPr>
        <w:spacing w:before="0" w:after="0"/>
        <w:rPr>
          <w:ins w:id="11385" w:author="Abhishek Deep Nigam" w:date="2015-10-26T01:01:00Z"/>
          <w:rFonts w:ascii="Courier New" w:hAnsi="Courier New" w:cs="Courier New"/>
          <w:sz w:val="16"/>
          <w:szCs w:val="16"/>
          <w:rPrChange w:id="11386" w:author="Abhishek Deep Nigam" w:date="2015-10-26T01:01:00Z">
            <w:rPr>
              <w:ins w:id="11387" w:author="Abhishek Deep Nigam" w:date="2015-10-26T01:01:00Z"/>
              <w:rFonts w:ascii="Courier New" w:hAnsi="Courier New" w:cs="Courier New"/>
            </w:rPr>
          </w:rPrChange>
        </w:rPr>
      </w:pPr>
      <w:ins w:id="11388" w:author="Abhishek Deep Nigam" w:date="2015-10-26T01:01:00Z">
        <w:r w:rsidRPr="00073577">
          <w:rPr>
            <w:rFonts w:ascii="Courier New" w:hAnsi="Courier New" w:cs="Courier New"/>
            <w:sz w:val="16"/>
            <w:szCs w:val="16"/>
            <w:rPrChange w:id="11389" w:author="Abhishek Deep Nigam" w:date="2015-10-26T01:01:00Z">
              <w:rPr>
                <w:rFonts w:ascii="Courier New" w:hAnsi="Courier New" w:cs="Courier New"/>
              </w:rPr>
            </w:rPrChange>
          </w:rPr>
          <w:t>[1]-&gt;B[2]-&gt;T[3]-&gt;T[4]-&gt;A(Backtracking)</w:t>
        </w:r>
      </w:ins>
    </w:p>
    <w:p w14:paraId="350708EC" w14:textId="77777777" w:rsidR="00073577" w:rsidRPr="00073577" w:rsidRDefault="00073577" w:rsidP="00073577">
      <w:pPr>
        <w:spacing w:before="0" w:after="0"/>
        <w:rPr>
          <w:ins w:id="11390" w:author="Abhishek Deep Nigam" w:date="2015-10-26T01:01:00Z"/>
          <w:rFonts w:ascii="Courier New" w:hAnsi="Courier New" w:cs="Courier New"/>
          <w:sz w:val="16"/>
          <w:szCs w:val="16"/>
          <w:rPrChange w:id="11391" w:author="Abhishek Deep Nigam" w:date="2015-10-26T01:01:00Z">
            <w:rPr>
              <w:ins w:id="11392" w:author="Abhishek Deep Nigam" w:date="2015-10-26T01:01:00Z"/>
              <w:rFonts w:ascii="Courier New" w:hAnsi="Courier New" w:cs="Courier New"/>
            </w:rPr>
          </w:rPrChange>
        </w:rPr>
      </w:pPr>
      <w:ins w:id="11393" w:author="Abhishek Deep Nigam" w:date="2015-10-26T01:01:00Z">
        <w:r w:rsidRPr="00073577">
          <w:rPr>
            <w:rFonts w:ascii="Courier New" w:hAnsi="Courier New" w:cs="Courier New"/>
            <w:sz w:val="16"/>
            <w:szCs w:val="16"/>
            <w:rPrChange w:id="11394" w:author="Abhishek Deep Nigam" w:date="2015-10-26T01:01:00Z">
              <w:rPr>
                <w:rFonts w:ascii="Courier New" w:hAnsi="Courier New" w:cs="Courier New"/>
              </w:rPr>
            </w:rPrChange>
          </w:rPr>
          <w:t>[4]-&gt;N[5]-&gt;O[6]-&gt;I[7]-&gt;E(Backtracking)</w:t>
        </w:r>
      </w:ins>
    </w:p>
    <w:p w14:paraId="69EE0C3D" w14:textId="77777777" w:rsidR="00073577" w:rsidRPr="00073577" w:rsidRDefault="00073577" w:rsidP="00073577">
      <w:pPr>
        <w:spacing w:before="0" w:after="0"/>
        <w:rPr>
          <w:ins w:id="11395" w:author="Abhishek Deep Nigam" w:date="2015-10-26T01:01:00Z"/>
          <w:rFonts w:ascii="Courier New" w:hAnsi="Courier New" w:cs="Courier New"/>
          <w:sz w:val="16"/>
          <w:szCs w:val="16"/>
          <w:rPrChange w:id="11396" w:author="Abhishek Deep Nigam" w:date="2015-10-26T01:01:00Z">
            <w:rPr>
              <w:ins w:id="11397" w:author="Abhishek Deep Nigam" w:date="2015-10-26T01:01:00Z"/>
              <w:rFonts w:ascii="Courier New" w:hAnsi="Courier New" w:cs="Courier New"/>
            </w:rPr>
          </w:rPrChange>
        </w:rPr>
      </w:pPr>
      <w:ins w:id="11398" w:author="Abhishek Deep Nigam" w:date="2015-10-26T01:01:00Z">
        <w:r w:rsidRPr="00073577">
          <w:rPr>
            <w:rFonts w:ascii="Courier New" w:hAnsi="Courier New" w:cs="Courier New"/>
            <w:sz w:val="16"/>
            <w:szCs w:val="16"/>
            <w:rPrChange w:id="11399" w:author="Abhishek Deep Nigam" w:date="2015-10-26T01:01:00Z">
              <w:rPr>
                <w:rFonts w:ascii="Courier New" w:hAnsi="Courier New" w:cs="Courier New"/>
              </w:rPr>
            </w:rPrChange>
          </w:rPr>
          <w:t>[4]-&gt;O[5]-&gt;O[6]-&gt;I[7]-&gt;E(Backtracking)</w:t>
        </w:r>
      </w:ins>
    </w:p>
    <w:p w14:paraId="6C587D70" w14:textId="77777777" w:rsidR="00073577" w:rsidRPr="00073577" w:rsidRDefault="00073577" w:rsidP="00073577">
      <w:pPr>
        <w:spacing w:before="0" w:after="0"/>
        <w:rPr>
          <w:ins w:id="11400" w:author="Abhishek Deep Nigam" w:date="2015-10-26T01:01:00Z"/>
          <w:rFonts w:ascii="Courier New" w:hAnsi="Courier New" w:cs="Courier New"/>
          <w:sz w:val="16"/>
          <w:szCs w:val="16"/>
          <w:rPrChange w:id="11401" w:author="Abhishek Deep Nigam" w:date="2015-10-26T01:01:00Z">
            <w:rPr>
              <w:ins w:id="11402" w:author="Abhishek Deep Nigam" w:date="2015-10-26T01:01:00Z"/>
              <w:rFonts w:ascii="Courier New" w:hAnsi="Courier New" w:cs="Courier New"/>
            </w:rPr>
          </w:rPrChange>
        </w:rPr>
      </w:pPr>
      <w:ins w:id="11403" w:author="Abhishek Deep Nigam" w:date="2015-10-26T01:01:00Z">
        <w:r w:rsidRPr="00073577">
          <w:rPr>
            <w:rFonts w:ascii="Courier New" w:hAnsi="Courier New" w:cs="Courier New"/>
            <w:sz w:val="16"/>
            <w:szCs w:val="16"/>
            <w:rPrChange w:id="11404" w:author="Abhishek Deep Nigam" w:date="2015-10-26T01:01:00Z">
              <w:rPr>
                <w:rFonts w:ascii="Courier New" w:hAnsi="Courier New" w:cs="Courier New"/>
              </w:rPr>
            </w:rPrChange>
          </w:rPr>
          <w:t>[4]-&gt;P(Backtracking)</w:t>
        </w:r>
      </w:ins>
    </w:p>
    <w:p w14:paraId="19D12681" w14:textId="77777777" w:rsidR="00073577" w:rsidRPr="00073577" w:rsidRDefault="00073577" w:rsidP="00073577">
      <w:pPr>
        <w:spacing w:before="0" w:after="0"/>
        <w:rPr>
          <w:ins w:id="11405" w:author="Abhishek Deep Nigam" w:date="2015-10-26T01:01:00Z"/>
          <w:rFonts w:ascii="Courier New" w:hAnsi="Courier New" w:cs="Courier New"/>
          <w:sz w:val="16"/>
          <w:szCs w:val="16"/>
          <w:rPrChange w:id="11406" w:author="Abhishek Deep Nigam" w:date="2015-10-26T01:01:00Z">
            <w:rPr>
              <w:ins w:id="11407" w:author="Abhishek Deep Nigam" w:date="2015-10-26T01:01:00Z"/>
              <w:rFonts w:ascii="Courier New" w:hAnsi="Courier New" w:cs="Courier New"/>
            </w:rPr>
          </w:rPrChange>
        </w:rPr>
      </w:pPr>
      <w:ins w:id="11408" w:author="Abhishek Deep Nigam" w:date="2015-10-26T01:01:00Z">
        <w:r w:rsidRPr="00073577">
          <w:rPr>
            <w:rFonts w:ascii="Courier New" w:hAnsi="Courier New" w:cs="Courier New"/>
            <w:sz w:val="16"/>
            <w:szCs w:val="16"/>
            <w:rPrChange w:id="11409" w:author="Abhishek Deep Nigam" w:date="2015-10-26T01:01:00Z">
              <w:rPr>
                <w:rFonts w:ascii="Courier New" w:hAnsi="Courier New" w:cs="Courier New"/>
              </w:rPr>
            </w:rPrChange>
          </w:rPr>
          <w:t>[4]-&gt;Q(Backtracking)</w:t>
        </w:r>
      </w:ins>
    </w:p>
    <w:p w14:paraId="07BEDD3C" w14:textId="77777777" w:rsidR="00073577" w:rsidRPr="00073577" w:rsidRDefault="00073577" w:rsidP="00073577">
      <w:pPr>
        <w:spacing w:before="0" w:after="0"/>
        <w:rPr>
          <w:ins w:id="11410" w:author="Abhishek Deep Nigam" w:date="2015-10-26T01:01:00Z"/>
          <w:rFonts w:ascii="Courier New" w:hAnsi="Courier New" w:cs="Courier New"/>
          <w:sz w:val="16"/>
          <w:szCs w:val="16"/>
          <w:rPrChange w:id="11411" w:author="Abhishek Deep Nigam" w:date="2015-10-26T01:01:00Z">
            <w:rPr>
              <w:ins w:id="11412" w:author="Abhishek Deep Nigam" w:date="2015-10-26T01:01:00Z"/>
              <w:rFonts w:ascii="Courier New" w:hAnsi="Courier New" w:cs="Courier New"/>
            </w:rPr>
          </w:rPrChange>
        </w:rPr>
      </w:pPr>
      <w:ins w:id="11413" w:author="Abhishek Deep Nigam" w:date="2015-10-26T01:01:00Z">
        <w:r w:rsidRPr="00073577">
          <w:rPr>
            <w:rFonts w:ascii="Courier New" w:hAnsi="Courier New" w:cs="Courier New"/>
            <w:sz w:val="16"/>
            <w:szCs w:val="16"/>
            <w:rPrChange w:id="11414" w:author="Abhishek Deep Nigam" w:date="2015-10-26T01:01:00Z">
              <w:rPr>
                <w:rFonts w:ascii="Courier New" w:hAnsi="Courier New" w:cs="Courier New"/>
              </w:rPr>
            </w:rPrChange>
          </w:rPr>
          <w:t>[4]-&gt;S(Backtracking)</w:t>
        </w:r>
      </w:ins>
    </w:p>
    <w:p w14:paraId="403A0D61" w14:textId="77777777" w:rsidR="00073577" w:rsidRPr="00073577" w:rsidRDefault="00073577" w:rsidP="00073577">
      <w:pPr>
        <w:spacing w:before="0" w:after="0"/>
        <w:rPr>
          <w:ins w:id="11415" w:author="Abhishek Deep Nigam" w:date="2015-10-26T01:01:00Z"/>
          <w:rFonts w:ascii="Courier New" w:hAnsi="Courier New" w:cs="Courier New"/>
          <w:sz w:val="16"/>
          <w:szCs w:val="16"/>
          <w:rPrChange w:id="11416" w:author="Abhishek Deep Nigam" w:date="2015-10-26T01:01:00Z">
            <w:rPr>
              <w:ins w:id="11417" w:author="Abhishek Deep Nigam" w:date="2015-10-26T01:01:00Z"/>
              <w:rFonts w:ascii="Courier New" w:hAnsi="Courier New" w:cs="Courier New"/>
            </w:rPr>
          </w:rPrChange>
        </w:rPr>
      </w:pPr>
      <w:ins w:id="11418" w:author="Abhishek Deep Nigam" w:date="2015-10-26T01:01:00Z">
        <w:r w:rsidRPr="00073577">
          <w:rPr>
            <w:rFonts w:ascii="Courier New" w:hAnsi="Courier New" w:cs="Courier New"/>
            <w:sz w:val="16"/>
            <w:szCs w:val="16"/>
            <w:rPrChange w:id="11419" w:author="Abhishek Deep Nigam" w:date="2015-10-26T01:01:00Z">
              <w:rPr>
                <w:rFonts w:ascii="Courier New" w:hAnsi="Courier New" w:cs="Courier New"/>
              </w:rPr>
            </w:rPrChange>
          </w:rPr>
          <w:t>[4]-&gt;Y[5]-&gt;O[6]-&gt;I[7]-&gt;E(Backtracking)</w:t>
        </w:r>
      </w:ins>
    </w:p>
    <w:p w14:paraId="0E202020" w14:textId="77777777" w:rsidR="00073577" w:rsidRPr="00073577" w:rsidRDefault="00073577" w:rsidP="00073577">
      <w:pPr>
        <w:spacing w:before="0" w:after="0"/>
        <w:rPr>
          <w:ins w:id="11420" w:author="Abhishek Deep Nigam" w:date="2015-10-26T01:01:00Z"/>
          <w:rFonts w:ascii="Courier New" w:hAnsi="Courier New" w:cs="Courier New"/>
          <w:sz w:val="16"/>
          <w:szCs w:val="16"/>
          <w:rPrChange w:id="11421" w:author="Abhishek Deep Nigam" w:date="2015-10-26T01:01:00Z">
            <w:rPr>
              <w:ins w:id="11422" w:author="Abhishek Deep Nigam" w:date="2015-10-26T01:01:00Z"/>
              <w:rFonts w:ascii="Courier New" w:hAnsi="Courier New" w:cs="Courier New"/>
            </w:rPr>
          </w:rPrChange>
        </w:rPr>
      </w:pPr>
      <w:ins w:id="11423" w:author="Abhishek Deep Nigam" w:date="2015-10-26T01:01:00Z">
        <w:r w:rsidRPr="00073577">
          <w:rPr>
            <w:rFonts w:ascii="Courier New" w:hAnsi="Courier New" w:cs="Courier New"/>
            <w:sz w:val="16"/>
            <w:szCs w:val="16"/>
            <w:rPrChange w:id="11424" w:author="Abhishek Deep Nigam" w:date="2015-10-26T01:01:00Z">
              <w:rPr>
                <w:rFonts w:ascii="Courier New" w:hAnsi="Courier New" w:cs="Courier New"/>
              </w:rPr>
            </w:rPrChange>
          </w:rPr>
          <w:t>[1]-&gt;C[2]-&gt;T[3]-&gt;T[4]-&gt;A(Backtracking)</w:t>
        </w:r>
      </w:ins>
    </w:p>
    <w:p w14:paraId="017D35F5" w14:textId="77777777" w:rsidR="00073577" w:rsidRPr="00073577" w:rsidRDefault="00073577" w:rsidP="00073577">
      <w:pPr>
        <w:spacing w:before="0" w:after="0"/>
        <w:rPr>
          <w:ins w:id="11425" w:author="Abhishek Deep Nigam" w:date="2015-10-26T01:01:00Z"/>
          <w:rFonts w:ascii="Courier New" w:hAnsi="Courier New" w:cs="Courier New"/>
          <w:sz w:val="16"/>
          <w:szCs w:val="16"/>
          <w:rPrChange w:id="11426" w:author="Abhishek Deep Nigam" w:date="2015-10-26T01:01:00Z">
            <w:rPr>
              <w:ins w:id="11427" w:author="Abhishek Deep Nigam" w:date="2015-10-26T01:01:00Z"/>
              <w:rFonts w:ascii="Courier New" w:hAnsi="Courier New" w:cs="Courier New"/>
            </w:rPr>
          </w:rPrChange>
        </w:rPr>
      </w:pPr>
      <w:ins w:id="11428" w:author="Abhishek Deep Nigam" w:date="2015-10-26T01:01:00Z">
        <w:r w:rsidRPr="00073577">
          <w:rPr>
            <w:rFonts w:ascii="Courier New" w:hAnsi="Courier New" w:cs="Courier New"/>
            <w:sz w:val="16"/>
            <w:szCs w:val="16"/>
            <w:rPrChange w:id="11429" w:author="Abhishek Deep Nigam" w:date="2015-10-26T01:01:00Z">
              <w:rPr>
                <w:rFonts w:ascii="Courier New" w:hAnsi="Courier New" w:cs="Courier New"/>
              </w:rPr>
            </w:rPrChange>
          </w:rPr>
          <w:t>[4]-&gt;N[5]-&gt;O[6]-&gt;I(Backtracking)</w:t>
        </w:r>
      </w:ins>
    </w:p>
    <w:p w14:paraId="3B8BB2AC" w14:textId="77777777" w:rsidR="00073577" w:rsidRPr="00073577" w:rsidRDefault="00073577" w:rsidP="00073577">
      <w:pPr>
        <w:spacing w:before="0" w:after="0"/>
        <w:rPr>
          <w:ins w:id="11430" w:author="Abhishek Deep Nigam" w:date="2015-10-26T01:01:00Z"/>
          <w:rFonts w:ascii="Courier New" w:hAnsi="Courier New" w:cs="Courier New"/>
          <w:sz w:val="16"/>
          <w:szCs w:val="16"/>
          <w:rPrChange w:id="11431" w:author="Abhishek Deep Nigam" w:date="2015-10-26T01:01:00Z">
            <w:rPr>
              <w:ins w:id="11432" w:author="Abhishek Deep Nigam" w:date="2015-10-26T01:01:00Z"/>
              <w:rFonts w:ascii="Courier New" w:hAnsi="Courier New" w:cs="Courier New"/>
            </w:rPr>
          </w:rPrChange>
        </w:rPr>
      </w:pPr>
      <w:ins w:id="11433" w:author="Abhishek Deep Nigam" w:date="2015-10-26T01:01:00Z">
        <w:r w:rsidRPr="00073577">
          <w:rPr>
            <w:rFonts w:ascii="Courier New" w:hAnsi="Courier New" w:cs="Courier New"/>
            <w:sz w:val="16"/>
            <w:szCs w:val="16"/>
            <w:rPrChange w:id="11434" w:author="Abhishek Deep Nigam" w:date="2015-10-26T01:01:00Z">
              <w:rPr>
                <w:rFonts w:ascii="Courier New" w:hAnsi="Courier New" w:cs="Courier New"/>
              </w:rPr>
            </w:rPrChange>
          </w:rPr>
          <w:t>[4]-&gt;O[5]-&gt;O[6]-&gt;I(Backtracking)</w:t>
        </w:r>
      </w:ins>
    </w:p>
    <w:p w14:paraId="795252F0" w14:textId="77777777" w:rsidR="00073577" w:rsidRPr="00073577" w:rsidRDefault="00073577" w:rsidP="00073577">
      <w:pPr>
        <w:spacing w:before="0" w:after="0"/>
        <w:rPr>
          <w:ins w:id="11435" w:author="Abhishek Deep Nigam" w:date="2015-10-26T01:01:00Z"/>
          <w:rFonts w:ascii="Courier New" w:hAnsi="Courier New" w:cs="Courier New"/>
          <w:sz w:val="16"/>
          <w:szCs w:val="16"/>
          <w:rPrChange w:id="11436" w:author="Abhishek Deep Nigam" w:date="2015-10-26T01:01:00Z">
            <w:rPr>
              <w:ins w:id="11437" w:author="Abhishek Deep Nigam" w:date="2015-10-26T01:01:00Z"/>
              <w:rFonts w:ascii="Courier New" w:hAnsi="Courier New" w:cs="Courier New"/>
            </w:rPr>
          </w:rPrChange>
        </w:rPr>
      </w:pPr>
      <w:ins w:id="11438" w:author="Abhishek Deep Nigam" w:date="2015-10-26T01:01:00Z">
        <w:r w:rsidRPr="00073577">
          <w:rPr>
            <w:rFonts w:ascii="Courier New" w:hAnsi="Courier New" w:cs="Courier New"/>
            <w:sz w:val="16"/>
            <w:szCs w:val="16"/>
            <w:rPrChange w:id="11439" w:author="Abhishek Deep Nigam" w:date="2015-10-26T01:01:00Z">
              <w:rPr>
                <w:rFonts w:ascii="Courier New" w:hAnsi="Courier New" w:cs="Courier New"/>
              </w:rPr>
            </w:rPrChange>
          </w:rPr>
          <w:t>[4]-&gt;P(Backtracking)</w:t>
        </w:r>
      </w:ins>
    </w:p>
    <w:p w14:paraId="6644C06A" w14:textId="77777777" w:rsidR="00073577" w:rsidRPr="00073577" w:rsidRDefault="00073577" w:rsidP="00073577">
      <w:pPr>
        <w:spacing w:before="0" w:after="0"/>
        <w:rPr>
          <w:ins w:id="11440" w:author="Abhishek Deep Nigam" w:date="2015-10-26T01:01:00Z"/>
          <w:rFonts w:ascii="Courier New" w:hAnsi="Courier New" w:cs="Courier New"/>
          <w:sz w:val="16"/>
          <w:szCs w:val="16"/>
          <w:rPrChange w:id="11441" w:author="Abhishek Deep Nigam" w:date="2015-10-26T01:01:00Z">
            <w:rPr>
              <w:ins w:id="11442" w:author="Abhishek Deep Nigam" w:date="2015-10-26T01:01:00Z"/>
              <w:rFonts w:ascii="Courier New" w:hAnsi="Courier New" w:cs="Courier New"/>
            </w:rPr>
          </w:rPrChange>
        </w:rPr>
      </w:pPr>
      <w:ins w:id="11443" w:author="Abhishek Deep Nigam" w:date="2015-10-26T01:01:00Z">
        <w:r w:rsidRPr="00073577">
          <w:rPr>
            <w:rFonts w:ascii="Courier New" w:hAnsi="Courier New" w:cs="Courier New"/>
            <w:sz w:val="16"/>
            <w:szCs w:val="16"/>
            <w:rPrChange w:id="11444" w:author="Abhishek Deep Nigam" w:date="2015-10-26T01:01:00Z">
              <w:rPr>
                <w:rFonts w:ascii="Courier New" w:hAnsi="Courier New" w:cs="Courier New"/>
              </w:rPr>
            </w:rPrChange>
          </w:rPr>
          <w:t>[4]-&gt;Q(Backtracking)</w:t>
        </w:r>
      </w:ins>
    </w:p>
    <w:p w14:paraId="76968CD4" w14:textId="77777777" w:rsidR="00073577" w:rsidRPr="00073577" w:rsidRDefault="00073577" w:rsidP="00073577">
      <w:pPr>
        <w:spacing w:before="0" w:after="0"/>
        <w:rPr>
          <w:ins w:id="11445" w:author="Abhishek Deep Nigam" w:date="2015-10-26T01:01:00Z"/>
          <w:rFonts w:ascii="Courier New" w:hAnsi="Courier New" w:cs="Courier New"/>
          <w:sz w:val="16"/>
          <w:szCs w:val="16"/>
          <w:rPrChange w:id="11446" w:author="Abhishek Deep Nigam" w:date="2015-10-26T01:01:00Z">
            <w:rPr>
              <w:ins w:id="11447" w:author="Abhishek Deep Nigam" w:date="2015-10-26T01:01:00Z"/>
              <w:rFonts w:ascii="Courier New" w:hAnsi="Courier New" w:cs="Courier New"/>
            </w:rPr>
          </w:rPrChange>
        </w:rPr>
      </w:pPr>
      <w:ins w:id="11448" w:author="Abhishek Deep Nigam" w:date="2015-10-26T01:01:00Z">
        <w:r w:rsidRPr="00073577">
          <w:rPr>
            <w:rFonts w:ascii="Courier New" w:hAnsi="Courier New" w:cs="Courier New"/>
            <w:sz w:val="16"/>
            <w:szCs w:val="16"/>
            <w:rPrChange w:id="11449" w:author="Abhishek Deep Nigam" w:date="2015-10-26T01:01:00Z">
              <w:rPr>
                <w:rFonts w:ascii="Courier New" w:hAnsi="Courier New" w:cs="Courier New"/>
              </w:rPr>
            </w:rPrChange>
          </w:rPr>
          <w:t>[4]-&gt;S(Backtracking)</w:t>
        </w:r>
      </w:ins>
    </w:p>
    <w:p w14:paraId="08A5978E" w14:textId="77777777" w:rsidR="00073577" w:rsidRPr="00073577" w:rsidRDefault="00073577" w:rsidP="00073577">
      <w:pPr>
        <w:spacing w:before="0" w:after="0"/>
        <w:rPr>
          <w:ins w:id="11450" w:author="Abhishek Deep Nigam" w:date="2015-10-26T01:01:00Z"/>
          <w:rFonts w:ascii="Courier New" w:hAnsi="Courier New" w:cs="Courier New"/>
          <w:sz w:val="16"/>
          <w:szCs w:val="16"/>
          <w:rPrChange w:id="11451" w:author="Abhishek Deep Nigam" w:date="2015-10-26T01:01:00Z">
            <w:rPr>
              <w:ins w:id="11452" w:author="Abhishek Deep Nigam" w:date="2015-10-26T01:01:00Z"/>
              <w:rFonts w:ascii="Courier New" w:hAnsi="Courier New" w:cs="Courier New"/>
            </w:rPr>
          </w:rPrChange>
        </w:rPr>
      </w:pPr>
      <w:ins w:id="11453" w:author="Abhishek Deep Nigam" w:date="2015-10-26T01:01:00Z">
        <w:r w:rsidRPr="00073577">
          <w:rPr>
            <w:rFonts w:ascii="Courier New" w:hAnsi="Courier New" w:cs="Courier New"/>
            <w:sz w:val="16"/>
            <w:szCs w:val="16"/>
            <w:rPrChange w:id="11454" w:author="Abhishek Deep Nigam" w:date="2015-10-26T01:01:00Z">
              <w:rPr>
                <w:rFonts w:ascii="Courier New" w:hAnsi="Courier New" w:cs="Courier New"/>
              </w:rPr>
            </w:rPrChange>
          </w:rPr>
          <w:t>[4]-&gt;Y[5]-&gt;O[6]-&gt;I(Backtracking)</w:t>
        </w:r>
      </w:ins>
    </w:p>
    <w:p w14:paraId="53B3E3D9" w14:textId="77777777" w:rsidR="00073577" w:rsidRPr="00073577" w:rsidRDefault="00073577" w:rsidP="00073577">
      <w:pPr>
        <w:spacing w:before="0" w:after="0"/>
        <w:rPr>
          <w:ins w:id="11455" w:author="Abhishek Deep Nigam" w:date="2015-10-26T01:01:00Z"/>
          <w:rFonts w:ascii="Courier New" w:hAnsi="Courier New" w:cs="Courier New"/>
          <w:sz w:val="16"/>
          <w:szCs w:val="16"/>
          <w:rPrChange w:id="11456" w:author="Abhishek Deep Nigam" w:date="2015-10-26T01:01:00Z">
            <w:rPr>
              <w:ins w:id="11457" w:author="Abhishek Deep Nigam" w:date="2015-10-26T01:01:00Z"/>
              <w:rFonts w:ascii="Courier New" w:hAnsi="Courier New" w:cs="Courier New"/>
            </w:rPr>
          </w:rPrChange>
        </w:rPr>
      </w:pPr>
      <w:ins w:id="11458" w:author="Abhishek Deep Nigam" w:date="2015-10-26T01:01:00Z">
        <w:r w:rsidRPr="00073577">
          <w:rPr>
            <w:rFonts w:ascii="Courier New" w:hAnsi="Courier New" w:cs="Courier New"/>
            <w:sz w:val="16"/>
            <w:szCs w:val="16"/>
            <w:rPrChange w:id="11459" w:author="Abhishek Deep Nigam" w:date="2015-10-26T01:01:00Z">
              <w:rPr>
                <w:rFonts w:ascii="Courier New" w:hAnsi="Courier New" w:cs="Courier New"/>
              </w:rPr>
            </w:rPrChange>
          </w:rPr>
          <w:t>[1]-&gt;D[2]-&gt;T[3]-&gt;T[4]-&gt;A(Backtracking)</w:t>
        </w:r>
      </w:ins>
    </w:p>
    <w:p w14:paraId="3738DDB0" w14:textId="77777777" w:rsidR="00073577" w:rsidRPr="00073577" w:rsidRDefault="00073577" w:rsidP="00073577">
      <w:pPr>
        <w:spacing w:before="0" w:after="0"/>
        <w:rPr>
          <w:ins w:id="11460" w:author="Abhishek Deep Nigam" w:date="2015-10-26T01:01:00Z"/>
          <w:rFonts w:ascii="Courier New" w:hAnsi="Courier New" w:cs="Courier New"/>
          <w:sz w:val="16"/>
          <w:szCs w:val="16"/>
          <w:rPrChange w:id="11461" w:author="Abhishek Deep Nigam" w:date="2015-10-26T01:01:00Z">
            <w:rPr>
              <w:ins w:id="11462" w:author="Abhishek Deep Nigam" w:date="2015-10-26T01:01:00Z"/>
              <w:rFonts w:ascii="Courier New" w:hAnsi="Courier New" w:cs="Courier New"/>
            </w:rPr>
          </w:rPrChange>
        </w:rPr>
      </w:pPr>
      <w:ins w:id="11463" w:author="Abhishek Deep Nigam" w:date="2015-10-26T01:01:00Z">
        <w:r w:rsidRPr="00073577">
          <w:rPr>
            <w:rFonts w:ascii="Courier New" w:hAnsi="Courier New" w:cs="Courier New"/>
            <w:sz w:val="16"/>
            <w:szCs w:val="16"/>
            <w:rPrChange w:id="11464" w:author="Abhishek Deep Nigam" w:date="2015-10-26T01:01:00Z">
              <w:rPr>
                <w:rFonts w:ascii="Courier New" w:hAnsi="Courier New" w:cs="Courier New"/>
              </w:rPr>
            </w:rPrChange>
          </w:rPr>
          <w:t>[4]-&gt;N[5]-&gt;O[6]-&gt;I(Backtracking)</w:t>
        </w:r>
      </w:ins>
    </w:p>
    <w:p w14:paraId="1B9D8B52" w14:textId="77777777" w:rsidR="00073577" w:rsidRPr="00073577" w:rsidRDefault="00073577" w:rsidP="00073577">
      <w:pPr>
        <w:spacing w:before="0" w:after="0"/>
        <w:rPr>
          <w:ins w:id="11465" w:author="Abhishek Deep Nigam" w:date="2015-10-26T01:01:00Z"/>
          <w:rFonts w:ascii="Courier New" w:hAnsi="Courier New" w:cs="Courier New"/>
          <w:sz w:val="16"/>
          <w:szCs w:val="16"/>
          <w:rPrChange w:id="11466" w:author="Abhishek Deep Nigam" w:date="2015-10-26T01:01:00Z">
            <w:rPr>
              <w:ins w:id="11467" w:author="Abhishek Deep Nigam" w:date="2015-10-26T01:01:00Z"/>
              <w:rFonts w:ascii="Courier New" w:hAnsi="Courier New" w:cs="Courier New"/>
            </w:rPr>
          </w:rPrChange>
        </w:rPr>
      </w:pPr>
      <w:ins w:id="11468" w:author="Abhishek Deep Nigam" w:date="2015-10-26T01:01:00Z">
        <w:r w:rsidRPr="00073577">
          <w:rPr>
            <w:rFonts w:ascii="Courier New" w:hAnsi="Courier New" w:cs="Courier New"/>
            <w:sz w:val="16"/>
            <w:szCs w:val="16"/>
            <w:rPrChange w:id="11469" w:author="Abhishek Deep Nigam" w:date="2015-10-26T01:01:00Z">
              <w:rPr>
                <w:rFonts w:ascii="Courier New" w:hAnsi="Courier New" w:cs="Courier New"/>
              </w:rPr>
            </w:rPrChange>
          </w:rPr>
          <w:t>[4]-&gt;O[5]-&gt;O[6]-&gt;I(Backtracking)</w:t>
        </w:r>
      </w:ins>
    </w:p>
    <w:p w14:paraId="05F68F3A" w14:textId="77777777" w:rsidR="00073577" w:rsidRPr="00073577" w:rsidRDefault="00073577" w:rsidP="00073577">
      <w:pPr>
        <w:spacing w:before="0" w:after="0"/>
        <w:rPr>
          <w:ins w:id="11470" w:author="Abhishek Deep Nigam" w:date="2015-10-26T01:01:00Z"/>
          <w:rFonts w:ascii="Courier New" w:hAnsi="Courier New" w:cs="Courier New"/>
          <w:sz w:val="16"/>
          <w:szCs w:val="16"/>
          <w:rPrChange w:id="11471" w:author="Abhishek Deep Nigam" w:date="2015-10-26T01:01:00Z">
            <w:rPr>
              <w:ins w:id="11472" w:author="Abhishek Deep Nigam" w:date="2015-10-26T01:01:00Z"/>
              <w:rFonts w:ascii="Courier New" w:hAnsi="Courier New" w:cs="Courier New"/>
            </w:rPr>
          </w:rPrChange>
        </w:rPr>
      </w:pPr>
      <w:ins w:id="11473" w:author="Abhishek Deep Nigam" w:date="2015-10-26T01:01:00Z">
        <w:r w:rsidRPr="00073577">
          <w:rPr>
            <w:rFonts w:ascii="Courier New" w:hAnsi="Courier New" w:cs="Courier New"/>
            <w:sz w:val="16"/>
            <w:szCs w:val="16"/>
            <w:rPrChange w:id="11474" w:author="Abhishek Deep Nigam" w:date="2015-10-26T01:01:00Z">
              <w:rPr>
                <w:rFonts w:ascii="Courier New" w:hAnsi="Courier New" w:cs="Courier New"/>
              </w:rPr>
            </w:rPrChange>
          </w:rPr>
          <w:t>[4]-&gt;P(Backtracking)</w:t>
        </w:r>
      </w:ins>
    </w:p>
    <w:p w14:paraId="5EE14DA7" w14:textId="77777777" w:rsidR="00073577" w:rsidRPr="00073577" w:rsidRDefault="00073577" w:rsidP="00073577">
      <w:pPr>
        <w:spacing w:before="0" w:after="0"/>
        <w:rPr>
          <w:ins w:id="11475" w:author="Abhishek Deep Nigam" w:date="2015-10-26T01:01:00Z"/>
          <w:rFonts w:ascii="Courier New" w:hAnsi="Courier New" w:cs="Courier New"/>
          <w:sz w:val="16"/>
          <w:szCs w:val="16"/>
          <w:rPrChange w:id="11476" w:author="Abhishek Deep Nigam" w:date="2015-10-26T01:01:00Z">
            <w:rPr>
              <w:ins w:id="11477" w:author="Abhishek Deep Nigam" w:date="2015-10-26T01:01:00Z"/>
              <w:rFonts w:ascii="Courier New" w:hAnsi="Courier New" w:cs="Courier New"/>
            </w:rPr>
          </w:rPrChange>
        </w:rPr>
      </w:pPr>
      <w:ins w:id="11478" w:author="Abhishek Deep Nigam" w:date="2015-10-26T01:01:00Z">
        <w:r w:rsidRPr="00073577">
          <w:rPr>
            <w:rFonts w:ascii="Courier New" w:hAnsi="Courier New" w:cs="Courier New"/>
            <w:sz w:val="16"/>
            <w:szCs w:val="16"/>
            <w:rPrChange w:id="11479" w:author="Abhishek Deep Nigam" w:date="2015-10-26T01:01:00Z">
              <w:rPr>
                <w:rFonts w:ascii="Courier New" w:hAnsi="Courier New" w:cs="Courier New"/>
              </w:rPr>
            </w:rPrChange>
          </w:rPr>
          <w:t>[4]-&gt;Q(Backtracking)</w:t>
        </w:r>
      </w:ins>
    </w:p>
    <w:p w14:paraId="046CF89B" w14:textId="77777777" w:rsidR="00073577" w:rsidRPr="00073577" w:rsidRDefault="00073577" w:rsidP="00073577">
      <w:pPr>
        <w:spacing w:before="0" w:after="0"/>
        <w:rPr>
          <w:ins w:id="11480" w:author="Abhishek Deep Nigam" w:date="2015-10-26T01:01:00Z"/>
          <w:rFonts w:ascii="Courier New" w:hAnsi="Courier New" w:cs="Courier New"/>
          <w:sz w:val="16"/>
          <w:szCs w:val="16"/>
          <w:rPrChange w:id="11481" w:author="Abhishek Deep Nigam" w:date="2015-10-26T01:01:00Z">
            <w:rPr>
              <w:ins w:id="11482" w:author="Abhishek Deep Nigam" w:date="2015-10-26T01:01:00Z"/>
              <w:rFonts w:ascii="Courier New" w:hAnsi="Courier New" w:cs="Courier New"/>
            </w:rPr>
          </w:rPrChange>
        </w:rPr>
      </w:pPr>
      <w:ins w:id="11483" w:author="Abhishek Deep Nigam" w:date="2015-10-26T01:01:00Z">
        <w:r w:rsidRPr="00073577">
          <w:rPr>
            <w:rFonts w:ascii="Courier New" w:hAnsi="Courier New" w:cs="Courier New"/>
            <w:sz w:val="16"/>
            <w:szCs w:val="16"/>
            <w:rPrChange w:id="11484" w:author="Abhishek Deep Nigam" w:date="2015-10-26T01:01:00Z">
              <w:rPr>
                <w:rFonts w:ascii="Courier New" w:hAnsi="Courier New" w:cs="Courier New"/>
              </w:rPr>
            </w:rPrChange>
          </w:rPr>
          <w:t>[4]-&gt;S(Backtracking)</w:t>
        </w:r>
      </w:ins>
    </w:p>
    <w:p w14:paraId="638A0C3A" w14:textId="77777777" w:rsidR="00073577" w:rsidRPr="00073577" w:rsidRDefault="00073577" w:rsidP="00073577">
      <w:pPr>
        <w:spacing w:before="0" w:after="0"/>
        <w:rPr>
          <w:ins w:id="11485" w:author="Abhishek Deep Nigam" w:date="2015-10-26T01:01:00Z"/>
          <w:rFonts w:ascii="Courier New" w:hAnsi="Courier New" w:cs="Courier New"/>
          <w:sz w:val="16"/>
          <w:szCs w:val="16"/>
          <w:rPrChange w:id="11486" w:author="Abhishek Deep Nigam" w:date="2015-10-26T01:01:00Z">
            <w:rPr>
              <w:ins w:id="11487" w:author="Abhishek Deep Nigam" w:date="2015-10-26T01:01:00Z"/>
              <w:rFonts w:ascii="Courier New" w:hAnsi="Courier New" w:cs="Courier New"/>
            </w:rPr>
          </w:rPrChange>
        </w:rPr>
      </w:pPr>
      <w:ins w:id="11488" w:author="Abhishek Deep Nigam" w:date="2015-10-26T01:01:00Z">
        <w:r w:rsidRPr="00073577">
          <w:rPr>
            <w:rFonts w:ascii="Courier New" w:hAnsi="Courier New" w:cs="Courier New"/>
            <w:sz w:val="16"/>
            <w:szCs w:val="16"/>
            <w:rPrChange w:id="11489" w:author="Abhishek Deep Nigam" w:date="2015-10-26T01:01:00Z">
              <w:rPr>
                <w:rFonts w:ascii="Courier New" w:hAnsi="Courier New" w:cs="Courier New"/>
              </w:rPr>
            </w:rPrChange>
          </w:rPr>
          <w:t>[4]-&gt;Y[5]-&gt;O[6]-&gt;I(Backtracking)</w:t>
        </w:r>
      </w:ins>
    </w:p>
    <w:p w14:paraId="4203F692" w14:textId="77777777" w:rsidR="00073577" w:rsidRPr="00073577" w:rsidRDefault="00073577" w:rsidP="00073577">
      <w:pPr>
        <w:spacing w:before="0" w:after="0"/>
        <w:rPr>
          <w:ins w:id="11490" w:author="Abhishek Deep Nigam" w:date="2015-10-26T01:01:00Z"/>
          <w:rFonts w:ascii="Courier New" w:hAnsi="Courier New" w:cs="Courier New"/>
          <w:sz w:val="16"/>
          <w:szCs w:val="16"/>
          <w:rPrChange w:id="11491" w:author="Abhishek Deep Nigam" w:date="2015-10-26T01:01:00Z">
            <w:rPr>
              <w:ins w:id="11492" w:author="Abhishek Deep Nigam" w:date="2015-10-26T01:01:00Z"/>
              <w:rFonts w:ascii="Courier New" w:hAnsi="Courier New" w:cs="Courier New"/>
            </w:rPr>
          </w:rPrChange>
        </w:rPr>
      </w:pPr>
      <w:ins w:id="11493" w:author="Abhishek Deep Nigam" w:date="2015-10-26T01:01:00Z">
        <w:r w:rsidRPr="00073577">
          <w:rPr>
            <w:rFonts w:ascii="Courier New" w:hAnsi="Courier New" w:cs="Courier New"/>
            <w:sz w:val="16"/>
            <w:szCs w:val="16"/>
            <w:rPrChange w:id="11494" w:author="Abhishek Deep Nigam" w:date="2015-10-26T01:01:00Z">
              <w:rPr>
                <w:rFonts w:ascii="Courier New" w:hAnsi="Courier New" w:cs="Courier New"/>
              </w:rPr>
            </w:rPrChange>
          </w:rPr>
          <w:lastRenderedPageBreak/>
          <w:t>[1]-&gt;E[2]-&gt;T[3]-&gt;T[4]-&gt;A(Backtracking)</w:t>
        </w:r>
      </w:ins>
    </w:p>
    <w:p w14:paraId="2D170F4A" w14:textId="77777777" w:rsidR="00073577" w:rsidRPr="00073577" w:rsidRDefault="00073577" w:rsidP="00073577">
      <w:pPr>
        <w:spacing w:before="0" w:after="0"/>
        <w:rPr>
          <w:ins w:id="11495" w:author="Abhishek Deep Nigam" w:date="2015-10-26T01:01:00Z"/>
          <w:rFonts w:ascii="Courier New" w:hAnsi="Courier New" w:cs="Courier New"/>
          <w:sz w:val="16"/>
          <w:szCs w:val="16"/>
          <w:rPrChange w:id="11496" w:author="Abhishek Deep Nigam" w:date="2015-10-26T01:01:00Z">
            <w:rPr>
              <w:ins w:id="11497" w:author="Abhishek Deep Nigam" w:date="2015-10-26T01:01:00Z"/>
              <w:rFonts w:ascii="Courier New" w:hAnsi="Courier New" w:cs="Courier New"/>
            </w:rPr>
          </w:rPrChange>
        </w:rPr>
      </w:pPr>
      <w:ins w:id="11498" w:author="Abhishek Deep Nigam" w:date="2015-10-26T01:01:00Z">
        <w:r w:rsidRPr="00073577">
          <w:rPr>
            <w:rFonts w:ascii="Courier New" w:hAnsi="Courier New" w:cs="Courier New"/>
            <w:sz w:val="16"/>
            <w:szCs w:val="16"/>
            <w:rPrChange w:id="11499" w:author="Abhishek Deep Nigam" w:date="2015-10-26T01:01:00Z">
              <w:rPr>
                <w:rFonts w:ascii="Courier New" w:hAnsi="Courier New" w:cs="Courier New"/>
              </w:rPr>
            </w:rPrChange>
          </w:rPr>
          <w:t>[4]-&gt;N[5]-&gt;O[6]-&gt;I[7]-&gt;E(Backtracking)</w:t>
        </w:r>
      </w:ins>
    </w:p>
    <w:p w14:paraId="68B251F6" w14:textId="77777777" w:rsidR="00073577" w:rsidRPr="00073577" w:rsidRDefault="00073577" w:rsidP="00073577">
      <w:pPr>
        <w:spacing w:before="0" w:after="0"/>
        <w:rPr>
          <w:ins w:id="11500" w:author="Abhishek Deep Nigam" w:date="2015-10-26T01:01:00Z"/>
          <w:rFonts w:ascii="Courier New" w:hAnsi="Courier New" w:cs="Courier New"/>
          <w:sz w:val="16"/>
          <w:szCs w:val="16"/>
          <w:rPrChange w:id="11501" w:author="Abhishek Deep Nigam" w:date="2015-10-26T01:01:00Z">
            <w:rPr>
              <w:ins w:id="11502" w:author="Abhishek Deep Nigam" w:date="2015-10-26T01:01:00Z"/>
              <w:rFonts w:ascii="Courier New" w:hAnsi="Courier New" w:cs="Courier New"/>
            </w:rPr>
          </w:rPrChange>
        </w:rPr>
      </w:pPr>
      <w:ins w:id="11503" w:author="Abhishek Deep Nigam" w:date="2015-10-26T01:01:00Z">
        <w:r w:rsidRPr="00073577">
          <w:rPr>
            <w:rFonts w:ascii="Courier New" w:hAnsi="Courier New" w:cs="Courier New"/>
            <w:sz w:val="16"/>
            <w:szCs w:val="16"/>
            <w:rPrChange w:id="11504" w:author="Abhishek Deep Nigam" w:date="2015-10-26T01:01:00Z">
              <w:rPr>
                <w:rFonts w:ascii="Courier New" w:hAnsi="Courier New" w:cs="Courier New"/>
              </w:rPr>
            </w:rPrChange>
          </w:rPr>
          <w:t>[4]-&gt;O[5]-&gt;O[6]-&gt;I[7]-&gt;E(Backtracking)</w:t>
        </w:r>
      </w:ins>
    </w:p>
    <w:p w14:paraId="1BFF4088" w14:textId="77777777" w:rsidR="00073577" w:rsidRPr="00073577" w:rsidRDefault="00073577" w:rsidP="00073577">
      <w:pPr>
        <w:spacing w:before="0" w:after="0"/>
        <w:rPr>
          <w:ins w:id="11505" w:author="Abhishek Deep Nigam" w:date="2015-10-26T01:01:00Z"/>
          <w:rFonts w:ascii="Courier New" w:hAnsi="Courier New" w:cs="Courier New"/>
          <w:sz w:val="16"/>
          <w:szCs w:val="16"/>
          <w:rPrChange w:id="11506" w:author="Abhishek Deep Nigam" w:date="2015-10-26T01:01:00Z">
            <w:rPr>
              <w:ins w:id="11507" w:author="Abhishek Deep Nigam" w:date="2015-10-26T01:01:00Z"/>
              <w:rFonts w:ascii="Courier New" w:hAnsi="Courier New" w:cs="Courier New"/>
            </w:rPr>
          </w:rPrChange>
        </w:rPr>
      </w:pPr>
      <w:ins w:id="11508" w:author="Abhishek Deep Nigam" w:date="2015-10-26T01:01:00Z">
        <w:r w:rsidRPr="00073577">
          <w:rPr>
            <w:rFonts w:ascii="Courier New" w:hAnsi="Courier New" w:cs="Courier New"/>
            <w:sz w:val="16"/>
            <w:szCs w:val="16"/>
            <w:rPrChange w:id="11509" w:author="Abhishek Deep Nigam" w:date="2015-10-26T01:01:00Z">
              <w:rPr>
                <w:rFonts w:ascii="Courier New" w:hAnsi="Courier New" w:cs="Courier New"/>
              </w:rPr>
            </w:rPrChange>
          </w:rPr>
          <w:t>[4]-&gt;P(Backtracking)</w:t>
        </w:r>
      </w:ins>
    </w:p>
    <w:p w14:paraId="2A5B660B" w14:textId="77777777" w:rsidR="00073577" w:rsidRPr="00073577" w:rsidRDefault="00073577" w:rsidP="00073577">
      <w:pPr>
        <w:spacing w:before="0" w:after="0"/>
        <w:rPr>
          <w:ins w:id="11510" w:author="Abhishek Deep Nigam" w:date="2015-10-26T01:01:00Z"/>
          <w:rFonts w:ascii="Courier New" w:hAnsi="Courier New" w:cs="Courier New"/>
          <w:sz w:val="16"/>
          <w:szCs w:val="16"/>
          <w:rPrChange w:id="11511" w:author="Abhishek Deep Nigam" w:date="2015-10-26T01:01:00Z">
            <w:rPr>
              <w:ins w:id="11512" w:author="Abhishek Deep Nigam" w:date="2015-10-26T01:01:00Z"/>
              <w:rFonts w:ascii="Courier New" w:hAnsi="Courier New" w:cs="Courier New"/>
            </w:rPr>
          </w:rPrChange>
        </w:rPr>
      </w:pPr>
      <w:ins w:id="11513" w:author="Abhishek Deep Nigam" w:date="2015-10-26T01:01:00Z">
        <w:r w:rsidRPr="00073577">
          <w:rPr>
            <w:rFonts w:ascii="Courier New" w:hAnsi="Courier New" w:cs="Courier New"/>
            <w:sz w:val="16"/>
            <w:szCs w:val="16"/>
            <w:rPrChange w:id="11514" w:author="Abhishek Deep Nigam" w:date="2015-10-26T01:01:00Z">
              <w:rPr>
                <w:rFonts w:ascii="Courier New" w:hAnsi="Courier New" w:cs="Courier New"/>
              </w:rPr>
            </w:rPrChange>
          </w:rPr>
          <w:t>[4]-&gt;Q(Backtracking)</w:t>
        </w:r>
      </w:ins>
    </w:p>
    <w:p w14:paraId="0F667629" w14:textId="77777777" w:rsidR="00073577" w:rsidRPr="00073577" w:rsidRDefault="00073577" w:rsidP="00073577">
      <w:pPr>
        <w:spacing w:before="0" w:after="0"/>
        <w:rPr>
          <w:ins w:id="11515" w:author="Abhishek Deep Nigam" w:date="2015-10-26T01:01:00Z"/>
          <w:rFonts w:ascii="Courier New" w:hAnsi="Courier New" w:cs="Courier New"/>
          <w:sz w:val="16"/>
          <w:szCs w:val="16"/>
          <w:rPrChange w:id="11516" w:author="Abhishek Deep Nigam" w:date="2015-10-26T01:01:00Z">
            <w:rPr>
              <w:ins w:id="11517" w:author="Abhishek Deep Nigam" w:date="2015-10-26T01:01:00Z"/>
              <w:rFonts w:ascii="Courier New" w:hAnsi="Courier New" w:cs="Courier New"/>
            </w:rPr>
          </w:rPrChange>
        </w:rPr>
      </w:pPr>
      <w:ins w:id="11518" w:author="Abhishek Deep Nigam" w:date="2015-10-26T01:01:00Z">
        <w:r w:rsidRPr="00073577">
          <w:rPr>
            <w:rFonts w:ascii="Courier New" w:hAnsi="Courier New" w:cs="Courier New"/>
            <w:sz w:val="16"/>
            <w:szCs w:val="16"/>
            <w:rPrChange w:id="11519" w:author="Abhishek Deep Nigam" w:date="2015-10-26T01:01:00Z">
              <w:rPr>
                <w:rFonts w:ascii="Courier New" w:hAnsi="Courier New" w:cs="Courier New"/>
              </w:rPr>
            </w:rPrChange>
          </w:rPr>
          <w:t>[4]-&gt;S(Backtracking)</w:t>
        </w:r>
      </w:ins>
    </w:p>
    <w:p w14:paraId="68CFC547" w14:textId="77777777" w:rsidR="00073577" w:rsidRPr="00073577" w:rsidRDefault="00073577" w:rsidP="00073577">
      <w:pPr>
        <w:spacing w:before="0" w:after="0"/>
        <w:rPr>
          <w:ins w:id="11520" w:author="Abhishek Deep Nigam" w:date="2015-10-26T01:01:00Z"/>
          <w:rFonts w:ascii="Courier New" w:hAnsi="Courier New" w:cs="Courier New"/>
          <w:sz w:val="16"/>
          <w:szCs w:val="16"/>
          <w:rPrChange w:id="11521" w:author="Abhishek Deep Nigam" w:date="2015-10-26T01:01:00Z">
            <w:rPr>
              <w:ins w:id="11522" w:author="Abhishek Deep Nigam" w:date="2015-10-26T01:01:00Z"/>
              <w:rFonts w:ascii="Courier New" w:hAnsi="Courier New" w:cs="Courier New"/>
            </w:rPr>
          </w:rPrChange>
        </w:rPr>
      </w:pPr>
      <w:ins w:id="11523" w:author="Abhishek Deep Nigam" w:date="2015-10-26T01:01:00Z">
        <w:r w:rsidRPr="00073577">
          <w:rPr>
            <w:rFonts w:ascii="Courier New" w:hAnsi="Courier New" w:cs="Courier New"/>
            <w:sz w:val="16"/>
            <w:szCs w:val="16"/>
            <w:rPrChange w:id="11524" w:author="Abhishek Deep Nigam" w:date="2015-10-26T01:01:00Z">
              <w:rPr>
                <w:rFonts w:ascii="Courier New" w:hAnsi="Courier New" w:cs="Courier New"/>
              </w:rPr>
            </w:rPrChange>
          </w:rPr>
          <w:t>[4]-&gt;Y[5]-&gt;O[6]-&gt;I[7]-&gt;E(Backtracking)</w:t>
        </w:r>
      </w:ins>
    </w:p>
    <w:p w14:paraId="05D03274" w14:textId="77777777" w:rsidR="00073577" w:rsidRPr="00073577" w:rsidRDefault="00073577" w:rsidP="00073577">
      <w:pPr>
        <w:spacing w:before="0" w:after="0"/>
        <w:rPr>
          <w:ins w:id="11525" w:author="Abhishek Deep Nigam" w:date="2015-10-26T01:01:00Z"/>
          <w:rFonts w:ascii="Courier New" w:hAnsi="Courier New" w:cs="Courier New"/>
          <w:sz w:val="16"/>
          <w:szCs w:val="16"/>
          <w:rPrChange w:id="11526" w:author="Abhishek Deep Nigam" w:date="2015-10-26T01:01:00Z">
            <w:rPr>
              <w:ins w:id="11527" w:author="Abhishek Deep Nigam" w:date="2015-10-26T01:01:00Z"/>
              <w:rFonts w:ascii="Courier New" w:hAnsi="Courier New" w:cs="Courier New"/>
            </w:rPr>
          </w:rPrChange>
        </w:rPr>
      </w:pPr>
      <w:ins w:id="11528" w:author="Abhishek Deep Nigam" w:date="2015-10-26T01:01:00Z">
        <w:r w:rsidRPr="00073577">
          <w:rPr>
            <w:rFonts w:ascii="Courier New" w:hAnsi="Courier New" w:cs="Courier New"/>
            <w:sz w:val="16"/>
            <w:szCs w:val="16"/>
            <w:rPrChange w:id="11529" w:author="Abhishek Deep Nigam" w:date="2015-10-26T01:01:00Z">
              <w:rPr>
                <w:rFonts w:ascii="Courier New" w:hAnsi="Courier New" w:cs="Courier New"/>
              </w:rPr>
            </w:rPrChange>
          </w:rPr>
          <w:t>[1]-&gt;F[2]-&gt;T[3]-&gt;T[4]-&gt;A(Backtracking)</w:t>
        </w:r>
      </w:ins>
    </w:p>
    <w:p w14:paraId="1F2C30B5" w14:textId="77777777" w:rsidR="00073577" w:rsidRPr="00073577" w:rsidRDefault="00073577" w:rsidP="00073577">
      <w:pPr>
        <w:spacing w:before="0" w:after="0"/>
        <w:rPr>
          <w:ins w:id="11530" w:author="Abhishek Deep Nigam" w:date="2015-10-26T01:01:00Z"/>
          <w:rFonts w:ascii="Courier New" w:hAnsi="Courier New" w:cs="Courier New"/>
          <w:sz w:val="16"/>
          <w:szCs w:val="16"/>
          <w:rPrChange w:id="11531" w:author="Abhishek Deep Nigam" w:date="2015-10-26T01:01:00Z">
            <w:rPr>
              <w:ins w:id="11532" w:author="Abhishek Deep Nigam" w:date="2015-10-26T01:01:00Z"/>
              <w:rFonts w:ascii="Courier New" w:hAnsi="Courier New" w:cs="Courier New"/>
            </w:rPr>
          </w:rPrChange>
        </w:rPr>
      </w:pPr>
      <w:ins w:id="11533" w:author="Abhishek Deep Nigam" w:date="2015-10-26T01:01:00Z">
        <w:r w:rsidRPr="00073577">
          <w:rPr>
            <w:rFonts w:ascii="Courier New" w:hAnsi="Courier New" w:cs="Courier New"/>
            <w:sz w:val="16"/>
            <w:szCs w:val="16"/>
            <w:rPrChange w:id="11534" w:author="Abhishek Deep Nigam" w:date="2015-10-26T01:01:00Z">
              <w:rPr>
                <w:rFonts w:ascii="Courier New" w:hAnsi="Courier New" w:cs="Courier New"/>
              </w:rPr>
            </w:rPrChange>
          </w:rPr>
          <w:t>[4]-&gt;N[5]-&gt;O[6]-&gt;I(Backtracking)</w:t>
        </w:r>
      </w:ins>
    </w:p>
    <w:p w14:paraId="7D555BCD" w14:textId="77777777" w:rsidR="00073577" w:rsidRPr="00073577" w:rsidRDefault="00073577" w:rsidP="00073577">
      <w:pPr>
        <w:spacing w:before="0" w:after="0"/>
        <w:rPr>
          <w:ins w:id="11535" w:author="Abhishek Deep Nigam" w:date="2015-10-26T01:01:00Z"/>
          <w:rFonts w:ascii="Courier New" w:hAnsi="Courier New" w:cs="Courier New"/>
          <w:sz w:val="16"/>
          <w:szCs w:val="16"/>
          <w:rPrChange w:id="11536" w:author="Abhishek Deep Nigam" w:date="2015-10-26T01:01:00Z">
            <w:rPr>
              <w:ins w:id="11537" w:author="Abhishek Deep Nigam" w:date="2015-10-26T01:01:00Z"/>
              <w:rFonts w:ascii="Courier New" w:hAnsi="Courier New" w:cs="Courier New"/>
            </w:rPr>
          </w:rPrChange>
        </w:rPr>
      </w:pPr>
      <w:ins w:id="11538" w:author="Abhishek Deep Nigam" w:date="2015-10-26T01:01:00Z">
        <w:r w:rsidRPr="00073577">
          <w:rPr>
            <w:rFonts w:ascii="Courier New" w:hAnsi="Courier New" w:cs="Courier New"/>
            <w:sz w:val="16"/>
            <w:szCs w:val="16"/>
            <w:rPrChange w:id="11539" w:author="Abhishek Deep Nigam" w:date="2015-10-26T01:01:00Z">
              <w:rPr>
                <w:rFonts w:ascii="Courier New" w:hAnsi="Courier New" w:cs="Courier New"/>
              </w:rPr>
            </w:rPrChange>
          </w:rPr>
          <w:t>[4]-&gt;O[5]-&gt;O[6]-&gt;I(Backtracking)</w:t>
        </w:r>
      </w:ins>
    </w:p>
    <w:p w14:paraId="4EAFD5B0" w14:textId="77777777" w:rsidR="00073577" w:rsidRPr="00073577" w:rsidRDefault="00073577" w:rsidP="00073577">
      <w:pPr>
        <w:spacing w:before="0" w:after="0"/>
        <w:rPr>
          <w:ins w:id="11540" w:author="Abhishek Deep Nigam" w:date="2015-10-26T01:01:00Z"/>
          <w:rFonts w:ascii="Courier New" w:hAnsi="Courier New" w:cs="Courier New"/>
          <w:sz w:val="16"/>
          <w:szCs w:val="16"/>
          <w:rPrChange w:id="11541" w:author="Abhishek Deep Nigam" w:date="2015-10-26T01:01:00Z">
            <w:rPr>
              <w:ins w:id="11542" w:author="Abhishek Deep Nigam" w:date="2015-10-26T01:01:00Z"/>
              <w:rFonts w:ascii="Courier New" w:hAnsi="Courier New" w:cs="Courier New"/>
            </w:rPr>
          </w:rPrChange>
        </w:rPr>
      </w:pPr>
      <w:ins w:id="11543" w:author="Abhishek Deep Nigam" w:date="2015-10-26T01:01:00Z">
        <w:r w:rsidRPr="00073577">
          <w:rPr>
            <w:rFonts w:ascii="Courier New" w:hAnsi="Courier New" w:cs="Courier New"/>
            <w:sz w:val="16"/>
            <w:szCs w:val="16"/>
            <w:rPrChange w:id="11544" w:author="Abhishek Deep Nigam" w:date="2015-10-26T01:01:00Z">
              <w:rPr>
                <w:rFonts w:ascii="Courier New" w:hAnsi="Courier New" w:cs="Courier New"/>
              </w:rPr>
            </w:rPrChange>
          </w:rPr>
          <w:t>[4]-&gt;P(Backtracking)</w:t>
        </w:r>
      </w:ins>
    </w:p>
    <w:p w14:paraId="4AA5917C" w14:textId="77777777" w:rsidR="00073577" w:rsidRPr="00073577" w:rsidRDefault="00073577" w:rsidP="00073577">
      <w:pPr>
        <w:spacing w:before="0" w:after="0"/>
        <w:rPr>
          <w:ins w:id="11545" w:author="Abhishek Deep Nigam" w:date="2015-10-26T01:01:00Z"/>
          <w:rFonts w:ascii="Courier New" w:hAnsi="Courier New" w:cs="Courier New"/>
          <w:sz w:val="16"/>
          <w:szCs w:val="16"/>
          <w:rPrChange w:id="11546" w:author="Abhishek Deep Nigam" w:date="2015-10-26T01:01:00Z">
            <w:rPr>
              <w:ins w:id="11547" w:author="Abhishek Deep Nigam" w:date="2015-10-26T01:01:00Z"/>
              <w:rFonts w:ascii="Courier New" w:hAnsi="Courier New" w:cs="Courier New"/>
            </w:rPr>
          </w:rPrChange>
        </w:rPr>
      </w:pPr>
      <w:ins w:id="11548" w:author="Abhishek Deep Nigam" w:date="2015-10-26T01:01:00Z">
        <w:r w:rsidRPr="00073577">
          <w:rPr>
            <w:rFonts w:ascii="Courier New" w:hAnsi="Courier New" w:cs="Courier New"/>
            <w:sz w:val="16"/>
            <w:szCs w:val="16"/>
            <w:rPrChange w:id="11549" w:author="Abhishek Deep Nigam" w:date="2015-10-26T01:01:00Z">
              <w:rPr>
                <w:rFonts w:ascii="Courier New" w:hAnsi="Courier New" w:cs="Courier New"/>
              </w:rPr>
            </w:rPrChange>
          </w:rPr>
          <w:t>[4]-&gt;Q(Backtracking)</w:t>
        </w:r>
      </w:ins>
    </w:p>
    <w:p w14:paraId="4CCB2600" w14:textId="77777777" w:rsidR="00073577" w:rsidRPr="00073577" w:rsidRDefault="00073577" w:rsidP="00073577">
      <w:pPr>
        <w:spacing w:before="0" w:after="0"/>
        <w:rPr>
          <w:ins w:id="11550" w:author="Abhishek Deep Nigam" w:date="2015-10-26T01:01:00Z"/>
          <w:rFonts w:ascii="Courier New" w:hAnsi="Courier New" w:cs="Courier New"/>
          <w:sz w:val="16"/>
          <w:szCs w:val="16"/>
          <w:rPrChange w:id="11551" w:author="Abhishek Deep Nigam" w:date="2015-10-26T01:01:00Z">
            <w:rPr>
              <w:ins w:id="11552" w:author="Abhishek Deep Nigam" w:date="2015-10-26T01:01:00Z"/>
              <w:rFonts w:ascii="Courier New" w:hAnsi="Courier New" w:cs="Courier New"/>
            </w:rPr>
          </w:rPrChange>
        </w:rPr>
      </w:pPr>
      <w:ins w:id="11553" w:author="Abhishek Deep Nigam" w:date="2015-10-26T01:01:00Z">
        <w:r w:rsidRPr="00073577">
          <w:rPr>
            <w:rFonts w:ascii="Courier New" w:hAnsi="Courier New" w:cs="Courier New"/>
            <w:sz w:val="16"/>
            <w:szCs w:val="16"/>
            <w:rPrChange w:id="11554" w:author="Abhishek Deep Nigam" w:date="2015-10-26T01:01:00Z">
              <w:rPr>
                <w:rFonts w:ascii="Courier New" w:hAnsi="Courier New" w:cs="Courier New"/>
              </w:rPr>
            </w:rPrChange>
          </w:rPr>
          <w:t>[4]-&gt;S(Backtracking)</w:t>
        </w:r>
      </w:ins>
    </w:p>
    <w:p w14:paraId="287DB3AE" w14:textId="77777777" w:rsidR="00073577" w:rsidRPr="00073577" w:rsidRDefault="00073577" w:rsidP="00073577">
      <w:pPr>
        <w:spacing w:before="0" w:after="0"/>
        <w:rPr>
          <w:ins w:id="11555" w:author="Abhishek Deep Nigam" w:date="2015-10-26T01:01:00Z"/>
          <w:rFonts w:ascii="Courier New" w:hAnsi="Courier New" w:cs="Courier New"/>
          <w:sz w:val="16"/>
          <w:szCs w:val="16"/>
          <w:rPrChange w:id="11556" w:author="Abhishek Deep Nigam" w:date="2015-10-26T01:01:00Z">
            <w:rPr>
              <w:ins w:id="11557" w:author="Abhishek Deep Nigam" w:date="2015-10-26T01:01:00Z"/>
              <w:rFonts w:ascii="Courier New" w:hAnsi="Courier New" w:cs="Courier New"/>
            </w:rPr>
          </w:rPrChange>
        </w:rPr>
      </w:pPr>
      <w:ins w:id="11558" w:author="Abhishek Deep Nigam" w:date="2015-10-26T01:01:00Z">
        <w:r w:rsidRPr="00073577">
          <w:rPr>
            <w:rFonts w:ascii="Courier New" w:hAnsi="Courier New" w:cs="Courier New"/>
            <w:sz w:val="16"/>
            <w:szCs w:val="16"/>
            <w:rPrChange w:id="11559" w:author="Abhishek Deep Nigam" w:date="2015-10-26T01:01:00Z">
              <w:rPr>
                <w:rFonts w:ascii="Courier New" w:hAnsi="Courier New" w:cs="Courier New"/>
              </w:rPr>
            </w:rPrChange>
          </w:rPr>
          <w:t>[4]-&gt;Y[5]-&gt;O[6]-&gt;I(Backtracking)</w:t>
        </w:r>
      </w:ins>
    </w:p>
    <w:p w14:paraId="7962E057" w14:textId="77777777" w:rsidR="00073577" w:rsidRPr="00073577" w:rsidRDefault="00073577" w:rsidP="00073577">
      <w:pPr>
        <w:spacing w:before="0" w:after="0"/>
        <w:rPr>
          <w:ins w:id="11560" w:author="Abhishek Deep Nigam" w:date="2015-10-26T01:01:00Z"/>
          <w:rFonts w:ascii="Courier New" w:hAnsi="Courier New" w:cs="Courier New"/>
          <w:sz w:val="16"/>
          <w:szCs w:val="16"/>
          <w:rPrChange w:id="11561" w:author="Abhishek Deep Nigam" w:date="2015-10-26T01:01:00Z">
            <w:rPr>
              <w:ins w:id="11562" w:author="Abhishek Deep Nigam" w:date="2015-10-26T01:01:00Z"/>
              <w:rFonts w:ascii="Courier New" w:hAnsi="Courier New" w:cs="Courier New"/>
            </w:rPr>
          </w:rPrChange>
        </w:rPr>
      </w:pPr>
      <w:ins w:id="11563" w:author="Abhishek Deep Nigam" w:date="2015-10-26T01:01:00Z">
        <w:r w:rsidRPr="00073577">
          <w:rPr>
            <w:rFonts w:ascii="Courier New" w:hAnsi="Courier New" w:cs="Courier New"/>
            <w:sz w:val="16"/>
            <w:szCs w:val="16"/>
            <w:rPrChange w:id="11564" w:author="Abhishek Deep Nigam" w:date="2015-10-26T01:01:00Z">
              <w:rPr>
                <w:rFonts w:ascii="Courier New" w:hAnsi="Courier New" w:cs="Courier New"/>
              </w:rPr>
            </w:rPrChange>
          </w:rPr>
          <w:t>[1]-&gt;G[2]-&gt;T[3]-&gt;T[4]-&gt;A(Backtracking)</w:t>
        </w:r>
      </w:ins>
    </w:p>
    <w:p w14:paraId="61456A68" w14:textId="77777777" w:rsidR="00073577" w:rsidRPr="00073577" w:rsidRDefault="00073577" w:rsidP="00073577">
      <w:pPr>
        <w:spacing w:before="0" w:after="0"/>
        <w:rPr>
          <w:ins w:id="11565" w:author="Abhishek Deep Nigam" w:date="2015-10-26T01:01:00Z"/>
          <w:rFonts w:ascii="Courier New" w:hAnsi="Courier New" w:cs="Courier New"/>
          <w:sz w:val="16"/>
          <w:szCs w:val="16"/>
          <w:rPrChange w:id="11566" w:author="Abhishek Deep Nigam" w:date="2015-10-26T01:01:00Z">
            <w:rPr>
              <w:ins w:id="11567" w:author="Abhishek Deep Nigam" w:date="2015-10-26T01:01:00Z"/>
              <w:rFonts w:ascii="Courier New" w:hAnsi="Courier New" w:cs="Courier New"/>
            </w:rPr>
          </w:rPrChange>
        </w:rPr>
      </w:pPr>
      <w:ins w:id="11568" w:author="Abhishek Deep Nigam" w:date="2015-10-26T01:01:00Z">
        <w:r w:rsidRPr="00073577">
          <w:rPr>
            <w:rFonts w:ascii="Courier New" w:hAnsi="Courier New" w:cs="Courier New"/>
            <w:sz w:val="16"/>
            <w:szCs w:val="16"/>
            <w:rPrChange w:id="11569" w:author="Abhishek Deep Nigam" w:date="2015-10-26T01:01:00Z">
              <w:rPr>
                <w:rFonts w:ascii="Courier New" w:hAnsi="Courier New" w:cs="Courier New"/>
              </w:rPr>
            </w:rPrChange>
          </w:rPr>
          <w:t>[4]-&gt;N[5]-&gt;O[6]-&gt;I[7]-&gt;E(Backtracking)</w:t>
        </w:r>
      </w:ins>
    </w:p>
    <w:p w14:paraId="3F0FFAE9" w14:textId="77777777" w:rsidR="00073577" w:rsidRPr="00073577" w:rsidRDefault="00073577" w:rsidP="00073577">
      <w:pPr>
        <w:spacing w:before="0" w:after="0"/>
        <w:rPr>
          <w:ins w:id="11570" w:author="Abhishek Deep Nigam" w:date="2015-10-26T01:01:00Z"/>
          <w:rFonts w:ascii="Courier New" w:hAnsi="Courier New" w:cs="Courier New"/>
          <w:sz w:val="16"/>
          <w:szCs w:val="16"/>
          <w:rPrChange w:id="11571" w:author="Abhishek Deep Nigam" w:date="2015-10-26T01:01:00Z">
            <w:rPr>
              <w:ins w:id="11572" w:author="Abhishek Deep Nigam" w:date="2015-10-26T01:01:00Z"/>
              <w:rFonts w:ascii="Courier New" w:hAnsi="Courier New" w:cs="Courier New"/>
            </w:rPr>
          </w:rPrChange>
        </w:rPr>
      </w:pPr>
      <w:ins w:id="11573" w:author="Abhishek Deep Nigam" w:date="2015-10-26T01:01:00Z">
        <w:r w:rsidRPr="00073577">
          <w:rPr>
            <w:rFonts w:ascii="Courier New" w:hAnsi="Courier New" w:cs="Courier New"/>
            <w:sz w:val="16"/>
            <w:szCs w:val="16"/>
            <w:rPrChange w:id="11574" w:author="Abhishek Deep Nigam" w:date="2015-10-26T01:01:00Z">
              <w:rPr>
                <w:rFonts w:ascii="Courier New" w:hAnsi="Courier New" w:cs="Courier New"/>
              </w:rPr>
            </w:rPrChange>
          </w:rPr>
          <w:t>[4]-&gt;O[5]-&gt;O[6]-&gt;I[7]-&gt;E(Backtracking)</w:t>
        </w:r>
      </w:ins>
    </w:p>
    <w:p w14:paraId="6319A265" w14:textId="77777777" w:rsidR="00073577" w:rsidRPr="00073577" w:rsidRDefault="00073577" w:rsidP="00073577">
      <w:pPr>
        <w:spacing w:before="0" w:after="0"/>
        <w:rPr>
          <w:ins w:id="11575" w:author="Abhishek Deep Nigam" w:date="2015-10-26T01:01:00Z"/>
          <w:rFonts w:ascii="Courier New" w:hAnsi="Courier New" w:cs="Courier New"/>
          <w:sz w:val="16"/>
          <w:szCs w:val="16"/>
          <w:rPrChange w:id="11576" w:author="Abhishek Deep Nigam" w:date="2015-10-26T01:01:00Z">
            <w:rPr>
              <w:ins w:id="11577" w:author="Abhishek Deep Nigam" w:date="2015-10-26T01:01:00Z"/>
              <w:rFonts w:ascii="Courier New" w:hAnsi="Courier New" w:cs="Courier New"/>
            </w:rPr>
          </w:rPrChange>
        </w:rPr>
      </w:pPr>
      <w:ins w:id="11578" w:author="Abhishek Deep Nigam" w:date="2015-10-26T01:01:00Z">
        <w:r w:rsidRPr="00073577">
          <w:rPr>
            <w:rFonts w:ascii="Courier New" w:hAnsi="Courier New" w:cs="Courier New"/>
            <w:sz w:val="16"/>
            <w:szCs w:val="16"/>
            <w:rPrChange w:id="11579" w:author="Abhishek Deep Nigam" w:date="2015-10-26T01:01:00Z">
              <w:rPr>
                <w:rFonts w:ascii="Courier New" w:hAnsi="Courier New" w:cs="Courier New"/>
              </w:rPr>
            </w:rPrChange>
          </w:rPr>
          <w:t>[4]-&gt;P(Backtracking)</w:t>
        </w:r>
      </w:ins>
    </w:p>
    <w:p w14:paraId="6977F027" w14:textId="77777777" w:rsidR="00073577" w:rsidRPr="00073577" w:rsidRDefault="00073577" w:rsidP="00073577">
      <w:pPr>
        <w:spacing w:before="0" w:after="0"/>
        <w:rPr>
          <w:ins w:id="11580" w:author="Abhishek Deep Nigam" w:date="2015-10-26T01:01:00Z"/>
          <w:rFonts w:ascii="Courier New" w:hAnsi="Courier New" w:cs="Courier New"/>
          <w:sz w:val="16"/>
          <w:szCs w:val="16"/>
          <w:rPrChange w:id="11581" w:author="Abhishek Deep Nigam" w:date="2015-10-26T01:01:00Z">
            <w:rPr>
              <w:ins w:id="11582" w:author="Abhishek Deep Nigam" w:date="2015-10-26T01:01:00Z"/>
              <w:rFonts w:ascii="Courier New" w:hAnsi="Courier New" w:cs="Courier New"/>
            </w:rPr>
          </w:rPrChange>
        </w:rPr>
      </w:pPr>
      <w:ins w:id="11583" w:author="Abhishek Deep Nigam" w:date="2015-10-26T01:01:00Z">
        <w:r w:rsidRPr="00073577">
          <w:rPr>
            <w:rFonts w:ascii="Courier New" w:hAnsi="Courier New" w:cs="Courier New"/>
            <w:sz w:val="16"/>
            <w:szCs w:val="16"/>
            <w:rPrChange w:id="11584" w:author="Abhishek Deep Nigam" w:date="2015-10-26T01:01:00Z">
              <w:rPr>
                <w:rFonts w:ascii="Courier New" w:hAnsi="Courier New" w:cs="Courier New"/>
              </w:rPr>
            </w:rPrChange>
          </w:rPr>
          <w:t>[4]-&gt;Q(Backtracking)</w:t>
        </w:r>
      </w:ins>
    </w:p>
    <w:p w14:paraId="394504D9" w14:textId="77777777" w:rsidR="00073577" w:rsidRPr="00073577" w:rsidRDefault="00073577" w:rsidP="00073577">
      <w:pPr>
        <w:spacing w:before="0" w:after="0"/>
        <w:rPr>
          <w:ins w:id="11585" w:author="Abhishek Deep Nigam" w:date="2015-10-26T01:01:00Z"/>
          <w:rFonts w:ascii="Courier New" w:hAnsi="Courier New" w:cs="Courier New"/>
          <w:sz w:val="16"/>
          <w:szCs w:val="16"/>
          <w:rPrChange w:id="11586" w:author="Abhishek Deep Nigam" w:date="2015-10-26T01:01:00Z">
            <w:rPr>
              <w:ins w:id="11587" w:author="Abhishek Deep Nigam" w:date="2015-10-26T01:01:00Z"/>
              <w:rFonts w:ascii="Courier New" w:hAnsi="Courier New" w:cs="Courier New"/>
            </w:rPr>
          </w:rPrChange>
        </w:rPr>
      </w:pPr>
      <w:ins w:id="11588" w:author="Abhishek Deep Nigam" w:date="2015-10-26T01:01:00Z">
        <w:r w:rsidRPr="00073577">
          <w:rPr>
            <w:rFonts w:ascii="Courier New" w:hAnsi="Courier New" w:cs="Courier New"/>
            <w:sz w:val="16"/>
            <w:szCs w:val="16"/>
            <w:rPrChange w:id="11589" w:author="Abhishek Deep Nigam" w:date="2015-10-26T01:01:00Z">
              <w:rPr>
                <w:rFonts w:ascii="Courier New" w:hAnsi="Courier New" w:cs="Courier New"/>
              </w:rPr>
            </w:rPrChange>
          </w:rPr>
          <w:t>[4]-&gt;S(Backtracking)</w:t>
        </w:r>
      </w:ins>
    </w:p>
    <w:p w14:paraId="27D7DC44" w14:textId="77777777" w:rsidR="00073577" w:rsidRPr="00073577" w:rsidRDefault="00073577" w:rsidP="00073577">
      <w:pPr>
        <w:spacing w:before="0" w:after="0"/>
        <w:rPr>
          <w:ins w:id="11590" w:author="Abhishek Deep Nigam" w:date="2015-10-26T01:01:00Z"/>
          <w:rFonts w:ascii="Courier New" w:hAnsi="Courier New" w:cs="Courier New"/>
          <w:sz w:val="16"/>
          <w:szCs w:val="16"/>
          <w:rPrChange w:id="11591" w:author="Abhishek Deep Nigam" w:date="2015-10-26T01:01:00Z">
            <w:rPr>
              <w:ins w:id="11592" w:author="Abhishek Deep Nigam" w:date="2015-10-26T01:01:00Z"/>
              <w:rFonts w:ascii="Courier New" w:hAnsi="Courier New" w:cs="Courier New"/>
            </w:rPr>
          </w:rPrChange>
        </w:rPr>
      </w:pPr>
      <w:ins w:id="11593" w:author="Abhishek Deep Nigam" w:date="2015-10-26T01:01:00Z">
        <w:r w:rsidRPr="00073577">
          <w:rPr>
            <w:rFonts w:ascii="Courier New" w:hAnsi="Courier New" w:cs="Courier New"/>
            <w:sz w:val="16"/>
            <w:szCs w:val="16"/>
            <w:rPrChange w:id="11594" w:author="Abhishek Deep Nigam" w:date="2015-10-26T01:01:00Z">
              <w:rPr>
                <w:rFonts w:ascii="Courier New" w:hAnsi="Courier New" w:cs="Courier New"/>
              </w:rPr>
            </w:rPrChange>
          </w:rPr>
          <w:t>[4]-&gt;Y[5]-&gt;O[6]-&gt;I[7]-&gt;E(Backtracking)</w:t>
        </w:r>
      </w:ins>
    </w:p>
    <w:p w14:paraId="1F29D19B" w14:textId="77777777" w:rsidR="00073577" w:rsidRPr="00073577" w:rsidRDefault="00073577" w:rsidP="00073577">
      <w:pPr>
        <w:spacing w:before="0" w:after="0"/>
        <w:rPr>
          <w:ins w:id="11595" w:author="Abhishek Deep Nigam" w:date="2015-10-26T01:01:00Z"/>
          <w:rFonts w:ascii="Courier New" w:hAnsi="Courier New" w:cs="Courier New"/>
          <w:sz w:val="16"/>
          <w:szCs w:val="16"/>
          <w:rPrChange w:id="11596" w:author="Abhishek Deep Nigam" w:date="2015-10-26T01:01:00Z">
            <w:rPr>
              <w:ins w:id="11597" w:author="Abhishek Deep Nigam" w:date="2015-10-26T01:01:00Z"/>
              <w:rFonts w:ascii="Courier New" w:hAnsi="Courier New" w:cs="Courier New"/>
            </w:rPr>
          </w:rPrChange>
        </w:rPr>
      </w:pPr>
      <w:ins w:id="11598" w:author="Abhishek Deep Nigam" w:date="2015-10-26T01:01:00Z">
        <w:r w:rsidRPr="00073577">
          <w:rPr>
            <w:rFonts w:ascii="Courier New" w:hAnsi="Courier New" w:cs="Courier New"/>
            <w:sz w:val="16"/>
            <w:szCs w:val="16"/>
            <w:rPrChange w:id="11599" w:author="Abhishek Deep Nigam" w:date="2015-10-26T01:01:00Z">
              <w:rPr>
                <w:rFonts w:ascii="Courier New" w:hAnsi="Courier New" w:cs="Courier New"/>
              </w:rPr>
            </w:rPrChange>
          </w:rPr>
          <w:t>[1]-&gt;H[2]-&gt;T[3]-&gt;T[4]-&gt;A(Backtracking)</w:t>
        </w:r>
      </w:ins>
    </w:p>
    <w:p w14:paraId="225AE3ED" w14:textId="77777777" w:rsidR="00073577" w:rsidRPr="00073577" w:rsidRDefault="00073577" w:rsidP="00073577">
      <w:pPr>
        <w:spacing w:before="0" w:after="0"/>
        <w:rPr>
          <w:ins w:id="11600" w:author="Abhishek Deep Nigam" w:date="2015-10-26T01:01:00Z"/>
          <w:rFonts w:ascii="Courier New" w:hAnsi="Courier New" w:cs="Courier New"/>
          <w:sz w:val="16"/>
          <w:szCs w:val="16"/>
          <w:rPrChange w:id="11601" w:author="Abhishek Deep Nigam" w:date="2015-10-26T01:01:00Z">
            <w:rPr>
              <w:ins w:id="11602" w:author="Abhishek Deep Nigam" w:date="2015-10-26T01:01:00Z"/>
              <w:rFonts w:ascii="Courier New" w:hAnsi="Courier New" w:cs="Courier New"/>
            </w:rPr>
          </w:rPrChange>
        </w:rPr>
      </w:pPr>
      <w:ins w:id="11603" w:author="Abhishek Deep Nigam" w:date="2015-10-26T01:01:00Z">
        <w:r w:rsidRPr="00073577">
          <w:rPr>
            <w:rFonts w:ascii="Courier New" w:hAnsi="Courier New" w:cs="Courier New"/>
            <w:sz w:val="16"/>
            <w:szCs w:val="16"/>
            <w:rPrChange w:id="11604" w:author="Abhishek Deep Nigam" w:date="2015-10-26T01:01:00Z">
              <w:rPr>
                <w:rFonts w:ascii="Courier New" w:hAnsi="Courier New" w:cs="Courier New"/>
              </w:rPr>
            </w:rPrChange>
          </w:rPr>
          <w:t>[4]-&gt;N[5]-&gt;O[6]-&gt;I[7]-&gt;E(Backtracking)</w:t>
        </w:r>
      </w:ins>
    </w:p>
    <w:p w14:paraId="13E6D2EB" w14:textId="77777777" w:rsidR="00073577" w:rsidRPr="00073577" w:rsidRDefault="00073577" w:rsidP="00073577">
      <w:pPr>
        <w:spacing w:before="0" w:after="0"/>
        <w:rPr>
          <w:ins w:id="11605" w:author="Abhishek Deep Nigam" w:date="2015-10-26T01:01:00Z"/>
          <w:rFonts w:ascii="Courier New" w:hAnsi="Courier New" w:cs="Courier New"/>
          <w:sz w:val="16"/>
          <w:szCs w:val="16"/>
          <w:rPrChange w:id="11606" w:author="Abhishek Deep Nigam" w:date="2015-10-26T01:01:00Z">
            <w:rPr>
              <w:ins w:id="11607" w:author="Abhishek Deep Nigam" w:date="2015-10-26T01:01:00Z"/>
              <w:rFonts w:ascii="Courier New" w:hAnsi="Courier New" w:cs="Courier New"/>
            </w:rPr>
          </w:rPrChange>
        </w:rPr>
      </w:pPr>
      <w:ins w:id="11608" w:author="Abhishek Deep Nigam" w:date="2015-10-26T01:01:00Z">
        <w:r w:rsidRPr="00073577">
          <w:rPr>
            <w:rFonts w:ascii="Courier New" w:hAnsi="Courier New" w:cs="Courier New"/>
            <w:sz w:val="16"/>
            <w:szCs w:val="16"/>
            <w:rPrChange w:id="11609" w:author="Abhishek Deep Nigam" w:date="2015-10-26T01:01:00Z">
              <w:rPr>
                <w:rFonts w:ascii="Courier New" w:hAnsi="Courier New" w:cs="Courier New"/>
              </w:rPr>
            </w:rPrChange>
          </w:rPr>
          <w:t>[4]-&gt;O[5]-&gt;O[6]-&gt;I[7]-&gt;E(Backtracking)</w:t>
        </w:r>
      </w:ins>
    </w:p>
    <w:p w14:paraId="1936305B" w14:textId="77777777" w:rsidR="00073577" w:rsidRPr="00073577" w:rsidRDefault="00073577" w:rsidP="00073577">
      <w:pPr>
        <w:spacing w:before="0" w:after="0"/>
        <w:rPr>
          <w:ins w:id="11610" w:author="Abhishek Deep Nigam" w:date="2015-10-26T01:01:00Z"/>
          <w:rFonts w:ascii="Courier New" w:hAnsi="Courier New" w:cs="Courier New"/>
          <w:sz w:val="16"/>
          <w:szCs w:val="16"/>
          <w:rPrChange w:id="11611" w:author="Abhishek Deep Nigam" w:date="2015-10-26T01:01:00Z">
            <w:rPr>
              <w:ins w:id="11612" w:author="Abhishek Deep Nigam" w:date="2015-10-26T01:01:00Z"/>
              <w:rFonts w:ascii="Courier New" w:hAnsi="Courier New" w:cs="Courier New"/>
            </w:rPr>
          </w:rPrChange>
        </w:rPr>
      </w:pPr>
      <w:ins w:id="11613" w:author="Abhishek Deep Nigam" w:date="2015-10-26T01:01:00Z">
        <w:r w:rsidRPr="00073577">
          <w:rPr>
            <w:rFonts w:ascii="Courier New" w:hAnsi="Courier New" w:cs="Courier New"/>
            <w:sz w:val="16"/>
            <w:szCs w:val="16"/>
            <w:rPrChange w:id="11614" w:author="Abhishek Deep Nigam" w:date="2015-10-26T01:01:00Z">
              <w:rPr>
                <w:rFonts w:ascii="Courier New" w:hAnsi="Courier New" w:cs="Courier New"/>
              </w:rPr>
            </w:rPrChange>
          </w:rPr>
          <w:t>[4]-&gt;P(Backtracking)</w:t>
        </w:r>
      </w:ins>
    </w:p>
    <w:p w14:paraId="4EE9C243" w14:textId="77777777" w:rsidR="00073577" w:rsidRPr="00073577" w:rsidRDefault="00073577" w:rsidP="00073577">
      <w:pPr>
        <w:spacing w:before="0" w:after="0"/>
        <w:rPr>
          <w:ins w:id="11615" w:author="Abhishek Deep Nigam" w:date="2015-10-26T01:01:00Z"/>
          <w:rFonts w:ascii="Courier New" w:hAnsi="Courier New" w:cs="Courier New"/>
          <w:sz w:val="16"/>
          <w:szCs w:val="16"/>
          <w:rPrChange w:id="11616" w:author="Abhishek Deep Nigam" w:date="2015-10-26T01:01:00Z">
            <w:rPr>
              <w:ins w:id="11617" w:author="Abhishek Deep Nigam" w:date="2015-10-26T01:01:00Z"/>
              <w:rFonts w:ascii="Courier New" w:hAnsi="Courier New" w:cs="Courier New"/>
            </w:rPr>
          </w:rPrChange>
        </w:rPr>
      </w:pPr>
      <w:ins w:id="11618" w:author="Abhishek Deep Nigam" w:date="2015-10-26T01:01:00Z">
        <w:r w:rsidRPr="00073577">
          <w:rPr>
            <w:rFonts w:ascii="Courier New" w:hAnsi="Courier New" w:cs="Courier New"/>
            <w:sz w:val="16"/>
            <w:szCs w:val="16"/>
            <w:rPrChange w:id="11619" w:author="Abhishek Deep Nigam" w:date="2015-10-26T01:01:00Z">
              <w:rPr>
                <w:rFonts w:ascii="Courier New" w:hAnsi="Courier New" w:cs="Courier New"/>
              </w:rPr>
            </w:rPrChange>
          </w:rPr>
          <w:t>[4]-&gt;Q(Backtracking)</w:t>
        </w:r>
      </w:ins>
    </w:p>
    <w:p w14:paraId="78CE6ECF" w14:textId="77777777" w:rsidR="00073577" w:rsidRPr="00073577" w:rsidRDefault="00073577" w:rsidP="00073577">
      <w:pPr>
        <w:spacing w:before="0" w:after="0"/>
        <w:rPr>
          <w:ins w:id="11620" w:author="Abhishek Deep Nigam" w:date="2015-10-26T01:01:00Z"/>
          <w:rFonts w:ascii="Courier New" w:hAnsi="Courier New" w:cs="Courier New"/>
          <w:sz w:val="16"/>
          <w:szCs w:val="16"/>
          <w:rPrChange w:id="11621" w:author="Abhishek Deep Nigam" w:date="2015-10-26T01:01:00Z">
            <w:rPr>
              <w:ins w:id="11622" w:author="Abhishek Deep Nigam" w:date="2015-10-26T01:01:00Z"/>
              <w:rFonts w:ascii="Courier New" w:hAnsi="Courier New" w:cs="Courier New"/>
            </w:rPr>
          </w:rPrChange>
        </w:rPr>
      </w:pPr>
      <w:ins w:id="11623" w:author="Abhishek Deep Nigam" w:date="2015-10-26T01:01:00Z">
        <w:r w:rsidRPr="00073577">
          <w:rPr>
            <w:rFonts w:ascii="Courier New" w:hAnsi="Courier New" w:cs="Courier New"/>
            <w:sz w:val="16"/>
            <w:szCs w:val="16"/>
            <w:rPrChange w:id="11624" w:author="Abhishek Deep Nigam" w:date="2015-10-26T01:01:00Z">
              <w:rPr>
                <w:rFonts w:ascii="Courier New" w:hAnsi="Courier New" w:cs="Courier New"/>
              </w:rPr>
            </w:rPrChange>
          </w:rPr>
          <w:t>[4]-&gt;S(Backtracking)</w:t>
        </w:r>
      </w:ins>
    </w:p>
    <w:p w14:paraId="227DFFAD" w14:textId="77777777" w:rsidR="00073577" w:rsidRPr="00073577" w:rsidRDefault="00073577" w:rsidP="00073577">
      <w:pPr>
        <w:spacing w:before="0" w:after="0"/>
        <w:rPr>
          <w:ins w:id="11625" w:author="Abhishek Deep Nigam" w:date="2015-10-26T01:01:00Z"/>
          <w:rFonts w:ascii="Courier New" w:hAnsi="Courier New" w:cs="Courier New"/>
          <w:sz w:val="16"/>
          <w:szCs w:val="16"/>
          <w:rPrChange w:id="11626" w:author="Abhishek Deep Nigam" w:date="2015-10-26T01:01:00Z">
            <w:rPr>
              <w:ins w:id="11627" w:author="Abhishek Deep Nigam" w:date="2015-10-26T01:01:00Z"/>
              <w:rFonts w:ascii="Courier New" w:hAnsi="Courier New" w:cs="Courier New"/>
            </w:rPr>
          </w:rPrChange>
        </w:rPr>
      </w:pPr>
      <w:ins w:id="11628" w:author="Abhishek Deep Nigam" w:date="2015-10-26T01:01:00Z">
        <w:r w:rsidRPr="00073577">
          <w:rPr>
            <w:rFonts w:ascii="Courier New" w:hAnsi="Courier New" w:cs="Courier New"/>
            <w:sz w:val="16"/>
            <w:szCs w:val="16"/>
            <w:rPrChange w:id="11629" w:author="Abhishek Deep Nigam" w:date="2015-10-26T01:01:00Z">
              <w:rPr>
                <w:rFonts w:ascii="Courier New" w:hAnsi="Courier New" w:cs="Courier New"/>
              </w:rPr>
            </w:rPrChange>
          </w:rPr>
          <w:t>[4]-&gt;Y[5]-&gt;O[6]-&gt;I[7]-&gt;E(Backtracking)</w:t>
        </w:r>
      </w:ins>
    </w:p>
    <w:p w14:paraId="56C648B8" w14:textId="77777777" w:rsidR="00073577" w:rsidRPr="00073577" w:rsidRDefault="00073577" w:rsidP="00073577">
      <w:pPr>
        <w:spacing w:before="0" w:after="0"/>
        <w:rPr>
          <w:ins w:id="11630" w:author="Abhishek Deep Nigam" w:date="2015-10-26T01:01:00Z"/>
          <w:rFonts w:ascii="Courier New" w:hAnsi="Courier New" w:cs="Courier New"/>
          <w:sz w:val="16"/>
          <w:szCs w:val="16"/>
          <w:rPrChange w:id="11631" w:author="Abhishek Deep Nigam" w:date="2015-10-26T01:01:00Z">
            <w:rPr>
              <w:ins w:id="11632" w:author="Abhishek Deep Nigam" w:date="2015-10-26T01:01:00Z"/>
              <w:rFonts w:ascii="Courier New" w:hAnsi="Courier New" w:cs="Courier New"/>
            </w:rPr>
          </w:rPrChange>
        </w:rPr>
      </w:pPr>
      <w:ins w:id="11633" w:author="Abhishek Deep Nigam" w:date="2015-10-26T01:01:00Z">
        <w:r w:rsidRPr="00073577">
          <w:rPr>
            <w:rFonts w:ascii="Courier New" w:hAnsi="Courier New" w:cs="Courier New"/>
            <w:sz w:val="16"/>
            <w:szCs w:val="16"/>
            <w:rPrChange w:id="11634" w:author="Abhishek Deep Nigam" w:date="2015-10-26T01:01:00Z">
              <w:rPr>
                <w:rFonts w:ascii="Courier New" w:hAnsi="Courier New" w:cs="Courier New"/>
              </w:rPr>
            </w:rPrChange>
          </w:rPr>
          <w:t>[1]-&gt;J[2]-&gt;T[3]-&gt;T[4]-&gt;A(Backtracking)</w:t>
        </w:r>
      </w:ins>
    </w:p>
    <w:p w14:paraId="0FE08F84" w14:textId="77777777" w:rsidR="00073577" w:rsidRPr="00073577" w:rsidRDefault="00073577" w:rsidP="00073577">
      <w:pPr>
        <w:spacing w:before="0" w:after="0"/>
        <w:rPr>
          <w:ins w:id="11635" w:author="Abhishek Deep Nigam" w:date="2015-10-26T01:01:00Z"/>
          <w:rFonts w:ascii="Courier New" w:hAnsi="Courier New" w:cs="Courier New"/>
          <w:sz w:val="16"/>
          <w:szCs w:val="16"/>
          <w:rPrChange w:id="11636" w:author="Abhishek Deep Nigam" w:date="2015-10-26T01:01:00Z">
            <w:rPr>
              <w:ins w:id="11637" w:author="Abhishek Deep Nigam" w:date="2015-10-26T01:01:00Z"/>
              <w:rFonts w:ascii="Courier New" w:hAnsi="Courier New" w:cs="Courier New"/>
            </w:rPr>
          </w:rPrChange>
        </w:rPr>
      </w:pPr>
      <w:ins w:id="11638" w:author="Abhishek Deep Nigam" w:date="2015-10-26T01:01:00Z">
        <w:r w:rsidRPr="00073577">
          <w:rPr>
            <w:rFonts w:ascii="Courier New" w:hAnsi="Courier New" w:cs="Courier New"/>
            <w:sz w:val="16"/>
            <w:szCs w:val="16"/>
            <w:rPrChange w:id="11639" w:author="Abhishek Deep Nigam" w:date="2015-10-26T01:01:00Z">
              <w:rPr>
                <w:rFonts w:ascii="Courier New" w:hAnsi="Courier New" w:cs="Courier New"/>
              </w:rPr>
            </w:rPrChange>
          </w:rPr>
          <w:t>[4]-&gt;N[5]-&gt;O[6]-&gt;I(Backtracking)</w:t>
        </w:r>
      </w:ins>
    </w:p>
    <w:p w14:paraId="34EE782C" w14:textId="77777777" w:rsidR="00073577" w:rsidRPr="00073577" w:rsidRDefault="00073577" w:rsidP="00073577">
      <w:pPr>
        <w:spacing w:before="0" w:after="0"/>
        <w:rPr>
          <w:ins w:id="11640" w:author="Abhishek Deep Nigam" w:date="2015-10-26T01:01:00Z"/>
          <w:rFonts w:ascii="Courier New" w:hAnsi="Courier New" w:cs="Courier New"/>
          <w:sz w:val="16"/>
          <w:szCs w:val="16"/>
          <w:rPrChange w:id="11641" w:author="Abhishek Deep Nigam" w:date="2015-10-26T01:01:00Z">
            <w:rPr>
              <w:ins w:id="11642" w:author="Abhishek Deep Nigam" w:date="2015-10-26T01:01:00Z"/>
              <w:rFonts w:ascii="Courier New" w:hAnsi="Courier New" w:cs="Courier New"/>
            </w:rPr>
          </w:rPrChange>
        </w:rPr>
      </w:pPr>
      <w:ins w:id="11643" w:author="Abhishek Deep Nigam" w:date="2015-10-26T01:01:00Z">
        <w:r w:rsidRPr="00073577">
          <w:rPr>
            <w:rFonts w:ascii="Courier New" w:hAnsi="Courier New" w:cs="Courier New"/>
            <w:sz w:val="16"/>
            <w:szCs w:val="16"/>
            <w:rPrChange w:id="11644" w:author="Abhishek Deep Nigam" w:date="2015-10-26T01:01:00Z">
              <w:rPr>
                <w:rFonts w:ascii="Courier New" w:hAnsi="Courier New" w:cs="Courier New"/>
              </w:rPr>
            </w:rPrChange>
          </w:rPr>
          <w:t>[4]-&gt;O[5]-&gt;O[6]-&gt;I(Backtracking)</w:t>
        </w:r>
      </w:ins>
    </w:p>
    <w:p w14:paraId="3B84F2D2" w14:textId="77777777" w:rsidR="00073577" w:rsidRPr="00073577" w:rsidRDefault="00073577" w:rsidP="00073577">
      <w:pPr>
        <w:spacing w:before="0" w:after="0"/>
        <w:rPr>
          <w:ins w:id="11645" w:author="Abhishek Deep Nigam" w:date="2015-10-26T01:01:00Z"/>
          <w:rFonts w:ascii="Courier New" w:hAnsi="Courier New" w:cs="Courier New"/>
          <w:sz w:val="16"/>
          <w:szCs w:val="16"/>
          <w:rPrChange w:id="11646" w:author="Abhishek Deep Nigam" w:date="2015-10-26T01:01:00Z">
            <w:rPr>
              <w:ins w:id="11647" w:author="Abhishek Deep Nigam" w:date="2015-10-26T01:01:00Z"/>
              <w:rFonts w:ascii="Courier New" w:hAnsi="Courier New" w:cs="Courier New"/>
            </w:rPr>
          </w:rPrChange>
        </w:rPr>
      </w:pPr>
      <w:ins w:id="11648" w:author="Abhishek Deep Nigam" w:date="2015-10-26T01:01:00Z">
        <w:r w:rsidRPr="00073577">
          <w:rPr>
            <w:rFonts w:ascii="Courier New" w:hAnsi="Courier New" w:cs="Courier New"/>
            <w:sz w:val="16"/>
            <w:szCs w:val="16"/>
            <w:rPrChange w:id="11649" w:author="Abhishek Deep Nigam" w:date="2015-10-26T01:01:00Z">
              <w:rPr>
                <w:rFonts w:ascii="Courier New" w:hAnsi="Courier New" w:cs="Courier New"/>
              </w:rPr>
            </w:rPrChange>
          </w:rPr>
          <w:t>[4]-&gt;P(Backtracking)</w:t>
        </w:r>
      </w:ins>
    </w:p>
    <w:p w14:paraId="76643D06" w14:textId="77777777" w:rsidR="00073577" w:rsidRPr="00073577" w:rsidRDefault="00073577" w:rsidP="00073577">
      <w:pPr>
        <w:spacing w:before="0" w:after="0"/>
        <w:rPr>
          <w:ins w:id="11650" w:author="Abhishek Deep Nigam" w:date="2015-10-26T01:01:00Z"/>
          <w:rFonts w:ascii="Courier New" w:hAnsi="Courier New" w:cs="Courier New"/>
          <w:sz w:val="16"/>
          <w:szCs w:val="16"/>
          <w:rPrChange w:id="11651" w:author="Abhishek Deep Nigam" w:date="2015-10-26T01:01:00Z">
            <w:rPr>
              <w:ins w:id="11652" w:author="Abhishek Deep Nigam" w:date="2015-10-26T01:01:00Z"/>
              <w:rFonts w:ascii="Courier New" w:hAnsi="Courier New" w:cs="Courier New"/>
            </w:rPr>
          </w:rPrChange>
        </w:rPr>
      </w:pPr>
      <w:ins w:id="11653" w:author="Abhishek Deep Nigam" w:date="2015-10-26T01:01:00Z">
        <w:r w:rsidRPr="00073577">
          <w:rPr>
            <w:rFonts w:ascii="Courier New" w:hAnsi="Courier New" w:cs="Courier New"/>
            <w:sz w:val="16"/>
            <w:szCs w:val="16"/>
            <w:rPrChange w:id="11654" w:author="Abhishek Deep Nigam" w:date="2015-10-26T01:01:00Z">
              <w:rPr>
                <w:rFonts w:ascii="Courier New" w:hAnsi="Courier New" w:cs="Courier New"/>
              </w:rPr>
            </w:rPrChange>
          </w:rPr>
          <w:t>[4]-&gt;Q(Backtracking)</w:t>
        </w:r>
      </w:ins>
    </w:p>
    <w:p w14:paraId="7E860E1B" w14:textId="77777777" w:rsidR="00073577" w:rsidRPr="00073577" w:rsidRDefault="00073577" w:rsidP="00073577">
      <w:pPr>
        <w:spacing w:before="0" w:after="0"/>
        <w:rPr>
          <w:ins w:id="11655" w:author="Abhishek Deep Nigam" w:date="2015-10-26T01:01:00Z"/>
          <w:rFonts w:ascii="Courier New" w:hAnsi="Courier New" w:cs="Courier New"/>
          <w:sz w:val="16"/>
          <w:szCs w:val="16"/>
          <w:rPrChange w:id="11656" w:author="Abhishek Deep Nigam" w:date="2015-10-26T01:01:00Z">
            <w:rPr>
              <w:ins w:id="11657" w:author="Abhishek Deep Nigam" w:date="2015-10-26T01:01:00Z"/>
              <w:rFonts w:ascii="Courier New" w:hAnsi="Courier New" w:cs="Courier New"/>
            </w:rPr>
          </w:rPrChange>
        </w:rPr>
      </w:pPr>
      <w:ins w:id="11658" w:author="Abhishek Deep Nigam" w:date="2015-10-26T01:01:00Z">
        <w:r w:rsidRPr="00073577">
          <w:rPr>
            <w:rFonts w:ascii="Courier New" w:hAnsi="Courier New" w:cs="Courier New"/>
            <w:sz w:val="16"/>
            <w:szCs w:val="16"/>
            <w:rPrChange w:id="11659" w:author="Abhishek Deep Nigam" w:date="2015-10-26T01:01:00Z">
              <w:rPr>
                <w:rFonts w:ascii="Courier New" w:hAnsi="Courier New" w:cs="Courier New"/>
              </w:rPr>
            </w:rPrChange>
          </w:rPr>
          <w:t>[4]-&gt;S(Backtracking)</w:t>
        </w:r>
      </w:ins>
    </w:p>
    <w:p w14:paraId="77D8169E" w14:textId="77777777" w:rsidR="00073577" w:rsidRPr="00073577" w:rsidRDefault="00073577" w:rsidP="00073577">
      <w:pPr>
        <w:spacing w:before="0" w:after="0"/>
        <w:rPr>
          <w:ins w:id="11660" w:author="Abhishek Deep Nigam" w:date="2015-10-26T01:01:00Z"/>
          <w:rFonts w:ascii="Courier New" w:hAnsi="Courier New" w:cs="Courier New"/>
          <w:sz w:val="16"/>
          <w:szCs w:val="16"/>
          <w:rPrChange w:id="11661" w:author="Abhishek Deep Nigam" w:date="2015-10-26T01:01:00Z">
            <w:rPr>
              <w:ins w:id="11662" w:author="Abhishek Deep Nigam" w:date="2015-10-26T01:01:00Z"/>
              <w:rFonts w:ascii="Courier New" w:hAnsi="Courier New" w:cs="Courier New"/>
            </w:rPr>
          </w:rPrChange>
        </w:rPr>
      </w:pPr>
      <w:ins w:id="11663" w:author="Abhishek Deep Nigam" w:date="2015-10-26T01:01:00Z">
        <w:r w:rsidRPr="00073577">
          <w:rPr>
            <w:rFonts w:ascii="Courier New" w:hAnsi="Courier New" w:cs="Courier New"/>
            <w:sz w:val="16"/>
            <w:szCs w:val="16"/>
            <w:rPrChange w:id="11664" w:author="Abhishek Deep Nigam" w:date="2015-10-26T01:01:00Z">
              <w:rPr>
                <w:rFonts w:ascii="Courier New" w:hAnsi="Courier New" w:cs="Courier New"/>
              </w:rPr>
            </w:rPrChange>
          </w:rPr>
          <w:t>[4]-&gt;Y[5]-&gt;O[6]-&gt;I(Backtracking)</w:t>
        </w:r>
      </w:ins>
    </w:p>
    <w:p w14:paraId="37E8B27F" w14:textId="77777777" w:rsidR="00073577" w:rsidRPr="00073577" w:rsidRDefault="00073577" w:rsidP="00073577">
      <w:pPr>
        <w:spacing w:before="0" w:after="0"/>
        <w:rPr>
          <w:ins w:id="11665" w:author="Abhishek Deep Nigam" w:date="2015-10-26T01:01:00Z"/>
          <w:rFonts w:ascii="Courier New" w:hAnsi="Courier New" w:cs="Courier New"/>
          <w:sz w:val="16"/>
          <w:szCs w:val="16"/>
          <w:rPrChange w:id="11666" w:author="Abhishek Deep Nigam" w:date="2015-10-26T01:01:00Z">
            <w:rPr>
              <w:ins w:id="11667" w:author="Abhishek Deep Nigam" w:date="2015-10-26T01:01:00Z"/>
              <w:rFonts w:ascii="Courier New" w:hAnsi="Courier New" w:cs="Courier New"/>
            </w:rPr>
          </w:rPrChange>
        </w:rPr>
      </w:pPr>
      <w:ins w:id="11668" w:author="Abhishek Deep Nigam" w:date="2015-10-26T01:01:00Z">
        <w:r w:rsidRPr="00073577">
          <w:rPr>
            <w:rFonts w:ascii="Courier New" w:hAnsi="Courier New" w:cs="Courier New"/>
            <w:sz w:val="16"/>
            <w:szCs w:val="16"/>
            <w:rPrChange w:id="11669" w:author="Abhishek Deep Nigam" w:date="2015-10-26T01:01:00Z">
              <w:rPr>
                <w:rFonts w:ascii="Courier New" w:hAnsi="Courier New" w:cs="Courier New"/>
              </w:rPr>
            </w:rPrChange>
          </w:rPr>
          <w:t>[1]-&gt;M[2]-&gt;T[3]-&gt;T[4]-&gt;A(Backtracking)</w:t>
        </w:r>
      </w:ins>
    </w:p>
    <w:p w14:paraId="751478CB" w14:textId="77777777" w:rsidR="00073577" w:rsidRPr="00073577" w:rsidRDefault="00073577" w:rsidP="00073577">
      <w:pPr>
        <w:spacing w:before="0" w:after="0"/>
        <w:rPr>
          <w:ins w:id="11670" w:author="Abhishek Deep Nigam" w:date="2015-10-26T01:01:00Z"/>
          <w:rFonts w:ascii="Courier New" w:hAnsi="Courier New" w:cs="Courier New"/>
          <w:sz w:val="16"/>
          <w:szCs w:val="16"/>
          <w:rPrChange w:id="11671" w:author="Abhishek Deep Nigam" w:date="2015-10-26T01:01:00Z">
            <w:rPr>
              <w:ins w:id="11672" w:author="Abhishek Deep Nigam" w:date="2015-10-26T01:01:00Z"/>
              <w:rFonts w:ascii="Courier New" w:hAnsi="Courier New" w:cs="Courier New"/>
            </w:rPr>
          </w:rPrChange>
        </w:rPr>
      </w:pPr>
      <w:ins w:id="11673" w:author="Abhishek Deep Nigam" w:date="2015-10-26T01:01:00Z">
        <w:r w:rsidRPr="00073577">
          <w:rPr>
            <w:rFonts w:ascii="Courier New" w:hAnsi="Courier New" w:cs="Courier New"/>
            <w:sz w:val="16"/>
            <w:szCs w:val="16"/>
            <w:rPrChange w:id="11674" w:author="Abhishek Deep Nigam" w:date="2015-10-26T01:01:00Z">
              <w:rPr>
                <w:rFonts w:ascii="Courier New" w:hAnsi="Courier New" w:cs="Courier New"/>
              </w:rPr>
            </w:rPrChange>
          </w:rPr>
          <w:t>[4]-&gt;N[5]-&gt;O[6]-&gt;I(Backtracking)</w:t>
        </w:r>
      </w:ins>
    </w:p>
    <w:p w14:paraId="2D6AE89A" w14:textId="77777777" w:rsidR="00073577" w:rsidRPr="00073577" w:rsidRDefault="00073577" w:rsidP="00073577">
      <w:pPr>
        <w:spacing w:before="0" w:after="0"/>
        <w:rPr>
          <w:ins w:id="11675" w:author="Abhishek Deep Nigam" w:date="2015-10-26T01:01:00Z"/>
          <w:rFonts w:ascii="Courier New" w:hAnsi="Courier New" w:cs="Courier New"/>
          <w:sz w:val="16"/>
          <w:szCs w:val="16"/>
          <w:rPrChange w:id="11676" w:author="Abhishek Deep Nigam" w:date="2015-10-26T01:01:00Z">
            <w:rPr>
              <w:ins w:id="11677" w:author="Abhishek Deep Nigam" w:date="2015-10-26T01:01:00Z"/>
              <w:rFonts w:ascii="Courier New" w:hAnsi="Courier New" w:cs="Courier New"/>
            </w:rPr>
          </w:rPrChange>
        </w:rPr>
      </w:pPr>
      <w:ins w:id="11678" w:author="Abhishek Deep Nigam" w:date="2015-10-26T01:01:00Z">
        <w:r w:rsidRPr="00073577">
          <w:rPr>
            <w:rFonts w:ascii="Courier New" w:hAnsi="Courier New" w:cs="Courier New"/>
            <w:sz w:val="16"/>
            <w:szCs w:val="16"/>
            <w:rPrChange w:id="11679" w:author="Abhishek Deep Nigam" w:date="2015-10-26T01:01:00Z">
              <w:rPr>
                <w:rFonts w:ascii="Courier New" w:hAnsi="Courier New" w:cs="Courier New"/>
              </w:rPr>
            </w:rPrChange>
          </w:rPr>
          <w:t>[4]-&gt;O[5]-&gt;O[6]-&gt;I(Backtracking)</w:t>
        </w:r>
      </w:ins>
    </w:p>
    <w:p w14:paraId="796A224D" w14:textId="77777777" w:rsidR="00073577" w:rsidRPr="00073577" w:rsidRDefault="00073577" w:rsidP="00073577">
      <w:pPr>
        <w:spacing w:before="0" w:after="0"/>
        <w:rPr>
          <w:ins w:id="11680" w:author="Abhishek Deep Nigam" w:date="2015-10-26T01:01:00Z"/>
          <w:rFonts w:ascii="Courier New" w:hAnsi="Courier New" w:cs="Courier New"/>
          <w:sz w:val="16"/>
          <w:szCs w:val="16"/>
          <w:rPrChange w:id="11681" w:author="Abhishek Deep Nigam" w:date="2015-10-26T01:01:00Z">
            <w:rPr>
              <w:ins w:id="11682" w:author="Abhishek Deep Nigam" w:date="2015-10-26T01:01:00Z"/>
              <w:rFonts w:ascii="Courier New" w:hAnsi="Courier New" w:cs="Courier New"/>
            </w:rPr>
          </w:rPrChange>
        </w:rPr>
      </w:pPr>
      <w:ins w:id="11683" w:author="Abhishek Deep Nigam" w:date="2015-10-26T01:01:00Z">
        <w:r w:rsidRPr="00073577">
          <w:rPr>
            <w:rFonts w:ascii="Courier New" w:hAnsi="Courier New" w:cs="Courier New"/>
            <w:sz w:val="16"/>
            <w:szCs w:val="16"/>
            <w:rPrChange w:id="11684" w:author="Abhishek Deep Nigam" w:date="2015-10-26T01:01:00Z">
              <w:rPr>
                <w:rFonts w:ascii="Courier New" w:hAnsi="Courier New" w:cs="Courier New"/>
              </w:rPr>
            </w:rPrChange>
          </w:rPr>
          <w:t>[4]-&gt;P(Backtracking)</w:t>
        </w:r>
      </w:ins>
    </w:p>
    <w:p w14:paraId="77B2D350" w14:textId="77777777" w:rsidR="00073577" w:rsidRPr="00073577" w:rsidRDefault="00073577" w:rsidP="00073577">
      <w:pPr>
        <w:spacing w:before="0" w:after="0"/>
        <w:rPr>
          <w:ins w:id="11685" w:author="Abhishek Deep Nigam" w:date="2015-10-26T01:01:00Z"/>
          <w:rFonts w:ascii="Courier New" w:hAnsi="Courier New" w:cs="Courier New"/>
          <w:sz w:val="16"/>
          <w:szCs w:val="16"/>
          <w:rPrChange w:id="11686" w:author="Abhishek Deep Nigam" w:date="2015-10-26T01:01:00Z">
            <w:rPr>
              <w:ins w:id="11687" w:author="Abhishek Deep Nigam" w:date="2015-10-26T01:01:00Z"/>
              <w:rFonts w:ascii="Courier New" w:hAnsi="Courier New" w:cs="Courier New"/>
            </w:rPr>
          </w:rPrChange>
        </w:rPr>
      </w:pPr>
      <w:ins w:id="11688" w:author="Abhishek Deep Nigam" w:date="2015-10-26T01:01:00Z">
        <w:r w:rsidRPr="00073577">
          <w:rPr>
            <w:rFonts w:ascii="Courier New" w:hAnsi="Courier New" w:cs="Courier New"/>
            <w:sz w:val="16"/>
            <w:szCs w:val="16"/>
            <w:rPrChange w:id="11689" w:author="Abhishek Deep Nigam" w:date="2015-10-26T01:01:00Z">
              <w:rPr>
                <w:rFonts w:ascii="Courier New" w:hAnsi="Courier New" w:cs="Courier New"/>
              </w:rPr>
            </w:rPrChange>
          </w:rPr>
          <w:t>[4]-&gt;Q(Backtracking)</w:t>
        </w:r>
      </w:ins>
    </w:p>
    <w:p w14:paraId="2261A145" w14:textId="77777777" w:rsidR="00073577" w:rsidRPr="00073577" w:rsidRDefault="00073577" w:rsidP="00073577">
      <w:pPr>
        <w:spacing w:before="0" w:after="0"/>
        <w:rPr>
          <w:ins w:id="11690" w:author="Abhishek Deep Nigam" w:date="2015-10-26T01:01:00Z"/>
          <w:rFonts w:ascii="Courier New" w:hAnsi="Courier New" w:cs="Courier New"/>
          <w:sz w:val="16"/>
          <w:szCs w:val="16"/>
          <w:rPrChange w:id="11691" w:author="Abhishek Deep Nigam" w:date="2015-10-26T01:01:00Z">
            <w:rPr>
              <w:ins w:id="11692" w:author="Abhishek Deep Nigam" w:date="2015-10-26T01:01:00Z"/>
              <w:rFonts w:ascii="Courier New" w:hAnsi="Courier New" w:cs="Courier New"/>
            </w:rPr>
          </w:rPrChange>
        </w:rPr>
      </w:pPr>
      <w:ins w:id="11693" w:author="Abhishek Deep Nigam" w:date="2015-10-26T01:01:00Z">
        <w:r w:rsidRPr="00073577">
          <w:rPr>
            <w:rFonts w:ascii="Courier New" w:hAnsi="Courier New" w:cs="Courier New"/>
            <w:sz w:val="16"/>
            <w:szCs w:val="16"/>
            <w:rPrChange w:id="11694" w:author="Abhishek Deep Nigam" w:date="2015-10-26T01:01:00Z">
              <w:rPr>
                <w:rFonts w:ascii="Courier New" w:hAnsi="Courier New" w:cs="Courier New"/>
              </w:rPr>
            </w:rPrChange>
          </w:rPr>
          <w:t>[4]-&gt;S(Backtracking)</w:t>
        </w:r>
      </w:ins>
    </w:p>
    <w:p w14:paraId="16749BA0" w14:textId="77777777" w:rsidR="00073577" w:rsidRPr="00073577" w:rsidRDefault="00073577" w:rsidP="00073577">
      <w:pPr>
        <w:spacing w:before="0" w:after="0"/>
        <w:rPr>
          <w:ins w:id="11695" w:author="Abhishek Deep Nigam" w:date="2015-10-26T01:01:00Z"/>
          <w:rFonts w:ascii="Courier New" w:hAnsi="Courier New" w:cs="Courier New"/>
          <w:sz w:val="16"/>
          <w:szCs w:val="16"/>
          <w:rPrChange w:id="11696" w:author="Abhishek Deep Nigam" w:date="2015-10-26T01:01:00Z">
            <w:rPr>
              <w:ins w:id="11697" w:author="Abhishek Deep Nigam" w:date="2015-10-26T01:01:00Z"/>
              <w:rFonts w:ascii="Courier New" w:hAnsi="Courier New" w:cs="Courier New"/>
            </w:rPr>
          </w:rPrChange>
        </w:rPr>
      </w:pPr>
      <w:ins w:id="11698" w:author="Abhishek Deep Nigam" w:date="2015-10-26T01:01:00Z">
        <w:r w:rsidRPr="00073577">
          <w:rPr>
            <w:rFonts w:ascii="Courier New" w:hAnsi="Courier New" w:cs="Courier New"/>
            <w:sz w:val="16"/>
            <w:szCs w:val="16"/>
            <w:rPrChange w:id="11699" w:author="Abhishek Deep Nigam" w:date="2015-10-26T01:01:00Z">
              <w:rPr>
                <w:rFonts w:ascii="Courier New" w:hAnsi="Courier New" w:cs="Courier New"/>
              </w:rPr>
            </w:rPrChange>
          </w:rPr>
          <w:t>[4]-&gt;Y[5]-&gt;O[6]-&gt;I(Backtracking)</w:t>
        </w:r>
      </w:ins>
    </w:p>
    <w:p w14:paraId="12830E83" w14:textId="77777777" w:rsidR="00073577" w:rsidRPr="00073577" w:rsidRDefault="00073577" w:rsidP="00073577">
      <w:pPr>
        <w:spacing w:before="0" w:after="0"/>
        <w:rPr>
          <w:ins w:id="11700" w:author="Abhishek Deep Nigam" w:date="2015-10-26T01:01:00Z"/>
          <w:rFonts w:ascii="Courier New" w:hAnsi="Courier New" w:cs="Courier New"/>
          <w:sz w:val="16"/>
          <w:szCs w:val="16"/>
          <w:rPrChange w:id="11701" w:author="Abhishek Deep Nigam" w:date="2015-10-26T01:01:00Z">
            <w:rPr>
              <w:ins w:id="11702" w:author="Abhishek Deep Nigam" w:date="2015-10-26T01:01:00Z"/>
              <w:rFonts w:ascii="Courier New" w:hAnsi="Courier New" w:cs="Courier New"/>
            </w:rPr>
          </w:rPrChange>
        </w:rPr>
      </w:pPr>
      <w:ins w:id="11703" w:author="Abhishek Deep Nigam" w:date="2015-10-26T01:01:00Z">
        <w:r w:rsidRPr="00073577">
          <w:rPr>
            <w:rFonts w:ascii="Courier New" w:hAnsi="Courier New" w:cs="Courier New"/>
            <w:sz w:val="16"/>
            <w:szCs w:val="16"/>
            <w:rPrChange w:id="11704" w:author="Abhishek Deep Nigam" w:date="2015-10-26T01:01:00Z">
              <w:rPr>
                <w:rFonts w:ascii="Courier New" w:hAnsi="Courier New" w:cs="Courier New"/>
              </w:rPr>
            </w:rPrChange>
          </w:rPr>
          <w:t>[1]-&gt;O[2]-&gt;T[3]-&gt;T[4]-&gt;A(Backtracking)</w:t>
        </w:r>
      </w:ins>
    </w:p>
    <w:p w14:paraId="48D072B5" w14:textId="77777777" w:rsidR="00073577" w:rsidRPr="00073577" w:rsidRDefault="00073577" w:rsidP="00073577">
      <w:pPr>
        <w:spacing w:before="0" w:after="0"/>
        <w:rPr>
          <w:ins w:id="11705" w:author="Abhishek Deep Nigam" w:date="2015-10-26T01:01:00Z"/>
          <w:rFonts w:ascii="Courier New" w:hAnsi="Courier New" w:cs="Courier New"/>
          <w:sz w:val="16"/>
          <w:szCs w:val="16"/>
          <w:rPrChange w:id="11706" w:author="Abhishek Deep Nigam" w:date="2015-10-26T01:01:00Z">
            <w:rPr>
              <w:ins w:id="11707" w:author="Abhishek Deep Nigam" w:date="2015-10-26T01:01:00Z"/>
              <w:rFonts w:ascii="Courier New" w:hAnsi="Courier New" w:cs="Courier New"/>
            </w:rPr>
          </w:rPrChange>
        </w:rPr>
      </w:pPr>
      <w:ins w:id="11708" w:author="Abhishek Deep Nigam" w:date="2015-10-26T01:01:00Z">
        <w:r w:rsidRPr="00073577">
          <w:rPr>
            <w:rFonts w:ascii="Courier New" w:hAnsi="Courier New" w:cs="Courier New"/>
            <w:sz w:val="16"/>
            <w:szCs w:val="16"/>
            <w:rPrChange w:id="11709" w:author="Abhishek Deep Nigam" w:date="2015-10-26T01:01:00Z">
              <w:rPr>
                <w:rFonts w:ascii="Courier New" w:hAnsi="Courier New" w:cs="Courier New"/>
              </w:rPr>
            </w:rPrChange>
          </w:rPr>
          <w:t>[4]-&gt;N[5]-&gt;O[6]-&gt;I(Backtracking)</w:t>
        </w:r>
      </w:ins>
    </w:p>
    <w:p w14:paraId="7FCD6FA7" w14:textId="77777777" w:rsidR="00073577" w:rsidRPr="00073577" w:rsidRDefault="00073577" w:rsidP="00073577">
      <w:pPr>
        <w:spacing w:before="0" w:after="0"/>
        <w:rPr>
          <w:ins w:id="11710" w:author="Abhishek Deep Nigam" w:date="2015-10-26T01:01:00Z"/>
          <w:rFonts w:ascii="Courier New" w:hAnsi="Courier New" w:cs="Courier New"/>
          <w:sz w:val="16"/>
          <w:szCs w:val="16"/>
          <w:rPrChange w:id="11711" w:author="Abhishek Deep Nigam" w:date="2015-10-26T01:01:00Z">
            <w:rPr>
              <w:ins w:id="11712" w:author="Abhishek Deep Nigam" w:date="2015-10-26T01:01:00Z"/>
              <w:rFonts w:ascii="Courier New" w:hAnsi="Courier New" w:cs="Courier New"/>
            </w:rPr>
          </w:rPrChange>
        </w:rPr>
      </w:pPr>
      <w:ins w:id="11713" w:author="Abhishek Deep Nigam" w:date="2015-10-26T01:01:00Z">
        <w:r w:rsidRPr="00073577">
          <w:rPr>
            <w:rFonts w:ascii="Courier New" w:hAnsi="Courier New" w:cs="Courier New"/>
            <w:sz w:val="16"/>
            <w:szCs w:val="16"/>
            <w:rPrChange w:id="11714" w:author="Abhishek Deep Nigam" w:date="2015-10-26T01:01:00Z">
              <w:rPr>
                <w:rFonts w:ascii="Courier New" w:hAnsi="Courier New" w:cs="Courier New"/>
              </w:rPr>
            </w:rPrChange>
          </w:rPr>
          <w:t>[4]-&gt;O[5]-&gt;O[6]-&gt;I(Backtracking)</w:t>
        </w:r>
      </w:ins>
    </w:p>
    <w:p w14:paraId="07415B13" w14:textId="77777777" w:rsidR="00073577" w:rsidRPr="00073577" w:rsidRDefault="00073577" w:rsidP="00073577">
      <w:pPr>
        <w:spacing w:before="0" w:after="0"/>
        <w:rPr>
          <w:ins w:id="11715" w:author="Abhishek Deep Nigam" w:date="2015-10-26T01:01:00Z"/>
          <w:rFonts w:ascii="Courier New" w:hAnsi="Courier New" w:cs="Courier New"/>
          <w:sz w:val="16"/>
          <w:szCs w:val="16"/>
          <w:rPrChange w:id="11716" w:author="Abhishek Deep Nigam" w:date="2015-10-26T01:01:00Z">
            <w:rPr>
              <w:ins w:id="11717" w:author="Abhishek Deep Nigam" w:date="2015-10-26T01:01:00Z"/>
              <w:rFonts w:ascii="Courier New" w:hAnsi="Courier New" w:cs="Courier New"/>
            </w:rPr>
          </w:rPrChange>
        </w:rPr>
      </w:pPr>
      <w:ins w:id="11718" w:author="Abhishek Deep Nigam" w:date="2015-10-26T01:01:00Z">
        <w:r w:rsidRPr="00073577">
          <w:rPr>
            <w:rFonts w:ascii="Courier New" w:hAnsi="Courier New" w:cs="Courier New"/>
            <w:sz w:val="16"/>
            <w:szCs w:val="16"/>
            <w:rPrChange w:id="11719" w:author="Abhishek Deep Nigam" w:date="2015-10-26T01:01:00Z">
              <w:rPr>
                <w:rFonts w:ascii="Courier New" w:hAnsi="Courier New" w:cs="Courier New"/>
              </w:rPr>
            </w:rPrChange>
          </w:rPr>
          <w:t>[4]-&gt;P(Backtracking)</w:t>
        </w:r>
      </w:ins>
    </w:p>
    <w:p w14:paraId="714F8FB0" w14:textId="77777777" w:rsidR="00073577" w:rsidRPr="00073577" w:rsidRDefault="00073577" w:rsidP="00073577">
      <w:pPr>
        <w:spacing w:before="0" w:after="0"/>
        <w:rPr>
          <w:ins w:id="11720" w:author="Abhishek Deep Nigam" w:date="2015-10-26T01:01:00Z"/>
          <w:rFonts w:ascii="Courier New" w:hAnsi="Courier New" w:cs="Courier New"/>
          <w:sz w:val="16"/>
          <w:szCs w:val="16"/>
          <w:rPrChange w:id="11721" w:author="Abhishek Deep Nigam" w:date="2015-10-26T01:01:00Z">
            <w:rPr>
              <w:ins w:id="11722" w:author="Abhishek Deep Nigam" w:date="2015-10-26T01:01:00Z"/>
              <w:rFonts w:ascii="Courier New" w:hAnsi="Courier New" w:cs="Courier New"/>
            </w:rPr>
          </w:rPrChange>
        </w:rPr>
      </w:pPr>
      <w:ins w:id="11723" w:author="Abhishek Deep Nigam" w:date="2015-10-26T01:01:00Z">
        <w:r w:rsidRPr="00073577">
          <w:rPr>
            <w:rFonts w:ascii="Courier New" w:hAnsi="Courier New" w:cs="Courier New"/>
            <w:sz w:val="16"/>
            <w:szCs w:val="16"/>
            <w:rPrChange w:id="11724" w:author="Abhishek Deep Nigam" w:date="2015-10-26T01:01:00Z">
              <w:rPr>
                <w:rFonts w:ascii="Courier New" w:hAnsi="Courier New" w:cs="Courier New"/>
              </w:rPr>
            </w:rPrChange>
          </w:rPr>
          <w:lastRenderedPageBreak/>
          <w:t>[4]-&gt;Q(Backtracking)</w:t>
        </w:r>
      </w:ins>
    </w:p>
    <w:p w14:paraId="14483E17" w14:textId="77777777" w:rsidR="00073577" w:rsidRPr="00073577" w:rsidRDefault="00073577" w:rsidP="00073577">
      <w:pPr>
        <w:spacing w:before="0" w:after="0"/>
        <w:rPr>
          <w:ins w:id="11725" w:author="Abhishek Deep Nigam" w:date="2015-10-26T01:01:00Z"/>
          <w:rFonts w:ascii="Courier New" w:hAnsi="Courier New" w:cs="Courier New"/>
          <w:sz w:val="16"/>
          <w:szCs w:val="16"/>
          <w:rPrChange w:id="11726" w:author="Abhishek Deep Nigam" w:date="2015-10-26T01:01:00Z">
            <w:rPr>
              <w:ins w:id="11727" w:author="Abhishek Deep Nigam" w:date="2015-10-26T01:01:00Z"/>
              <w:rFonts w:ascii="Courier New" w:hAnsi="Courier New" w:cs="Courier New"/>
            </w:rPr>
          </w:rPrChange>
        </w:rPr>
      </w:pPr>
      <w:ins w:id="11728" w:author="Abhishek Deep Nigam" w:date="2015-10-26T01:01:00Z">
        <w:r w:rsidRPr="00073577">
          <w:rPr>
            <w:rFonts w:ascii="Courier New" w:hAnsi="Courier New" w:cs="Courier New"/>
            <w:sz w:val="16"/>
            <w:szCs w:val="16"/>
            <w:rPrChange w:id="11729" w:author="Abhishek Deep Nigam" w:date="2015-10-26T01:01:00Z">
              <w:rPr>
                <w:rFonts w:ascii="Courier New" w:hAnsi="Courier New" w:cs="Courier New"/>
              </w:rPr>
            </w:rPrChange>
          </w:rPr>
          <w:t>[4]-&gt;S(Backtracking)</w:t>
        </w:r>
      </w:ins>
    </w:p>
    <w:p w14:paraId="3282A23E" w14:textId="77777777" w:rsidR="00073577" w:rsidRPr="00073577" w:rsidRDefault="00073577" w:rsidP="00073577">
      <w:pPr>
        <w:spacing w:before="0" w:after="0"/>
        <w:rPr>
          <w:ins w:id="11730" w:author="Abhishek Deep Nigam" w:date="2015-10-26T01:01:00Z"/>
          <w:rFonts w:ascii="Courier New" w:hAnsi="Courier New" w:cs="Courier New"/>
          <w:sz w:val="16"/>
          <w:szCs w:val="16"/>
          <w:rPrChange w:id="11731" w:author="Abhishek Deep Nigam" w:date="2015-10-26T01:01:00Z">
            <w:rPr>
              <w:ins w:id="11732" w:author="Abhishek Deep Nigam" w:date="2015-10-26T01:01:00Z"/>
              <w:rFonts w:ascii="Courier New" w:hAnsi="Courier New" w:cs="Courier New"/>
            </w:rPr>
          </w:rPrChange>
        </w:rPr>
      </w:pPr>
      <w:ins w:id="11733" w:author="Abhishek Deep Nigam" w:date="2015-10-26T01:01:00Z">
        <w:r w:rsidRPr="00073577">
          <w:rPr>
            <w:rFonts w:ascii="Courier New" w:hAnsi="Courier New" w:cs="Courier New"/>
            <w:sz w:val="16"/>
            <w:szCs w:val="16"/>
            <w:rPrChange w:id="11734" w:author="Abhishek Deep Nigam" w:date="2015-10-26T01:01:00Z">
              <w:rPr>
                <w:rFonts w:ascii="Courier New" w:hAnsi="Courier New" w:cs="Courier New"/>
              </w:rPr>
            </w:rPrChange>
          </w:rPr>
          <w:t>[4]-&gt;Y[5]-&gt;O[6]-&gt;I(Backtracking)</w:t>
        </w:r>
      </w:ins>
    </w:p>
    <w:p w14:paraId="5896EC9A" w14:textId="77777777" w:rsidR="00073577" w:rsidRPr="00073577" w:rsidRDefault="00073577" w:rsidP="00073577">
      <w:pPr>
        <w:spacing w:before="0" w:after="0"/>
        <w:rPr>
          <w:ins w:id="11735" w:author="Abhishek Deep Nigam" w:date="2015-10-26T01:01:00Z"/>
          <w:rFonts w:ascii="Courier New" w:hAnsi="Courier New" w:cs="Courier New"/>
          <w:sz w:val="16"/>
          <w:szCs w:val="16"/>
          <w:rPrChange w:id="11736" w:author="Abhishek Deep Nigam" w:date="2015-10-26T01:01:00Z">
            <w:rPr>
              <w:ins w:id="11737" w:author="Abhishek Deep Nigam" w:date="2015-10-26T01:01:00Z"/>
              <w:rFonts w:ascii="Courier New" w:hAnsi="Courier New" w:cs="Courier New"/>
            </w:rPr>
          </w:rPrChange>
        </w:rPr>
      </w:pPr>
      <w:ins w:id="11738" w:author="Abhishek Deep Nigam" w:date="2015-10-26T01:01:00Z">
        <w:r w:rsidRPr="00073577">
          <w:rPr>
            <w:rFonts w:ascii="Courier New" w:hAnsi="Courier New" w:cs="Courier New"/>
            <w:sz w:val="16"/>
            <w:szCs w:val="16"/>
            <w:rPrChange w:id="11739" w:author="Abhishek Deep Nigam" w:date="2015-10-26T01:01:00Z">
              <w:rPr>
                <w:rFonts w:ascii="Courier New" w:hAnsi="Courier New" w:cs="Courier New"/>
              </w:rPr>
            </w:rPrChange>
          </w:rPr>
          <w:t>[1]-&gt;P[2]-&gt;T[3]-&gt;T[4]-&gt;A(Backtracking)</w:t>
        </w:r>
      </w:ins>
    </w:p>
    <w:p w14:paraId="30FFC61C" w14:textId="77777777" w:rsidR="00073577" w:rsidRPr="00073577" w:rsidRDefault="00073577" w:rsidP="00073577">
      <w:pPr>
        <w:spacing w:before="0" w:after="0"/>
        <w:rPr>
          <w:ins w:id="11740" w:author="Abhishek Deep Nigam" w:date="2015-10-26T01:01:00Z"/>
          <w:rFonts w:ascii="Courier New" w:hAnsi="Courier New" w:cs="Courier New"/>
          <w:sz w:val="16"/>
          <w:szCs w:val="16"/>
          <w:rPrChange w:id="11741" w:author="Abhishek Deep Nigam" w:date="2015-10-26T01:01:00Z">
            <w:rPr>
              <w:ins w:id="11742" w:author="Abhishek Deep Nigam" w:date="2015-10-26T01:01:00Z"/>
              <w:rFonts w:ascii="Courier New" w:hAnsi="Courier New" w:cs="Courier New"/>
            </w:rPr>
          </w:rPrChange>
        </w:rPr>
      </w:pPr>
      <w:ins w:id="11743" w:author="Abhishek Deep Nigam" w:date="2015-10-26T01:01:00Z">
        <w:r w:rsidRPr="00073577">
          <w:rPr>
            <w:rFonts w:ascii="Courier New" w:hAnsi="Courier New" w:cs="Courier New"/>
            <w:sz w:val="16"/>
            <w:szCs w:val="16"/>
            <w:rPrChange w:id="11744" w:author="Abhishek Deep Nigam" w:date="2015-10-26T01:01:00Z">
              <w:rPr>
                <w:rFonts w:ascii="Courier New" w:hAnsi="Courier New" w:cs="Courier New"/>
              </w:rPr>
            </w:rPrChange>
          </w:rPr>
          <w:t>[4]-&gt;N[5]-&gt;O[6]-&gt;I(Backtracking)</w:t>
        </w:r>
      </w:ins>
    </w:p>
    <w:p w14:paraId="5F5FE4CE" w14:textId="77777777" w:rsidR="00073577" w:rsidRPr="00073577" w:rsidRDefault="00073577" w:rsidP="00073577">
      <w:pPr>
        <w:spacing w:before="0" w:after="0"/>
        <w:rPr>
          <w:ins w:id="11745" w:author="Abhishek Deep Nigam" w:date="2015-10-26T01:01:00Z"/>
          <w:rFonts w:ascii="Courier New" w:hAnsi="Courier New" w:cs="Courier New"/>
          <w:sz w:val="16"/>
          <w:szCs w:val="16"/>
          <w:rPrChange w:id="11746" w:author="Abhishek Deep Nigam" w:date="2015-10-26T01:01:00Z">
            <w:rPr>
              <w:ins w:id="11747" w:author="Abhishek Deep Nigam" w:date="2015-10-26T01:01:00Z"/>
              <w:rFonts w:ascii="Courier New" w:hAnsi="Courier New" w:cs="Courier New"/>
            </w:rPr>
          </w:rPrChange>
        </w:rPr>
      </w:pPr>
      <w:ins w:id="11748" w:author="Abhishek Deep Nigam" w:date="2015-10-26T01:01:00Z">
        <w:r w:rsidRPr="00073577">
          <w:rPr>
            <w:rFonts w:ascii="Courier New" w:hAnsi="Courier New" w:cs="Courier New"/>
            <w:sz w:val="16"/>
            <w:szCs w:val="16"/>
            <w:rPrChange w:id="11749" w:author="Abhishek Deep Nigam" w:date="2015-10-26T01:01:00Z">
              <w:rPr>
                <w:rFonts w:ascii="Courier New" w:hAnsi="Courier New" w:cs="Courier New"/>
              </w:rPr>
            </w:rPrChange>
          </w:rPr>
          <w:t>[4]-&gt;O[5]-&gt;O[6]-&gt;I(Backtracking)</w:t>
        </w:r>
      </w:ins>
    </w:p>
    <w:p w14:paraId="7CD99B5C" w14:textId="77777777" w:rsidR="00073577" w:rsidRPr="00073577" w:rsidRDefault="00073577" w:rsidP="00073577">
      <w:pPr>
        <w:spacing w:before="0" w:after="0"/>
        <w:rPr>
          <w:ins w:id="11750" w:author="Abhishek Deep Nigam" w:date="2015-10-26T01:01:00Z"/>
          <w:rFonts w:ascii="Courier New" w:hAnsi="Courier New" w:cs="Courier New"/>
          <w:sz w:val="16"/>
          <w:szCs w:val="16"/>
          <w:rPrChange w:id="11751" w:author="Abhishek Deep Nigam" w:date="2015-10-26T01:01:00Z">
            <w:rPr>
              <w:ins w:id="11752" w:author="Abhishek Deep Nigam" w:date="2015-10-26T01:01:00Z"/>
              <w:rFonts w:ascii="Courier New" w:hAnsi="Courier New" w:cs="Courier New"/>
            </w:rPr>
          </w:rPrChange>
        </w:rPr>
      </w:pPr>
      <w:ins w:id="11753" w:author="Abhishek Deep Nigam" w:date="2015-10-26T01:01:00Z">
        <w:r w:rsidRPr="00073577">
          <w:rPr>
            <w:rFonts w:ascii="Courier New" w:hAnsi="Courier New" w:cs="Courier New"/>
            <w:sz w:val="16"/>
            <w:szCs w:val="16"/>
            <w:rPrChange w:id="11754" w:author="Abhishek Deep Nigam" w:date="2015-10-26T01:01:00Z">
              <w:rPr>
                <w:rFonts w:ascii="Courier New" w:hAnsi="Courier New" w:cs="Courier New"/>
              </w:rPr>
            </w:rPrChange>
          </w:rPr>
          <w:t>[4]-&gt;P(Backtracking)</w:t>
        </w:r>
      </w:ins>
    </w:p>
    <w:p w14:paraId="432A012C" w14:textId="77777777" w:rsidR="00073577" w:rsidRPr="00073577" w:rsidRDefault="00073577" w:rsidP="00073577">
      <w:pPr>
        <w:spacing w:before="0" w:after="0"/>
        <w:rPr>
          <w:ins w:id="11755" w:author="Abhishek Deep Nigam" w:date="2015-10-26T01:01:00Z"/>
          <w:rFonts w:ascii="Courier New" w:hAnsi="Courier New" w:cs="Courier New"/>
          <w:sz w:val="16"/>
          <w:szCs w:val="16"/>
          <w:rPrChange w:id="11756" w:author="Abhishek Deep Nigam" w:date="2015-10-26T01:01:00Z">
            <w:rPr>
              <w:ins w:id="11757" w:author="Abhishek Deep Nigam" w:date="2015-10-26T01:01:00Z"/>
              <w:rFonts w:ascii="Courier New" w:hAnsi="Courier New" w:cs="Courier New"/>
            </w:rPr>
          </w:rPrChange>
        </w:rPr>
      </w:pPr>
      <w:ins w:id="11758" w:author="Abhishek Deep Nigam" w:date="2015-10-26T01:01:00Z">
        <w:r w:rsidRPr="00073577">
          <w:rPr>
            <w:rFonts w:ascii="Courier New" w:hAnsi="Courier New" w:cs="Courier New"/>
            <w:sz w:val="16"/>
            <w:szCs w:val="16"/>
            <w:rPrChange w:id="11759" w:author="Abhishek Deep Nigam" w:date="2015-10-26T01:01:00Z">
              <w:rPr>
                <w:rFonts w:ascii="Courier New" w:hAnsi="Courier New" w:cs="Courier New"/>
              </w:rPr>
            </w:rPrChange>
          </w:rPr>
          <w:t>[4]-&gt;Q(Backtracking)</w:t>
        </w:r>
      </w:ins>
    </w:p>
    <w:p w14:paraId="3D7BCC6D" w14:textId="77777777" w:rsidR="00073577" w:rsidRPr="00073577" w:rsidRDefault="00073577" w:rsidP="00073577">
      <w:pPr>
        <w:spacing w:before="0" w:after="0"/>
        <w:rPr>
          <w:ins w:id="11760" w:author="Abhishek Deep Nigam" w:date="2015-10-26T01:01:00Z"/>
          <w:rFonts w:ascii="Courier New" w:hAnsi="Courier New" w:cs="Courier New"/>
          <w:sz w:val="16"/>
          <w:szCs w:val="16"/>
          <w:rPrChange w:id="11761" w:author="Abhishek Deep Nigam" w:date="2015-10-26T01:01:00Z">
            <w:rPr>
              <w:ins w:id="11762" w:author="Abhishek Deep Nigam" w:date="2015-10-26T01:01:00Z"/>
              <w:rFonts w:ascii="Courier New" w:hAnsi="Courier New" w:cs="Courier New"/>
            </w:rPr>
          </w:rPrChange>
        </w:rPr>
      </w:pPr>
      <w:ins w:id="11763" w:author="Abhishek Deep Nigam" w:date="2015-10-26T01:01:00Z">
        <w:r w:rsidRPr="00073577">
          <w:rPr>
            <w:rFonts w:ascii="Courier New" w:hAnsi="Courier New" w:cs="Courier New"/>
            <w:sz w:val="16"/>
            <w:szCs w:val="16"/>
            <w:rPrChange w:id="11764" w:author="Abhishek Deep Nigam" w:date="2015-10-26T01:01:00Z">
              <w:rPr>
                <w:rFonts w:ascii="Courier New" w:hAnsi="Courier New" w:cs="Courier New"/>
              </w:rPr>
            </w:rPrChange>
          </w:rPr>
          <w:t>[4]-&gt;S(Backtracking)</w:t>
        </w:r>
      </w:ins>
    </w:p>
    <w:p w14:paraId="515E4A76" w14:textId="77777777" w:rsidR="00073577" w:rsidRPr="00073577" w:rsidRDefault="00073577" w:rsidP="00073577">
      <w:pPr>
        <w:spacing w:before="0" w:after="0"/>
        <w:rPr>
          <w:ins w:id="11765" w:author="Abhishek Deep Nigam" w:date="2015-10-26T01:01:00Z"/>
          <w:rFonts w:ascii="Courier New" w:hAnsi="Courier New" w:cs="Courier New"/>
          <w:sz w:val="16"/>
          <w:szCs w:val="16"/>
          <w:rPrChange w:id="11766" w:author="Abhishek Deep Nigam" w:date="2015-10-26T01:01:00Z">
            <w:rPr>
              <w:ins w:id="11767" w:author="Abhishek Deep Nigam" w:date="2015-10-26T01:01:00Z"/>
              <w:rFonts w:ascii="Courier New" w:hAnsi="Courier New" w:cs="Courier New"/>
            </w:rPr>
          </w:rPrChange>
        </w:rPr>
      </w:pPr>
      <w:ins w:id="11768" w:author="Abhishek Deep Nigam" w:date="2015-10-26T01:01:00Z">
        <w:r w:rsidRPr="00073577">
          <w:rPr>
            <w:rFonts w:ascii="Courier New" w:hAnsi="Courier New" w:cs="Courier New"/>
            <w:sz w:val="16"/>
            <w:szCs w:val="16"/>
            <w:rPrChange w:id="11769" w:author="Abhishek Deep Nigam" w:date="2015-10-26T01:01:00Z">
              <w:rPr>
                <w:rFonts w:ascii="Courier New" w:hAnsi="Courier New" w:cs="Courier New"/>
              </w:rPr>
            </w:rPrChange>
          </w:rPr>
          <w:t>[4]-&gt;Y[5]-&gt;O[6]-&gt;I(Backtracking)</w:t>
        </w:r>
      </w:ins>
    </w:p>
    <w:p w14:paraId="295B7B0B" w14:textId="77777777" w:rsidR="00073577" w:rsidRPr="00073577" w:rsidRDefault="00073577" w:rsidP="00073577">
      <w:pPr>
        <w:spacing w:before="0" w:after="0"/>
        <w:rPr>
          <w:ins w:id="11770" w:author="Abhishek Deep Nigam" w:date="2015-10-26T01:01:00Z"/>
          <w:rFonts w:ascii="Courier New" w:hAnsi="Courier New" w:cs="Courier New"/>
          <w:sz w:val="16"/>
          <w:szCs w:val="16"/>
          <w:rPrChange w:id="11771" w:author="Abhishek Deep Nigam" w:date="2015-10-26T01:01:00Z">
            <w:rPr>
              <w:ins w:id="11772" w:author="Abhishek Deep Nigam" w:date="2015-10-26T01:01:00Z"/>
              <w:rFonts w:ascii="Courier New" w:hAnsi="Courier New" w:cs="Courier New"/>
            </w:rPr>
          </w:rPrChange>
        </w:rPr>
      </w:pPr>
      <w:ins w:id="11773" w:author="Abhishek Deep Nigam" w:date="2015-10-26T01:01:00Z">
        <w:r w:rsidRPr="00073577">
          <w:rPr>
            <w:rFonts w:ascii="Courier New" w:hAnsi="Courier New" w:cs="Courier New"/>
            <w:sz w:val="16"/>
            <w:szCs w:val="16"/>
            <w:rPrChange w:id="11774" w:author="Abhishek Deep Nigam" w:date="2015-10-26T01:01:00Z">
              <w:rPr>
                <w:rFonts w:ascii="Courier New" w:hAnsi="Courier New" w:cs="Courier New"/>
              </w:rPr>
            </w:rPrChange>
          </w:rPr>
          <w:t>[1]-&gt;R[2]-&gt;T[3]-&gt;T[4]-&gt;A(Backtracking)</w:t>
        </w:r>
      </w:ins>
    </w:p>
    <w:p w14:paraId="358C173C" w14:textId="77777777" w:rsidR="00073577" w:rsidRPr="00073577" w:rsidRDefault="00073577" w:rsidP="00073577">
      <w:pPr>
        <w:spacing w:before="0" w:after="0"/>
        <w:rPr>
          <w:ins w:id="11775" w:author="Abhishek Deep Nigam" w:date="2015-10-26T01:01:00Z"/>
          <w:rFonts w:ascii="Courier New" w:hAnsi="Courier New" w:cs="Courier New"/>
          <w:sz w:val="16"/>
          <w:szCs w:val="16"/>
          <w:rPrChange w:id="11776" w:author="Abhishek Deep Nigam" w:date="2015-10-26T01:01:00Z">
            <w:rPr>
              <w:ins w:id="11777" w:author="Abhishek Deep Nigam" w:date="2015-10-26T01:01:00Z"/>
              <w:rFonts w:ascii="Courier New" w:hAnsi="Courier New" w:cs="Courier New"/>
            </w:rPr>
          </w:rPrChange>
        </w:rPr>
      </w:pPr>
      <w:ins w:id="11778" w:author="Abhishek Deep Nigam" w:date="2015-10-26T01:01:00Z">
        <w:r w:rsidRPr="00073577">
          <w:rPr>
            <w:rFonts w:ascii="Courier New" w:hAnsi="Courier New" w:cs="Courier New"/>
            <w:sz w:val="16"/>
            <w:szCs w:val="16"/>
            <w:rPrChange w:id="11779" w:author="Abhishek Deep Nigam" w:date="2015-10-26T01:01:00Z">
              <w:rPr>
                <w:rFonts w:ascii="Courier New" w:hAnsi="Courier New" w:cs="Courier New"/>
              </w:rPr>
            </w:rPrChange>
          </w:rPr>
          <w:t>[4]-&gt;N[5]-&gt;O[6]-&gt;I(Backtracking)</w:t>
        </w:r>
      </w:ins>
    </w:p>
    <w:p w14:paraId="5A642226" w14:textId="77777777" w:rsidR="00073577" w:rsidRPr="00073577" w:rsidRDefault="00073577" w:rsidP="00073577">
      <w:pPr>
        <w:spacing w:before="0" w:after="0"/>
        <w:rPr>
          <w:ins w:id="11780" w:author="Abhishek Deep Nigam" w:date="2015-10-26T01:01:00Z"/>
          <w:rFonts w:ascii="Courier New" w:hAnsi="Courier New" w:cs="Courier New"/>
          <w:sz w:val="16"/>
          <w:szCs w:val="16"/>
          <w:rPrChange w:id="11781" w:author="Abhishek Deep Nigam" w:date="2015-10-26T01:01:00Z">
            <w:rPr>
              <w:ins w:id="11782" w:author="Abhishek Deep Nigam" w:date="2015-10-26T01:01:00Z"/>
              <w:rFonts w:ascii="Courier New" w:hAnsi="Courier New" w:cs="Courier New"/>
            </w:rPr>
          </w:rPrChange>
        </w:rPr>
      </w:pPr>
      <w:ins w:id="11783" w:author="Abhishek Deep Nigam" w:date="2015-10-26T01:01:00Z">
        <w:r w:rsidRPr="00073577">
          <w:rPr>
            <w:rFonts w:ascii="Courier New" w:hAnsi="Courier New" w:cs="Courier New"/>
            <w:sz w:val="16"/>
            <w:szCs w:val="16"/>
            <w:rPrChange w:id="11784" w:author="Abhishek Deep Nigam" w:date="2015-10-26T01:01:00Z">
              <w:rPr>
                <w:rFonts w:ascii="Courier New" w:hAnsi="Courier New" w:cs="Courier New"/>
              </w:rPr>
            </w:rPrChange>
          </w:rPr>
          <w:t>[4]-&gt;O[5]-&gt;O[6]-&gt;I(Backtracking)</w:t>
        </w:r>
      </w:ins>
    </w:p>
    <w:p w14:paraId="4E7F0556" w14:textId="77777777" w:rsidR="00073577" w:rsidRPr="00073577" w:rsidRDefault="00073577" w:rsidP="00073577">
      <w:pPr>
        <w:spacing w:before="0" w:after="0"/>
        <w:rPr>
          <w:ins w:id="11785" w:author="Abhishek Deep Nigam" w:date="2015-10-26T01:01:00Z"/>
          <w:rFonts w:ascii="Courier New" w:hAnsi="Courier New" w:cs="Courier New"/>
          <w:sz w:val="16"/>
          <w:szCs w:val="16"/>
          <w:rPrChange w:id="11786" w:author="Abhishek Deep Nigam" w:date="2015-10-26T01:01:00Z">
            <w:rPr>
              <w:ins w:id="11787" w:author="Abhishek Deep Nigam" w:date="2015-10-26T01:01:00Z"/>
              <w:rFonts w:ascii="Courier New" w:hAnsi="Courier New" w:cs="Courier New"/>
            </w:rPr>
          </w:rPrChange>
        </w:rPr>
      </w:pPr>
      <w:ins w:id="11788" w:author="Abhishek Deep Nigam" w:date="2015-10-26T01:01:00Z">
        <w:r w:rsidRPr="00073577">
          <w:rPr>
            <w:rFonts w:ascii="Courier New" w:hAnsi="Courier New" w:cs="Courier New"/>
            <w:sz w:val="16"/>
            <w:szCs w:val="16"/>
            <w:rPrChange w:id="11789" w:author="Abhishek Deep Nigam" w:date="2015-10-26T01:01:00Z">
              <w:rPr>
                <w:rFonts w:ascii="Courier New" w:hAnsi="Courier New" w:cs="Courier New"/>
              </w:rPr>
            </w:rPrChange>
          </w:rPr>
          <w:t>[4]-&gt;P(Backtracking)</w:t>
        </w:r>
      </w:ins>
    </w:p>
    <w:p w14:paraId="79FCA5E8" w14:textId="77777777" w:rsidR="00073577" w:rsidRPr="00073577" w:rsidRDefault="00073577" w:rsidP="00073577">
      <w:pPr>
        <w:spacing w:before="0" w:after="0"/>
        <w:rPr>
          <w:ins w:id="11790" w:author="Abhishek Deep Nigam" w:date="2015-10-26T01:01:00Z"/>
          <w:rFonts w:ascii="Courier New" w:hAnsi="Courier New" w:cs="Courier New"/>
          <w:sz w:val="16"/>
          <w:szCs w:val="16"/>
          <w:rPrChange w:id="11791" w:author="Abhishek Deep Nigam" w:date="2015-10-26T01:01:00Z">
            <w:rPr>
              <w:ins w:id="11792" w:author="Abhishek Deep Nigam" w:date="2015-10-26T01:01:00Z"/>
              <w:rFonts w:ascii="Courier New" w:hAnsi="Courier New" w:cs="Courier New"/>
            </w:rPr>
          </w:rPrChange>
        </w:rPr>
      </w:pPr>
      <w:ins w:id="11793" w:author="Abhishek Deep Nigam" w:date="2015-10-26T01:01:00Z">
        <w:r w:rsidRPr="00073577">
          <w:rPr>
            <w:rFonts w:ascii="Courier New" w:hAnsi="Courier New" w:cs="Courier New"/>
            <w:sz w:val="16"/>
            <w:szCs w:val="16"/>
            <w:rPrChange w:id="11794" w:author="Abhishek Deep Nigam" w:date="2015-10-26T01:01:00Z">
              <w:rPr>
                <w:rFonts w:ascii="Courier New" w:hAnsi="Courier New" w:cs="Courier New"/>
              </w:rPr>
            </w:rPrChange>
          </w:rPr>
          <w:t>[4]-&gt;Q(Backtracking)</w:t>
        </w:r>
      </w:ins>
    </w:p>
    <w:p w14:paraId="6C75A42C" w14:textId="77777777" w:rsidR="00073577" w:rsidRPr="00073577" w:rsidRDefault="00073577" w:rsidP="00073577">
      <w:pPr>
        <w:spacing w:before="0" w:after="0"/>
        <w:rPr>
          <w:ins w:id="11795" w:author="Abhishek Deep Nigam" w:date="2015-10-26T01:01:00Z"/>
          <w:rFonts w:ascii="Courier New" w:hAnsi="Courier New" w:cs="Courier New"/>
          <w:sz w:val="16"/>
          <w:szCs w:val="16"/>
          <w:rPrChange w:id="11796" w:author="Abhishek Deep Nigam" w:date="2015-10-26T01:01:00Z">
            <w:rPr>
              <w:ins w:id="11797" w:author="Abhishek Deep Nigam" w:date="2015-10-26T01:01:00Z"/>
              <w:rFonts w:ascii="Courier New" w:hAnsi="Courier New" w:cs="Courier New"/>
            </w:rPr>
          </w:rPrChange>
        </w:rPr>
      </w:pPr>
      <w:ins w:id="11798" w:author="Abhishek Deep Nigam" w:date="2015-10-26T01:01:00Z">
        <w:r w:rsidRPr="00073577">
          <w:rPr>
            <w:rFonts w:ascii="Courier New" w:hAnsi="Courier New" w:cs="Courier New"/>
            <w:sz w:val="16"/>
            <w:szCs w:val="16"/>
            <w:rPrChange w:id="11799" w:author="Abhishek Deep Nigam" w:date="2015-10-26T01:01:00Z">
              <w:rPr>
                <w:rFonts w:ascii="Courier New" w:hAnsi="Courier New" w:cs="Courier New"/>
              </w:rPr>
            </w:rPrChange>
          </w:rPr>
          <w:t>[4]-&gt;S(Backtracking)</w:t>
        </w:r>
      </w:ins>
    </w:p>
    <w:p w14:paraId="78282597" w14:textId="77777777" w:rsidR="00073577" w:rsidRPr="00073577" w:rsidRDefault="00073577" w:rsidP="00073577">
      <w:pPr>
        <w:spacing w:before="0" w:after="0"/>
        <w:rPr>
          <w:ins w:id="11800" w:author="Abhishek Deep Nigam" w:date="2015-10-26T01:01:00Z"/>
          <w:rFonts w:ascii="Courier New" w:hAnsi="Courier New" w:cs="Courier New"/>
          <w:sz w:val="16"/>
          <w:szCs w:val="16"/>
          <w:rPrChange w:id="11801" w:author="Abhishek Deep Nigam" w:date="2015-10-26T01:01:00Z">
            <w:rPr>
              <w:ins w:id="11802" w:author="Abhishek Deep Nigam" w:date="2015-10-26T01:01:00Z"/>
              <w:rFonts w:ascii="Courier New" w:hAnsi="Courier New" w:cs="Courier New"/>
            </w:rPr>
          </w:rPrChange>
        </w:rPr>
      </w:pPr>
      <w:ins w:id="11803" w:author="Abhishek Deep Nigam" w:date="2015-10-26T01:01:00Z">
        <w:r w:rsidRPr="00073577">
          <w:rPr>
            <w:rFonts w:ascii="Courier New" w:hAnsi="Courier New" w:cs="Courier New"/>
            <w:sz w:val="16"/>
            <w:szCs w:val="16"/>
            <w:rPrChange w:id="11804" w:author="Abhishek Deep Nigam" w:date="2015-10-26T01:01:00Z">
              <w:rPr>
                <w:rFonts w:ascii="Courier New" w:hAnsi="Courier New" w:cs="Courier New"/>
              </w:rPr>
            </w:rPrChange>
          </w:rPr>
          <w:t>[4]-&gt;Y[5]-&gt;O[6]-&gt;I(Backtracking)</w:t>
        </w:r>
      </w:ins>
    </w:p>
    <w:p w14:paraId="37370A91" w14:textId="77777777" w:rsidR="00073577" w:rsidRPr="00073577" w:rsidRDefault="00073577" w:rsidP="00073577">
      <w:pPr>
        <w:spacing w:before="0" w:after="0"/>
        <w:rPr>
          <w:ins w:id="11805" w:author="Abhishek Deep Nigam" w:date="2015-10-26T01:01:00Z"/>
          <w:rFonts w:ascii="Courier New" w:hAnsi="Courier New" w:cs="Courier New"/>
          <w:sz w:val="16"/>
          <w:szCs w:val="16"/>
          <w:rPrChange w:id="11806" w:author="Abhishek Deep Nigam" w:date="2015-10-26T01:01:00Z">
            <w:rPr>
              <w:ins w:id="11807" w:author="Abhishek Deep Nigam" w:date="2015-10-26T01:01:00Z"/>
              <w:rFonts w:ascii="Courier New" w:hAnsi="Courier New" w:cs="Courier New"/>
            </w:rPr>
          </w:rPrChange>
        </w:rPr>
      </w:pPr>
      <w:ins w:id="11808" w:author="Abhishek Deep Nigam" w:date="2015-10-26T01:01:00Z">
        <w:r w:rsidRPr="00073577">
          <w:rPr>
            <w:rFonts w:ascii="Courier New" w:hAnsi="Courier New" w:cs="Courier New"/>
            <w:sz w:val="16"/>
            <w:szCs w:val="16"/>
            <w:rPrChange w:id="11809" w:author="Abhishek Deep Nigam" w:date="2015-10-26T01:01:00Z">
              <w:rPr>
                <w:rFonts w:ascii="Courier New" w:hAnsi="Courier New" w:cs="Courier New"/>
              </w:rPr>
            </w:rPrChange>
          </w:rPr>
          <w:t>[1]-&gt;S[2]-&gt;T[3]-&gt;T[4]-&gt;A(Backtracking)</w:t>
        </w:r>
      </w:ins>
    </w:p>
    <w:p w14:paraId="559D2821" w14:textId="77777777" w:rsidR="00073577" w:rsidRPr="00073577" w:rsidRDefault="00073577" w:rsidP="00073577">
      <w:pPr>
        <w:spacing w:before="0" w:after="0"/>
        <w:rPr>
          <w:ins w:id="11810" w:author="Abhishek Deep Nigam" w:date="2015-10-26T01:01:00Z"/>
          <w:rFonts w:ascii="Courier New" w:hAnsi="Courier New" w:cs="Courier New"/>
          <w:sz w:val="16"/>
          <w:szCs w:val="16"/>
          <w:rPrChange w:id="11811" w:author="Abhishek Deep Nigam" w:date="2015-10-26T01:01:00Z">
            <w:rPr>
              <w:ins w:id="11812" w:author="Abhishek Deep Nigam" w:date="2015-10-26T01:01:00Z"/>
              <w:rFonts w:ascii="Courier New" w:hAnsi="Courier New" w:cs="Courier New"/>
            </w:rPr>
          </w:rPrChange>
        </w:rPr>
      </w:pPr>
      <w:ins w:id="11813" w:author="Abhishek Deep Nigam" w:date="2015-10-26T01:01:00Z">
        <w:r w:rsidRPr="00073577">
          <w:rPr>
            <w:rFonts w:ascii="Courier New" w:hAnsi="Courier New" w:cs="Courier New"/>
            <w:sz w:val="16"/>
            <w:szCs w:val="16"/>
            <w:rPrChange w:id="11814" w:author="Abhishek Deep Nigam" w:date="2015-10-26T01:01:00Z">
              <w:rPr>
                <w:rFonts w:ascii="Courier New" w:hAnsi="Courier New" w:cs="Courier New"/>
              </w:rPr>
            </w:rPrChange>
          </w:rPr>
          <w:t>[4]-&gt;N[5]-&gt;O[6]-&gt;I(Backtracking)</w:t>
        </w:r>
      </w:ins>
    </w:p>
    <w:p w14:paraId="09195076" w14:textId="77777777" w:rsidR="00073577" w:rsidRPr="00073577" w:rsidRDefault="00073577" w:rsidP="00073577">
      <w:pPr>
        <w:spacing w:before="0" w:after="0"/>
        <w:rPr>
          <w:ins w:id="11815" w:author="Abhishek Deep Nigam" w:date="2015-10-26T01:01:00Z"/>
          <w:rFonts w:ascii="Courier New" w:hAnsi="Courier New" w:cs="Courier New"/>
          <w:sz w:val="16"/>
          <w:szCs w:val="16"/>
          <w:rPrChange w:id="11816" w:author="Abhishek Deep Nigam" w:date="2015-10-26T01:01:00Z">
            <w:rPr>
              <w:ins w:id="11817" w:author="Abhishek Deep Nigam" w:date="2015-10-26T01:01:00Z"/>
              <w:rFonts w:ascii="Courier New" w:hAnsi="Courier New" w:cs="Courier New"/>
            </w:rPr>
          </w:rPrChange>
        </w:rPr>
      </w:pPr>
      <w:ins w:id="11818" w:author="Abhishek Deep Nigam" w:date="2015-10-26T01:01:00Z">
        <w:r w:rsidRPr="00073577">
          <w:rPr>
            <w:rFonts w:ascii="Courier New" w:hAnsi="Courier New" w:cs="Courier New"/>
            <w:sz w:val="16"/>
            <w:szCs w:val="16"/>
            <w:rPrChange w:id="11819" w:author="Abhishek Deep Nigam" w:date="2015-10-26T01:01:00Z">
              <w:rPr>
                <w:rFonts w:ascii="Courier New" w:hAnsi="Courier New" w:cs="Courier New"/>
              </w:rPr>
            </w:rPrChange>
          </w:rPr>
          <w:t>[4]-&gt;O[5]-&gt;O[6]-&gt;I(Backtracking)</w:t>
        </w:r>
      </w:ins>
    </w:p>
    <w:p w14:paraId="2B306382" w14:textId="77777777" w:rsidR="00073577" w:rsidRPr="00073577" w:rsidRDefault="00073577" w:rsidP="00073577">
      <w:pPr>
        <w:spacing w:before="0" w:after="0"/>
        <w:rPr>
          <w:ins w:id="11820" w:author="Abhishek Deep Nigam" w:date="2015-10-26T01:01:00Z"/>
          <w:rFonts w:ascii="Courier New" w:hAnsi="Courier New" w:cs="Courier New"/>
          <w:sz w:val="16"/>
          <w:szCs w:val="16"/>
          <w:rPrChange w:id="11821" w:author="Abhishek Deep Nigam" w:date="2015-10-26T01:01:00Z">
            <w:rPr>
              <w:ins w:id="11822" w:author="Abhishek Deep Nigam" w:date="2015-10-26T01:01:00Z"/>
              <w:rFonts w:ascii="Courier New" w:hAnsi="Courier New" w:cs="Courier New"/>
            </w:rPr>
          </w:rPrChange>
        </w:rPr>
      </w:pPr>
      <w:ins w:id="11823" w:author="Abhishek Deep Nigam" w:date="2015-10-26T01:01:00Z">
        <w:r w:rsidRPr="00073577">
          <w:rPr>
            <w:rFonts w:ascii="Courier New" w:hAnsi="Courier New" w:cs="Courier New"/>
            <w:sz w:val="16"/>
            <w:szCs w:val="16"/>
            <w:rPrChange w:id="11824" w:author="Abhishek Deep Nigam" w:date="2015-10-26T01:01:00Z">
              <w:rPr>
                <w:rFonts w:ascii="Courier New" w:hAnsi="Courier New" w:cs="Courier New"/>
              </w:rPr>
            </w:rPrChange>
          </w:rPr>
          <w:t>[4]-&gt;P(Backtracking)</w:t>
        </w:r>
      </w:ins>
    </w:p>
    <w:p w14:paraId="7A66453E" w14:textId="77777777" w:rsidR="00073577" w:rsidRPr="00073577" w:rsidRDefault="00073577" w:rsidP="00073577">
      <w:pPr>
        <w:spacing w:before="0" w:after="0"/>
        <w:rPr>
          <w:ins w:id="11825" w:author="Abhishek Deep Nigam" w:date="2015-10-26T01:01:00Z"/>
          <w:rFonts w:ascii="Courier New" w:hAnsi="Courier New" w:cs="Courier New"/>
          <w:sz w:val="16"/>
          <w:szCs w:val="16"/>
          <w:rPrChange w:id="11826" w:author="Abhishek Deep Nigam" w:date="2015-10-26T01:01:00Z">
            <w:rPr>
              <w:ins w:id="11827" w:author="Abhishek Deep Nigam" w:date="2015-10-26T01:01:00Z"/>
              <w:rFonts w:ascii="Courier New" w:hAnsi="Courier New" w:cs="Courier New"/>
            </w:rPr>
          </w:rPrChange>
        </w:rPr>
      </w:pPr>
      <w:ins w:id="11828" w:author="Abhishek Deep Nigam" w:date="2015-10-26T01:01:00Z">
        <w:r w:rsidRPr="00073577">
          <w:rPr>
            <w:rFonts w:ascii="Courier New" w:hAnsi="Courier New" w:cs="Courier New"/>
            <w:sz w:val="16"/>
            <w:szCs w:val="16"/>
            <w:rPrChange w:id="11829" w:author="Abhishek Deep Nigam" w:date="2015-10-26T01:01:00Z">
              <w:rPr>
                <w:rFonts w:ascii="Courier New" w:hAnsi="Courier New" w:cs="Courier New"/>
              </w:rPr>
            </w:rPrChange>
          </w:rPr>
          <w:t>[4]-&gt;Q(Backtracking)</w:t>
        </w:r>
      </w:ins>
    </w:p>
    <w:p w14:paraId="407B659E" w14:textId="77777777" w:rsidR="00073577" w:rsidRPr="00073577" w:rsidRDefault="00073577" w:rsidP="00073577">
      <w:pPr>
        <w:spacing w:before="0" w:after="0"/>
        <w:rPr>
          <w:ins w:id="11830" w:author="Abhishek Deep Nigam" w:date="2015-10-26T01:01:00Z"/>
          <w:rFonts w:ascii="Courier New" w:hAnsi="Courier New" w:cs="Courier New"/>
          <w:sz w:val="16"/>
          <w:szCs w:val="16"/>
          <w:rPrChange w:id="11831" w:author="Abhishek Deep Nigam" w:date="2015-10-26T01:01:00Z">
            <w:rPr>
              <w:ins w:id="11832" w:author="Abhishek Deep Nigam" w:date="2015-10-26T01:01:00Z"/>
              <w:rFonts w:ascii="Courier New" w:hAnsi="Courier New" w:cs="Courier New"/>
            </w:rPr>
          </w:rPrChange>
        </w:rPr>
      </w:pPr>
      <w:ins w:id="11833" w:author="Abhishek Deep Nigam" w:date="2015-10-26T01:01:00Z">
        <w:r w:rsidRPr="00073577">
          <w:rPr>
            <w:rFonts w:ascii="Courier New" w:hAnsi="Courier New" w:cs="Courier New"/>
            <w:sz w:val="16"/>
            <w:szCs w:val="16"/>
            <w:rPrChange w:id="11834" w:author="Abhishek Deep Nigam" w:date="2015-10-26T01:01:00Z">
              <w:rPr>
                <w:rFonts w:ascii="Courier New" w:hAnsi="Courier New" w:cs="Courier New"/>
              </w:rPr>
            </w:rPrChange>
          </w:rPr>
          <w:t>[4]-&gt;S(Backtracking)</w:t>
        </w:r>
      </w:ins>
    </w:p>
    <w:p w14:paraId="58F62F3F" w14:textId="77777777" w:rsidR="00073577" w:rsidRPr="00073577" w:rsidRDefault="00073577" w:rsidP="00073577">
      <w:pPr>
        <w:spacing w:before="0" w:after="0"/>
        <w:rPr>
          <w:ins w:id="11835" w:author="Abhishek Deep Nigam" w:date="2015-10-26T01:01:00Z"/>
          <w:rFonts w:ascii="Courier New" w:hAnsi="Courier New" w:cs="Courier New"/>
          <w:sz w:val="16"/>
          <w:szCs w:val="16"/>
          <w:rPrChange w:id="11836" w:author="Abhishek Deep Nigam" w:date="2015-10-26T01:01:00Z">
            <w:rPr>
              <w:ins w:id="11837" w:author="Abhishek Deep Nigam" w:date="2015-10-26T01:01:00Z"/>
              <w:rFonts w:ascii="Courier New" w:hAnsi="Courier New" w:cs="Courier New"/>
            </w:rPr>
          </w:rPrChange>
        </w:rPr>
      </w:pPr>
      <w:ins w:id="11838" w:author="Abhishek Deep Nigam" w:date="2015-10-26T01:01:00Z">
        <w:r w:rsidRPr="00073577">
          <w:rPr>
            <w:rFonts w:ascii="Courier New" w:hAnsi="Courier New" w:cs="Courier New"/>
            <w:sz w:val="16"/>
            <w:szCs w:val="16"/>
            <w:rPrChange w:id="11839" w:author="Abhishek Deep Nigam" w:date="2015-10-26T01:01:00Z">
              <w:rPr>
                <w:rFonts w:ascii="Courier New" w:hAnsi="Courier New" w:cs="Courier New"/>
              </w:rPr>
            </w:rPrChange>
          </w:rPr>
          <w:t>[4]-&gt;Y[5]-&gt;O[6]-&gt;I(Backtracking)</w:t>
        </w:r>
      </w:ins>
    </w:p>
    <w:p w14:paraId="777F5D59" w14:textId="77777777" w:rsidR="00073577" w:rsidRPr="00073577" w:rsidRDefault="00073577" w:rsidP="00073577">
      <w:pPr>
        <w:spacing w:before="0" w:after="0"/>
        <w:rPr>
          <w:ins w:id="11840" w:author="Abhishek Deep Nigam" w:date="2015-10-26T01:01:00Z"/>
          <w:rFonts w:ascii="Courier New" w:hAnsi="Courier New" w:cs="Courier New"/>
          <w:sz w:val="16"/>
          <w:szCs w:val="16"/>
          <w:rPrChange w:id="11841" w:author="Abhishek Deep Nigam" w:date="2015-10-26T01:01:00Z">
            <w:rPr>
              <w:ins w:id="11842" w:author="Abhishek Deep Nigam" w:date="2015-10-26T01:01:00Z"/>
              <w:rFonts w:ascii="Courier New" w:hAnsi="Courier New" w:cs="Courier New"/>
            </w:rPr>
          </w:rPrChange>
        </w:rPr>
      </w:pPr>
      <w:ins w:id="11843" w:author="Abhishek Deep Nigam" w:date="2015-10-26T01:01:00Z">
        <w:r w:rsidRPr="00073577">
          <w:rPr>
            <w:rFonts w:ascii="Courier New" w:hAnsi="Courier New" w:cs="Courier New"/>
            <w:sz w:val="16"/>
            <w:szCs w:val="16"/>
            <w:rPrChange w:id="11844" w:author="Abhishek Deep Nigam" w:date="2015-10-26T01:01:00Z">
              <w:rPr>
                <w:rFonts w:ascii="Courier New" w:hAnsi="Courier New" w:cs="Courier New"/>
              </w:rPr>
            </w:rPrChange>
          </w:rPr>
          <w:t>[1]-&gt;T[2]-&gt;T[3]-&gt;T[4]-&gt;A(Backtracking)</w:t>
        </w:r>
      </w:ins>
    </w:p>
    <w:p w14:paraId="6C2D1AE3" w14:textId="77777777" w:rsidR="00073577" w:rsidRPr="00073577" w:rsidRDefault="00073577" w:rsidP="00073577">
      <w:pPr>
        <w:spacing w:before="0" w:after="0"/>
        <w:rPr>
          <w:ins w:id="11845" w:author="Abhishek Deep Nigam" w:date="2015-10-26T01:01:00Z"/>
          <w:rFonts w:ascii="Courier New" w:hAnsi="Courier New" w:cs="Courier New"/>
          <w:sz w:val="16"/>
          <w:szCs w:val="16"/>
          <w:rPrChange w:id="11846" w:author="Abhishek Deep Nigam" w:date="2015-10-26T01:01:00Z">
            <w:rPr>
              <w:ins w:id="11847" w:author="Abhishek Deep Nigam" w:date="2015-10-26T01:01:00Z"/>
              <w:rFonts w:ascii="Courier New" w:hAnsi="Courier New" w:cs="Courier New"/>
            </w:rPr>
          </w:rPrChange>
        </w:rPr>
      </w:pPr>
      <w:ins w:id="11848" w:author="Abhishek Deep Nigam" w:date="2015-10-26T01:01:00Z">
        <w:r w:rsidRPr="00073577">
          <w:rPr>
            <w:rFonts w:ascii="Courier New" w:hAnsi="Courier New" w:cs="Courier New"/>
            <w:sz w:val="16"/>
            <w:szCs w:val="16"/>
            <w:rPrChange w:id="11849" w:author="Abhishek Deep Nigam" w:date="2015-10-26T01:01:00Z">
              <w:rPr>
                <w:rFonts w:ascii="Courier New" w:hAnsi="Courier New" w:cs="Courier New"/>
              </w:rPr>
            </w:rPrChange>
          </w:rPr>
          <w:t>[4]-&gt;N[5]-&gt;O[6]-&gt;I[7]-&gt;E(Backtracking)</w:t>
        </w:r>
      </w:ins>
    </w:p>
    <w:p w14:paraId="196D648A" w14:textId="77777777" w:rsidR="00073577" w:rsidRPr="00073577" w:rsidRDefault="00073577" w:rsidP="00073577">
      <w:pPr>
        <w:spacing w:before="0" w:after="0"/>
        <w:rPr>
          <w:ins w:id="11850" w:author="Abhishek Deep Nigam" w:date="2015-10-26T01:01:00Z"/>
          <w:rFonts w:ascii="Courier New" w:hAnsi="Courier New" w:cs="Courier New"/>
          <w:sz w:val="16"/>
          <w:szCs w:val="16"/>
          <w:rPrChange w:id="11851" w:author="Abhishek Deep Nigam" w:date="2015-10-26T01:01:00Z">
            <w:rPr>
              <w:ins w:id="11852" w:author="Abhishek Deep Nigam" w:date="2015-10-26T01:01:00Z"/>
              <w:rFonts w:ascii="Courier New" w:hAnsi="Courier New" w:cs="Courier New"/>
            </w:rPr>
          </w:rPrChange>
        </w:rPr>
      </w:pPr>
      <w:ins w:id="11853" w:author="Abhishek Deep Nigam" w:date="2015-10-26T01:01:00Z">
        <w:r w:rsidRPr="00073577">
          <w:rPr>
            <w:rFonts w:ascii="Courier New" w:hAnsi="Courier New" w:cs="Courier New"/>
            <w:sz w:val="16"/>
            <w:szCs w:val="16"/>
            <w:rPrChange w:id="11854" w:author="Abhishek Deep Nigam" w:date="2015-10-26T01:01:00Z">
              <w:rPr>
                <w:rFonts w:ascii="Courier New" w:hAnsi="Courier New" w:cs="Courier New"/>
              </w:rPr>
            </w:rPrChange>
          </w:rPr>
          <w:t>[4]-&gt;O[5]-&gt;O[6]-&gt;I[7]-&gt;E(Backtracking)</w:t>
        </w:r>
      </w:ins>
    </w:p>
    <w:p w14:paraId="14B6AF2B" w14:textId="77777777" w:rsidR="00073577" w:rsidRPr="00073577" w:rsidRDefault="00073577" w:rsidP="00073577">
      <w:pPr>
        <w:spacing w:before="0" w:after="0"/>
        <w:rPr>
          <w:ins w:id="11855" w:author="Abhishek Deep Nigam" w:date="2015-10-26T01:01:00Z"/>
          <w:rFonts w:ascii="Courier New" w:hAnsi="Courier New" w:cs="Courier New"/>
          <w:sz w:val="16"/>
          <w:szCs w:val="16"/>
          <w:rPrChange w:id="11856" w:author="Abhishek Deep Nigam" w:date="2015-10-26T01:01:00Z">
            <w:rPr>
              <w:ins w:id="11857" w:author="Abhishek Deep Nigam" w:date="2015-10-26T01:01:00Z"/>
              <w:rFonts w:ascii="Courier New" w:hAnsi="Courier New" w:cs="Courier New"/>
            </w:rPr>
          </w:rPrChange>
        </w:rPr>
      </w:pPr>
      <w:ins w:id="11858" w:author="Abhishek Deep Nigam" w:date="2015-10-26T01:01:00Z">
        <w:r w:rsidRPr="00073577">
          <w:rPr>
            <w:rFonts w:ascii="Courier New" w:hAnsi="Courier New" w:cs="Courier New"/>
            <w:sz w:val="16"/>
            <w:szCs w:val="16"/>
            <w:rPrChange w:id="11859" w:author="Abhishek Deep Nigam" w:date="2015-10-26T01:01:00Z">
              <w:rPr>
                <w:rFonts w:ascii="Courier New" w:hAnsi="Courier New" w:cs="Courier New"/>
              </w:rPr>
            </w:rPrChange>
          </w:rPr>
          <w:t>[4]-&gt;P(Backtracking)</w:t>
        </w:r>
      </w:ins>
    </w:p>
    <w:p w14:paraId="3F6ABE77" w14:textId="77777777" w:rsidR="00073577" w:rsidRPr="00073577" w:rsidRDefault="00073577" w:rsidP="00073577">
      <w:pPr>
        <w:spacing w:before="0" w:after="0"/>
        <w:rPr>
          <w:ins w:id="11860" w:author="Abhishek Deep Nigam" w:date="2015-10-26T01:01:00Z"/>
          <w:rFonts w:ascii="Courier New" w:hAnsi="Courier New" w:cs="Courier New"/>
          <w:sz w:val="16"/>
          <w:szCs w:val="16"/>
          <w:rPrChange w:id="11861" w:author="Abhishek Deep Nigam" w:date="2015-10-26T01:01:00Z">
            <w:rPr>
              <w:ins w:id="11862" w:author="Abhishek Deep Nigam" w:date="2015-10-26T01:01:00Z"/>
              <w:rFonts w:ascii="Courier New" w:hAnsi="Courier New" w:cs="Courier New"/>
            </w:rPr>
          </w:rPrChange>
        </w:rPr>
      </w:pPr>
      <w:ins w:id="11863" w:author="Abhishek Deep Nigam" w:date="2015-10-26T01:01:00Z">
        <w:r w:rsidRPr="00073577">
          <w:rPr>
            <w:rFonts w:ascii="Courier New" w:hAnsi="Courier New" w:cs="Courier New"/>
            <w:sz w:val="16"/>
            <w:szCs w:val="16"/>
            <w:rPrChange w:id="11864" w:author="Abhishek Deep Nigam" w:date="2015-10-26T01:01:00Z">
              <w:rPr>
                <w:rFonts w:ascii="Courier New" w:hAnsi="Courier New" w:cs="Courier New"/>
              </w:rPr>
            </w:rPrChange>
          </w:rPr>
          <w:t>[4]-&gt;Q(Backtracking)</w:t>
        </w:r>
      </w:ins>
    </w:p>
    <w:p w14:paraId="7D19BDC2" w14:textId="77777777" w:rsidR="00073577" w:rsidRPr="00073577" w:rsidRDefault="00073577" w:rsidP="00073577">
      <w:pPr>
        <w:spacing w:before="0" w:after="0"/>
        <w:rPr>
          <w:ins w:id="11865" w:author="Abhishek Deep Nigam" w:date="2015-10-26T01:01:00Z"/>
          <w:rFonts w:ascii="Courier New" w:hAnsi="Courier New" w:cs="Courier New"/>
          <w:sz w:val="16"/>
          <w:szCs w:val="16"/>
          <w:rPrChange w:id="11866" w:author="Abhishek Deep Nigam" w:date="2015-10-26T01:01:00Z">
            <w:rPr>
              <w:ins w:id="11867" w:author="Abhishek Deep Nigam" w:date="2015-10-26T01:01:00Z"/>
              <w:rFonts w:ascii="Courier New" w:hAnsi="Courier New" w:cs="Courier New"/>
            </w:rPr>
          </w:rPrChange>
        </w:rPr>
      </w:pPr>
      <w:ins w:id="11868" w:author="Abhishek Deep Nigam" w:date="2015-10-26T01:01:00Z">
        <w:r w:rsidRPr="00073577">
          <w:rPr>
            <w:rFonts w:ascii="Courier New" w:hAnsi="Courier New" w:cs="Courier New"/>
            <w:sz w:val="16"/>
            <w:szCs w:val="16"/>
            <w:rPrChange w:id="11869" w:author="Abhishek Deep Nigam" w:date="2015-10-26T01:01:00Z">
              <w:rPr>
                <w:rFonts w:ascii="Courier New" w:hAnsi="Courier New" w:cs="Courier New"/>
              </w:rPr>
            </w:rPrChange>
          </w:rPr>
          <w:t>[4]-&gt;S(Backtracking)</w:t>
        </w:r>
      </w:ins>
    </w:p>
    <w:p w14:paraId="5F91B635" w14:textId="77777777" w:rsidR="00073577" w:rsidRPr="00073577" w:rsidRDefault="00073577" w:rsidP="00073577">
      <w:pPr>
        <w:spacing w:before="0" w:after="0"/>
        <w:rPr>
          <w:ins w:id="11870" w:author="Abhishek Deep Nigam" w:date="2015-10-26T01:01:00Z"/>
          <w:rFonts w:ascii="Courier New" w:hAnsi="Courier New" w:cs="Courier New"/>
          <w:sz w:val="16"/>
          <w:szCs w:val="16"/>
          <w:rPrChange w:id="11871" w:author="Abhishek Deep Nigam" w:date="2015-10-26T01:01:00Z">
            <w:rPr>
              <w:ins w:id="11872" w:author="Abhishek Deep Nigam" w:date="2015-10-26T01:01:00Z"/>
              <w:rFonts w:ascii="Courier New" w:hAnsi="Courier New" w:cs="Courier New"/>
            </w:rPr>
          </w:rPrChange>
        </w:rPr>
      </w:pPr>
      <w:ins w:id="11873" w:author="Abhishek Deep Nigam" w:date="2015-10-26T01:01:00Z">
        <w:r w:rsidRPr="00073577">
          <w:rPr>
            <w:rFonts w:ascii="Courier New" w:hAnsi="Courier New" w:cs="Courier New"/>
            <w:sz w:val="16"/>
            <w:szCs w:val="16"/>
            <w:rPrChange w:id="11874" w:author="Abhishek Deep Nigam" w:date="2015-10-26T01:01:00Z">
              <w:rPr>
                <w:rFonts w:ascii="Courier New" w:hAnsi="Courier New" w:cs="Courier New"/>
              </w:rPr>
            </w:rPrChange>
          </w:rPr>
          <w:t>[4]-&gt;Y[5]-&gt;O[6]-&gt;I[7]-&gt;E(Backtracking)</w:t>
        </w:r>
      </w:ins>
    </w:p>
    <w:p w14:paraId="7407FD78" w14:textId="77777777" w:rsidR="00073577" w:rsidRPr="00073577" w:rsidRDefault="00073577" w:rsidP="00073577">
      <w:pPr>
        <w:spacing w:before="0" w:after="0"/>
        <w:rPr>
          <w:ins w:id="11875" w:author="Abhishek Deep Nigam" w:date="2015-10-26T01:01:00Z"/>
          <w:rFonts w:ascii="Courier New" w:hAnsi="Courier New" w:cs="Courier New"/>
          <w:sz w:val="16"/>
          <w:szCs w:val="16"/>
          <w:rPrChange w:id="11876" w:author="Abhishek Deep Nigam" w:date="2015-10-26T01:01:00Z">
            <w:rPr>
              <w:ins w:id="11877" w:author="Abhishek Deep Nigam" w:date="2015-10-26T01:01:00Z"/>
              <w:rFonts w:ascii="Courier New" w:hAnsi="Courier New" w:cs="Courier New"/>
            </w:rPr>
          </w:rPrChange>
        </w:rPr>
      </w:pPr>
      <w:ins w:id="11878" w:author="Abhishek Deep Nigam" w:date="2015-10-26T01:01:00Z">
        <w:r w:rsidRPr="00073577">
          <w:rPr>
            <w:rFonts w:ascii="Courier New" w:hAnsi="Courier New" w:cs="Courier New"/>
            <w:sz w:val="16"/>
            <w:szCs w:val="16"/>
            <w:rPrChange w:id="11879" w:author="Abhishek Deep Nigam" w:date="2015-10-26T01:01:00Z">
              <w:rPr>
                <w:rFonts w:ascii="Courier New" w:hAnsi="Courier New" w:cs="Courier New"/>
              </w:rPr>
            </w:rPrChange>
          </w:rPr>
          <w:t>[1]-&gt;Y[2]-&gt;T[3]-&gt;T[4]-&gt;A(Backtracking)</w:t>
        </w:r>
      </w:ins>
    </w:p>
    <w:p w14:paraId="7193EC36" w14:textId="77777777" w:rsidR="00073577" w:rsidRPr="00073577" w:rsidRDefault="00073577" w:rsidP="00073577">
      <w:pPr>
        <w:spacing w:before="0" w:after="0"/>
        <w:rPr>
          <w:ins w:id="11880" w:author="Abhishek Deep Nigam" w:date="2015-10-26T01:01:00Z"/>
          <w:rFonts w:ascii="Courier New" w:hAnsi="Courier New" w:cs="Courier New"/>
          <w:sz w:val="16"/>
          <w:szCs w:val="16"/>
          <w:rPrChange w:id="11881" w:author="Abhishek Deep Nigam" w:date="2015-10-26T01:01:00Z">
            <w:rPr>
              <w:ins w:id="11882" w:author="Abhishek Deep Nigam" w:date="2015-10-26T01:01:00Z"/>
              <w:rFonts w:ascii="Courier New" w:hAnsi="Courier New" w:cs="Courier New"/>
            </w:rPr>
          </w:rPrChange>
        </w:rPr>
      </w:pPr>
      <w:ins w:id="11883" w:author="Abhishek Deep Nigam" w:date="2015-10-26T01:01:00Z">
        <w:r w:rsidRPr="00073577">
          <w:rPr>
            <w:rFonts w:ascii="Courier New" w:hAnsi="Courier New" w:cs="Courier New"/>
            <w:sz w:val="16"/>
            <w:szCs w:val="16"/>
            <w:rPrChange w:id="11884" w:author="Abhishek Deep Nigam" w:date="2015-10-26T01:01:00Z">
              <w:rPr>
                <w:rFonts w:ascii="Courier New" w:hAnsi="Courier New" w:cs="Courier New"/>
              </w:rPr>
            </w:rPrChange>
          </w:rPr>
          <w:t>[4]-&gt;N[5]-&gt;O[6]-&gt;I(Backtracking)</w:t>
        </w:r>
      </w:ins>
    </w:p>
    <w:p w14:paraId="52D9CB21" w14:textId="77777777" w:rsidR="00073577" w:rsidRPr="00073577" w:rsidRDefault="00073577" w:rsidP="00073577">
      <w:pPr>
        <w:spacing w:before="0" w:after="0"/>
        <w:rPr>
          <w:ins w:id="11885" w:author="Abhishek Deep Nigam" w:date="2015-10-26T01:01:00Z"/>
          <w:rFonts w:ascii="Courier New" w:hAnsi="Courier New" w:cs="Courier New"/>
          <w:sz w:val="16"/>
          <w:szCs w:val="16"/>
          <w:rPrChange w:id="11886" w:author="Abhishek Deep Nigam" w:date="2015-10-26T01:01:00Z">
            <w:rPr>
              <w:ins w:id="11887" w:author="Abhishek Deep Nigam" w:date="2015-10-26T01:01:00Z"/>
              <w:rFonts w:ascii="Courier New" w:hAnsi="Courier New" w:cs="Courier New"/>
            </w:rPr>
          </w:rPrChange>
        </w:rPr>
      </w:pPr>
      <w:ins w:id="11888" w:author="Abhishek Deep Nigam" w:date="2015-10-26T01:01:00Z">
        <w:r w:rsidRPr="00073577">
          <w:rPr>
            <w:rFonts w:ascii="Courier New" w:hAnsi="Courier New" w:cs="Courier New"/>
            <w:sz w:val="16"/>
            <w:szCs w:val="16"/>
            <w:rPrChange w:id="11889" w:author="Abhishek Deep Nigam" w:date="2015-10-26T01:01:00Z">
              <w:rPr>
                <w:rFonts w:ascii="Courier New" w:hAnsi="Courier New" w:cs="Courier New"/>
              </w:rPr>
            </w:rPrChange>
          </w:rPr>
          <w:t>[4]-&gt;O[5]-&gt;O[6]-&gt;I(Backtracking)</w:t>
        </w:r>
      </w:ins>
    </w:p>
    <w:p w14:paraId="0852800B" w14:textId="77777777" w:rsidR="00073577" w:rsidRPr="00073577" w:rsidRDefault="00073577" w:rsidP="00073577">
      <w:pPr>
        <w:spacing w:before="0" w:after="0"/>
        <w:rPr>
          <w:ins w:id="11890" w:author="Abhishek Deep Nigam" w:date="2015-10-26T01:01:00Z"/>
          <w:rFonts w:ascii="Courier New" w:hAnsi="Courier New" w:cs="Courier New"/>
          <w:sz w:val="16"/>
          <w:szCs w:val="16"/>
          <w:rPrChange w:id="11891" w:author="Abhishek Deep Nigam" w:date="2015-10-26T01:01:00Z">
            <w:rPr>
              <w:ins w:id="11892" w:author="Abhishek Deep Nigam" w:date="2015-10-26T01:01:00Z"/>
              <w:rFonts w:ascii="Courier New" w:hAnsi="Courier New" w:cs="Courier New"/>
            </w:rPr>
          </w:rPrChange>
        </w:rPr>
      </w:pPr>
      <w:ins w:id="11893" w:author="Abhishek Deep Nigam" w:date="2015-10-26T01:01:00Z">
        <w:r w:rsidRPr="00073577">
          <w:rPr>
            <w:rFonts w:ascii="Courier New" w:hAnsi="Courier New" w:cs="Courier New"/>
            <w:sz w:val="16"/>
            <w:szCs w:val="16"/>
            <w:rPrChange w:id="11894" w:author="Abhishek Deep Nigam" w:date="2015-10-26T01:01:00Z">
              <w:rPr>
                <w:rFonts w:ascii="Courier New" w:hAnsi="Courier New" w:cs="Courier New"/>
              </w:rPr>
            </w:rPrChange>
          </w:rPr>
          <w:t>[4]-&gt;P(Backtracking)</w:t>
        </w:r>
      </w:ins>
    </w:p>
    <w:p w14:paraId="6006CB4F" w14:textId="77777777" w:rsidR="00073577" w:rsidRPr="00073577" w:rsidRDefault="00073577" w:rsidP="00073577">
      <w:pPr>
        <w:spacing w:before="0" w:after="0"/>
        <w:rPr>
          <w:ins w:id="11895" w:author="Abhishek Deep Nigam" w:date="2015-10-26T01:01:00Z"/>
          <w:rFonts w:ascii="Courier New" w:hAnsi="Courier New" w:cs="Courier New"/>
          <w:sz w:val="16"/>
          <w:szCs w:val="16"/>
          <w:rPrChange w:id="11896" w:author="Abhishek Deep Nigam" w:date="2015-10-26T01:01:00Z">
            <w:rPr>
              <w:ins w:id="11897" w:author="Abhishek Deep Nigam" w:date="2015-10-26T01:01:00Z"/>
              <w:rFonts w:ascii="Courier New" w:hAnsi="Courier New" w:cs="Courier New"/>
            </w:rPr>
          </w:rPrChange>
        </w:rPr>
      </w:pPr>
      <w:ins w:id="11898" w:author="Abhishek Deep Nigam" w:date="2015-10-26T01:01:00Z">
        <w:r w:rsidRPr="00073577">
          <w:rPr>
            <w:rFonts w:ascii="Courier New" w:hAnsi="Courier New" w:cs="Courier New"/>
            <w:sz w:val="16"/>
            <w:szCs w:val="16"/>
            <w:rPrChange w:id="11899" w:author="Abhishek Deep Nigam" w:date="2015-10-26T01:01:00Z">
              <w:rPr>
                <w:rFonts w:ascii="Courier New" w:hAnsi="Courier New" w:cs="Courier New"/>
              </w:rPr>
            </w:rPrChange>
          </w:rPr>
          <w:t>[4]-&gt;Q(Backtracking)</w:t>
        </w:r>
      </w:ins>
    </w:p>
    <w:p w14:paraId="7FB28111" w14:textId="77777777" w:rsidR="00073577" w:rsidRPr="00073577" w:rsidRDefault="00073577" w:rsidP="00073577">
      <w:pPr>
        <w:spacing w:before="0" w:after="0"/>
        <w:rPr>
          <w:ins w:id="11900" w:author="Abhishek Deep Nigam" w:date="2015-10-26T01:01:00Z"/>
          <w:rFonts w:ascii="Courier New" w:hAnsi="Courier New" w:cs="Courier New"/>
          <w:sz w:val="16"/>
          <w:szCs w:val="16"/>
          <w:rPrChange w:id="11901" w:author="Abhishek Deep Nigam" w:date="2015-10-26T01:01:00Z">
            <w:rPr>
              <w:ins w:id="11902" w:author="Abhishek Deep Nigam" w:date="2015-10-26T01:01:00Z"/>
              <w:rFonts w:ascii="Courier New" w:hAnsi="Courier New" w:cs="Courier New"/>
            </w:rPr>
          </w:rPrChange>
        </w:rPr>
      </w:pPr>
      <w:ins w:id="11903" w:author="Abhishek Deep Nigam" w:date="2015-10-26T01:01:00Z">
        <w:r w:rsidRPr="00073577">
          <w:rPr>
            <w:rFonts w:ascii="Courier New" w:hAnsi="Courier New" w:cs="Courier New"/>
            <w:sz w:val="16"/>
            <w:szCs w:val="16"/>
            <w:rPrChange w:id="11904" w:author="Abhishek Deep Nigam" w:date="2015-10-26T01:01:00Z">
              <w:rPr>
                <w:rFonts w:ascii="Courier New" w:hAnsi="Courier New" w:cs="Courier New"/>
              </w:rPr>
            </w:rPrChange>
          </w:rPr>
          <w:t>[4]-&gt;S(Backtracking)</w:t>
        </w:r>
      </w:ins>
    </w:p>
    <w:p w14:paraId="7E0E748A" w14:textId="77777777" w:rsidR="00073577" w:rsidRPr="00073577" w:rsidRDefault="00073577" w:rsidP="00073577">
      <w:pPr>
        <w:spacing w:before="0" w:after="0"/>
        <w:rPr>
          <w:ins w:id="11905" w:author="Abhishek Deep Nigam" w:date="2015-10-26T01:01:00Z"/>
          <w:rFonts w:ascii="Courier New" w:hAnsi="Courier New" w:cs="Courier New"/>
          <w:sz w:val="16"/>
          <w:szCs w:val="16"/>
          <w:rPrChange w:id="11906" w:author="Abhishek Deep Nigam" w:date="2015-10-26T01:01:00Z">
            <w:rPr>
              <w:ins w:id="11907" w:author="Abhishek Deep Nigam" w:date="2015-10-26T01:01:00Z"/>
              <w:rFonts w:ascii="Courier New" w:hAnsi="Courier New" w:cs="Courier New"/>
            </w:rPr>
          </w:rPrChange>
        </w:rPr>
      </w:pPr>
      <w:ins w:id="11908" w:author="Abhishek Deep Nigam" w:date="2015-10-26T01:01:00Z">
        <w:r w:rsidRPr="00073577">
          <w:rPr>
            <w:rFonts w:ascii="Courier New" w:hAnsi="Courier New" w:cs="Courier New"/>
            <w:sz w:val="16"/>
            <w:szCs w:val="16"/>
            <w:rPrChange w:id="11909" w:author="Abhishek Deep Nigam" w:date="2015-10-26T01:01:00Z">
              <w:rPr>
                <w:rFonts w:ascii="Courier New" w:hAnsi="Courier New" w:cs="Courier New"/>
              </w:rPr>
            </w:rPrChange>
          </w:rPr>
          <w:t>[4]-&gt;Y[5]-&gt;O[6]-&gt;I(Backtracking)</w:t>
        </w:r>
      </w:ins>
    </w:p>
    <w:p w14:paraId="0B99CCA5" w14:textId="77777777" w:rsidR="00073577" w:rsidRPr="00073577" w:rsidRDefault="00073577" w:rsidP="00073577">
      <w:pPr>
        <w:spacing w:before="0" w:after="0"/>
        <w:rPr>
          <w:ins w:id="11910" w:author="Abhishek Deep Nigam" w:date="2015-10-26T01:01:00Z"/>
          <w:rFonts w:ascii="Courier New" w:hAnsi="Courier New" w:cs="Courier New"/>
          <w:sz w:val="16"/>
          <w:szCs w:val="16"/>
          <w:rPrChange w:id="11911" w:author="Abhishek Deep Nigam" w:date="2015-10-26T01:01:00Z">
            <w:rPr>
              <w:ins w:id="11912" w:author="Abhishek Deep Nigam" w:date="2015-10-26T01:01:00Z"/>
              <w:rFonts w:ascii="Courier New" w:hAnsi="Courier New" w:cs="Courier New"/>
            </w:rPr>
          </w:rPrChange>
        </w:rPr>
      </w:pPr>
      <w:ins w:id="11913" w:author="Abhishek Deep Nigam" w:date="2015-10-26T01:01:00Z">
        <w:r w:rsidRPr="00073577">
          <w:rPr>
            <w:rFonts w:ascii="Courier New" w:hAnsi="Courier New" w:cs="Courier New"/>
            <w:sz w:val="16"/>
            <w:szCs w:val="16"/>
            <w:rPrChange w:id="11914" w:author="Abhishek Deep Nigam" w:date="2015-10-26T01:01:00Z">
              <w:rPr>
                <w:rFonts w:ascii="Courier New" w:hAnsi="Courier New" w:cs="Courier New"/>
              </w:rPr>
            </w:rPrChange>
          </w:rPr>
          <w:t>[1]-&gt;Z[2]-&gt;T[3]-&gt;T[4]-&gt;A(Backtracking)</w:t>
        </w:r>
      </w:ins>
    </w:p>
    <w:p w14:paraId="264C88D2" w14:textId="77777777" w:rsidR="00073577" w:rsidRPr="00073577" w:rsidRDefault="00073577" w:rsidP="00073577">
      <w:pPr>
        <w:spacing w:before="0" w:after="0"/>
        <w:rPr>
          <w:ins w:id="11915" w:author="Abhishek Deep Nigam" w:date="2015-10-26T01:01:00Z"/>
          <w:rFonts w:ascii="Courier New" w:hAnsi="Courier New" w:cs="Courier New"/>
          <w:sz w:val="16"/>
          <w:szCs w:val="16"/>
          <w:rPrChange w:id="11916" w:author="Abhishek Deep Nigam" w:date="2015-10-26T01:01:00Z">
            <w:rPr>
              <w:ins w:id="11917" w:author="Abhishek Deep Nigam" w:date="2015-10-26T01:01:00Z"/>
              <w:rFonts w:ascii="Courier New" w:hAnsi="Courier New" w:cs="Courier New"/>
            </w:rPr>
          </w:rPrChange>
        </w:rPr>
      </w:pPr>
      <w:ins w:id="11918" w:author="Abhishek Deep Nigam" w:date="2015-10-26T01:01:00Z">
        <w:r w:rsidRPr="00073577">
          <w:rPr>
            <w:rFonts w:ascii="Courier New" w:hAnsi="Courier New" w:cs="Courier New"/>
            <w:sz w:val="16"/>
            <w:szCs w:val="16"/>
            <w:rPrChange w:id="11919" w:author="Abhishek Deep Nigam" w:date="2015-10-26T01:01:00Z">
              <w:rPr>
                <w:rFonts w:ascii="Courier New" w:hAnsi="Courier New" w:cs="Courier New"/>
              </w:rPr>
            </w:rPrChange>
          </w:rPr>
          <w:t>[4]-&gt;N[5]-&gt;O[6]-&gt;I(Backtracking)</w:t>
        </w:r>
      </w:ins>
    </w:p>
    <w:p w14:paraId="6129A093" w14:textId="77777777" w:rsidR="00073577" w:rsidRPr="00073577" w:rsidRDefault="00073577" w:rsidP="00073577">
      <w:pPr>
        <w:spacing w:before="0" w:after="0"/>
        <w:rPr>
          <w:ins w:id="11920" w:author="Abhishek Deep Nigam" w:date="2015-10-26T01:01:00Z"/>
          <w:rFonts w:ascii="Courier New" w:hAnsi="Courier New" w:cs="Courier New"/>
          <w:sz w:val="16"/>
          <w:szCs w:val="16"/>
          <w:rPrChange w:id="11921" w:author="Abhishek Deep Nigam" w:date="2015-10-26T01:01:00Z">
            <w:rPr>
              <w:ins w:id="11922" w:author="Abhishek Deep Nigam" w:date="2015-10-26T01:01:00Z"/>
              <w:rFonts w:ascii="Courier New" w:hAnsi="Courier New" w:cs="Courier New"/>
            </w:rPr>
          </w:rPrChange>
        </w:rPr>
      </w:pPr>
      <w:ins w:id="11923" w:author="Abhishek Deep Nigam" w:date="2015-10-26T01:01:00Z">
        <w:r w:rsidRPr="00073577">
          <w:rPr>
            <w:rFonts w:ascii="Courier New" w:hAnsi="Courier New" w:cs="Courier New"/>
            <w:sz w:val="16"/>
            <w:szCs w:val="16"/>
            <w:rPrChange w:id="11924" w:author="Abhishek Deep Nigam" w:date="2015-10-26T01:01:00Z">
              <w:rPr>
                <w:rFonts w:ascii="Courier New" w:hAnsi="Courier New" w:cs="Courier New"/>
              </w:rPr>
            </w:rPrChange>
          </w:rPr>
          <w:t>[4]-&gt;O[5]-&gt;O[6]-&gt;I(Backtracking)</w:t>
        </w:r>
      </w:ins>
    </w:p>
    <w:p w14:paraId="150221C3" w14:textId="77777777" w:rsidR="00073577" w:rsidRPr="00073577" w:rsidRDefault="00073577" w:rsidP="00073577">
      <w:pPr>
        <w:spacing w:before="0" w:after="0"/>
        <w:rPr>
          <w:ins w:id="11925" w:author="Abhishek Deep Nigam" w:date="2015-10-26T01:01:00Z"/>
          <w:rFonts w:ascii="Courier New" w:hAnsi="Courier New" w:cs="Courier New"/>
          <w:sz w:val="16"/>
          <w:szCs w:val="16"/>
          <w:rPrChange w:id="11926" w:author="Abhishek Deep Nigam" w:date="2015-10-26T01:01:00Z">
            <w:rPr>
              <w:ins w:id="11927" w:author="Abhishek Deep Nigam" w:date="2015-10-26T01:01:00Z"/>
              <w:rFonts w:ascii="Courier New" w:hAnsi="Courier New" w:cs="Courier New"/>
            </w:rPr>
          </w:rPrChange>
        </w:rPr>
      </w:pPr>
      <w:ins w:id="11928" w:author="Abhishek Deep Nigam" w:date="2015-10-26T01:01:00Z">
        <w:r w:rsidRPr="00073577">
          <w:rPr>
            <w:rFonts w:ascii="Courier New" w:hAnsi="Courier New" w:cs="Courier New"/>
            <w:sz w:val="16"/>
            <w:szCs w:val="16"/>
            <w:rPrChange w:id="11929" w:author="Abhishek Deep Nigam" w:date="2015-10-26T01:01:00Z">
              <w:rPr>
                <w:rFonts w:ascii="Courier New" w:hAnsi="Courier New" w:cs="Courier New"/>
              </w:rPr>
            </w:rPrChange>
          </w:rPr>
          <w:t>[4]-&gt;P(Backtracking)</w:t>
        </w:r>
      </w:ins>
    </w:p>
    <w:p w14:paraId="0DD60112" w14:textId="77777777" w:rsidR="00073577" w:rsidRPr="00073577" w:rsidRDefault="00073577" w:rsidP="00073577">
      <w:pPr>
        <w:spacing w:before="0" w:after="0"/>
        <w:rPr>
          <w:ins w:id="11930" w:author="Abhishek Deep Nigam" w:date="2015-10-26T01:01:00Z"/>
          <w:rFonts w:ascii="Courier New" w:hAnsi="Courier New" w:cs="Courier New"/>
          <w:sz w:val="16"/>
          <w:szCs w:val="16"/>
          <w:rPrChange w:id="11931" w:author="Abhishek Deep Nigam" w:date="2015-10-26T01:01:00Z">
            <w:rPr>
              <w:ins w:id="11932" w:author="Abhishek Deep Nigam" w:date="2015-10-26T01:01:00Z"/>
              <w:rFonts w:ascii="Courier New" w:hAnsi="Courier New" w:cs="Courier New"/>
            </w:rPr>
          </w:rPrChange>
        </w:rPr>
      </w:pPr>
      <w:ins w:id="11933" w:author="Abhishek Deep Nigam" w:date="2015-10-26T01:01:00Z">
        <w:r w:rsidRPr="00073577">
          <w:rPr>
            <w:rFonts w:ascii="Courier New" w:hAnsi="Courier New" w:cs="Courier New"/>
            <w:sz w:val="16"/>
            <w:szCs w:val="16"/>
            <w:rPrChange w:id="11934" w:author="Abhishek Deep Nigam" w:date="2015-10-26T01:01:00Z">
              <w:rPr>
                <w:rFonts w:ascii="Courier New" w:hAnsi="Courier New" w:cs="Courier New"/>
              </w:rPr>
            </w:rPrChange>
          </w:rPr>
          <w:t>[4]-&gt;Q(Backtracking)</w:t>
        </w:r>
      </w:ins>
    </w:p>
    <w:p w14:paraId="65F3D119" w14:textId="77777777" w:rsidR="00073577" w:rsidRPr="00073577" w:rsidRDefault="00073577" w:rsidP="00073577">
      <w:pPr>
        <w:spacing w:before="0" w:after="0"/>
        <w:rPr>
          <w:ins w:id="11935" w:author="Abhishek Deep Nigam" w:date="2015-10-26T01:01:00Z"/>
          <w:rFonts w:ascii="Courier New" w:hAnsi="Courier New" w:cs="Courier New"/>
          <w:sz w:val="16"/>
          <w:szCs w:val="16"/>
          <w:rPrChange w:id="11936" w:author="Abhishek Deep Nigam" w:date="2015-10-26T01:01:00Z">
            <w:rPr>
              <w:ins w:id="11937" w:author="Abhishek Deep Nigam" w:date="2015-10-26T01:01:00Z"/>
              <w:rFonts w:ascii="Courier New" w:hAnsi="Courier New" w:cs="Courier New"/>
            </w:rPr>
          </w:rPrChange>
        </w:rPr>
      </w:pPr>
      <w:ins w:id="11938" w:author="Abhishek Deep Nigam" w:date="2015-10-26T01:01:00Z">
        <w:r w:rsidRPr="00073577">
          <w:rPr>
            <w:rFonts w:ascii="Courier New" w:hAnsi="Courier New" w:cs="Courier New"/>
            <w:sz w:val="16"/>
            <w:szCs w:val="16"/>
            <w:rPrChange w:id="11939" w:author="Abhishek Deep Nigam" w:date="2015-10-26T01:01:00Z">
              <w:rPr>
                <w:rFonts w:ascii="Courier New" w:hAnsi="Courier New" w:cs="Courier New"/>
              </w:rPr>
            </w:rPrChange>
          </w:rPr>
          <w:t>[4]-&gt;S(Backtracking)</w:t>
        </w:r>
      </w:ins>
    </w:p>
    <w:p w14:paraId="55A9A9D0" w14:textId="77777777" w:rsidR="00073577" w:rsidRPr="00073577" w:rsidRDefault="00073577" w:rsidP="00073577">
      <w:pPr>
        <w:spacing w:before="0" w:after="0"/>
        <w:rPr>
          <w:ins w:id="11940" w:author="Abhishek Deep Nigam" w:date="2015-10-26T01:01:00Z"/>
          <w:rFonts w:ascii="Courier New" w:hAnsi="Courier New" w:cs="Courier New"/>
          <w:sz w:val="16"/>
          <w:szCs w:val="16"/>
          <w:rPrChange w:id="11941" w:author="Abhishek Deep Nigam" w:date="2015-10-26T01:01:00Z">
            <w:rPr>
              <w:ins w:id="11942" w:author="Abhishek Deep Nigam" w:date="2015-10-26T01:01:00Z"/>
              <w:rFonts w:ascii="Courier New" w:hAnsi="Courier New" w:cs="Courier New"/>
            </w:rPr>
          </w:rPrChange>
        </w:rPr>
      </w:pPr>
      <w:ins w:id="11943" w:author="Abhishek Deep Nigam" w:date="2015-10-26T01:01:00Z">
        <w:r w:rsidRPr="00073577">
          <w:rPr>
            <w:rFonts w:ascii="Courier New" w:hAnsi="Courier New" w:cs="Courier New"/>
            <w:sz w:val="16"/>
            <w:szCs w:val="16"/>
            <w:rPrChange w:id="11944" w:author="Abhishek Deep Nigam" w:date="2015-10-26T01:01:00Z">
              <w:rPr>
                <w:rFonts w:ascii="Courier New" w:hAnsi="Courier New" w:cs="Courier New"/>
              </w:rPr>
            </w:rPrChange>
          </w:rPr>
          <w:t>[4]-&gt;Y[5]-&gt;O[6]-&gt;I(Backtracking)</w:t>
        </w:r>
      </w:ins>
    </w:p>
    <w:p w14:paraId="68E46275" w14:textId="77777777" w:rsidR="00073577" w:rsidRPr="00073577" w:rsidRDefault="00073577" w:rsidP="00073577">
      <w:pPr>
        <w:spacing w:before="0" w:after="0"/>
        <w:rPr>
          <w:ins w:id="11945" w:author="Abhishek Deep Nigam" w:date="2015-10-26T01:01:00Z"/>
          <w:rFonts w:ascii="Courier New" w:hAnsi="Courier New" w:cs="Courier New"/>
          <w:sz w:val="16"/>
          <w:szCs w:val="16"/>
          <w:rPrChange w:id="11946" w:author="Abhishek Deep Nigam" w:date="2015-10-26T01:01:00Z">
            <w:rPr>
              <w:ins w:id="11947" w:author="Abhishek Deep Nigam" w:date="2015-10-26T01:01:00Z"/>
              <w:rFonts w:ascii="Courier New" w:hAnsi="Courier New" w:cs="Courier New"/>
            </w:rPr>
          </w:rPrChange>
        </w:rPr>
      </w:pPr>
      <w:ins w:id="11948" w:author="Abhishek Deep Nigam" w:date="2015-10-26T01:01:00Z">
        <w:r w:rsidRPr="00073577">
          <w:rPr>
            <w:rFonts w:ascii="Courier New" w:hAnsi="Courier New" w:cs="Courier New"/>
            <w:sz w:val="16"/>
            <w:szCs w:val="16"/>
            <w:rPrChange w:id="11949" w:author="Abhishek Deep Nigam" w:date="2015-10-26T01:01:00Z">
              <w:rPr>
                <w:rFonts w:ascii="Courier New" w:hAnsi="Courier New" w:cs="Courier New"/>
              </w:rPr>
            </w:rPrChange>
          </w:rPr>
          <w:t>[0]-&gt;H[1]-&gt;A[2]-&gt;T[3]-&gt;T[4]-&gt;A(Backtracking)</w:t>
        </w:r>
      </w:ins>
    </w:p>
    <w:p w14:paraId="1CA210CD" w14:textId="77777777" w:rsidR="00073577" w:rsidRPr="00073577" w:rsidRDefault="00073577" w:rsidP="00073577">
      <w:pPr>
        <w:spacing w:before="0" w:after="0"/>
        <w:rPr>
          <w:ins w:id="11950" w:author="Abhishek Deep Nigam" w:date="2015-10-26T01:01:00Z"/>
          <w:rFonts w:ascii="Courier New" w:hAnsi="Courier New" w:cs="Courier New"/>
          <w:sz w:val="16"/>
          <w:szCs w:val="16"/>
          <w:rPrChange w:id="11951" w:author="Abhishek Deep Nigam" w:date="2015-10-26T01:01:00Z">
            <w:rPr>
              <w:ins w:id="11952" w:author="Abhishek Deep Nigam" w:date="2015-10-26T01:01:00Z"/>
              <w:rFonts w:ascii="Courier New" w:hAnsi="Courier New" w:cs="Courier New"/>
            </w:rPr>
          </w:rPrChange>
        </w:rPr>
      </w:pPr>
      <w:ins w:id="11953" w:author="Abhishek Deep Nigam" w:date="2015-10-26T01:01:00Z">
        <w:r w:rsidRPr="00073577">
          <w:rPr>
            <w:rFonts w:ascii="Courier New" w:hAnsi="Courier New" w:cs="Courier New"/>
            <w:sz w:val="16"/>
            <w:szCs w:val="16"/>
            <w:rPrChange w:id="11954" w:author="Abhishek Deep Nigam" w:date="2015-10-26T01:01:00Z">
              <w:rPr>
                <w:rFonts w:ascii="Courier New" w:hAnsi="Courier New" w:cs="Courier New"/>
              </w:rPr>
            </w:rPrChange>
          </w:rPr>
          <w:lastRenderedPageBreak/>
          <w:t>[4]-&gt;N[5]-&gt;O[6]-&gt;I(Backtracking)</w:t>
        </w:r>
      </w:ins>
    </w:p>
    <w:p w14:paraId="106B4A56" w14:textId="77777777" w:rsidR="00073577" w:rsidRPr="00073577" w:rsidRDefault="00073577" w:rsidP="00073577">
      <w:pPr>
        <w:spacing w:before="0" w:after="0"/>
        <w:rPr>
          <w:ins w:id="11955" w:author="Abhishek Deep Nigam" w:date="2015-10-26T01:01:00Z"/>
          <w:rFonts w:ascii="Courier New" w:hAnsi="Courier New" w:cs="Courier New"/>
          <w:sz w:val="16"/>
          <w:szCs w:val="16"/>
          <w:rPrChange w:id="11956" w:author="Abhishek Deep Nigam" w:date="2015-10-26T01:01:00Z">
            <w:rPr>
              <w:ins w:id="11957" w:author="Abhishek Deep Nigam" w:date="2015-10-26T01:01:00Z"/>
              <w:rFonts w:ascii="Courier New" w:hAnsi="Courier New" w:cs="Courier New"/>
            </w:rPr>
          </w:rPrChange>
        </w:rPr>
      </w:pPr>
      <w:ins w:id="11958" w:author="Abhishek Deep Nigam" w:date="2015-10-26T01:01:00Z">
        <w:r w:rsidRPr="00073577">
          <w:rPr>
            <w:rFonts w:ascii="Courier New" w:hAnsi="Courier New" w:cs="Courier New"/>
            <w:sz w:val="16"/>
            <w:szCs w:val="16"/>
            <w:rPrChange w:id="11959" w:author="Abhishek Deep Nigam" w:date="2015-10-26T01:01:00Z">
              <w:rPr>
                <w:rFonts w:ascii="Courier New" w:hAnsi="Courier New" w:cs="Courier New"/>
              </w:rPr>
            </w:rPrChange>
          </w:rPr>
          <w:t>[4]-&gt;O[5]-&gt;O[6]-&gt;I(Backtracking)</w:t>
        </w:r>
      </w:ins>
    </w:p>
    <w:p w14:paraId="7F0F921D" w14:textId="77777777" w:rsidR="00073577" w:rsidRPr="00073577" w:rsidRDefault="00073577" w:rsidP="00073577">
      <w:pPr>
        <w:spacing w:before="0" w:after="0"/>
        <w:rPr>
          <w:ins w:id="11960" w:author="Abhishek Deep Nigam" w:date="2015-10-26T01:01:00Z"/>
          <w:rFonts w:ascii="Courier New" w:hAnsi="Courier New" w:cs="Courier New"/>
          <w:sz w:val="16"/>
          <w:szCs w:val="16"/>
          <w:rPrChange w:id="11961" w:author="Abhishek Deep Nigam" w:date="2015-10-26T01:01:00Z">
            <w:rPr>
              <w:ins w:id="11962" w:author="Abhishek Deep Nigam" w:date="2015-10-26T01:01:00Z"/>
              <w:rFonts w:ascii="Courier New" w:hAnsi="Courier New" w:cs="Courier New"/>
            </w:rPr>
          </w:rPrChange>
        </w:rPr>
      </w:pPr>
      <w:ins w:id="11963" w:author="Abhishek Deep Nigam" w:date="2015-10-26T01:01:00Z">
        <w:r w:rsidRPr="00073577">
          <w:rPr>
            <w:rFonts w:ascii="Courier New" w:hAnsi="Courier New" w:cs="Courier New"/>
            <w:sz w:val="16"/>
            <w:szCs w:val="16"/>
            <w:rPrChange w:id="11964" w:author="Abhishek Deep Nigam" w:date="2015-10-26T01:01:00Z">
              <w:rPr>
                <w:rFonts w:ascii="Courier New" w:hAnsi="Courier New" w:cs="Courier New"/>
              </w:rPr>
            </w:rPrChange>
          </w:rPr>
          <w:t>[4]-&gt;P(Backtracking)</w:t>
        </w:r>
      </w:ins>
    </w:p>
    <w:p w14:paraId="136570AD" w14:textId="77777777" w:rsidR="00073577" w:rsidRPr="00073577" w:rsidRDefault="00073577" w:rsidP="00073577">
      <w:pPr>
        <w:spacing w:before="0" w:after="0"/>
        <w:rPr>
          <w:ins w:id="11965" w:author="Abhishek Deep Nigam" w:date="2015-10-26T01:01:00Z"/>
          <w:rFonts w:ascii="Courier New" w:hAnsi="Courier New" w:cs="Courier New"/>
          <w:sz w:val="16"/>
          <w:szCs w:val="16"/>
          <w:rPrChange w:id="11966" w:author="Abhishek Deep Nigam" w:date="2015-10-26T01:01:00Z">
            <w:rPr>
              <w:ins w:id="11967" w:author="Abhishek Deep Nigam" w:date="2015-10-26T01:01:00Z"/>
              <w:rFonts w:ascii="Courier New" w:hAnsi="Courier New" w:cs="Courier New"/>
            </w:rPr>
          </w:rPrChange>
        </w:rPr>
      </w:pPr>
      <w:ins w:id="11968" w:author="Abhishek Deep Nigam" w:date="2015-10-26T01:01:00Z">
        <w:r w:rsidRPr="00073577">
          <w:rPr>
            <w:rFonts w:ascii="Courier New" w:hAnsi="Courier New" w:cs="Courier New"/>
            <w:sz w:val="16"/>
            <w:szCs w:val="16"/>
            <w:rPrChange w:id="11969" w:author="Abhishek Deep Nigam" w:date="2015-10-26T01:01:00Z">
              <w:rPr>
                <w:rFonts w:ascii="Courier New" w:hAnsi="Courier New" w:cs="Courier New"/>
              </w:rPr>
            </w:rPrChange>
          </w:rPr>
          <w:t>[4]-&gt;Q(Backtracking)</w:t>
        </w:r>
      </w:ins>
    </w:p>
    <w:p w14:paraId="35A0665A" w14:textId="77777777" w:rsidR="00073577" w:rsidRPr="00073577" w:rsidRDefault="00073577" w:rsidP="00073577">
      <w:pPr>
        <w:spacing w:before="0" w:after="0"/>
        <w:rPr>
          <w:ins w:id="11970" w:author="Abhishek Deep Nigam" w:date="2015-10-26T01:01:00Z"/>
          <w:rFonts w:ascii="Courier New" w:hAnsi="Courier New" w:cs="Courier New"/>
          <w:sz w:val="16"/>
          <w:szCs w:val="16"/>
          <w:rPrChange w:id="11971" w:author="Abhishek Deep Nigam" w:date="2015-10-26T01:01:00Z">
            <w:rPr>
              <w:ins w:id="11972" w:author="Abhishek Deep Nigam" w:date="2015-10-26T01:01:00Z"/>
              <w:rFonts w:ascii="Courier New" w:hAnsi="Courier New" w:cs="Courier New"/>
            </w:rPr>
          </w:rPrChange>
        </w:rPr>
      </w:pPr>
      <w:ins w:id="11973" w:author="Abhishek Deep Nigam" w:date="2015-10-26T01:01:00Z">
        <w:r w:rsidRPr="00073577">
          <w:rPr>
            <w:rFonts w:ascii="Courier New" w:hAnsi="Courier New" w:cs="Courier New"/>
            <w:sz w:val="16"/>
            <w:szCs w:val="16"/>
            <w:rPrChange w:id="11974" w:author="Abhishek Deep Nigam" w:date="2015-10-26T01:01:00Z">
              <w:rPr>
                <w:rFonts w:ascii="Courier New" w:hAnsi="Courier New" w:cs="Courier New"/>
              </w:rPr>
            </w:rPrChange>
          </w:rPr>
          <w:t>[4]-&gt;S(Backtracking)</w:t>
        </w:r>
      </w:ins>
    </w:p>
    <w:p w14:paraId="65836BCD" w14:textId="77777777" w:rsidR="00073577" w:rsidRPr="00073577" w:rsidRDefault="00073577" w:rsidP="00073577">
      <w:pPr>
        <w:spacing w:before="0" w:after="0"/>
        <w:rPr>
          <w:ins w:id="11975" w:author="Abhishek Deep Nigam" w:date="2015-10-26T01:01:00Z"/>
          <w:rFonts w:ascii="Courier New" w:hAnsi="Courier New" w:cs="Courier New"/>
          <w:sz w:val="16"/>
          <w:szCs w:val="16"/>
          <w:rPrChange w:id="11976" w:author="Abhishek Deep Nigam" w:date="2015-10-26T01:01:00Z">
            <w:rPr>
              <w:ins w:id="11977" w:author="Abhishek Deep Nigam" w:date="2015-10-26T01:01:00Z"/>
              <w:rFonts w:ascii="Courier New" w:hAnsi="Courier New" w:cs="Courier New"/>
            </w:rPr>
          </w:rPrChange>
        </w:rPr>
      </w:pPr>
      <w:ins w:id="11978" w:author="Abhishek Deep Nigam" w:date="2015-10-26T01:01:00Z">
        <w:r w:rsidRPr="00073577">
          <w:rPr>
            <w:rFonts w:ascii="Courier New" w:hAnsi="Courier New" w:cs="Courier New"/>
            <w:sz w:val="16"/>
            <w:szCs w:val="16"/>
            <w:rPrChange w:id="11979" w:author="Abhishek Deep Nigam" w:date="2015-10-26T01:01:00Z">
              <w:rPr>
                <w:rFonts w:ascii="Courier New" w:hAnsi="Courier New" w:cs="Courier New"/>
              </w:rPr>
            </w:rPrChange>
          </w:rPr>
          <w:t>[4]-&gt;Y[5]-&gt;O[6]-&gt;I(Backtracking)</w:t>
        </w:r>
      </w:ins>
    </w:p>
    <w:p w14:paraId="7DCB80E5" w14:textId="77777777" w:rsidR="00073577" w:rsidRPr="00073577" w:rsidRDefault="00073577" w:rsidP="00073577">
      <w:pPr>
        <w:spacing w:before="0" w:after="0"/>
        <w:rPr>
          <w:ins w:id="11980" w:author="Abhishek Deep Nigam" w:date="2015-10-26T01:01:00Z"/>
          <w:rFonts w:ascii="Courier New" w:hAnsi="Courier New" w:cs="Courier New"/>
          <w:sz w:val="16"/>
          <w:szCs w:val="16"/>
          <w:rPrChange w:id="11981" w:author="Abhishek Deep Nigam" w:date="2015-10-26T01:01:00Z">
            <w:rPr>
              <w:ins w:id="11982" w:author="Abhishek Deep Nigam" w:date="2015-10-26T01:01:00Z"/>
              <w:rFonts w:ascii="Courier New" w:hAnsi="Courier New" w:cs="Courier New"/>
            </w:rPr>
          </w:rPrChange>
        </w:rPr>
      </w:pPr>
      <w:ins w:id="11983" w:author="Abhishek Deep Nigam" w:date="2015-10-26T01:01:00Z">
        <w:r w:rsidRPr="00073577">
          <w:rPr>
            <w:rFonts w:ascii="Courier New" w:hAnsi="Courier New" w:cs="Courier New"/>
            <w:sz w:val="16"/>
            <w:szCs w:val="16"/>
            <w:rPrChange w:id="11984" w:author="Abhishek Deep Nigam" w:date="2015-10-26T01:01:00Z">
              <w:rPr>
                <w:rFonts w:ascii="Courier New" w:hAnsi="Courier New" w:cs="Courier New"/>
              </w:rPr>
            </w:rPrChange>
          </w:rPr>
          <w:t>[1]-&gt;B[2]-&gt;T[3]-&gt;T[4]-&gt;A(Backtracking)</w:t>
        </w:r>
      </w:ins>
    </w:p>
    <w:p w14:paraId="031CC0D7" w14:textId="77777777" w:rsidR="00073577" w:rsidRPr="00073577" w:rsidRDefault="00073577" w:rsidP="00073577">
      <w:pPr>
        <w:spacing w:before="0" w:after="0"/>
        <w:rPr>
          <w:ins w:id="11985" w:author="Abhishek Deep Nigam" w:date="2015-10-26T01:01:00Z"/>
          <w:rFonts w:ascii="Courier New" w:hAnsi="Courier New" w:cs="Courier New"/>
          <w:sz w:val="16"/>
          <w:szCs w:val="16"/>
          <w:rPrChange w:id="11986" w:author="Abhishek Deep Nigam" w:date="2015-10-26T01:01:00Z">
            <w:rPr>
              <w:ins w:id="11987" w:author="Abhishek Deep Nigam" w:date="2015-10-26T01:01:00Z"/>
              <w:rFonts w:ascii="Courier New" w:hAnsi="Courier New" w:cs="Courier New"/>
            </w:rPr>
          </w:rPrChange>
        </w:rPr>
      </w:pPr>
      <w:ins w:id="11988" w:author="Abhishek Deep Nigam" w:date="2015-10-26T01:01:00Z">
        <w:r w:rsidRPr="00073577">
          <w:rPr>
            <w:rFonts w:ascii="Courier New" w:hAnsi="Courier New" w:cs="Courier New"/>
            <w:sz w:val="16"/>
            <w:szCs w:val="16"/>
            <w:rPrChange w:id="11989" w:author="Abhishek Deep Nigam" w:date="2015-10-26T01:01:00Z">
              <w:rPr>
                <w:rFonts w:ascii="Courier New" w:hAnsi="Courier New" w:cs="Courier New"/>
              </w:rPr>
            </w:rPrChange>
          </w:rPr>
          <w:t>[4]-&gt;N[5]-&gt;O[6]-&gt;I[7]-&gt;E(Backtracking)</w:t>
        </w:r>
      </w:ins>
    </w:p>
    <w:p w14:paraId="011E9E19" w14:textId="77777777" w:rsidR="00073577" w:rsidRPr="00073577" w:rsidRDefault="00073577" w:rsidP="00073577">
      <w:pPr>
        <w:spacing w:before="0" w:after="0"/>
        <w:rPr>
          <w:ins w:id="11990" w:author="Abhishek Deep Nigam" w:date="2015-10-26T01:01:00Z"/>
          <w:rFonts w:ascii="Courier New" w:hAnsi="Courier New" w:cs="Courier New"/>
          <w:sz w:val="16"/>
          <w:szCs w:val="16"/>
          <w:rPrChange w:id="11991" w:author="Abhishek Deep Nigam" w:date="2015-10-26T01:01:00Z">
            <w:rPr>
              <w:ins w:id="11992" w:author="Abhishek Deep Nigam" w:date="2015-10-26T01:01:00Z"/>
              <w:rFonts w:ascii="Courier New" w:hAnsi="Courier New" w:cs="Courier New"/>
            </w:rPr>
          </w:rPrChange>
        </w:rPr>
      </w:pPr>
      <w:ins w:id="11993" w:author="Abhishek Deep Nigam" w:date="2015-10-26T01:01:00Z">
        <w:r w:rsidRPr="00073577">
          <w:rPr>
            <w:rFonts w:ascii="Courier New" w:hAnsi="Courier New" w:cs="Courier New"/>
            <w:sz w:val="16"/>
            <w:szCs w:val="16"/>
            <w:rPrChange w:id="11994" w:author="Abhishek Deep Nigam" w:date="2015-10-26T01:01:00Z">
              <w:rPr>
                <w:rFonts w:ascii="Courier New" w:hAnsi="Courier New" w:cs="Courier New"/>
              </w:rPr>
            </w:rPrChange>
          </w:rPr>
          <w:t>[4]-&gt;O[5]-&gt;O[6]-&gt;I[7]-&gt;E(Backtracking)</w:t>
        </w:r>
      </w:ins>
    </w:p>
    <w:p w14:paraId="0EA3DC16" w14:textId="77777777" w:rsidR="00073577" w:rsidRPr="00073577" w:rsidRDefault="00073577" w:rsidP="00073577">
      <w:pPr>
        <w:spacing w:before="0" w:after="0"/>
        <w:rPr>
          <w:ins w:id="11995" w:author="Abhishek Deep Nigam" w:date="2015-10-26T01:01:00Z"/>
          <w:rFonts w:ascii="Courier New" w:hAnsi="Courier New" w:cs="Courier New"/>
          <w:sz w:val="16"/>
          <w:szCs w:val="16"/>
          <w:rPrChange w:id="11996" w:author="Abhishek Deep Nigam" w:date="2015-10-26T01:01:00Z">
            <w:rPr>
              <w:ins w:id="11997" w:author="Abhishek Deep Nigam" w:date="2015-10-26T01:01:00Z"/>
              <w:rFonts w:ascii="Courier New" w:hAnsi="Courier New" w:cs="Courier New"/>
            </w:rPr>
          </w:rPrChange>
        </w:rPr>
      </w:pPr>
      <w:ins w:id="11998" w:author="Abhishek Deep Nigam" w:date="2015-10-26T01:01:00Z">
        <w:r w:rsidRPr="00073577">
          <w:rPr>
            <w:rFonts w:ascii="Courier New" w:hAnsi="Courier New" w:cs="Courier New"/>
            <w:sz w:val="16"/>
            <w:szCs w:val="16"/>
            <w:rPrChange w:id="11999" w:author="Abhishek Deep Nigam" w:date="2015-10-26T01:01:00Z">
              <w:rPr>
                <w:rFonts w:ascii="Courier New" w:hAnsi="Courier New" w:cs="Courier New"/>
              </w:rPr>
            </w:rPrChange>
          </w:rPr>
          <w:t>[4]-&gt;P(Backtracking)</w:t>
        </w:r>
      </w:ins>
    </w:p>
    <w:p w14:paraId="3F3EE88A" w14:textId="77777777" w:rsidR="00073577" w:rsidRPr="00073577" w:rsidRDefault="00073577" w:rsidP="00073577">
      <w:pPr>
        <w:spacing w:before="0" w:after="0"/>
        <w:rPr>
          <w:ins w:id="12000" w:author="Abhishek Deep Nigam" w:date="2015-10-26T01:01:00Z"/>
          <w:rFonts w:ascii="Courier New" w:hAnsi="Courier New" w:cs="Courier New"/>
          <w:sz w:val="16"/>
          <w:szCs w:val="16"/>
          <w:rPrChange w:id="12001" w:author="Abhishek Deep Nigam" w:date="2015-10-26T01:01:00Z">
            <w:rPr>
              <w:ins w:id="12002" w:author="Abhishek Deep Nigam" w:date="2015-10-26T01:01:00Z"/>
              <w:rFonts w:ascii="Courier New" w:hAnsi="Courier New" w:cs="Courier New"/>
            </w:rPr>
          </w:rPrChange>
        </w:rPr>
      </w:pPr>
      <w:ins w:id="12003" w:author="Abhishek Deep Nigam" w:date="2015-10-26T01:01:00Z">
        <w:r w:rsidRPr="00073577">
          <w:rPr>
            <w:rFonts w:ascii="Courier New" w:hAnsi="Courier New" w:cs="Courier New"/>
            <w:sz w:val="16"/>
            <w:szCs w:val="16"/>
            <w:rPrChange w:id="12004" w:author="Abhishek Deep Nigam" w:date="2015-10-26T01:01:00Z">
              <w:rPr>
                <w:rFonts w:ascii="Courier New" w:hAnsi="Courier New" w:cs="Courier New"/>
              </w:rPr>
            </w:rPrChange>
          </w:rPr>
          <w:t>[4]-&gt;Q(Backtracking)</w:t>
        </w:r>
      </w:ins>
    </w:p>
    <w:p w14:paraId="6B6BD7D1" w14:textId="77777777" w:rsidR="00073577" w:rsidRPr="00073577" w:rsidRDefault="00073577" w:rsidP="00073577">
      <w:pPr>
        <w:spacing w:before="0" w:after="0"/>
        <w:rPr>
          <w:ins w:id="12005" w:author="Abhishek Deep Nigam" w:date="2015-10-26T01:01:00Z"/>
          <w:rFonts w:ascii="Courier New" w:hAnsi="Courier New" w:cs="Courier New"/>
          <w:sz w:val="16"/>
          <w:szCs w:val="16"/>
          <w:rPrChange w:id="12006" w:author="Abhishek Deep Nigam" w:date="2015-10-26T01:01:00Z">
            <w:rPr>
              <w:ins w:id="12007" w:author="Abhishek Deep Nigam" w:date="2015-10-26T01:01:00Z"/>
              <w:rFonts w:ascii="Courier New" w:hAnsi="Courier New" w:cs="Courier New"/>
            </w:rPr>
          </w:rPrChange>
        </w:rPr>
      </w:pPr>
      <w:ins w:id="12008" w:author="Abhishek Deep Nigam" w:date="2015-10-26T01:01:00Z">
        <w:r w:rsidRPr="00073577">
          <w:rPr>
            <w:rFonts w:ascii="Courier New" w:hAnsi="Courier New" w:cs="Courier New"/>
            <w:sz w:val="16"/>
            <w:szCs w:val="16"/>
            <w:rPrChange w:id="12009" w:author="Abhishek Deep Nigam" w:date="2015-10-26T01:01:00Z">
              <w:rPr>
                <w:rFonts w:ascii="Courier New" w:hAnsi="Courier New" w:cs="Courier New"/>
              </w:rPr>
            </w:rPrChange>
          </w:rPr>
          <w:t>[4]-&gt;S(Backtracking)</w:t>
        </w:r>
      </w:ins>
    </w:p>
    <w:p w14:paraId="23436F9A" w14:textId="77777777" w:rsidR="00073577" w:rsidRPr="00073577" w:rsidRDefault="00073577" w:rsidP="00073577">
      <w:pPr>
        <w:spacing w:before="0" w:after="0"/>
        <w:rPr>
          <w:ins w:id="12010" w:author="Abhishek Deep Nigam" w:date="2015-10-26T01:01:00Z"/>
          <w:rFonts w:ascii="Courier New" w:hAnsi="Courier New" w:cs="Courier New"/>
          <w:sz w:val="16"/>
          <w:szCs w:val="16"/>
          <w:rPrChange w:id="12011" w:author="Abhishek Deep Nigam" w:date="2015-10-26T01:01:00Z">
            <w:rPr>
              <w:ins w:id="12012" w:author="Abhishek Deep Nigam" w:date="2015-10-26T01:01:00Z"/>
              <w:rFonts w:ascii="Courier New" w:hAnsi="Courier New" w:cs="Courier New"/>
            </w:rPr>
          </w:rPrChange>
        </w:rPr>
      </w:pPr>
      <w:ins w:id="12013" w:author="Abhishek Deep Nigam" w:date="2015-10-26T01:01:00Z">
        <w:r w:rsidRPr="00073577">
          <w:rPr>
            <w:rFonts w:ascii="Courier New" w:hAnsi="Courier New" w:cs="Courier New"/>
            <w:sz w:val="16"/>
            <w:szCs w:val="16"/>
            <w:rPrChange w:id="12014" w:author="Abhishek Deep Nigam" w:date="2015-10-26T01:01:00Z">
              <w:rPr>
                <w:rFonts w:ascii="Courier New" w:hAnsi="Courier New" w:cs="Courier New"/>
              </w:rPr>
            </w:rPrChange>
          </w:rPr>
          <w:t>[4]-&gt;Y[5]-&gt;O[6]-&gt;I[7]-&gt;E(Backtracking)</w:t>
        </w:r>
      </w:ins>
    </w:p>
    <w:p w14:paraId="6D1D3864" w14:textId="77777777" w:rsidR="00073577" w:rsidRPr="00073577" w:rsidRDefault="00073577" w:rsidP="00073577">
      <w:pPr>
        <w:spacing w:before="0" w:after="0"/>
        <w:rPr>
          <w:ins w:id="12015" w:author="Abhishek Deep Nigam" w:date="2015-10-26T01:01:00Z"/>
          <w:rFonts w:ascii="Courier New" w:hAnsi="Courier New" w:cs="Courier New"/>
          <w:sz w:val="16"/>
          <w:szCs w:val="16"/>
          <w:rPrChange w:id="12016" w:author="Abhishek Deep Nigam" w:date="2015-10-26T01:01:00Z">
            <w:rPr>
              <w:ins w:id="12017" w:author="Abhishek Deep Nigam" w:date="2015-10-26T01:01:00Z"/>
              <w:rFonts w:ascii="Courier New" w:hAnsi="Courier New" w:cs="Courier New"/>
            </w:rPr>
          </w:rPrChange>
        </w:rPr>
      </w:pPr>
      <w:ins w:id="12018" w:author="Abhishek Deep Nigam" w:date="2015-10-26T01:01:00Z">
        <w:r w:rsidRPr="00073577">
          <w:rPr>
            <w:rFonts w:ascii="Courier New" w:hAnsi="Courier New" w:cs="Courier New"/>
            <w:sz w:val="16"/>
            <w:szCs w:val="16"/>
            <w:rPrChange w:id="12019" w:author="Abhishek Deep Nigam" w:date="2015-10-26T01:01:00Z">
              <w:rPr>
                <w:rFonts w:ascii="Courier New" w:hAnsi="Courier New" w:cs="Courier New"/>
              </w:rPr>
            </w:rPrChange>
          </w:rPr>
          <w:t>[1]-&gt;C[2]-&gt;T[3]-&gt;T[4]-&gt;A(Backtracking)</w:t>
        </w:r>
      </w:ins>
    </w:p>
    <w:p w14:paraId="15093F2E" w14:textId="77777777" w:rsidR="00073577" w:rsidRPr="00073577" w:rsidRDefault="00073577" w:rsidP="00073577">
      <w:pPr>
        <w:spacing w:before="0" w:after="0"/>
        <w:rPr>
          <w:ins w:id="12020" w:author="Abhishek Deep Nigam" w:date="2015-10-26T01:01:00Z"/>
          <w:rFonts w:ascii="Courier New" w:hAnsi="Courier New" w:cs="Courier New"/>
          <w:sz w:val="16"/>
          <w:szCs w:val="16"/>
          <w:rPrChange w:id="12021" w:author="Abhishek Deep Nigam" w:date="2015-10-26T01:01:00Z">
            <w:rPr>
              <w:ins w:id="12022" w:author="Abhishek Deep Nigam" w:date="2015-10-26T01:01:00Z"/>
              <w:rFonts w:ascii="Courier New" w:hAnsi="Courier New" w:cs="Courier New"/>
            </w:rPr>
          </w:rPrChange>
        </w:rPr>
      </w:pPr>
      <w:ins w:id="12023" w:author="Abhishek Deep Nigam" w:date="2015-10-26T01:01:00Z">
        <w:r w:rsidRPr="00073577">
          <w:rPr>
            <w:rFonts w:ascii="Courier New" w:hAnsi="Courier New" w:cs="Courier New"/>
            <w:sz w:val="16"/>
            <w:szCs w:val="16"/>
            <w:rPrChange w:id="12024" w:author="Abhishek Deep Nigam" w:date="2015-10-26T01:01:00Z">
              <w:rPr>
                <w:rFonts w:ascii="Courier New" w:hAnsi="Courier New" w:cs="Courier New"/>
              </w:rPr>
            </w:rPrChange>
          </w:rPr>
          <w:t>[4]-&gt;N[5]-&gt;O[6]-&gt;I(Backtracking)</w:t>
        </w:r>
      </w:ins>
    </w:p>
    <w:p w14:paraId="1EC97C17" w14:textId="77777777" w:rsidR="00073577" w:rsidRPr="00073577" w:rsidRDefault="00073577" w:rsidP="00073577">
      <w:pPr>
        <w:spacing w:before="0" w:after="0"/>
        <w:rPr>
          <w:ins w:id="12025" w:author="Abhishek Deep Nigam" w:date="2015-10-26T01:01:00Z"/>
          <w:rFonts w:ascii="Courier New" w:hAnsi="Courier New" w:cs="Courier New"/>
          <w:sz w:val="16"/>
          <w:szCs w:val="16"/>
          <w:rPrChange w:id="12026" w:author="Abhishek Deep Nigam" w:date="2015-10-26T01:01:00Z">
            <w:rPr>
              <w:ins w:id="12027" w:author="Abhishek Deep Nigam" w:date="2015-10-26T01:01:00Z"/>
              <w:rFonts w:ascii="Courier New" w:hAnsi="Courier New" w:cs="Courier New"/>
            </w:rPr>
          </w:rPrChange>
        </w:rPr>
      </w:pPr>
      <w:ins w:id="12028" w:author="Abhishek Deep Nigam" w:date="2015-10-26T01:01:00Z">
        <w:r w:rsidRPr="00073577">
          <w:rPr>
            <w:rFonts w:ascii="Courier New" w:hAnsi="Courier New" w:cs="Courier New"/>
            <w:sz w:val="16"/>
            <w:szCs w:val="16"/>
            <w:rPrChange w:id="12029" w:author="Abhishek Deep Nigam" w:date="2015-10-26T01:01:00Z">
              <w:rPr>
                <w:rFonts w:ascii="Courier New" w:hAnsi="Courier New" w:cs="Courier New"/>
              </w:rPr>
            </w:rPrChange>
          </w:rPr>
          <w:t>[4]-&gt;O[5]-&gt;O[6]-&gt;I(Backtracking)</w:t>
        </w:r>
      </w:ins>
    </w:p>
    <w:p w14:paraId="32AA308F" w14:textId="77777777" w:rsidR="00073577" w:rsidRPr="00073577" w:rsidRDefault="00073577" w:rsidP="00073577">
      <w:pPr>
        <w:spacing w:before="0" w:after="0"/>
        <w:rPr>
          <w:ins w:id="12030" w:author="Abhishek Deep Nigam" w:date="2015-10-26T01:01:00Z"/>
          <w:rFonts w:ascii="Courier New" w:hAnsi="Courier New" w:cs="Courier New"/>
          <w:sz w:val="16"/>
          <w:szCs w:val="16"/>
          <w:rPrChange w:id="12031" w:author="Abhishek Deep Nigam" w:date="2015-10-26T01:01:00Z">
            <w:rPr>
              <w:ins w:id="12032" w:author="Abhishek Deep Nigam" w:date="2015-10-26T01:01:00Z"/>
              <w:rFonts w:ascii="Courier New" w:hAnsi="Courier New" w:cs="Courier New"/>
            </w:rPr>
          </w:rPrChange>
        </w:rPr>
      </w:pPr>
      <w:ins w:id="12033" w:author="Abhishek Deep Nigam" w:date="2015-10-26T01:01:00Z">
        <w:r w:rsidRPr="00073577">
          <w:rPr>
            <w:rFonts w:ascii="Courier New" w:hAnsi="Courier New" w:cs="Courier New"/>
            <w:sz w:val="16"/>
            <w:szCs w:val="16"/>
            <w:rPrChange w:id="12034" w:author="Abhishek Deep Nigam" w:date="2015-10-26T01:01:00Z">
              <w:rPr>
                <w:rFonts w:ascii="Courier New" w:hAnsi="Courier New" w:cs="Courier New"/>
              </w:rPr>
            </w:rPrChange>
          </w:rPr>
          <w:t>[4]-&gt;P(Backtracking)</w:t>
        </w:r>
      </w:ins>
    </w:p>
    <w:p w14:paraId="4615AC40" w14:textId="77777777" w:rsidR="00073577" w:rsidRPr="00073577" w:rsidRDefault="00073577" w:rsidP="00073577">
      <w:pPr>
        <w:spacing w:before="0" w:after="0"/>
        <w:rPr>
          <w:ins w:id="12035" w:author="Abhishek Deep Nigam" w:date="2015-10-26T01:01:00Z"/>
          <w:rFonts w:ascii="Courier New" w:hAnsi="Courier New" w:cs="Courier New"/>
          <w:sz w:val="16"/>
          <w:szCs w:val="16"/>
          <w:rPrChange w:id="12036" w:author="Abhishek Deep Nigam" w:date="2015-10-26T01:01:00Z">
            <w:rPr>
              <w:ins w:id="12037" w:author="Abhishek Deep Nigam" w:date="2015-10-26T01:01:00Z"/>
              <w:rFonts w:ascii="Courier New" w:hAnsi="Courier New" w:cs="Courier New"/>
            </w:rPr>
          </w:rPrChange>
        </w:rPr>
      </w:pPr>
      <w:ins w:id="12038" w:author="Abhishek Deep Nigam" w:date="2015-10-26T01:01:00Z">
        <w:r w:rsidRPr="00073577">
          <w:rPr>
            <w:rFonts w:ascii="Courier New" w:hAnsi="Courier New" w:cs="Courier New"/>
            <w:sz w:val="16"/>
            <w:szCs w:val="16"/>
            <w:rPrChange w:id="12039" w:author="Abhishek Deep Nigam" w:date="2015-10-26T01:01:00Z">
              <w:rPr>
                <w:rFonts w:ascii="Courier New" w:hAnsi="Courier New" w:cs="Courier New"/>
              </w:rPr>
            </w:rPrChange>
          </w:rPr>
          <w:t>[4]-&gt;Q(Backtracking)</w:t>
        </w:r>
      </w:ins>
    </w:p>
    <w:p w14:paraId="487DE5F8" w14:textId="77777777" w:rsidR="00073577" w:rsidRPr="00073577" w:rsidRDefault="00073577" w:rsidP="00073577">
      <w:pPr>
        <w:spacing w:before="0" w:after="0"/>
        <w:rPr>
          <w:ins w:id="12040" w:author="Abhishek Deep Nigam" w:date="2015-10-26T01:01:00Z"/>
          <w:rFonts w:ascii="Courier New" w:hAnsi="Courier New" w:cs="Courier New"/>
          <w:sz w:val="16"/>
          <w:szCs w:val="16"/>
          <w:rPrChange w:id="12041" w:author="Abhishek Deep Nigam" w:date="2015-10-26T01:01:00Z">
            <w:rPr>
              <w:ins w:id="12042" w:author="Abhishek Deep Nigam" w:date="2015-10-26T01:01:00Z"/>
              <w:rFonts w:ascii="Courier New" w:hAnsi="Courier New" w:cs="Courier New"/>
            </w:rPr>
          </w:rPrChange>
        </w:rPr>
      </w:pPr>
      <w:ins w:id="12043" w:author="Abhishek Deep Nigam" w:date="2015-10-26T01:01:00Z">
        <w:r w:rsidRPr="00073577">
          <w:rPr>
            <w:rFonts w:ascii="Courier New" w:hAnsi="Courier New" w:cs="Courier New"/>
            <w:sz w:val="16"/>
            <w:szCs w:val="16"/>
            <w:rPrChange w:id="12044" w:author="Abhishek Deep Nigam" w:date="2015-10-26T01:01:00Z">
              <w:rPr>
                <w:rFonts w:ascii="Courier New" w:hAnsi="Courier New" w:cs="Courier New"/>
              </w:rPr>
            </w:rPrChange>
          </w:rPr>
          <w:t>[4]-&gt;S(Backtracking)</w:t>
        </w:r>
      </w:ins>
    </w:p>
    <w:p w14:paraId="20EC4951" w14:textId="77777777" w:rsidR="00073577" w:rsidRPr="00073577" w:rsidRDefault="00073577" w:rsidP="00073577">
      <w:pPr>
        <w:spacing w:before="0" w:after="0"/>
        <w:rPr>
          <w:ins w:id="12045" w:author="Abhishek Deep Nigam" w:date="2015-10-26T01:01:00Z"/>
          <w:rFonts w:ascii="Courier New" w:hAnsi="Courier New" w:cs="Courier New"/>
          <w:sz w:val="16"/>
          <w:szCs w:val="16"/>
          <w:rPrChange w:id="12046" w:author="Abhishek Deep Nigam" w:date="2015-10-26T01:01:00Z">
            <w:rPr>
              <w:ins w:id="12047" w:author="Abhishek Deep Nigam" w:date="2015-10-26T01:01:00Z"/>
              <w:rFonts w:ascii="Courier New" w:hAnsi="Courier New" w:cs="Courier New"/>
            </w:rPr>
          </w:rPrChange>
        </w:rPr>
      </w:pPr>
      <w:ins w:id="12048" w:author="Abhishek Deep Nigam" w:date="2015-10-26T01:01:00Z">
        <w:r w:rsidRPr="00073577">
          <w:rPr>
            <w:rFonts w:ascii="Courier New" w:hAnsi="Courier New" w:cs="Courier New"/>
            <w:sz w:val="16"/>
            <w:szCs w:val="16"/>
            <w:rPrChange w:id="12049" w:author="Abhishek Deep Nigam" w:date="2015-10-26T01:01:00Z">
              <w:rPr>
                <w:rFonts w:ascii="Courier New" w:hAnsi="Courier New" w:cs="Courier New"/>
              </w:rPr>
            </w:rPrChange>
          </w:rPr>
          <w:t>[4]-&gt;Y[5]-&gt;O[6]-&gt;I(Backtracking)</w:t>
        </w:r>
      </w:ins>
    </w:p>
    <w:p w14:paraId="23C56352" w14:textId="77777777" w:rsidR="00073577" w:rsidRPr="00073577" w:rsidRDefault="00073577" w:rsidP="00073577">
      <w:pPr>
        <w:spacing w:before="0" w:after="0"/>
        <w:rPr>
          <w:ins w:id="12050" w:author="Abhishek Deep Nigam" w:date="2015-10-26T01:01:00Z"/>
          <w:rFonts w:ascii="Courier New" w:hAnsi="Courier New" w:cs="Courier New"/>
          <w:sz w:val="16"/>
          <w:szCs w:val="16"/>
          <w:rPrChange w:id="12051" w:author="Abhishek Deep Nigam" w:date="2015-10-26T01:01:00Z">
            <w:rPr>
              <w:ins w:id="12052" w:author="Abhishek Deep Nigam" w:date="2015-10-26T01:01:00Z"/>
              <w:rFonts w:ascii="Courier New" w:hAnsi="Courier New" w:cs="Courier New"/>
            </w:rPr>
          </w:rPrChange>
        </w:rPr>
      </w:pPr>
      <w:ins w:id="12053" w:author="Abhishek Deep Nigam" w:date="2015-10-26T01:01:00Z">
        <w:r w:rsidRPr="00073577">
          <w:rPr>
            <w:rFonts w:ascii="Courier New" w:hAnsi="Courier New" w:cs="Courier New"/>
            <w:sz w:val="16"/>
            <w:szCs w:val="16"/>
            <w:rPrChange w:id="12054" w:author="Abhishek Deep Nigam" w:date="2015-10-26T01:01:00Z">
              <w:rPr>
                <w:rFonts w:ascii="Courier New" w:hAnsi="Courier New" w:cs="Courier New"/>
              </w:rPr>
            </w:rPrChange>
          </w:rPr>
          <w:t>[1]-&gt;D[2]-&gt;T[3]-&gt;T[4]-&gt;A(Backtracking)</w:t>
        </w:r>
      </w:ins>
    </w:p>
    <w:p w14:paraId="668011C9" w14:textId="77777777" w:rsidR="00073577" w:rsidRPr="00073577" w:rsidRDefault="00073577" w:rsidP="00073577">
      <w:pPr>
        <w:spacing w:before="0" w:after="0"/>
        <w:rPr>
          <w:ins w:id="12055" w:author="Abhishek Deep Nigam" w:date="2015-10-26T01:01:00Z"/>
          <w:rFonts w:ascii="Courier New" w:hAnsi="Courier New" w:cs="Courier New"/>
          <w:sz w:val="16"/>
          <w:szCs w:val="16"/>
          <w:rPrChange w:id="12056" w:author="Abhishek Deep Nigam" w:date="2015-10-26T01:01:00Z">
            <w:rPr>
              <w:ins w:id="12057" w:author="Abhishek Deep Nigam" w:date="2015-10-26T01:01:00Z"/>
              <w:rFonts w:ascii="Courier New" w:hAnsi="Courier New" w:cs="Courier New"/>
            </w:rPr>
          </w:rPrChange>
        </w:rPr>
      </w:pPr>
      <w:ins w:id="12058" w:author="Abhishek Deep Nigam" w:date="2015-10-26T01:01:00Z">
        <w:r w:rsidRPr="00073577">
          <w:rPr>
            <w:rFonts w:ascii="Courier New" w:hAnsi="Courier New" w:cs="Courier New"/>
            <w:sz w:val="16"/>
            <w:szCs w:val="16"/>
            <w:rPrChange w:id="12059" w:author="Abhishek Deep Nigam" w:date="2015-10-26T01:01:00Z">
              <w:rPr>
                <w:rFonts w:ascii="Courier New" w:hAnsi="Courier New" w:cs="Courier New"/>
              </w:rPr>
            </w:rPrChange>
          </w:rPr>
          <w:t>[4]-&gt;N[5]-&gt;O[6]-&gt;I(Backtracking)</w:t>
        </w:r>
      </w:ins>
    </w:p>
    <w:p w14:paraId="5A37336B" w14:textId="77777777" w:rsidR="00073577" w:rsidRPr="00073577" w:rsidRDefault="00073577" w:rsidP="00073577">
      <w:pPr>
        <w:spacing w:before="0" w:after="0"/>
        <w:rPr>
          <w:ins w:id="12060" w:author="Abhishek Deep Nigam" w:date="2015-10-26T01:01:00Z"/>
          <w:rFonts w:ascii="Courier New" w:hAnsi="Courier New" w:cs="Courier New"/>
          <w:sz w:val="16"/>
          <w:szCs w:val="16"/>
          <w:rPrChange w:id="12061" w:author="Abhishek Deep Nigam" w:date="2015-10-26T01:01:00Z">
            <w:rPr>
              <w:ins w:id="12062" w:author="Abhishek Deep Nigam" w:date="2015-10-26T01:01:00Z"/>
              <w:rFonts w:ascii="Courier New" w:hAnsi="Courier New" w:cs="Courier New"/>
            </w:rPr>
          </w:rPrChange>
        </w:rPr>
      </w:pPr>
      <w:ins w:id="12063" w:author="Abhishek Deep Nigam" w:date="2015-10-26T01:01:00Z">
        <w:r w:rsidRPr="00073577">
          <w:rPr>
            <w:rFonts w:ascii="Courier New" w:hAnsi="Courier New" w:cs="Courier New"/>
            <w:sz w:val="16"/>
            <w:szCs w:val="16"/>
            <w:rPrChange w:id="12064" w:author="Abhishek Deep Nigam" w:date="2015-10-26T01:01:00Z">
              <w:rPr>
                <w:rFonts w:ascii="Courier New" w:hAnsi="Courier New" w:cs="Courier New"/>
              </w:rPr>
            </w:rPrChange>
          </w:rPr>
          <w:t>[4]-&gt;O[5]-&gt;O[6]-&gt;I(Backtracking)</w:t>
        </w:r>
      </w:ins>
    </w:p>
    <w:p w14:paraId="12BC8330" w14:textId="77777777" w:rsidR="00073577" w:rsidRPr="00073577" w:rsidRDefault="00073577" w:rsidP="00073577">
      <w:pPr>
        <w:spacing w:before="0" w:after="0"/>
        <w:rPr>
          <w:ins w:id="12065" w:author="Abhishek Deep Nigam" w:date="2015-10-26T01:01:00Z"/>
          <w:rFonts w:ascii="Courier New" w:hAnsi="Courier New" w:cs="Courier New"/>
          <w:sz w:val="16"/>
          <w:szCs w:val="16"/>
          <w:rPrChange w:id="12066" w:author="Abhishek Deep Nigam" w:date="2015-10-26T01:01:00Z">
            <w:rPr>
              <w:ins w:id="12067" w:author="Abhishek Deep Nigam" w:date="2015-10-26T01:01:00Z"/>
              <w:rFonts w:ascii="Courier New" w:hAnsi="Courier New" w:cs="Courier New"/>
            </w:rPr>
          </w:rPrChange>
        </w:rPr>
      </w:pPr>
      <w:ins w:id="12068" w:author="Abhishek Deep Nigam" w:date="2015-10-26T01:01:00Z">
        <w:r w:rsidRPr="00073577">
          <w:rPr>
            <w:rFonts w:ascii="Courier New" w:hAnsi="Courier New" w:cs="Courier New"/>
            <w:sz w:val="16"/>
            <w:szCs w:val="16"/>
            <w:rPrChange w:id="12069" w:author="Abhishek Deep Nigam" w:date="2015-10-26T01:01:00Z">
              <w:rPr>
                <w:rFonts w:ascii="Courier New" w:hAnsi="Courier New" w:cs="Courier New"/>
              </w:rPr>
            </w:rPrChange>
          </w:rPr>
          <w:t>[4]-&gt;P(Backtracking)</w:t>
        </w:r>
      </w:ins>
    </w:p>
    <w:p w14:paraId="650190D1" w14:textId="77777777" w:rsidR="00073577" w:rsidRPr="00073577" w:rsidRDefault="00073577" w:rsidP="00073577">
      <w:pPr>
        <w:spacing w:before="0" w:after="0"/>
        <w:rPr>
          <w:ins w:id="12070" w:author="Abhishek Deep Nigam" w:date="2015-10-26T01:01:00Z"/>
          <w:rFonts w:ascii="Courier New" w:hAnsi="Courier New" w:cs="Courier New"/>
          <w:sz w:val="16"/>
          <w:szCs w:val="16"/>
          <w:rPrChange w:id="12071" w:author="Abhishek Deep Nigam" w:date="2015-10-26T01:01:00Z">
            <w:rPr>
              <w:ins w:id="12072" w:author="Abhishek Deep Nigam" w:date="2015-10-26T01:01:00Z"/>
              <w:rFonts w:ascii="Courier New" w:hAnsi="Courier New" w:cs="Courier New"/>
            </w:rPr>
          </w:rPrChange>
        </w:rPr>
      </w:pPr>
      <w:ins w:id="12073" w:author="Abhishek Deep Nigam" w:date="2015-10-26T01:01:00Z">
        <w:r w:rsidRPr="00073577">
          <w:rPr>
            <w:rFonts w:ascii="Courier New" w:hAnsi="Courier New" w:cs="Courier New"/>
            <w:sz w:val="16"/>
            <w:szCs w:val="16"/>
            <w:rPrChange w:id="12074" w:author="Abhishek Deep Nigam" w:date="2015-10-26T01:01:00Z">
              <w:rPr>
                <w:rFonts w:ascii="Courier New" w:hAnsi="Courier New" w:cs="Courier New"/>
              </w:rPr>
            </w:rPrChange>
          </w:rPr>
          <w:t>[4]-&gt;Q(Backtracking)</w:t>
        </w:r>
      </w:ins>
    </w:p>
    <w:p w14:paraId="081D8D9A" w14:textId="77777777" w:rsidR="00073577" w:rsidRPr="00073577" w:rsidRDefault="00073577" w:rsidP="00073577">
      <w:pPr>
        <w:spacing w:before="0" w:after="0"/>
        <w:rPr>
          <w:ins w:id="12075" w:author="Abhishek Deep Nigam" w:date="2015-10-26T01:01:00Z"/>
          <w:rFonts w:ascii="Courier New" w:hAnsi="Courier New" w:cs="Courier New"/>
          <w:sz w:val="16"/>
          <w:szCs w:val="16"/>
          <w:rPrChange w:id="12076" w:author="Abhishek Deep Nigam" w:date="2015-10-26T01:01:00Z">
            <w:rPr>
              <w:ins w:id="12077" w:author="Abhishek Deep Nigam" w:date="2015-10-26T01:01:00Z"/>
              <w:rFonts w:ascii="Courier New" w:hAnsi="Courier New" w:cs="Courier New"/>
            </w:rPr>
          </w:rPrChange>
        </w:rPr>
      </w:pPr>
      <w:ins w:id="12078" w:author="Abhishek Deep Nigam" w:date="2015-10-26T01:01:00Z">
        <w:r w:rsidRPr="00073577">
          <w:rPr>
            <w:rFonts w:ascii="Courier New" w:hAnsi="Courier New" w:cs="Courier New"/>
            <w:sz w:val="16"/>
            <w:szCs w:val="16"/>
            <w:rPrChange w:id="12079" w:author="Abhishek Deep Nigam" w:date="2015-10-26T01:01:00Z">
              <w:rPr>
                <w:rFonts w:ascii="Courier New" w:hAnsi="Courier New" w:cs="Courier New"/>
              </w:rPr>
            </w:rPrChange>
          </w:rPr>
          <w:t>[4]-&gt;S(Backtracking)</w:t>
        </w:r>
      </w:ins>
    </w:p>
    <w:p w14:paraId="70CE0118" w14:textId="77777777" w:rsidR="00073577" w:rsidRPr="00073577" w:rsidRDefault="00073577" w:rsidP="00073577">
      <w:pPr>
        <w:spacing w:before="0" w:after="0"/>
        <w:rPr>
          <w:ins w:id="12080" w:author="Abhishek Deep Nigam" w:date="2015-10-26T01:01:00Z"/>
          <w:rFonts w:ascii="Courier New" w:hAnsi="Courier New" w:cs="Courier New"/>
          <w:sz w:val="16"/>
          <w:szCs w:val="16"/>
          <w:rPrChange w:id="12081" w:author="Abhishek Deep Nigam" w:date="2015-10-26T01:01:00Z">
            <w:rPr>
              <w:ins w:id="12082" w:author="Abhishek Deep Nigam" w:date="2015-10-26T01:01:00Z"/>
              <w:rFonts w:ascii="Courier New" w:hAnsi="Courier New" w:cs="Courier New"/>
            </w:rPr>
          </w:rPrChange>
        </w:rPr>
      </w:pPr>
      <w:ins w:id="12083" w:author="Abhishek Deep Nigam" w:date="2015-10-26T01:01:00Z">
        <w:r w:rsidRPr="00073577">
          <w:rPr>
            <w:rFonts w:ascii="Courier New" w:hAnsi="Courier New" w:cs="Courier New"/>
            <w:sz w:val="16"/>
            <w:szCs w:val="16"/>
            <w:rPrChange w:id="12084" w:author="Abhishek Deep Nigam" w:date="2015-10-26T01:01:00Z">
              <w:rPr>
                <w:rFonts w:ascii="Courier New" w:hAnsi="Courier New" w:cs="Courier New"/>
              </w:rPr>
            </w:rPrChange>
          </w:rPr>
          <w:t>[4]-&gt;Y[5]-&gt;O[6]-&gt;I(Backtracking)</w:t>
        </w:r>
      </w:ins>
    </w:p>
    <w:p w14:paraId="2A0CDFBE" w14:textId="77777777" w:rsidR="00073577" w:rsidRPr="00073577" w:rsidRDefault="00073577" w:rsidP="00073577">
      <w:pPr>
        <w:spacing w:before="0" w:after="0"/>
        <w:rPr>
          <w:ins w:id="12085" w:author="Abhishek Deep Nigam" w:date="2015-10-26T01:01:00Z"/>
          <w:rFonts w:ascii="Courier New" w:hAnsi="Courier New" w:cs="Courier New"/>
          <w:sz w:val="16"/>
          <w:szCs w:val="16"/>
          <w:rPrChange w:id="12086" w:author="Abhishek Deep Nigam" w:date="2015-10-26T01:01:00Z">
            <w:rPr>
              <w:ins w:id="12087" w:author="Abhishek Deep Nigam" w:date="2015-10-26T01:01:00Z"/>
              <w:rFonts w:ascii="Courier New" w:hAnsi="Courier New" w:cs="Courier New"/>
            </w:rPr>
          </w:rPrChange>
        </w:rPr>
      </w:pPr>
      <w:ins w:id="12088" w:author="Abhishek Deep Nigam" w:date="2015-10-26T01:01:00Z">
        <w:r w:rsidRPr="00073577">
          <w:rPr>
            <w:rFonts w:ascii="Courier New" w:hAnsi="Courier New" w:cs="Courier New"/>
            <w:sz w:val="16"/>
            <w:szCs w:val="16"/>
            <w:rPrChange w:id="12089" w:author="Abhishek Deep Nigam" w:date="2015-10-26T01:01:00Z">
              <w:rPr>
                <w:rFonts w:ascii="Courier New" w:hAnsi="Courier New" w:cs="Courier New"/>
              </w:rPr>
            </w:rPrChange>
          </w:rPr>
          <w:t>[1]-&gt;E[2]-&gt;T[3]-&gt;T[4]-&gt;A(Backtracking)</w:t>
        </w:r>
      </w:ins>
    </w:p>
    <w:p w14:paraId="4AF056C3" w14:textId="77777777" w:rsidR="00073577" w:rsidRPr="00073577" w:rsidRDefault="00073577" w:rsidP="00073577">
      <w:pPr>
        <w:spacing w:before="0" w:after="0"/>
        <w:rPr>
          <w:ins w:id="12090" w:author="Abhishek Deep Nigam" w:date="2015-10-26T01:01:00Z"/>
          <w:rFonts w:ascii="Courier New" w:hAnsi="Courier New" w:cs="Courier New"/>
          <w:sz w:val="16"/>
          <w:szCs w:val="16"/>
          <w:rPrChange w:id="12091" w:author="Abhishek Deep Nigam" w:date="2015-10-26T01:01:00Z">
            <w:rPr>
              <w:ins w:id="12092" w:author="Abhishek Deep Nigam" w:date="2015-10-26T01:01:00Z"/>
              <w:rFonts w:ascii="Courier New" w:hAnsi="Courier New" w:cs="Courier New"/>
            </w:rPr>
          </w:rPrChange>
        </w:rPr>
      </w:pPr>
      <w:ins w:id="12093" w:author="Abhishek Deep Nigam" w:date="2015-10-26T01:01:00Z">
        <w:r w:rsidRPr="00073577">
          <w:rPr>
            <w:rFonts w:ascii="Courier New" w:hAnsi="Courier New" w:cs="Courier New"/>
            <w:sz w:val="16"/>
            <w:szCs w:val="16"/>
            <w:rPrChange w:id="12094" w:author="Abhishek Deep Nigam" w:date="2015-10-26T01:01:00Z">
              <w:rPr>
                <w:rFonts w:ascii="Courier New" w:hAnsi="Courier New" w:cs="Courier New"/>
              </w:rPr>
            </w:rPrChange>
          </w:rPr>
          <w:t>[4]-&gt;N[5]-&gt;O[6]-&gt;I[7]-&gt;E(Backtracking)</w:t>
        </w:r>
      </w:ins>
    </w:p>
    <w:p w14:paraId="013D4F69" w14:textId="77777777" w:rsidR="00073577" w:rsidRPr="00073577" w:rsidRDefault="00073577" w:rsidP="00073577">
      <w:pPr>
        <w:spacing w:before="0" w:after="0"/>
        <w:rPr>
          <w:ins w:id="12095" w:author="Abhishek Deep Nigam" w:date="2015-10-26T01:01:00Z"/>
          <w:rFonts w:ascii="Courier New" w:hAnsi="Courier New" w:cs="Courier New"/>
          <w:sz w:val="16"/>
          <w:szCs w:val="16"/>
          <w:rPrChange w:id="12096" w:author="Abhishek Deep Nigam" w:date="2015-10-26T01:01:00Z">
            <w:rPr>
              <w:ins w:id="12097" w:author="Abhishek Deep Nigam" w:date="2015-10-26T01:01:00Z"/>
              <w:rFonts w:ascii="Courier New" w:hAnsi="Courier New" w:cs="Courier New"/>
            </w:rPr>
          </w:rPrChange>
        </w:rPr>
      </w:pPr>
      <w:ins w:id="12098" w:author="Abhishek Deep Nigam" w:date="2015-10-26T01:01:00Z">
        <w:r w:rsidRPr="00073577">
          <w:rPr>
            <w:rFonts w:ascii="Courier New" w:hAnsi="Courier New" w:cs="Courier New"/>
            <w:sz w:val="16"/>
            <w:szCs w:val="16"/>
            <w:rPrChange w:id="12099" w:author="Abhishek Deep Nigam" w:date="2015-10-26T01:01:00Z">
              <w:rPr>
                <w:rFonts w:ascii="Courier New" w:hAnsi="Courier New" w:cs="Courier New"/>
              </w:rPr>
            </w:rPrChange>
          </w:rPr>
          <w:t>[4]-&gt;O[5]-&gt;O[6]-&gt;I[7]-&gt;E(Backtracking)</w:t>
        </w:r>
      </w:ins>
    </w:p>
    <w:p w14:paraId="281C1715" w14:textId="77777777" w:rsidR="00073577" w:rsidRPr="00073577" w:rsidRDefault="00073577" w:rsidP="00073577">
      <w:pPr>
        <w:spacing w:before="0" w:after="0"/>
        <w:rPr>
          <w:ins w:id="12100" w:author="Abhishek Deep Nigam" w:date="2015-10-26T01:01:00Z"/>
          <w:rFonts w:ascii="Courier New" w:hAnsi="Courier New" w:cs="Courier New"/>
          <w:sz w:val="16"/>
          <w:szCs w:val="16"/>
          <w:rPrChange w:id="12101" w:author="Abhishek Deep Nigam" w:date="2015-10-26T01:01:00Z">
            <w:rPr>
              <w:ins w:id="12102" w:author="Abhishek Deep Nigam" w:date="2015-10-26T01:01:00Z"/>
              <w:rFonts w:ascii="Courier New" w:hAnsi="Courier New" w:cs="Courier New"/>
            </w:rPr>
          </w:rPrChange>
        </w:rPr>
      </w:pPr>
      <w:ins w:id="12103" w:author="Abhishek Deep Nigam" w:date="2015-10-26T01:01:00Z">
        <w:r w:rsidRPr="00073577">
          <w:rPr>
            <w:rFonts w:ascii="Courier New" w:hAnsi="Courier New" w:cs="Courier New"/>
            <w:sz w:val="16"/>
            <w:szCs w:val="16"/>
            <w:rPrChange w:id="12104" w:author="Abhishek Deep Nigam" w:date="2015-10-26T01:01:00Z">
              <w:rPr>
                <w:rFonts w:ascii="Courier New" w:hAnsi="Courier New" w:cs="Courier New"/>
              </w:rPr>
            </w:rPrChange>
          </w:rPr>
          <w:t>[4]-&gt;P(Backtracking)</w:t>
        </w:r>
      </w:ins>
    </w:p>
    <w:p w14:paraId="58AE535A" w14:textId="77777777" w:rsidR="00073577" w:rsidRPr="00073577" w:rsidRDefault="00073577" w:rsidP="00073577">
      <w:pPr>
        <w:spacing w:before="0" w:after="0"/>
        <w:rPr>
          <w:ins w:id="12105" w:author="Abhishek Deep Nigam" w:date="2015-10-26T01:01:00Z"/>
          <w:rFonts w:ascii="Courier New" w:hAnsi="Courier New" w:cs="Courier New"/>
          <w:sz w:val="16"/>
          <w:szCs w:val="16"/>
          <w:rPrChange w:id="12106" w:author="Abhishek Deep Nigam" w:date="2015-10-26T01:01:00Z">
            <w:rPr>
              <w:ins w:id="12107" w:author="Abhishek Deep Nigam" w:date="2015-10-26T01:01:00Z"/>
              <w:rFonts w:ascii="Courier New" w:hAnsi="Courier New" w:cs="Courier New"/>
            </w:rPr>
          </w:rPrChange>
        </w:rPr>
      </w:pPr>
      <w:ins w:id="12108" w:author="Abhishek Deep Nigam" w:date="2015-10-26T01:01:00Z">
        <w:r w:rsidRPr="00073577">
          <w:rPr>
            <w:rFonts w:ascii="Courier New" w:hAnsi="Courier New" w:cs="Courier New"/>
            <w:sz w:val="16"/>
            <w:szCs w:val="16"/>
            <w:rPrChange w:id="12109" w:author="Abhishek Deep Nigam" w:date="2015-10-26T01:01:00Z">
              <w:rPr>
                <w:rFonts w:ascii="Courier New" w:hAnsi="Courier New" w:cs="Courier New"/>
              </w:rPr>
            </w:rPrChange>
          </w:rPr>
          <w:t>[4]-&gt;Q(Backtracking)</w:t>
        </w:r>
      </w:ins>
    </w:p>
    <w:p w14:paraId="32C0770E" w14:textId="77777777" w:rsidR="00073577" w:rsidRPr="00073577" w:rsidRDefault="00073577" w:rsidP="00073577">
      <w:pPr>
        <w:spacing w:before="0" w:after="0"/>
        <w:rPr>
          <w:ins w:id="12110" w:author="Abhishek Deep Nigam" w:date="2015-10-26T01:01:00Z"/>
          <w:rFonts w:ascii="Courier New" w:hAnsi="Courier New" w:cs="Courier New"/>
          <w:sz w:val="16"/>
          <w:szCs w:val="16"/>
          <w:rPrChange w:id="12111" w:author="Abhishek Deep Nigam" w:date="2015-10-26T01:01:00Z">
            <w:rPr>
              <w:ins w:id="12112" w:author="Abhishek Deep Nigam" w:date="2015-10-26T01:01:00Z"/>
              <w:rFonts w:ascii="Courier New" w:hAnsi="Courier New" w:cs="Courier New"/>
            </w:rPr>
          </w:rPrChange>
        </w:rPr>
      </w:pPr>
      <w:ins w:id="12113" w:author="Abhishek Deep Nigam" w:date="2015-10-26T01:01:00Z">
        <w:r w:rsidRPr="00073577">
          <w:rPr>
            <w:rFonts w:ascii="Courier New" w:hAnsi="Courier New" w:cs="Courier New"/>
            <w:sz w:val="16"/>
            <w:szCs w:val="16"/>
            <w:rPrChange w:id="12114" w:author="Abhishek Deep Nigam" w:date="2015-10-26T01:01:00Z">
              <w:rPr>
                <w:rFonts w:ascii="Courier New" w:hAnsi="Courier New" w:cs="Courier New"/>
              </w:rPr>
            </w:rPrChange>
          </w:rPr>
          <w:t>[4]-&gt;S(Backtracking)</w:t>
        </w:r>
      </w:ins>
    </w:p>
    <w:p w14:paraId="1CA41DAB" w14:textId="77777777" w:rsidR="00073577" w:rsidRPr="00073577" w:rsidRDefault="00073577" w:rsidP="00073577">
      <w:pPr>
        <w:spacing w:before="0" w:after="0"/>
        <w:rPr>
          <w:ins w:id="12115" w:author="Abhishek Deep Nigam" w:date="2015-10-26T01:01:00Z"/>
          <w:rFonts w:ascii="Courier New" w:hAnsi="Courier New" w:cs="Courier New"/>
          <w:sz w:val="16"/>
          <w:szCs w:val="16"/>
          <w:rPrChange w:id="12116" w:author="Abhishek Deep Nigam" w:date="2015-10-26T01:01:00Z">
            <w:rPr>
              <w:ins w:id="12117" w:author="Abhishek Deep Nigam" w:date="2015-10-26T01:01:00Z"/>
              <w:rFonts w:ascii="Courier New" w:hAnsi="Courier New" w:cs="Courier New"/>
            </w:rPr>
          </w:rPrChange>
        </w:rPr>
      </w:pPr>
      <w:ins w:id="12118" w:author="Abhishek Deep Nigam" w:date="2015-10-26T01:01:00Z">
        <w:r w:rsidRPr="00073577">
          <w:rPr>
            <w:rFonts w:ascii="Courier New" w:hAnsi="Courier New" w:cs="Courier New"/>
            <w:sz w:val="16"/>
            <w:szCs w:val="16"/>
            <w:rPrChange w:id="12119" w:author="Abhishek Deep Nigam" w:date="2015-10-26T01:01:00Z">
              <w:rPr>
                <w:rFonts w:ascii="Courier New" w:hAnsi="Courier New" w:cs="Courier New"/>
              </w:rPr>
            </w:rPrChange>
          </w:rPr>
          <w:t>[4]-&gt;Y[5]-&gt;O[6]-&gt;I[7]-&gt;E(Backtracking)</w:t>
        </w:r>
      </w:ins>
    </w:p>
    <w:p w14:paraId="5F12EAD5" w14:textId="77777777" w:rsidR="00073577" w:rsidRPr="00073577" w:rsidRDefault="00073577" w:rsidP="00073577">
      <w:pPr>
        <w:spacing w:before="0" w:after="0"/>
        <w:rPr>
          <w:ins w:id="12120" w:author="Abhishek Deep Nigam" w:date="2015-10-26T01:01:00Z"/>
          <w:rFonts w:ascii="Courier New" w:hAnsi="Courier New" w:cs="Courier New"/>
          <w:sz w:val="16"/>
          <w:szCs w:val="16"/>
          <w:rPrChange w:id="12121" w:author="Abhishek Deep Nigam" w:date="2015-10-26T01:01:00Z">
            <w:rPr>
              <w:ins w:id="12122" w:author="Abhishek Deep Nigam" w:date="2015-10-26T01:01:00Z"/>
              <w:rFonts w:ascii="Courier New" w:hAnsi="Courier New" w:cs="Courier New"/>
            </w:rPr>
          </w:rPrChange>
        </w:rPr>
      </w:pPr>
      <w:ins w:id="12123" w:author="Abhishek Deep Nigam" w:date="2015-10-26T01:01:00Z">
        <w:r w:rsidRPr="00073577">
          <w:rPr>
            <w:rFonts w:ascii="Courier New" w:hAnsi="Courier New" w:cs="Courier New"/>
            <w:sz w:val="16"/>
            <w:szCs w:val="16"/>
            <w:rPrChange w:id="12124" w:author="Abhishek Deep Nigam" w:date="2015-10-26T01:01:00Z">
              <w:rPr>
                <w:rFonts w:ascii="Courier New" w:hAnsi="Courier New" w:cs="Courier New"/>
              </w:rPr>
            </w:rPrChange>
          </w:rPr>
          <w:t>[1]-&gt;F[2]-&gt;T[3]-&gt;T[4]-&gt;A(Backtracking)</w:t>
        </w:r>
      </w:ins>
    </w:p>
    <w:p w14:paraId="73C7D2AE" w14:textId="77777777" w:rsidR="00073577" w:rsidRPr="00073577" w:rsidRDefault="00073577" w:rsidP="00073577">
      <w:pPr>
        <w:spacing w:before="0" w:after="0"/>
        <w:rPr>
          <w:ins w:id="12125" w:author="Abhishek Deep Nigam" w:date="2015-10-26T01:01:00Z"/>
          <w:rFonts w:ascii="Courier New" w:hAnsi="Courier New" w:cs="Courier New"/>
          <w:sz w:val="16"/>
          <w:szCs w:val="16"/>
          <w:rPrChange w:id="12126" w:author="Abhishek Deep Nigam" w:date="2015-10-26T01:01:00Z">
            <w:rPr>
              <w:ins w:id="12127" w:author="Abhishek Deep Nigam" w:date="2015-10-26T01:01:00Z"/>
              <w:rFonts w:ascii="Courier New" w:hAnsi="Courier New" w:cs="Courier New"/>
            </w:rPr>
          </w:rPrChange>
        </w:rPr>
      </w:pPr>
      <w:ins w:id="12128" w:author="Abhishek Deep Nigam" w:date="2015-10-26T01:01:00Z">
        <w:r w:rsidRPr="00073577">
          <w:rPr>
            <w:rFonts w:ascii="Courier New" w:hAnsi="Courier New" w:cs="Courier New"/>
            <w:sz w:val="16"/>
            <w:szCs w:val="16"/>
            <w:rPrChange w:id="12129" w:author="Abhishek Deep Nigam" w:date="2015-10-26T01:01:00Z">
              <w:rPr>
                <w:rFonts w:ascii="Courier New" w:hAnsi="Courier New" w:cs="Courier New"/>
              </w:rPr>
            </w:rPrChange>
          </w:rPr>
          <w:t>[4]-&gt;N[5]-&gt;O[6]-&gt;I(Backtracking)</w:t>
        </w:r>
      </w:ins>
    </w:p>
    <w:p w14:paraId="53EA4D3A" w14:textId="77777777" w:rsidR="00073577" w:rsidRPr="00073577" w:rsidRDefault="00073577" w:rsidP="00073577">
      <w:pPr>
        <w:spacing w:before="0" w:after="0"/>
        <w:rPr>
          <w:ins w:id="12130" w:author="Abhishek Deep Nigam" w:date="2015-10-26T01:01:00Z"/>
          <w:rFonts w:ascii="Courier New" w:hAnsi="Courier New" w:cs="Courier New"/>
          <w:sz w:val="16"/>
          <w:szCs w:val="16"/>
          <w:rPrChange w:id="12131" w:author="Abhishek Deep Nigam" w:date="2015-10-26T01:01:00Z">
            <w:rPr>
              <w:ins w:id="12132" w:author="Abhishek Deep Nigam" w:date="2015-10-26T01:01:00Z"/>
              <w:rFonts w:ascii="Courier New" w:hAnsi="Courier New" w:cs="Courier New"/>
            </w:rPr>
          </w:rPrChange>
        </w:rPr>
      </w:pPr>
      <w:ins w:id="12133" w:author="Abhishek Deep Nigam" w:date="2015-10-26T01:01:00Z">
        <w:r w:rsidRPr="00073577">
          <w:rPr>
            <w:rFonts w:ascii="Courier New" w:hAnsi="Courier New" w:cs="Courier New"/>
            <w:sz w:val="16"/>
            <w:szCs w:val="16"/>
            <w:rPrChange w:id="12134" w:author="Abhishek Deep Nigam" w:date="2015-10-26T01:01:00Z">
              <w:rPr>
                <w:rFonts w:ascii="Courier New" w:hAnsi="Courier New" w:cs="Courier New"/>
              </w:rPr>
            </w:rPrChange>
          </w:rPr>
          <w:t>[4]-&gt;O[5]-&gt;O[6]-&gt;I(Backtracking)</w:t>
        </w:r>
      </w:ins>
    </w:p>
    <w:p w14:paraId="5EA19930" w14:textId="77777777" w:rsidR="00073577" w:rsidRPr="00073577" w:rsidRDefault="00073577" w:rsidP="00073577">
      <w:pPr>
        <w:spacing w:before="0" w:after="0"/>
        <w:rPr>
          <w:ins w:id="12135" w:author="Abhishek Deep Nigam" w:date="2015-10-26T01:01:00Z"/>
          <w:rFonts w:ascii="Courier New" w:hAnsi="Courier New" w:cs="Courier New"/>
          <w:sz w:val="16"/>
          <w:szCs w:val="16"/>
          <w:rPrChange w:id="12136" w:author="Abhishek Deep Nigam" w:date="2015-10-26T01:01:00Z">
            <w:rPr>
              <w:ins w:id="12137" w:author="Abhishek Deep Nigam" w:date="2015-10-26T01:01:00Z"/>
              <w:rFonts w:ascii="Courier New" w:hAnsi="Courier New" w:cs="Courier New"/>
            </w:rPr>
          </w:rPrChange>
        </w:rPr>
      </w:pPr>
      <w:ins w:id="12138" w:author="Abhishek Deep Nigam" w:date="2015-10-26T01:01:00Z">
        <w:r w:rsidRPr="00073577">
          <w:rPr>
            <w:rFonts w:ascii="Courier New" w:hAnsi="Courier New" w:cs="Courier New"/>
            <w:sz w:val="16"/>
            <w:szCs w:val="16"/>
            <w:rPrChange w:id="12139" w:author="Abhishek Deep Nigam" w:date="2015-10-26T01:01:00Z">
              <w:rPr>
                <w:rFonts w:ascii="Courier New" w:hAnsi="Courier New" w:cs="Courier New"/>
              </w:rPr>
            </w:rPrChange>
          </w:rPr>
          <w:t>[4]-&gt;P(Backtracking)</w:t>
        </w:r>
      </w:ins>
    </w:p>
    <w:p w14:paraId="787EAE96" w14:textId="77777777" w:rsidR="00073577" w:rsidRPr="00073577" w:rsidRDefault="00073577" w:rsidP="00073577">
      <w:pPr>
        <w:spacing w:before="0" w:after="0"/>
        <w:rPr>
          <w:ins w:id="12140" w:author="Abhishek Deep Nigam" w:date="2015-10-26T01:01:00Z"/>
          <w:rFonts w:ascii="Courier New" w:hAnsi="Courier New" w:cs="Courier New"/>
          <w:sz w:val="16"/>
          <w:szCs w:val="16"/>
          <w:rPrChange w:id="12141" w:author="Abhishek Deep Nigam" w:date="2015-10-26T01:01:00Z">
            <w:rPr>
              <w:ins w:id="12142" w:author="Abhishek Deep Nigam" w:date="2015-10-26T01:01:00Z"/>
              <w:rFonts w:ascii="Courier New" w:hAnsi="Courier New" w:cs="Courier New"/>
            </w:rPr>
          </w:rPrChange>
        </w:rPr>
      </w:pPr>
      <w:ins w:id="12143" w:author="Abhishek Deep Nigam" w:date="2015-10-26T01:01:00Z">
        <w:r w:rsidRPr="00073577">
          <w:rPr>
            <w:rFonts w:ascii="Courier New" w:hAnsi="Courier New" w:cs="Courier New"/>
            <w:sz w:val="16"/>
            <w:szCs w:val="16"/>
            <w:rPrChange w:id="12144" w:author="Abhishek Deep Nigam" w:date="2015-10-26T01:01:00Z">
              <w:rPr>
                <w:rFonts w:ascii="Courier New" w:hAnsi="Courier New" w:cs="Courier New"/>
              </w:rPr>
            </w:rPrChange>
          </w:rPr>
          <w:t>[4]-&gt;Q(Backtracking)</w:t>
        </w:r>
      </w:ins>
    </w:p>
    <w:p w14:paraId="2EFC9CC4" w14:textId="77777777" w:rsidR="00073577" w:rsidRPr="00073577" w:rsidRDefault="00073577" w:rsidP="00073577">
      <w:pPr>
        <w:spacing w:before="0" w:after="0"/>
        <w:rPr>
          <w:ins w:id="12145" w:author="Abhishek Deep Nigam" w:date="2015-10-26T01:01:00Z"/>
          <w:rFonts w:ascii="Courier New" w:hAnsi="Courier New" w:cs="Courier New"/>
          <w:sz w:val="16"/>
          <w:szCs w:val="16"/>
          <w:rPrChange w:id="12146" w:author="Abhishek Deep Nigam" w:date="2015-10-26T01:01:00Z">
            <w:rPr>
              <w:ins w:id="12147" w:author="Abhishek Deep Nigam" w:date="2015-10-26T01:01:00Z"/>
              <w:rFonts w:ascii="Courier New" w:hAnsi="Courier New" w:cs="Courier New"/>
            </w:rPr>
          </w:rPrChange>
        </w:rPr>
      </w:pPr>
      <w:ins w:id="12148" w:author="Abhishek Deep Nigam" w:date="2015-10-26T01:01:00Z">
        <w:r w:rsidRPr="00073577">
          <w:rPr>
            <w:rFonts w:ascii="Courier New" w:hAnsi="Courier New" w:cs="Courier New"/>
            <w:sz w:val="16"/>
            <w:szCs w:val="16"/>
            <w:rPrChange w:id="12149" w:author="Abhishek Deep Nigam" w:date="2015-10-26T01:01:00Z">
              <w:rPr>
                <w:rFonts w:ascii="Courier New" w:hAnsi="Courier New" w:cs="Courier New"/>
              </w:rPr>
            </w:rPrChange>
          </w:rPr>
          <w:t>[4]-&gt;S(Backtracking)</w:t>
        </w:r>
      </w:ins>
    </w:p>
    <w:p w14:paraId="2C16D0D0" w14:textId="77777777" w:rsidR="00073577" w:rsidRPr="00073577" w:rsidRDefault="00073577" w:rsidP="00073577">
      <w:pPr>
        <w:spacing w:before="0" w:after="0"/>
        <w:rPr>
          <w:ins w:id="12150" w:author="Abhishek Deep Nigam" w:date="2015-10-26T01:01:00Z"/>
          <w:rFonts w:ascii="Courier New" w:hAnsi="Courier New" w:cs="Courier New"/>
          <w:sz w:val="16"/>
          <w:szCs w:val="16"/>
          <w:rPrChange w:id="12151" w:author="Abhishek Deep Nigam" w:date="2015-10-26T01:01:00Z">
            <w:rPr>
              <w:ins w:id="12152" w:author="Abhishek Deep Nigam" w:date="2015-10-26T01:01:00Z"/>
              <w:rFonts w:ascii="Courier New" w:hAnsi="Courier New" w:cs="Courier New"/>
            </w:rPr>
          </w:rPrChange>
        </w:rPr>
      </w:pPr>
      <w:ins w:id="12153" w:author="Abhishek Deep Nigam" w:date="2015-10-26T01:01:00Z">
        <w:r w:rsidRPr="00073577">
          <w:rPr>
            <w:rFonts w:ascii="Courier New" w:hAnsi="Courier New" w:cs="Courier New"/>
            <w:sz w:val="16"/>
            <w:szCs w:val="16"/>
            <w:rPrChange w:id="12154" w:author="Abhishek Deep Nigam" w:date="2015-10-26T01:01:00Z">
              <w:rPr>
                <w:rFonts w:ascii="Courier New" w:hAnsi="Courier New" w:cs="Courier New"/>
              </w:rPr>
            </w:rPrChange>
          </w:rPr>
          <w:t>[4]-&gt;Y[5]-&gt;O[6]-&gt;I(Backtracking)</w:t>
        </w:r>
      </w:ins>
    </w:p>
    <w:p w14:paraId="02558B97" w14:textId="77777777" w:rsidR="00073577" w:rsidRPr="00073577" w:rsidRDefault="00073577" w:rsidP="00073577">
      <w:pPr>
        <w:spacing w:before="0" w:after="0"/>
        <w:rPr>
          <w:ins w:id="12155" w:author="Abhishek Deep Nigam" w:date="2015-10-26T01:01:00Z"/>
          <w:rFonts w:ascii="Courier New" w:hAnsi="Courier New" w:cs="Courier New"/>
          <w:sz w:val="16"/>
          <w:szCs w:val="16"/>
          <w:rPrChange w:id="12156" w:author="Abhishek Deep Nigam" w:date="2015-10-26T01:01:00Z">
            <w:rPr>
              <w:ins w:id="12157" w:author="Abhishek Deep Nigam" w:date="2015-10-26T01:01:00Z"/>
              <w:rFonts w:ascii="Courier New" w:hAnsi="Courier New" w:cs="Courier New"/>
            </w:rPr>
          </w:rPrChange>
        </w:rPr>
      </w:pPr>
      <w:ins w:id="12158" w:author="Abhishek Deep Nigam" w:date="2015-10-26T01:01:00Z">
        <w:r w:rsidRPr="00073577">
          <w:rPr>
            <w:rFonts w:ascii="Courier New" w:hAnsi="Courier New" w:cs="Courier New"/>
            <w:sz w:val="16"/>
            <w:szCs w:val="16"/>
            <w:rPrChange w:id="12159" w:author="Abhishek Deep Nigam" w:date="2015-10-26T01:01:00Z">
              <w:rPr>
                <w:rFonts w:ascii="Courier New" w:hAnsi="Courier New" w:cs="Courier New"/>
              </w:rPr>
            </w:rPrChange>
          </w:rPr>
          <w:t>[1]-&gt;G[2]-&gt;T[3]-&gt;T[4]-&gt;A(Backtracking)</w:t>
        </w:r>
      </w:ins>
    </w:p>
    <w:p w14:paraId="26D8D309" w14:textId="77777777" w:rsidR="00073577" w:rsidRPr="00073577" w:rsidRDefault="00073577" w:rsidP="00073577">
      <w:pPr>
        <w:spacing w:before="0" w:after="0"/>
        <w:rPr>
          <w:ins w:id="12160" w:author="Abhishek Deep Nigam" w:date="2015-10-26T01:01:00Z"/>
          <w:rFonts w:ascii="Courier New" w:hAnsi="Courier New" w:cs="Courier New"/>
          <w:sz w:val="16"/>
          <w:szCs w:val="16"/>
          <w:rPrChange w:id="12161" w:author="Abhishek Deep Nigam" w:date="2015-10-26T01:01:00Z">
            <w:rPr>
              <w:ins w:id="12162" w:author="Abhishek Deep Nigam" w:date="2015-10-26T01:01:00Z"/>
              <w:rFonts w:ascii="Courier New" w:hAnsi="Courier New" w:cs="Courier New"/>
            </w:rPr>
          </w:rPrChange>
        </w:rPr>
      </w:pPr>
      <w:ins w:id="12163" w:author="Abhishek Deep Nigam" w:date="2015-10-26T01:01:00Z">
        <w:r w:rsidRPr="00073577">
          <w:rPr>
            <w:rFonts w:ascii="Courier New" w:hAnsi="Courier New" w:cs="Courier New"/>
            <w:sz w:val="16"/>
            <w:szCs w:val="16"/>
            <w:rPrChange w:id="12164" w:author="Abhishek Deep Nigam" w:date="2015-10-26T01:01:00Z">
              <w:rPr>
                <w:rFonts w:ascii="Courier New" w:hAnsi="Courier New" w:cs="Courier New"/>
              </w:rPr>
            </w:rPrChange>
          </w:rPr>
          <w:t>[4]-&gt;N[5]-&gt;O[6]-&gt;I[7]-&gt;E(Backtracking)</w:t>
        </w:r>
      </w:ins>
    </w:p>
    <w:p w14:paraId="6724B611" w14:textId="77777777" w:rsidR="00073577" w:rsidRPr="00073577" w:rsidRDefault="00073577" w:rsidP="00073577">
      <w:pPr>
        <w:spacing w:before="0" w:after="0"/>
        <w:rPr>
          <w:ins w:id="12165" w:author="Abhishek Deep Nigam" w:date="2015-10-26T01:01:00Z"/>
          <w:rFonts w:ascii="Courier New" w:hAnsi="Courier New" w:cs="Courier New"/>
          <w:sz w:val="16"/>
          <w:szCs w:val="16"/>
          <w:rPrChange w:id="12166" w:author="Abhishek Deep Nigam" w:date="2015-10-26T01:01:00Z">
            <w:rPr>
              <w:ins w:id="12167" w:author="Abhishek Deep Nigam" w:date="2015-10-26T01:01:00Z"/>
              <w:rFonts w:ascii="Courier New" w:hAnsi="Courier New" w:cs="Courier New"/>
            </w:rPr>
          </w:rPrChange>
        </w:rPr>
      </w:pPr>
      <w:ins w:id="12168" w:author="Abhishek Deep Nigam" w:date="2015-10-26T01:01:00Z">
        <w:r w:rsidRPr="00073577">
          <w:rPr>
            <w:rFonts w:ascii="Courier New" w:hAnsi="Courier New" w:cs="Courier New"/>
            <w:sz w:val="16"/>
            <w:szCs w:val="16"/>
            <w:rPrChange w:id="12169" w:author="Abhishek Deep Nigam" w:date="2015-10-26T01:01:00Z">
              <w:rPr>
                <w:rFonts w:ascii="Courier New" w:hAnsi="Courier New" w:cs="Courier New"/>
              </w:rPr>
            </w:rPrChange>
          </w:rPr>
          <w:t>[4]-&gt;O[5]-&gt;O[6]-&gt;I[7]-&gt;E(Backtracking)</w:t>
        </w:r>
      </w:ins>
    </w:p>
    <w:p w14:paraId="0669AB0E" w14:textId="77777777" w:rsidR="00073577" w:rsidRPr="00073577" w:rsidRDefault="00073577" w:rsidP="00073577">
      <w:pPr>
        <w:spacing w:before="0" w:after="0"/>
        <w:rPr>
          <w:ins w:id="12170" w:author="Abhishek Deep Nigam" w:date="2015-10-26T01:01:00Z"/>
          <w:rFonts w:ascii="Courier New" w:hAnsi="Courier New" w:cs="Courier New"/>
          <w:sz w:val="16"/>
          <w:szCs w:val="16"/>
          <w:rPrChange w:id="12171" w:author="Abhishek Deep Nigam" w:date="2015-10-26T01:01:00Z">
            <w:rPr>
              <w:ins w:id="12172" w:author="Abhishek Deep Nigam" w:date="2015-10-26T01:01:00Z"/>
              <w:rFonts w:ascii="Courier New" w:hAnsi="Courier New" w:cs="Courier New"/>
            </w:rPr>
          </w:rPrChange>
        </w:rPr>
      </w:pPr>
      <w:ins w:id="12173" w:author="Abhishek Deep Nigam" w:date="2015-10-26T01:01:00Z">
        <w:r w:rsidRPr="00073577">
          <w:rPr>
            <w:rFonts w:ascii="Courier New" w:hAnsi="Courier New" w:cs="Courier New"/>
            <w:sz w:val="16"/>
            <w:szCs w:val="16"/>
            <w:rPrChange w:id="12174" w:author="Abhishek Deep Nigam" w:date="2015-10-26T01:01:00Z">
              <w:rPr>
                <w:rFonts w:ascii="Courier New" w:hAnsi="Courier New" w:cs="Courier New"/>
              </w:rPr>
            </w:rPrChange>
          </w:rPr>
          <w:t>[4]-&gt;P(Backtracking)</w:t>
        </w:r>
      </w:ins>
    </w:p>
    <w:p w14:paraId="1ED3FBC0" w14:textId="77777777" w:rsidR="00073577" w:rsidRPr="00073577" w:rsidRDefault="00073577" w:rsidP="00073577">
      <w:pPr>
        <w:spacing w:before="0" w:after="0"/>
        <w:rPr>
          <w:ins w:id="12175" w:author="Abhishek Deep Nigam" w:date="2015-10-26T01:01:00Z"/>
          <w:rFonts w:ascii="Courier New" w:hAnsi="Courier New" w:cs="Courier New"/>
          <w:sz w:val="16"/>
          <w:szCs w:val="16"/>
          <w:rPrChange w:id="12176" w:author="Abhishek Deep Nigam" w:date="2015-10-26T01:01:00Z">
            <w:rPr>
              <w:ins w:id="12177" w:author="Abhishek Deep Nigam" w:date="2015-10-26T01:01:00Z"/>
              <w:rFonts w:ascii="Courier New" w:hAnsi="Courier New" w:cs="Courier New"/>
            </w:rPr>
          </w:rPrChange>
        </w:rPr>
      </w:pPr>
      <w:ins w:id="12178" w:author="Abhishek Deep Nigam" w:date="2015-10-26T01:01:00Z">
        <w:r w:rsidRPr="00073577">
          <w:rPr>
            <w:rFonts w:ascii="Courier New" w:hAnsi="Courier New" w:cs="Courier New"/>
            <w:sz w:val="16"/>
            <w:szCs w:val="16"/>
            <w:rPrChange w:id="12179" w:author="Abhishek Deep Nigam" w:date="2015-10-26T01:01:00Z">
              <w:rPr>
                <w:rFonts w:ascii="Courier New" w:hAnsi="Courier New" w:cs="Courier New"/>
              </w:rPr>
            </w:rPrChange>
          </w:rPr>
          <w:t>[4]-&gt;Q(Backtracking)</w:t>
        </w:r>
      </w:ins>
    </w:p>
    <w:p w14:paraId="456DA90D" w14:textId="77777777" w:rsidR="00073577" w:rsidRPr="00073577" w:rsidRDefault="00073577" w:rsidP="00073577">
      <w:pPr>
        <w:spacing w:before="0" w:after="0"/>
        <w:rPr>
          <w:ins w:id="12180" w:author="Abhishek Deep Nigam" w:date="2015-10-26T01:01:00Z"/>
          <w:rFonts w:ascii="Courier New" w:hAnsi="Courier New" w:cs="Courier New"/>
          <w:sz w:val="16"/>
          <w:szCs w:val="16"/>
          <w:rPrChange w:id="12181" w:author="Abhishek Deep Nigam" w:date="2015-10-26T01:01:00Z">
            <w:rPr>
              <w:ins w:id="12182" w:author="Abhishek Deep Nigam" w:date="2015-10-26T01:01:00Z"/>
              <w:rFonts w:ascii="Courier New" w:hAnsi="Courier New" w:cs="Courier New"/>
            </w:rPr>
          </w:rPrChange>
        </w:rPr>
      </w:pPr>
      <w:ins w:id="12183" w:author="Abhishek Deep Nigam" w:date="2015-10-26T01:01:00Z">
        <w:r w:rsidRPr="00073577">
          <w:rPr>
            <w:rFonts w:ascii="Courier New" w:hAnsi="Courier New" w:cs="Courier New"/>
            <w:sz w:val="16"/>
            <w:szCs w:val="16"/>
            <w:rPrChange w:id="12184" w:author="Abhishek Deep Nigam" w:date="2015-10-26T01:01:00Z">
              <w:rPr>
                <w:rFonts w:ascii="Courier New" w:hAnsi="Courier New" w:cs="Courier New"/>
              </w:rPr>
            </w:rPrChange>
          </w:rPr>
          <w:lastRenderedPageBreak/>
          <w:t>[4]-&gt;S(Backtracking)</w:t>
        </w:r>
      </w:ins>
    </w:p>
    <w:p w14:paraId="1AFB2952" w14:textId="77777777" w:rsidR="00073577" w:rsidRPr="00073577" w:rsidRDefault="00073577" w:rsidP="00073577">
      <w:pPr>
        <w:spacing w:before="0" w:after="0"/>
        <w:rPr>
          <w:ins w:id="12185" w:author="Abhishek Deep Nigam" w:date="2015-10-26T01:01:00Z"/>
          <w:rFonts w:ascii="Courier New" w:hAnsi="Courier New" w:cs="Courier New"/>
          <w:sz w:val="16"/>
          <w:szCs w:val="16"/>
          <w:rPrChange w:id="12186" w:author="Abhishek Deep Nigam" w:date="2015-10-26T01:01:00Z">
            <w:rPr>
              <w:ins w:id="12187" w:author="Abhishek Deep Nigam" w:date="2015-10-26T01:01:00Z"/>
              <w:rFonts w:ascii="Courier New" w:hAnsi="Courier New" w:cs="Courier New"/>
            </w:rPr>
          </w:rPrChange>
        </w:rPr>
      </w:pPr>
      <w:ins w:id="12188" w:author="Abhishek Deep Nigam" w:date="2015-10-26T01:01:00Z">
        <w:r w:rsidRPr="00073577">
          <w:rPr>
            <w:rFonts w:ascii="Courier New" w:hAnsi="Courier New" w:cs="Courier New"/>
            <w:sz w:val="16"/>
            <w:szCs w:val="16"/>
            <w:rPrChange w:id="12189" w:author="Abhishek Deep Nigam" w:date="2015-10-26T01:01:00Z">
              <w:rPr>
                <w:rFonts w:ascii="Courier New" w:hAnsi="Courier New" w:cs="Courier New"/>
              </w:rPr>
            </w:rPrChange>
          </w:rPr>
          <w:t>[4]-&gt;Y[5]-&gt;O[6]-&gt;I[7]-&gt;E(Backtracking)</w:t>
        </w:r>
      </w:ins>
    </w:p>
    <w:p w14:paraId="306D0136" w14:textId="77777777" w:rsidR="00073577" w:rsidRPr="00073577" w:rsidRDefault="00073577" w:rsidP="00073577">
      <w:pPr>
        <w:spacing w:before="0" w:after="0"/>
        <w:rPr>
          <w:ins w:id="12190" w:author="Abhishek Deep Nigam" w:date="2015-10-26T01:01:00Z"/>
          <w:rFonts w:ascii="Courier New" w:hAnsi="Courier New" w:cs="Courier New"/>
          <w:sz w:val="16"/>
          <w:szCs w:val="16"/>
          <w:rPrChange w:id="12191" w:author="Abhishek Deep Nigam" w:date="2015-10-26T01:01:00Z">
            <w:rPr>
              <w:ins w:id="12192" w:author="Abhishek Deep Nigam" w:date="2015-10-26T01:01:00Z"/>
              <w:rFonts w:ascii="Courier New" w:hAnsi="Courier New" w:cs="Courier New"/>
            </w:rPr>
          </w:rPrChange>
        </w:rPr>
      </w:pPr>
      <w:ins w:id="12193" w:author="Abhishek Deep Nigam" w:date="2015-10-26T01:01:00Z">
        <w:r w:rsidRPr="00073577">
          <w:rPr>
            <w:rFonts w:ascii="Courier New" w:hAnsi="Courier New" w:cs="Courier New"/>
            <w:sz w:val="16"/>
            <w:szCs w:val="16"/>
            <w:rPrChange w:id="12194" w:author="Abhishek Deep Nigam" w:date="2015-10-26T01:01:00Z">
              <w:rPr>
                <w:rFonts w:ascii="Courier New" w:hAnsi="Courier New" w:cs="Courier New"/>
              </w:rPr>
            </w:rPrChange>
          </w:rPr>
          <w:t>[1]-&gt;H[2]-&gt;T[3]-&gt;T[4]-&gt;A(Backtracking)</w:t>
        </w:r>
      </w:ins>
    </w:p>
    <w:p w14:paraId="60D446F6" w14:textId="77777777" w:rsidR="00073577" w:rsidRPr="00073577" w:rsidRDefault="00073577" w:rsidP="00073577">
      <w:pPr>
        <w:spacing w:before="0" w:after="0"/>
        <w:rPr>
          <w:ins w:id="12195" w:author="Abhishek Deep Nigam" w:date="2015-10-26T01:01:00Z"/>
          <w:rFonts w:ascii="Courier New" w:hAnsi="Courier New" w:cs="Courier New"/>
          <w:sz w:val="16"/>
          <w:szCs w:val="16"/>
          <w:rPrChange w:id="12196" w:author="Abhishek Deep Nigam" w:date="2015-10-26T01:01:00Z">
            <w:rPr>
              <w:ins w:id="12197" w:author="Abhishek Deep Nigam" w:date="2015-10-26T01:01:00Z"/>
              <w:rFonts w:ascii="Courier New" w:hAnsi="Courier New" w:cs="Courier New"/>
            </w:rPr>
          </w:rPrChange>
        </w:rPr>
      </w:pPr>
      <w:ins w:id="12198" w:author="Abhishek Deep Nigam" w:date="2015-10-26T01:01:00Z">
        <w:r w:rsidRPr="00073577">
          <w:rPr>
            <w:rFonts w:ascii="Courier New" w:hAnsi="Courier New" w:cs="Courier New"/>
            <w:sz w:val="16"/>
            <w:szCs w:val="16"/>
            <w:rPrChange w:id="12199" w:author="Abhishek Deep Nigam" w:date="2015-10-26T01:01:00Z">
              <w:rPr>
                <w:rFonts w:ascii="Courier New" w:hAnsi="Courier New" w:cs="Courier New"/>
              </w:rPr>
            </w:rPrChange>
          </w:rPr>
          <w:t>[4]-&gt;N[5]-&gt;O[6]-&gt;I[7]-&gt;E(Backtracking)</w:t>
        </w:r>
      </w:ins>
    </w:p>
    <w:p w14:paraId="4AB33D1C" w14:textId="77777777" w:rsidR="00073577" w:rsidRPr="00073577" w:rsidRDefault="00073577" w:rsidP="00073577">
      <w:pPr>
        <w:spacing w:before="0" w:after="0"/>
        <w:rPr>
          <w:ins w:id="12200" w:author="Abhishek Deep Nigam" w:date="2015-10-26T01:01:00Z"/>
          <w:rFonts w:ascii="Courier New" w:hAnsi="Courier New" w:cs="Courier New"/>
          <w:sz w:val="16"/>
          <w:szCs w:val="16"/>
          <w:rPrChange w:id="12201" w:author="Abhishek Deep Nigam" w:date="2015-10-26T01:01:00Z">
            <w:rPr>
              <w:ins w:id="12202" w:author="Abhishek Deep Nigam" w:date="2015-10-26T01:01:00Z"/>
              <w:rFonts w:ascii="Courier New" w:hAnsi="Courier New" w:cs="Courier New"/>
            </w:rPr>
          </w:rPrChange>
        </w:rPr>
      </w:pPr>
      <w:ins w:id="12203" w:author="Abhishek Deep Nigam" w:date="2015-10-26T01:01:00Z">
        <w:r w:rsidRPr="00073577">
          <w:rPr>
            <w:rFonts w:ascii="Courier New" w:hAnsi="Courier New" w:cs="Courier New"/>
            <w:sz w:val="16"/>
            <w:szCs w:val="16"/>
            <w:rPrChange w:id="12204" w:author="Abhishek Deep Nigam" w:date="2015-10-26T01:01:00Z">
              <w:rPr>
                <w:rFonts w:ascii="Courier New" w:hAnsi="Courier New" w:cs="Courier New"/>
              </w:rPr>
            </w:rPrChange>
          </w:rPr>
          <w:t>[4]-&gt;O[5]-&gt;O[6]-&gt;I[7]-&gt;E(Backtracking)</w:t>
        </w:r>
      </w:ins>
    </w:p>
    <w:p w14:paraId="593C2AAB" w14:textId="77777777" w:rsidR="00073577" w:rsidRPr="00073577" w:rsidRDefault="00073577" w:rsidP="00073577">
      <w:pPr>
        <w:spacing w:before="0" w:after="0"/>
        <w:rPr>
          <w:ins w:id="12205" w:author="Abhishek Deep Nigam" w:date="2015-10-26T01:01:00Z"/>
          <w:rFonts w:ascii="Courier New" w:hAnsi="Courier New" w:cs="Courier New"/>
          <w:sz w:val="16"/>
          <w:szCs w:val="16"/>
          <w:rPrChange w:id="12206" w:author="Abhishek Deep Nigam" w:date="2015-10-26T01:01:00Z">
            <w:rPr>
              <w:ins w:id="12207" w:author="Abhishek Deep Nigam" w:date="2015-10-26T01:01:00Z"/>
              <w:rFonts w:ascii="Courier New" w:hAnsi="Courier New" w:cs="Courier New"/>
            </w:rPr>
          </w:rPrChange>
        </w:rPr>
      </w:pPr>
      <w:ins w:id="12208" w:author="Abhishek Deep Nigam" w:date="2015-10-26T01:01:00Z">
        <w:r w:rsidRPr="00073577">
          <w:rPr>
            <w:rFonts w:ascii="Courier New" w:hAnsi="Courier New" w:cs="Courier New"/>
            <w:sz w:val="16"/>
            <w:szCs w:val="16"/>
            <w:rPrChange w:id="12209" w:author="Abhishek Deep Nigam" w:date="2015-10-26T01:01:00Z">
              <w:rPr>
                <w:rFonts w:ascii="Courier New" w:hAnsi="Courier New" w:cs="Courier New"/>
              </w:rPr>
            </w:rPrChange>
          </w:rPr>
          <w:t>[4]-&gt;P(Backtracking)</w:t>
        </w:r>
      </w:ins>
    </w:p>
    <w:p w14:paraId="743DD79B" w14:textId="77777777" w:rsidR="00073577" w:rsidRPr="00073577" w:rsidRDefault="00073577" w:rsidP="00073577">
      <w:pPr>
        <w:spacing w:before="0" w:after="0"/>
        <w:rPr>
          <w:ins w:id="12210" w:author="Abhishek Deep Nigam" w:date="2015-10-26T01:01:00Z"/>
          <w:rFonts w:ascii="Courier New" w:hAnsi="Courier New" w:cs="Courier New"/>
          <w:sz w:val="16"/>
          <w:szCs w:val="16"/>
          <w:rPrChange w:id="12211" w:author="Abhishek Deep Nigam" w:date="2015-10-26T01:01:00Z">
            <w:rPr>
              <w:ins w:id="12212" w:author="Abhishek Deep Nigam" w:date="2015-10-26T01:01:00Z"/>
              <w:rFonts w:ascii="Courier New" w:hAnsi="Courier New" w:cs="Courier New"/>
            </w:rPr>
          </w:rPrChange>
        </w:rPr>
      </w:pPr>
      <w:ins w:id="12213" w:author="Abhishek Deep Nigam" w:date="2015-10-26T01:01:00Z">
        <w:r w:rsidRPr="00073577">
          <w:rPr>
            <w:rFonts w:ascii="Courier New" w:hAnsi="Courier New" w:cs="Courier New"/>
            <w:sz w:val="16"/>
            <w:szCs w:val="16"/>
            <w:rPrChange w:id="12214" w:author="Abhishek Deep Nigam" w:date="2015-10-26T01:01:00Z">
              <w:rPr>
                <w:rFonts w:ascii="Courier New" w:hAnsi="Courier New" w:cs="Courier New"/>
              </w:rPr>
            </w:rPrChange>
          </w:rPr>
          <w:t>[4]-&gt;Q(Backtracking)</w:t>
        </w:r>
      </w:ins>
    </w:p>
    <w:p w14:paraId="03854E52" w14:textId="77777777" w:rsidR="00073577" w:rsidRPr="00073577" w:rsidRDefault="00073577" w:rsidP="00073577">
      <w:pPr>
        <w:spacing w:before="0" w:after="0"/>
        <w:rPr>
          <w:ins w:id="12215" w:author="Abhishek Deep Nigam" w:date="2015-10-26T01:01:00Z"/>
          <w:rFonts w:ascii="Courier New" w:hAnsi="Courier New" w:cs="Courier New"/>
          <w:sz w:val="16"/>
          <w:szCs w:val="16"/>
          <w:rPrChange w:id="12216" w:author="Abhishek Deep Nigam" w:date="2015-10-26T01:01:00Z">
            <w:rPr>
              <w:ins w:id="12217" w:author="Abhishek Deep Nigam" w:date="2015-10-26T01:01:00Z"/>
              <w:rFonts w:ascii="Courier New" w:hAnsi="Courier New" w:cs="Courier New"/>
            </w:rPr>
          </w:rPrChange>
        </w:rPr>
      </w:pPr>
      <w:ins w:id="12218" w:author="Abhishek Deep Nigam" w:date="2015-10-26T01:01:00Z">
        <w:r w:rsidRPr="00073577">
          <w:rPr>
            <w:rFonts w:ascii="Courier New" w:hAnsi="Courier New" w:cs="Courier New"/>
            <w:sz w:val="16"/>
            <w:szCs w:val="16"/>
            <w:rPrChange w:id="12219" w:author="Abhishek Deep Nigam" w:date="2015-10-26T01:01:00Z">
              <w:rPr>
                <w:rFonts w:ascii="Courier New" w:hAnsi="Courier New" w:cs="Courier New"/>
              </w:rPr>
            </w:rPrChange>
          </w:rPr>
          <w:t>[4]-&gt;S(Backtracking)</w:t>
        </w:r>
      </w:ins>
    </w:p>
    <w:p w14:paraId="2C1A60C1" w14:textId="77777777" w:rsidR="00073577" w:rsidRPr="00073577" w:rsidRDefault="00073577" w:rsidP="00073577">
      <w:pPr>
        <w:spacing w:before="0" w:after="0"/>
        <w:rPr>
          <w:ins w:id="12220" w:author="Abhishek Deep Nigam" w:date="2015-10-26T01:01:00Z"/>
          <w:rFonts w:ascii="Courier New" w:hAnsi="Courier New" w:cs="Courier New"/>
          <w:sz w:val="16"/>
          <w:szCs w:val="16"/>
          <w:rPrChange w:id="12221" w:author="Abhishek Deep Nigam" w:date="2015-10-26T01:01:00Z">
            <w:rPr>
              <w:ins w:id="12222" w:author="Abhishek Deep Nigam" w:date="2015-10-26T01:01:00Z"/>
              <w:rFonts w:ascii="Courier New" w:hAnsi="Courier New" w:cs="Courier New"/>
            </w:rPr>
          </w:rPrChange>
        </w:rPr>
      </w:pPr>
      <w:ins w:id="12223" w:author="Abhishek Deep Nigam" w:date="2015-10-26T01:01:00Z">
        <w:r w:rsidRPr="00073577">
          <w:rPr>
            <w:rFonts w:ascii="Courier New" w:hAnsi="Courier New" w:cs="Courier New"/>
            <w:sz w:val="16"/>
            <w:szCs w:val="16"/>
            <w:rPrChange w:id="12224" w:author="Abhishek Deep Nigam" w:date="2015-10-26T01:01:00Z">
              <w:rPr>
                <w:rFonts w:ascii="Courier New" w:hAnsi="Courier New" w:cs="Courier New"/>
              </w:rPr>
            </w:rPrChange>
          </w:rPr>
          <w:t>[4]-&gt;Y[5]-&gt;O[6]-&gt;I[7]-&gt;E(Backtracking)</w:t>
        </w:r>
      </w:ins>
    </w:p>
    <w:p w14:paraId="0AFE921A" w14:textId="77777777" w:rsidR="00073577" w:rsidRPr="00073577" w:rsidRDefault="00073577" w:rsidP="00073577">
      <w:pPr>
        <w:spacing w:before="0" w:after="0"/>
        <w:rPr>
          <w:ins w:id="12225" w:author="Abhishek Deep Nigam" w:date="2015-10-26T01:01:00Z"/>
          <w:rFonts w:ascii="Courier New" w:hAnsi="Courier New" w:cs="Courier New"/>
          <w:sz w:val="16"/>
          <w:szCs w:val="16"/>
          <w:rPrChange w:id="12226" w:author="Abhishek Deep Nigam" w:date="2015-10-26T01:01:00Z">
            <w:rPr>
              <w:ins w:id="12227" w:author="Abhishek Deep Nigam" w:date="2015-10-26T01:01:00Z"/>
              <w:rFonts w:ascii="Courier New" w:hAnsi="Courier New" w:cs="Courier New"/>
            </w:rPr>
          </w:rPrChange>
        </w:rPr>
      </w:pPr>
      <w:ins w:id="12228" w:author="Abhishek Deep Nigam" w:date="2015-10-26T01:01:00Z">
        <w:r w:rsidRPr="00073577">
          <w:rPr>
            <w:rFonts w:ascii="Courier New" w:hAnsi="Courier New" w:cs="Courier New"/>
            <w:sz w:val="16"/>
            <w:szCs w:val="16"/>
            <w:rPrChange w:id="12229" w:author="Abhishek Deep Nigam" w:date="2015-10-26T01:01:00Z">
              <w:rPr>
                <w:rFonts w:ascii="Courier New" w:hAnsi="Courier New" w:cs="Courier New"/>
              </w:rPr>
            </w:rPrChange>
          </w:rPr>
          <w:t>[1]-&gt;J[2]-&gt;T[3]-&gt;T[4]-&gt;A(Backtracking)</w:t>
        </w:r>
      </w:ins>
    </w:p>
    <w:p w14:paraId="63379595" w14:textId="77777777" w:rsidR="00073577" w:rsidRPr="00073577" w:rsidRDefault="00073577" w:rsidP="00073577">
      <w:pPr>
        <w:spacing w:before="0" w:after="0"/>
        <w:rPr>
          <w:ins w:id="12230" w:author="Abhishek Deep Nigam" w:date="2015-10-26T01:01:00Z"/>
          <w:rFonts w:ascii="Courier New" w:hAnsi="Courier New" w:cs="Courier New"/>
          <w:sz w:val="16"/>
          <w:szCs w:val="16"/>
          <w:rPrChange w:id="12231" w:author="Abhishek Deep Nigam" w:date="2015-10-26T01:01:00Z">
            <w:rPr>
              <w:ins w:id="12232" w:author="Abhishek Deep Nigam" w:date="2015-10-26T01:01:00Z"/>
              <w:rFonts w:ascii="Courier New" w:hAnsi="Courier New" w:cs="Courier New"/>
            </w:rPr>
          </w:rPrChange>
        </w:rPr>
      </w:pPr>
      <w:ins w:id="12233" w:author="Abhishek Deep Nigam" w:date="2015-10-26T01:01:00Z">
        <w:r w:rsidRPr="00073577">
          <w:rPr>
            <w:rFonts w:ascii="Courier New" w:hAnsi="Courier New" w:cs="Courier New"/>
            <w:sz w:val="16"/>
            <w:szCs w:val="16"/>
            <w:rPrChange w:id="12234" w:author="Abhishek Deep Nigam" w:date="2015-10-26T01:01:00Z">
              <w:rPr>
                <w:rFonts w:ascii="Courier New" w:hAnsi="Courier New" w:cs="Courier New"/>
              </w:rPr>
            </w:rPrChange>
          </w:rPr>
          <w:t>[4]-&gt;N[5]-&gt;O[6]-&gt;I(Backtracking)</w:t>
        </w:r>
      </w:ins>
    </w:p>
    <w:p w14:paraId="6672606D" w14:textId="77777777" w:rsidR="00073577" w:rsidRPr="00073577" w:rsidRDefault="00073577" w:rsidP="00073577">
      <w:pPr>
        <w:spacing w:before="0" w:after="0"/>
        <w:rPr>
          <w:ins w:id="12235" w:author="Abhishek Deep Nigam" w:date="2015-10-26T01:01:00Z"/>
          <w:rFonts w:ascii="Courier New" w:hAnsi="Courier New" w:cs="Courier New"/>
          <w:sz w:val="16"/>
          <w:szCs w:val="16"/>
          <w:rPrChange w:id="12236" w:author="Abhishek Deep Nigam" w:date="2015-10-26T01:01:00Z">
            <w:rPr>
              <w:ins w:id="12237" w:author="Abhishek Deep Nigam" w:date="2015-10-26T01:01:00Z"/>
              <w:rFonts w:ascii="Courier New" w:hAnsi="Courier New" w:cs="Courier New"/>
            </w:rPr>
          </w:rPrChange>
        </w:rPr>
      </w:pPr>
      <w:ins w:id="12238" w:author="Abhishek Deep Nigam" w:date="2015-10-26T01:01:00Z">
        <w:r w:rsidRPr="00073577">
          <w:rPr>
            <w:rFonts w:ascii="Courier New" w:hAnsi="Courier New" w:cs="Courier New"/>
            <w:sz w:val="16"/>
            <w:szCs w:val="16"/>
            <w:rPrChange w:id="12239" w:author="Abhishek Deep Nigam" w:date="2015-10-26T01:01:00Z">
              <w:rPr>
                <w:rFonts w:ascii="Courier New" w:hAnsi="Courier New" w:cs="Courier New"/>
              </w:rPr>
            </w:rPrChange>
          </w:rPr>
          <w:t>[4]-&gt;O[5]-&gt;O[6]-&gt;I(Backtracking)</w:t>
        </w:r>
      </w:ins>
    </w:p>
    <w:p w14:paraId="4CEA13A2" w14:textId="77777777" w:rsidR="00073577" w:rsidRPr="00073577" w:rsidRDefault="00073577" w:rsidP="00073577">
      <w:pPr>
        <w:spacing w:before="0" w:after="0"/>
        <w:rPr>
          <w:ins w:id="12240" w:author="Abhishek Deep Nigam" w:date="2015-10-26T01:01:00Z"/>
          <w:rFonts w:ascii="Courier New" w:hAnsi="Courier New" w:cs="Courier New"/>
          <w:sz w:val="16"/>
          <w:szCs w:val="16"/>
          <w:rPrChange w:id="12241" w:author="Abhishek Deep Nigam" w:date="2015-10-26T01:01:00Z">
            <w:rPr>
              <w:ins w:id="12242" w:author="Abhishek Deep Nigam" w:date="2015-10-26T01:01:00Z"/>
              <w:rFonts w:ascii="Courier New" w:hAnsi="Courier New" w:cs="Courier New"/>
            </w:rPr>
          </w:rPrChange>
        </w:rPr>
      </w:pPr>
      <w:ins w:id="12243" w:author="Abhishek Deep Nigam" w:date="2015-10-26T01:01:00Z">
        <w:r w:rsidRPr="00073577">
          <w:rPr>
            <w:rFonts w:ascii="Courier New" w:hAnsi="Courier New" w:cs="Courier New"/>
            <w:sz w:val="16"/>
            <w:szCs w:val="16"/>
            <w:rPrChange w:id="12244" w:author="Abhishek Deep Nigam" w:date="2015-10-26T01:01:00Z">
              <w:rPr>
                <w:rFonts w:ascii="Courier New" w:hAnsi="Courier New" w:cs="Courier New"/>
              </w:rPr>
            </w:rPrChange>
          </w:rPr>
          <w:t>[4]-&gt;P(Backtracking)</w:t>
        </w:r>
      </w:ins>
    </w:p>
    <w:p w14:paraId="4B00061E" w14:textId="77777777" w:rsidR="00073577" w:rsidRPr="00073577" w:rsidRDefault="00073577" w:rsidP="00073577">
      <w:pPr>
        <w:spacing w:before="0" w:after="0"/>
        <w:rPr>
          <w:ins w:id="12245" w:author="Abhishek Deep Nigam" w:date="2015-10-26T01:01:00Z"/>
          <w:rFonts w:ascii="Courier New" w:hAnsi="Courier New" w:cs="Courier New"/>
          <w:sz w:val="16"/>
          <w:szCs w:val="16"/>
          <w:rPrChange w:id="12246" w:author="Abhishek Deep Nigam" w:date="2015-10-26T01:01:00Z">
            <w:rPr>
              <w:ins w:id="12247" w:author="Abhishek Deep Nigam" w:date="2015-10-26T01:01:00Z"/>
              <w:rFonts w:ascii="Courier New" w:hAnsi="Courier New" w:cs="Courier New"/>
            </w:rPr>
          </w:rPrChange>
        </w:rPr>
      </w:pPr>
      <w:ins w:id="12248" w:author="Abhishek Deep Nigam" w:date="2015-10-26T01:01:00Z">
        <w:r w:rsidRPr="00073577">
          <w:rPr>
            <w:rFonts w:ascii="Courier New" w:hAnsi="Courier New" w:cs="Courier New"/>
            <w:sz w:val="16"/>
            <w:szCs w:val="16"/>
            <w:rPrChange w:id="12249" w:author="Abhishek Deep Nigam" w:date="2015-10-26T01:01:00Z">
              <w:rPr>
                <w:rFonts w:ascii="Courier New" w:hAnsi="Courier New" w:cs="Courier New"/>
              </w:rPr>
            </w:rPrChange>
          </w:rPr>
          <w:t>[4]-&gt;Q(Backtracking)</w:t>
        </w:r>
      </w:ins>
    </w:p>
    <w:p w14:paraId="5AF785B0" w14:textId="77777777" w:rsidR="00073577" w:rsidRPr="00073577" w:rsidRDefault="00073577" w:rsidP="00073577">
      <w:pPr>
        <w:spacing w:before="0" w:after="0"/>
        <w:rPr>
          <w:ins w:id="12250" w:author="Abhishek Deep Nigam" w:date="2015-10-26T01:01:00Z"/>
          <w:rFonts w:ascii="Courier New" w:hAnsi="Courier New" w:cs="Courier New"/>
          <w:sz w:val="16"/>
          <w:szCs w:val="16"/>
          <w:rPrChange w:id="12251" w:author="Abhishek Deep Nigam" w:date="2015-10-26T01:01:00Z">
            <w:rPr>
              <w:ins w:id="12252" w:author="Abhishek Deep Nigam" w:date="2015-10-26T01:01:00Z"/>
              <w:rFonts w:ascii="Courier New" w:hAnsi="Courier New" w:cs="Courier New"/>
            </w:rPr>
          </w:rPrChange>
        </w:rPr>
      </w:pPr>
      <w:ins w:id="12253" w:author="Abhishek Deep Nigam" w:date="2015-10-26T01:01:00Z">
        <w:r w:rsidRPr="00073577">
          <w:rPr>
            <w:rFonts w:ascii="Courier New" w:hAnsi="Courier New" w:cs="Courier New"/>
            <w:sz w:val="16"/>
            <w:szCs w:val="16"/>
            <w:rPrChange w:id="12254" w:author="Abhishek Deep Nigam" w:date="2015-10-26T01:01:00Z">
              <w:rPr>
                <w:rFonts w:ascii="Courier New" w:hAnsi="Courier New" w:cs="Courier New"/>
              </w:rPr>
            </w:rPrChange>
          </w:rPr>
          <w:t>[4]-&gt;S(Backtracking)</w:t>
        </w:r>
      </w:ins>
    </w:p>
    <w:p w14:paraId="64D09424" w14:textId="77777777" w:rsidR="00073577" w:rsidRPr="00073577" w:rsidRDefault="00073577" w:rsidP="00073577">
      <w:pPr>
        <w:spacing w:before="0" w:after="0"/>
        <w:rPr>
          <w:ins w:id="12255" w:author="Abhishek Deep Nigam" w:date="2015-10-26T01:01:00Z"/>
          <w:rFonts w:ascii="Courier New" w:hAnsi="Courier New" w:cs="Courier New"/>
          <w:sz w:val="16"/>
          <w:szCs w:val="16"/>
          <w:rPrChange w:id="12256" w:author="Abhishek Deep Nigam" w:date="2015-10-26T01:01:00Z">
            <w:rPr>
              <w:ins w:id="12257" w:author="Abhishek Deep Nigam" w:date="2015-10-26T01:01:00Z"/>
              <w:rFonts w:ascii="Courier New" w:hAnsi="Courier New" w:cs="Courier New"/>
            </w:rPr>
          </w:rPrChange>
        </w:rPr>
      </w:pPr>
      <w:ins w:id="12258" w:author="Abhishek Deep Nigam" w:date="2015-10-26T01:01:00Z">
        <w:r w:rsidRPr="00073577">
          <w:rPr>
            <w:rFonts w:ascii="Courier New" w:hAnsi="Courier New" w:cs="Courier New"/>
            <w:sz w:val="16"/>
            <w:szCs w:val="16"/>
            <w:rPrChange w:id="12259" w:author="Abhishek Deep Nigam" w:date="2015-10-26T01:01:00Z">
              <w:rPr>
                <w:rFonts w:ascii="Courier New" w:hAnsi="Courier New" w:cs="Courier New"/>
              </w:rPr>
            </w:rPrChange>
          </w:rPr>
          <w:t>[4]-&gt;Y[5]-&gt;O[6]-&gt;I(Backtracking)</w:t>
        </w:r>
      </w:ins>
    </w:p>
    <w:p w14:paraId="30D015CD" w14:textId="77777777" w:rsidR="00073577" w:rsidRPr="00073577" w:rsidRDefault="00073577" w:rsidP="00073577">
      <w:pPr>
        <w:spacing w:before="0" w:after="0"/>
        <w:rPr>
          <w:ins w:id="12260" w:author="Abhishek Deep Nigam" w:date="2015-10-26T01:01:00Z"/>
          <w:rFonts w:ascii="Courier New" w:hAnsi="Courier New" w:cs="Courier New"/>
          <w:sz w:val="16"/>
          <w:szCs w:val="16"/>
          <w:rPrChange w:id="12261" w:author="Abhishek Deep Nigam" w:date="2015-10-26T01:01:00Z">
            <w:rPr>
              <w:ins w:id="12262" w:author="Abhishek Deep Nigam" w:date="2015-10-26T01:01:00Z"/>
              <w:rFonts w:ascii="Courier New" w:hAnsi="Courier New" w:cs="Courier New"/>
            </w:rPr>
          </w:rPrChange>
        </w:rPr>
      </w:pPr>
      <w:ins w:id="12263" w:author="Abhishek Deep Nigam" w:date="2015-10-26T01:01:00Z">
        <w:r w:rsidRPr="00073577">
          <w:rPr>
            <w:rFonts w:ascii="Courier New" w:hAnsi="Courier New" w:cs="Courier New"/>
            <w:sz w:val="16"/>
            <w:szCs w:val="16"/>
            <w:rPrChange w:id="12264" w:author="Abhishek Deep Nigam" w:date="2015-10-26T01:01:00Z">
              <w:rPr>
                <w:rFonts w:ascii="Courier New" w:hAnsi="Courier New" w:cs="Courier New"/>
              </w:rPr>
            </w:rPrChange>
          </w:rPr>
          <w:t>[1]-&gt;M[2]-&gt;T[3]-&gt;T[4]-&gt;A(Backtracking)</w:t>
        </w:r>
      </w:ins>
    </w:p>
    <w:p w14:paraId="39E12274" w14:textId="77777777" w:rsidR="00073577" w:rsidRPr="00073577" w:rsidRDefault="00073577" w:rsidP="00073577">
      <w:pPr>
        <w:spacing w:before="0" w:after="0"/>
        <w:rPr>
          <w:ins w:id="12265" w:author="Abhishek Deep Nigam" w:date="2015-10-26T01:01:00Z"/>
          <w:rFonts w:ascii="Courier New" w:hAnsi="Courier New" w:cs="Courier New"/>
          <w:sz w:val="16"/>
          <w:szCs w:val="16"/>
          <w:rPrChange w:id="12266" w:author="Abhishek Deep Nigam" w:date="2015-10-26T01:01:00Z">
            <w:rPr>
              <w:ins w:id="12267" w:author="Abhishek Deep Nigam" w:date="2015-10-26T01:01:00Z"/>
              <w:rFonts w:ascii="Courier New" w:hAnsi="Courier New" w:cs="Courier New"/>
            </w:rPr>
          </w:rPrChange>
        </w:rPr>
      </w:pPr>
      <w:ins w:id="12268" w:author="Abhishek Deep Nigam" w:date="2015-10-26T01:01:00Z">
        <w:r w:rsidRPr="00073577">
          <w:rPr>
            <w:rFonts w:ascii="Courier New" w:hAnsi="Courier New" w:cs="Courier New"/>
            <w:sz w:val="16"/>
            <w:szCs w:val="16"/>
            <w:rPrChange w:id="12269" w:author="Abhishek Deep Nigam" w:date="2015-10-26T01:01:00Z">
              <w:rPr>
                <w:rFonts w:ascii="Courier New" w:hAnsi="Courier New" w:cs="Courier New"/>
              </w:rPr>
            </w:rPrChange>
          </w:rPr>
          <w:t>[4]-&gt;N[5]-&gt;O[6]-&gt;I(Backtracking)</w:t>
        </w:r>
      </w:ins>
    </w:p>
    <w:p w14:paraId="0CF392D6" w14:textId="77777777" w:rsidR="00073577" w:rsidRPr="00073577" w:rsidRDefault="00073577" w:rsidP="00073577">
      <w:pPr>
        <w:spacing w:before="0" w:after="0"/>
        <w:rPr>
          <w:ins w:id="12270" w:author="Abhishek Deep Nigam" w:date="2015-10-26T01:01:00Z"/>
          <w:rFonts w:ascii="Courier New" w:hAnsi="Courier New" w:cs="Courier New"/>
          <w:sz w:val="16"/>
          <w:szCs w:val="16"/>
          <w:rPrChange w:id="12271" w:author="Abhishek Deep Nigam" w:date="2015-10-26T01:01:00Z">
            <w:rPr>
              <w:ins w:id="12272" w:author="Abhishek Deep Nigam" w:date="2015-10-26T01:01:00Z"/>
              <w:rFonts w:ascii="Courier New" w:hAnsi="Courier New" w:cs="Courier New"/>
            </w:rPr>
          </w:rPrChange>
        </w:rPr>
      </w:pPr>
      <w:ins w:id="12273" w:author="Abhishek Deep Nigam" w:date="2015-10-26T01:01:00Z">
        <w:r w:rsidRPr="00073577">
          <w:rPr>
            <w:rFonts w:ascii="Courier New" w:hAnsi="Courier New" w:cs="Courier New"/>
            <w:sz w:val="16"/>
            <w:szCs w:val="16"/>
            <w:rPrChange w:id="12274" w:author="Abhishek Deep Nigam" w:date="2015-10-26T01:01:00Z">
              <w:rPr>
                <w:rFonts w:ascii="Courier New" w:hAnsi="Courier New" w:cs="Courier New"/>
              </w:rPr>
            </w:rPrChange>
          </w:rPr>
          <w:t>[4]-&gt;O[5]-&gt;O[6]-&gt;I(Backtracking)</w:t>
        </w:r>
      </w:ins>
    </w:p>
    <w:p w14:paraId="7754D549" w14:textId="77777777" w:rsidR="00073577" w:rsidRPr="00073577" w:rsidRDefault="00073577" w:rsidP="00073577">
      <w:pPr>
        <w:spacing w:before="0" w:after="0"/>
        <w:rPr>
          <w:ins w:id="12275" w:author="Abhishek Deep Nigam" w:date="2015-10-26T01:01:00Z"/>
          <w:rFonts w:ascii="Courier New" w:hAnsi="Courier New" w:cs="Courier New"/>
          <w:sz w:val="16"/>
          <w:szCs w:val="16"/>
          <w:rPrChange w:id="12276" w:author="Abhishek Deep Nigam" w:date="2015-10-26T01:01:00Z">
            <w:rPr>
              <w:ins w:id="12277" w:author="Abhishek Deep Nigam" w:date="2015-10-26T01:01:00Z"/>
              <w:rFonts w:ascii="Courier New" w:hAnsi="Courier New" w:cs="Courier New"/>
            </w:rPr>
          </w:rPrChange>
        </w:rPr>
      </w:pPr>
      <w:ins w:id="12278" w:author="Abhishek Deep Nigam" w:date="2015-10-26T01:01:00Z">
        <w:r w:rsidRPr="00073577">
          <w:rPr>
            <w:rFonts w:ascii="Courier New" w:hAnsi="Courier New" w:cs="Courier New"/>
            <w:sz w:val="16"/>
            <w:szCs w:val="16"/>
            <w:rPrChange w:id="12279" w:author="Abhishek Deep Nigam" w:date="2015-10-26T01:01:00Z">
              <w:rPr>
                <w:rFonts w:ascii="Courier New" w:hAnsi="Courier New" w:cs="Courier New"/>
              </w:rPr>
            </w:rPrChange>
          </w:rPr>
          <w:t>[4]-&gt;P(Backtracking)</w:t>
        </w:r>
      </w:ins>
    </w:p>
    <w:p w14:paraId="0C873E8B" w14:textId="77777777" w:rsidR="00073577" w:rsidRPr="00073577" w:rsidRDefault="00073577" w:rsidP="00073577">
      <w:pPr>
        <w:spacing w:before="0" w:after="0"/>
        <w:rPr>
          <w:ins w:id="12280" w:author="Abhishek Deep Nigam" w:date="2015-10-26T01:01:00Z"/>
          <w:rFonts w:ascii="Courier New" w:hAnsi="Courier New" w:cs="Courier New"/>
          <w:sz w:val="16"/>
          <w:szCs w:val="16"/>
          <w:rPrChange w:id="12281" w:author="Abhishek Deep Nigam" w:date="2015-10-26T01:01:00Z">
            <w:rPr>
              <w:ins w:id="12282" w:author="Abhishek Deep Nigam" w:date="2015-10-26T01:01:00Z"/>
              <w:rFonts w:ascii="Courier New" w:hAnsi="Courier New" w:cs="Courier New"/>
            </w:rPr>
          </w:rPrChange>
        </w:rPr>
      </w:pPr>
      <w:ins w:id="12283" w:author="Abhishek Deep Nigam" w:date="2015-10-26T01:01:00Z">
        <w:r w:rsidRPr="00073577">
          <w:rPr>
            <w:rFonts w:ascii="Courier New" w:hAnsi="Courier New" w:cs="Courier New"/>
            <w:sz w:val="16"/>
            <w:szCs w:val="16"/>
            <w:rPrChange w:id="12284" w:author="Abhishek Deep Nigam" w:date="2015-10-26T01:01:00Z">
              <w:rPr>
                <w:rFonts w:ascii="Courier New" w:hAnsi="Courier New" w:cs="Courier New"/>
              </w:rPr>
            </w:rPrChange>
          </w:rPr>
          <w:t>[4]-&gt;Q(Backtracking)</w:t>
        </w:r>
      </w:ins>
    </w:p>
    <w:p w14:paraId="3B771910" w14:textId="77777777" w:rsidR="00073577" w:rsidRPr="00073577" w:rsidRDefault="00073577" w:rsidP="00073577">
      <w:pPr>
        <w:spacing w:before="0" w:after="0"/>
        <w:rPr>
          <w:ins w:id="12285" w:author="Abhishek Deep Nigam" w:date="2015-10-26T01:01:00Z"/>
          <w:rFonts w:ascii="Courier New" w:hAnsi="Courier New" w:cs="Courier New"/>
          <w:sz w:val="16"/>
          <w:szCs w:val="16"/>
          <w:rPrChange w:id="12286" w:author="Abhishek Deep Nigam" w:date="2015-10-26T01:01:00Z">
            <w:rPr>
              <w:ins w:id="12287" w:author="Abhishek Deep Nigam" w:date="2015-10-26T01:01:00Z"/>
              <w:rFonts w:ascii="Courier New" w:hAnsi="Courier New" w:cs="Courier New"/>
            </w:rPr>
          </w:rPrChange>
        </w:rPr>
      </w:pPr>
      <w:ins w:id="12288" w:author="Abhishek Deep Nigam" w:date="2015-10-26T01:01:00Z">
        <w:r w:rsidRPr="00073577">
          <w:rPr>
            <w:rFonts w:ascii="Courier New" w:hAnsi="Courier New" w:cs="Courier New"/>
            <w:sz w:val="16"/>
            <w:szCs w:val="16"/>
            <w:rPrChange w:id="12289" w:author="Abhishek Deep Nigam" w:date="2015-10-26T01:01:00Z">
              <w:rPr>
                <w:rFonts w:ascii="Courier New" w:hAnsi="Courier New" w:cs="Courier New"/>
              </w:rPr>
            </w:rPrChange>
          </w:rPr>
          <w:t>[4]-&gt;S(Backtracking)</w:t>
        </w:r>
      </w:ins>
    </w:p>
    <w:p w14:paraId="630947FD" w14:textId="77777777" w:rsidR="00073577" w:rsidRPr="00073577" w:rsidRDefault="00073577" w:rsidP="00073577">
      <w:pPr>
        <w:spacing w:before="0" w:after="0"/>
        <w:rPr>
          <w:ins w:id="12290" w:author="Abhishek Deep Nigam" w:date="2015-10-26T01:01:00Z"/>
          <w:rFonts w:ascii="Courier New" w:hAnsi="Courier New" w:cs="Courier New"/>
          <w:sz w:val="16"/>
          <w:szCs w:val="16"/>
          <w:rPrChange w:id="12291" w:author="Abhishek Deep Nigam" w:date="2015-10-26T01:01:00Z">
            <w:rPr>
              <w:ins w:id="12292" w:author="Abhishek Deep Nigam" w:date="2015-10-26T01:01:00Z"/>
              <w:rFonts w:ascii="Courier New" w:hAnsi="Courier New" w:cs="Courier New"/>
            </w:rPr>
          </w:rPrChange>
        </w:rPr>
      </w:pPr>
      <w:ins w:id="12293" w:author="Abhishek Deep Nigam" w:date="2015-10-26T01:01:00Z">
        <w:r w:rsidRPr="00073577">
          <w:rPr>
            <w:rFonts w:ascii="Courier New" w:hAnsi="Courier New" w:cs="Courier New"/>
            <w:sz w:val="16"/>
            <w:szCs w:val="16"/>
            <w:rPrChange w:id="12294" w:author="Abhishek Deep Nigam" w:date="2015-10-26T01:01:00Z">
              <w:rPr>
                <w:rFonts w:ascii="Courier New" w:hAnsi="Courier New" w:cs="Courier New"/>
              </w:rPr>
            </w:rPrChange>
          </w:rPr>
          <w:t>[4]-&gt;Y[5]-&gt;O[6]-&gt;I(Backtracking)</w:t>
        </w:r>
      </w:ins>
    </w:p>
    <w:p w14:paraId="761B9231" w14:textId="77777777" w:rsidR="00073577" w:rsidRPr="00073577" w:rsidRDefault="00073577" w:rsidP="00073577">
      <w:pPr>
        <w:spacing w:before="0" w:after="0"/>
        <w:rPr>
          <w:ins w:id="12295" w:author="Abhishek Deep Nigam" w:date="2015-10-26T01:01:00Z"/>
          <w:rFonts w:ascii="Courier New" w:hAnsi="Courier New" w:cs="Courier New"/>
          <w:sz w:val="16"/>
          <w:szCs w:val="16"/>
          <w:rPrChange w:id="12296" w:author="Abhishek Deep Nigam" w:date="2015-10-26T01:01:00Z">
            <w:rPr>
              <w:ins w:id="12297" w:author="Abhishek Deep Nigam" w:date="2015-10-26T01:01:00Z"/>
              <w:rFonts w:ascii="Courier New" w:hAnsi="Courier New" w:cs="Courier New"/>
            </w:rPr>
          </w:rPrChange>
        </w:rPr>
      </w:pPr>
      <w:ins w:id="12298" w:author="Abhishek Deep Nigam" w:date="2015-10-26T01:01:00Z">
        <w:r w:rsidRPr="00073577">
          <w:rPr>
            <w:rFonts w:ascii="Courier New" w:hAnsi="Courier New" w:cs="Courier New"/>
            <w:sz w:val="16"/>
            <w:szCs w:val="16"/>
            <w:rPrChange w:id="12299" w:author="Abhishek Deep Nigam" w:date="2015-10-26T01:01:00Z">
              <w:rPr>
                <w:rFonts w:ascii="Courier New" w:hAnsi="Courier New" w:cs="Courier New"/>
              </w:rPr>
            </w:rPrChange>
          </w:rPr>
          <w:t>[1]-&gt;O[2]-&gt;T[3]-&gt;T[4]-&gt;A(Backtracking)</w:t>
        </w:r>
      </w:ins>
    </w:p>
    <w:p w14:paraId="1AC4677A" w14:textId="77777777" w:rsidR="00073577" w:rsidRPr="00073577" w:rsidRDefault="00073577" w:rsidP="00073577">
      <w:pPr>
        <w:spacing w:before="0" w:after="0"/>
        <w:rPr>
          <w:ins w:id="12300" w:author="Abhishek Deep Nigam" w:date="2015-10-26T01:01:00Z"/>
          <w:rFonts w:ascii="Courier New" w:hAnsi="Courier New" w:cs="Courier New"/>
          <w:sz w:val="16"/>
          <w:szCs w:val="16"/>
          <w:rPrChange w:id="12301" w:author="Abhishek Deep Nigam" w:date="2015-10-26T01:01:00Z">
            <w:rPr>
              <w:ins w:id="12302" w:author="Abhishek Deep Nigam" w:date="2015-10-26T01:01:00Z"/>
              <w:rFonts w:ascii="Courier New" w:hAnsi="Courier New" w:cs="Courier New"/>
            </w:rPr>
          </w:rPrChange>
        </w:rPr>
      </w:pPr>
      <w:ins w:id="12303" w:author="Abhishek Deep Nigam" w:date="2015-10-26T01:01:00Z">
        <w:r w:rsidRPr="00073577">
          <w:rPr>
            <w:rFonts w:ascii="Courier New" w:hAnsi="Courier New" w:cs="Courier New"/>
            <w:sz w:val="16"/>
            <w:szCs w:val="16"/>
            <w:rPrChange w:id="12304" w:author="Abhishek Deep Nigam" w:date="2015-10-26T01:01:00Z">
              <w:rPr>
                <w:rFonts w:ascii="Courier New" w:hAnsi="Courier New" w:cs="Courier New"/>
              </w:rPr>
            </w:rPrChange>
          </w:rPr>
          <w:t>[4]-&gt;N[5]-&gt;O[6]-&gt;I(Backtracking)</w:t>
        </w:r>
      </w:ins>
    </w:p>
    <w:p w14:paraId="7BC26897" w14:textId="77777777" w:rsidR="00073577" w:rsidRPr="00073577" w:rsidRDefault="00073577" w:rsidP="00073577">
      <w:pPr>
        <w:spacing w:before="0" w:after="0"/>
        <w:rPr>
          <w:ins w:id="12305" w:author="Abhishek Deep Nigam" w:date="2015-10-26T01:01:00Z"/>
          <w:rFonts w:ascii="Courier New" w:hAnsi="Courier New" w:cs="Courier New"/>
          <w:sz w:val="16"/>
          <w:szCs w:val="16"/>
          <w:rPrChange w:id="12306" w:author="Abhishek Deep Nigam" w:date="2015-10-26T01:01:00Z">
            <w:rPr>
              <w:ins w:id="12307" w:author="Abhishek Deep Nigam" w:date="2015-10-26T01:01:00Z"/>
              <w:rFonts w:ascii="Courier New" w:hAnsi="Courier New" w:cs="Courier New"/>
            </w:rPr>
          </w:rPrChange>
        </w:rPr>
      </w:pPr>
      <w:ins w:id="12308" w:author="Abhishek Deep Nigam" w:date="2015-10-26T01:01:00Z">
        <w:r w:rsidRPr="00073577">
          <w:rPr>
            <w:rFonts w:ascii="Courier New" w:hAnsi="Courier New" w:cs="Courier New"/>
            <w:sz w:val="16"/>
            <w:szCs w:val="16"/>
            <w:rPrChange w:id="12309" w:author="Abhishek Deep Nigam" w:date="2015-10-26T01:01:00Z">
              <w:rPr>
                <w:rFonts w:ascii="Courier New" w:hAnsi="Courier New" w:cs="Courier New"/>
              </w:rPr>
            </w:rPrChange>
          </w:rPr>
          <w:t>[4]-&gt;O[5]-&gt;O[6]-&gt;I(Backtracking)</w:t>
        </w:r>
      </w:ins>
    </w:p>
    <w:p w14:paraId="6C336EAD" w14:textId="77777777" w:rsidR="00073577" w:rsidRPr="00073577" w:rsidRDefault="00073577" w:rsidP="00073577">
      <w:pPr>
        <w:spacing w:before="0" w:after="0"/>
        <w:rPr>
          <w:ins w:id="12310" w:author="Abhishek Deep Nigam" w:date="2015-10-26T01:01:00Z"/>
          <w:rFonts w:ascii="Courier New" w:hAnsi="Courier New" w:cs="Courier New"/>
          <w:sz w:val="16"/>
          <w:szCs w:val="16"/>
          <w:rPrChange w:id="12311" w:author="Abhishek Deep Nigam" w:date="2015-10-26T01:01:00Z">
            <w:rPr>
              <w:ins w:id="12312" w:author="Abhishek Deep Nigam" w:date="2015-10-26T01:01:00Z"/>
              <w:rFonts w:ascii="Courier New" w:hAnsi="Courier New" w:cs="Courier New"/>
            </w:rPr>
          </w:rPrChange>
        </w:rPr>
      </w:pPr>
      <w:ins w:id="12313" w:author="Abhishek Deep Nigam" w:date="2015-10-26T01:01:00Z">
        <w:r w:rsidRPr="00073577">
          <w:rPr>
            <w:rFonts w:ascii="Courier New" w:hAnsi="Courier New" w:cs="Courier New"/>
            <w:sz w:val="16"/>
            <w:szCs w:val="16"/>
            <w:rPrChange w:id="12314" w:author="Abhishek Deep Nigam" w:date="2015-10-26T01:01:00Z">
              <w:rPr>
                <w:rFonts w:ascii="Courier New" w:hAnsi="Courier New" w:cs="Courier New"/>
              </w:rPr>
            </w:rPrChange>
          </w:rPr>
          <w:t>[4]-&gt;P(Backtracking)</w:t>
        </w:r>
      </w:ins>
    </w:p>
    <w:p w14:paraId="0C29CC93" w14:textId="77777777" w:rsidR="00073577" w:rsidRPr="00073577" w:rsidRDefault="00073577" w:rsidP="00073577">
      <w:pPr>
        <w:spacing w:before="0" w:after="0"/>
        <w:rPr>
          <w:ins w:id="12315" w:author="Abhishek Deep Nigam" w:date="2015-10-26T01:01:00Z"/>
          <w:rFonts w:ascii="Courier New" w:hAnsi="Courier New" w:cs="Courier New"/>
          <w:sz w:val="16"/>
          <w:szCs w:val="16"/>
          <w:rPrChange w:id="12316" w:author="Abhishek Deep Nigam" w:date="2015-10-26T01:01:00Z">
            <w:rPr>
              <w:ins w:id="12317" w:author="Abhishek Deep Nigam" w:date="2015-10-26T01:01:00Z"/>
              <w:rFonts w:ascii="Courier New" w:hAnsi="Courier New" w:cs="Courier New"/>
            </w:rPr>
          </w:rPrChange>
        </w:rPr>
      </w:pPr>
      <w:ins w:id="12318" w:author="Abhishek Deep Nigam" w:date="2015-10-26T01:01:00Z">
        <w:r w:rsidRPr="00073577">
          <w:rPr>
            <w:rFonts w:ascii="Courier New" w:hAnsi="Courier New" w:cs="Courier New"/>
            <w:sz w:val="16"/>
            <w:szCs w:val="16"/>
            <w:rPrChange w:id="12319" w:author="Abhishek Deep Nigam" w:date="2015-10-26T01:01:00Z">
              <w:rPr>
                <w:rFonts w:ascii="Courier New" w:hAnsi="Courier New" w:cs="Courier New"/>
              </w:rPr>
            </w:rPrChange>
          </w:rPr>
          <w:t>[4]-&gt;Q(Backtracking)</w:t>
        </w:r>
      </w:ins>
    </w:p>
    <w:p w14:paraId="3A99E245" w14:textId="77777777" w:rsidR="00073577" w:rsidRPr="00073577" w:rsidRDefault="00073577" w:rsidP="00073577">
      <w:pPr>
        <w:spacing w:before="0" w:after="0"/>
        <w:rPr>
          <w:ins w:id="12320" w:author="Abhishek Deep Nigam" w:date="2015-10-26T01:01:00Z"/>
          <w:rFonts w:ascii="Courier New" w:hAnsi="Courier New" w:cs="Courier New"/>
          <w:sz w:val="16"/>
          <w:szCs w:val="16"/>
          <w:rPrChange w:id="12321" w:author="Abhishek Deep Nigam" w:date="2015-10-26T01:01:00Z">
            <w:rPr>
              <w:ins w:id="12322" w:author="Abhishek Deep Nigam" w:date="2015-10-26T01:01:00Z"/>
              <w:rFonts w:ascii="Courier New" w:hAnsi="Courier New" w:cs="Courier New"/>
            </w:rPr>
          </w:rPrChange>
        </w:rPr>
      </w:pPr>
      <w:ins w:id="12323" w:author="Abhishek Deep Nigam" w:date="2015-10-26T01:01:00Z">
        <w:r w:rsidRPr="00073577">
          <w:rPr>
            <w:rFonts w:ascii="Courier New" w:hAnsi="Courier New" w:cs="Courier New"/>
            <w:sz w:val="16"/>
            <w:szCs w:val="16"/>
            <w:rPrChange w:id="12324" w:author="Abhishek Deep Nigam" w:date="2015-10-26T01:01:00Z">
              <w:rPr>
                <w:rFonts w:ascii="Courier New" w:hAnsi="Courier New" w:cs="Courier New"/>
              </w:rPr>
            </w:rPrChange>
          </w:rPr>
          <w:t>[4]-&gt;S(Backtracking)</w:t>
        </w:r>
      </w:ins>
    </w:p>
    <w:p w14:paraId="3C8A33C1" w14:textId="77777777" w:rsidR="00073577" w:rsidRPr="00073577" w:rsidRDefault="00073577" w:rsidP="00073577">
      <w:pPr>
        <w:spacing w:before="0" w:after="0"/>
        <w:rPr>
          <w:ins w:id="12325" w:author="Abhishek Deep Nigam" w:date="2015-10-26T01:01:00Z"/>
          <w:rFonts w:ascii="Courier New" w:hAnsi="Courier New" w:cs="Courier New"/>
          <w:sz w:val="16"/>
          <w:szCs w:val="16"/>
          <w:rPrChange w:id="12326" w:author="Abhishek Deep Nigam" w:date="2015-10-26T01:01:00Z">
            <w:rPr>
              <w:ins w:id="12327" w:author="Abhishek Deep Nigam" w:date="2015-10-26T01:01:00Z"/>
              <w:rFonts w:ascii="Courier New" w:hAnsi="Courier New" w:cs="Courier New"/>
            </w:rPr>
          </w:rPrChange>
        </w:rPr>
      </w:pPr>
      <w:ins w:id="12328" w:author="Abhishek Deep Nigam" w:date="2015-10-26T01:01:00Z">
        <w:r w:rsidRPr="00073577">
          <w:rPr>
            <w:rFonts w:ascii="Courier New" w:hAnsi="Courier New" w:cs="Courier New"/>
            <w:sz w:val="16"/>
            <w:szCs w:val="16"/>
            <w:rPrChange w:id="12329" w:author="Abhishek Deep Nigam" w:date="2015-10-26T01:01:00Z">
              <w:rPr>
                <w:rFonts w:ascii="Courier New" w:hAnsi="Courier New" w:cs="Courier New"/>
              </w:rPr>
            </w:rPrChange>
          </w:rPr>
          <w:t>[4]-&gt;Y[5]-&gt;O[6]-&gt;I(Backtracking)</w:t>
        </w:r>
      </w:ins>
    </w:p>
    <w:p w14:paraId="1CF03FEB" w14:textId="77777777" w:rsidR="00073577" w:rsidRPr="00073577" w:rsidRDefault="00073577" w:rsidP="00073577">
      <w:pPr>
        <w:spacing w:before="0" w:after="0"/>
        <w:rPr>
          <w:ins w:id="12330" w:author="Abhishek Deep Nigam" w:date="2015-10-26T01:01:00Z"/>
          <w:rFonts w:ascii="Courier New" w:hAnsi="Courier New" w:cs="Courier New"/>
          <w:sz w:val="16"/>
          <w:szCs w:val="16"/>
          <w:rPrChange w:id="12331" w:author="Abhishek Deep Nigam" w:date="2015-10-26T01:01:00Z">
            <w:rPr>
              <w:ins w:id="12332" w:author="Abhishek Deep Nigam" w:date="2015-10-26T01:01:00Z"/>
              <w:rFonts w:ascii="Courier New" w:hAnsi="Courier New" w:cs="Courier New"/>
            </w:rPr>
          </w:rPrChange>
        </w:rPr>
      </w:pPr>
      <w:ins w:id="12333" w:author="Abhishek Deep Nigam" w:date="2015-10-26T01:01:00Z">
        <w:r w:rsidRPr="00073577">
          <w:rPr>
            <w:rFonts w:ascii="Courier New" w:hAnsi="Courier New" w:cs="Courier New"/>
            <w:sz w:val="16"/>
            <w:szCs w:val="16"/>
            <w:rPrChange w:id="12334" w:author="Abhishek Deep Nigam" w:date="2015-10-26T01:01:00Z">
              <w:rPr>
                <w:rFonts w:ascii="Courier New" w:hAnsi="Courier New" w:cs="Courier New"/>
              </w:rPr>
            </w:rPrChange>
          </w:rPr>
          <w:t>[1]-&gt;P[2]-&gt;T[3]-&gt;T[4]-&gt;A(Backtracking)</w:t>
        </w:r>
      </w:ins>
    </w:p>
    <w:p w14:paraId="47D0D4D1" w14:textId="77777777" w:rsidR="00073577" w:rsidRPr="00073577" w:rsidRDefault="00073577" w:rsidP="00073577">
      <w:pPr>
        <w:spacing w:before="0" w:after="0"/>
        <w:rPr>
          <w:ins w:id="12335" w:author="Abhishek Deep Nigam" w:date="2015-10-26T01:01:00Z"/>
          <w:rFonts w:ascii="Courier New" w:hAnsi="Courier New" w:cs="Courier New"/>
          <w:sz w:val="16"/>
          <w:szCs w:val="16"/>
          <w:rPrChange w:id="12336" w:author="Abhishek Deep Nigam" w:date="2015-10-26T01:01:00Z">
            <w:rPr>
              <w:ins w:id="12337" w:author="Abhishek Deep Nigam" w:date="2015-10-26T01:01:00Z"/>
              <w:rFonts w:ascii="Courier New" w:hAnsi="Courier New" w:cs="Courier New"/>
            </w:rPr>
          </w:rPrChange>
        </w:rPr>
      </w:pPr>
      <w:ins w:id="12338" w:author="Abhishek Deep Nigam" w:date="2015-10-26T01:01:00Z">
        <w:r w:rsidRPr="00073577">
          <w:rPr>
            <w:rFonts w:ascii="Courier New" w:hAnsi="Courier New" w:cs="Courier New"/>
            <w:sz w:val="16"/>
            <w:szCs w:val="16"/>
            <w:rPrChange w:id="12339" w:author="Abhishek Deep Nigam" w:date="2015-10-26T01:01:00Z">
              <w:rPr>
                <w:rFonts w:ascii="Courier New" w:hAnsi="Courier New" w:cs="Courier New"/>
              </w:rPr>
            </w:rPrChange>
          </w:rPr>
          <w:t>[4]-&gt;N[5]-&gt;O[6]-&gt;I(Backtracking)</w:t>
        </w:r>
      </w:ins>
    </w:p>
    <w:p w14:paraId="3181237A" w14:textId="77777777" w:rsidR="00073577" w:rsidRPr="00073577" w:rsidRDefault="00073577" w:rsidP="00073577">
      <w:pPr>
        <w:spacing w:before="0" w:after="0"/>
        <w:rPr>
          <w:ins w:id="12340" w:author="Abhishek Deep Nigam" w:date="2015-10-26T01:01:00Z"/>
          <w:rFonts w:ascii="Courier New" w:hAnsi="Courier New" w:cs="Courier New"/>
          <w:sz w:val="16"/>
          <w:szCs w:val="16"/>
          <w:rPrChange w:id="12341" w:author="Abhishek Deep Nigam" w:date="2015-10-26T01:01:00Z">
            <w:rPr>
              <w:ins w:id="12342" w:author="Abhishek Deep Nigam" w:date="2015-10-26T01:01:00Z"/>
              <w:rFonts w:ascii="Courier New" w:hAnsi="Courier New" w:cs="Courier New"/>
            </w:rPr>
          </w:rPrChange>
        </w:rPr>
      </w:pPr>
      <w:ins w:id="12343" w:author="Abhishek Deep Nigam" w:date="2015-10-26T01:01:00Z">
        <w:r w:rsidRPr="00073577">
          <w:rPr>
            <w:rFonts w:ascii="Courier New" w:hAnsi="Courier New" w:cs="Courier New"/>
            <w:sz w:val="16"/>
            <w:szCs w:val="16"/>
            <w:rPrChange w:id="12344" w:author="Abhishek Deep Nigam" w:date="2015-10-26T01:01:00Z">
              <w:rPr>
                <w:rFonts w:ascii="Courier New" w:hAnsi="Courier New" w:cs="Courier New"/>
              </w:rPr>
            </w:rPrChange>
          </w:rPr>
          <w:t>[4]-&gt;O[5]-&gt;O[6]-&gt;I(Backtracking)</w:t>
        </w:r>
      </w:ins>
    </w:p>
    <w:p w14:paraId="423AD916" w14:textId="77777777" w:rsidR="00073577" w:rsidRPr="00073577" w:rsidRDefault="00073577" w:rsidP="00073577">
      <w:pPr>
        <w:spacing w:before="0" w:after="0"/>
        <w:rPr>
          <w:ins w:id="12345" w:author="Abhishek Deep Nigam" w:date="2015-10-26T01:01:00Z"/>
          <w:rFonts w:ascii="Courier New" w:hAnsi="Courier New" w:cs="Courier New"/>
          <w:sz w:val="16"/>
          <w:szCs w:val="16"/>
          <w:rPrChange w:id="12346" w:author="Abhishek Deep Nigam" w:date="2015-10-26T01:01:00Z">
            <w:rPr>
              <w:ins w:id="12347" w:author="Abhishek Deep Nigam" w:date="2015-10-26T01:01:00Z"/>
              <w:rFonts w:ascii="Courier New" w:hAnsi="Courier New" w:cs="Courier New"/>
            </w:rPr>
          </w:rPrChange>
        </w:rPr>
      </w:pPr>
      <w:ins w:id="12348" w:author="Abhishek Deep Nigam" w:date="2015-10-26T01:01:00Z">
        <w:r w:rsidRPr="00073577">
          <w:rPr>
            <w:rFonts w:ascii="Courier New" w:hAnsi="Courier New" w:cs="Courier New"/>
            <w:sz w:val="16"/>
            <w:szCs w:val="16"/>
            <w:rPrChange w:id="12349" w:author="Abhishek Deep Nigam" w:date="2015-10-26T01:01:00Z">
              <w:rPr>
                <w:rFonts w:ascii="Courier New" w:hAnsi="Courier New" w:cs="Courier New"/>
              </w:rPr>
            </w:rPrChange>
          </w:rPr>
          <w:t>[4]-&gt;P(Backtracking)</w:t>
        </w:r>
      </w:ins>
    </w:p>
    <w:p w14:paraId="66A6EBB2" w14:textId="77777777" w:rsidR="00073577" w:rsidRPr="00073577" w:rsidRDefault="00073577" w:rsidP="00073577">
      <w:pPr>
        <w:spacing w:before="0" w:after="0"/>
        <w:rPr>
          <w:ins w:id="12350" w:author="Abhishek Deep Nigam" w:date="2015-10-26T01:01:00Z"/>
          <w:rFonts w:ascii="Courier New" w:hAnsi="Courier New" w:cs="Courier New"/>
          <w:sz w:val="16"/>
          <w:szCs w:val="16"/>
          <w:rPrChange w:id="12351" w:author="Abhishek Deep Nigam" w:date="2015-10-26T01:01:00Z">
            <w:rPr>
              <w:ins w:id="12352" w:author="Abhishek Deep Nigam" w:date="2015-10-26T01:01:00Z"/>
              <w:rFonts w:ascii="Courier New" w:hAnsi="Courier New" w:cs="Courier New"/>
            </w:rPr>
          </w:rPrChange>
        </w:rPr>
      </w:pPr>
      <w:ins w:id="12353" w:author="Abhishek Deep Nigam" w:date="2015-10-26T01:01:00Z">
        <w:r w:rsidRPr="00073577">
          <w:rPr>
            <w:rFonts w:ascii="Courier New" w:hAnsi="Courier New" w:cs="Courier New"/>
            <w:sz w:val="16"/>
            <w:szCs w:val="16"/>
            <w:rPrChange w:id="12354" w:author="Abhishek Deep Nigam" w:date="2015-10-26T01:01:00Z">
              <w:rPr>
                <w:rFonts w:ascii="Courier New" w:hAnsi="Courier New" w:cs="Courier New"/>
              </w:rPr>
            </w:rPrChange>
          </w:rPr>
          <w:t>[4]-&gt;Q(Backtracking)</w:t>
        </w:r>
      </w:ins>
    </w:p>
    <w:p w14:paraId="2CACE92D" w14:textId="77777777" w:rsidR="00073577" w:rsidRPr="00073577" w:rsidRDefault="00073577" w:rsidP="00073577">
      <w:pPr>
        <w:spacing w:before="0" w:after="0"/>
        <w:rPr>
          <w:ins w:id="12355" w:author="Abhishek Deep Nigam" w:date="2015-10-26T01:01:00Z"/>
          <w:rFonts w:ascii="Courier New" w:hAnsi="Courier New" w:cs="Courier New"/>
          <w:sz w:val="16"/>
          <w:szCs w:val="16"/>
          <w:rPrChange w:id="12356" w:author="Abhishek Deep Nigam" w:date="2015-10-26T01:01:00Z">
            <w:rPr>
              <w:ins w:id="12357" w:author="Abhishek Deep Nigam" w:date="2015-10-26T01:01:00Z"/>
              <w:rFonts w:ascii="Courier New" w:hAnsi="Courier New" w:cs="Courier New"/>
            </w:rPr>
          </w:rPrChange>
        </w:rPr>
      </w:pPr>
      <w:ins w:id="12358" w:author="Abhishek Deep Nigam" w:date="2015-10-26T01:01:00Z">
        <w:r w:rsidRPr="00073577">
          <w:rPr>
            <w:rFonts w:ascii="Courier New" w:hAnsi="Courier New" w:cs="Courier New"/>
            <w:sz w:val="16"/>
            <w:szCs w:val="16"/>
            <w:rPrChange w:id="12359" w:author="Abhishek Deep Nigam" w:date="2015-10-26T01:01:00Z">
              <w:rPr>
                <w:rFonts w:ascii="Courier New" w:hAnsi="Courier New" w:cs="Courier New"/>
              </w:rPr>
            </w:rPrChange>
          </w:rPr>
          <w:t>[4]-&gt;S(Backtracking)</w:t>
        </w:r>
      </w:ins>
    </w:p>
    <w:p w14:paraId="007A3134" w14:textId="77777777" w:rsidR="00073577" w:rsidRPr="00073577" w:rsidRDefault="00073577" w:rsidP="00073577">
      <w:pPr>
        <w:spacing w:before="0" w:after="0"/>
        <w:rPr>
          <w:ins w:id="12360" w:author="Abhishek Deep Nigam" w:date="2015-10-26T01:01:00Z"/>
          <w:rFonts w:ascii="Courier New" w:hAnsi="Courier New" w:cs="Courier New"/>
          <w:sz w:val="16"/>
          <w:szCs w:val="16"/>
          <w:rPrChange w:id="12361" w:author="Abhishek Deep Nigam" w:date="2015-10-26T01:01:00Z">
            <w:rPr>
              <w:ins w:id="12362" w:author="Abhishek Deep Nigam" w:date="2015-10-26T01:01:00Z"/>
              <w:rFonts w:ascii="Courier New" w:hAnsi="Courier New" w:cs="Courier New"/>
            </w:rPr>
          </w:rPrChange>
        </w:rPr>
      </w:pPr>
      <w:ins w:id="12363" w:author="Abhishek Deep Nigam" w:date="2015-10-26T01:01:00Z">
        <w:r w:rsidRPr="00073577">
          <w:rPr>
            <w:rFonts w:ascii="Courier New" w:hAnsi="Courier New" w:cs="Courier New"/>
            <w:sz w:val="16"/>
            <w:szCs w:val="16"/>
            <w:rPrChange w:id="12364" w:author="Abhishek Deep Nigam" w:date="2015-10-26T01:01:00Z">
              <w:rPr>
                <w:rFonts w:ascii="Courier New" w:hAnsi="Courier New" w:cs="Courier New"/>
              </w:rPr>
            </w:rPrChange>
          </w:rPr>
          <w:t>[4]-&gt;Y[5]-&gt;O[6]-&gt;I(Backtracking)</w:t>
        </w:r>
      </w:ins>
    </w:p>
    <w:p w14:paraId="6ABE40CD" w14:textId="77777777" w:rsidR="00073577" w:rsidRPr="00073577" w:rsidRDefault="00073577" w:rsidP="00073577">
      <w:pPr>
        <w:spacing w:before="0" w:after="0"/>
        <w:rPr>
          <w:ins w:id="12365" w:author="Abhishek Deep Nigam" w:date="2015-10-26T01:01:00Z"/>
          <w:rFonts w:ascii="Courier New" w:hAnsi="Courier New" w:cs="Courier New"/>
          <w:sz w:val="16"/>
          <w:szCs w:val="16"/>
          <w:rPrChange w:id="12366" w:author="Abhishek Deep Nigam" w:date="2015-10-26T01:01:00Z">
            <w:rPr>
              <w:ins w:id="12367" w:author="Abhishek Deep Nigam" w:date="2015-10-26T01:01:00Z"/>
              <w:rFonts w:ascii="Courier New" w:hAnsi="Courier New" w:cs="Courier New"/>
            </w:rPr>
          </w:rPrChange>
        </w:rPr>
      </w:pPr>
      <w:ins w:id="12368" w:author="Abhishek Deep Nigam" w:date="2015-10-26T01:01:00Z">
        <w:r w:rsidRPr="00073577">
          <w:rPr>
            <w:rFonts w:ascii="Courier New" w:hAnsi="Courier New" w:cs="Courier New"/>
            <w:sz w:val="16"/>
            <w:szCs w:val="16"/>
            <w:rPrChange w:id="12369" w:author="Abhishek Deep Nigam" w:date="2015-10-26T01:01:00Z">
              <w:rPr>
                <w:rFonts w:ascii="Courier New" w:hAnsi="Courier New" w:cs="Courier New"/>
              </w:rPr>
            </w:rPrChange>
          </w:rPr>
          <w:t>[1]-&gt;R[2]-&gt;T[3]-&gt;T[4]-&gt;A(Backtracking)</w:t>
        </w:r>
      </w:ins>
    </w:p>
    <w:p w14:paraId="1FC8D90F" w14:textId="77777777" w:rsidR="00073577" w:rsidRPr="00073577" w:rsidRDefault="00073577" w:rsidP="00073577">
      <w:pPr>
        <w:spacing w:before="0" w:after="0"/>
        <w:rPr>
          <w:ins w:id="12370" w:author="Abhishek Deep Nigam" w:date="2015-10-26T01:01:00Z"/>
          <w:rFonts w:ascii="Courier New" w:hAnsi="Courier New" w:cs="Courier New"/>
          <w:sz w:val="16"/>
          <w:szCs w:val="16"/>
          <w:rPrChange w:id="12371" w:author="Abhishek Deep Nigam" w:date="2015-10-26T01:01:00Z">
            <w:rPr>
              <w:ins w:id="12372" w:author="Abhishek Deep Nigam" w:date="2015-10-26T01:01:00Z"/>
              <w:rFonts w:ascii="Courier New" w:hAnsi="Courier New" w:cs="Courier New"/>
            </w:rPr>
          </w:rPrChange>
        </w:rPr>
      </w:pPr>
      <w:ins w:id="12373" w:author="Abhishek Deep Nigam" w:date="2015-10-26T01:01:00Z">
        <w:r w:rsidRPr="00073577">
          <w:rPr>
            <w:rFonts w:ascii="Courier New" w:hAnsi="Courier New" w:cs="Courier New"/>
            <w:sz w:val="16"/>
            <w:szCs w:val="16"/>
            <w:rPrChange w:id="12374" w:author="Abhishek Deep Nigam" w:date="2015-10-26T01:01:00Z">
              <w:rPr>
                <w:rFonts w:ascii="Courier New" w:hAnsi="Courier New" w:cs="Courier New"/>
              </w:rPr>
            </w:rPrChange>
          </w:rPr>
          <w:t>[4]-&gt;N[5]-&gt;O[6]-&gt;I(Backtracking)</w:t>
        </w:r>
      </w:ins>
    </w:p>
    <w:p w14:paraId="773BD88E" w14:textId="77777777" w:rsidR="00073577" w:rsidRPr="00073577" w:rsidRDefault="00073577" w:rsidP="00073577">
      <w:pPr>
        <w:spacing w:before="0" w:after="0"/>
        <w:rPr>
          <w:ins w:id="12375" w:author="Abhishek Deep Nigam" w:date="2015-10-26T01:01:00Z"/>
          <w:rFonts w:ascii="Courier New" w:hAnsi="Courier New" w:cs="Courier New"/>
          <w:sz w:val="16"/>
          <w:szCs w:val="16"/>
          <w:rPrChange w:id="12376" w:author="Abhishek Deep Nigam" w:date="2015-10-26T01:01:00Z">
            <w:rPr>
              <w:ins w:id="12377" w:author="Abhishek Deep Nigam" w:date="2015-10-26T01:01:00Z"/>
              <w:rFonts w:ascii="Courier New" w:hAnsi="Courier New" w:cs="Courier New"/>
            </w:rPr>
          </w:rPrChange>
        </w:rPr>
      </w:pPr>
      <w:ins w:id="12378" w:author="Abhishek Deep Nigam" w:date="2015-10-26T01:01:00Z">
        <w:r w:rsidRPr="00073577">
          <w:rPr>
            <w:rFonts w:ascii="Courier New" w:hAnsi="Courier New" w:cs="Courier New"/>
            <w:sz w:val="16"/>
            <w:szCs w:val="16"/>
            <w:rPrChange w:id="12379" w:author="Abhishek Deep Nigam" w:date="2015-10-26T01:01:00Z">
              <w:rPr>
                <w:rFonts w:ascii="Courier New" w:hAnsi="Courier New" w:cs="Courier New"/>
              </w:rPr>
            </w:rPrChange>
          </w:rPr>
          <w:t>[4]-&gt;O[5]-&gt;O[6]-&gt;I(Backtracking)</w:t>
        </w:r>
      </w:ins>
    </w:p>
    <w:p w14:paraId="4DEFC40F" w14:textId="77777777" w:rsidR="00073577" w:rsidRPr="00073577" w:rsidRDefault="00073577" w:rsidP="00073577">
      <w:pPr>
        <w:spacing w:before="0" w:after="0"/>
        <w:rPr>
          <w:ins w:id="12380" w:author="Abhishek Deep Nigam" w:date="2015-10-26T01:01:00Z"/>
          <w:rFonts w:ascii="Courier New" w:hAnsi="Courier New" w:cs="Courier New"/>
          <w:sz w:val="16"/>
          <w:szCs w:val="16"/>
          <w:rPrChange w:id="12381" w:author="Abhishek Deep Nigam" w:date="2015-10-26T01:01:00Z">
            <w:rPr>
              <w:ins w:id="12382" w:author="Abhishek Deep Nigam" w:date="2015-10-26T01:01:00Z"/>
              <w:rFonts w:ascii="Courier New" w:hAnsi="Courier New" w:cs="Courier New"/>
            </w:rPr>
          </w:rPrChange>
        </w:rPr>
      </w:pPr>
      <w:ins w:id="12383" w:author="Abhishek Deep Nigam" w:date="2015-10-26T01:01:00Z">
        <w:r w:rsidRPr="00073577">
          <w:rPr>
            <w:rFonts w:ascii="Courier New" w:hAnsi="Courier New" w:cs="Courier New"/>
            <w:sz w:val="16"/>
            <w:szCs w:val="16"/>
            <w:rPrChange w:id="12384" w:author="Abhishek Deep Nigam" w:date="2015-10-26T01:01:00Z">
              <w:rPr>
                <w:rFonts w:ascii="Courier New" w:hAnsi="Courier New" w:cs="Courier New"/>
              </w:rPr>
            </w:rPrChange>
          </w:rPr>
          <w:t>[4]-&gt;P(Backtracking)</w:t>
        </w:r>
      </w:ins>
    </w:p>
    <w:p w14:paraId="024152B0" w14:textId="77777777" w:rsidR="00073577" w:rsidRPr="00073577" w:rsidRDefault="00073577" w:rsidP="00073577">
      <w:pPr>
        <w:spacing w:before="0" w:after="0"/>
        <w:rPr>
          <w:ins w:id="12385" w:author="Abhishek Deep Nigam" w:date="2015-10-26T01:01:00Z"/>
          <w:rFonts w:ascii="Courier New" w:hAnsi="Courier New" w:cs="Courier New"/>
          <w:sz w:val="16"/>
          <w:szCs w:val="16"/>
          <w:rPrChange w:id="12386" w:author="Abhishek Deep Nigam" w:date="2015-10-26T01:01:00Z">
            <w:rPr>
              <w:ins w:id="12387" w:author="Abhishek Deep Nigam" w:date="2015-10-26T01:01:00Z"/>
              <w:rFonts w:ascii="Courier New" w:hAnsi="Courier New" w:cs="Courier New"/>
            </w:rPr>
          </w:rPrChange>
        </w:rPr>
      </w:pPr>
      <w:ins w:id="12388" w:author="Abhishek Deep Nigam" w:date="2015-10-26T01:01:00Z">
        <w:r w:rsidRPr="00073577">
          <w:rPr>
            <w:rFonts w:ascii="Courier New" w:hAnsi="Courier New" w:cs="Courier New"/>
            <w:sz w:val="16"/>
            <w:szCs w:val="16"/>
            <w:rPrChange w:id="12389" w:author="Abhishek Deep Nigam" w:date="2015-10-26T01:01:00Z">
              <w:rPr>
                <w:rFonts w:ascii="Courier New" w:hAnsi="Courier New" w:cs="Courier New"/>
              </w:rPr>
            </w:rPrChange>
          </w:rPr>
          <w:t>[4]-&gt;Q(Backtracking)</w:t>
        </w:r>
      </w:ins>
    </w:p>
    <w:p w14:paraId="1F0DD83F" w14:textId="77777777" w:rsidR="00073577" w:rsidRPr="00073577" w:rsidRDefault="00073577" w:rsidP="00073577">
      <w:pPr>
        <w:spacing w:before="0" w:after="0"/>
        <w:rPr>
          <w:ins w:id="12390" w:author="Abhishek Deep Nigam" w:date="2015-10-26T01:01:00Z"/>
          <w:rFonts w:ascii="Courier New" w:hAnsi="Courier New" w:cs="Courier New"/>
          <w:sz w:val="16"/>
          <w:szCs w:val="16"/>
          <w:rPrChange w:id="12391" w:author="Abhishek Deep Nigam" w:date="2015-10-26T01:01:00Z">
            <w:rPr>
              <w:ins w:id="12392" w:author="Abhishek Deep Nigam" w:date="2015-10-26T01:01:00Z"/>
              <w:rFonts w:ascii="Courier New" w:hAnsi="Courier New" w:cs="Courier New"/>
            </w:rPr>
          </w:rPrChange>
        </w:rPr>
      </w:pPr>
      <w:ins w:id="12393" w:author="Abhishek Deep Nigam" w:date="2015-10-26T01:01:00Z">
        <w:r w:rsidRPr="00073577">
          <w:rPr>
            <w:rFonts w:ascii="Courier New" w:hAnsi="Courier New" w:cs="Courier New"/>
            <w:sz w:val="16"/>
            <w:szCs w:val="16"/>
            <w:rPrChange w:id="12394" w:author="Abhishek Deep Nigam" w:date="2015-10-26T01:01:00Z">
              <w:rPr>
                <w:rFonts w:ascii="Courier New" w:hAnsi="Courier New" w:cs="Courier New"/>
              </w:rPr>
            </w:rPrChange>
          </w:rPr>
          <w:t>[4]-&gt;S(Backtracking)</w:t>
        </w:r>
      </w:ins>
    </w:p>
    <w:p w14:paraId="712DA61A" w14:textId="77777777" w:rsidR="00073577" w:rsidRPr="00073577" w:rsidRDefault="00073577" w:rsidP="00073577">
      <w:pPr>
        <w:spacing w:before="0" w:after="0"/>
        <w:rPr>
          <w:ins w:id="12395" w:author="Abhishek Deep Nigam" w:date="2015-10-26T01:01:00Z"/>
          <w:rFonts w:ascii="Courier New" w:hAnsi="Courier New" w:cs="Courier New"/>
          <w:sz w:val="16"/>
          <w:szCs w:val="16"/>
          <w:rPrChange w:id="12396" w:author="Abhishek Deep Nigam" w:date="2015-10-26T01:01:00Z">
            <w:rPr>
              <w:ins w:id="12397" w:author="Abhishek Deep Nigam" w:date="2015-10-26T01:01:00Z"/>
              <w:rFonts w:ascii="Courier New" w:hAnsi="Courier New" w:cs="Courier New"/>
            </w:rPr>
          </w:rPrChange>
        </w:rPr>
      </w:pPr>
      <w:ins w:id="12398" w:author="Abhishek Deep Nigam" w:date="2015-10-26T01:01:00Z">
        <w:r w:rsidRPr="00073577">
          <w:rPr>
            <w:rFonts w:ascii="Courier New" w:hAnsi="Courier New" w:cs="Courier New"/>
            <w:sz w:val="16"/>
            <w:szCs w:val="16"/>
            <w:rPrChange w:id="12399" w:author="Abhishek Deep Nigam" w:date="2015-10-26T01:01:00Z">
              <w:rPr>
                <w:rFonts w:ascii="Courier New" w:hAnsi="Courier New" w:cs="Courier New"/>
              </w:rPr>
            </w:rPrChange>
          </w:rPr>
          <w:t>[4]-&gt;Y[5]-&gt;O[6]-&gt;I(Backtracking)</w:t>
        </w:r>
      </w:ins>
    </w:p>
    <w:p w14:paraId="7F4A33A5" w14:textId="77777777" w:rsidR="00073577" w:rsidRPr="00073577" w:rsidRDefault="00073577" w:rsidP="00073577">
      <w:pPr>
        <w:spacing w:before="0" w:after="0"/>
        <w:rPr>
          <w:ins w:id="12400" w:author="Abhishek Deep Nigam" w:date="2015-10-26T01:01:00Z"/>
          <w:rFonts w:ascii="Courier New" w:hAnsi="Courier New" w:cs="Courier New"/>
          <w:sz w:val="16"/>
          <w:szCs w:val="16"/>
          <w:rPrChange w:id="12401" w:author="Abhishek Deep Nigam" w:date="2015-10-26T01:01:00Z">
            <w:rPr>
              <w:ins w:id="12402" w:author="Abhishek Deep Nigam" w:date="2015-10-26T01:01:00Z"/>
              <w:rFonts w:ascii="Courier New" w:hAnsi="Courier New" w:cs="Courier New"/>
            </w:rPr>
          </w:rPrChange>
        </w:rPr>
      </w:pPr>
      <w:ins w:id="12403" w:author="Abhishek Deep Nigam" w:date="2015-10-26T01:01:00Z">
        <w:r w:rsidRPr="00073577">
          <w:rPr>
            <w:rFonts w:ascii="Courier New" w:hAnsi="Courier New" w:cs="Courier New"/>
            <w:sz w:val="16"/>
            <w:szCs w:val="16"/>
            <w:rPrChange w:id="12404" w:author="Abhishek Deep Nigam" w:date="2015-10-26T01:01:00Z">
              <w:rPr>
                <w:rFonts w:ascii="Courier New" w:hAnsi="Courier New" w:cs="Courier New"/>
              </w:rPr>
            </w:rPrChange>
          </w:rPr>
          <w:t>[1]-&gt;S[2]-&gt;T[3]-&gt;T[4]-&gt;A(Backtracking)</w:t>
        </w:r>
      </w:ins>
    </w:p>
    <w:p w14:paraId="5CAC390D" w14:textId="77777777" w:rsidR="00073577" w:rsidRPr="00073577" w:rsidRDefault="00073577" w:rsidP="00073577">
      <w:pPr>
        <w:spacing w:before="0" w:after="0"/>
        <w:rPr>
          <w:ins w:id="12405" w:author="Abhishek Deep Nigam" w:date="2015-10-26T01:01:00Z"/>
          <w:rFonts w:ascii="Courier New" w:hAnsi="Courier New" w:cs="Courier New"/>
          <w:sz w:val="16"/>
          <w:szCs w:val="16"/>
          <w:rPrChange w:id="12406" w:author="Abhishek Deep Nigam" w:date="2015-10-26T01:01:00Z">
            <w:rPr>
              <w:ins w:id="12407" w:author="Abhishek Deep Nigam" w:date="2015-10-26T01:01:00Z"/>
              <w:rFonts w:ascii="Courier New" w:hAnsi="Courier New" w:cs="Courier New"/>
            </w:rPr>
          </w:rPrChange>
        </w:rPr>
      </w:pPr>
      <w:ins w:id="12408" w:author="Abhishek Deep Nigam" w:date="2015-10-26T01:01:00Z">
        <w:r w:rsidRPr="00073577">
          <w:rPr>
            <w:rFonts w:ascii="Courier New" w:hAnsi="Courier New" w:cs="Courier New"/>
            <w:sz w:val="16"/>
            <w:szCs w:val="16"/>
            <w:rPrChange w:id="12409" w:author="Abhishek Deep Nigam" w:date="2015-10-26T01:01:00Z">
              <w:rPr>
                <w:rFonts w:ascii="Courier New" w:hAnsi="Courier New" w:cs="Courier New"/>
              </w:rPr>
            </w:rPrChange>
          </w:rPr>
          <w:t>[4]-&gt;N[5]-&gt;O[6]-&gt;I(Backtracking)</w:t>
        </w:r>
      </w:ins>
    </w:p>
    <w:p w14:paraId="56158828" w14:textId="77777777" w:rsidR="00073577" w:rsidRPr="00073577" w:rsidRDefault="00073577" w:rsidP="00073577">
      <w:pPr>
        <w:spacing w:before="0" w:after="0"/>
        <w:rPr>
          <w:ins w:id="12410" w:author="Abhishek Deep Nigam" w:date="2015-10-26T01:01:00Z"/>
          <w:rFonts w:ascii="Courier New" w:hAnsi="Courier New" w:cs="Courier New"/>
          <w:sz w:val="16"/>
          <w:szCs w:val="16"/>
          <w:rPrChange w:id="12411" w:author="Abhishek Deep Nigam" w:date="2015-10-26T01:01:00Z">
            <w:rPr>
              <w:ins w:id="12412" w:author="Abhishek Deep Nigam" w:date="2015-10-26T01:01:00Z"/>
              <w:rFonts w:ascii="Courier New" w:hAnsi="Courier New" w:cs="Courier New"/>
            </w:rPr>
          </w:rPrChange>
        </w:rPr>
      </w:pPr>
      <w:ins w:id="12413" w:author="Abhishek Deep Nigam" w:date="2015-10-26T01:01:00Z">
        <w:r w:rsidRPr="00073577">
          <w:rPr>
            <w:rFonts w:ascii="Courier New" w:hAnsi="Courier New" w:cs="Courier New"/>
            <w:sz w:val="16"/>
            <w:szCs w:val="16"/>
            <w:rPrChange w:id="12414" w:author="Abhishek Deep Nigam" w:date="2015-10-26T01:01:00Z">
              <w:rPr>
                <w:rFonts w:ascii="Courier New" w:hAnsi="Courier New" w:cs="Courier New"/>
              </w:rPr>
            </w:rPrChange>
          </w:rPr>
          <w:lastRenderedPageBreak/>
          <w:t>[4]-&gt;O[5]-&gt;O[6]-&gt;I(Backtracking)</w:t>
        </w:r>
      </w:ins>
    </w:p>
    <w:p w14:paraId="1315379B" w14:textId="77777777" w:rsidR="00073577" w:rsidRPr="00073577" w:rsidRDefault="00073577" w:rsidP="00073577">
      <w:pPr>
        <w:spacing w:before="0" w:after="0"/>
        <w:rPr>
          <w:ins w:id="12415" w:author="Abhishek Deep Nigam" w:date="2015-10-26T01:01:00Z"/>
          <w:rFonts w:ascii="Courier New" w:hAnsi="Courier New" w:cs="Courier New"/>
          <w:sz w:val="16"/>
          <w:szCs w:val="16"/>
          <w:rPrChange w:id="12416" w:author="Abhishek Deep Nigam" w:date="2015-10-26T01:01:00Z">
            <w:rPr>
              <w:ins w:id="12417" w:author="Abhishek Deep Nigam" w:date="2015-10-26T01:01:00Z"/>
              <w:rFonts w:ascii="Courier New" w:hAnsi="Courier New" w:cs="Courier New"/>
            </w:rPr>
          </w:rPrChange>
        </w:rPr>
      </w:pPr>
      <w:ins w:id="12418" w:author="Abhishek Deep Nigam" w:date="2015-10-26T01:01:00Z">
        <w:r w:rsidRPr="00073577">
          <w:rPr>
            <w:rFonts w:ascii="Courier New" w:hAnsi="Courier New" w:cs="Courier New"/>
            <w:sz w:val="16"/>
            <w:szCs w:val="16"/>
            <w:rPrChange w:id="12419" w:author="Abhishek Deep Nigam" w:date="2015-10-26T01:01:00Z">
              <w:rPr>
                <w:rFonts w:ascii="Courier New" w:hAnsi="Courier New" w:cs="Courier New"/>
              </w:rPr>
            </w:rPrChange>
          </w:rPr>
          <w:t>[4]-&gt;P(Backtracking)</w:t>
        </w:r>
      </w:ins>
    </w:p>
    <w:p w14:paraId="3002FD51" w14:textId="77777777" w:rsidR="00073577" w:rsidRPr="00073577" w:rsidRDefault="00073577" w:rsidP="00073577">
      <w:pPr>
        <w:spacing w:before="0" w:after="0"/>
        <w:rPr>
          <w:ins w:id="12420" w:author="Abhishek Deep Nigam" w:date="2015-10-26T01:01:00Z"/>
          <w:rFonts w:ascii="Courier New" w:hAnsi="Courier New" w:cs="Courier New"/>
          <w:sz w:val="16"/>
          <w:szCs w:val="16"/>
          <w:rPrChange w:id="12421" w:author="Abhishek Deep Nigam" w:date="2015-10-26T01:01:00Z">
            <w:rPr>
              <w:ins w:id="12422" w:author="Abhishek Deep Nigam" w:date="2015-10-26T01:01:00Z"/>
              <w:rFonts w:ascii="Courier New" w:hAnsi="Courier New" w:cs="Courier New"/>
            </w:rPr>
          </w:rPrChange>
        </w:rPr>
      </w:pPr>
      <w:ins w:id="12423" w:author="Abhishek Deep Nigam" w:date="2015-10-26T01:01:00Z">
        <w:r w:rsidRPr="00073577">
          <w:rPr>
            <w:rFonts w:ascii="Courier New" w:hAnsi="Courier New" w:cs="Courier New"/>
            <w:sz w:val="16"/>
            <w:szCs w:val="16"/>
            <w:rPrChange w:id="12424" w:author="Abhishek Deep Nigam" w:date="2015-10-26T01:01:00Z">
              <w:rPr>
                <w:rFonts w:ascii="Courier New" w:hAnsi="Courier New" w:cs="Courier New"/>
              </w:rPr>
            </w:rPrChange>
          </w:rPr>
          <w:t>[4]-&gt;Q(Backtracking)</w:t>
        </w:r>
      </w:ins>
    </w:p>
    <w:p w14:paraId="7DBCD541" w14:textId="77777777" w:rsidR="00073577" w:rsidRPr="00073577" w:rsidRDefault="00073577" w:rsidP="00073577">
      <w:pPr>
        <w:spacing w:before="0" w:after="0"/>
        <w:rPr>
          <w:ins w:id="12425" w:author="Abhishek Deep Nigam" w:date="2015-10-26T01:01:00Z"/>
          <w:rFonts w:ascii="Courier New" w:hAnsi="Courier New" w:cs="Courier New"/>
          <w:sz w:val="16"/>
          <w:szCs w:val="16"/>
          <w:rPrChange w:id="12426" w:author="Abhishek Deep Nigam" w:date="2015-10-26T01:01:00Z">
            <w:rPr>
              <w:ins w:id="12427" w:author="Abhishek Deep Nigam" w:date="2015-10-26T01:01:00Z"/>
              <w:rFonts w:ascii="Courier New" w:hAnsi="Courier New" w:cs="Courier New"/>
            </w:rPr>
          </w:rPrChange>
        </w:rPr>
      </w:pPr>
      <w:ins w:id="12428" w:author="Abhishek Deep Nigam" w:date="2015-10-26T01:01:00Z">
        <w:r w:rsidRPr="00073577">
          <w:rPr>
            <w:rFonts w:ascii="Courier New" w:hAnsi="Courier New" w:cs="Courier New"/>
            <w:sz w:val="16"/>
            <w:szCs w:val="16"/>
            <w:rPrChange w:id="12429" w:author="Abhishek Deep Nigam" w:date="2015-10-26T01:01:00Z">
              <w:rPr>
                <w:rFonts w:ascii="Courier New" w:hAnsi="Courier New" w:cs="Courier New"/>
              </w:rPr>
            </w:rPrChange>
          </w:rPr>
          <w:t>[4]-&gt;S(Backtracking)</w:t>
        </w:r>
      </w:ins>
    </w:p>
    <w:p w14:paraId="504E0DBB" w14:textId="77777777" w:rsidR="00073577" w:rsidRPr="00073577" w:rsidRDefault="00073577" w:rsidP="00073577">
      <w:pPr>
        <w:spacing w:before="0" w:after="0"/>
        <w:rPr>
          <w:ins w:id="12430" w:author="Abhishek Deep Nigam" w:date="2015-10-26T01:01:00Z"/>
          <w:rFonts w:ascii="Courier New" w:hAnsi="Courier New" w:cs="Courier New"/>
          <w:sz w:val="16"/>
          <w:szCs w:val="16"/>
          <w:rPrChange w:id="12431" w:author="Abhishek Deep Nigam" w:date="2015-10-26T01:01:00Z">
            <w:rPr>
              <w:ins w:id="12432" w:author="Abhishek Deep Nigam" w:date="2015-10-26T01:01:00Z"/>
              <w:rFonts w:ascii="Courier New" w:hAnsi="Courier New" w:cs="Courier New"/>
            </w:rPr>
          </w:rPrChange>
        </w:rPr>
      </w:pPr>
      <w:ins w:id="12433" w:author="Abhishek Deep Nigam" w:date="2015-10-26T01:01:00Z">
        <w:r w:rsidRPr="00073577">
          <w:rPr>
            <w:rFonts w:ascii="Courier New" w:hAnsi="Courier New" w:cs="Courier New"/>
            <w:sz w:val="16"/>
            <w:szCs w:val="16"/>
            <w:rPrChange w:id="12434" w:author="Abhishek Deep Nigam" w:date="2015-10-26T01:01:00Z">
              <w:rPr>
                <w:rFonts w:ascii="Courier New" w:hAnsi="Courier New" w:cs="Courier New"/>
              </w:rPr>
            </w:rPrChange>
          </w:rPr>
          <w:t>[4]-&gt;Y[5]-&gt;O[6]-&gt;I(Backtracking)</w:t>
        </w:r>
      </w:ins>
    </w:p>
    <w:p w14:paraId="5D71A728" w14:textId="77777777" w:rsidR="00073577" w:rsidRPr="00073577" w:rsidRDefault="00073577" w:rsidP="00073577">
      <w:pPr>
        <w:spacing w:before="0" w:after="0"/>
        <w:rPr>
          <w:ins w:id="12435" w:author="Abhishek Deep Nigam" w:date="2015-10-26T01:01:00Z"/>
          <w:rFonts w:ascii="Courier New" w:hAnsi="Courier New" w:cs="Courier New"/>
          <w:sz w:val="16"/>
          <w:szCs w:val="16"/>
          <w:rPrChange w:id="12436" w:author="Abhishek Deep Nigam" w:date="2015-10-26T01:01:00Z">
            <w:rPr>
              <w:ins w:id="12437" w:author="Abhishek Deep Nigam" w:date="2015-10-26T01:01:00Z"/>
              <w:rFonts w:ascii="Courier New" w:hAnsi="Courier New" w:cs="Courier New"/>
            </w:rPr>
          </w:rPrChange>
        </w:rPr>
      </w:pPr>
      <w:ins w:id="12438" w:author="Abhishek Deep Nigam" w:date="2015-10-26T01:01:00Z">
        <w:r w:rsidRPr="00073577">
          <w:rPr>
            <w:rFonts w:ascii="Courier New" w:hAnsi="Courier New" w:cs="Courier New"/>
            <w:sz w:val="16"/>
            <w:szCs w:val="16"/>
            <w:rPrChange w:id="12439" w:author="Abhishek Deep Nigam" w:date="2015-10-26T01:01:00Z">
              <w:rPr>
                <w:rFonts w:ascii="Courier New" w:hAnsi="Courier New" w:cs="Courier New"/>
              </w:rPr>
            </w:rPrChange>
          </w:rPr>
          <w:t>[1]-&gt;T[2]-&gt;T[3]-&gt;T[4]-&gt;A(Backtracking)</w:t>
        </w:r>
      </w:ins>
    </w:p>
    <w:p w14:paraId="6C269CC5" w14:textId="77777777" w:rsidR="00073577" w:rsidRPr="00073577" w:rsidRDefault="00073577" w:rsidP="00073577">
      <w:pPr>
        <w:spacing w:before="0" w:after="0"/>
        <w:rPr>
          <w:ins w:id="12440" w:author="Abhishek Deep Nigam" w:date="2015-10-26T01:01:00Z"/>
          <w:rFonts w:ascii="Courier New" w:hAnsi="Courier New" w:cs="Courier New"/>
          <w:sz w:val="16"/>
          <w:szCs w:val="16"/>
          <w:rPrChange w:id="12441" w:author="Abhishek Deep Nigam" w:date="2015-10-26T01:01:00Z">
            <w:rPr>
              <w:ins w:id="12442" w:author="Abhishek Deep Nigam" w:date="2015-10-26T01:01:00Z"/>
              <w:rFonts w:ascii="Courier New" w:hAnsi="Courier New" w:cs="Courier New"/>
            </w:rPr>
          </w:rPrChange>
        </w:rPr>
      </w:pPr>
      <w:ins w:id="12443" w:author="Abhishek Deep Nigam" w:date="2015-10-26T01:01:00Z">
        <w:r w:rsidRPr="00073577">
          <w:rPr>
            <w:rFonts w:ascii="Courier New" w:hAnsi="Courier New" w:cs="Courier New"/>
            <w:sz w:val="16"/>
            <w:szCs w:val="16"/>
            <w:rPrChange w:id="12444" w:author="Abhishek Deep Nigam" w:date="2015-10-26T01:01:00Z">
              <w:rPr>
                <w:rFonts w:ascii="Courier New" w:hAnsi="Courier New" w:cs="Courier New"/>
              </w:rPr>
            </w:rPrChange>
          </w:rPr>
          <w:t>[4]-&gt;N[5]-&gt;O[6]-&gt;I[7]-&gt;E(Backtracking)</w:t>
        </w:r>
      </w:ins>
    </w:p>
    <w:p w14:paraId="20591958" w14:textId="77777777" w:rsidR="00073577" w:rsidRPr="00073577" w:rsidRDefault="00073577" w:rsidP="00073577">
      <w:pPr>
        <w:spacing w:before="0" w:after="0"/>
        <w:rPr>
          <w:ins w:id="12445" w:author="Abhishek Deep Nigam" w:date="2015-10-26T01:01:00Z"/>
          <w:rFonts w:ascii="Courier New" w:hAnsi="Courier New" w:cs="Courier New"/>
          <w:sz w:val="16"/>
          <w:szCs w:val="16"/>
          <w:rPrChange w:id="12446" w:author="Abhishek Deep Nigam" w:date="2015-10-26T01:01:00Z">
            <w:rPr>
              <w:ins w:id="12447" w:author="Abhishek Deep Nigam" w:date="2015-10-26T01:01:00Z"/>
              <w:rFonts w:ascii="Courier New" w:hAnsi="Courier New" w:cs="Courier New"/>
            </w:rPr>
          </w:rPrChange>
        </w:rPr>
      </w:pPr>
      <w:ins w:id="12448" w:author="Abhishek Deep Nigam" w:date="2015-10-26T01:01:00Z">
        <w:r w:rsidRPr="00073577">
          <w:rPr>
            <w:rFonts w:ascii="Courier New" w:hAnsi="Courier New" w:cs="Courier New"/>
            <w:sz w:val="16"/>
            <w:szCs w:val="16"/>
            <w:rPrChange w:id="12449" w:author="Abhishek Deep Nigam" w:date="2015-10-26T01:01:00Z">
              <w:rPr>
                <w:rFonts w:ascii="Courier New" w:hAnsi="Courier New" w:cs="Courier New"/>
              </w:rPr>
            </w:rPrChange>
          </w:rPr>
          <w:t>[4]-&gt;O[5]-&gt;O[6]-&gt;I[7]-&gt;E(Backtracking)</w:t>
        </w:r>
      </w:ins>
    </w:p>
    <w:p w14:paraId="152E0E7A" w14:textId="77777777" w:rsidR="00073577" w:rsidRPr="00073577" w:rsidRDefault="00073577" w:rsidP="00073577">
      <w:pPr>
        <w:spacing w:before="0" w:after="0"/>
        <w:rPr>
          <w:ins w:id="12450" w:author="Abhishek Deep Nigam" w:date="2015-10-26T01:01:00Z"/>
          <w:rFonts w:ascii="Courier New" w:hAnsi="Courier New" w:cs="Courier New"/>
          <w:sz w:val="16"/>
          <w:szCs w:val="16"/>
          <w:rPrChange w:id="12451" w:author="Abhishek Deep Nigam" w:date="2015-10-26T01:01:00Z">
            <w:rPr>
              <w:ins w:id="12452" w:author="Abhishek Deep Nigam" w:date="2015-10-26T01:01:00Z"/>
              <w:rFonts w:ascii="Courier New" w:hAnsi="Courier New" w:cs="Courier New"/>
            </w:rPr>
          </w:rPrChange>
        </w:rPr>
      </w:pPr>
      <w:ins w:id="12453" w:author="Abhishek Deep Nigam" w:date="2015-10-26T01:01:00Z">
        <w:r w:rsidRPr="00073577">
          <w:rPr>
            <w:rFonts w:ascii="Courier New" w:hAnsi="Courier New" w:cs="Courier New"/>
            <w:sz w:val="16"/>
            <w:szCs w:val="16"/>
            <w:rPrChange w:id="12454" w:author="Abhishek Deep Nigam" w:date="2015-10-26T01:01:00Z">
              <w:rPr>
                <w:rFonts w:ascii="Courier New" w:hAnsi="Courier New" w:cs="Courier New"/>
              </w:rPr>
            </w:rPrChange>
          </w:rPr>
          <w:t>[4]-&gt;P(Backtracking)</w:t>
        </w:r>
      </w:ins>
    </w:p>
    <w:p w14:paraId="22EE1911" w14:textId="77777777" w:rsidR="00073577" w:rsidRPr="00073577" w:rsidRDefault="00073577" w:rsidP="00073577">
      <w:pPr>
        <w:spacing w:before="0" w:after="0"/>
        <w:rPr>
          <w:ins w:id="12455" w:author="Abhishek Deep Nigam" w:date="2015-10-26T01:01:00Z"/>
          <w:rFonts w:ascii="Courier New" w:hAnsi="Courier New" w:cs="Courier New"/>
          <w:sz w:val="16"/>
          <w:szCs w:val="16"/>
          <w:rPrChange w:id="12456" w:author="Abhishek Deep Nigam" w:date="2015-10-26T01:01:00Z">
            <w:rPr>
              <w:ins w:id="12457" w:author="Abhishek Deep Nigam" w:date="2015-10-26T01:01:00Z"/>
              <w:rFonts w:ascii="Courier New" w:hAnsi="Courier New" w:cs="Courier New"/>
            </w:rPr>
          </w:rPrChange>
        </w:rPr>
      </w:pPr>
      <w:ins w:id="12458" w:author="Abhishek Deep Nigam" w:date="2015-10-26T01:01:00Z">
        <w:r w:rsidRPr="00073577">
          <w:rPr>
            <w:rFonts w:ascii="Courier New" w:hAnsi="Courier New" w:cs="Courier New"/>
            <w:sz w:val="16"/>
            <w:szCs w:val="16"/>
            <w:rPrChange w:id="12459" w:author="Abhishek Deep Nigam" w:date="2015-10-26T01:01:00Z">
              <w:rPr>
                <w:rFonts w:ascii="Courier New" w:hAnsi="Courier New" w:cs="Courier New"/>
              </w:rPr>
            </w:rPrChange>
          </w:rPr>
          <w:t>[4]-&gt;Q(Backtracking)</w:t>
        </w:r>
      </w:ins>
    </w:p>
    <w:p w14:paraId="2344643D" w14:textId="77777777" w:rsidR="00073577" w:rsidRPr="00073577" w:rsidRDefault="00073577" w:rsidP="00073577">
      <w:pPr>
        <w:spacing w:before="0" w:after="0"/>
        <w:rPr>
          <w:ins w:id="12460" w:author="Abhishek Deep Nigam" w:date="2015-10-26T01:01:00Z"/>
          <w:rFonts w:ascii="Courier New" w:hAnsi="Courier New" w:cs="Courier New"/>
          <w:sz w:val="16"/>
          <w:szCs w:val="16"/>
          <w:rPrChange w:id="12461" w:author="Abhishek Deep Nigam" w:date="2015-10-26T01:01:00Z">
            <w:rPr>
              <w:ins w:id="12462" w:author="Abhishek Deep Nigam" w:date="2015-10-26T01:01:00Z"/>
              <w:rFonts w:ascii="Courier New" w:hAnsi="Courier New" w:cs="Courier New"/>
            </w:rPr>
          </w:rPrChange>
        </w:rPr>
      </w:pPr>
      <w:ins w:id="12463" w:author="Abhishek Deep Nigam" w:date="2015-10-26T01:01:00Z">
        <w:r w:rsidRPr="00073577">
          <w:rPr>
            <w:rFonts w:ascii="Courier New" w:hAnsi="Courier New" w:cs="Courier New"/>
            <w:sz w:val="16"/>
            <w:szCs w:val="16"/>
            <w:rPrChange w:id="12464" w:author="Abhishek Deep Nigam" w:date="2015-10-26T01:01:00Z">
              <w:rPr>
                <w:rFonts w:ascii="Courier New" w:hAnsi="Courier New" w:cs="Courier New"/>
              </w:rPr>
            </w:rPrChange>
          </w:rPr>
          <w:t>[4]-&gt;S(Backtracking)</w:t>
        </w:r>
      </w:ins>
    </w:p>
    <w:p w14:paraId="11C64171" w14:textId="77777777" w:rsidR="00073577" w:rsidRPr="00073577" w:rsidRDefault="00073577" w:rsidP="00073577">
      <w:pPr>
        <w:spacing w:before="0" w:after="0"/>
        <w:rPr>
          <w:ins w:id="12465" w:author="Abhishek Deep Nigam" w:date="2015-10-26T01:01:00Z"/>
          <w:rFonts w:ascii="Courier New" w:hAnsi="Courier New" w:cs="Courier New"/>
          <w:sz w:val="16"/>
          <w:szCs w:val="16"/>
          <w:rPrChange w:id="12466" w:author="Abhishek Deep Nigam" w:date="2015-10-26T01:01:00Z">
            <w:rPr>
              <w:ins w:id="12467" w:author="Abhishek Deep Nigam" w:date="2015-10-26T01:01:00Z"/>
              <w:rFonts w:ascii="Courier New" w:hAnsi="Courier New" w:cs="Courier New"/>
            </w:rPr>
          </w:rPrChange>
        </w:rPr>
      </w:pPr>
      <w:ins w:id="12468" w:author="Abhishek Deep Nigam" w:date="2015-10-26T01:01:00Z">
        <w:r w:rsidRPr="00073577">
          <w:rPr>
            <w:rFonts w:ascii="Courier New" w:hAnsi="Courier New" w:cs="Courier New"/>
            <w:sz w:val="16"/>
            <w:szCs w:val="16"/>
            <w:rPrChange w:id="12469" w:author="Abhishek Deep Nigam" w:date="2015-10-26T01:01:00Z">
              <w:rPr>
                <w:rFonts w:ascii="Courier New" w:hAnsi="Courier New" w:cs="Courier New"/>
              </w:rPr>
            </w:rPrChange>
          </w:rPr>
          <w:t>[4]-&gt;Y[5]-&gt;O[6]-&gt;I[7]-&gt;E(Backtracking)</w:t>
        </w:r>
      </w:ins>
    </w:p>
    <w:p w14:paraId="7DC95840" w14:textId="77777777" w:rsidR="00073577" w:rsidRPr="00073577" w:rsidRDefault="00073577" w:rsidP="00073577">
      <w:pPr>
        <w:spacing w:before="0" w:after="0"/>
        <w:rPr>
          <w:ins w:id="12470" w:author="Abhishek Deep Nigam" w:date="2015-10-26T01:01:00Z"/>
          <w:rFonts w:ascii="Courier New" w:hAnsi="Courier New" w:cs="Courier New"/>
          <w:sz w:val="16"/>
          <w:szCs w:val="16"/>
          <w:rPrChange w:id="12471" w:author="Abhishek Deep Nigam" w:date="2015-10-26T01:01:00Z">
            <w:rPr>
              <w:ins w:id="12472" w:author="Abhishek Deep Nigam" w:date="2015-10-26T01:01:00Z"/>
              <w:rFonts w:ascii="Courier New" w:hAnsi="Courier New" w:cs="Courier New"/>
            </w:rPr>
          </w:rPrChange>
        </w:rPr>
      </w:pPr>
      <w:ins w:id="12473" w:author="Abhishek Deep Nigam" w:date="2015-10-26T01:01:00Z">
        <w:r w:rsidRPr="00073577">
          <w:rPr>
            <w:rFonts w:ascii="Courier New" w:hAnsi="Courier New" w:cs="Courier New"/>
            <w:sz w:val="16"/>
            <w:szCs w:val="16"/>
            <w:rPrChange w:id="12474" w:author="Abhishek Deep Nigam" w:date="2015-10-26T01:01:00Z">
              <w:rPr>
                <w:rFonts w:ascii="Courier New" w:hAnsi="Courier New" w:cs="Courier New"/>
              </w:rPr>
            </w:rPrChange>
          </w:rPr>
          <w:t>[1]-&gt;Y[2]-&gt;T[3]-&gt;T[4]-&gt;A(Backtracking)</w:t>
        </w:r>
      </w:ins>
    </w:p>
    <w:p w14:paraId="304B850A" w14:textId="77777777" w:rsidR="00073577" w:rsidRPr="00073577" w:rsidRDefault="00073577" w:rsidP="00073577">
      <w:pPr>
        <w:spacing w:before="0" w:after="0"/>
        <w:rPr>
          <w:ins w:id="12475" w:author="Abhishek Deep Nigam" w:date="2015-10-26T01:01:00Z"/>
          <w:rFonts w:ascii="Courier New" w:hAnsi="Courier New" w:cs="Courier New"/>
          <w:sz w:val="16"/>
          <w:szCs w:val="16"/>
          <w:rPrChange w:id="12476" w:author="Abhishek Deep Nigam" w:date="2015-10-26T01:01:00Z">
            <w:rPr>
              <w:ins w:id="12477" w:author="Abhishek Deep Nigam" w:date="2015-10-26T01:01:00Z"/>
              <w:rFonts w:ascii="Courier New" w:hAnsi="Courier New" w:cs="Courier New"/>
            </w:rPr>
          </w:rPrChange>
        </w:rPr>
      </w:pPr>
      <w:ins w:id="12478" w:author="Abhishek Deep Nigam" w:date="2015-10-26T01:01:00Z">
        <w:r w:rsidRPr="00073577">
          <w:rPr>
            <w:rFonts w:ascii="Courier New" w:hAnsi="Courier New" w:cs="Courier New"/>
            <w:sz w:val="16"/>
            <w:szCs w:val="16"/>
            <w:rPrChange w:id="12479" w:author="Abhishek Deep Nigam" w:date="2015-10-26T01:01:00Z">
              <w:rPr>
                <w:rFonts w:ascii="Courier New" w:hAnsi="Courier New" w:cs="Courier New"/>
              </w:rPr>
            </w:rPrChange>
          </w:rPr>
          <w:t>[4]-&gt;N[5]-&gt;O[6]-&gt;I(Backtracking)</w:t>
        </w:r>
      </w:ins>
    </w:p>
    <w:p w14:paraId="5C3B98CA" w14:textId="77777777" w:rsidR="00073577" w:rsidRPr="00073577" w:rsidRDefault="00073577" w:rsidP="00073577">
      <w:pPr>
        <w:spacing w:before="0" w:after="0"/>
        <w:rPr>
          <w:ins w:id="12480" w:author="Abhishek Deep Nigam" w:date="2015-10-26T01:01:00Z"/>
          <w:rFonts w:ascii="Courier New" w:hAnsi="Courier New" w:cs="Courier New"/>
          <w:sz w:val="16"/>
          <w:szCs w:val="16"/>
          <w:rPrChange w:id="12481" w:author="Abhishek Deep Nigam" w:date="2015-10-26T01:01:00Z">
            <w:rPr>
              <w:ins w:id="12482" w:author="Abhishek Deep Nigam" w:date="2015-10-26T01:01:00Z"/>
              <w:rFonts w:ascii="Courier New" w:hAnsi="Courier New" w:cs="Courier New"/>
            </w:rPr>
          </w:rPrChange>
        </w:rPr>
      </w:pPr>
      <w:ins w:id="12483" w:author="Abhishek Deep Nigam" w:date="2015-10-26T01:01:00Z">
        <w:r w:rsidRPr="00073577">
          <w:rPr>
            <w:rFonts w:ascii="Courier New" w:hAnsi="Courier New" w:cs="Courier New"/>
            <w:sz w:val="16"/>
            <w:szCs w:val="16"/>
            <w:rPrChange w:id="12484" w:author="Abhishek Deep Nigam" w:date="2015-10-26T01:01:00Z">
              <w:rPr>
                <w:rFonts w:ascii="Courier New" w:hAnsi="Courier New" w:cs="Courier New"/>
              </w:rPr>
            </w:rPrChange>
          </w:rPr>
          <w:t>[4]-&gt;O[5]-&gt;O[6]-&gt;I(Backtracking)</w:t>
        </w:r>
      </w:ins>
    </w:p>
    <w:p w14:paraId="75615426" w14:textId="77777777" w:rsidR="00073577" w:rsidRPr="00073577" w:rsidRDefault="00073577" w:rsidP="00073577">
      <w:pPr>
        <w:spacing w:before="0" w:after="0"/>
        <w:rPr>
          <w:ins w:id="12485" w:author="Abhishek Deep Nigam" w:date="2015-10-26T01:01:00Z"/>
          <w:rFonts w:ascii="Courier New" w:hAnsi="Courier New" w:cs="Courier New"/>
          <w:sz w:val="16"/>
          <w:szCs w:val="16"/>
          <w:rPrChange w:id="12486" w:author="Abhishek Deep Nigam" w:date="2015-10-26T01:01:00Z">
            <w:rPr>
              <w:ins w:id="12487" w:author="Abhishek Deep Nigam" w:date="2015-10-26T01:01:00Z"/>
              <w:rFonts w:ascii="Courier New" w:hAnsi="Courier New" w:cs="Courier New"/>
            </w:rPr>
          </w:rPrChange>
        </w:rPr>
      </w:pPr>
      <w:ins w:id="12488" w:author="Abhishek Deep Nigam" w:date="2015-10-26T01:01:00Z">
        <w:r w:rsidRPr="00073577">
          <w:rPr>
            <w:rFonts w:ascii="Courier New" w:hAnsi="Courier New" w:cs="Courier New"/>
            <w:sz w:val="16"/>
            <w:szCs w:val="16"/>
            <w:rPrChange w:id="12489" w:author="Abhishek Deep Nigam" w:date="2015-10-26T01:01:00Z">
              <w:rPr>
                <w:rFonts w:ascii="Courier New" w:hAnsi="Courier New" w:cs="Courier New"/>
              </w:rPr>
            </w:rPrChange>
          </w:rPr>
          <w:t>[4]-&gt;P(Backtracking)</w:t>
        </w:r>
      </w:ins>
    </w:p>
    <w:p w14:paraId="31E61CAF" w14:textId="77777777" w:rsidR="00073577" w:rsidRPr="00073577" w:rsidRDefault="00073577" w:rsidP="00073577">
      <w:pPr>
        <w:spacing w:before="0" w:after="0"/>
        <w:rPr>
          <w:ins w:id="12490" w:author="Abhishek Deep Nigam" w:date="2015-10-26T01:01:00Z"/>
          <w:rFonts w:ascii="Courier New" w:hAnsi="Courier New" w:cs="Courier New"/>
          <w:sz w:val="16"/>
          <w:szCs w:val="16"/>
          <w:rPrChange w:id="12491" w:author="Abhishek Deep Nigam" w:date="2015-10-26T01:01:00Z">
            <w:rPr>
              <w:ins w:id="12492" w:author="Abhishek Deep Nigam" w:date="2015-10-26T01:01:00Z"/>
              <w:rFonts w:ascii="Courier New" w:hAnsi="Courier New" w:cs="Courier New"/>
            </w:rPr>
          </w:rPrChange>
        </w:rPr>
      </w:pPr>
      <w:ins w:id="12493" w:author="Abhishek Deep Nigam" w:date="2015-10-26T01:01:00Z">
        <w:r w:rsidRPr="00073577">
          <w:rPr>
            <w:rFonts w:ascii="Courier New" w:hAnsi="Courier New" w:cs="Courier New"/>
            <w:sz w:val="16"/>
            <w:szCs w:val="16"/>
            <w:rPrChange w:id="12494" w:author="Abhishek Deep Nigam" w:date="2015-10-26T01:01:00Z">
              <w:rPr>
                <w:rFonts w:ascii="Courier New" w:hAnsi="Courier New" w:cs="Courier New"/>
              </w:rPr>
            </w:rPrChange>
          </w:rPr>
          <w:t>[4]-&gt;Q(Backtracking)</w:t>
        </w:r>
      </w:ins>
    </w:p>
    <w:p w14:paraId="63E7282F" w14:textId="77777777" w:rsidR="00073577" w:rsidRPr="00073577" w:rsidRDefault="00073577" w:rsidP="00073577">
      <w:pPr>
        <w:spacing w:before="0" w:after="0"/>
        <w:rPr>
          <w:ins w:id="12495" w:author="Abhishek Deep Nigam" w:date="2015-10-26T01:01:00Z"/>
          <w:rFonts w:ascii="Courier New" w:hAnsi="Courier New" w:cs="Courier New"/>
          <w:sz w:val="16"/>
          <w:szCs w:val="16"/>
          <w:rPrChange w:id="12496" w:author="Abhishek Deep Nigam" w:date="2015-10-26T01:01:00Z">
            <w:rPr>
              <w:ins w:id="12497" w:author="Abhishek Deep Nigam" w:date="2015-10-26T01:01:00Z"/>
              <w:rFonts w:ascii="Courier New" w:hAnsi="Courier New" w:cs="Courier New"/>
            </w:rPr>
          </w:rPrChange>
        </w:rPr>
      </w:pPr>
      <w:ins w:id="12498" w:author="Abhishek Deep Nigam" w:date="2015-10-26T01:01:00Z">
        <w:r w:rsidRPr="00073577">
          <w:rPr>
            <w:rFonts w:ascii="Courier New" w:hAnsi="Courier New" w:cs="Courier New"/>
            <w:sz w:val="16"/>
            <w:szCs w:val="16"/>
            <w:rPrChange w:id="12499" w:author="Abhishek Deep Nigam" w:date="2015-10-26T01:01:00Z">
              <w:rPr>
                <w:rFonts w:ascii="Courier New" w:hAnsi="Courier New" w:cs="Courier New"/>
              </w:rPr>
            </w:rPrChange>
          </w:rPr>
          <w:t>[4]-&gt;S(Backtracking)</w:t>
        </w:r>
      </w:ins>
    </w:p>
    <w:p w14:paraId="35FD7F46" w14:textId="77777777" w:rsidR="00073577" w:rsidRPr="00073577" w:rsidRDefault="00073577" w:rsidP="00073577">
      <w:pPr>
        <w:spacing w:before="0" w:after="0"/>
        <w:rPr>
          <w:ins w:id="12500" w:author="Abhishek Deep Nigam" w:date="2015-10-26T01:01:00Z"/>
          <w:rFonts w:ascii="Courier New" w:hAnsi="Courier New" w:cs="Courier New"/>
          <w:sz w:val="16"/>
          <w:szCs w:val="16"/>
          <w:rPrChange w:id="12501" w:author="Abhishek Deep Nigam" w:date="2015-10-26T01:01:00Z">
            <w:rPr>
              <w:ins w:id="12502" w:author="Abhishek Deep Nigam" w:date="2015-10-26T01:01:00Z"/>
              <w:rFonts w:ascii="Courier New" w:hAnsi="Courier New" w:cs="Courier New"/>
            </w:rPr>
          </w:rPrChange>
        </w:rPr>
      </w:pPr>
      <w:ins w:id="12503" w:author="Abhishek Deep Nigam" w:date="2015-10-26T01:01:00Z">
        <w:r w:rsidRPr="00073577">
          <w:rPr>
            <w:rFonts w:ascii="Courier New" w:hAnsi="Courier New" w:cs="Courier New"/>
            <w:sz w:val="16"/>
            <w:szCs w:val="16"/>
            <w:rPrChange w:id="12504" w:author="Abhishek Deep Nigam" w:date="2015-10-26T01:01:00Z">
              <w:rPr>
                <w:rFonts w:ascii="Courier New" w:hAnsi="Courier New" w:cs="Courier New"/>
              </w:rPr>
            </w:rPrChange>
          </w:rPr>
          <w:t>[4]-&gt;Y[5]-&gt;O[6]-&gt;I(Backtracking)</w:t>
        </w:r>
      </w:ins>
    </w:p>
    <w:p w14:paraId="59085EFE" w14:textId="77777777" w:rsidR="00073577" w:rsidRPr="00073577" w:rsidRDefault="00073577" w:rsidP="00073577">
      <w:pPr>
        <w:spacing w:before="0" w:after="0"/>
        <w:rPr>
          <w:ins w:id="12505" w:author="Abhishek Deep Nigam" w:date="2015-10-26T01:01:00Z"/>
          <w:rFonts w:ascii="Courier New" w:hAnsi="Courier New" w:cs="Courier New"/>
          <w:sz w:val="16"/>
          <w:szCs w:val="16"/>
          <w:rPrChange w:id="12506" w:author="Abhishek Deep Nigam" w:date="2015-10-26T01:01:00Z">
            <w:rPr>
              <w:ins w:id="12507" w:author="Abhishek Deep Nigam" w:date="2015-10-26T01:01:00Z"/>
              <w:rFonts w:ascii="Courier New" w:hAnsi="Courier New" w:cs="Courier New"/>
            </w:rPr>
          </w:rPrChange>
        </w:rPr>
      </w:pPr>
      <w:ins w:id="12508" w:author="Abhishek Deep Nigam" w:date="2015-10-26T01:01:00Z">
        <w:r w:rsidRPr="00073577">
          <w:rPr>
            <w:rFonts w:ascii="Courier New" w:hAnsi="Courier New" w:cs="Courier New"/>
            <w:sz w:val="16"/>
            <w:szCs w:val="16"/>
            <w:rPrChange w:id="12509" w:author="Abhishek Deep Nigam" w:date="2015-10-26T01:01:00Z">
              <w:rPr>
                <w:rFonts w:ascii="Courier New" w:hAnsi="Courier New" w:cs="Courier New"/>
              </w:rPr>
            </w:rPrChange>
          </w:rPr>
          <w:t>[1]-&gt;Z[2]-&gt;T[3]-&gt;T[4]-&gt;A(Backtracking)</w:t>
        </w:r>
      </w:ins>
    </w:p>
    <w:p w14:paraId="313129D0" w14:textId="77777777" w:rsidR="00073577" w:rsidRPr="00073577" w:rsidRDefault="00073577" w:rsidP="00073577">
      <w:pPr>
        <w:spacing w:before="0" w:after="0"/>
        <w:rPr>
          <w:ins w:id="12510" w:author="Abhishek Deep Nigam" w:date="2015-10-26T01:01:00Z"/>
          <w:rFonts w:ascii="Courier New" w:hAnsi="Courier New" w:cs="Courier New"/>
          <w:sz w:val="16"/>
          <w:szCs w:val="16"/>
          <w:rPrChange w:id="12511" w:author="Abhishek Deep Nigam" w:date="2015-10-26T01:01:00Z">
            <w:rPr>
              <w:ins w:id="12512" w:author="Abhishek Deep Nigam" w:date="2015-10-26T01:01:00Z"/>
              <w:rFonts w:ascii="Courier New" w:hAnsi="Courier New" w:cs="Courier New"/>
            </w:rPr>
          </w:rPrChange>
        </w:rPr>
      </w:pPr>
      <w:ins w:id="12513" w:author="Abhishek Deep Nigam" w:date="2015-10-26T01:01:00Z">
        <w:r w:rsidRPr="00073577">
          <w:rPr>
            <w:rFonts w:ascii="Courier New" w:hAnsi="Courier New" w:cs="Courier New"/>
            <w:sz w:val="16"/>
            <w:szCs w:val="16"/>
            <w:rPrChange w:id="12514" w:author="Abhishek Deep Nigam" w:date="2015-10-26T01:01:00Z">
              <w:rPr>
                <w:rFonts w:ascii="Courier New" w:hAnsi="Courier New" w:cs="Courier New"/>
              </w:rPr>
            </w:rPrChange>
          </w:rPr>
          <w:t>[4]-&gt;N[5]-&gt;O[6]-&gt;I(Backtracking)</w:t>
        </w:r>
      </w:ins>
    </w:p>
    <w:p w14:paraId="461DEDD9" w14:textId="77777777" w:rsidR="00073577" w:rsidRPr="00073577" w:rsidRDefault="00073577" w:rsidP="00073577">
      <w:pPr>
        <w:spacing w:before="0" w:after="0"/>
        <w:rPr>
          <w:ins w:id="12515" w:author="Abhishek Deep Nigam" w:date="2015-10-26T01:01:00Z"/>
          <w:rFonts w:ascii="Courier New" w:hAnsi="Courier New" w:cs="Courier New"/>
          <w:sz w:val="16"/>
          <w:szCs w:val="16"/>
          <w:rPrChange w:id="12516" w:author="Abhishek Deep Nigam" w:date="2015-10-26T01:01:00Z">
            <w:rPr>
              <w:ins w:id="12517" w:author="Abhishek Deep Nigam" w:date="2015-10-26T01:01:00Z"/>
              <w:rFonts w:ascii="Courier New" w:hAnsi="Courier New" w:cs="Courier New"/>
            </w:rPr>
          </w:rPrChange>
        </w:rPr>
      </w:pPr>
      <w:ins w:id="12518" w:author="Abhishek Deep Nigam" w:date="2015-10-26T01:01:00Z">
        <w:r w:rsidRPr="00073577">
          <w:rPr>
            <w:rFonts w:ascii="Courier New" w:hAnsi="Courier New" w:cs="Courier New"/>
            <w:sz w:val="16"/>
            <w:szCs w:val="16"/>
            <w:rPrChange w:id="12519" w:author="Abhishek Deep Nigam" w:date="2015-10-26T01:01:00Z">
              <w:rPr>
                <w:rFonts w:ascii="Courier New" w:hAnsi="Courier New" w:cs="Courier New"/>
              </w:rPr>
            </w:rPrChange>
          </w:rPr>
          <w:t>[4]-&gt;O[5]-&gt;O[6]-&gt;I(Backtracking)</w:t>
        </w:r>
      </w:ins>
    </w:p>
    <w:p w14:paraId="053A7D25" w14:textId="77777777" w:rsidR="00073577" w:rsidRPr="00073577" w:rsidRDefault="00073577" w:rsidP="00073577">
      <w:pPr>
        <w:spacing w:before="0" w:after="0"/>
        <w:rPr>
          <w:ins w:id="12520" w:author="Abhishek Deep Nigam" w:date="2015-10-26T01:01:00Z"/>
          <w:rFonts w:ascii="Courier New" w:hAnsi="Courier New" w:cs="Courier New"/>
          <w:sz w:val="16"/>
          <w:szCs w:val="16"/>
          <w:rPrChange w:id="12521" w:author="Abhishek Deep Nigam" w:date="2015-10-26T01:01:00Z">
            <w:rPr>
              <w:ins w:id="12522" w:author="Abhishek Deep Nigam" w:date="2015-10-26T01:01:00Z"/>
              <w:rFonts w:ascii="Courier New" w:hAnsi="Courier New" w:cs="Courier New"/>
            </w:rPr>
          </w:rPrChange>
        </w:rPr>
      </w:pPr>
      <w:ins w:id="12523" w:author="Abhishek Deep Nigam" w:date="2015-10-26T01:01:00Z">
        <w:r w:rsidRPr="00073577">
          <w:rPr>
            <w:rFonts w:ascii="Courier New" w:hAnsi="Courier New" w:cs="Courier New"/>
            <w:sz w:val="16"/>
            <w:szCs w:val="16"/>
            <w:rPrChange w:id="12524" w:author="Abhishek Deep Nigam" w:date="2015-10-26T01:01:00Z">
              <w:rPr>
                <w:rFonts w:ascii="Courier New" w:hAnsi="Courier New" w:cs="Courier New"/>
              </w:rPr>
            </w:rPrChange>
          </w:rPr>
          <w:t>[4]-&gt;P(Backtracking)</w:t>
        </w:r>
      </w:ins>
    </w:p>
    <w:p w14:paraId="2FDFA9B7" w14:textId="77777777" w:rsidR="00073577" w:rsidRPr="00073577" w:rsidRDefault="00073577" w:rsidP="00073577">
      <w:pPr>
        <w:spacing w:before="0" w:after="0"/>
        <w:rPr>
          <w:ins w:id="12525" w:author="Abhishek Deep Nigam" w:date="2015-10-26T01:01:00Z"/>
          <w:rFonts w:ascii="Courier New" w:hAnsi="Courier New" w:cs="Courier New"/>
          <w:sz w:val="16"/>
          <w:szCs w:val="16"/>
          <w:rPrChange w:id="12526" w:author="Abhishek Deep Nigam" w:date="2015-10-26T01:01:00Z">
            <w:rPr>
              <w:ins w:id="12527" w:author="Abhishek Deep Nigam" w:date="2015-10-26T01:01:00Z"/>
              <w:rFonts w:ascii="Courier New" w:hAnsi="Courier New" w:cs="Courier New"/>
            </w:rPr>
          </w:rPrChange>
        </w:rPr>
      </w:pPr>
      <w:ins w:id="12528" w:author="Abhishek Deep Nigam" w:date="2015-10-26T01:01:00Z">
        <w:r w:rsidRPr="00073577">
          <w:rPr>
            <w:rFonts w:ascii="Courier New" w:hAnsi="Courier New" w:cs="Courier New"/>
            <w:sz w:val="16"/>
            <w:szCs w:val="16"/>
            <w:rPrChange w:id="12529" w:author="Abhishek Deep Nigam" w:date="2015-10-26T01:01:00Z">
              <w:rPr>
                <w:rFonts w:ascii="Courier New" w:hAnsi="Courier New" w:cs="Courier New"/>
              </w:rPr>
            </w:rPrChange>
          </w:rPr>
          <w:t>[4]-&gt;Q(Backtracking)</w:t>
        </w:r>
      </w:ins>
    </w:p>
    <w:p w14:paraId="327EB0F1" w14:textId="77777777" w:rsidR="00073577" w:rsidRPr="00073577" w:rsidRDefault="00073577" w:rsidP="00073577">
      <w:pPr>
        <w:spacing w:before="0" w:after="0"/>
        <w:rPr>
          <w:ins w:id="12530" w:author="Abhishek Deep Nigam" w:date="2015-10-26T01:01:00Z"/>
          <w:rFonts w:ascii="Courier New" w:hAnsi="Courier New" w:cs="Courier New"/>
          <w:sz w:val="16"/>
          <w:szCs w:val="16"/>
          <w:rPrChange w:id="12531" w:author="Abhishek Deep Nigam" w:date="2015-10-26T01:01:00Z">
            <w:rPr>
              <w:ins w:id="12532" w:author="Abhishek Deep Nigam" w:date="2015-10-26T01:01:00Z"/>
              <w:rFonts w:ascii="Courier New" w:hAnsi="Courier New" w:cs="Courier New"/>
            </w:rPr>
          </w:rPrChange>
        </w:rPr>
      </w:pPr>
      <w:ins w:id="12533" w:author="Abhishek Deep Nigam" w:date="2015-10-26T01:01:00Z">
        <w:r w:rsidRPr="00073577">
          <w:rPr>
            <w:rFonts w:ascii="Courier New" w:hAnsi="Courier New" w:cs="Courier New"/>
            <w:sz w:val="16"/>
            <w:szCs w:val="16"/>
            <w:rPrChange w:id="12534" w:author="Abhishek Deep Nigam" w:date="2015-10-26T01:01:00Z">
              <w:rPr>
                <w:rFonts w:ascii="Courier New" w:hAnsi="Courier New" w:cs="Courier New"/>
              </w:rPr>
            </w:rPrChange>
          </w:rPr>
          <w:t>[4]-&gt;S(Backtracking)</w:t>
        </w:r>
      </w:ins>
    </w:p>
    <w:p w14:paraId="4156D0C3" w14:textId="77777777" w:rsidR="00073577" w:rsidRPr="00073577" w:rsidRDefault="00073577" w:rsidP="00073577">
      <w:pPr>
        <w:spacing w:before="0" w:after="0"/>
        <w:rPr>
          <w:ins w:id="12535" w:author="Abhishek Deep Nigam" w:date="2015-10-26T01:01:00Z"/>
          <w:rFonts w:ascii="Courier New" w:hAnsi="Courier New" w:cs="Courier New"/>
          <w:sz w:val="16"/>
          <w:szCs w:val="16"/>
          <w:rPrChange w:id="12536" w:author="Abhishek Deep Nigam" w:date="2015-10-26T01:01:00Z">
            <w:rPr>
              <w:ins w:id="12537" w:author="Abhishek Deep Nigam" w:date="2015-10-26T01:01:00Z"/>
              <w:rFonts w:ascii="Courier New" w:hAnsi="Courier New" w:cs="Courier New"/>
            </w:rPr>
          </w:rPrChange>
        </w:rPr>
      </w:pPr>
      <w:ins w:id="12538" w:author="Abhishek Deep Nigam" w:date="2015-10-26T01:01:00Z">
        <w:r w:rsidRPr="00073577">
          <w:rPr>
            <w:rFonts w:ascii="Courier New" w:hAnsi="Courier New" w:cs="Courier New"/>
            <w:sz w:val="16"/>
            <w:szCs w:val="16"/>
            <w:rPrChange w:id="12539" w:author="Abhishek Deep Nigam" w:date="2015-10-26T01:01:00Z">
              <w:rPr>
                <w:rFonts w:ascii="Courier New" w:hAnsi="Courier New" w:cs="Courier New"/>
              </w:rPr>
            </w:rPrChange>
          </w:rPr>
          <w:t>[4]-&gt;Y[5]-&gt;O[6]-&gt;I(Backtracking)</w:t>
        </w:r>
      </w:ins>
    </w:p>
    <w:p w14:paraId="3A93A00F" w14:textId="77777777" w:rsidR="00073577" w:rsidRPr="00073577" w:rsidRDefault="00073577" w:rsidP="00073577">
      <w:pPr>
        <w:spacing w:before="0" w:after="0"/>
        <w:rPr>
          <w:ins w:id="12540" w:author="Abhishek Deep Nigam" w:date="2015-10-26T01:01:00Z"/>
          <w:rFonts w:ascii="Courier New" w:hAnsi="Courier New" w:cs="Courier New"/>
          <w:sz w:val="16"/>
          <w:szCs w:val="16"/>
          <w:rPrChange w:id="12541" w:author="Abhishek Deep Nigam" w:date="2015-10-26T01:01:00Z">
            <w:rPr>
              <w:ins w:id="12542" w:author="Abhishek Deep Nigam" w:date="2015-10-26T01:01:00Z"/>
              <w:rFonts w:ascii="Courier New" w:hAnsi="Courier New" w:cs="Courier New"/>
            </w:rPr>
          </w:rPrChange>
        </w:rPr>
      </w:pPr>
      <w:ins w:id="12543" w:author="Abhishek Deep Nigam" w:date="2015-10-26T01:01:00Z">
        <w:r w:rsidRPr="00073577">
          <w:rPr>
            <w:rFonts w:ascii="Courier New" w:hAnsi="Courier New" w:cs="Courier New"/>
            <w:sz w:val="16"/>
            <w:szCs w:val="16"/>
            <w:rPrChange w:id="12544" w:author="Abhishek Deep Nigam" w:date="2015-10-26T01:01:00Z">
              <w:rPr>
                <w:rFonts w:ascii="Courier New" w:hAnsi="Courier New" w:cs="Courier New"/>
              </w:rPr>
            </w:rPrChange>
          </w:rPr>
          <w:t>[0]-&gt;I[1]-&gt;A[2]-&gt;T[3]-&gt;T[4]-&gt;A(Backtracking)</w:t>
        </w:r>
      </w:ins>
    </w:p>
    <w:p w14:paraId="4C702369" w14:textId="77777777" w:rsidR="00073577" w:rsidRPr="00073577" w:rsidRDefault="00073577" w:rsidP="00073577">
      <w:pPr>
        <w:spacing w:before="0" w:after="0"/>
        <w:rPr>
          <w:ins w:id="12545" w:author="Abhishek Deep Nigam" w:date="2015-10-26T01:01:00Z"/>
          <w:rFonts w:ascii="Courier New" w:hAnsi="Courier New" w:cs="Courier New"/>
          <w:sz w:val="16"/>
          <w:szCs w:val="16"/>
          <w:rPrChange w:id="12546" w:author="Abhishek Deep Nigam" w:date="2015-10-26T01:01:00Z">
            <w:rPr>
              <w:ins w:id="12547" w:author="Abhishek Deep Nigam" w:date="2015-10-26T01:01:00Z"/>
              <w:rFonts w:ascii="Courier New" w:hAnsi="Courier New" w:cs="Courier New"/>
            </w:rPr>
          </w:rPrChange>
        </w:rPr>
      </w:pPr>
      <w:ins w:id="12548" w:author="Abhishek Deep Nigam" w:date="2015-10-26T01:01:00Z">
        <w:r w:rsidRPr="00073577">
          <w:rPr>
            <w:rFonts w:ascii="Courier New" w:hAnsi="Courier New" w:cs="Courier New"/>
            <w:sz w:val="16"/>
            <w:szCs w:val="16"/>
            <w:rPrChange w:id="12549" w:author="Abhishek Deep Nigam" w:date="2015-10-26T01:01:00Z">
              <w:rPr>
                <w:rFonts w:ascii="Courier New" w:hAnsi="Courier New" w:cs="Courier New"/>
              </w:rPr>
            </w:rPrChange>
          </w:rPr>
          <w:t>[4]-&gt;N[5]-&gt;O[6]-&gt;I(Backtracking)</w:t>
        </w:r>
      </w:ins>
    </w:p>
    <w:p w14:paraId="050B4352" w14:textId="77777777" w:rsidR="00073577" w:rsidRPr="00073577" w:rsidRDefault="00073577" w:rsidP="00073577">
      <w:pPr>
        <w:spacing w:before="0" w:after="0"/>
        <w:rPr>
          <w:ins w:id="12550" w:author="Abhishek Deep Nigam" w:date="2015-10-26T01:01:00Z"/>
          <w:rFonts w:ascii="Courier New" w:hAnsi="Courier New" w:cs="Courier New"/>
          <w:sz w:val="16"/>
          <w:szCs w:val="16"/>
          <w:rPrChange w:id="12551" w:author="Abhishek Deep Nigam" w:date="2015-10-26T01:01:00Z">
            <w:rPr>
              <w:ins w:id="12552" w:author="Abhishek Deep Nigam" w:date="2015-10-26T01:01:00Z"/>
              <w:rFonts w:ascii="Courier New" w:hAnsi="Courier New" w:cs="Courier New"/>
            </w:rPr>
          </w:rPrChange>
        </w:rPr>
      </w:pPr>
      <w:ins w:id="12553" w:author="Abhishek Deep Nigam" w:date="2015-10-26T01:01:00Z">
        <w:r w:rsidRPr="00073577">
          <w:rPr>
            <w:rFonts w:ascii="Courier New" w:hAnsi="Courier New" w:cs="Courier New"/>
            <w:sz w:val="16"/>
            <w:szCs w:val="16"/>
            <w:rPrChange w:id="12554" w:author="Abhishek Deep Nigam" w:date="2015-10-26T01:01:00Z">
              <w:rPr>
                <w:rFonts w:ascii="Courier New" w:hAnsi="Courier New" w:cs="Courier New"/>
              </w:rPr>
            </w:rPrChange>
          </w:rPr>
          <w:t>[4]-&gt;O[5]-&gt;O[6]-&gt;I(Backtracking)</w:t>
        </w:r>
      </w:ins>
    </w:p>
    <w:p w14:paraId="1C2261E7" w14:textId="77777777" w:rsidR="00073577" w:rsidRPr="00073577" w:rsidRDefault="00073577" w:rsidP="00073577">
      <w:pPr>
        <w:spacing w:before="0" w:after="0"/>
        <w:rPr>
          <w:ins w:id="12555" w:author="Abhishek Deep Nigam" w:date="2015-10-26T01:01:00Z"/>
          <w:rFonts w:ascii="Courier New" w:hAnsi="Courier New" w:cs="Courier New"/>
          <w:sz w:val="16"/>
          <w:szCs w:val="16"/>
          <w:rPrChange w:id="12556" w:author="Abhishek Deep Nigam" w:date="2015-10-26T01:01:00Z">
            <w:rPr>
              <w:ins w:id="12557" w:author="Abhishek Deep Nigam" w:date="2015-10-26T01:01:00Z"/>
              <w:rFonts w:ascii="Courier New" w:hAnsi="Courier New" w:cs="Courier New"/>
            </w:rPr>
          </w:rPrChange>
        </w:rPr>
      </w:pPr>
      <w:ins w:id="12558" w:author="Abhishek Deep Nigam" w:date="2015-10-26T01:01:00Z">
        <w:r w:rsidRPr="00073577">
          <w:rPr>
            <w:rFonts w:ascii="Courier New" w:hAnsi="Courier New" w:cs="Courier New"/>
            <w:sz w:val="16"/>
            <w:szCs w:val="16"/>
            <w:rPrChange w:id="12559" w:author="Abhishek Deep Nigam" w:date="2015-10-26T01:01:00Z">
              <w:rPr>
                <w:rFonts w:ascii="Courier New" w:hAnsi="Courier New" w:cs="Courier New"/>
              </w:rPr>
            </w:rPrChange>
          </w:rPr>
          <w:t>[4]-&gt;P(Backtracking)</w:t>
        </w:r>
      </w:ins>
    </w:p>
    <w:p w14:paraId="6E12AED6" w14:textId="77777777" w:rsidR="00073577" w:rsidRPr="00073577" w:rsidRDefault="00073577" w:rsidP="00073577">
      <w:pPr>
        <w:spacing w:before="0" w:after="0"/>
        <w:rPr>
          <w:ins w:id="12560" w:author="Abhishek Deep Nigam" w:date="2015-10-26T01:01:00Z"/>
          <w:rFonts w:ascii="Courier New" w:hAnsi="Courier New" w:cs="Courier New"/>
          <w:sz w:val="16"/>
          <w:szCs w:val="16"/>
          <w:rPrChange w:id="12561" w:author="Abhishek Deep Nigam" w:date="2015-10-26T01:01:00Z">
            <w:rPr>
              <w:ins w:id="12562" w:author="Abhishek Deep Nigam" w:date="2015-10-26T01:01:00Z"/>
              <w:rFonts w:ascii="Courier New" w:hAnsi="Courier New" w:cs="Courier New"/>
            </w:rPr>
          </w:rPrChange>
        </w:rPr>
      </w:pPr>
      <w:ins w:id="12563" w:author="Abhishek Deep Nigam" w:date="2015-10-26T01:01:00Z">
        <w:r w:rsidRPr="00073577">
          <w:rPr>
            <w:rFonts w:ascii="Courier New" w:hAnsi="Courier New" w:cs="Courier New"/>
            <w:sz w:val="16"/>
            <w:szCs w:val="16"/>
            <w:rPrChange w:id="12564" w:author="Abhishek Deep Nigam" w:date="2015-10-26T01:01:00Z">
              <w:rPr>
                <w:rFonts w:ascii="Courier New" w:hAnsi="Courier New" w:cs="Courier New"/>
              </w:rPr>
            </w:rPrChange>
          </w:rPr>
          <w:t>[4]-&gt;Q(Backtracking)</w:t>
        </w:r>
      </w:ins>
    </w:p>
    <w:p w14:paraId="5DCA325D" w14:textId="77777777" w:rsidR="00073577" w:rsidRPr="00073577" w:rsidRDefault="00073577" w:rsidP="00073577">
      <w:pPr>
        <w:spacing w:before="0" w:after="0"/>
        <w:rPr>
          <w:ins w:id="12565" w:author="Abhishek Deep Nigam" w:date="2015-10-26T01:01:00Z"/>
          <w:rFonts w:ascii="Courier New" w:hAnsi="Courier New" w:cs="Courier New"/>
          <w:sz w:val="16"/>
          <w:szCs w:val="16"/>
          <w:rPrChange w:id="12566" w:author="Abhishek Deep Nigam" w:date="2015-10-26T01:01:00Z">
            <w:rPr>
              <w:ins w:id="12567" w:author="Abhishek Deep Nigam" w:date="2015-10-26T01:01:00Z"/>
              <w:rFonts w:ascii="Courier New" w:hAnsi="Courier New" w:cs="Courier New"/>
            </w:rPr>
          </w:rPrChange>
        </w:rPr>
      </w:pPr>
      <w:ins w:id="12568" w:author="Abhishek Deep Nigam" w:date="2015-10-26T01:01:00Z">
        <w:r w:rsidRPr="00073577">
          <w:rPr>
            <w:rFonts w:ascii="Courier New" w:hAnsi="Courier New" w:cs="Courier New"/>
            <w:sz w:val="16"/>
            <w:szCs w:val="16"/>
            <w:rPrChange w:id="12569" w:author="Abhishek Deep Nigam" w:date="2015-10-26T01:01:00Z">
              <w:rPr>
                <w:rFonts w:ascii="Courier New" w:hAnsi="Courier New" w:cs="Courier New"/>
              </w:rPr>
            </w:rPrChange>
          </w:rPr>
          <w:t>[4]-&gt;S(Backtracking)</w:t>
        </w:r>
      </w:ins>
    </w:p>
    <w:p w14:paraId="30FB05E8" w14:textId="77777777" w:rsidR="00073577" w:rsidRPr="00073577" w:rsidRDefault="00073577" w:rsidP="00073577">
      <w:pPr>
        <w:spacing w:before="0" w:after="0"/>
        <w:rPr>
          <w:ins w:id="12570" w:author="Abhishek Deep Nigam" w:date="2015-10-26T01:01:00Z"/>
          <w:rFonts w:ascii="Courier New" w:hAnsi="Courier New" w:cs="Courier New"/>
          <w:sz w:val="16"/>
          <w:szCs w:val="16"/>
          <w:rPrChange w:id="12571" w:author="Abhishek Deep Nigam" w:date="2015-10-26T01:01:00Z">
            <w:rPr>
              <w:ins w:id="12572" w:author="Abhishek Deep Nigam" w:date="2015-10-26T01:01:00Z"/>
              <w:rFonts w:ascii="Courier New" w:hAnsi="Courier New" w:cs="Courier New"/>
            </w:rPr>
          </w:rPrChange>
        </w:rPr>
      </w:pPr>
      <w:ins w:id="12573" w:author="Abhishek Deep Nigam" w:date="2015-10-26T01:01:00Z">
        <w:r w:rsidRPr="00073577">
          <w:rPr>
            <w:rFonts w:ascii="Courier New" w:hAnsi="Courier New" w:cs="Courier New"/>
            <w:sz w:val="16"/>
            <w:szCs w:val="16"/>
            <w:rPrChange w:id="12574" w:author="Abhishek Deep Nigam" w:date="2015-10-26T01:01:00Z">
              <w:rPr>
                <w:rFonts w:ascii="Courier New" w:hAnsi="Courier New" w:cs="Courier New"/>
              </w:rPr>
            </w:rPrChange>
          </w:rPr>
          <w:t>[4]-&gt;Y[5]-&gt;O[6]-&gt;I(Backtracking)</w:t>
        </w:r>
      </w:ins>
    </w:p>
    <w:p w14:paraId="291E733E" w14:textId="77777777" w:rsidR="00073577" w:rsidRPr="00073577" w:rsidRDefault="00073577" w:rsidP="00073577">
      <w:pPr>
        <w:spacing w:before="0" w:after="0"/>
        <w:rPr>
          <w:ins w:id="12575" w:author="Abhishek Deep Nigam" w:date="2015-10-26T01:01:00Z"/>
          <w:rFonts w:ascii="Courier New" w:hAnsi="Courier New" w:cs="Courier New"/>
          <w:sz w:val="16"/>
          <w:szCs w:val="16"/>
          <w:rPrChange w:id="12576" w:author="Abhishek Deep Nigam" w:date="2015-10-26T01:01:00Z">
            <w:rPr>
              <w:ins w:id="12577" w:author="Abhishek Deep Nigam" w:date="2015-10-26T01:01:00Z"/>
              <w:rFonts w:ascii="Courier New" w:hAnsi="Courier New" w:cs="Courier New"/>
            </w:rPr>
          </w:rPrChange>
        </w:rPr>
      </w:pPr>
      <w:ins w:id="12578" w:author="Abhishek Deep Nigam" w:date="2015-10-26T01:01:00Z">
        <w:r w:rsidRPr="00073577">
          <w:rPr>
            <w:rFonts w:ascii="Courier New" w:hAnsi="Courier New" w:cs="Courier New"/>
            <w:sz w:val="16"/>
            <w:szCs w:val="16"/>
            <w:rPrChange w:id="12579" w:author="Abhishek Deep Nigam" w:date="2015-10-26T01:01:00Z">
              <w:rPr>
                <w:rFonts w:ascii="Courier New" w:hAnsi="Courier New" w:cs="Courier New"/>
              </w:rPr>
            </w:rPrChange>
          </w:rPr>
          <w:t>[1]-&gt;B[2]-&gt;T[3]-&gt;T[4]-&gt;A(Backtracking)</w:t>
        </w:r>
      </w:ins>
    </w:p>
    <w:p w14:paraId="1037E2D3" w14:textId="77777777" w:rsidR="00073577" w:rsidRPr="00073577" w:rsidRDefault="00073577" w:rsidP="00073577">
      <w:pPr>
        <w:spacing w:before="0" w:after="0"/>
        <w:rPr>
          <w:ins w:id="12580" w:author="Abhishek Deep Nigam" w:date="2015-10-26T01:01:00Z"/>
          <w:rFonts w:ascii="Courier New" w:hAnsi="Courier New" w:cs="Courier New"/>
          <w:sz w:val="16"/>
          <w:szCs w:val="16"/>
          <w:rPrChange w:id="12581" w:author="Abhishek Deep Nigam" w:date="2015-10-26T01:01:00Z">
            <w:rPr>
              <w:ins w:id="12582" w:author="Abhishek Deep Nigam" w:date="2015-10-26T01:01:00Z"/>
              <w:rFonts w:ascii="Courier New" w:hAnsi="Courier New" w:cs="Courier New"/>
            </w:rPr>
          </w:rPrChange>
        </w:rPr>
      </w:pPr>
      <w:ins w:id="12583" w:author="Abhishek Deep Nigam" w:date="2015-10-26T01:01:00Z">
        <w:r w:rsidRPr="00073577">
          <w:rPr>
            <w:rFonts w:ascii="Courier New" w:hAnsi="Courier New" w:cs="Courier New"/>
            <w:sz w:val="16"/>
            <w:szCs w:val="16"/>
            <w:rPrChange w:id="12584" w:author="Abhishek Deep Nigam" w:date="2015-10-26T01:01:00Z">
              <w:rPr>
                <w:rFonts w:ascii="Courier New" w:hAnsi="Courier New" w:cs="Courier New"/>
              </w:rPr>
            </w:rPrChange>
          </w:rPr>
          <w:t>[4]-&gt;N[5]-&gt;O[6]-&gt;I[7]-&gt;E(Backtracking)</w:t>
        </w:r>
      </w:ins>
    </w:p>
    <w:p w14:paraId="4B056F33" w14:textId="77777777" w:rsidR="00073577" w:rsidRPr="00073577" w:rsidRDefault="00073577" w:rsidP="00073577">
      <w:pPr>
        <w:spacing w:before="0" w:after="0"/>
        <w:rPr>
          <w:ins w:id="12585" w:author="Abhishek Deep Nigam" w:date="2015-10-26T01:01:00Z"/>
          <w:rFonts w:ascii="Courier New" w:hAnsi="Courier New" w:cs="Courier New"/>
          <w:sz w:val="16"/>
          <w:szCs w:val="16"/>
          <w:rPrChange w:id="12586" w:author="Abhishek Deep Nigam" w:date="2015-10-26T01:01:00Z">
            <w:rPr>
              <w:ins w:id="12587" w:author="Abhishek Deep Nigam" w:date="2015-10-26T01:01:00Z"/>
              <w:rFonts w:ascii="Courier New" w:hAnsi="Courier New" w:cs="Courier New"/>
            </w:rPr>
          </w:rPrChange>
        </w:rPr>
      </w:pPr>
      <w:ins w:id="12588" w:author="Abhishek Deep Nigam" w:date="2015-10-26T01:01:00Z">
        <w:r w:rsidRPr="00073577">
          <w:rPr>
            <w:rFonts w:ascii="Courier New" w:hAnsi="Courier New" w:cs="Courier New"/>
            <w:sz w:val="16"/>
            <w:szCs w:val="16"/>
            <w:rPrChange w:id="12589" w:author="Abhishek Deep Nigam" w:date="2015-10-26T01:01:00Z">
              <w:rPr>
                <w:rFonts w:ascii="Courier New" w:hAnsi="Courier New" w:cs="Courier New"/>
              </w:rPr>
            </w:rPrChange>
          </w:rPr>
          <w:t>[4]-&gt;O[5]-&gt;O[6]-&gt;I[7]-&gt;E(Backtracking)</w:t>
        </w:r>
      </w:ins>
    </w:p>
    <w:p w14:paraId="2A87DA5C" w14:textId="77777777" w:rsidR="00073577" w:rsidRPr="00073577" w:rsidRDefault="00073577" w:rsidP="00073577">
      <w:pPr>
        <w:spacing w:before="0" w:after="0"/>
        <w:rPr>
          <w:ins w:id="12590" w:author="Abhishek Deep Nigam" w:date="2015-10-26T01:01:00Z"/>
          <w:rFonts w:ascii="Courier New" w:hAnsi="Courier New" w:cs="Courier New"/>
          <w:sz w:val="16"/>
          <w:szCs w:val="16"/>
          <w:rPrChange w:id="12591" w:author="Abhishek Deep Nigam" w:date="2015-10-26T01:01:00Z">
            <w:rPr>
              <w:ins w:id="12592" w:author="Abhishek Deep Nigam" w:date="2015-10-26T01:01:00Z"/>
              <w:rFonts w:ascii="Courier New" w:hAnsi="Courier New" w:cs="Courier New"/>
            </w:rPr>
          </w:rPrChange>
        </w:rPr>
      </w:pPr>
      <w:ins w:id="12593" w:author="Abhishek Deep Nigam" w:date="2015-10-26T01:01:00Z">
        <w:r w:rsidRPr="00073577">
          <w:rPr>
            <w:rFonts w:ascii="Courier New" w:hAnsi="Courier New" w:cs="Courier New"/>
            <w:sz w:val="16"/>
            <w:szCs w:val="16"/>
            <w:rPrChange w:id="12594" w:author="Abhishek Deep Nigam" w:date="2015-10-26T01:01:00Z">
              <w:rPr>
                <w:rFonts w:ascii="Courier New" w:hAnsi="Courier New" w:cs="Courier New"/>
              </w:rPr>
            </w:rPrChange>
          </w:rPr>
          <w:t>[4]-&gt;P(Backtracking)</w:t>
        </w:r>
      </w:ins>
    </w:p>
    <w:p w14:paraId="38D0C54D" w14:textId="77777777" w:rsidR="00073577" w:rsidRPr="00073577" w:rsidRDefault="00073577" w:rsidP="00073577">
      <w:pPr>
        <w:spacing w:before="0" w:after="0"/>
        <w:rPr>
          <w:ins w:id="12595" w:author="Abhishek Deep Nigam" w:date="2015-10-26T01:01:00Z"/>
          <w:rFonts w:ascii="Courier New" w:hAnsi="Courier New" w:cs="Courier New"/>
          <w:sz w:val="16"/>
          <w:szCs w:val="16"/>
          <w:rPrChange w:id="12596" w:author="Abhishek Deep Nigam" w:date="2015-10-26T01:01:00Z">
            <w:rPr>
              <w:ins w:id="12597" w:author="Abhishek Deep Nigam" w:date="2015-10-26T01:01:00Z"/>
              <w:rFonts w:ascii="Courier New" w:hAnsi="Courier New" w:cs="Courier New"/>
            </w:rPr>
          </w:rPrChange>
        </w:rPr>
      </w:pPr>
      <w:ins w:id="12598" w:author="Abhishek Deep Nigam" w:date="2015-10-26T01:01:00Z">
        <w:r w:rsidRPr="00073577">
          <w:rPr>
            <w:rFonts w:ascii="Courier New" w:hAnsi="Courier New" w:cs="Courier New"/>
            <w:sz w:val="16"/>
            <w:szCs w:val="16"/>
            <w:rPrChange w:id="12599" w:author="Abhishek Deep Nigam" w:date="2015-10-26T01:01:00Z">
              <w:rPr>
                <w:rFonts w:ascii="Courier New" w:hAnsi="Courier New" w:cs="Courier New"/>
              </w:rPr>
            </w:rPrChange>
          </w:rPr>
          <w:t>[4]-&gt;Q(Backtracking)</w:t>
        </w:r>
      </w:ins>
    </w:p>
    <w:p w14:paraId="3C2DF88F" w14:textId="77777777" w:rsidR="00073577" w:rsidRPr="00073577" w:rsidRDefault="00073577" w:rsidP="00073577">
      <w:pPr>
        <w:spacing w:before="0" w:after="0"/>
        <w:rPr>
          <w:ins w:id="12600" w:author="Abhishek Deep Nigam" w:date="2015-10-26T01:01:00Z"/>
          <w:rFonts w:ascii="Courier New" w:hAnsi="Courier New" w:cs="Courier New"/>
          <w:sz w:val="16"/>
          <w:szCs w:val="16"/>
          <w:rPrChange w:id="12601" w:author="Abhishek Deep Nigam" w:date="2015-10-26T01:01:00Z">
            <w:rPr>
              <w:ins w:id="12602" w:author="Abhishek Deep Nigam" w:date="2015-10-26T01:01:00Z"/>
              <w:rFonts w:ascii="Courier New" w:hAnsi="Courier New" w:cs="Courier New"/>
            </w:rPr>
          </w:rPrChange>
        </w:rPr>
      </w:pPr>
      <w:ins w:id="12603" w:author="Abhishek Deep Nigam" w:date="2015-10-26T01:01:00Z">
        <w:r w:rsidRPr="00073577">
          <w:rPr>
            <w:rFonts w:ascii="Courier New" w:hAnsi="Courier New" w:cs="Courier New"/>
            <w:sz w:val="16"/>
            <w:szCs w:val="16"/>
            <w:rPrChange w:id="12604" w:author="Abhishek Deep Nigam" w:date="2015-10-26T01:01:00Z">
              <w:rPr>
                <w:rFonts w:ascii="Courier New" w:hAnsi="Courier New" w:cs="Courier New"/>
              </w:rPr>
            </w:rPrChange>
          </w:rPr>
          <w:t>[4]-&gt;S(Backtracking)</w:t>
        </w:r>
      </w:ins>
    </w:p>
    <w:p w14:paraId="4AA55AC5" w14:textId="77777777" w:rsidR="00073577" w:rsidRPr="00073577" w:rsidRDefault="00073577" w:rsidP="00073577">
      <w:pPr>
        <w:spacing w:before="0" w:after="0"/>
        <w:rPr>
          <w:ins w:id="12605" w:author="Abhishek Deep Nigam" w:date="2015-10-26T01:01:00Z"/>
          <w:rFonts w:ascii="Courier New" w:hAnsi="Courier New" w:cs="Courier New"/>
          <w:sz w:val="16"/>
          <w:szCs w:val="16"/>
          <w:rPrChange w:id="12606" w:author="Abhishek Deep Nigam" w:date="2015-10-26T01:01:00Z">
            <w:rPr>
              <w:ins w:id="12607" w:author="Abhishek Deep Nigam" w:date="2015-10-26T01:01:00Z"/>
              <w:rFonts w:ascii="Courier New" w:hAnsi="Courier New" w:cs="Courier New"/>
            </w:rPr>
          </w:rPrChange>
        </w:rPr>
      </w:pPr>
      <w:ins w:id="12608" w:author="Abhishek Deep Nigam" w:date="2015-10-26T01:01:00Z">
        <w:r w:rsidRPr="00073577">
          <w:rPr>
            <w:rFonts w:ascii="Courier New" w:hAnsi="Courier New" w:cs="Courier New"/>
            <w:sz w:val="16"/>
            <w:szCs w:val="16"/>
            <w:rPrChange w:id="12609" w:author="Abhishek Deep Nigam" w:date="2015-10-26T01:01:00Z">
              <w:rPr>
                <w:rFonts w:ascii="Courier New" w:hAnsi="Courier New" w:cs="Courier New"/>
              </w:rPr>
            </w:rPrChange>
          </w:rPr>
          <w:t>[4]-&gt;Y[5]-&gt;O[6]-&gt;I[7]-&gt;E(Backtracking)</w:t>
        </w:r>
      </w:ins>
    </w:p>
    <w:p w14:paraId="449802B8" w14:textId="77777777" w:rsidR="00073577" w:rsidRPr="00073577" w:rsidRDefault="00073577" w:rsidP="00073577">
      <w:pPr>
        <w:spacing w:before="0" w:after="0"/>
        <w:rPr>
          <w:ins w:id="12610" w:author="Abhishek Deep Nigam" w:date="2015-10-26T01:01:00Z"/>
          <w:rFonts w:ascii="Courier New" w:hAnsi="Courier New" w:cs="Courier New"/>
          <w:sz w:val="16"/>
          <w:szCs w:val="16"/>
          <w:rPrChange w:id="12611" w:author="Abhishek Deep Nigam" w:date="2015-10-26T01:01:00Z">
            <w:rPr>
              <w:ins w:id="12612" w:author="Abhishek Deep Nigam" w:date="2015-10-26T01:01:00Z"/>
              <w:rFonts w:ascii="Courier New" w:hAnsi="Courier New" w:cs="Courier New"/>
            </w:rPr>
          </w:rPrChange>
        </w:rPr>
      </w:pPr>
      <w:ins w:id="12613" w:author="Abhishek Deep Nigam" w:date="2015-10-26T01:01:00Z">
        <w:r w:rsidRPr="00073577">
          <w:rPr>
            <w:rFonts w:ascii="Courier New" w:hAnsi="Courier New" w:cs="Courier New"/>
            <w:sz w:val="16"/>
            <w:szCs w:val="16"/>
            <w:rPrChange w:id="12614" w:author="Abhishek Deep Nigam" w:date="2015-10-26T01:01:00Z">
              <w:rPr>
                <w:rFonts w:ascii="Courier New" w:hAnsi="Courier New" w:cs="Courier New"/>
              </w:rPr>
            </w:rPrChange>
          </w:rPr>
          <w:t>[1]-&gt;C[2]-&gt;T[3]-&gt;T[4]-&gt;A(Backtracking)</w:t>
        </w:r>
      </w:ins>
    </w:p>
    <w:p w14:paraId="16AD2DCE" w14:textId="77777777" w:rsidR="00073577" w:rsidRPr="00073577" w:rsidRDefault="00073577" w:rsidP="00073577">
      <w:pPr>
        <w:spacing w:before="0" w:after="0"/>
        <w:rPr>
          <w:ins w:id="12615" w:author="Abhishek Deep Nigam" w:date="2015-10-26T01:01:00Z"/>
          <w:rFonts w:ascii="Courier New" w:hAnsi="Courier New" w:cs="Courier New"/>
          <w:sz w:val="16"/>
          <w:szCs w:val="16"/>
          <w:rPrChange w:id="12616" w:author="Abhishek Deep Nigam" w:date="2015-10-26T01:01:00Z">
            <w:rPr>
              <w:ins w:id="12617" w:author="Abhishek Deep Nigam" w:date="2015-10-26T01:01:00Z"/>
              <w:rFonts w:ascii="Courier New" w:hAnsi="Courier New" w:cs="Courier New"/>
            </w:rPr>
          </w:rPrChange>
        </w:rPr>
      </w:pPr>
      <w:ins w:id="12618" w:author="Abhishek Deep Nigam" w:date="2015-10-26T01:01:00Z">
        <w:r w:rsidRPr="00073577">
          <w:rPr>
            <w:rFonts w:ascii="Courier New" w:hAnsi="Courier New" w:cs="Courier New"/>
            <w:sz w:val="16"/>
            <w:szCs w:val="16"/>
            <w:rPrChange w:id="12619" w:author="Abhishek Deep Nigam" w:date="2015-10-26T01:01:00Z">
              <w:rPr>
                <w:rFonts w:ascii="Courier New" w:hAnsi="Courier New" w:cs="Courier New"/>
              </w:rPr>
            </w:rPrChange>
          </w:rPr>
          <w:t>[4]-&gt;N[5]-&gt;O[6]-&gt;I(Backtracking)</w:t>
        </w:r>
      </w:ins>
    </w:p>
    <w:p w14:paraId="0CC2ECF7" w14:textId="77777777" w:rsidR="00073577" w:rsidRPr="00073577" w:rsidRDefault="00073577" w:rsidP="00073577">
      <w:pPr>
        <w:spacing w:before="0" w:after="0"/>
        <w:rPr>
          <w:ins w:id="12620" w:author="Abhishek Deep Nigam" w:date="2015-10-26T01:01:00Z"/>
          <w:rFonts w:ascii="Courier New" w:hAnsi="Courier New" w:cs="Courier New"/>
          <w:sz w:val="16"/>
          <w:szCs w:val="16"/>
          <w:rPrChange w:id="12621" w:author="Abhishek Deep Nigam" w:date="2015-10-26T01:01:00Z">
            <w:rPr>
              <w:ins w:id="12622" w:author="Abhishek Deep Nigam" w:date="2015-10-26T01:01:00Z"/>
              <w:rFonts w:ascii="Courier New" w:hAnsi="Courier New" w:cs="Courier New"/>
            </w:rPr>
          </w:rPrChange>
        </w:rPr>
      </w:pPr>
      <w:ins w:id="12623" w:author="Abhishek Deep Nigam" w:date="2015-10-26T01:01:00Z">
        <w:r w:rsidRPr="00073577">
          <w:rPr>
            <w:rFonts w:ascii="Courier New" w:hAnsi="Courier New" w:cs="Courier New"/>
            <w:sz w:val="16"/>
            <w:szCs w:val="16"/>
            <w:rPrChange w:id="12624" w:author="Abhishek Deep Nigam" w:date="2015-10-26T01:01:00Z">
              <w:rPr>
                <w:rFonts w:ascii="Courier New" w:hAnsi="Courier New" w:cs="Courier New"/>
              </w:rPr>
            </w:rPrChange>
          </w:rPr>
          <w:t>[4]-&gt;O[5]-&gt;O[6]-&gt;I(Backtracking)</w:t>
        </w:r>
      </w:ins>
    </w:p>
    <w:p w14:paraId="2D096AE4" w14:textId="77777777" w:rsidR="00073577" w:rsidRPr="00073577" w:rsidRDefault="00073577" w:rsidP="00073577">
      <w:pPr>
        <w:spacing w:before="0" w:after="0"/>
        <w:rPr>
          <w:ins w:id="12625" w:author="Abhishek Deep Nigam" w:date="2015-10-26T01:01:00Z"/>
          <w:rFonts w:ascii="Courier New" w:hAnsi="Courier New" w:cs="Courier New"/>
          <w:sz w:val="16"/>
          <w:szCs w:val="16"/>
          <w:rPrChange w:id="12626" w:author="Abhishek Deep Nigam" w:date="2015-10-26T01:01:00Z">
            <w:rPr>
              <w:ins w:id="12627" w:author="Abhishek Deep Nigam" w:date="2015-10-26T01:01:00Z"/>
              <w:rFonts w:ascii="Courier New" w:hAnsi="Courier New" w:cs="Courier New"/>
            </w:rPr>
          </w:rPrChange>
        </w:rPr>
      </w:pPr>
      <w:ins w:id="12628" w:author="Abhishek Deep Nigam" w:date="2015-10-26T01:01:00Z">
        <w:r w:rsidRPr="00073577">
          <w:rPr>
            <w:rFonts w:ascii="Courier New" w:hAnsi="Courier New" w:cs="Courier New"/>
            <w:sz w:val="16"/>
            <w:szCs w:val="16"/>
            <w:rPrChange w:id="12629" w:author="Abhishek Deep Nigam" w:date="2015-10-26T01:01:00Z">
              <w:rPr>
                <w:rFonts w:ascii="Courier New" w:hAnsi="Courier New" w:cs="Courier New"/>
              </w:rPr>
            </w:rPrChange>
          </w:rPr>
          <w:t>[4]-&gt;P(Backtracking)</w:t>
        </w:r>
      </w:ins>
    </w:p>
    <w:p w14:paraId="5D567848" w14:textId="77777777" w:rsidR="00073577" w:rsidRPr="00073577" w:rsidRDefault="00073577" w:rsidP="00073577">
      <w:pPr>
        <w:spacing w:before="0" w:after="0"/>
        <w:rPr>
          <w:ins w:id="12630" w:author="Abhishek Deep Nigam" w:date="2015-10-26T01:01:00Z"/>
          <w:rFonts w:ascii="Courier New" w:hAnsi="Courier New" w:cs="Courier New"/>
          <w:sz w:val="16"/>
          <w:szCs w:val="16"/>
          <w:rPrChange w:id="12631" w:author="Abhishek Deep Nigam" w:date="2015-10-26T01:01:00Z">
            <w:rPr>
              <w:ins w:id="12632" w:author="Abhishek Deep Nigam" w:date="2015-10-26T01:01:00Z"/>
              <w:rFonts w:ascii="Courier New" w:hAnsi="Courier New" w:cs="Courier New"/>
            </w:rPr>
          </w:rPrChange>
        </w:rPr>
      </w:pPr>
      <w:ins w:id="12633" w:author="Abhishek Deep Nigam" w:date="2015-10-26T01:01:00Z">
        <w:r w:rsidRPr="00073577">
          <w:rPr>
            <w:rFonts w:ascii="Courier New" w:hAnsi="Courier New" w:cs="Courier New"/>
            <w:sz w:val="16"/>
            <w:szCs w:val="16"/>
            <w:rPrChange w:id="12634" w:author="Abhishek Deep Nigam" w:date="2015-10-26T01:01:00Z">
              <w:rPr>
                <w:rFonts w:ascii="Courier New" w:hAnsi="Courier New" w:cs="Courier New"/>
              </w:rPr>
            </w:rPrChange>
          </w:rPr>
          <w:t>[4]-&gt;Q(Backtracking)</w:t>
        </w:r>
      </w:ins>
    </w:p>
    <w:p w14:paraId="5951389F" w14:textId="77777777" w:rsidR="00073577" w:rsidRPr="00073577" w:rsidRDefault="00073577" w:rsidP="00073577">
      <w:pPr>
        <w:spacing w:before="0" w:after="0"/>
        <w:rPr>
          <w:ins w:id="12635" w:author="Abhishek Deep Nigam" w:date="2015-10-26T01:01:00Z"/>
          <w:rFonts w:ascii="Courier New" w:hAnsi="Courier New" w:cs="Courier New"/>
          <w:sz w:val="16"/>
          <w:szCs w:val="16"/>
          <w:rPrChange w:id="12636" w:author="Abhishek Deep Nigam" w:date="2015-10-26T01:01:00Z">
            <w:rPr>
              <w:ins w:id="12637" w:author="Abhishek Deep Nigam" w:date="2015-10-26T01:01:00Z"/>
              <w:rFonts w:ascii="Courier New" w:hAnsi="Courier New" w:cs="Courier New"/>
            </w:rPr>
          </w:rPrChange>
        </w:rPr>
      </w:pPr>
      <w:ins w:id="12638" w:author="Abhishek Deep Nigam" w:date="2015-10-26T01:01:00Z">
        <w:r w:rsidRPr="00073577">
          <w:rPr>
            <w:rFonts w:ascii="Courier New" w:hAnsi="Courier New" w:cs="Courier New"/>
            <w:sz w:val="16"/>
            <w:szCs w:val="16"/>
            <w:rPrChange w:id="12639" w:author="Abhishek Deep Nigam" w:date="2015-10-26T01:01:00Z">
              <w:rPr>
                <w:rFonts w:ascii="Courier New" w:hAnsi="Courier New" w:cs="Courier New"/>
              </w:rPr>
            </w:rPrChange>
          </w:rPr>
          <w:t>[4]-&gt;S(Backtracking)</w:t>
        </w:r>
      </w:ins>
    </w:p>
    <w:p w14:paraId="1BF61D21" w14:textId="77777777" w:rsidR="00073577" w:rsidRPr="00073577" w:rsidRDefault="00073577" w:rsidP="00073577">
      <w:pPr>
        <w:spacing w:before="0" w:after="0"/>
        <w:rPr>
          <w:ins w:id="12640" w:author="Abhishek Deep Nigam" w:date="2015-10-26T01:01:00Z"/>
          <w:rFonts w:ascii="Courier New" w:hAnsi="Courier New" w:cs="Courier New"/>
          <w:sz w:val="16"/>
          <w:szCs w:val="16"/>
          <w:rPrChange w:id="12641" w:author="Abhishek Deep Nigam" w:date="2015-10-26T01:01:00Z">
            <w:rPr>
              <w:ins w:id="12642" w:author="Abhishek Deep Nigam" w:date="2015-10-26T01:01:00Z"/>
              <w:rFonts w:ascii="Courier New" w:hAnsi="Courier New" w:cs="Courier New"/>
            </w:rPr>
          </w:rPrChange>
        </w:rPr>
      </w:pPr>
      <w:ins w:id="12643" w:author="Abhishek Deep Nigam" w:date="2015-10-26T01:01:00Z">
        <w:r w:rsidRPr="00073577">
          <w:rPr>
            <w:rFonts w:ascii="Courier New" w:hAnsi="Courier New" w:cs="Courier New"/>
            <w:sz w:val="16"/>
            <w:szCs w:val="16"/>
            <w:rPrChange w:id="12644" w:author="Abhishek Deep Nigam" w:date="2015-10-26T01:01:00Z">
              <w:rPr>
                <w:rFonts w:ascii="Courier New" w:hAnsi="Courier New" w:cs="Courier New"/>
              </w:rPr>
            </w:rPrChange>
          </w:rPr>
          <w:lastRenderedPageBreak/>
          <w:t>[4]-&gt;Y[5]-&gt;O[6]-&gt;I(Backtracking)</w:t>
        </w:r>
      </w:ins>
    </w:p>
    <w:p w14:paraId="4BC84E02" w14:textId="77777777" w:rsidR="00073577" w:rsidRPr="00073577" w:rsidRDefault="00073577" w:rsidP="00073577">
      <w:pPr>
        <w:spacing w:before="0" w:after="0"/>
        <w:rPr>
          <w:ins w:id="12645" w:author="Abhishek Deep Nigam" w:date="2015-10-26T01:01:00Z"/>
          <w:rFonts w:ascii="Courier New" w:hAnsi="Courier New" w:cs="Courier New"/>
          <w:sz w:val="16"/>
          <w:szCs w:val="16"/>
          <w:rPrChange w:id="12646" w:author="Abhishek Deep Nigam" w:date="2015-10-26T01:01:00Z">
            <w:rPr>
              <w:ins w:id="12647" w:author="Abhishek Deep Nigam" w:date="2015-10-26T01:01:00Z"/>
              <w:rFonts w:ascii="Courier New" w:hAnsi="Courier New" w:cs="Courier New"/>
            </w:rPr>
          </w:rPrChange>
        </w:rPr>
      </w:pPr>
      <w:ins w:id="12648" w:author="Abhishek Deep Nigam" w:date="2015-10-26T01:01:00Z">
        <w:r w:rsidRPr="00073577">
          <w:rPr>
            <w:rFonts w:ascii="Courier New" w:hAnsi="Courier New" w:cs="Courier New"/>
            <w:sz w:val="16"/>
            <w:szCs w:val="16"/>
            <w:rPrChange w:id="12649" w:author="Abhishek Deep Nigam" w:date="2015-10-26T01:01:00Z">
              <w:rPr>
                <w:rFonts w:ascii="Courier New" w:hAnsi="Courier New" w:cs="Courier New"/>
              </w:rPr>
            </w:rPrChange>
          </w:rPr>
          <w:t>[1]-&gt;D[2]-&gt;T[3]-&gt;T[4]-&gt;A(Backtracking)</w:t>
        </w:r>
      </w:ins>
    </w:p>
    <w:p w14:paraId="5E658674" w14:textId="77777777" w:rsidR="00073577" w:rsidRPr="00073577" w:rsidRDefault="00073577" w:rsidP="00073577">
      <w:pPr>
        <w:spacing w:before="0" w:after="0"/>
        <w:rPr>
          <w:ins w:id="12650" w:author="Abhishek Deep Nigam" w:date="2015-10-26T01:01:00Z"/>
          <w:rFonts w:ascii="Courier New" w:hAnsi="Courier New" w:cs="Courier New"/>
          <w:sz w:val="16"/>
          <w:szCs w:val="16"/>
          <w:rPrChange w:id="12651" w:author="Abhishek Deep Nigam" w:date="2015-10-26T01:01:00Z">
            <w:rPr>
              <w:ins w:id="12652" w:author="Abhishek Deep Nigam" w:date="2015-10-26T01:01:00Z"/>
              <w:rFonts w:ascii="Courier New" w:hAnsi="Courier New" w:cs="Courier New"/>
            </w:rPr>
          </w:rPrChange>
        </w:rPr>
      </w:pPr>
      <w:ins w:id="12653" w:author="Abhishek Deep Nigam" w:date="2015-10-26T01:01:00Z">
        <w:r w:rsidRPr="00073577">
          <w:rPr>
            <w:rFonts w:ascii="Courier New" w:hAnsi="Courier New" w:cs="Courier New"/>
            <w:sz w:val="16"/>
            <w:szCs w:val="16"/>
            <w:rPrChange w:id="12654" w:author="Abhishek Deep Nigam" w:date="2015-10-26T01:01:00Z">
              <w:rPr>
                <w:rFonts w:ascii="Courier New" w:hAnsi="Courier New" w:cs="Courier New"/>
              </w:rPr>
            </w:rPrChange>
          </w:rPr>
          <w:t>[4]-&gt;N[5]-&gt;O[6]-&gt;I(Backtracking)</w:t>
        </w:r>
      </w:ins>
    </w:p>
    <w:p w14:paraId="77E40746" w14:textId="77777777" w:rsidR="00073577" w:rsidRPr="00073577" w:rsidRDefault="00073577" w:rsidP="00073577">
      <w:pPr>
        <w:spacing w:before="0" w:after="0"/>
        <w:rPr>
          <w:ins w:id="12655" w:author="Abhishek Deep Nigam" w:date="2015-10-26T01:01:00Z"/>
          <w:rFonts w:ascii="Courier New" w:hAnsi="Courier New" w:cs="Courier New"/>
          <w:sz w:val="16"/>
          <w:szCs w:val="16"/>
          <w:rPrChange w:id="12656" w:author="Abhishek Deep Nigam" w:date="2015-10-26T01:01:00Z">
            <w:rPr>
              <w:ins w:id="12657" w:author="Abhishek Deep Nigam" w:date="2015-10-26T01:01:00Z"/>
              <w:rFonts w:ascii="Courier New" w:hAnsi="Courier New" w:cs="Courier New"/>
            </w:rPr>
          </w:rPrChange>
        </w:rPr>
      </w:pPr>
      <w:ins w:id="12658" w:author="Abhishek Deep Nigam" w:date="2015-10-26T01:01:00Z">
        <w:r w:rsidRPr="00073577">
          <w:rPr>
            <w:rFonts w:ascii="Courier New" w:hAnsi="Courier New" w:cs="Courier New"/>
            <w:sz w:val="16"/>
            <w:szCs w:val="16"/>
            <w:rPrChange w:id="12659" w:author="Abhishek Deep Nigam" w:date="2015-10-26T01:01:00Z">
              <w:rPr>
                <w:rFonts w:ascii="Courier New" w:hAnsi="Courier New" w:cs="Courier New"/>
              </w:rPr>
            </w:rPrChange>
          </w:rPr>
          <w:t>[4]-&gt;O[5]-&gt;O[6]-&gt;I(Backtracking)</w:t>
        </w:r>
      </w:ins>
    </w:p>
    <w:p w14:paraId="01F8014B" w14:textId="77777777" w:rsidR="00073577" w:rsidRPr="00073577" w:rsidRDefault="00073577" w:rsidP="00073577">
      <w:pPr>
        <w:spacing w:before="0" w:after="0"/>
        <w:rPr>
          <w:ins w:id="12660" w:author="Abhishek Deep Nigam" w:date="2015-10-26T01:01:00Z"/>
          <w:rFonts w:ascii="Courier New" w:hAnsi="Courier New" w:cs="Courier New"/>
          <w:sz w:val="16"/>
          <w:szCs w:val="16"/>
          <w:rPrChange w:id="12661" w:author="Abhishek Deep Nigam" w:date="2015-10-26T01:01:00Z">
            <w:rPr>
              <w:ins w:id="12662" w:author="Abhishek Deep Nigam" w:date="2015-10-26T01:01:00Z"/>
              <w:rFonts w:ascii="Courier New" w:hAnsi="Courier New" w:cs="Courier New"/>
            </w:rPr>
          </w:rPrChange>
        </w:rPr>
      </w:pPr>
      <w:ins w:id="12663" w:author="Abhishek Deep Nigam" w:date="2015-10-26T01:01:00Z">
        <w:r w:rsidRPr="00073577">
          <w:rPr>
            <w:rFonts w:ascii="Courier New" w:hAnsi="Courier New" w:cs="Courier New"/>
            <w:sz w:val="16"/>
            <w:szCs w:val="16"/>
            <w:rPrChange w:id="12664" w:author="Abhishek Deep Nigam" w:date="2015-10-26T01:01:00Z">
              <w:rPr>
                <w:rFonts w:ascii="Courier New" w:hAnsi="Courier New" w:cs="Courier New"/>
              </w:rPr>
            </w:rPrChange>
          </w:rPr>
          <w:t>[4]-&gt;P(Backtracking)</w:t>
        </w:r>
      </w:ins>
    </w:p>
    <w:p w14:paraId="22564D46" w14:textId="77777777" w:rsidR="00073577" w:rsidRPr="00073577" w:rsidRDefault="00073577" w:rsidP="00073577">
      <w:pPr>
        <w:spacing w:before="0" w:after="0"/>
        <w:rPr>
          <w:ins w:id="12665" w:author="Abhishek Deep Nigam" w:date="2015-10-26T01:01:00Z"/>
          <w:rFonts w:ascii="Courier New" w:hAnsi="Courier New" w:cs="Courier New"/>
          <w:sz w:val="16"/>
          <w:szCs w:val="16"/>
          <w:rPrChange w:id="12666" w:author="Abhishek Deep Nigam" w:date="2015-10-26T01:01:00Z">
            <w:rPr>
              <w:ins w:id="12667" w:author="Abhishek Deep Nigam" w:date="2015-10-26T01:01:00Z"/>
              <w:rFonts w:ascii="Courier New" w:hAnsi="Courier New" w:cs="Courier New"/>
            </w:rPr>
          </w:rPrChange>
        </w:rPr>
      </w:pPr>
      <w:ins w:id="12668" w:author="Abhishek Deep Nigam" w:date="2015-10-26T01:01:00Z">
        <w:r w:rsidRPr="00073577">
          <w:rPr>
            <w:rFonts w:ascii="Courier New" w:hAnsi="Courier New" w:cs="Courier New"/>
            <w:sz w:val="16"/>
            <w:szCs w:val="16"/>
            <w:rPrChange w:id="12669" w:author="Abhishek Deep Nigam" w:date="2015-10-26T01:01:00Z">
              <w:rPr>
                <w:rFonts w:ascii="Courier New" w:hAnsi="Courier New" w:cs="Courier New"/>
              </w:rPr>
            </w:rPrChange>
          </w:rPr>
          <w:t>[4]-&gt;Q(Backtracking)</w:t>
        </w:r>
      </w:ins>
    </w:p>
    <w:p w14:paraId="63DF44A8" w14:textId="77777777" w:rsidR="00073577" w:rsidRPr="00073577" w:rsidRDefault="00073577" w:rsidP="00073577">
      <w:pPr>
        <w:spacing w:before="0" w:after="0"/>
        <w:rPr>
          <w:ins w:id="12670" w:author="Abhishek Deep Nigam" w:date="2015-10-26T01:01:00Z"/>
          <w:rFonts w:ascii="Courier New" w:hAnsi="Courier New" w:cs="Courier New"/>
          <w:sz w:val="16"/>
          <w:szCs w:val="16"/>
          <w:rPrChange w:id="12671" w:author="Abhishek Deep Nigam" w:date="2015-10-26T01:01:00Z">
            <w:rPr>
              <w:ins w:id="12672" w:author="Abhishek Deep Nigam" w:date="2015-10-26T01:01:00Z"/>
              <w:rFonts w:ascii="Courier New" w:hAnsi="Courier New" w:cs="Courier New"/>
            </w:rPr>
          </w:rPrChange>
        </w:rPr>
      </w:pPr>
      <w:ins w:id="12673" w:author="Abhishek Deep Nigam" w:date="2015-10-26T01:01:00Z">
        <w:r w:rsidRPr="00073577">
          <w:rPr>
            <w:rFonts w:ascii="Courier New" w:hAnsi="Courier New" w:cs="Courier New"/>
            <w:sz w:val="16"/>
            <w:szCs w:val="16"/>
            <w:rPrChange w:id="12674" w:author="Abhishek Deep Nigam" w:date="2015-10-26T01:01:00Z">
              <w:rPr>
                <w:rFonts w:ascii="Courier New" w:hAnsi="Courier New" w:cs="Courier New"/>
              </w:rPr>
            </w:rPrChange>
          </w:rPr>
          <w:t>[4]-&gt;S(Backtracking)</w:t>
        </w:r>
      </w:ins>
    </w:p>
    <w:p w14:paraId="0759C3CA" w14:textId="77777777" w:rsidR="00073577" w:rsidRPr="00073577" w:rsidRDefault="00073577" w:rsidP="00073577">
      <w:pPr>
        <w:spacing w:before="0" w:after="0"/>
        <w:rPr>
          <w:ins w:id="12675" w:author="Abhishek Deep Nigam" w:date="2015-10-26T01:01:00Z"/>
          <w:rFonts w:ascii="Courier New" w:hAnsi="Courier New" w:cs="Courier New"/>
          <w:sz w:val="16"/>
          <w:szCs w:val="16"/>
          <w:rPrChange w:id="12676" w:author="Abhishek Deep Nigam" w:date="2015-10-26T01:01:00Z">
            <w:rPr>
              <w:ins w:id="12677" w:author="Abhishek Deep Nigam" w:date="2015-10-26T01:01:00Z"/>
              <w:rFonts w:ascii="Courier New" w:hAnsi="Courier New" w:cs="Courier New"/>
            </w:rPr>
          </w:rPrChange>
        </w:rPr>
      </w:pPr>
      <w:ins w:id="12678" w:author="Abhishek Deep Nigam" w:date="2015-10-26T01:01:00Z">
        <w:r w:rsidRPr="00073577">
          <w:rPr>
            <w:rFonts w:ascii="Courier New" w:hAnsi="Courier New" w:cs="Courier New"/>
            <w:sz w:val="16"/>
            <w:szCs w:val="16"/>
            <w:rPrChange w:id="12679" w:author="Abhishek Deep Nigam" w:date="2015-10-26T01:01:00Z">
              <w:rPr>
                <w:rFonts w:ascii="Courier New" w:hAnsi="Courier New" w:cs="Courier New"/>
              </w:rPr>
            </w:rPrChange>
          </w:rPr>
          <w:t>[4]-&gt;Y[5]-&gt;O[6]-&gt;I(Backtracking)</w:t>
        </w:r>
      </w:ins>
    </w:p>
    <w:p w14:paraId="19B8DF4C" w14:textId="77777777" w:rsidR="00073577" w:rsidRPr="00073577" w:rsidRDefault="00073577" w:rsidP="00073577">
      <w:pPr>
        <w:spacing w:before="0" w:after="0"/>
        <w:rPr>
          <w:ins w:id="12680" w:author="Abhishek Deep Nigam" w:date="2015-10-26T01:01:00Z"/>
          <w:rFonts w:ascii="Courier New" w:hAnsi="Courier New" w:cs="Courier New"/>
          <w:sz w:val="16"/>
          <w:szCs w:val="16"/>
          <w:rPrChange w:id="12681" w:author="Abhishek Deep Nigam" w:date="2015-10-26T01:01:00Z">
            <w:rPr>
              <w:ins w:id="12682" w:author="Abhishek Deep Nigam" w:date="2015-10-26T01:01:00Z"/>
              <w:rFonts w:ascii="Courier New" w:hAnsi="Courier New" w:cs="Courier New"/>
            </w:rPr>
          </w:rPrChange>
        </w:rPr>
      </w:pPr>
      <w:ins w:id="12683" w:author="Abhishek Deep Nigam" w:date="2015-10-26T01:01:00Z">
        <w:r w:rsidRPr="00073577">
          <w:rPr>
            <w:rFonts w:ascii="Courier New" w:hAnsi="Courier New" w:cs="Courier New"/>
            <w:sz w:val="16"/>
            <w:szCs w:val="16"/>
            <w:rPrChange w:id="12684" w:author="Abhishek Deep Nigam" w:date="2015-10-26T01:01:00Z">
              <w:rPr>
                <w:rFonts w:ascii="Courier New" w:hAnsi="Courier New" w:cs="Courier New"/>
              </w:rPr>
            </w:rPrChange>
          </w:rPr>
          <w:t>[1]-&gt;E[2]-&gt;T[3]-&gt;T[4]-&gt;A(Backtracking)</w:t>
        </w:r>
      </w:ins>
    </w:p>
    <w:p w14:paraId="645B21F3" w14:textId="77777777" w:rsidR="00073577" w:rsidRPr="00073577" w:rsidRDefault="00073577" w:rsidP="00073577">
      <w:pPr>
        <w:spacing w:before="0" w:after="0"/>
        <w:rPr>
          <w:ins w:id="12685" w:author="Abhishek Deep Nigam" w:date="2015-10-26T01:01:00Z"/>
          <w:rFonts w:ascii="Courier New" w:hAnsi="Courier New" w:cs="Courier New"/>
          <w:sz w:val="16"/>
          <w:szCs w:val="16"/>
          <w:rPrChange w:id="12686" w:author="Abhishek Deep Nigam" w:date="2015-10-26T01:01:00Z">
            <w:rPr>
              <w:ins w:id="12687" w:author="Abhishek Deep Nigam" w:date="2015-10-26T01:01:00Z"/>
              <w:rFonts w:ascii="Courier New" w:hAnsi="Courier New" w:cs="Courier New"/>
            </w:rPr>
          </w:rPrChange>
        </w:rPr>
      </w:pPr>
      <w:ins w:id="12688" w:author="Abhishek Deep Nigam" w:date="2015-10-26T01:01:00Z">
        <w:r w:rsidRPr="00073577">
          <w:rPr>
            <w:rFonts w:ascii="Courier New" w:hAnsi="Courier New" w:cs="Courier New"/>
            <w:sz w:val="16"/>
            <w:szCs w:val="16"/>
            <w:rPrChange w:id="12689" w:author="Abhishek Deep Nigam" w:date="2015-10-26T01:01:00Z">
              <w:rPr>
                <w:rFonts w:ascii="Courier New" w:hAnsi="Courier New" w:cs="Courier New"/>
              </w:rPr>
            </w:rPrChange>
          </w:rPr>
          <w:t>[4]-&gt;N[5]-&gt;O[6]-&gt;I[7]-&gt;E(Backtracking)</w:t>
        </w:r>
      </w:ins>
    </w:p>
    <w:p w14:paraId="17326216" w14:textId="77777777" w:rsidR="00073577" w:rsidRPr="00073577" w:rsidRDefault="00073577" w:rsidP="00073577">
      <w:pPr>
        <w:spacing w:before="0" w:after="0"/>
        <w:rPr>
          <w:ins w:id="12690" w:author="Abhishek Deep Nigam" w:date="2015-10-26T01:01:00Z"/>
          <w:rFonts w:ascii="Courier New" w:hAnsi="Courier New" w:cs="Courier New"/>
          <w:sz w:val="16"/>
          <w:szCs w:val="16"/>
          <w:rPrChange w:id="12691" w:author="Abhishek Deep Nigam" w:date="2015-10-26T01:01:00Z">
            <w:rPr>
              <w:ins w:id="12692" w:author="Abhishek Deep Nigam" w:date="2015-10-26T01:01:00Z"/>
              <w:rFonts w:ascii="Courier New" w:hAnsi="Courier New" w:cs="Courier New"/>
            </w:rPr>
          </w:rPrChange>
        </w:rPr>
      </w:pPr>
      <w:ins w:id="12693" w:author="Abhishek Deep Nigam" w:date="2015-10-26T01:01:00Z">
        <w:r w:rsidRPr="00073577">
          <w:rPr>
            <w:rFonts w:ascii="Courier New" w:hAnsi="Courier New" w:cs="Courier New"/>
            <w:sz w:val="16"/>
            <w:szCs w:val="16"/>
            <w:rPrChange w:id="12694" w:author="Abhishek Deep Nigam" w:date="2015-10-26T01:01:00Z">
              <w:rPr>
                <w:rFonts w:ascii="Courier New" w:hAnsi="Courier New" w:cs="Courier New"/>
              </w:rPr>
            </w:rPrChange>
          </w:rPr>
          <w:t>[4]-&gt;O[5]-&gt;O[6]-&gt;I[7]-&gt;E(Backtracking)</w:t>
        </w:r>
      </w:ins>
    </w:p>
    <w:p w14:paraId="02E9B4AC" w14:textId="77777777" w:rsidR="00073577" w:rsidRPr="00073577" w:rsidRDefault="00073577" w:rsidP="00073577">
      <w:pPr>
        <w:spacing w:before="0" w:after="0"/>
        <w:rPr>
          <w:ins w:id="12695" w:author="Abhishek Deep Nigam" w:date="2015-10-26T01:01:00Z"/>
          <w:rFonts w:ascii="Courier New" w:hAnsi="Courier New" w:cs="Courier New"/>
          <w:sz w:val="16"/>
          <w:szCs w:val="16"/>
          <w:rPrChange w:id="12696" w:author="Abhishek Deep Nigam" w:date="2015-10-26T01:01:00Z">
            <w:rPr>
              <w:ins w:id="12697" w:author="Abhishek Deep Nigam" w:date="2015-10-26T01:01:00Z"/>
              <w:rFonts w:ascii="Courier New" w:hAnsi="Courier New" w:cs="Courier New"/>
            </w:rPr>
          </w:rPrChange>
        </w:rPr>
      </w:pPr>
      <w:ins w:id="12698" w:author="Abhishek Deep Nigam" w:date="2015-10-26T01:01:00Z">
        <w:r w:rsidRPr="00073577">
          <w:rPr>
            <w:rFonts w:ascii="Courier New" w:hAnsi="Courier New" w:cs="Courier New"/>
            <w:sz w:val="16"/>
            <w:szCs w:val="16"/>
            <w:rPrChange w:id="12699" w:author="Abhishek Deep Nigam" w:date="2015-10-26T01:01:00Z">
              <w:rPr>
                <w:rFonts w:ascii="Courier New" w:hAnsi="Courier New" w:cs="Courier New"/>
              </w:rPr>
            </w:rPrChange>
          </w:rPr>
          <w:t>[4]-&gt;P(Backtracking)</w:t>
        </w:r>
      </w:ins>
    </w:p>
    <w:p w14:paraId="5AC4D352" w14:textId="77777777" w:rsidR="00073577" w:rsidRPr="00073577" w:rsidRDefault="00073577" w:rsidP="00073577">
      <w:pPr>
        <w:spacing w:before="0" w:after="0"/>
        <w:rPr>
          <w:ins w:id="12700" w:author="Abhishek Deep Nigam" w:date="2015-10-26T01:01:00Z"/>
          <w:rFonts w:ascii="Courier New" w:hAnsi="Courier New" w:cs="Courier New"/>
          <w:sz w:val="16"/>
          <w:szCs w:val="16"/>
          <w:rPrChange w:id="12701" w:author="Abhishek Deep Nigam" w:date="2015-10-26T01:01:00Z">
            <w:rPr>
              <w:ins w:id="12702" w:author="Abhishek Deep Nigam" w:date="2015-10-26T01:01:00Z"/>
              <w:rFonts w:ascii="Courier New" w:hAnsi="Courier New" w:cs="Courier New"/>
            </w:rPr>
          </w:rPrChange>
        </w:rPr>
      </w:pPr>
      <w:ins w:id="12703" w:author="Abhishek Deep Nigam" w:date="2015-10-26T01:01:00Z">
        <w:r w:rsidRPr="00073577">
          <w:rPr>
            <w:rFonts w:ascii="Courier New" w:hAnsi="Courier New" w:cs="Courier New"/>
            <w:sz w:val="16"/>
            <w:szCs w:val="16"/>
            <w:rPrChange w:id="12704" w:author="Abhishek Deep Nigam" w:date="2015-10-26T01:01:00Z">
              <w:rPr>
                <w:rFonts w:ascii="Courier New" w:hAnsi="Courier New" w:cs="Courier New"/>
              </w:rPr>
            </w:rPrChange>
          </w:rPr>
          <w:t>[4]-&gt;Q(Backtracking)</w:t>
        </w:r>
      </w:ins>
    </w:p>
    <w:p w14:paraId="4BEBCA68" w14:textId="77777777" w:rsidR="00073577" w:rsidRPr="00073577" w:rsidRDefault="00073577" w:rsidP="00073577">
      <w:pPr>
        <w:spacing w:before="0" w:after="0"/>
        <w:rPr>
          <w:ins w:id="12705" w:author="Abhishek Deep Nigam" w:date="2015-10-26T01:01:00Z"/>
          <w:rFonts w:ascii="Courier New" w:hAnsi="Courier New" w:cs="Courier New"/>
          <w:sz w:val="16"/>
          <w:szCs w:val="16"/>
          <w:rPrChange w:id="12706" w:author="Abhishek Deep Nigam" w:date="2015-10-26T01:01:00Z">
            <w:rPr>
              <w:ins w:id="12707" w:author="Abhishek Deep Nigam" w:date="2015-10-26T01:01:00Z"/>
              <w:rFonts w:ascii="Courier New" w:hAnsi="Courier New" w:cs="Courier New"/>
            </w:rPr>
          </w:rPrChange>
        </w:rPr>
      </w:pPr>
      <w:ins w:id="12708" w:author="Abhishek Deep Nigam" w:date="2015-10-26T01:01:00Z">
        <w:r w:rsidRPr="00073577">
          <w:rPr>
            <w:rFonts w:ascii="Courier New" w:hAnsi="Courier New" w:cs="Courier New"/>
            <w:sz w:val="16"/>
            <w:szCs w:val="16"/>
            <w:rPrChange w:id="12709" w:author="Abhishek Deep Nigam" w:date="2015-10-26T01:01:00Z">
              <w:rPr>
                <w:rFonts w:ascii="Courier New" w:hAnsi="Courier New" w:cs="Courier New"/>
              </w:rPr>
            </w:rPrChange>
          </w:rPr>
          <w:t>[4]-&gt;S(Backtracking)</w:t>
        </w:r>
      </w:ins>
    </w:p>
    <w:p w14:paraId="2FC0CB8D" w14:textId="77777777" w:rsidR="00073577" w:rsidRPr="00073577" w:rsidRDefault="00073577" w:rsidP="00073577">
      <w:pPr>
        <w:spacing w:before="0" w:after="0"/>
        <w:rPr>
          <w:ins w:id="12710" w:author="Abhishek Deep Nigam" w:date="2015-10-26T01:01:00Z"/>
          <w:rFonts w:ascii="Courier New" w:hAnsi="Courier New" w:cs="Courier New"/>
          <w:sz w:val="16"/>
          <w:szCs w:val="16"/>
          <w:rPrChange w:id="12711" w:author="Abhishek Deep Nigam" w:date="2015-10-26T01:01:00Z">
            <w:rPr>
              <w:ins w:id="12712" w:author="Abhishek Deep Nigam" w:date="2015-10-26T01:01:00Z"/>
              <w:rFonts w:ascii="Courier New" w:hAnsi="Courier New" w:cs="Courier New"/>
            </w:rPr>
          </w:rPrChange>
        </w:rPr>
      </w:pPr>
      <w:ins w:id="12713" w:author="Abhishek Deep Nigam" w:date="2015-10-26T01:01:00Z">
        <w:r w:rsidRPr="00073577">
          <w:rPr>
            <w:rFonts w:ascii="Courier New" w:hAnsi="Courier New" w:cs="Courier New"/>
            <w:sz w:val="16"/>
            <w:szCs w:val="16"/>
            <w:rPrChange w:id="12714" w:author="Abhishek Deep Nigam" w:date="2015-10-26T01:01:00Z">
              <w:rPr>
                <w:rFonts w:ascii="Courier New" w:hAnsi="Courier New" w:cs="Courier New"/>
              </w:rPr>
            </w:rPrChange>
          </w:rPr>
          <w:t>[4]-&gt;Y[5]-&gt;O[6]-&gt;I[7]-&gt;E(Backtracking)</w:t>
        </w:r>
      </w:ins>
    </w:p>
    <w:p w14:paraId="124DBCE9" w14:textId="77777777" w:rsidR="00073577" w:rsidRPr="00073577" w:rsidRDefault="00073577" w:rsidP="00073577">
      <w:pPr>
        <w:spacing w:before="0" w:after="0"/>
        <w:rPr>
          <w:ins w:id="12715" w:author="Abhishek Deep Nigam" w:date="2015-10-26T01:01:00Z"/>
          <w:rFonts w:ascii="Courier New" w:hAnsi="Courier New" w:cs="Courier New"/>
          <w:sz w:val="16"/>
          <w:szCs w:val="16"/>
          <w:rPrChange w:id="12716" w:author="Abhishek Deep Nigam" w:date="2015-10-26T01:01:00Z">
            <w:rPr>
              <w:ins w:id="12717" w:author="Abhishek Deep Nigam" w:date="2015-10-26T01:01:00Z"/>
              <w:rFonts w:ascii="Courier New" w:hAnsi="Courier New" w:cs="Courier New"/>
            </w:rPr>
          </w:rPrChange>
        </w:rPr>
      </w:pPr>
      <w:ins w:id="12718" w:author="Abhishek Deep Nigam" w:date="2015-10-26T01:01:00Z">
        <w:r w:rsidRPr="00073577">
          <w:rPr>
            <w:rFonts w:ascii="Courier New" w:hAnsi="Courier New" w:cs="Courier New"/>
            <w:sz w:val="16"/>
            <w:szCs w:val="16"/>
            <w:rPrChange w:id="12719" w:author="Abhishek Deep Nigam" w:date="2015-10-26T01:01:00Z">
              <w:rPr>
                <w:rFonts w:ascii="Courier New" w:hAnsi="Courier New" w:cs="Courier New"/>
              </w:rPr>
            </w:rPrChange>
          </w:rPr>
          <w:t>[1]-&gt;F[2]-&gt;T[3]-&gt;T[4]-&gt;A(Backtracking)</w:t>
        </w:r>
      </w:ins>
    </w:p>
    <w:p w14:paraId="4B550492" w14:textId="77777777" w:rsidR="00073577" w:rsidRPr="00073577" w:rsidRDefault="00073577" w:rsidP="00073577">
      <w:pPr>
        <w:spacing w:before="0" w:after="0"/>
        <w:rPr>
          <w:ins w:id="12720" w:author="Abhishek Deep Nigam" w:date="2015-10-26T01:01:00Z"/>
          <w:rFonts w:ascii="Courier New" w:hAnsi="Courier New" w:cs="Courier New"/>
          <w:sz w:val="16"/>
          <w:szCs w:val="16"/>
          <w:rPrChange w:id="12721" w:author="Abhishek Deep Nigam" w:date="2015-10-26T01:01:00Z">
            <w:rPr>
              <w:ins w:id="12722" w:author="Abhishek Deep Nigam" w:date="2015-10-26T01:01:00Z"/>
              <w:rFonts w:ascii="Courier New" w:hAnsi="Courier New" w:cs="Courier New"/>
            </w:rPr>
          </w:rPrChange>
        </w:rPr>
      </w:pPr>
      <w:ins w:id="12723" w:author="Abhishek Deep Nigam" w:date="2015-10-26T01:01:00Z">
        <w:r w:rsidRPr="00073577">
          <w:rPr>
            <w:rFonts w:ascii="Courier New" w:hAnsi="Courier New" w:cs="Courier New"/>
            <w:sz w:val="16"/>
            <w:szCs w:val="16"/>
            <w:rPrChange w:id="12724" w:author="Abhishek Deep Nigam" w:date="2015-10-26T01:01:00Z">
              <w:rPr>
                <w:rFonts w:ascii="Courier New" w:hAnsi="Courier New" w:cs="Courier New"/>
              </w:rPr>
            </w:rPrChange>
          </w:rPr>
          <w:t>[4]-&gt;N[5]-&gt;O[6]-&gt;I(Backtracking)</w:t>
        </w:r>
      </w:ins>
    </w:p>
    <w:p w14:paraId="179D2B49" w14:textId="77777777" w:rsidR="00073577" w:rsidRPr="00073577" w:rsidRDefault="00073577" w:rsidP="00073577">
      <w:pPr>
        <w:spacing w:before="0" w:after="0"/>
        <w:rPr>
          <w:ins w:id="12725" w:author="Abhishek Deep Nigam" w:date="2015-10-26T01:01:00Z"/>
          <w:rFonts w:ascii="Courier New" w:hAnsi="Courier New" w:cs="Courier New"/>
          <w:sz w:val="16"/>
          <w:szCs w:val="16"/>
          <w:rPrChange w:id="12726" w:author="Abhishek Deep Nigam" w:date="2015-10-26T01:01:00Z">
            <w:rPr>
              <w:ins w:id="12727" w:author="Abhishek Deep Nigam" w:date="2015-10-26T01:01:00Z"/>
              <w:rFonts w:ascii="Courier New" w:hAnsi="Courier New" w:cs="Courier New"/>
            </w:rPr>
          </w:rPrChange>
        </w:rPr>
      </w:pPr>
      <w:ins w:id="12728" w:author="Abhishek Deep Nigam" w:date="2015-10-26T01:01:00Z">
        <w:r w:rsidRPr="00073577">
          <w:rPr>
            <w:rFonts w:ascii="Courier New" w:hAnsi="Courier New" w:cs="Courier New"/>
            <w:sz w:val="16"/>
            <w:szCs w:val="16"/>
            <w:rPrChange w:id="12729" w:author="Abhishek Deep Nigam" w:date="2015-10-26T01:01:00Z">
              <w:rPr>
                <w:rFonts w:ascii="Courier New" w:hAnsi="Courier New" w:cs="Courier New"/>
              </w:rPr>
            </w:rPrChange>
          </w:rPr>
          <w:t>[4]-&gt;O[5]-&gt;O[6]-&gt;I(Backtracking)</w:t>
        </w:r>
      </w:ins>
    </w:p>
    <w:p w14:paraId="0392459F" w14:textId="77777777" w:rsidR="00073577" w:rsidRPr="00073577" w:rsidRDefault="00073577" w:rsidP="00073577">
      <w:pPr>
        <w:spacing w:before="0" w:after="0"/>
        <w:rPr>
          <w:ins w:id="12730" w:author="Abhishek Deep Nigam" w:date="2015-10-26T01:01:00Z"/>
          <w:rFonts w:ascii="Courier New" w:hAnsi="Courier New" w:cs="Courier New"/>
          <w:sz w:val="16"/>
          <w:szCs w:val="16"/>
          <w:rPrChange w:id="12731" w:author="Abhishek Deep Nigam" w:date="2015-10-26T01:01:00Z">
            <w:rPr>
              <w:ins w:id="12732" w:author="Abhishek Deep Nigam" w:date="2015-10-26T01:01:00Z"/>
              <w:rFonts w:ascii="Courier New" w:hAnsi="Courier New" w:cs="Courier New"/>
            </w:rPr>
          </w:rPrChange>
        </w:rPr>
      </w:pPr>
      <w:ins w:id="12733" w:author="Abhishek Deep Nigam" w:date="2015-10-26T01:01:00Z">
        <w:r w:rsidRPr="00073577">
          <w:rPr>
            <w:rFonts w:ascii="Courier New" w:hAnsi="Courier New" w:cs="Courier New"/>
            <w:sz w:val="16"/>
            <w:szCs w:val="16"/>
            <w:rPrChange w:id="12734" w:author="Abhishek Deep Nigam" w:date="2015-10-26T01:01:00Z">
              <w:rPr>
                <w:rFonts w:ascii="Courier New" w:hAnsi="Courier New" w:cs="Courier New"/>
              </w:rPr>
            </w:rPrChange>
          </w:rPr>
          <w:t>[4]-&gt;P(Backtracking)</w:t>
        </w:r>
      </w:ins>
    </w:p>
    <w:p w14:paraId="1D859DC9" w14:textId="77777777" w:rsidR="00073577" w:rsidRPr="00073577" w:rsidRDefault="00073577" w:rsidP="00073577">
      <w:pPr>
        <w:spacing w:before="0" w:after="0"/>
        <w:rPr>
          <w:ins w:id="12735" w:author="Abhishek Deep Nigam" w:date="2015-10-26T01:01:00Z"/>
          <w:rFonts w:ascii="Courier New" w:hAnsi="Courier New" w:cs="Courier New"/>
          <w:sz w:val="16"/>
          <w:szCs w:val="16"/>
          <w:rPrChange w:id="12736" w:author="Abhishek Deep Nigam" w:date="2015-10-26T01:01:00Z">
            <w:rPr>
              <w:ins w:id="12737" w:author="Abhishek Deep Nigam" w:date="2015-10-26T01:01:00Z"/>
              <w:rFonts w:ascii="Courier New" w:hAnsi="Courier New" w:cs="Courier New"/>
            </w:rPr>
          </w:rPrChange>
        </w:rPr>
      </w:pPr>
      <w:ins w:id="12738" w:author="Abhishek Deep Nigam" w:date="2015-10-26T01:01:00Z">
        <w:r w:rsidRPr="00073577">
          <w:rPr>
            <w:rFonts w:ascii="Courier New" w:hAnsi="Courier New" w:cs="Courier New"/>
            <w:sz w:val="16"/>
            <w:szCs w:val="16"/>
            <w:rPrChange w:id="12739" w:author="Abhishek Deep Nigam" w:date="2015-10-26T01:01:00Z">
              <w:rPr>
                <w:rFonts w:ascii="Courier New" w:hAnsi="Courier New" w:cs="Courier New"/>
              </w:rPr>
            </w:rPrChange>
          </w:rPr>
          <w:t>[4]-&gt;Q(Backtracking)</w:t>
        </w:r>
      </w:ins>
    </w:p>
    <w:p w14:paraId="2A02E443" w14:textId="77777777" w:rsidR="00073577" w:rsidRPr="00073577" w:rsidRDefault="00073577" w:rsidP="00073577">
      <w:pPr>
        <w:spacing w:before="0" w:after="0"/>
        <w:rPr>
          <w:ins w:id="12740" w:author="Abhishek Deep Nigam" w:date="2015-10-26T01:01:00Z"/>
          <w:rFonts w:ascii="Courier New" w:hAnsi="Courier New" w:cs="Courier New"/>
          <w:sz w:val="16"/>
          <w:szCs w:val="16"/>
          <w:rPrChange w:id="12741" w:author="Abhishek Deep Nigam" w:date="2015-10-26T01:01:00Z">
            <w:rPr>
              <w:ins w:id="12742" w:author="Abhishek Deep Nigam" w:date="2015-10-26T01:01:00Z"/>
              <w:rFonts w:ascii="Courier New" w:hAnsi="Courier New" w:cs="Courier New"/>
            </w:rPr>
          </w:rPrChange>
        </w:rPr>
      </w:pPr>
      <w:ins w:id="12743" w:author="Abhishek Deep Nigam" w:date="2015-10-26T01:01:00Z">
        <w:r w:rsidRPr="00073577">
          <w:rPr>
            <w:rFonts w:ascii="Courier New" w:hAnsi="Courier New" w:cs="Courier New"/>
            <w:sz w:val="16"/>
            <w:szCs w:val="16"/>
            <w:rPrChange w:id="12744" w:author="Abhishek Deep Nigam" w:date="2015-10-26T01:01:00Z">
              <w:rPr>
                <w:rFonts w:ascii="Courier New" w:hAnsi="Courier New" w:cs="Courier New"/>
              </w:rPr>
            </w:rPrChange>
          </w:rPr>
          <w:t>[4]-&gt;S(Backtracking)</w:t>
        </w:r>
      </w:ins>
    </w:p>
    <w:p w14:paraId="4BFBB9AD" w14:textId="77777777" w:rsidR="00073577" w:rsidRPr="00073577" w:rsidRDefault="00073577" w:rsidP="00073577">
      <w:pPr>
        <w:spacing w:before="0" w:after="0"/>
        <w:rPr>
          <w:ins w:id="12745" w:author="Abhishek Deep Nigam" w:date="2015-10-26T01:01:00Z"/>
          <w:rFonts w:ascii="Courier New" w:hAnsi="Courier New" w:cs="Courier New"/>
          <w:sz w:val="16"/>
          <w:szCs w:val="16"/>
          <w:rPrChange w:id="12746" w:author="Abhishek Deep Nigam" w:date="2015-10-26T01:01:00Z">
            <w:rPr>
              <w:ins w:id="12747" w:author="Abhishek Deep Nigam" w:date="2015-10-26T01:01:00Z"/>
              <w:rFonts w:ascii="Courier New" w:hAnsi="Courier New" w:cs="Courier New"/>
            </w:rPr>
          </w:rPrChange>
        </w:rPr>
      </w:pPr>
      <w:ins w:id="12748" w:author="Abhishek Deep Nigam" w:date="2015-10-26T01:01:00Z">
        <w:r w:rsidRPr="00073577">
          <w:rPr>
            <w:rFonts w:ascii="Courier New" w:hAnsi="Courier New" w:cs="Courier New"/>
            <w:sz w:val="16"/>
            <w:szCs w:val="16"/>
            <w:rPrChange w:id="12749" w:author="Abhishek Deep Nigam" w:date="2015-10-26T01:01:00Z">
              <w:rPr>
                <w:rFonts w:ascii="Courier New" w:hAnsi="Courier New" w:cs="Courier New"/>
              </w:rPr>
            </w:rPrChange>
          </w:rPr>
          <w:t>[4]-&gt;Y[5]-&gt;O[6]-&gt;I(Backtracking)</w:t>
        </w:r>
      </w:ins>
    </w:p>
    <w:p w14:paraId="130F0BCD" w14:textId="77777777" w:rsidR="00073577" w:rsidRPr="00073577" w:rsidRDefault="00073577" w:rsidP="00073577">
      <w:pPr>
        <w:spacing w:before="0" w:after="0"/>
        <w:rPr>
          <w:ins w:id="12750" w:author="Abhishek Deep Nigam" w:date="2015-10-26T01:01:00Z"/>
          <w:rFonts w:ascii="Courier New" w:hAnsi="Courier New" w:cs="Courier New"/>
          <w:sz w:val="16"/>
          <w:szCs w:val="16"/>
          <w:rPrChange w:id="12751" w:author="Abhishek Deep Nigam" w:date="2015-10-26T01:01:00Z">
            <w:rPr>
              <w:ins w:id="12752" w:author="Abhishek Deep Nigam" w:date="2015-10-26T01:01:00Z"/>
              <w:rFonts w:ascii="Courier New" w:hAnsi="Courier New" w:cs="Courier New"/>
            </w:rPr>
          </w:rPrChange>
        </w:rPr>
      </w:pPr>
      <w:ins w:id="12753" w:author="Abhishek Deep Nigam" w:date="2015-10-26T01:01:00Z">
        <w:r w:rsidRPr="00073577">
          <w:rPr>
            <w:rFonts w:ascii="Courier New" w:hAnsi="Courier New" w:cs="Courier New"/>
            <w:sz w:val="16"/>
            <w:szCs w:val="16"/>
            <w:rPrChange w:id="12754" w:author="Abhishek Deep Nigam" w:date="2015-10-26T01:01:00Z">
              <w:rPr>
                <w:rFonts w:ascii="Courier New" w:hAnsi="Courier New" w:cs="Courier New"/>
              </w:rPr>
            </w:rPrChange>
          </w:rPr>
          <w:t>[1]-&gt;G[2]-&gt;T[3]-&gt;T[4]-&gt;A(Backtracking)</w:t>
        </w:r>
      </w:ins>
    </w:p>
    <w:p w14:paraId="434464CE" w14:textId="77777777" w:rsidR="00073577" w:rsidRPr="00073577" w:rsidRDefault="00073577" w:rsidP="00073577">
      <w:pPr>
        <w:spacing w:before="0" w:after="0"/>
        <w:rPr>
          <w:ins w:id="12755" w:author="Abhishek Deep Nigam" w:date="2015-10-26T01:01:00Z"/>
          <w:rFonts w:ascii="Courier New" w:hAnsi="Courier New" w:cs="Courier New"/>
          <w:sz w:val="16"/>
          <w:szCs w:val="16"/>
          <w:rPrChange w:id="12756" w:author="Abhishek Deep Nigam" w:date="2015-10-26T01:01:00Z">
            <w:rPr>
              <w:ins w:id="12757" w:author="Abhishek Deep Nigam" w:date="2015-10-26T01:01:00Z"/>
              <w:rFonts w:ascii="Courier New" w:hAnsi="Courier New" w:cs="Courier New"/>
            </w:rPr>
          </w:rPrChange>
        </w:rPr>
      </w:pPr>
      <w:ins w:id="12758" w:author="Abhishek Deep Nigam" w:date="2015-10-26T01:01:00Z">
        <w:r w:rsidRPr="00073577">
          <w:rPr>
            <w:rFonts w:ascii="Courier New" w:hAnsi="Courier New" w:cs="Courier New"/>
            <w:sz w:val="16"/>
            <w:szCs w:val="16"/>
            <w:rPrChange w:id="12759" w:author="Abhishek Deep Nigam" w:date="2015-10-26T01:01:00Z">
              <w:rPr>
                <w:rFonts w:ascii="Courier New" w:hAnsi="Courier New" w:cs="Courier New"/>
              </w:rPr>
            </w:rPrChange>
          </w:rPr>
          <w:t>[4]-&gt;N[5]-&gt;O[6]-&gt;I[7]-&gt;E(Backtracking)</w:t>
        </w:r>
      </w:ins>
    </w:p>
    <w:p w14:paraId="31DC088E" w14:textId="77777777" w:rsidR="00073577" w:rsidRPr="00073577" w:rsidRDefault="00073577" w:rsidP="00073577">
      <w:pPr>
        <w:spacing w:before="0" w:after="0"/>
        <w:rPr>
          <w:ins w:id="12760" w:author="Abhishek Deep Nigam" w:date="2015-10-26T01:01:00Z"/>
          <w:rFonts w:ascii="Courier New" w:hAnsi="Courier New" w:cs="Courier New"/>
          <w:sz w:val="16"/>
          <w:szCs w:val="16"/>
          <w:rPrChange w:id="12761" w:author="Abhishek Deep Nigam" w:date="2015-10-26T01:01:00Z">
            <w:rPr>
              <w:ins w:id="12762" w:author="Abhishek Deep Nigam" w:date="2015-10-26T01:01:00Z"/>
              <w:rFonts w:ascii="Courier New" w:hAnsi="Courier New" w:cs="Courier New"/>
            </w:rPr>
          </w:rPrChange>
        </w:rPr>
      </w:pPr>
      <w:ins w:id="12763" w:author="Abhishek Deep Nigam" w:date="2015-10-26T01:01:00Z">
        <w:r w:rsidRPr="00073577">
          <w:rPr>
            <w:rFonts w:ascii="Courier New" w:hAnsi="Courier New" w:cs="Courier New"/>
            <w:sz w:val="16"/>
            <w:szCs w:val="16"/>
            <w:rPrChange w:id="12764" w:author="Abhishek Deep Nigam" w:date="2015-10-26T01:01:00Z">
              <w:rPr>
                <w:rFonts w:ascii="Courier New" w:hAnsi="Courier New" w:cs="Courier New"/>
              </w:rPr>
            </w:rPrChange>
          </w:rPr>
          <w:t>[4]-&gt;O[5]-&gt;O[6]-&gt;I[7]-&gt;E(Backtracking)</w:t>
        </w:r>
      </w:ins>
    </w:p>
    <w:p w14:paraId="614101A1" w14:textId="77777777" w:rsidR="00073577" w:rsidRPr="00073577" w:rsidRDefault="00073577" w:rsidP="00073577">
      <w:pPr>
        <w:spacing w:before="0" w:after="0"/>
        <w:rPr>
          <w:ins w:id="12765" w:author="Abhishek Deep Nigam" w:date="2015-10-26T01:01:00Z"/>
          <w:rFonts w:ascii="Courier New" w:hAnsi="Courier New" w:cs="Courier New"/>
          <w:sz w:val="16"/>
          <w:szCs w:val="16"/>
          <w:rPrChange w:id="12766" w:author="Abhishek Deep Nigam" w:date="2015-10-26T01:01:00Z">
            <w:rPr>
              <w:ins w:id="12767" w:author="Abhishek Deep Nigam" w:date="2015-10-26T01:01:00Z"/>
              <w:rFonts w:ascii="Courier New" w:hAnsi="Courier New" w:cs="Courier New"/>
            </w:rPr>
          </w:rPrChange>
        </w:rPr>
      </w:pPr>
      <w:ins w:id="12768" w:author="Abhishek Deep Nigam" w:date="2015-10-26T01:01:00Z">
        <w:r w:rsidRPr="00073577">
          <w:rPr>
            <w:rFonts w:ascii="Courier New" w:hAnsi="Courier New" w:cs="Courier New"/>
            <w:sz w:val="16"/>
            <w:szCs w:val="16"/>
            <w:rPrChange w:id="12769" w:author="Abhishek Deep Nigam" w:date="2015-10-26T01:01:00Z">
              <w:rPr>
                <w:rFonts w:ascii="Courier New" w:hAnsi="Courier New" w:cs="Courier New"/>
              </w:rPr>
            </w:rPrChange>
          </w:rPr>
          <w:t>[4]-&gt;P(Backtracking)</w:t>
        </w:r>
      </w:ins>
    </w:p>
    <w:p w14:paraId="15E879B9" w14:textId="77777777" w:rsidR="00073577" w:rsidRPr="00073577" w:rsidRDefault="00073577" w:rsidP="00073577">
      <w:pPr>
        <w:spacing w:before="0" w:after="0"/>
        <w:rPr>
          <w:ins w:id="12770" w:author="Abhishek Deep Nigam" w:date="2015-10-26T01:01:00Z"/>
          <w:rFonts w:ascii="Courier New" w:hAnsi="Courier New" w:cs="Courier New"/>
          <w:sz w:val="16"/>
          <w:szCs w:val="16"/>
          <w:rPrChange w:id="12771" w:author="Abhishek Deep Nigam" w:date="2015-10-26T01:01:00Z">
            <w:rPr>
              <w:ins w:id="12772" w:author="Abhishek Deep Nigam" w:date="2015-10-26T01:01:00Z"/>
              <w:rFonts w:ascii="Courier New" w:hAnsi="Courier New" w:cs="Courier New"/>
            </w:rPr>
          </w:rPrChange>
        </w:rPr>
      </w:pPr>
      <w:ins w:id="12773" w:author="Abhishek Deep Nigam" w:date="2015-10-26T01:01:00Z">
        <w:r w:rsidRPr="00073577">
          <w:rPr>
            <w:rFonts w:ascii="Courier New" w:hAnsi="Courier New" w:cs="Courier New"/>
            <w:sz w:val="16"/>
            <w:szCs w:val="16"/>
            <w:rPrChange w:id="12774" w:author="Abhishek Deep Nigam" w:date="2015-10-26T01:01:00Z">
              <w:rPr>
                <w:rFonts w:ascii="Courier New" w:hAnsi="Courier New" w:cs="Courier New"/>
              </w:rPr>
            </w:rPrChange>
          </w:rPr>
          <w:t>[4]-&gt;Q(Backtracking)</w:t>
        </w:r>
      </w:ins>
    </w:p>
    <w:p w14:paraId="129267D4" w14:textId="77777777" w:rsidR="00073577" w:rsidRPr="00073577" w:rsidRDefault="00073577" w:rsidP="00073577">
      <w:pPr>
        <w:spacing w:before="0" w:after="0"/>
        <w:rPr>
          <w:ins w:id="12775" w:author="Abhishek Deep Nigam" w:date="2015-10-26T01:01:00Z"/>
          <w:rFonts w:ascii="Courier New" w:hAnsi="Courier New" w:cs="Courier New"/>
          <w:sz w:val="16"/>
          <w:szCs w:val="16"/>
          <w:rPrChange w:id="12776" w:author="Abhishek Deep Nigam" w:date="2015-10-26T01:01:00Z">
            <w:rPr>
              <w:ins w:id="12777" w:author="Abhishek Deep Nigam" w:date="2015-10-26T01:01:00Z"/>
              <w:rFonts w:ascii="Courier New" w:hAnsi="Courier New" w:cs="Courier New"/>
            </w:rPr>
          </w:rPrChange>
        </w:rPr>
      </w:pPr>
      <w:ins w:id="12778" w:author="Abhishek Deep Nigam" w:date="2015-10-26T01:01:00Z">
        <w:r w:rsidRPr="00073577">
          <w:rPr>
            <w:rFonts w:ascii="Courier New" w:hAnsi="Courier New" w:cs="Courier New"/>
            <w:sz w:val="16"/>
            <w:szCs w:val="16"/>
            <w:rPrChange w:id="12779" w:author="Abhishek Deep Nigam" w:date="2015-10-26T01:01:00Z">
              <w:rPr>
                <w:rFonts w:ascii="Courier New" w:hAnsi="Courier New" w:cs="Courier New"/>
              </w:rPr>
            </w:rPrChange>
          </w:rPr>
          <w:t>[4]-&gt;S(Backtracking)</w:t>
        </w:r>
      </w:ins>
    </w:p>
    <w:p w14:paraId="15A5FDA5" w14:textId="77777777" w:rsidR="00073577" w:rsidRPr="00073577" w:rsidRDefault="00073577" w:rsidP="00073577">
      <w:pPr>
        <w:spacing w:before="0" w:after="0"/>
        <w:rPr>
          <w:ins w:id="12780" w:author="Abhishek Deep Nigam" w:date="2015-10-26T01:01:00Z"/>
          <w:rFonts w:ascii="Courier New" w:hAnsi="Courier New" w:cs="Courier New"/>
          <w:sz w:val="16"/>
          <w:szCs w:val="16"/>
          <w:rPrChange w:id="12781" w:author="Abhishek Deep Nigam" w:date="2015-10-26T01:01:00Z">
            <w:rPr>
              <w:ins w:id="12782" w:author="Abhishek Deep Nigam" w:date="2015-10-26T01:01:00Z"/>
              <w:rFonts w:ascii="Courier New" w:hAnsi="Courier New" w:cs="Courier New"/>
            </w:rPr>
          </w:rPrChange>
        </w:rPr>
      </w:pPr>
      <w:ins w:id="12783" w:author="Abhishek Deep Nigam" w:date="2015-10-26T01:01:00Z">
        <w:r w:rsidRPr="00073577">
          <w:rPr>
            <w:rFonts w:ascii="Courier New" w:hAnsi="Courier New" w:cs="Courier New"/>
            <w:sz w:val="16"/>
            <w:szCs w:val="16"/>
            <w:rPrChange w:id="12784" w:author="Abhishek Deep Nigam" w:date="2015-10-26T01:01:00Z">
              <w:rPr>
                <w:rFonts w:ascii="Courier New" w:hAnsi="Courier New" w:cs="Courier New"/>
              </w:rPr>
            </w:rPrChange>
          </w:rPr>
          <w:t>[4]-&gt;Y[5]-&gt;O[6]-&gt;I[7]-&gt;E(Backtracking)</w:t>
        </w:r>
      </w:ins>
    </w:p>
    <w:p w14:paraId="1C005D50" w14:textId="77777777" w:rsidR="00073577" w:rsidRPr="00073577" w:rsidRDefault="00073577" w:rsidP="00073577">
      <w:pPr>
        <w:spacing w:before="0" w:after="0"/>
        <w:rPr>
          <w:ins w:id="12785" w:author="Abhishek Deep Nigam" w:date="2015-10-26T01:01:00Z"/>
          <w:rFonts w:ascii="Courier New" w:hAnsi="Courier New" w:cs="Courier New"/>
          <w:sz w:val="16"/>
          <w:szCs w:val="16"/>
          <w:rPrChange w:id="12786" w:author="Abhishek Deep Nigam" w:date="2015-10-26T01:01:00Z">
            <w:rPr>
              <w:ins w:id="12787" w:author="Abhishek Deep Nigam" w:date="2015-10-26T01:01:00Z"/>
              <w:rFonts w:ascii="Courier New" w:hAnsi="Courier New" w:cs="Courier New"/>
            </w:rPr>
          </w:rPrChange>
        </w:rPr>
      </w:pPr>
      <w:ins w:id="12788" w:author="Abhishek Deep Nigam" w:date="2015-10-26T01:01:00Z">
        <w:r w:rsidRPr="00073577">
          <w:rPr>
            <w:rFonts w:ascii="Courier New" w:hAnsi="Courier New" w:cs="Courier New"/>
            <w:sz w:val="16"/>
            <w:szCs w:val="16"/>
            <w:rPrChange w:id="12789" w:author="Abhishek Deep Nigam" w:date="2015-10-26T01:01:00Z">
              <w:rPr>
                <w:rFonts w:ascii="Courier New" w:hAnsi="Courier New" w:cs="Courier New"/>
              </w:rPr>
            </w:rPrChange>
          </w:rPr>
          <w:t>[1]-&gt;H[2]-&gt;T[3]-&gt;T[4]-&gt;A(Backtracking)</w:t>
        </w:r>
      </w:ins>
    </w:p>
    <w:p w14:paraId="55088CA5" w14:textId="77777777" w:rsidR="00073577" w:rsidRPr="00073577" w:rsidRDefault="00073577" w:rsidP="00073577">
      <w:pPr>
        <w:spacing w:before="0" w:after="0"/>
        <w:rPr>
          <w:ins w:id="12790" w:author="Abhishek Deep Nigam" w:date="2015-10-26T01:01:00Z"/>
          <w:rFonts w:ascii="Courier New" w:hAnsi="Courier New" w:cs="Courier New"/>
          <w:sz w:val="16"/>
          <w:szCs w:val="16"/>
          <w:rPrChange w:id="12791" w:author="Abhishek Deep Nigam" w:date="2015-10-26T01:01:00Z">
            <w:rPr>
              <w:ins w:id="12792" w:author="Abhishek Deep Nigam" w:date="2015-10-26T01:01:00Z"/>
              <w:rFonts w:ascii="Courier New" w:hAnsi="Courier New" w:cs="Courier New"/>
            </w:rPr>
          </w:rPrChange>
        </w:rPr>
      </w:pPr>
      <w:ins w:id="12793" w:author="Abhishek Deep Nigam" w:date="2015-10-26T01:01:00Z">
        <w:r w:rsidRPr="00073577">
          <w:rPr>
            <w:rFonts w:ascii="Courier New" w:hAnsi="Courier New" w:cs="Courier New"/>
            <w:sz w:val="16"/>
            <w:szCs w:val="16"/>
            <w:rPrChange w:id="12794" w:author="Abhishek Deep Nigam" w:date="2015-10-26T01:01:00Z">
              <w:rPr>
                <w:rFonts w:ascii="Courier New" w:hAnsi="Courier New" w:cs="Courier New"/>
              </w:rPr>
            </w:rPrChange>
          </w:rPr>
          <w:t>[4]-&gt;N[5]-&gt;O[6]-&gt;I[7]-&gt;E[8]-&gt;N(Found result: IHTTNOIEN)</w:t>
        </w:r>
      </w:ins>
    </w:p>
    <w:p w14:paraId="440873D4" w14:textId="77777777" w:rsidR="00073577" w:rsidRPr="00073577" w:rsidRDefault="00073577" w:rsidP="00073577">
      <w:pPr>
        <w:spacing w:before="0" w:after="0"/>
        <w:rPr>
          <w:ins w:id="12795" w:author="Abhishek Deep Nigam" w:date="2015-10-26T01:01:00Z"/>
          <w:rFonts w:ascii="Courier New" w:hAnsi="Courier New" w:cs="Courier New"/>
          <w:sz w:val="16"/>
          <w:szCs w:val="16"/>
          <w:rPrChange w:id="12796" w:author="Abhishek Deep Nigam" w:date="2015-10-26T01:01:00Z">
            <w:rPr>
              <w:ins w:id="12797" w:author="Abhishek Deep Nigam" w:date="2015-10-26T01:01:00Z"/>
              <w:rFonts w:ascii="Courier New" w:hAnsi="Courier New" w:cs="Courier New"/>
            </w:rPr>
          </w:rPrChange>
        </w:rPr>
      </w:pPr>
      <w:ins w:id="12798" w:author="Abhishek Deep Nigam" w:date="2015-10-26T01:01:00Z">
        <w:r w:rsidRPr="00073577">
          <w:rPr>
            <w:rFonts w:ascii="Courier New" w:hAnsi="Courier New" w:cs="Courier New"/>
            <w:sz w:val="16"/>
            <w:szCs w:val="16"/>
            <w:rPrChange w:id="12799" w:author="Abhishek Deep Nigam" w:date="2015-10-26T01:01:00Z">
              <w:rPr>
                <w:rFonts w:ascii="Courier New" w:hAnsi="Courier New" w:cs="Courier New"/>
              </w:rPr>
            </w:rPrChange>
          </w:rPr>
          <w:t>[4]-&gt;O[5]-&gt;O[6]-&gt;I[7]-&gt;E(Backtracking)</w:t>
        </w:r>
      </w:ins>
    </w:p>
    <w:p w14:paraId="13505659" w14:textId="77777777" w:rsidR="00073577" w:rsidRPr="00073577" w:rsidRDefault="00073577" w:rsidP="00073577">
      <w:pPr>
        <w:spacing w:before="0" w:after="0"/>
        <w:rPr>
          <w:ins w:id="12800" w:author="Abhishek Deep Nigam" w:date="2015-10-26T01:01:00Z"/>
          <w:rFonts w:ascii="Courier New" w:hAnsi="Courier New" w:cs="Courier New"/>
          <w:sz w:val="16"/>
          <w:szCs w:val="16"/>
          <w:rPrChange w:id="12801" w:author="Abhishek Deep Nigam" w:date="2015-10-26T01:01:00Z">
            <w:rPr>
              <w:ins w:id="12802" w:author="Abhishek Deep Nigam" w:date="2015-10-26T01:01:00Z"/>
              <w:rFonts w:ascii="Courier New" w:hAnsi="Courier New" w:cs="Courier New"/>
            </w:rPr>
          </w:rPrChange>
        </w:rPr>
      </w:pPr>
      <w:ins w:id="12803" w:author="Abhishek Deep Nigam" w:date="2015-10-26T01:01:00Z">
        <w:r w:rsidRPr="00073577">
          <w:rPr>
            <w:rFonts w:ascii="Courier New" w:hAnsi="Courier New" w:cs="Courier New"/>
            <w:sz w:val="16"/>
            <w:szCs w:val="16"/>
            <w:rPrChange w:id="12804" w:author="Abhishek Deep Nigam" w:date="2015-10-26T01:01:00Z">
              <w:rPr>
                <w:rFonts w:ascii="Courier New" w:hAnsi="Courier New" w:cs="Courier New"/>
              </w:rPr>
            </w:rPrChange>
          </w:rPr>
          <w:t>[4]-&gt;P(Backtracking)</w:t>
        </w:r>
      </w:ins>
    </w:p>
    <w:p w14:paraId="0C0D4F01" w14:textId="77777777" w:rsidR="00073577" w:rsidRPr="00073577" w:rsidRDefault="00073577" w:rsidP="00073577">
      <w:pPr>
        <w:spacing w:before="0" w:after="0"/>
        <w:rPr>
          <w:ins w:id="12805" w:author="Abhishek Deep Nigam" w:date="2015-10-26T01:01:00Z"/>
          <w:rFonts w:ascii="Courier New" w:hAnsi="Courier New" w:cs="Courier New"/>
          <w:sz w:val="16"/>
          <w:szCs w:val="16"/>
          <w:rPrChange w:id="12806" w:author="Abhishek Deep Nigam" w:date="2015-10-26T01:01:00Z">
            <w:rPr>
              <w:ins w:id="12807" w:author="Abhishek Deep Nigam" w:date="2015-10-26T01:01:00Z"/>
              <w:rFonts w:ascii="Courier New" w:hAnsi="Courier New" w:cs="Courier New"/>
            </w:rPr>
          </w:rPrChange>
        </w:rPr>
      </w:pPr>
      <w:ins w:id="12808" w:author="Abhishek Deep Nigam" w:date="2015-10-26T01:01:00Z">
        <w:r w:rsidRPr="00073577">
          <w:rPr>
            <w:rFonts w:ascii="Courier New" w:hAnsi="Courier New" w:cs="Courier New"/>
            <w:sz w:val="16"/>
            <w:szCs w:val="16"/>
            <w:rPrChange w:id="12809" w:author="Abhishek Deep Nigam" w:date="2015-10-26T01:01:00Z">
              <w:rPr>
                <w:rFonts w:ascii="Courier New" w:hAnsi="Courier New" w:cs="Courier New"/>
              </w:rPr>
            </w:rPrChange>
          </w:rPr>
          <w:t>[4]-&gt;Q(Backtracking)</w:t>
        </w:r>
      </w:ins>
    </w:p>
    <w:p w14:paraId="759C9574" w14:textId="77777777" w:rsidR="00073577" w:rsidRPr="00073577" w:rsidRDefault="00073577" w:rsidP="00073577">
      <w:pPr>
        <w:spacing w:before="0" w:after="0"/>
        <w:rPr>
          <w:ins w:id="12810" w:author="Abhishek Deep Nigam" w:date="2015-10-26T01:01:00Z"/>
          <w:rFonts w:ascii="Courier New" w:hAnsi="Courier New" w:cs="Courier New"/>
          <w:sz w:val="16"/>
          <w:szCs w:val="16"/>
          <w:rPrChange w:id="12811" w:author="Abhishek Deep Nigam" w:date="2015-10-26T01:01:00Z">
            <w:rPr>
              <w:ins w:id="12812" w:author="Abhishek Deep Nigam" w:date="2015-10-26T01:01:00Z"/>
              <w:rFonts w:ascii="Courier New" w:hAnsi="Courier New" w:cs="Courier New"/>
            </w:rPr>
          </w:rPrChange>
        </w:rPr>
      </w:pPr>
      <w:ins w:id="12813" w:author="Abhishek Deep Nigam" w:date="2015-10-26T01:01:00Z">
        <w:r w:rsidRPr="00073577">
          <w:rPr>
            <w:rFonts w:ascii="Courier New" w:hAnsi="Courier New" w:cs="Courier New"/>
            <w:sz w:val="16"/>
            <w:szCs w:val="16"/>
            <w:rPrChange w:id="12814" w:author="Abhishek Deep Nigam" w:date="2015-10-26T01:01:00Z">
              <w:rPr>
                <w:rFonts w:ascii="Courier New" w:hAnsi="Courier New" w:cs="Courier New"/>
              </w:rPr>
            </w:rPrChange>
          </w:rPr>
          <w:t>[4]-&gt;S(Backtracking)</w:t>
        </w:r>
      </w:ins>
    </w:p>
    <w:p w14:paraId="131E76E8" w14:textId="77777777" w:rsidR="00073577" w:rsidRPr="00073577" w:rsidRDefault="00073577" w:rsidP="00073577">
      <w:pPr>
        <w:spacing w:before="0" w:after="0"/>
        <w:rPr>
          <w:ins w:id="12815" w:author="Abhishek Deep Nigam" w:date="2015-10-26T01:01:00Z"/>
          <w:rFonts w:ascii="Courier New" w:hAnsi="Courier New" w:cs="Courier New"/>
          <w:sz w:val="16"/>
          <w:szCs w:val="16"/>
          <w:rPrChange w:id="12816" w:author="Abhishek Deep Nigam" w:date="2015-10-26T01:01:00Z">
            <w:rPr>
              <w:ins w:id="12817" w:author="Abhishek Deep Nigam" w:date="2015-10-26T01:01:00Z"/>
              <w:rFonts w:ascii="Courier New" w:hAnsi="Courier New" w:cs="Courier New"/>
            </w:rPr>
          </w:rPrChange>
        </w:rPr>
      </w:pPr>
      <w:ins w:id="12818" w:author="Abhishek Deep Nigam" w:date="2015-10-26T01:01:00Z">
        <w:r w:rsidRPr="00073577">
          <w:rPr>
            <w:rFonts w:ascii="Courier New" w:hAnsi="Courier New" w:cs="Courier New"/>
            <w:sz w:val="16"/>
            <w:szCs w:val="16"/>
            <w:rPrChange w:id="12819" w:author="Abhishek Deep Nigam" w:date="2015-10-26T01:01:00Z">
              <w:rPr>
                <w:rFonts w:ascii="Courier New" w:hAnsi="Courier New" w:cs="Courier New"/>
              </w:rPr>
            </w:rPrChange>
          </w:rPr>
          <w:t>[4]-&gt;Y[5]-&gt;O[6]-&gt;I[7]-&gt;E[8]-&gt;N(Found result: IHTTYOIEN)</w:t>
        </w:r>
      </w:ins>
    </w:p>
    <w:p w14:paraId="12C46E30" w14:textId="77777777" w:rsidR="00073577" w:rsidRPr="00073577" w:rsidRDefault="00073577" w:rsidP="00073577">
      <w:pPr>
        <w:spacing w:before="0" w:after="0"/>
        <w:rPr>
          <w:ins w:id="12820" w:author="Abhishek Deep Nigam" w:date="2015-10-26T01:01:00Z"/>
          <w:rFonts w:ascii="Courier New" w:hAnsi="Courier New" w:cs="Courier New"/>
          <w:sz w:val="16"/>
          <w:szCs w:val="16"/>
          <w:rPrChange w:id="12821" w:author="Abhishek Deep Nigam" w:date="2015-10-26T01:01:00Z">
            <w:rPr>
              <w:ins w:id="12822" w:author="Abhishek Deep Nigam" w:date="2015-10-26T01:01:00Z"/>
              <w:rFonts w:ascii="Courier New" w:hAnsi="Courier New" w:cs="Courier New"/>
            </w:rPr>
          </w:rPrChange>
        </w:rPr>
      </w:pPr>
      <w:ins w:id="12823" w:author="Abhishek Deep Nigam" w:date="2015-10-26T01:01:00Z">
        <w:r w:rsidRPr="00073577">
          <w:rPr>
            <w:rFonts w:ascii="Courier New" w:hAnsi="Courier New" w:cs="Courier New"/>
            <w:sz w:val="16"/>
            <w:szCs w:val="16"/>
            <w:rPrChange w:id="12824" w:author="Abhishek Deep Nigam" w:date="2015-10-26T01:01:00Z">
              <w:rPr>
                <w:rFonts w:ascii="Courier New" w:hAnsi="Courier New" w:cs="Courier New"/>
              </w:rPr>
            </w:rPrChange>
          </w:rPr>
          <w:t>[1]-&gt;J[2]-&gt;T[3]-&gt;T[4]-&gt;A(Backtracking)</w:t>
        </w:r>
      </w:ins>
    </w:p>
    <w:p w14:paraId="14C3DAFE" w14:textId="77777777" w:rsidR="00073577" w:rsidRPr="00073577" w:rsidRDefault="00073577" w:rsidP="00073577">
      <w:pPr>
        <w:spacing w:before="0" w:after="0"/>
        <w:rPr>
          <w:ins w:id="12825" w:author="Abhishek Deep Nigam" w:date="2015-10-26T01:01:00Z"/>
          <w:rFonts w:ascii="Courier New" w:hAnsi="Courier New" w:cs="Courier New"/>
          <w:sz w:val="16"/>
          <w:szCs w:val="16"/>
          <w:rPrChange w:id="12826" w:author="Abhishek Deep Nigam" w:date="2015-10-26T01:01:00Z">
            <w:rPr>
              <w:ins w:id="12827" w:author="Abhishek Deep Nigam" w:date="2015-10-26T01:01:00Z"/>
              <w:rFonts w:ascii="Courier New" w:hAnsi="Courier New" w:cs="Courier New"/>
            </w:rPr>
          </w:rPrChange>
        </w:rPr>
      </w:pPr>
      <w:ins w:id="12828" w:author="Abhishek Deep Nigam" w:date="2015-10-26T01:01:00Z">
        <w:r w:rsidRPr="00073577">
          <w:rPr>
            <w:rFonts w:ascii="Courier New" w:hAnsi="Courier New" w:cs="Courier New"/>
            <w:sz w:val="16"/>
            <w:szCs w:val="16"/>
            <w:rPrChange w:id="12829" w:author="Abhishek Deep Nigam" w:date="2015-10-26T01:01:00Z">
              <w:rPr>
                <w:rFonts w:ascii="Courier New" w:hAnsi="Courier New" w:cs="Courier New"/>
              </w:rPr>
            </w:rPrChange>
          </w:rPr>
          <w:t>[4]-&gt;N[5]-&gt;O[6]-&gt;I(Backtracking)</w:t>
        </w:r>
      </w:ins>
    </w:p>
    <w:p w14:paraId="38B4F48D" w14:textId="77777777" w:rsidR="00073577" w:rsidRPr="00073577" w:rsidRDefault="00073577" w:rsidP="00073577">
      <w:pPr>
        <w:spacing w:before="0" w:after="0"/>
        <w:rPr>
          <w:ins w:id="12830" w:author="Abhishek Deep Nigam" w:date="2015-10-26T01:01:00Z"/>
          <w:rFonts w:ascii="Courier New" w:hAnsi="Courier New" w:cs="Courier New"/>
          <w:sz w:val="16"/>
          <w:szCs w:val="16"/>
          <w:rPrChange w:id="12831" w:author="Abhishek Deep Nigam" w:date="2015-10-26T01:01:00Z">
            <w:rPr>
              <w:ins w:id="12832" w:author="Abhishek Deep Nigam" w:date="2015-10-26T01:01:00Z"/>
              <w:rFonts w:ascii="Courier New" w:hAnsi="Courier New" w:cs="Courier New"/>
            </w:rPr>
          </w:rPrChange>
        </w:rPr>
      </w:pPr>
      <w:ins w:id="12833" w:author="Abhishek Deep Nigam" w:date="2015-10-26T01:01:00Z">
        <w:r w:rsidRPr="00073577">
          <w:rPr>
            <w:rFonts w:ascii="Courier New" w:hAnsi="Courier New" w:cs="Courier New"/>
            <w:sz w:val="16"/>
            <w:szCs w:val="16"/>
            <w:rPrChange w:id="12834" w:author="Abhishek Deep Nigam" w:date="2015-10-26T01:01:00Z">
              <w:rPr>
                <w:rFonts w:ascii="Courier New" w:hAnsi="Courier New" w:cs="Courier New"/>
              </w:rPr>
            </w:rPrChange>
          </w:rPr>
          <w:t>[4]-&gt;O[5]-&gt;O[6]-&gt;I(Backtracking)</w:t>
        </w:r>
      </w:ins>
    </w:p>
    <w:p w14:paraId="11169A7F" w14:textId="77777777" w:rsidR="00073577" w:rsidRPr="00073577" w:rsidRDefault="00073577" w:rsidP="00073577">
      <w:pPr>
        <w:spacing w:before="0" w:after="0"/>
        <w:rPr>
          <w:ins w:id="12835" w:author="Abhishek Deep Nigam" w:date="2015-10-26T01:01:00Z"/>
          <w:rFonts w:ascii="Courier New" w:hAnsi="Courier New" w:cs="Courier New"/>
          <w:sz w:val="16"/>
          <w:szCs w:val="16"/>
          <w:rPrChange w:id="12836" w:author="Abhishek Deep Nigam" w:date="2015-10-26T01:01:00Z">
            <w:rPr>
              <w:ins w:id="12837" w:author="Abhishek Deep Nigam" w:date="2015-10-26T01:01:00Z"/>
              <w:rFonts w:ascii="Courier New" w:hAnsi="Courier New" w:cs="Courier New"/>
            </w:rPr>
          </w:rPrChange>
        </w:rPr>
      </w:pPr>
      <w:ins w:id="12838" w:author="Abhishek Deep Nigam" w:date="2015-10-26T01:01:00Z">
        <w:r w:rsidRPr="00073577">
          <w:rPr>
            <w:rFonts w:ascii="Courier New" w:hAnsi="Courier New" w:cs="Courier New"/>
            <w:sz w:val="16"/>
            <w:szCs w:val="16"/>
            <w:rPrChange w:id="12839" w:author="Abhishek Deep Nigam" w:date="2015-10-26T01:01:00Z">
              <w:rPr>
                <w:rFonts w:ascii="Courier New" w:hAnsi="Courier New" w:cs="Courier New"/>
              </w:rPr>
            </w:rPrChange>
          </w:rPr>
          <w:t>[4]-&gt;P(Backtracking)</w:t>
        </w:r>
      </w:ins>
    </w:p>
    <w:p w14:paraId="2B31A260" w14:textId="77777777" w:rsidR="00073577" w:rsidRPr="00073577" w:rsidRDefault="00073577" w:rsidP="00073577">
      <w:pPr>
        <w:spacing w:before="0" w:after="0"/>
        <w:rPr>
          <w:ins w:id="12840" w:author="Abhishek Deep Nigam" w:date="2015-10-26T01:01:00Z"/>
          <w:rFonts w:ascii="Courier New" w:hAnsi="Courier New" w:cs="Courier New"/>
          <w:sz w:val="16"/>
          <w:szCs w:val="16"/>
          <w:rPrChange w:id="12841" w:author="Abhishek Deep Nigam" w:date="2015-10-26T01:01:00Z">
            <w:rPr>
              <w:ins w:id="12842" w:author="Abhishek Deep Nigam" w:date="2015-10-26T01:01:00Z"/>
              <w:rFonts w:ascii="Courier New" w:hAnsi="Courier New" w:cs="Courier New"/>
            </w:rPr>
          </w:rPrChange>
        </w:rPr>
      </w:pPr>
      <w:ins w:id="12843" w:author="Abhishek Deep Nigam" w:date="2015-10-26T01:01:00Z">
        <w:r w:rsidRPr="00073577">
          <w:rPr>
            <w:rFonts w:ascii="Courier New" w:hAnsi="Courier New" w:cs="Courier New"/>
            <w:sz w:val="16"/>
            <w:szCs w:val="16"/>
            <w:rPrChange w:id="12844" w:author="Abhishek Deep Nigam" w:date="2015-10-26T01:01:00Z">
              <w:rPr>
                <w:rFonts w:ascii="Courier New" w:hAnsi="Courier New" w:cs="Courier New"/>
              </w:rPr>
            </w:rPrChange>
          </w:rPr>
          <w:t>[4]-&gt;Q(Backtracking)</w:t>
        </w:r>
      </w:ins>
    </w:p>
    <w:p w14:paraId="2A2F051C" w14:textId="77777777" w:rsidR="00073577" w:rsidRPr="00073577" w:rsidRDefault="00073577" w:rsidP="00073577">
      <w:pPr>
        <w:spacing w:before="0" w:after="0"/>
        <w:rPr>
          <w:ins w:id="12845" w:author="Abhishek Deep Nigam" w:date="2015-10-26T01:01:00Z"/>
          <w:rFonts w:ascii="Courier New" w:hAnsi="Courier New" w:cs="Courier New"/>
          <w:sz w:val="16"/>
          <w:szCs w:val="16"/>
          <w:rPrChange w:id="12846" w:author="Abhishek Deep Nigam" w:date="2015-10-26T01:01:00Z">
            <w:rPr>
              <w:ins w:id="12847" w:author="Abhishek Deep Nigam" w:date="2015-10-26T01:01:00Z"/>
              <w:rFonts w:ascii="Courier New" w:hAnsi="Courier New" w:cs="Courier New"/>
            </w:rPr>
          </w:rPrChange>
        </w:rPr>
      </w:pPr>
      <w:ins w:id="12848" w:author="Abhishek Deep Nigam" w:date="2015-10-26T01:01:00Z">
        <w:r w:rsidRPr="00073577">
          <w:rPr>
            <w:rFonts w:ascii="Courier New" w:hAnsi="Courier New" w:cs="Courier New"/>
            <w:sz w:val="16"/>
            <w:szCs w:val="16"/>
            <w:rPrChange w:id="12849" w:author="Abhishek Deep Nigam" w:date="2015-10-26T01:01:00Z">
              <w:rPr>
                <w:rFonts w:ascii="Courier New" w:hAnsi="Courier New" w:cs="Courier New"/>
              </w:rPr>
            </w:rPrChange>
          </w:rPr>
          <w:t>[4]-&gt;S(Backtracking)</w:t>
        </w:r>
      </w:ins>
    </w:p>
    <w:p w14:paraId="68E3BA8B" w14:textId="77777777" w:rsidR="00073577" w:rsidRPr="00073577" w:rsidRDefault="00073577" w:rsidP="00073577">
      <w:pPr>
        <w:spacing w:before="0" w:after="0"/>
        <w:rPr>
          <w:ins w:id="12850" w:author="Abhishek Deep Nigam" w:date="2015-10-26T01:01:00Z"/>
          <w:rFonts w:ascii="Courier New" w:hAnsi="Courier New" w:cs="Courier New"/>
          <w:sz w:val="16"/>
          <w:szCs w:val="16"/>
          <w:rPrChange w:id="12851" w:author="Abhishek Deep Nigam" w:date="2015-10-26T01:01:00Z">
            <w:rPr>
              <w:ins w:id="12852" w:author="Abhishek Deep Nigam" w:date="2015-10-26T01:01:00Z"/>
              <w:rFonts w:ascii="Courier New" w:hAnsi="Courier New" w:cs="Courier New"/>
            </w:rPr>
          </w:rPrChange>
        </w:rPr>
      </w:pPr>
      <w:ins w:id="12853" w:author="Abhishek Deep Nigam" w:date="2015-10-26T01:01:00Z">
        <w:r w:rsidRPr="00073577">
          <w:rPr>
            <w:rFonts w:ascii="Courier New" w:hAnsi="Courier New" w:cs="Courier New"/>
            <w:sz w:val="16"/>
            <w:szCs w:val="16"/>
            <w:rPrChange w:id="12854" w:author="Abhishek Deep Nigam" w:date="2015-10-26T01:01:00Z">
              <w:rPr>
                <w:rFonts w:ascii="Courier New" w:hAnsi="Courier New" w:cs="Courier New"/>
              </w:rPr>
            </w:rPrChange>
          </w:rPr>
          <w:t>[4]-&gt;Y[5]-&gt;O[6]-&gt;I(Backtracking)</w:t>
        </w:r>
      </w:ins>
    </w:p>
    <w:p w14:paraId="03784941" w14:textId="77777777" w:rsidR="00073577" w:rsidRPr="00073577" w:rsidRDefault="00073577" w:rsidP="00073577">
      <w:pPr>
        <w:spacing w:before="0" w:after="0"/>
        <w:rPr>
          <w:ins w:id="12855" w:author="Abhishek Deep Nigam" w:date="2015-10-26T01:01:00Z"/>
          <w:rFonts w:ascii="Courier New" w:hAnsi="Courier New" w:cs="Courier New"/>
          <w:sz w:val="16"/>
          <w:szCs w:val="16"/>
          <w:rPrChange w:id="12856" w:author="Abhishek Deep Nigam" w:date="2015-10-26T01:01:00Z">
            <w:rPr>
              <w:ins w:id="12857" w:author="Abhishek Deep Nigam" w:date="2015-10-26T01:01:00Z"/>
              <w:rFonts w:ascii="Courier New" w:hAnsi="Courier New" w:cs="Courier New"/>
            </w:rPr>
          </w:rPrChange>
        </w:rPr>
      </w:pPr>
      <w:ins w:id="12858" w:author="Abhishek Deep Nigam" w:date="2015-10-26T01:01:00Z">
        <w:r w:rsidRPr="00073577">
          <w:rPr>
            <w:rFonts w:ascii="Courier New" w:hAnsi="Courier New" w:cs="Courier New"/>
            <w:sz w:val="16"/>
            <w:szCs w:val="16"/>
            <w:rPrChange w:id="12859" w:author="Abhishek Deep Nigam" w:date="2015-10-26T01:01:00Z">
              <w:rPr>
                <w:rFonts w:ascii="Courier New" w:hAnsi="Courier New" w:cs="Courier New"/>
              </w:rPr>
            </w:rPrChange>
          </w:rPr>
          <w:t>[1]-&gt;M[2]-&gt;T[3]-&gt;T[4]-&gt;A(Backtracking)</w:t>
        </w:r>
      </w:ins>
    </w:p>
    <w:p w14:paraId="389F0586" w14:textId="77777777" w:rsidR="00073577" w:rsidRPr="00073577" w:rsidRDefault="00073577" w:rsidP="00073577">
      <w:pPr>
        <w:spacing w:before="0" w:after="0"/>
        <w:rPr>
          <w:ins w:id="12860" w:author="Abhishek Deep Nigam" w:date="2015-10-26T01:01:00Z"/>
          <w:rFonts w:ascii="Courier New" w:hAnsi="Courier New" w:cs="Courier New"/>
          <w:sz w:val="16"/>
          <w:szCs w:val="16"/>
          <w:rPrChange w:id="12861" w:author="Abhishek Deep Nigam" w:date="2015-10-26T01:01:00Z">
            <w:rPr>
              <w:ins w:id="12862" w:author="Abhishek Deep Nigam" w:date="2015-10-26T01:01:00Z"/>
              <w:rFonts w:ascii="Courier New" w:hAnsi="Courier New" w:cs="Courier New"/>
            </w:rPr>
          </w:rPrChange>
        </w:rPr>
      </w:pPr>
      <w:ins w:id="12863" w:author="Abhishek Deep Nigam" w:date="2015-10-26T01:01:00Z">
        <w:r w:rsidRPr="00073577">
          <w:rPr>
            <w:rFonts w:ascii="Courier New" w:hAnsi="Courier New" w:cs="Courier New"/>
            <w:sz w:val="16"/>
            <w:szCs w:val="16"/>
            <w:rPrChange w:id="12864" w:author="Abhishek Deep Nigam" w:date="2015-10-26T01:01:00Z">
              <w:rPr>
                <w:rFonts w:ascii="Courier New" w:hAnsi="Courier New" w:cs="Courier New"/>
              </w:rPr>
            </w:rPrChange>
          </w:rPr>
          <w:t>[4]-&gt;N[5]-&gt;O[6]-&gt;I(Backtracking)</w:t>
        </w:r>
      </w:ins>
    </w:p>
    <w:p w14:paraId="47A3C763" w14:textId="77777777" w:rsidR="00073577" w:rsidRPr="00073577" w:rsidRDefault="00073577" w:rsidP="00073577">
      <w:pPr>
        <w:spacing w:before="0" w:after="0"/>
        <w:rPr>
          <w:ins w:id="12865" w:author="Abhishek Deep Nigam" w:date="2015-10-26T01:01:00Z"/>
          <w:rFonts w:ascii="Courier New" w:hAnsi="Courier New" w:cs="Courier New"/>
          <w:sz w:val="16"/>
          <w:szCs w:val="16"/>
          <w:rPrChange w:id="12866" w:author="Abhishek Deep Nigam" w:date="2015-10-26T01:01:00Z">
            <w:rPr>
              <w:ins w:id="12867" w:author="Abhishek Deep Nigam" w:date="2015-10-26T01:01:00Z"/>
              <w:rFonts w:ascii="Courier New" w:hAnsi="Courier New" w:cs="Courier New"/>
            </w:rPr>
          </w:rPrChange>
        </w:rPr>
      </w:pPr>
      <w:ins w:id="12868" w:author="Abhishek Deep Nigam" w:date="2015-10-26T01:01:00Z">
        <w:r w:rsidRPr="00073577">
          <w:rPr>
            <w:rFonts w:ascii="Courier New" w:hAnsi="Courier New" w:cs="Courier New"/>
            <w:sz w:val="16"/>
            <w:szCs w:val="16"/>
            <w:rPrChange w:id="12869" w:author="Abhishek Deep Nigam" w:date="2015-10-26T01:01:00Z">
              <w:rPr>
                <w:rFonts w:ascii="Courier New" w:hAnsi="Courier New" w:cs="Courier New"/>
              </w:rPr>
            </w:rPrChange>
          </w:rPr>
          <w:t>[4]-&gt;O[5]-&gt;O[6]-&gt;I(Backtracking)</w:t>
        </w:r>
      </w:ins>
    </w:p>
    <w:p w14:paraId="7124F568" w14:textId="77777777" w:rsidR="00073577" w:rsidRPr="00073577" w:rsidRDefault="00073577" w:rsidP="00073577">
      <w:pPr>
        <w:spacing w:before="0" w:after="0"/>
        <w:rPr>
          <w:ins w:id="12870" w:author="Abhishek Deep Nigam" w:date="2015-10-26T01:01:00Z"/>
          <w:rFonts w:ascii="Courier New" w:hAnsi="Courier New" w:cs="Courier New"/>
          <w:sz w:val="16"/>
          <w:szCs w:val="16"/>
          <w:rPrChange w:id="12871" w:author="Abhishek Deep Nigam" w:date="2015-10-26T01:01:00Z">
            <w:rPr>
              <w:ins w:id="12872" w:author="Abhishek Deep Nigam" w:date="2015-10-26T01:01:00Z"/>
              <w:rFonts w:ascii="Courier New" w:hAnsi="Courier New" w:cs="Courier New"/>
            </w:rPr>
          </w:rPrChange>
        </w:rPr>
      </w:pPr>
      <w:ins w:id="12873" w:author="Abhishek Deep Nigam" w:date="2015-10-26T01:01:00Z">
        <w:r w:rsidRPr="00073577">
          <w:rPr>
            <w:rFonts w:ascii="Courier New" w:hAnsi="Courier New" w:cs="Courier New"/>
            <w:sz w:val="16"/>
            <w:szCs w:val="16"/>
            <w:rPrChange w:id="12874" w:author="Abhishek Deep Nigam" w:date="2015-10-26T01:01:00Z">
              <w:rPr>
                <w:rFonts w:ascii="Courier New" w:hAnsi="Courier New" w:cs="Courier New"/>
              </w:rPr>
            </w:rPrChange>
          </w:rPr>
          <w:lastRenderedPageBreak/>
          <w:t>[4]-&gt;P(Backtracking)</w:t>
        </w:r>
      </w:ins>
    </w:p>
    <w:p w14:paraId="31E78BD2" w14:textId="77777777" w:rsidR="00073577" w:rsidRPr="00073577" w:rsidRDefault="00073577" w:rsidP="00073577">
      <w:pPr>
        <w:spacing w:before="0" w:after="0"/>
        <w:rPr>
          <w:ins w:id="12875" w:author="Abhishek Deep Nigam" w:date="2015-10-26T01:01:00Z"/>
          <w:rFonts w:ascii="Courier New" w:hAnsi="Courier New" w:cs="Courier New"/>
          <w:sz w:val="16"/>
          <w:szCs w:val="16"/>
          <w:rPrChange w:id="12876" w:author="Abhishek Deep Nigam" w:date="2015-10-26T01:01:00Z">
            <w:rPr>
              <w:ins w:id="12877" w:author="Abhishek Deep Nigam" w:date="2015-10-26T01:01:00Z"/>
              <w:rFonts w:ascii="Courier New" w:hAnsi="Courier New" w:cs="Courier New"/>
            </w:rPr>
          </w:rPrChange>
        </w:rPr>
      </w:pPr>
      <w:ins w:id="12878" w:author="Abhishek Deep Nigam" w:date="2015-10-26T01:01:00Z">
        <w:r w:rsidRPr="00073577">
          <w:rPr>
            <w:rFonts w:ascii="Courier New" w:hAnsi="Courier New" w:cs="Courier New"/>
            <w:sz w:val="16"/>
            <w:szCs w:val="16"/>
            <w:rPrChange w:id="12879" w:author="Abhishek Deep Nigam" w:date="2015-10-26T01:01:00Z">
              <w:rPr>
                <w:rFonts w:ascii="Courier New" w:hAnsi="Courier New" w:cs="Courier New"/>
              </w:rPr>
            </w:rPrChange>
          </w:rPr>
          <w:t>[4]-&gt;Q(Backtracking)</w:t>
        </w:r>
      </w:ins>
    </w:p>
    <w:p w14:paraId="1AEBC6A4" w14:textId="77777777" w:rsidR="00073577" w:rsidRPr="00073577" w:rsidRDefault="00073577" w:rsidP="00073577">
      <w:pPr>
        <w:spacing w:before="0" w:after="0"/>
        <w:rPr>
          <w:ins w:id="12880" w:author="Abhishek Deep Nigam" w:date="2015-10-26T01:01:00Z"/>
          <w:rFonts w:ascii="Courier New" w:hAnsi="Courier New" w:cs="Courier New"/>
          <w:sz w:val="16"/>
          <w:szCs w:val="16"/>
          <w:rPrChange w:id="12881" w:author="Abhishek Deep Nigam" w:date="2015-10-26T01:01:00Z">
            <w:rPr>
              <w:ins w:id="12882" w:author="Abhishek Deep Nigam" w:date="2015-10-26T01:01:00Z"/>
              <w:rFonts w:ascii="Courier New" w:hAnsi="Courier New" w:cs="Courier New"/>
            </w:rPr>
          </w:rPrChange>
        </w:rPr>
      </w:pPr>
      <w:ins w:id="12883" w:author="Abhishek Deep Nigam" w:date="2015-10-26T01:01:00Z">
        <w:r w:rsidRPr="00073577">
          <w:rPr>
            <w:rFonts w:ascii="Courier New" w:hAnsi="Courier New" w:cs="Courier New"/>
            <w:sz w:val="16"/>
            <w:szCs w:val="16"/>
            <w:rPrChange w:id="12884" w:author="Abhishek Deep Nigam" w:date="2015-10-26T01:01:00Z">
              <w:rPr>
                <w:rFonts w:ascii="Courier New" w:hAnsi="Courier New" w:cs="Courier New"/>
              </w:rPr>
            </w:rPrChange>
          </w:rPr>
          <w:t>[4]-&gt;S(Backtracking)</w:t>
        </w:r>
      </w:ins>
    </w:p>
    <w:p w14:paraId="623042C4" w14:textId="77777777" w:rsidR="00073577" w:rsidRPr="00073577" w:rsidRDefault="00073577" w:rsidP="00073577">
      <w:pPr>
        <w:spacing w:before="0" w:after="0"/>
        <w:rPr>
          <w:ins w:id="12885" w:author="Abhishek Deep Nigam" w:date="2015-10-26T01:01:00Z"/>
          <w:rFonts w:ascii="Courier New" w:hAnsi="Courier New" w:cs="Courier New"/>
          <w:sz w:val="16"/>
          <w:szCs w:val="16"/>
          <w:rPrChange w:id="12886" w:author="Abhishek Deep Nigam" w:date="2015-10-26T01:01:00Z">
            <w:rPr>
              <w:ins w:id="12887" w:author="Abhishek Deep Nigam" w:date="2015-10-26T01:01:00Z"/>
              <w:rFonts w:ascii="Courier New" w:hAnsi="Courier New" w:cs="Courier New"/>
            </w:rPr>
          </w:rPrChange>
        </w:rPr>
      </w:pPr>
      <w:ins w:id="12888" w:author="Abhishek Deep Nigam" w:date="2015-10-26T01:01:00Z">
        <w:r w:rsidRPr="00073577">
          <w:rPr>
            <w:rFonts w:ascii="Courier New" w:hAnsi="Courier New" w:cs="Courier New"/>
            <w:sz w:val="16"/>
            <w:szCs w:val="16"/>
            <w:rPrChange w:id="12889" w:author="Abhishek Deep Nigam" w:date="2015-10-26T01:01:00Z">
              <w:rPr>
                <w:rFonts w:ascii="Courier New" w:hAnsi="Courier New" w:cs="Courier New"/>
              </w:rPr>
            </w:rPrChange>
          </w:rPr>
          <w:t>[4]-&gt;Y[5]-&gt;O[6]-&gt;I(Backtracking)</w:t>
        </w:r>
      </w:ins>
    </w:p>
    <w:p w14:paraId="707E3417" w14:textId="77777777" w:rsidR="00073577" w:rsidRPr="00073577" w:rsidRDefault="00073577" w:rsidP="00073577">
      <w:pPr>
        <w:spacing w:before="0" w:after="0"/>
        <w:rPr>
          <w:ins w:id="12890" w:author="Abhishek Deep Nigam" w:date="2015-10-26T01:01:00Z"/>
          <w:rFonts w:ascii="Courier New" w:hAnsi="Courier New" w:cs="Courier New"/>
          <w:sz w:val="16"/>
          <w:szCs w:val="16"/>
          <w:rPrChange w:id="12891" w:author="Abhishek Deep Nigam" w:date="2015-10-26T01:01:00Z">
            <w:rPr>
              <w:ins w:id="12892" w:author="Abhishek Deep Nigam" w:date="2015-10-26T01:01:00Z"/>
              <w:rFonts w:ascii="Courier New" w:hAnsi="Courier New" w:cs="Courier New"/>
            </w:rPr>
          </w:rPrChange>
        </w:rPr>
      </w:pPr>
      <w:ins w:id="12893" w:author="Abhishek Deep Nigam" w:date="2015-10-26T01:01:00Z">
        <w:r w:rsidRPr="00073577">
          <w:rPr>
            <w:rFonts w:ascii="Courier New" w:hAnsi="Courier New" w:cs="Courier New"/>
            <w:sz w:val="16"/>
            <w:szCs w:val="16"/>
            <w:rPrChange w:id="12894" w:author="Abhishek Deep Nigam" w:date="2015-10-26T01:01:00Z">
              <w:rPr>
                <w:rFonts w:ascii="Courier New" w:hAnsi="Courier New" w:cs="Courier New"/>
              </w:rPr>
            </w:rPrChange>
          </w:rPr>
          <w:t>[1]-&gt;O[2]-&gt;T[3]-&gt;T[4]-&gt;A(Backtracking)</w:t>
        </w:r>
      </w:ins>
    </w:p>
    <w:p w14:paraId="34A13CDC" w14:textId="77777777" w:rsidR="00073577" w:rsidRPr="00073577" w:rsidRDefault="00073577" w:rsidP="00073577">
      <w:pPr>
        <w:spacing w:before="0" w:after="0"/>
        <w:rPr>
          <w:ins w:id="12895" w:author="Abhishek Deep Nigam" w:date="2015-10-26T01:01:00Z"/>
          <w:rFonts w:ascii="Courier New" w:hAnsi="Courier New" w:cs="Courier New"/>
          <w:sz w:val="16"/>
          <w:szCs w:val="16"/>
          <w:rPrChange w:id="12896" w:author="Abhishek Deep Nigam" w:date="2015-10-26T01:01:00Z">
            <w:rPr>
              <w:ins w:id="12897" w:author="Abhishek Deep Nigam" w:date="2015-10-26T01:01:00Z"/>
              <w:rFonts w:ascii="Courier New" w:hAnsi="Courier New" w:cs="Courier New"/>
            </w:rPr>
          </w:rPrChange>
        </w:rPr>
      </w:pPr>
      <w:ins w:id="12898" w:author="Abhishek Deep Nigam" w:date="2015-10-26T01:01:00Z">
        <w:r w:rsidRPr="00073577">
          <w:rPr>
            <w:rFonts w:ascii="Courier New" w:hAnsi="Courier New" w:cs="Courier New"/>
            <w:sz w:val="16"/>
            <w:szCs w:val="16"/>
            <w:rPrChange w:id="12899" w:author="Abhishek Deep Nigam" w:date="2015-10-26T01:01:00Z">
              <w:rPr>
                <w:rFonts w:ascii="Courier New" w:hAnsi="Courier New" w:cs="Courier New"/>
              </w:rPr>
            </w:rPrChange>
          </w:rPr>
          <w:t>[4]-&gt;N[5]-&gt;O[6]-&gt;I(Backtracking)</w:t>
        </w:r>
      </w:ins>
    </w:p>
    <w:p w14:paraId="28A889FB" w14:textId="77777777" w:rsidR="00073577" w:rsidRPr="00073577" w:rsidRDefault="00073577" w:rsidP="00073577">
      <w:pPr>
        <w:spacing w:before="0" w:after="0"/>
        <w:rPr>
          <w:ins w:id="12900" w:author="Abhishek Deep Nigam" w:date="2015-10-26T01:01:00Z"/>
          <w:rFonts w:ascii="Courier New" w:hAnsi="Courier New" w:cs="Courier New"/>
          <w:sz w:val="16"/>
          <w:szCs w:val="16"/>
          <w:rPrChange w:id="12901" w:author="Abhishek Deep Nigam" w:date="2015-10-26T01:01:00Z">
            <w:rPr>
              <w:ins w:id="12902" w:author="Abhishek Deep Nigam" w:date="2015-10-26T01:01:00Z"/>
              <w:rFonts w:ascii="Courier New" w:hAnsi="Courier New" w:cs="Courier New"/>
            </w:rPr>
          </w:rPrChange>
        </w:rPr>
      </w:pPr>
      <w:ins w:id="12903" w:author="Abhishek Deep Nigam" w:date="2015-10-26T01:01:00Z">
        <w:r w:rsidRPr="00073577">
          <w:rPr>
            <w:rFonts w:ascii="Courier New" w:hAnsi="Courier New" w:cs="Courier New"/>
            <w:sz w:val="16"/>
            <w:szCs w:val="16"/>
            <w:rPrChange w:id="12904" w:author="Abhishek Deep Nigam" w:date="2015-10-26T01:01:00Z">
              <w:rPr>
                <w:rFonts w:ascii="Courier New" w:hAnsi="Courier New" w:cs="Courier New"/>
              </w:rPr>
            </w:rPrChange>
          </w:rPr>
          <w:t>[4]-&gt;O[5]-&gt;O[6]-&gt;I(Backtracking)</w:t>
        </w:r>
      </w:ins>
    </w:p>
    <w:p w14:paraId="64C235A7" w14:textId="77777777" w:rsidR="00073577" w:rsidRPr="00073577" w:rsidRDefault="00073577" w:rsidP="00073577">
      <w:pPr>
        <w:spacing w:before="0" w:after="0"/>
        <w:rPr>
          <w:ins w:id="12905" w:author="Abhishek Deep Nigam" w:date="2015-10-26T01:01:00Z"/>
          <w:rFonts w:ascii="Courier New" w:hAnsi="Courier New" w:cs="Courier New"/>
          <w:sz w:val="16"/>
          <w:szCs w:val="16"/>
          <w:rPrChange w:id="12906" w:author="Abhishek Deep Nigam" w:date="2015-10-26T01:01:00Z">
            <w:rPr>
              <w:ins w:id="12907" w:author="Abhishek Deep Nigam" w:date="2015-10-26T01:01:00Z"/>
              <w:rFonts w:ascii="Courier New" w:hAnsi="Courier New" w:cs="Courier New"/>
            </w:rPr>
          </w:rPrChange>
        </w:rPr>
      </w:pPr>
      <w:ins w:id="12908" w:author="Abhishek Deep Nigam" w:date="2015-10-26T01:01:00Z">
        <w:r w:rsidRPr="00073577">
          <w:rPr>
            <w:rFonts w:ascii="Courier New" w:hAnsi="Courier New" w:cs="Courier New"/>
            <w:sz w:val="16"/>
            <w:szCs w:val="16"/>
            <w:rPrChange w:id="12909" w:author="Abhishek Deep Nigam" w:date="2015-10-26T01:01:00Z">
              <w:rPr>
                <w:rFonts w:ascii="Courier New" w:hAnsi="Courier New" w:cs="Courier New"/>
              </w:rPr>
            </w:rPrChange>
          </w:rPr>
          <w:t>[4]-&gt;P(Backtracking)</w:t>
        </w:r>
      </w:ins>
    </w:p>
    <w:p w14:paraId="09912ED9" w14:textId="77777777" w:rsidR="00073577" w:rsidRPr="00073577" w:rsidRDefault="00073577" w:rsidP="00073577">
      <w:pPr>
        <w:spacing w:before="0" w:after="0"/>
        <w:rPr>
          <w:ins w:id="12910" w:author="Abhishek Deep Nigam" w:date="2015-10-26T01:01:00Z"/>
          <w:rFonts w:ascii="Courier New" w:hAnsi="Courier New" w:cs="Courier New"/>
          <w:sz w:val="16"/>
          <w:szCs w:val="16"/>
          <w:rPrChange w:id="12911" w:author="Abhishek Deep Nigam" w:date="2015-10-26T01:01:00Z">
            <w:rPr>
              <w:ins w:id="12912" w:author="Abhishek Deep Nigam" w:date="2015-10-26T01:01:00Z"/>
              <w:rFonts w:ascii="Courier New" w:hAnsi="Courier New" w:cs="Courier New"/>
            </w:rPr>
          </w:rPrChange>
        </w:rPr>
      </w:pPr>
      <w:ins w:id="12913" w:author="Abhishek Deep Nigam" w:date="2015-10-26T01:01:00Z">
        <w:r w:rsidRPr="00073577">
          <w:rPr>
            <w:rFonts w:ascii="Courier New" w:hAnsi="Courier New" w:cs="Courier New"/>
            <w:sz w:val="16"/>
            <w:szCs w:val="16"/>
            <w:rPrChange w:id="12914" w:author="Abhishek Deep Nigam" w:date="2015-10-26T01:01:00Z">
              <w:rPr>
                <w:rFonts w:ascii="Courier New" w:hAnsi="Courier New" w:cs="Courier New"/>
              </w:rPr>
            </w:rPrChange>
          </w:rPr>
          <w:t>[4]-&gt;Q(Backtracking)</w:t>
        </w:r>
      </w:ins>
    </w:p>
    <w:p w14:paraId="21BEF2E1" w14:textId="77777777" w:rsidR="00073577" w:rsidRPr="00073577" w:rsidRDefault="00073577" w:rsidP="00073577">
      <w:pPr>
        <w:spacing w:before="0" w:after="0"/>
        <w:rPr>
          <w:ins w:id="12915" w:author="Abhishek Deep Nigam" w:date="2015-10-26T01:01:00Z"/>
          <w:rFonts w:ascii="Courier New" w:hAnsi="Courier New" w:cs="Courier New"/>
          <w:sz w:val="16"/>
          <w:szCs w:val="16"/>
          <w:rPrChange w:id="12916" w:author="Abhishek Deep Nigam" w:date="2015-10-26T01:01:00Z">
            <w:rPr>
              <w:ins w:id="12917" w:author="Abhishek Deep Nigam" w:date="2015-10-26T01:01:00Z"/>
              <w:rFonts w:ascii="Courier New" w:hAnsi="Courier New" w:cs="Courier New"/>
            </w:rPr>
          </w:rPrChange>
        </w:rPr>
      </w:pPr>
      <w:ins w:id="12918" w:author="Abhishek Deep Nigam" w:date="2015-10-26T01:01:00Z">
        <w:r w:rsidRPr="00073577">
          <w:rPr>
            <w:rFonts w:ascii="Courier New" w:hAnsi="Courier New" w:cs="Courier New"/>
            <w:sz w:val="16"/>
            <w:szCs w:val="16"/>
            <w:rPrChange w:id="12919" w:author="Abhishek Deep Nigam" w:date="2015-10-26T01:01:00Z">
              <w:rPr>
                <w:rFonts w:ascii="Courier New" w:hAnsi="Courier New" w:cs="Courier New"/>
              </w:rPr>
            </w:rPrChange>
          </w:rPr>
          <w:t>[4]-&gt;S(Backtracking)</w:t>
        </w:r>
      </w:ins>
    </w:p>
    <w:p w14:paraId="3578767C" w14:textId="77777777" w:rsidR="00073577" w:rsidRPr="00073577" w:rsidRDefault="00073577" w:rsidP="00073577">
      <w:pPr>
        <w:spacing w:before="0" w:after="0"/>
        <w:rPr>
          <w:ins w:id="12920" w:author="Abhishek Deep Nigam" w:date="2015-10-26T01:01:00Z"/>
          <w:rFonts w:ascii="Courier New" w:hAnsi="Courier New" w:cs="Courier New"/>
          <w:sz w:val="16"/>
          <w:szCs w:val="16"/>
          <w:rPrChange w:id="12921" w:author="Abhishek Deep Nigam" w:date="2015-10-26T01:01:00Z">
            <w:rPr>
              <w:ins w:id="12922" w:author="Abhishek Deep Nigam" w:date="2015-10-26T01:01:00Z"/>
              <w:rFonts w:ascii="Courier New" w:hAnsi="Courier New" w:cs="Courier New"/>
            </w:rPr>
          </w:rPrChange>
        </w:rPr>
      </w:pPr>
      <w:ins w:id="12923" w:author="Abhishek Deep Nigam" w:date="2015-10-26T01:01:00Z">
        <w:r w:rsidRPr="00073577">
          <w:rPr>
            <w:rFonts w:ascii="Courier New" w:hAnsi="Courier New" w:cs="Courier New"/>
            <w:sz w:val="16"/>
            <w:szCs w:val="16"/>
            <w:rPrChange w:id="12924" w:author="Abhishek Deep Nigam" w:date="2015-10-26T01:01:00Z">
              <w:rPr>
                <w:rFonts w:ascii="Courier New" w:hAnsi="Courier New" w:cs="Courier New"/>
              </w:rPr>
            </w:rPrChange>
          </w:rPr>
          <w:t>[4]-&gt;Y[5]-&gt;O[6]-&gt;I(Backtracking)</w:t>
        </w:r>
      </w:ins>
    </w:p>
    <w:p w14:paraId="6966373B" w14:textId="77777777" w:rsidR="00073577" w:rsidRPr="00073577" w:rsidRDefault="00073577" w:rsidP="00073577">
      <w:pPr>
        <w:spacing w:before="0" w:after="0"/>
        <w:rPr>
          <w:ins w:id="12925" w:author="Abhishek Deep Nigam" w:date="2015-10-26T01:01:00Z"/>
          <w:rFonts w:ascii="Courier New" w:hAnsi="Courier New" w:cs="Courier New"/>
          <w:sz w:val="16"/>
          <w:szCs w:val="16"/>
          <w:rPrChange w:id="12926" w:author="Abhishek Deep Nigam" w:date="2015-10-26T01:01:00Z">
            <w:rPr>
              <w:ins w:id="12927" w:author="Abhishek Deep Nigam" w:date="2015-10-26T01:01:00Z"/>
              <w:rFonts w:ascii="Courier New" w:hAnsi="Courier New" w:cs="Courier New"/>
            </w:rPr>
          </w:rPrChange>
        </w:rPr>
      </w:pPr>
      <w:ins w:id="12928" w:author="Abhishek Deep Nigam" w:date="2015-10-26T01:01:00Z">
        <w:r w:rsidRPr="00073577">
          <w:rPr>
            <w:rFonts w:ascii="Courier New" w:hAnsi="Courier New" w:cs="Courier New"/>
            <w:sz w:val="16"/>
            <w:szCs w:val="16"/>
            <w:rPrChange w:id="12929" w:author="Abhishek Deep Nigam" w:date="2015-10-26T01:01:00Z">
              <w:rPr>
                <w:rFonts w:ascii="Courier New" w:hAnsi="Courier New" w:cs="Courier New"/>
              </w:rPr>
            </w:rPrChange>
          </w:rPr>
          <w:t>[1]-&gt;P[2]-&gt;T[3]-&gt;T[4]-&gt;A(Backtracking)</w:t>
        </w:r>
      </w:ins>
    </w:p>
    <w:p w14:paraId="1161B784" w14:textId="77777777" w:rsidR="00073577" w:rsidRPr="00073577" w:rsidRDefault="00073577" w:rsidP="00073577">
      <w:pPr>
        <w:spacing w:before="0" w:after="0"/>
        <w:rPr>
          <w:ins w:id="12930" w:author="Abhishek Deep Nigam" w:date="2015-10-26T01:01:00Z"/>
          <w:rFonts w:ascii="Courier New" w:hAnsi="Courier New" w:cs="Courier New"/>
          <w:sz w:val="16"/>
          <w:szCs w:val="16"/>
          <w:rPrChange w:id="12931" w:author="Abhishek Deep Nigam" w:date="2015-10-26T01:01:00Z">
            <w:rPr>
              <w:ins w:id="12932" w:author="Abhishek Deep Nigam" w:date="2015-10-26T01:01:00Z"/>
              <w:rFonts w:ascii="Courier New" w:hAnsi="Courier New" w:cs="Courier New"/>
            </w:rPr>
          </w:rPrChange>
        </w:rPr>
      </w:pPr>
      <w:ins w:id="12933" w:author="Abhishek Deep Nigam" w:date="2015-10-26T01:01:00Z">
        <w:r w:rsidRPr="00073577">
          <w:rPr>
            <w:rFonts w:ascii="Courier New" w:hAnsi="Courier New" w:cs="Courier New"/>
            <w:sz w:val="16"/>
            <w:szCs w:val="16"/>
            <w:rPrChange w:id="12934" w:author="Abhishek Deep Nigam" w:date="2015-10-26T01:01:00Z">
              <w:rPr>
                <w:rFonts w:ascii="Courier New" w:hAnsi="Courier New" w:cs="Courier New"/>
              </w:rPr>
            </w:rPrChange>
          </w:rPr>
          <w:t>[4]-&gt;N[5]-&gt;O[6]-&gt;I(Backtracking)</w:t>
        </w:r>
      </w:ins>
    </w:p>
    <w:p w14:paraId="6CC9F7B3" w14:textId="77777777" w:rsidR="00073577" w:rsidRPr="00073577" w:rsidRDefault="00073577" w:rsidP="00073577">
      <w:pPr>
        <w:spacing w:before="0" w:after="0"/>
        <w:rPr>
          <w:ins w:id="12935" w:author="Abhishek Deep Nigam" w:date="2015-10-26T01:01:00Z"/>
          <w:rFonts w:ascii="Courier New" w:hAnsi="Courier New" w:cs="Courier New"/>
          <w:sz w:val="16"/>
          <w:szCs w:val="16"/>
          <w:rPrChange w:id="12936" w:author="Abhishek Deep Nigam" w:date="2015-10-26T01:01:00Z">
            <w:rPr>
              <w:ins w:id="12937" w:author="Abhishek Deep Nigam" w:date="2015-10-26T01:01:00Z"/>
              <w:rFonts w:ascii="Courier New" w:hAnsi="Courier New" w:cs="Courier New"/>
            </w:rPr>
          </w:rPrChange>
        </w:rPr>
      </w:pPr>
      <w:ins w:id="12938" w:author="Abhishek Deep Nigam" w:date="2015-10-26T01:01:00Z">
        <w:r w:rsidRPr="00073577">
          <w:rPr>
            <w:rFonts w:ascii="Courier New" w:hAnsi="Courier New" w:cs="Courier New"/>
            <w:sz w:val="16"/>
            <w:szCs w:val="16"/>
            <w:rPrChange w:id="12939" w:author="Abhishek Deep Nigam" w:date="2015-10-26T01:01:00Z">
              <w:rPr>
                <w:rFonts w:ascii="Courier New" w:hAnsi="Courier New" w:cs="Courier New"/>
              </w:rPr>
            </w:rPrChange>
          </w:rPr>
          <w:t>[4]-&gt;O[5]-&gt;O[6]-&gt;I(Backtracking)</w:t>
        </w:r>
      </w:ins>
    </w:p>
    <w:p w14:paraId="1B308970" w14:textId="77777777" w:rsidR="00073577" w:rsidRPr="00073577" w:rsidRDefault="00073577" w:rsidP="00073577">
      <w:pPr>
        <w:spacing w:before="0" w:after="0"/>
        <w:rPr>
          <w:ins w:id="12940" w:author="Abhishek Deep Nigam" w:date="2015-10-26T01:01:00Z"/>
          <w:rFonts w:ascii="Courier New" w:hAnsi="Courier New" w:cs="Courier New"/>
          <w:sz w:val="16"/>
          <w:szCs w:val="16"/>
          <w:rPrChange w:id="12941" w:author="Abhishek Deep Nigam" w:date="2015-10-26T01:01:00Z">
            <w:rPr>
              <w:ins w:id="12942" w:author="Abhishek Deep Nigam" w:date="2015-10-26T01:01:00Z"/>
              <w:rFonts w:ascii="Courier New" w:hAnsi="Courier New" w:cs="Courier New"/>
            </w:rPr>
          </w:rPrChange>
        </w:rPr>
      </w:pPr>
      <w:ins w:id="12943" w:author="Abhishek Deep Nigam" w:date="2015-10-26T01:01:00Z">
        <w:r w:rsidRPr="00073577">
          <w:rPr>
            <w:rFonts w:ascii="Courier New" w:hAnsi="Courier New" w:cs="Courier New"/>
            <w:sz w:val="16"/>
            <w:szCs w:val="16"/>
            <w:rPrChange w:id="12944" w:author="Abhishek Deep Nigam" w:date="2015-10-26T01:01:00Z">
              <w:rPr>
                <w:rFonts w:ascii="Courier New" w:hAnsi="Courier New" w:cs="Courier New"/>
              </w:rPr>
            </w:rPrChange>
          </w:rPr>
          <w:t>[4]-&gt;P(Backtracking)</w:t>
        </w:r>
      </w:ins>
    </w:p>
    <w:p w14:paraId="30154775" w14:textId="77777777" w:rsidR="00073577" w:rsidRPr="00073577" w:rsidRDefault="00073577" w:rsidP="00073577">
      <w:pPr>
        <w:spacing w:before="0" w:after="0"/>
        <w:rPr>
          <w:ins w:id="12945" w:author="Abhishek Deep Nigam" w:date="2015-10-26T01:01:00Z"/>
          <w:rFonts w:ascii="Courier New" w:hAnsi="Courier New" w:cs="Courier New"/>
          <w:sz w:val="16"/>
          <w:szCs w:val="16"/>
          <w:rPrChange w:id="12946" w:author="Abhishek Deep Nigam" w:date="2015-10-26T01:01:00Z">
            <w:rPr>
              <w:ins w:id="12947" w:author="Abhishek Deep Nigam" w:date="2015-10-26T01:01:00Z"/>
              <w:rFonts w:ascii="Courier New" w:hAnsi="Courier New" w:cs="Courier New"/>
            </w:rPr>
          </w:rPrChange>
        </w:rPr>
      </w:pPr>
      <w:ins w:id="12948" w:author="Abhishek Deep Nigam" w:date="2015-10-26T01:01:00Z">
        <w:r w:rsidRPr="00073577">
          <w:rPr>
            <w:rFonts w:ascii="Courier New" w:hAnsi="Courier New" w:cs="Courier New"/>
            <w:sz w:val="16"/>
            <w:szCs w:val="16"/>
            <w:rPrChange w:id="12949" w:author="Abhishek Deep Nigam" w:date="2015-10-26T01:01:00Z">
              <w:rPr>
                <w:rFonts w:ascii="Courier New" w:hAnsi="Courier New" w:cs="Courier New"/>
              </w:rPr>
            </w:rPrChange>
          </w:rPr>
          <w:t>[4]-&gt;Q(Backtracking)</w:t>
        </w:r>
      </w:ins>
    </w:p>
    <w:p w14:paraId="3B632F11" w14:textId="77777777" w:rsidR="00073577" w:rsidRPr="00073577" w:rsidRDefault="00073577" w:rsidP="00073577">
      <w:pPr>
        <w:spacing w:before="0" w:after="0"/>
        <w:rPr>
          <w:ins w:id="12950" w:author="Abhishek Deep Nigam" w:date="2015-10-26T01:01:00Z"/>
          <w:rFonts w:ascii="Courier New" w:hAnsi="Courier New" w:cs="Courier New"/>
          <w:sz w:val="16"/>
          <w:szCs w:val="16"/>
          <w:rPrChange w:id="12951" w:author="Abhishek Deep Nigam" w:date="2015-10-26T01:01:00Z">
            <w:rPr>
              <w:ins w:id="12952" w:author="Abhishek Deep Nigam" w:date="2015-10-26T01:01:00Z"/>
              <w:rFonts w:ascii="Courier New" w:hAnsi="Courier New" w:cs="Courier New"/>
            </w:rPr>
          </w:rPrChange>
        </w:rPr>
      </w:pPr>
      <w:ins w:id="12953" w:author="Abhishek Deep Nigam" w:date="2015-10-26T01:01:00Z">
        <w:r w:rsidRPr="00073577">
          <w:rPr>
            <w:rFonts w:ascii="Courier New" w:hAnsi="Courier New" w:cs="Courier New"/>
            <w:sz w:val="16"/>
            <w:szCs w:val="16"/>
            <w:rPrChange w:id="12954" w:author="Abhishek Deep Nigam" w:date="2015-10-26T01:01:00Z">
              <w:rPr>
                <w:rFonts w:ascii="Courier New" w:hAnsi="Courier New" w:cs="Courier New"/>
              </w:rPr>
            </w:rPrChange>
          </w:rPr>
          <w:t>[4]-&gt;S(Backtracking)</w:t>
        </w:r>
      </w:ins>
    </w:p>
    <w:p w14:paraId="671177AA" w14:textId="77777777" w:rsidR="00073577" w:rsidRPr="00073577" w:rsidRDefault="00073577" w:rsidP="00073577">
      <w:pPr>
        <w:spacing w:before="0" w:after="0"/>
        <w:rPr>
          <w:ins w:id="12955" w:author="Abhishek Deep Nigam" w:date="2015-10-26T01:01:00Z"/>
          <w:rFonts w:ascii="Courier New" w:hAnsi="Courier New" w:cs="Courier New"/>
          <w:sz w:val="16"/>
          <w:szCs w:val="16"/>
          <w:rPrChange w:id="12956" w:author="Abhishek Deep Nigam" w:date="2015-10-26T01:01:00Z">
            <w:rPr>
              <w:ins w:id="12957" w:author="Abhishek Deep Nigam" w:date="2015-10-26T01:01:00Z"/>
              <w:rFonts w:ascii="Courier New" w:hAnsi="Courier New" w:cs="Courier New"/>
            </w:rPr>
          </w:rPrChange>
        </w:rPr>
      </w:pPr>
      <w:ins w:id="12958" w:author="Abhishek Deep Nigam" w:date="2015-10-26T01:01:00Z">
        <w:r w:rsidRPr="00073577">
          <w:rPr>
            <w:rFonts w:ascii="Courier New" w:hAnsi="Courier New" w:cs="Courier New"/>
            <w:sz w:val="16"/>
            <w:szCs w:val="16"/>
            <w:rPrChange w:id="12959" w:author="Abhishek Deep Nigam" w:date="2015-10-26T01:01:00Z">
              <w:rPr>
                <w:rFonts w:ascii="Courier New" w:hAnsi="Courier New" w:cs="Courier New"/>
              </w:rPr>
            </w:rPrChange>
          </w:rPr>
          <w:t>[4]-&gt;Y[5]-&gt;O[6]-&gt;I(Backtracking)</w:t>
        </w:r>
      </w:ins>
    </w:p>
    <w:p w14:paraId="2428A274" w14:textId="77777777" w:rsidR="00073577" w:rsidRPr="00073577" w:rsidRDefault="00073577" w:rsidP="00073577">
      <w:pPr>
        <w:spacing w:before="0" w:after="0"/>
        <w:rPr>
          <w:ins w:id="12960" w:author="Abhishek Deep Nigam" w:date="2015-10-26T01:01:00Z"/>
          <w:rFonts w:ascii="Courier New" w:hAnsi="Courier New" w:cs="Courier New"/>
          <w:sz w:val="16"/>
          <w:szCs w:val="16"/>
          <w:rPrChange w:id="12961" w:author="Abhishek Deep Nigam" w:date="2015-10-26T01:01:00Z">
            <w:rPr>
              <w:ins w:id="12962" w:author="Abhishek Deep Nigam" w:date="2015-10-26T01:01:00Z"/>
              <w:rFonts w:ascii="Courier New" w:hAnsi="Courier New" w:cs="Courier New"/>
            </w:rPr>
          </w:rPrChange>
        </w:rPr>
      </w:pPr>
      <w:ins w:id="12963" w:author="Abhishek Deep Nigam" w:date="2015-10-26T01:01:00Z">
        <w:r w:rsidRPr="00073577">
          <w:rPr>
            <w:rFonts w:ascii="Courier New" w:hAnsi="Courier New" w:cs="Courier New"/>
            <w:sz w:val="16"/>
            <w:szCs w:val="16"/>
            <w:rPrChange w:id="12964" w:author="Abhishek Deep Nigam" w:date="2015-10-26T01:01:00Z">
              <w:rPr>
                <w:rFonts w:ascii="Courier New" w:hAnsi="Courier New" w:cs="Courier New"/>
              </w:rPr>
            </w:rPrChange>
          </w:rPr>
          <w:t>[1]-&gt;R[2]-&gt;T[3]-&gt;T[4]-&gt;A(Backtracking)</w:t>
        </w:r>
      </w:ins>
    </w:p>
    <w:p w14:paraId="45ED12FC" w14:textId="77777777" w:rsidR="00073577" w:rsidRPr="00073577" w:rsidRDefault="00073577" w:rsidP="00073577">
      <w:pPr>
        <w:spacing w:before="0" w:after="0"/>
        <w:rPr>
          <w:ins w:id="12965" w:author="Abhishek Deep Nigam" w:date="2015-10-26T01:01:00Z"/>
          <w:rFonts w:ascii="Courier New" w:hAnsi="Courier New" w:cs="Courier New"/>
          <w:sz w:val="16"/>
          <w:szCs w:val="16"/>
          <w:rPrChange w:id="12966" w:author="Abhishek Deep Nigam" w:date="2015-10-26T01:01:00Z">
            <w:rPr>
              <w:ins w:id="12967" w:author="Abhishek Deep Nigam" w:date="2015-10-26T01:01:00Z"/>
              <w:rFonts w:ascii="Courier New" w:hAnsi="Courier New" w:cs="Courier New"/>
            </w:rPr>
          </w:rPrChange>
        </w:rPr>
      </w:pPr>
      <w:ins w:id="12968" w:author="Abhishek Deep Nigam" w:date="2015-10-26T01:01:00Z">
        <w:r w:rsidRPr="00073577">
          <w:rPr>
            <w:rFonts w:ascii="Courier New" w:hAnsi="Courier New" w:cs="Courier New"/>
            <w:sz w:val="16"/>
            <w:szCs w:val="16"/>
            <w:rPrChange w:id="12969" w:author="Abhishek Deep Nigam" w:date="2015-10-26T01:01:00Z">
              <w:rPr>
                <w:rFonts w:ascii="Courier New" w:hAnsi="Courier New" w:cs="Courier New"/>
              </w:rPr>
            </w:rPrChange>
          </w:rPr>
          <w:t>[4]-&gt;N[5]-&gt;O[6]-&gt;I(Backtracking)</w:t>
        </w:r>
      </w:ins>
    </w:p>
    <w:p w14:paraId="32FE1508" w14:textId="77777777" w:rsidR="00073577" w:rsidRPr="00073577" w:rsidRDefault="00073577" w:rsidP="00073577">
      <w:pPr>
        <w:spacing w:before="0" w:after="0"/>
        <w:rPr>
          <w:ins w:id="12970" w:author="Abhishek Deep Nigam" w:date="2015-10-26T01:01:00Z"/>
          <w:rFonts w:ascii="Courier New" w:hAnsi="Courier New" w:cs="Courier New"/>
          <w:sz w:val="16"/>
          <w:szCs w:val="16"/>
          <w:rPrChange w:id="12971" w:author="Abhishek Deep Nigam" w:date="2015-10-26T01:01:00Z">
            <w:rPr>
              <w:ins w:id="12972" w:author="Abhishek Deep Nigam" w:date="2015-10-26T01:01:00Z"/>
              <w:rFonts w:ascii="Courier New" w:hAnsi="Courier New" w:cs="Courier New"/>
            </w:rPr>
          </w:rPrChange>
        </w:rPr>
      </w:pPr>
      <w:ins w:id="12973" w:author="Abhishek Deep Nigam" w:date="2015-10-26T01:01:00Z">
        <w:r w:rsidRPr="00073577">
          <w:rPr>
            <w:rFonts w:ascii="Courier New" w:hAnsi="Courier New" w:cs="Courier New"/>
            <w:sz w:val="16"/>
            <w:szCs w:val="16"/>
            <w:rPrChange w:id="12974" w:author="Abhishek Deep Nigam" w:date="2015-10-26T01:01:00Z">
              <w:rPr>
                <w:rFonts w:ascii="Courier New" w:hAnsi="Courier New" w:cs="Courier New"/>
              </w:rPr>
            </w:rPrChange>
          </w:rPr>
          <w:t>[4]-&gt;O[5]-&gt;O[6]-&gt;I(Backtracking)</w:t>
        </w:r>
      </w:ins>
    </w:p>
    <w:p w14:paraId="58799252" w14:textId="77777777" w:rsidR="00073577" w:rsidRPr="00073577" w:rsidRDefault="00073577" w:rsidP="00073577">
      <w:pPr>
        <w:spacing w:before="0" w:after="0"/>
        <w:rPr>
          <w:ins w:id="12975" w:author="Abhishek Deep Nigam" w:date="2015-10-26T01:01:00Z"/>
          <w:rFonts w:ascii="Courier New" w:hAnsi="Courier New" w:cs="Courier New"/>
          <w:sz w:val="16"/>
          <w:szCs w:val="16"/>
          <w:rPrChange w:id="12976" w:author="Abhishek Deep Nigam" w:date="2015-10-26T01:01:00Z">
            <w:rPr>
              <w:ins w:id="12977" w:author="Abhishek Deep Nigam" w:date="2015-10-26T01:01:00Z"/>
              <w:rFonts w:ascii="Courier New" w:hAnsi="Courier New" w:cs="Courier New"/>
            </w:rPr>
          </w:rPrChange>
        </w:rPr>
      </w:pPr>
      <w:ins w:id="12978" w:author="Abhishek Deep Nigam" w:date="2015-10-26T01:01:00Z">
        <w:r w:rsidRPr="00073577">
          <w:rPr>
            <w:rFonts w:ascii="Courier New" w:hAnsi="Courier New" w:cs="Courier New"/>
            <w:sz w:val="16"/>
            <w:szCs w:val="16"/>
            <w:rPrChange w:id="12979" w:author="Abhishek Deep Nigam" w:date="2015-10-26T01:01:00Z">
              <w:rPr>
                <w:rFonts w:ascii="Courier New" w:hAnsi="Courier New" w:cs="Courier New"/>
              </w:rPr>
            </w:rPrChange>
          </w:rPr>
          <w:t>[4]-&gt;P(Backtracking)</w:t>
        </w:r>
      </w:ins>
    </w:p>
    <w:p w14:paraId="4AEF3964" w14:textId="77777777" w:rsidR="00073577" w:rsidRPr="00073577" w:rsidRDefault="00073577" w:rsidP="00073577">
      <w:pPr>
        <w:spacing w:before="0" w:after="0"/>
        <w:rPr>
          <w:ins w:id="12980" w:author="Abhishek Deep Nigam" w:date="2015-10-26T01:01:00Z"/>
          <w:rFonts w:ascii="Courier New" w:hAnsi="Courier New" w:cs="Courier New"/>
          <w:sz w:val="16"/>
          <w:szCs w:val="16"/>
          <w:rPrChange w:id="12981" w:author="Abhishek Deep Nigam" w:date="2015-10-26T01:01:00Z">
            <w:rPr>
              <w:ins w:id="12982" w:author="Abhishek Deep Nigam" w:date="2015-10-26T01:01:00Z"/>
              <w:rFonts w:ascii="Courier New" w:hAnsi="Courier New" w:cs="Courier New"/>
            </w:rPr>
          </w:rPrChange>
        </w:rPr>
      </w:pPr>
      <w:ins w:id="12983" w:author="Abhishek Deep Nigam" w:date="2015-10-26T01:01:00Z">
        <w:r w:rsidRPr="00073577">
          <w:rPr>
            <w:rFonts w:ascii="Courier New" w:hAnsi="Courier New" w:cs="Courier New"/>
            <w:sz w:val="16"/>
            <w:szCs w:val="16"/>
            <w:rPrChange w:id="12984" w:author="Abhishek Deep Nigam" w:date="2015-10-26T01:01:00Z">
              <w:rPr>
                <w:rFonts w:ascii="Courier New" w:hAnsi="Courier New" w:cs="Courier New"/>
              </w:rPr>
            </w:rPrChange>
          </w:rPr>
          <w:t>[4]-&gt;Q(Backtracking)</w:t>
        </w:r>
      </w:ins>
    </w:p>
    <w:p w14:paraId="567996DB" w14:textId="77777777" w:rsidR="00073577" w:rsidRPr="00073577" w:rsidRDefault="00073577" w:rsidP="00073577">
      <w:pPr>
        <w:spacing w:before="0" w:after="0"/>
        <w:rPr>
          <w:ins w:id="12985" w:author="Abhishek Deep Nigam" w:date="2015-10-26T01:01:00Z"/>
          <w:rFonts w:ascii="Courier New" w:hAnsi="Courier New" w:cs="Courier New"/>
          <w:sz w:val="16"/>
          <w:szCs w:val="16"/>
          <w:rPrChange w:id="12986" w:author="Abhishek Deep Nigam" w:date="2015-10-26T01:01:00Z">
            <w:rPr>
              <w:ins w:id="12987" w:author="Abhishek Deep Nigam" w:date="2015-10-26T01:01:00Z"/>
              <w:rFonts w:ascii="Courier New" w:hAnsi="Courier New" w:cs="Courier New"/>
            </w:rPr>
          </w:rPrChange>
        </w:rPr>
      </w:pPr>
      <w:ins w:id="12988" w:author="Abhishek Deep Nigam" w:date="2015-10-26T01:01:00Z">
        <w:r w:rsidRPr="00073577">
          <w:rPr>
            <w:rFonts w:ascii="Courier New" w:hAnsi="Courier New" w:cs="Courier New"/>
            <w:sz w:val="16"/>
            <w:szCs w:val="16"/>
            <w:rPrChange w:id="12989" w:author="Abhishek Deep Nigam" w:date="2015-10-26T01:01:00Z">
              <w:rPr>
                <w:rFonts w:ascii="Courier New" w:hAnsi="Courier New" w:cs="Courier New"/>
              </w:rPr>
            </w:rPrChange>
          </w:rPr>
          <w:t>[4]-&gt;S(Backtracking)</w:t>
        </w:r>
      </w:ins>
    </w:p>
    <w:p w14:paraId="119D2E1F" w14:textId="77777777" w:rsidR="00073577" w:rsidRPr="00073577" w:rsidRDefault="00073577" w:rsidP="00073577">
      <w:pPr>
        <w:spacing w:before="0" w:after="0"/>
        <w:rPr>
          <w:ins w:id="12990" w:author="Abhishek Deep Nigam" w:date="2015-10-26T01:01:00Z"/>
          <w:rFonts w:ascii="Courier New" w:hAnsi="Courier New" w:cs="Courier New"/>
          <w:sz w:val="16"/>
          <w:szCs w:val="16"/>
          <w:rPrChange w:id="12991" w:author="Abhishek Deep Nigam" w:date="2015-10-26T01:01:00Z">
            <w:rPr>
              <w:ins w:id="12992" w:author="Abhishek Deep Nigam" w:date="2015-10-26T01:01:00Z"/>
              <w:rFonts w:ascii="Courier New" w:hAnsi="Courier New" w:cs="Courier New"/>
            </w:rPr>
          </w:rPrChange>
        </w:rPr>
      </w:pPr>
      <w:ins w:id="12993" w:author="Abhishek Deep Nigam" w:date="2015-10-26T01:01:00Z">
        <w:r w:rsidRPr="00073577">
          <w:rPr>
            <w:rFonts w:ascii="Courier New" w:hAnsi="Courier New" w:cs="Courier New"/>
            <w:sz w:val="16"/>
            <w:szCs w:val="16"/>
            <w:rPrChange w:id="12994" w:author="Abhishek Deep Nigam" w:date="2015-10-26T01:01:00Z">
              <w:rPr>
                <w:rFonts w:ascii="Courier New" w:hAnsi="Courier New" w:cs="Courier New"/>
              </w:rPr>
            </w:rPrChange>
          </w:rPr>
          <w:t>[4]-&gt;Y[5]-&gt;O[6]-&gt;I(Backtracking)</w:t>
        </w:r>
      </w:ins>
    </w:p>
    <w:p w14:paraId="55FF1794" w14:textId="77777777" w:rsidR="00073577" w:rsidRPr="00073577" w:rsidRDefault="00073577" w:rsidP="00073577">
      <w:pPr>
        <w:spacing w:before="0" w:after="0"/>
        <w:rPr>
          <w:ins w:id="12995" w:author="Abhishek Deep Nigam" w:date="2015-10-26T01:01:00Z"/>
          <w:rFonts w:ascii="Courier New" w:hAnsi="Courier New" w:cs="Courier New"/>
          <w:sz w:val="16"/>
          <w:szCs w:val="16"/>
          <w:rPrChange w:id="12996" w:author="Abhishek Deep Nigam" w:date="2015-10-26T01:01:00Z">
            <w:rPr>
              <w:ins w:id="12997" w:author="Abhishek Deep Nigam" w:date="2015-10-26T01:01:00Z"/>
              <w:rFonts w:ascii="Courier New" w:hAnsi="Courier New" w:cs="Courier New"/>
            </w:rPr>
          </w:rPrChange>
        </w:rPr>
      </w:pPr>
      <w:ins w:id="12998" w:author="Abhishek Deep Nigam" w:date="2015-10-26T01:01:00Z">
        <w:r w:rsidRPr="00073577">
          <w:rPr>
            <w:rFonts w:ascii="Courier New" w:hAnsi="Courier New" w:cs="Courier New"/>
            <w:sz w:val="16"/>
            <w:szCs w:val="16"/>
            <w:rPrChange w:id="12999" w:author="Abhishek Deep Nigam" w:date="2015-10-26T01:01:00Z">
              <w:rPr>
                <w:rFonts w:ascii="Courier New" w:hAnsi="Courier New" w:cs="Courier New"/>
              </w:rPr>
            </w:rPrChange>
          </w:rPr>
          <w:t>[1]-&gt;S[2]-&gt;T[3]-&gt;T[4]-&gt;A(Backtracking)</w:t>
        </w:r>
      </w:ins>
    </w:p>
    <w:p w14:paraId="36386B13" w14:textId="77777777" w:rsidR="00073577" w:rsidRPr="00073577" w:rsidRDefault="00073577" w:rsidP="00073577">
      <w:pPr>
        <w:spacing w:before="0" w:after="0"/>
        <w:rPr>
          <w:ins w:id="13000" w:author="Abhishek Deep Nigam" w:date="2015-10-26T01:01:00Z"/>
          <w:rFonts w:ascii="Courier New" w:hAnsi="Courier New" w:cs="Courier New"/>
          <w:sz w:val="16"/>
          <w:szCs w:val="16"/>
          <w:rPrChange w:id="13001" w:author="Abhishek Deep Nigam" w:date="2015-10-26T01:01:00Z">
            <w:rPr>
              <w:ins w:id="13002" w:author="Abhishek Deep Nigam" w:date="2015-10-26T01:01:00Z"/>
              <w:rFonts w:ascii="Courier New" w:hAnsi="Courier New" w:cs="Courier New"/>
            </w:rPr>
          </w:rPrChange>
        </w:rPr>
      </w:pPr>
      <w:ins w:id="13003" w:author="Abhishek Deep Nigam" w:date="2015-10-26T01:01:00Z">
        <w:r w:rsidRPr="00073577">
          <w:rPr>
            <w:rFonts w:ascii="Courier New" w:hAnsi="Courier New" w:cs="Courier New"/>
            <w:sz w:val="16"/>
            <w:szCs w:val="16"/>
            <w:rPrChange w:id="13004" w:author="Abhishek Deep Nigam" w:date="2015-10-26T01:01:00Z">
              <w:rPr>
                <w:rFonts w:ascii="Courier New" w:hAnsi="Courier New" w:cs="Courier New"/>
              </w:rPr>
            </w:rPrChange>
          </w:rPr>
          <w:t>[4]-&gt;N[5]-&gt;O[6]-&gt;I(Backtracking)</w:t>
        </w:r>
      </w:ins>
    </w:p>
    <w:p w14:paraId="2D70775E" w14:textId="77777777" w:rsidR="00073577" w:rsidRPr="00073577" w:rsidRDefault="00073577" w:rsidP="00073577">
      <w:pPr>
        <w:spacing w:before="0" w:after="0"/>
        <w:rPr>
          <w:ins w:id="13005" w:author="Abhishek Deep Nigam" w:date="2015-10-26T01:01:00Z"/>
          <w:rFonts w:ascii="Courier New" w:hAnsi="Courier New" w:cs="Courier New"/>
          <w:sz w:val="16"/>
          <w:szCs w:val="16"/>
          <w:rPrChange w:id="13006" w:author="Abhishek Deep Nigam" w:date="2015-10-26T01:01:00Z">
            <w:rPr>
              <w:ins w:id="13007" w:author="Abhishek Deep Nigam" w:date="2015-10-26T01:01:00Z"/>
              <w:rFonts w:ascii="Courier New" w:hAnsi="Courier New" w:cs="Courier New"/>
            </w:rPr>
          </w:rPrChange>
        </w:rPr>
      </w:pPr>
      <w:ins w:id="13008" w:author="Abhishek Deep Nigam" w:date="2015-10-26T01:01:00Z">
        <w:r w:rsidRPr="00073577">
          <w:rPr>
            <w:rFonts w:ascii="Courier New" w:hAnsi="Courier New" w:cs="Courier New"/>
            <w:sz w:val="16"/>
            <w:szCs w:val="16"/>
            <w:rPrChange w:id="13009" w:author="Abhishek Deep Nigam" w:date="2015-10-26T01:01:00Z">
              <w:rPr>
                <w:rFonts w:ascii="Courier New" w:hAnsi="Courier New" w:cs="Courier New"/>
              </w:rPr>
            </w:rPrChange>
          </w:rPr>
          <w:t>[4]-&gt;O[5]-&gt;O[6]-&gt;I(Backtracking)</w:t>
        </w:r>
      </w:ins>
    </w:p>
    <w:p w14:paraId="4EA02538" w14:textId="77777777" w:rsidR="00073577" w:rsidRPr="00073577" w:rsidRDefault="00073577" w:rsidP="00073577">
      <w:pPr>
        <w:spacing w:before="0" w:after="0"/>
        <w:rPr>
          <w:ins w:id="13010" w:author="Abhishek Deep Nigam" w:date="2015-10-26T01:01:00Z"/>
          <w:rFonts w:ascii="Courier New" w:hAnsi="Courier New" w:cs="Courier New"/>
          <w:sz w:val="16"/>
          <w:szCs w:val="16"/>
          <w:rPrChange w:id="13011" w:author="Abhishek Deep Nigam" w:date="2015-10-26T01:01:00Z">
            <w:rPr>
              <w:ins w:id="13012" w:author="Abhishek Deep Nigam" w:date="2015-10-26T01:01:00Z"/>
              <w:rFonts w:ascii="Courier New" w:hAnsi="Courier New" w:cs="Courier New"/>
            </w:rPr>
          </w:rPrChange>
        </w:rPr>
      </w:pPr>
      <w:ins w:id="13013" w:author="Abhishek Deep Nigam" w:date="2015-10-26T01:01:00Z">
        <w:r w:rsidRPr="00073577">
          <w:rPr>
            <w:rFonts w:ascii="Courier New" w:hAnsi="Courier New" w:cs="Courier New"/>
            <w:sz w:val="16"/>
            <w:szCs w:val="16"/>
            <w:rPrChange w:id="13014" w:author="Abhishek Deep Nigam" w:date="2015-10-26T01:01:00Z">
              <w:rPr>
                <w:rFonts w:ascii="Courier New" w:hAnsi="Courier New" w:cs="Courier New"/>
              </w:rPr>
            </w:rPrChange>
          </w:rPr>
          <w:t>[4]-&gt;P(Backtracking)</w:t>
        </w:r>
      </w:ins>
    </w:p>
    <w:p w14:paraId="70C0A78A" w14:textId="77777777" w:rsidR="00073577" w:rsidRPr="00073577" w:rsidRDefault="00073577" w:rsidP="00073577">
      <w:pPr>
        <w:spacing w:before="0" w:after="0"/>
        <w:rPr>
          <w:ins w:id="13015" w:author="Abhishek Deep Nigam" w:date="2015-10-26T01:01:00Z"/>
          <w:rFonts w:ascii="Courier New" w:hAnsi="Courier New" w:cs="Courier New"/>
          <w:sz w:val="16"/>
          <w:szCs w:val="16"/>
          <w:rPrChange w:id="13016" w:author="Abhishek Deep Nigam" w:date="2015-10-26T01:01:00Z">
            <w:rPr>
              <w:ins w:id="13017" w:author="Abhishek Deep Nigam" w:date="2015-10-26T01:01:00Z"/>
              <w:rFonts w:ascii="Courier New" w:hAnsi="Courier New" w:cs="Courier New"/>
            </w:rPr>
          </w:rPrChange>
        </w:rPr>
      </w:pPr>
      <w:ins w:id="13018" w:author="Abhishek Deep Nigam" w:date="2015-10-26T01:01:00Z">
        <w:r w:rsidRPr="00073577">
          <w:rPr>
            <w:rFonts w:ascii="Courier New" w:hAnsi="Courier New" w:cs="Courier New"/>
            <w:sz w:val="16"/>
            <w:szCs w:val="16"/>
            <w:rPrChange w:id="13019" w:author="Abhishek Deep Nigam" w:date="2015-10-26T01:01:00Z">
              <w:rPr>
                <w:rFonts w:ascii="Courier New" w:hAnsi="Courier New" w:cs="Courier New"/>
              </w:rPr>
            </w:rPrChange>
          </w:rPr>
          <w:t>[4]-&gt;Q(Backtracking)</w:t>
        </w:r>
      </w:ins>
    </w:p>
    <w:p w14:paraId="29E83CF0" w14:textId="77777777" w:rsidR="00073577" w:rsidRPr="00073577" w:rsidRDefault="00073577" w:rsidP="00073577">
      <w:pPr>
        <w:spacing w:before="0" w:after="0"/>
        <w:rPr>
          <w:ins w:id="13020" w:author="Abhishek Deep Nigam" w:date="2015-10-26T01:01:00Z"/>
          <w:rFonts w:ascii="Courier New" w:hAnsi="Courier New" w:cs="Courier New"/>
          <w:sz w:val="16"/>
          <w:szCs w:val="16"/>
          <w:rPrChange w:id="13021" w:author="Abhishek Deep Nigam" w:date="2015-10-26T01:01:00Z">
            <w:rPr>
              <w:ins w:id="13022" w:author="Abhishek Deep Nigam" w:date="2015-10-26T01:01:00Z"/>
              <w:rFonts w:ascii="Courier New" w:hAnsi="Courier New" w:cs="Courier New"/>
            </w:rPr>
          </w:rPrChange>
        </w:rPr>
      </w:pPr>
      <w:ins w:id="13023" w:author="Abhishek Deep Nigam" w:date="2015-10-26T01:01:00Z">
        <w:r w:rsidRPr="00073577">
          <w:rPr>
            <w:rFonts w:ascii="Courier New" w:hAnsi="Courier New" w:cs="Courier New"/>
            <w:sz w:val="16"/>
            <w:szCs w:val="16"/>
            <w:rPrChange w:id="13024" w:author="Abhishek Deep Nigam" w:date="2015-10-26T01:01:00Z">
              <w:rPr>
                <w:rFonts w:ascii="Courier New" w:hAnsi="Courier New" w:cs="Courier New"/>
              </w:rPr>
            </w:rPrChange>
          </w:rPr>
          <w:t>[4]-&gt;S(Backtracking)</w:t>
        </w:r>
      </w:ins>
    </w:p>
    <w:p w14:paraId="4D769AEE" w14:textId="77777777" w:rsidR="00073577" w:rsidRPr="00073577" w:rsidRDefault="00073577" w:rsidP="00073577">
      <w:pPr>
        <w:spacing w:before="0" w:after="0"/>
        <w:rPr>
          <w:ins w:id="13025" w:author="Abhishek Deep Nigam" w:date="2015-10-26T01:01:00Z"/>
          <w:rFonts w:ascii="Courier New" w:hAnsi="Courier New" w:cs="Courier New"/>
          <w:sz w:val="16"/>
          <w:szCs w:val="16"/>
          <w:rPrChange w:id="13026" w:author="Abhishek Deep Nigam" w:date="2015-10-26T01:01:00Z">
            <w:rPr>
              <w:ins w:id="13027" w:author="Abhishek Deep Nigam" w:date="2015-10-26T01:01:00Z"/>
              <w:rFonts w:ascii="Courier New" w:hAnsi="Courier New" w:cs="Courier New"/>
            </w:rPr>
          </w:rPrChange>
        </w:rPr>
      </w:pPr>
      <w:ins w:id="13028" w:author="Abhishek Deep Nigam" w:date="2015-10-26T01:01:00Z">
        <w:r w:rsidRPr="00073577">
          <w:rPr>
            <w:rFonts w:ascii="Courier New" w:hAnsi="Courier New" w:cs="Courier New"/>
            <w:sz w:val="16"/>
            <w:szCs w:val="16"/>
            <w:rPrChange w:id="13029" w:author="Abhishek Deep Nigam" w:date="2015-10-26T01:01:00Z">
              <w:rPr>
                <w:rFonts w:ascii="Courier New" w:hAnsi="Courier New" w:cs="Courier New"/>
              </w:rPr>
            </w:rPrChange>
          </w:rPr>
          <w:t>[4]-&gt;Y[5]-&gt;O[6]-&gt;I(Backtracking)</w:t>
        </w:r>
      </w:ins>
    </w:p>
    <w:p w14:paraId="5A226AD6" w14:textId="77777777" w:rsidR="00073577" w:rsidRPr="00073577" w:rsidRDefault="00073577" w:rsidP="00073577">
      <w:pPr>
        <w:spacing w:before="0" w:after="0"/>
        <w:rPr>
          <w:ins w:id="13030" w:author="Abhishek Deep Nigam" w:date="2015-10-26T01:01:00Z"/>
          <w:rFonts w:ascii="Courier New" w:hAnsi="Courier New" w:cs="Courier New"/>
          <w:sz w:val="16"/>
          <w:szCs w:val="16"/>
          <w:rPrChange w:id="13031" w:author="Abhishek Deep Nigam" w:date="2015-10-26T01:01:00Z">
            <w:rPr>
              <w:ins w:id="13032" w:author="Abhishek Deep Nigam" w:date="2015-10-26T01:01:00Z"/>
              <w:rFonts w:ascii="Courier New" w:hAnsi="Courier New" w:cs="Courier New"/>
            </w:rPr>
          </w:rPrChange>
        </w:rPr>
      </w:pPr>
      <w:ins w:id="13033" w:author="Abhishek Deep Nigam" w:date="2015-10-26T01:01:00Z">
        <w:r w:rsidRPr="00073577">
          <w:rPr>
            <w:rFonts w:ascii="Courier New" w:hAnsi="Courier New" w:cs="Courier New"/>
            <w:sz w:val="16"/>
            <w:szCs w:val="16"/>
            <w:rPrChange w:id="13034" w:author="Abhishek Deep Nigam" w:date="2015-10-26T01:01:00Z">
              <w:rPr>
                <w:rFonts w:ascii="Courier New" w:hAnsi="Courier New" w:cs="Courier New"/>
              </w:rPr>
            </w:rPrChange>
          </w:rPr>
          <w:t>[1]-&gt;T[2]-&gt;T[3]-&gt;T[4]-&gt;A(Backtracking)</w:t>
        </w:r>
      </w:ins>
    </w:p>
    <w:p w14:paraId="75696D6E" w14:textId="77777777" w:rsidR="00073577" w:rsidRPr="00073577" w:rsidRDefault="00073577" w:rsidP="00073577">
      <w:pPr>
        <w:spacing w:before="0" w:after="0"/>
        <w:rPr>
          <w:ins w:id="13035" w:author="Abhishek Deep Nigam" w:date="2015-10-26T01:01:00Z"/>
          <w:rFonts w:ascii="Courier New" w:hAnsi="Courier New" w:cs="Courier New"/>
          <w:sz w:val="16"/>
          <w:szCs w:val="16"/>
          <w:rPrChange w:id="13036" w:author="Abhishek Deep Nigam" w:date="2015-10-26T01:01:00Z">
            <w:rPr>
              <w:ins w:id="13037" w:author="Abhishek Deep Nigam" w:date="2015-10-26T01:01:00Z"/>
              <w:rFonts w:ascii="Courier New" w:hAnsi="Courier New" w:cs="Courier New"/>
            </w:rPr>
          </w:rPrChange>
        </w:rPr>
      </w:pPr>
      <w:ins w:id="13038" w:author="Abhishek Deep Nigam" w:date="2015-10-26T01:01:00Z">
        <w:r w:rsidRPr="00073577">
          <w:rPr>
            <w:rFonts w:ascii="Courier New" w:hAnsi="Courier New" w:cs="Courier New"/>
            <w:sz w:val="16"/>
            <w:szCs w:val="16"/>
            <w:rPrChange w:id="13039" w:author="Abhishek Deep Nigam" w:date="2015-10-26T01:01:00Z">
              <w:rPr>
                <w:rFonts w:ascii="Courier New" w:hAnsi="Courier New" w:cs="Courier New"/>
              </w:rPr>
            </w:rPrChange>
          </w:rPr>
          <w:t>[4]-&gt;N[5]-&gt;O[6]-&gt;I[7]-&gt;E(Backtracking)</w:t>
        </w:r>
      </w:ins>
    </w:p>
    <w:p w14:paraId="6897FF0F" w14:textId="77777777" w:rsidR="00073577" w:rsidRPr="00073577" w:rsidRDefault="00073577" w:rsidP="00073577">
      <w:pPr>
        <w:spacing w:before="0" w:after="0"/>
        <w:rPr>
          <w:ins w:id="13040" w:author="Abhishek Deep Nigam" w:date="2015-10-26T01:01:00Z"/>
          <w:rFonts w:ascii="Courier New" w:hAnsi="Courier New" w:cs="Courier New"/>
          <w:sz w:val="16"/>
          <w:szCs w:val="16"/>
          <w:rPrChange w:id="13041" w:author="Abhishek Deep Nigam" w:date="2015-10-26T01:01:00Z">
            <w:rPr>
              <w:ins w:id="13042" w:author="Abhishek Deep Nigam" w:date="2015-10-26T01:01:00Z"/>
              <w:rFonts w:ascii="Courier New" w:hAnsi="Courier New" w:cs="Courier New"/>
            </w:rPr>
          </w:rPrChange>
        </w:rPr>
      </w:pPr>
      <w:ins w:id="13043" w:author="Abhishek Deep Nigam" w:date="2015-10-26T01:01:00Z">
        <w:r w:rsidRPr="00073577">
          <w:rPr>
            <w:rFonts w:ascii="Courier New" w:hAnsi="Courier New" w:cs="Courier New"/>
            <w:sz w:val="16"/>
            <w:szCs w:val="16"/>
            <w:rPrChange w:id="13044" w:author="Abhishek Deep Nigam" w:date="2015-10-26T01:01:00Z">
              <w:rPr>
                <w:rFonts w:ascii="Courier New" w:hAnsi="Courier New" w:cs="Courier New"/>
              </w:rPr>
            </w:rPrChange>
          </w:rPr>
          <w:t>[4]-&gt;O[5]-&gt;O[6]-&gt;I[7]-&gt;E(Backtracking)</w:t>
        </w:r>
      </w:ins>
    </w:p>
    <w:p w14:paraId="2A20C415" w14:textId="77777777" w:rsidR="00073577" w:rsidRPr="00073577" w:rsidRDefault="00073577" w:rsidP="00073577">
      <w:pPr>
        <w:spacing w:before="0" w:after="0"/>
        <w:rPr>
          <w:ins w:id="13045" w:author="Abhishek Deep Nigam" w:date="2015-10-26T01:01:00Z"/>
          <w:rFonts w:ascii="Courier New" w:hAnsi="Courier New" w:cs="Courier New"/>
          <w:sz w:val="16"/>
          <w:szCs w:val="16"/>
          <w:rPrChange w:id="13046" w:author="Abhishek Deep Nigam" w:date="2015-10-26T01:01:00Z">
            <w:rPr>
              <w:ins w:id="13047" w:author="Abhishek Deep Nigam" w:date="2015-10-26T01:01:00Z"/>
              <w:rFonts w:ascii="Courier New" w:hAnsi="Courier New" w:cs="Courier New"/>
            </w:rPr>
          </w:rPrChange>
        </w:rPr>
      </w:pPr>
      <w:ins w:id="13048" w:author="Abhishek Deep Nigam" w:date="2015-10-26T01:01:00Z">
        <w:r w:rsidRPr="00073577">
          <w:rPr>
            <w:rFonts w:ascii="Courier New" w:hAnsi="Courier New" w:cs="Courier New"/>
            <w:sz w:val="16"/>
            <w:szCs w:val="16"/>
            <w:rPrChange w:id="13049" w:author="Abhishek Deep Nigam" w:date="2015-10-26T01:01:00Z">
              <w:rPr>
                <w:rFonts w:ascii="Courier New" w:hAnsi="Courier New" w:cs="Courier New"/>
              </w:rPr>
            </w:rPrChange>
          </w:rPr>
          <w:t>[4]-&gt;P(Backtracking)</w:t>
        </w:r>
      </w:ins>
    </w:p>
    <w:p w14:paraId="460F271B" w14:textId="77777777" w:rsidR="00073577" w:rsidRPr="00073577" w:rsidRDefault="00073577" w:rsidP="00073577">
      <w:pPr>
        <w:spacing w:before="0" w:after="0"/>
        <w:rPr>
          <w:ins w:id="13050" w:author="Abhishek Deep Nigam" w:date="2015-10-26T01:01:00Z"/>
          <w:rFonts w:ascii="Courier New" w:hAnsi="Courier New" w:cs="Courier New"/>
          <w:sz w:val="16"/>
          <w:szCs w:val="16"/>
          <w:rPrChange w:id="13051" w:author="Abhishek Deep Nigam" w:date="2015-10-26T01:01:00Z">
            <w:rPr>
              <w:ins w:id="13052" w:author="Abhishek Deep Nigam" w:date="2015-10-26T01:01:00Z"/>
              <w:rFonts w:ascii="Courier New" w:hAnsi="Courier New" w:cs="Courier New"/>
            </w:rPr>
          </w:rPrChange>
        </w:rPr>
      </w:pPr>
      <w:ins w:id="13053" w:author="Abhishek Deep Nigam" w:date="2015-10-26T01:01:00Z">
        <w:r w:rsidRPr="00073577">
          <w:rPr>
            <w:rFonts w:ascii="Courier New" w:hAnsi="Courier New" w:cs="Courier New"/>
            <w:sz w:val="16"/>
            <w:szCs w:val="16"/>
            <w:rPrChange w:id="13054" w:author="Abhishek Deep Nigam" w:date="2015-10-26T01:01:00Z">
              <w:rPr>
                <w:rFonts w:ascii="Courier New" w:hAnsi="Courier New" w:cs="Courier New"/>
              </w:rPr>
            </w:rPrChange>
          </w:rPr>
          <w:t>[4]-&gt;Q(Backtracking)</w:t>
        </w:r>
      </w:ins>
    </w:p>
    <w:p w14:paraId="4E5C099B" w14:textId="77777777" w:rsidR="00073577" w:rsidRPr="00073577" w:rsidRDefault="00073577" w:rsidP="00073577">
      <w:pPr>
        <w:spacing w:before="0" w:after="0"/>
        <w:rPr>
          <w:ins w:id="13055" w:author="Abhishek Deep Nigam" w:date="2015-10-26T01:01:00Z"/>
          <w:rFonts w:ascii="Courier New" w:hAnsi="Courier New" w:cs="Courier New"/>
          <w:sz w:val="16"/>
          <w:szCs w:val="16"/>
          <w:rPrChange w:id="13056" w:author="Abhishek Deep Nigam" w:date="2015-10-26T01:01:00Z">
            <w:rPr>
              <w:ins w:id="13057" w:author="Abhishek Deep Nigam" w:date="2015-10-26T01:01:00Z"/>
              <w:rFonts w:ascii="Courier New" w:hAnsi="Courier New" w:cs="Courier New"/>
            </w:rPr>
          </w:rPrChange>
        </w:rPr>
      </w:pPr>
      <w:ins w:id="13058" w:author="Abhishek Deep Nigam" w:date="2015-10-26T01:01:00Z">
        <w:r w:rsidRPr="00073577">
          <w:rPr>
            <w:rFonts w:ascii="Courier New" w:hAnsi="Courier New" w:cs="Courier New"/>
            <w:sz w:val="16"/>
            <w:szCs w:val="16"/>
            <w:rPrChange w:id="13059" w:author="Abhishek Deep Nigam" w:date="2015-10-26T01:01:00Z">
              <w:rPr>
                <w:rFonts w:ascii="Courier New" w:hAnsi="Courier New" w:cs="Courier New"/>
              </w:rPr>
            </w:rPrChange>
          </w:rPr>
          <w:t>[4]-&gt;S(Backtracking)</w:t>
        </w:r>
      </w:ins>
    </w:p>
    <w:p w14:paraId="3BE94E22" w14:textId="77777777" w:rsidR="00073577" w:rsidRPr="00073577" w:rsidRDefault="00073577" w:rsidP="00073577">
      <w:pPr>
        <w:spacing w:before="0" w:after="0"/>
        <w:rPr>
          <w:ins w:id="13060" w:author="Abhishek Deep Nigam" w:date="2015-10-26T01:01:00Z"/>
          <w:rFonts w:ascii="Courier New" w:hAnsi="Courier New" w:cs="Courier New"/>
          <w:sz w:val="16"/>
          <w:szCs w:val="16"/>
          <w:rPrChange w:id="13061" w:author="Abhishek Deep Nigam" w:date="2015-10-26T01:01:00Z">
            <w:rPr>
              <w:ins w:id="13062" w:author="Abhishek Deep Nigam" w:date="2015-10-26T01:01:00Z"/>
              <w:rFonts w:ascii="Courier New" w:hAnsi="Courier New" w:cs="Courier New"/>
            </w:rPr>
          </w:rPrChange>
        </w:rPr>
      </w:pPr>
      <w:ins w:id="13063" w:author="Abhishek Deep Nigam" w:date="2015-10-26T01:01:00Z">
        <w:r w:rsidRPr="00073577">
          <w:rPr>
            <w:rFonts w:ascii="Courier New" w:hAnsi="Courier New" w:cs="Courier New"/>
            <w:sz w:val="16"/>
            <w:szCs w:val="16"/>
            <w:rPrChange w:id="13064" w:author="Abhishek Deep Nigam" w:date="2015-10-26T01:01:00Z">
              <w:rPr>
                <w:rFonts w:ascii="Courier New" w:hAnsi="Courier New" w:cs="Courier New"/>
              </w:rPr>
            </w:rPrChange>
          </w:rPr>
          <w:t>[4]-&gt;Y[5]-&gt;O[6]-&gt;I[7]-&gt;E(Backtracking)</w:t>
        </w:r>
      </w:ins>
    </w:p>
    <w:p w14:paraId="00674B7E" w14:textId="77777777" w:rsidR="00073577" w:rsidRPr="00073577" w:rsidRDefault="00073577" w:rsidP="00073577">
      <w:pPr>
        <w:spacing w:before="0" w:after="0"/>
        <w:rPr>
          <w:ins w:id="13065" w:author="Abhishek Deep Nigam" w:date="2015-10-26T01:01:00Z"/>
          <w:rFonts w:ascii="Courier New" w:hAnsi="Courier New" w:cs="Courier New"/>
          <w:sz w:val="16"/>
          <w:szCs w:val="16"/>
          <w:rPrChange w:id="13066" w:author="Abhishek Deep Nigam" w:date="2015-10-26T01:01:00Z">
            <w:rPr>
              <w:ins w:id="13067" w:author="Abhishek Deep Nigam" w:date="2015-10-26T01:01:00Z"/>
              <w:rFonts w:ascii="Courier New" w:hAnsi="Courier New" w:cs="Courier New"/>
            </w:rPr>
          </w:rPrChange>
        </w:rPr>
      </w:pPr>
      <w:ins w:id="13068" w:author="Abhishek Deep Nigam" w:date="2015-10-26T01:01:00Z">
        <w:r w:rsidRPr="00073577">
          <w:rPr>
            <w:rFonts w:ascii="Courier New" w:hAnsi="Courier New" w:cs="Courier New"/>
            <w:sz w:val="16"/>
            <w:szCs w:val="16"/>
            <w:rPrChange w:id="13069" w:author="Abhishek Deep Nigam" w:date="2015-10-26T01:01:00Z">
              <w:rPr>
                <w:rFonts w:ascii="Courier New" w:hAnsi="Courier New" w:cs="Courier New"/>
              </w:rPr>
            </w:rPrChange>
          </w:rPr>
          <w:t>[1]-&gt;Y[2]-&gt;T[3]-&gt;T[4]-&gt;A(Backtracking)</w:t>
        </w:r>
      </w:ins>
    </w:p>
    <w:p w14:paraId="15C7CBC9" w14:textId="77777777" w:rsidR="00073577" w:rsidRPr="00073577" w:rsidRDefault="00073577" w:rsidP="00073577">
      <w:pPr>
        <w:spacing w:before="0" w:after="0"/>
        <w:rPr>
          <w:ins w:id="13070" w:author="Abhishek Deep Nigam" w:date="2015-10-26T01:01:00Z"/>
          <w:rFonts w:ascii="Courier New" w:hAnsi="Courier New" w:cs="Courier New"/>
          <w:sz w:val="16"/>
          <w:szCs w:val="16"/>
          <w:rPrChange w:id="13071" w:author="Abhishek Deep Nigam" w:date="2015-10-26T01:01:00Z">
            <w:rPr>
              <w:ins w:id="13072" w:author="Abhishek Deep Nigam" w:date="2015-10-26T01:01:00Z"/>
              <w:rFonts w:ascii="Courier New" w:hAnsi="Courier New" w:cs="Courier New"/>
            </w:rPr>
          </w:rPrChange>
        </w:rPr>
      </w:pPr>
      <w:ins w:id="13073" w:author="Abhishek Deep Nigam" w:date="2015-10-26T01:01:00Z">
        <w:r w:rsidRPr="00073577">
          <w:rPr>
            <w:rFonts w:ascii="Courier New" w:hAnsi="Courier New" w:cs="Courier New"/>
            <w:sz w:val="16"/>
            <w:szCs w:val="16"/>
            <w:rPrChange w:id="13074" w:author="Abhishek Deep Nigam" w:date="2015-10-26T01:01:00Z">
              <w:rPr>
                <w:rFonts w:ascii="Courier New" w:hAnsi="Courier New" w:cs="Courier New"/>
              </w:rPr>
            </w:rPrChange>
          </w:rPr>
          <w:t>[4]-&gt;N[5]-&gt;O[6]-&gt;I(Backtracking)</w:t>
        </w:r>
      </w:ins>
    </w:p>
    <w:p w14:paraId="2CE19B8A" w14:textId="77777777" w:rsidR="00073577" w:rsidRPr="00073577" w:rsidRDefault="00073577" w:rsidP="00073577">
      <w:pPr>
        <w:spacing w:before="0" w:after="0"/>
        <w:rPr>
          <w:ins w:id="13075" w:author="Abhishek Deep Nigam" w:date="2015-10-26T01:01:00Z"/>
          <w:rFonts w:ascii="Courier New" w:hAnsi="Courier New" w:cs="Courier New"/>
          <w:sz w:val="16"/>
          <w:szCs w:val="16"/>
          <w:rPrChange w:id="13076" w:author="Abhishek Deep Nigam" w:date="2015-10-26T01:01:00Z">
            <w:rPr>
              <w:ins w:id="13077" w:author="Abhishek Deep Nigam" w:date="2015-10-26T01:01:00Z"/>
              <w:rFonts w:ascii="Courier New" w:hAnsi="Courier New" w:cs="Courier New"/>
            </w:rPr>
          </w:rPrChange>
        </w:rPr>
      </w:pPr>
      <w:ins w:id="13078" w:author="Abhishek Deep Nigam" w:date="2015-10-26T01:01:00Z">
        <w:r w:rsidRPr="00073577">
          <w:rPr>
            <w:rFonts w:ascii="Courier New" w:hAnsi="Courier New" w:cs="Courier New"/>
            <w:sz w:val="16"/>
            <w:szCs w:val="16"/>
            <w:rPrChange w:id="13079" w:author="Abhishek Deep Nigam" w:date="2015-10-26T01:01:00Z">
              <w:rPr>
                <w:rFonts w:ascii="Courier New" w:hAnsi="Courier New" w:cs="Courier New"/>
              </w:rPr>
            </w:rPrChange>
          </w:rPr>
          <w:t>[4]-&gt;O[5]-&gt;O[6]-&gt;I(Backtracking)</w:t>
        </w:r>
      </w:ins>
    </w:p>
    <w:p w14:paraId="6618C3D8" w14:textId="77777777" w:rsidR="00073577" w:rsidRPr="00073577" w:rsidRDefault="00073577" w:rsidP="00073577">
      <w:pPr>
        <w:spacing w:before="0" w:after="0"/>
        <w:rPr>
          <w:ins w:id="13080" w:author="Abhishek Deep Nigam" w:date="2015-10-26T01:01:00Z"/>
          <w:rFonts w:ascii="Courier New" w:hAnsi="Courier New" w:cs="Courier New"/>
          <w:sz w:val="16"/>
          <w:szCs w:val="16"/>
          <w:rPrChange w:id="13081" w:author="Abhishek Deep Nigam" w:date="2015-10-26T01:01:00Z">
            <w:rPr>
              <w:ins w:id="13082" w:author="Abhishek Deep Nigam" w:date="2015-10-26T01:01:00Z"/>
              <w:rFonts w:ascii="Courier New" w:hAnsi="Courier New" w:cs="Courier New"/>
            </w:rPr>
          </w:rPrChange>
        </w:rPr>
      </w:pPr>
      <w:ins w:id="13083" w:author="Abhishek Deep Nigam" w:date="2015-10-26T01:01:00Z">
        <w:r w:rsidRPr="00073577">
          <w:rPr>
            <w:rFonts w:ascii="Courier New" w:hAnsi="Courier New" w:cs="Courier New"/>
            <w:sz w:val="16"/>
            <w:szCs w:val="16"/>
            <w:rPrChange w:id="13084" w:author="Abhishek Deep Nigam" w:date="2015-10-26T01:01:00Z">
              <w:rPr>
                <w:rFonts w:ascii="Courier New" w:hAnsi="Courier New" w:cs="Courier New"/>
              </w:rPr>
            </w:rPrChange>
          </w:rPr>
          <w:t>[4]-&gt;P(Backtracking)</w:t>
        </w:r>
      </w:ins>
    </w:p>
    <w:p w14:paraId="5F1E2928" w14:textId="77777777" w:rsidR="00073577" w:rsidRPr="00073577" w:rsidRDefault="00073577" w:rsidP="00073577">
      <w:pPr>
        <w:spacing w:before="0" w:after="0"/>
        <w:rPr>
          <w:ins w:id="13085" w:author="Abhishek Deep Nigam" w:date="2015-10-26T01:01:00Z"/>
          <w:rFonts w:ascii="Courier New" w:hAnsi="Courier New" w:cs="Courier New"/>
          <w:sz w:val="16"/>
          <w:szCs w:val="16"/>
          <w:rPrChange w:id="13086" w:author="Abhishek Deep Nigam" w:date="2015-10-26T01:01:00Z">
            <w:rPr>
              <w:ins w:id="13087" w:author="Abhishek Deep Nigam" w:date="2015-10-26T01:01:00Z"/>
              <w:rFonts w:ascii="Courier New" w:hAnsi="Courier New" w:cs="Courier New"/>
            </w:rPr>
          </w:rPrChange>
        </w:rPr>
      </w:pPr>
      <w:ins w:id="13088" w:author="Abhishek Deep Nigam" w:date="2015-10-26T01:01:00Z">
        <w:r w:rsidRPr="00073577">
          <w:rPr>
            <w:rFonts w:ascii="Courier New" w:hAnsi="Courier New" w:cs="Courier New"/>
            <w:sz w:val="16"/>
            <w:szCs w:val="16"/>
            <w:rPrChange w:id="13089" w:author="Abhishek Deep Nigam" w:date="2015-10-26T01:01:00Z">
              <w:rPr>
                <w:rFonts w:ascii="Courier New" w:hAnsi="Courier New" w:cs="Courier New"/>
              </w:rPr>
            </w:rPrChange>
          </w:rPr>
          <w:t>[4]-&gt;Q(Backtracking)</w:t>
        </w:r>
      </w:ins>
    </w:p>
    <w:p w14:paraId="231DCEC1" w14:textId="77777777" w:rsidR="00073577" w:rsidRPr="00073577" w:rsidRDefault="00073577" w:rsidP="00073577">
      <w:pPr>
        <w:spacing w:before="0" w:after="0"/>
        <w:rPr>
          <w:ins w:id="13090" w:author="Abhishek Deep Nigam" w:date="2015-10-26T01:01:00Z"/>
          <w:rFonts w:ascii="Courier New" w:hAnsi="Courier New" w:cs="Courier New"/>
          <w:sz w:val="16"/>
          <w:szCs w:val="16"/>
          <w:rPrChange w:id="13091" w:author="Abhishek Deep Nigam" w:date="2015-10-26T01:01:00Z">
            <w:rPr>
              <w:ins w:id="13092" w:author="Abhishek Deep Nigam" w:date="2015-10-26T01:01:00Z"/>
              <w:rFonts w:ascii="Courier New" w:hAnsi="Courier New" w:cs="Courier New"/>
            </w:rPr>
          </w:rPrChange>
        </w:rPr>
      </w:pPr>
      <w:ins w:id="13093" w:author="Abhishek Deep Nigam" w:date="2015-10-26T01:01:00Z">
        <w:r w:rsidRPr="00073577">
          <w:rPr>
            <w:rFonts w:ascii="Courier New" w:hAnsi="Courier New" w:cs="Courier New"/>
            <w:sz w:val="16"/>
            <w:szCs w:val="16"/>
            <w:rPrChange w:id="13094" w:author="Abhishek Deep Nigam" w:date="2015-10-26T01:01:00Z">
              <w:rPr>
                <w:rFonts w:ascii="Courier New" w:hAnsi="Courier New" w:cs="Courier New"/>
              </w:rPr>
            </w:rPrChange>
          </w:rPr>
          <w:t>[4]-&gt;S(Backtracking)</w:t>
        </w:r>
      </w:ins>
    </w:p>
    <w:p w14:paraId="4991992E" w14:textId="77777777" w:rsidR="00073577" w:rsidRPr="00073577" w:rsidRDefault="00073577" w:rsidP="00073577">
      <w:pPr>
        <w:spacing w:before="0" w:after="0"/>
        <w:rPr>
          <w:ins w:id="13095" w:author="Abhishek Deep Nigam" w:date="2015-10-26T01:01:00Z"/>
          <w:rFonts w:ascii="Courier New" w:hAnsi="Courier New" w:cs="Courier New"/>
          <w:sz w:val="16"/>
          <w:szCs w:val="16"/>
          <w:rPrChange w:id="13096" w:author="Abhishek Deep Nigam" w:date="2015-10-26T01:01:00Z">
            <w:rPr>
              <w:ins w:id="13097" w:author="Abhishek Deep Nigam" w:date="2015-10-26T01:01:00Z"/>
              <w:rFonts w:ascii="Courier New" w:hAnsi="Courier New" w:cs="Courier New"/>
            </w:rPr>
          </w:rPrChange>
        </w:rPr>
      </w:pPr>
      <w:ins w:id="13098" w:author="Abhishek Deep Nigam" w:date="2015-10-26T01:01:00Z">
        <w:r w:rsidRPr="00073577">
          <w:rPr>
            <w:rFonts w:ascii="Courier New" w:hAnsi="Courier New" w:cs="Courier New"/>
            <w:sz w:val="16"/>
            <w:szCs w:val="16"/>
            <w:rPrChange w:id="13099" w:author="Abhishek Deep Nigam" w:date="2015-10-26T01:01:00Z">
              <w:rPr>
                <w:rFonts w:ascii="Courier New" w:hAnsi="Courier New" w:cs="Courier New"/>
              </w:rPr>
            </w:rPrChange>
          </w:rPr>
          <w:t>[4]-&gt;Y[5]-&gt;O[6]-&gt;I(Backtracking)</w:t>
        </w:r>
      </w:ins>
    </w:p>
    <w:p w14:paraId="71AE5618" w14:textId="77777777" w:rsidR="00073577" w:rsidRPr="00073577" w:rsidRDefault="00073577" w:rsidP="00073577">
      <w:pPr>
        <w:spacing w:before="0" w:after="0"/>
        <w:rPr>
          <w:ins w:id="13100" w:author="Abhishek Deep Nigam" w:date="2015-10-26T01:01:00Z"/>
          <w:rFonts w:ascii="Courier New" w:hAnsi="Courier New" w:cs="Courier New"/>
          <w:sz w:val="16"/>
          <w:szCs w:val="16"/>
          <w:rPrChange w:id="13101" w:author="Abhishek Deep Nigam" w:date="2015-10-26T01:01:00Z">
            <w:rPr>
              <w:ins w:id="13102" w:author="Abhishek Deep Nigam" w:date="2015-10-26T01:01:00Z"/>
              <w:rFonts w:ascii="Courier New" w:hAnsi="Courier New" w:cs="Courier New"/>
            </w:rPr>
          </w:rPrChange>
        </w:rPr>
      </w:pPr>
      <w:ins w:id="13103" w:author="Abhishek Deep Nigam" w:date="2015-10-26T01:01:00Z">
        <w:r w:rsidRPr="00073577">
          <w:rPr>
            <w:rFonts w:ascii="Courier New" w:hAnsi="Courier New" w:cs="Courier New"/>
            <w:sz w:val="16"/>
            <w:szCs w:val="16"/>
            <w:rPrChange w:id="13104" w:author="Abhishek Deep Nigam" w:date="2015-10-26T01:01:00Z">
              <w:rPr>
                <w:rFonts w:ascii="Courier New" w:hAnsi="Courier New" w:cs="Courier New"/>
              </w:rPr>
            </w:rPrChange>
          </w:rPr>
          <w:lastRenderedPageBreak/>
          <w:t>[1]-&gt;Z[2]-&gt;T[3]-&gt;T[4]-&gt;A(Backtracking)</w:t>
        </w:r>
      </w:ins>
    </w:p>
    <w:p w14:paraId="4829D57F" w14:textId="77777777" w:rsidR="00073577" w:rsidRPr="00073577" w:rsidRDefault="00073577" w:rsidP="00073577">
      <w:pPr>
        <w:spacing w:before="0" w:after="0"/>
        <w:rPr>
          <w:ins w:id="13105" w:author="Abhishek Deep Nigam" w:date="2015-10-26T01:01:00Z"/>
          <w:rFonts w:ascii="Courier New" w:hAnsi="Courier New" w:cs="Courier New"/>
          <w:sz w:val="16"/>
          <w:szCs w:val="16"/>
          <w:rPrChange w:id="13106" w:author="Abhishek Deep Nigam" w:date="2015-10-26T01:01:00Z">
            <w:rPr>
              <w:ins w:id="13107" w:author="Abhishek Deep Nigam" w:date="2015-10-26T01:01:00Z"/>
              <w:rFonts w:ascii="Courier New" w:hAnsi="Courier New" w:cs="Courier New"/>
            </w:rPr>
          </w:rPrChange>
        </w:rPr>
      </w:pPr>
      <w:ins w:id="13108" w:author="Abhishek Deep Nigam" w:date="2015-10-26T01:01:00Z">
        <w:r w:rsidRPr="00073577">
          <w:rPr>
            <w:rFonts w:ascii="Courier New" w:hAnsi="Courier New" w:cs="Courier New"/>
            <w:sz w:val="16"/>
            <w:szCs w:val="16"/>
            <w:rPrChange w:id="13109" w:author="Abhishek Deep Nigam" w:date="2015-10-26T01:01:00Z">
              <w:rPr>
                <w:rFonts w:ascii="Courier New" w:hAnsi="Courier New" w:cs="Courier New"/>
              </w:rPr>
            </w:rPrChange>
          </w:rPr>
          <w:t>[4]-&gt;N[5]-&gt;O[6]-&gt;I(Backtracking)</w:t>
        </w:r>
      </w:ins>
    </w:p>
    <w:p w14:paraId="07F04FDE" w14:textId="77777777" w:rsidR="00073577" w:rsidRPr="00073577" w:rsidRDefault="00073577" w:rsidP="00073577">
      <w:pPr>
        <w:spacing w:before="0" w:after="0"/>
        <w:rPr>
          <w:ins w:id="13110" w:author="Abhishek Deep Nigam" w:date="2015-10-26T01:01:00Z"/>
          <w:rFonts w:ascii="Courier New" w:hAnsi="Courier New" w:cs="Courier New"/>
          <w:sz w:val="16"/>
          <w:szCs w:val="16"/>
          <w:rPrChange w:id="13111" w:author="Abhishek Deep Nigam" w:date="2015-10-26T01:01:00Z">
            <w:rPr>
              <w:ins w:id="13112" w:author="Abhishek Deep Nigam" w:date="2015-10-26T01:01:00Z"/>
              <w:rFonts w:ascii="Courier New" w:hAnsi="Courier New" w:cs="Courier New"/>
            </w:rPr>
          </w:rPrChange>
        </w:rPr>
      </w:pPr>
      <w:ins w:id="13113" w:author="Abhishek Deep Nigam" w:date="2015-10-26T01:01:00Z">
        <w:r w:rsidRPr="00073577">
          <w:rPr>
            <w:rFonts w:ascii="Courier New" w:hAnsi="Courier New" w:cs="Courier New"/>
            <w:sz w:val="16"/>
            <w:szCs w:val="16"/>
            <w:rPrChange w:id="13114" w:author="Abhishek Deep Nigam" w:date="2015-10-26T01:01:00Z">
              <w:rPr>
                <w:rFonts w:ascii="Courier New" w:hAnsi="Courier New" w:cs="Courier New"/>
              </w:rPr>
            </w:rPrChange>
          </w:rPr>
          <w:t>[4]-&gt;O[5]-&gt;O[6]-&gt;I(Backtracking)</w:t>
        </w:r>
      </w:ins>
    </w:p>
    <w:p w14:paraId="2934AC40" w14:textId="77777777" w:rsidR="00073577" w:rsidRPr="00073577" w:rsidRDefault="00073577" w:rsidP="00073577">
      <w:pPr>
        <w:spacing w:before="0" w:after="0"/>
        <w:rPr>
          <w:ins w:id="13115" w:author="Abhishek Deep Nigam" w:date="2015-10-26T01:01:00Z"/>
          <w:rFonts w:ascii="Courier New" w:hAnsi="Courier New" w:cs="Courier New"/>
          <w:sz w:val="16"/>
          <w:szCs w:val="16"/>
          <w:rPrChange w:id="13116" w:author="Abhishek Deep Nigam" w:date="2015-10-26T01:01:00Z">
            <w:rPr>
              <w:ins w:id="13117" w:author="Abhishek Deep Nigam" w:date="2015-10-26T01:01:00Z"/>
              <w:rFonts w:ascii="Courier New" w:hAnsi="Courier New" w:cs="Courier New"/>
            </w:rPr>
          </w:rPrChange>
        </w:rPr>
      </w:pPr>
      <w:ins w:id="13118" w:author="Abhishek Deep Nigam" w:date="2015-10-26T01:01:00Z">
        <w:r w:rsidRPr="00073577">
          <w:rPr>
            <w:rFonts w:ascii="Courier New" w:hAnsi="Courier New" w:cs="Courier New"/>
            <w:sz w:val="16"/>
            <w:szCs w:val="16"/>
            <w:rPrChange w:id="13119" w:author="Abhishek Deep Nigam" w:date="2015-10-26T01:01:00Z">
              <w:rPr>
                <w:rFonts w:ascii="Courier New" w:hAnsi="Courier New" w:cs="Courier New"/>
              </w:rPr>
            </w:rPrChange>
          </w:rPr>
          <w:t>[4]-&gt;P(Backtracking)</w:t>
        </w:r>
      </w:ins>
    </w:p>
    <w:p w14:paraId="64C0DA5B" w14:textId="77777777" w:rsidR="00073577" w:rsidRPr="00073577" w:rsidRDefault="00073577" w:rsidP="00073577">
      <w:pPr>
        <w:spacing w:before="0" w:after="0"/>
        <w:rPr>
          <w:ins w:id="13120" w:author="Abhishek Deep Nigam" w:date="2015-10-26T01:01:00Z"/>
          <w:rFonts w:ascii="Courier New" w:hAnsi="Courier New" w:cs="Courier New"/>
          <w:sz w:val="16"/>
          <w:szCs w:val="16"/>
          <w:rPrChange w:id="13121" w:author="Abhishek Deep Nigam" w:date="2015-10-26T01:01:00Z">
            <w:rPr>
              <w:ins w:id="13122" w:author="Abhishek Deep Nigam" w:date="2015-10-26T01:01:00Z"/>
              <w:rFonts w:ascii="Courier New" w:hAnsi="Courier New" w:cs="Courier New"/>
            </w:rPr>
          </w:rPrChange>
        </w:rPr>
      </w:pPr>
      <w:ins w:id="13123" w:author="Abhishek Deep Nigam" w:date="2015-10-26T01:01:00Z">
        <w:r w:rsidRPr="00073577">
          <w:rPr>
            <w:rFonts w:ascii="Courier New" w:hAnsi="Courier New" w:cs="Courier New"/>
            <w:sz w:val="16"/>
            <w:szCs w:val="16"/>
            <w:rPrChange w:id="13124" w:author="Abhishek Deep Nigam" w:date="2015-10-26T01:01:00Z">
              <w:rPr>
                <w:rFonts w:ascii="Courier New" w:hAnsi="Courier New" w:cs="Courier New"/>
              </w:rPr>
            </w:rPrChange>
          </w:rPr>
          <w:t>[4]-&gt;Q(Backtracking)</w:t>
        </w:r>
      </w:ins>
    </w:p>
    <w:p w14:paraId="5585BD5C" w14:textId="77777777" w:rsidR="00073577" w:rsidRPr="00073577" w:rsidRDefault="00073577" w:rsidP="00073577">
      <w:pPr>
        <w:spacing w:before="0" w:after="0"/>
        <w:rPr>
          <w:ins w:id="13125" w:author="Abhishek Deep Nigam" w:date="2015-10-26T01:01:00Z"/>
          <w:rFonts w:ascii="Courier New" w:hAnsi="Courier New" w:cs="Courier New"/>
          <w:sz w:val="16"/>
          <w:szCs w:val="16"/>
          <w:rPrChange w:id="13126" w:author="Abhishek Deep Nigam" w:date="2015-10-26T01:01:00Z">
            <w:rPr>
              <w:ins w:id="13127" w:author="Abhishek Deep Nigam" w:date="2015-10-26T01:01:00Z"/>
              <w:rFonts w:ascii="Courier New" w:hAnsi="Courier New" w:cs="Courier New"/>
            </w:rPr>
          </w:rPrChange>
        </w:rPr>
      </w:pPr>
      <w:ins w:id="13128" w:author="Abhishek Deep Nigam" w:date="2015-10-26T01:01:00Z">
        <w:r w:rsidRPr="00073577">
          <w:rPr>
            <w:rFonts w:ascii="Courier New" w:hAnsi="Courier New" w:cs="Courier New"/>
            <w:sz w:val="16"/>
            <w:szCs w:val="16"/>
            <w:rPrChange w:id="13129" w:author="Abhishek Deep Nigam" w:date="2015-10-26T01:01:00Z">
              <w:rPr>
                <w:rFonts w:ascii="Courier New" w:hAnsi="Courier New" w:cs="Courier New"/>
              </w:rPr>
            </w:rPrChange>
          </w:rPr>
          <w:t>[4]-&gt;S(Backtracking)</w:t>
        </w:r>
      </w:ins>
    </w:p>
    <w:p w14:paraId="06BE4645" w14:textId="77777777" w:rsidR="00073577" w:rsidRPr="00073577" w:rsidRDefault="00073577" w:rsidP="00073577">
      <w:pPr>
        <w:spacing w:before="0" w:after="0"/>
        <w:rPr>
          <w:ins w:id="13130" w:author="Abhishek Deep Nigam" w:date="2015-10-26T01:01:00Z"/>
          <w:rFonts w:ascii="Courier New" w:hAnsi="Courier New" w:cs="Courier New"/>
          <w:sz w:val="16"/>
          <w:szCs w:val="16"/>
          <w:rPrChange w:id="13131" w:author="Abhishek Deep Nigam" w:date="2015-10-26T01:01:00Z">
            <w:rPr>
              <w:ins w:id="13132" w:author="Abhishek Deep Nigam" w:date="2015-10-26T01:01:00Z"/>
              <w:rFonts w:ascii="Courier New" w:hAnsi="Courier New" w:cs="Courier New"/>
            </w:rPr>
          </w:rPrChange>
        </w:rPr>
      </w:pPr>
      <w:ins w:id="13133" w:author="Abhishek Deep Nigam" w:date="2015-10-26T01:01:00Z">
        <w:r w:rsidRPr="00073577">
          <w:rPr>
            <w:rFonts w:ascii="Courier New" w:hAnsi="Courier New" w:cs="Courier New"/>
            <w:sz w:val="16"/>
            <w:szCs w:val="16"/>
            <w:rPrChange w:id="13134" w:author="Abhishek Deep Nigam" w:date="2015-10-26T01:01:00Z">
              <w:rPr>
                <w:rFonts w:ascii="Courier New" w:hAnsi="Courier New" w:cs="Courier New"/>
              </w:rPr>
            </w:rPrChange>
          </w:rPr>
          <w:t>[4]-&gt;Y[5]-&gt;O[6]-&gt;I(Backtracking)</w:t>
        </w:r>
      </w:ins>
    </w:p>
    <w:p w14:paraId="4C9A825B" w14:textId="77777777" w:rsidR="00073577" w:rsidRPr="00073577" w:rsidRDefault="00073577" w:rsidP="00073577">
      <w:pPr>
        <w:spacing w:before="0" w:after="0"/>
        <w:rPr>
          <w:ins w:id="13135" w:author="Abhishek Deep Nigam" w:date="2015-10-26T01:01:00Z"/>
          <w:rFonts w:ascii="Courier New" w:hAnsi="Courier New" w:cs="Courier New"/>
          <w:sz w:val="16"/>
          <w:szCs w:val="16"/>
          <w:rPrChange w:id="13136" w:author="Abhishek Deep Nigam" w:date="2015-10-26T01:01:00Z">
            <w:rPr>
              <w:ins w:id="13137" w:author="Abhishek Deep Nigam" w:date="2015-10-26T01:01:00Z"/>
              <w:rFonts w:ascii="Courier New" w:hAnsi="Courier New" w:cs="Courier New"/>
            </w:rPr>
          </w:rPrChange>
        </w:rPr>
      </w:pPr>
      <w:ins w:id="13138" w:author="Abhishek Deep Nigam" w:date="2015-10-26T01:01:00Z">
        <w:r w:rsidRPr="00073577">
          <w:rPr>
            <w:rFonts w:ascii="Courier New" w:hAnsi="Courier New" w:cs="Courier New"/>
            <w:sz w:val="16"/>
            <w:szCs w:val="16"/>
            <w:rPrChange w:id="13139" w:author="Abhishek Deep Nigam" w:date="2015-10-26T01:01:00Z">
              <w:rPr>
                <w:rFonts w:ascii="Courier New" w:hAnsi="Courier New" w:cs="Courier New"/>
              </w:rPr>
            </w:rPrChange>
          </w:rPr>
          <w:t>[0]-&gt;J[1]-&gt;A[2]-&gt;T[3]-&gt;T[4]-&gt;A(Backtracking)</w:t>
        </w:r>
      </w:ins>
    </w:p>
    <w:p w14:paraId="5E87CD3A" w14:textId="77777777" w:rsidR="00073577" w:rsidRPr="00073577" w:rsidRDefault="00073577" w:rsidP="00073577">
      <w:pPr>
        <w:spacing w:before="0" w:after="0"/>
        <w:rPr>
          <w:ins w:id="13140" w:author="Abhishek Deep Nigam" w:date="2015-10-26T01:01:00Z"/>
          <w:rFonts w:ascii="Courier New" w:hAnsi="Courier New" w:cs="Courier New"/>
          <w:sz w:val="16"/>
          <w:szCs w:val="16"/>
          <w:rPrChange w:id="13141" w:author="Abhishek Deep Nigam" w:date="2015-10-26T01:01:00Z">
            <w:rPr>
              <w:ins w:id="13142" w:author="Abhishek Deep Nigam" w:date="2015-10-26T01:01:00Z"/>
              <w:rFonts w:ascii="Courier New" w:hAnsi="Courier New" w:cs="Courier New"/>
            </w:rPr>
          </w:rPrChange>
        </w:rPr>
      </w:pPr>
      <w:ins w:id="13143" w:author="Abhishek Deep Nigam" w:date="2015-10-26T01:01:00Z">
        <w:r w:rsidRPr="00073577">
          <w:rPr>
            <w:rFonts w:ascii="Courier New" w:hAnsi="Courier New" w:cs="Courier New"/>
            <w:sz w:val="16"/>
            <w:szCs w:val="16"/>
            <w:rPrChange w:id="13144" w:author="Abhishek Deep Nigam" w:date="2015-10-26T01:01:00Z">
              <w:rPr>
                <w:rFonts w:ascii="Courier New" w:hAnsi="Courier New" w:cs="Courier New"/>
              </w:rPr>
            </w:rPrChange>
          </w:rPr>
          <w:t>[4]-&gt;N[5]-&gt;O[6]-&gt;I(Backtracking)</w:t>
        </w:r>
      </w:ins>
    </w:p>
    <w:p w14:paraId="1AD900B1" w14:textId="77777777" w:rsidR="00073577" w:rsidRPr="00073577" w:rsidRDefault="00073577" w:rsidP="00073577">
      <w:pPr>
        <w:spacing w:before="0" w:after="0"/>
        <w:rPr>
          <w:ins w:id="13145" w:author="Abhishek Deep Nigam" w:date="2015-10-26T01:01:00Z"/>
          <w:rFonts w:ascii="Courier New" w:hAnsi="Courier New" w:cs="Courier New"/>
          <w:sz w:val="16"/>
          <w:szCs w:val="16"/>
          <w:rPrChange w:id="13146" w:author="Abhishek Deep Nigam" w:date="2015-10-26T01:01:00Z">
            <w:rPr>
              <w:ins w:id="13147" w:author="Abhishek Deep Nigam" w:date="2015-10-26T01:01:00Z"/>
              <w:rFonts w:ascii="Courier New" w:hAnsi="Courier New" w:cs="Courier New"/>
            </w:rPr>
          </w:rPrChange>
        </w:rPr>
      </w:pPr>
      <w:ins w:id="13148" w:author="Abhishek Deep Nigam" w:date="2015-10-26T01:01:00Z">
        <w:r w:rsidRPr="00073577">
          <w:rPr>
            <w:rFonts w:ascii="Courier New" w:hAnsi="Courier New" w:cs="Courier New"/>
            <w:sz w:val="16"/>
            <w:szCs w:val="16"/>
            <w:rPrChange w:id="13149" w:author="Abhishek Deep Nigam" w:date="2015-10-26T01:01:00Z">
              <w:rPr>
                <w:rFonts w:ascii="Courier New" w:hAnsi="Courier New" w:cs="Courier New"/>
              </w:rPr>
            </w:rPrChange>
          </w:rPr>
          <w:t>[4]-&gt;O[5]-&gt;O[6]-&gt;I(Backtracking)</w:t>
        </w:r>
      </w:ins>
    </w:p>
    <w:p w14:paraId="11FC38E1" w14:textId="77777777" w:rsidR="00073577" w:rsidRPr="00073577" w:rsidRDefault="00073577" w:rsidP="00073577">
      <w:pPr>
        <w:spacing w:before="0" w:after="0"/>
        <w:rPr>
          <w:ins w:id="13150" w:author="Abhishek Deep Nigam" w:date="2015-10-26T01:01:00Z"/>
          <w:rFonts w:ascii="Courier New" w:hAnsi="Courier New" w:cs="Courier New"/>
          <w:sz w:val="16"/>
          <w:szCs w:val="16"/>
          <w:rPrChange w:id="13151" w:author="Abhishek Deep Nigam" w:date="2015-10-26T01:01:00Z">
            <w:rPr>
              <w:ins w:id="13152" w:author="Abhishek Deep Nigam" w:date="2015-10-26T01:01:00Z"/>
              <w:rFonts w:ascii="Courier New" w:hAnsi="Courier New" w:cs="Courier New"/>
            </w:rPr>
          </w:rPrChange>
        </w:rPr>
      </w:pPr>
      <w:ins w:id="13153" w:author="Abhishek Deep Nigam" w:date="2015-10-26T01:01:00Z">
        <w:r w:rsidRPr="00073577">
          <w:rPr>
            <w:rFonts w:ascii="Courier New" w:hAnsi="Courier New" w:cs="Courier New"/>
            <w:sz w:val="16"/>
            <w:szCs w:val="16"/>
            <w:rPrChange w:id="13154" w:author="Abhishek Deep Nigam" w:date="2015-10-26T01:01:00Z">
              <w:rPr>
                <w:rFonts w:ascii="Courier New" w:hAnsi="Courier New" w:cs="Courier New"/>
              </w:rPr>
            </w:rPrChange>
          </w:rPr>
          <w:t>[4]-&gt;P(Backtracking)</w:t>
        </w:r>
      </w:ins>
    </w:p>
    <w:p w14:paraId="141EDA85" w14:textId="77777777" w:rsidR="00073577" w:rsidRPr="00073577" w:rsidRDefault="00073577" w:rsidP="00073577">
      <w:pPr>
        <w:spacing w:before="0" w:after="0"/>
        <w:rPr>
          <w:ins w:id="13155" w:author="Abhishek Deep Nigam" w:date="2015-10-26T01:01:00Z"/>
          <w:rFonts w:ascii="Courier New" w:hAnsi="Courier New" w:cs="Courier New"/>
          <w:sz w:val="16"/>
          <w:szCs w:val="16"/>
          <w:rPrChange w:id="13156" w:author="Abhishek Deep Nigam" w:date="2015-10-26T01:01:00Z">
            <w:rPr>
              <w:ins w:id="13157" w:author="Abhishek Deep Nigam" w:date="2015-10-26T01:01:00Z"/>
              <w:rFonts w:ascii="Courier New" w:hAnsi="Courier New" w:cs="Courier New"/>
            </w:rPr>
          </w:rPrChange>
        </w:rPr>
      </w:pPr>
      <w:ins w:id="13158" w:author="Abhishek Deep Nigam" w:date="2015-10-26T01:01:00Z">
        <w:r w:rsidRPr="00073577">
          <w:rPr>
            <w:rFonts w:ascii="Courier New" w:hAnsi="Courier New" w:cs="Courier New"/>
            <w:sz w:val="16"/>
            <w:szCs w:val="16"/>
            <w:rPrChange w:id="13159" w:author="Abhishek Deep Nigam" w:date="2015-10-26T01:01:00Z">
              <w:rPr>
                <w:rFonts w:ascii="Courier New" w:hAnsi="Courier New" w:cs="Courier New"/>
              </w:rPr>
            </w:rPrChange>
          </w:rPr>
          <w:t>[4]-&gt;Q(Backtracking)</w:t>
        </w:r>
      </w:ins>
    </w:p>
    <w:p w14:paraId="7EB1DE6E" w14:textId="77777777" w:rsidR="00073577" w:rsidRPr="00073577" w:rsidRDefault="00073577" w:rsidP="00073577">
      <w:pPr>
        <w:spacing w:before="0" w:after="0"/>
        <w:rPr>
          <w:ins w:id="13160" w:author="Abhishek Deep Nigam" w:date="2015-10-26T01:01:00Z"/>
          <w:rFonts w:ascii="Courier New" w:hAnsi="Courier New" w:cs="Courier New"/>
          <w:sz w:val="16"/>
          <w:szCs w:val="16"/>
          <w:rPrChange w:id="13161" w:author="Abhishek Deep Nigam" w:date="2015-10-26T01:01:00Z">
            <w:rPr>
              <w:ins w:id="13162" w:author="Abhishek Deep Nigam" w:date="2015-10-26T01:01:00Z"/>
              <w:rFonts w:ascii="Courier New" w:hAnsi="Courier New" w:cs="Courier New"/>
            </w:rPr>
          </w:rPrChange>
        </w:rPr>
      </w:pPr>
      <w:ins w:id="13163" w:author="Abhishek Deep Nigam" w:date="2015-10-26T01:01:00Z">
        <w:r w:rsidRPr="00073577">
          <w:rPr>
            <w:rFonts w:ascii="Courier New" w:hAnsi="Courier New" w:cs="Courier New"/>
            <w:sz w:val="16"/>
            <w:szCs w:val="16"/>
            <w:rPrChange w:id="13164" w:author="Abhishek Deep Nigam" w:date="2015-10-26T01:01:00Z">
              <w:rPr>
                <w:rFonts w:ascii="Courier New" w:hAnsi="Courier New" w:cs="Courier New"/>
              </w:rPr>
            </w:rPrChange>
          </w:rPr>
          <w:t>[4]-&gt;S(Backtracking)</w:t>
        </w:r>
      </w:ins>
    </w:p>
    <w:p w14:paraId="08AF120F" w14:textId="77777777" w:rsidR="00073577" w:rsidRPr="00073577" w:rsidRDefault="00073577" w:rsidP="00073577">
      <w:pPr>
        <w:spacing w:before="0" w:after="0"/>
        <w:rPr>
          <w:ins w:id="13165" w:author="Abhishek Deep Nigam" w:date="2015-10-26T01:01:00Z"/>
          <w:rFonts w:ascii="Courier New" w:hAnsi="Courier New" w:cs="Courier New"/>
          <w:sz w:val="16"/>
          <w:szCs w:val="16"/>
          <w:rPrChange w:id="13166" w:author="Abhishek Deep Nigam" w:date="2015-10-26T01:01:00Z">
            <w:rPr>
              <w:ins w:id="13167" w:author="Abhishek Deep Nigam" w:date="2015-10-26T01:01:00Z"/>
              <w:rFonts w:ascii="Courier New" w:hAnsi="Courier New" w:cs="Courier New"/>
            </w:rPr>
          </w:rPrChange>
        </w:rPr>
      </w:pPr>
      <w:ins w:id="13168" w:author="Abhishek Deep Nigam" w:date="2015-10-26T01:01:00Z">
        <w:r w:rsidRPr="00073577">
          <w:rPr>
            <w:rFonts w:ascii="Courier New" w:hAnsi="Courier New" w:cs="Courier New"/>
            <w:sz w:val="16"/>
            <w:szCs w:val="16"/>
            <w:rPrChange w:id="13169" w:author="Abhishek Deep Nigam" w:date="2015-10-26T01:01:00Z">
              <w:rPr>
                <w:rFonts w:ascii="Courier New" w:hAnsi="Courier New" w:cs="Courier New"/>
              </w:rPr>
            </w:rPrChange>
          </w:rPr>
          <w:t>[4]-&gt;Y[5]-&gt;O[6]-&gt;I(Backtracking)</w:t>
        </w:r>
      </w:ins>
    </w:p>
    <w:p w14:paraId="3F5472BC" w14:textId="77777777" w:rsidR="00073577" w:rsidRPr="00073577" w:rsidRDefault="00073577" w:rsidP="00073577">
      <w:pPr>
        <w:spacing w:before="0" w:after="0"/>
        <w:rPr>
          <w:ins w:id="13170" w:author="Abhishek Deep Nigam" w:date="2015-10-26T01:01:00Z"/>
          <w:rFonts w:ascii="Courier New" w:hAnsi="Courier New" w:cs="Courier New"/>
          <w:sz w:val="16"/>
          <w:szCs w:val="16"/>
          <w:rPrChange w:id="13171" w:author="Abhishek Deep Nigam" w:date="2015-10-26T01:01:00Z">
            <w:rPr>
              <w:ins w:id="13172" w:author="Abhishek Deep Nigam" w:date="2015-10-26T01:01:00Z"/>
              <w:rFonts w:ascii="Courier New" w:hAnsi="Courier New" w:cs="Courier New"/>
            </w:rPr>
          </w:rPrChange>
        </w:rPr>
      </w:pPr>
      <w:ins w:id="13173" w:author="Abhishek Deep Nigam" w:date="2015-10-26T01:01:00Z">
        <w:r w:rsidRPr="00073577">
          <w:rPr>
            <w:rFonts w:ascii="Courier New" w:hAnsi="Courier New" w:cs="Courier New"/>
            <w:sz w:val="16"/>
            <w:szCs w:val="16"/>
            <w:rPrChange w:id="13174" w:author="Abhishek Deep Nigam" w:date="2015-10-26T01:01:00Z">
              <w:rPr>
                <w:rFonts w:ascii="Courier New" w:hAnsi="Courier New" w:cs="Courier New"/>
              </w:rPr>
            </w:rPrChange>
          </w:rPr>
          <w:t>[1]-&gt;B[2]-&gt;T[3]-&gt;T[4]-&gt;A(Backtracking)</w:t>
        </w:r>
      </w:ins>
    </w:p>
    <w:p w14:paraId="25C2735C" w14:textId="77777777" w:rsidR="00073577" w:rsidRPr="00073577" w:rsidRDefault="00073577" w:rsidP="00073577">
      <w:pPr>
        <w:spacing w:before="0" w:after="0"/>
        <w:rPr>
          <w:ins w:id="13175" w:author="Abhishek Deep Nigam" w:date="2015-10-26T01:01:00Z"/>
          <w:rFonts w:ascii="Courier New" w:hAnsi="Courier New" w:cs="Courier New"/>
          <w:sz w:val="16"/>
          <w:szCs w:val="16"/>
          <w:rPrChange w:id="13176" w:author="Abhishek Deep Nigam" w:date="2015-10-26T01:01:00Z">
            <w:rPr>
              <w:ins w:id="13177" w:author="Abhishek Deep Nigam" w:date="2015-10-26T01:01:00Z"/>
              <w:rFonts w:ascii="Courier New" w:hAnsi="Courier New" w:cs="Courier New"/>
            </w:rPr>
          </w:rPrChange>
        </w:rPr>
      </w:pPr>
      <w:ins w:id="13178" w:author="Abhishek Deep Nigam" w:date="2015-10-26T01:01:00Z">
        <w:r w:rsidRPr="00073577">
          <w:rPr>
            <w:rFonts w:ascii="Courier New" w:hAnsi="Courier New" w:cs="Courier New"/>
            <w:sz w:val="16"/>
            <w:szCs w:val="16"/>
            <w:rPrChange w:id="13179" w:author="Abhishek Deep Nigam" w:date="2015-10-26T01:01:00Z">
              <w:rPr>
                <w:rFonts w:ascii="Courier New" w:hAnsi="Courier New" w:cs="Courier New"/>
              </w:rPr>
            </w:rPrChange>
          </w:rPr>
          <w:t>[4]-&gt;N[5]-&gt;O[6]-&gt;I[7]-&gt;E(Backtracking)</w:t>
        </w:r>
      </w:ins>
    </w:p>
    <w:p w14:paraId="2FD05AD4" w14:textId="77777777" w:rsidR="00073577" w:rsidRPr="00073577" w:rsidRDefault="00073577" w:rsidP="00073577">
      <w:pPr>
        <w:spacing w:before="0" w:after="0"/>
        <w:rPr>
          <w:ins w:id="13180" w:author="Abhishek Deep Nigam" w:date="2015-10-26T01:01:00Z"/>
          <w:rFonts w:ascii="Courier New" w:hAnsi="Courier New" w:cs="Courier New"/>
          <w:sz w:val="16"/>
          <w:szCs w:val="16"/>
          <w:rPrChange w:id="13181" w:author="Abhishek Deep Nigam" w:date="2015-10-26T01:01:00Z">
            <w:rPr>
              <w:ins w:id="13182" w:author="Abhishek Deep Nigam" w:date="2015-10-26T01:01:00Z"/>
              <w:rFonts w:ascii="Courier New" w:hAnsi="Courier New" w:cs="Courier New"/>
            </w:rPr>
          </w:rPrChange>
        </w:rPr>
      </w:pPr>
      <w:ins w:id="13183" w:author="Abhishek Deep Nigam" w:date="2015-10-26T01:01:00Z">
        <w:r w:rsidRPr="00073577">
          <w:rPr>
            <w:rFonts w:ascii="Courier New" w:hAnsi="Courier New" w:cs="Courier New"/>
            <w:sz w:val="16"/>
            <w:szCs w:val="16"/>
            <w:rPrChange w:id="13184" w:author="Abhishek Deep Nigam" w:date="2015-10-26T01:01:00Z">
              <w:rPr>
                <w:rFonts w:ascii="Courier New" w:hAnsi="Courier New" w:cs="Courier New"/>
              </w:rPr>
            </w:rPrChange>
          </w:rPr>
          <w:t>[4]-&gt;O[5]-&gt;O[6]-&gt;I[7]-&gt;E(Backtracking)</w:t>
        </w:r>
      </w:ins>
    </w:p>
    <w:p w14:paraId="673938A7" w14:textId="77777777" w:rsidR="00073577" w:rsidRPr="00073577" w:rsidRDefault="00073577" w:rsidP="00073577">
      <w:pPr>
        <w:spacing w:before="0" w:after="0"/>
        <w:rPr>
          <w:ins w:id="13185" w:author="Abhishek Deep Nigam" w:date="2015-10-26T01:01:00Z"/>
          <w:rFonts w:ascii="Courier New" w:hAnsi="Courier New" w:cs="Courier New"/>
          <w:sz w:val="16"/>
          <w:szCs w:val="16"/>
          <w:rPrChange w:id="13186" w:author="Abhishek Deep Nigam" w:date="2015-10-26T01:01:00Z">
            <w:rPr>
              <w:ins w:id="13187" w:author="Abhishek Deep Nigam" w:date="2015-10-26T01:01:00Z"/>
              <w:rFonts w:ascii="Courier New" w:hAnsi="Courier New" w:cs="Courier New"/>
            </w:rPr>
          </w:rPrChange>
        </w:rPr>
      </w:pPr>
      <w:ins w:id="13188" w:author="Abhishek Deep Nigam" w:date="2015-10-26T01:01:00Z">
        <w:r w:rsidRPr="00073577">
          <w:rPr>
            <w:rFonts w:ascii="Courier New" w:hAnsi="Courier New" w:cs="Courier New"/>
            <w:sz w:val="16"/>
            <w:szCs w:val="16"/>
            <w:rPrChange w:id="13189" w:author="Abhishek Deep Nigam" w:date="2015-10-26T01:01:00Z">
              <w:rPr>
                <w:rFonts w:ascii="Courier New" w:hAnsi="Courier New" w:cs="Courier New"/>
              </w:rPr>
            </w:rPrChange>
          </w:rPr>
          <w:t>[4]-&gt;P(Backtracking)</w:t>
        </w:r>
      </w:ins>
    </w:p>
    <w:p w14:paraId="193F3D01" w14:textId="77777777" w:rsidR="00073577" w:rsidRPr="00073577" w:rsidRDefault="00073577" w:rsidP="00073577">
      <w:pPr>
        <w:spacing w:before="0" w:after="0"/>
        <w:rPr>
          <w:ins w:id="13190" w:author="Abhishek Deep Nigam" w:date="2015-10-26T01:01:00Z"/>
          <w:rFonts w:ascii="Courier New" w:hAnsi="Courier New" w:cs="Courier New"/>
          <w:sz w:val="16"/>
          <w:szCs w:val="16"/>
          <w:rPrChange w:id="13191" w:author="Abhishek Deep Nigam" w:date="2015-10-26T01:01:00Z">
            <w:rPr>
              <w:ins w:id="13192" w:author="Abhishek Deep Nigam" w:date="2015-10-26T01:01:00Z"/>
              <w:rFonts w:ascii="Courier New" w:hAnsi="Courier New" w:cs="Courier New"/>
            </w:rPr>
          </w:rPrChange>
        </w:rPr>
      </w:pPr>
      <w:ins w:id="13193" w:author="Abhishek Deep Nigam" w:date="2015-10-26T01:01:00Z">
        <w:r w:rsidRPr="00073577">
          <w:rPr>
            <w:rFonts w:ascii="Courier New" w:hAnsi="Courier New" w:cs="Courier New"/>
            <w:sz w:val="16"/>
            <w:szCs w:val="16"/>
            <w:rPrChange w:id="13194" w:author="Abhishek Deep Nigam" w:date="2015-10-26T01:01:00Z">
              <w:rPr>
                <w:rFonts w:ascii="Courier New" w:hAnsi="Courier New" w:cs="Courier New"/>
              </w:rPr>
            </w:rPrChange>
          </w:rPr>
          <w:t>[4]-&gt;Q(Backtracking)</w:t>
        </w:r>
      </w:ins>
    </w:p>
    <w:p w14:paraId="2A141D24" w14:textId="77777777" w:rsidR="00073577" w:rsidRPr="00073577" w:rsidRDefault="00073577" w:rsidP="00073577">
      <w:pPr>
        <w:spacing w:before="0" w:after="0"/>
        <w:rPr>
          <w:ins w:id="13195" w:author="Abhishek Deep Nigam" w:date="2015-10-26T01:01:00Z"/>
          <w:rFonts w:ascii="Courier New" w:hAnsi="Courier New" w:cs="Courier New"/>
          <w:sz w:val="16"/>
          <w:szCs w:val="16"/>
          <w:rPrChange w:id="13196" w:author="Abhishek Deep Nigam" w:date="2015-10-26T01:01:00Z">
            <w:rPr>
              <w:ins w:id="13197" w:author="Abhishek Deep Nigam" w:date="2015-10-26T01:01:00Z"/>
              <w:rFonts w:ascii="Courier New" w:hAnsi="Courier New" w:cs="Courier New"/>
            </w:rPr>
          </w:rPrChange>
        </w:rPr>
      </w:pPr>
      <w:ins w:id="13198" w:author="Abhishek Deep Nigam" w:date="2015-10-26T01:01:00Z">
        <w:r w:rsidRPr="00073577">
          <w:rPr>
            <w:rFonts w:ascii="Courier New" w:hAnsi="Courier New" w:cs="Courier New"/>
            <w:sz w:val="16"/>
            <w:szCs w:val="16"/>
            <w:rPrChange w:id="13199" w:author="Abhishek Deep Nigam" w:date="2015-10-26T01:01:00Z">
              <w:rPr>
                <w:rFonts w:ascii="Courier New" w:hAnsi="Courier New" w:cs="Courier New"/>
              </w:rPr>
            </w:rPrChange>
          </w:rPr>
          <w:t>[4]-&gt;S(Backtracking)</w:t>
        </w:r>
      </w:ins>
    </w:p>
    <w:p w14:paraId="60AEB662" w14:textId="77777777" w:rsidR="00073577" w:rsidRPr="00073577" w:rsidRDefault="00073577" w:rsidP="00073577">
      <w:pPr>
        <w:spacing w:before="0" w:after="0"/>
        <w:rPr>
          <w:ins w:id="13200" w:author="Abhishek Deep Nigam" w:date="2015-10-26T01:01:00Z"/>
          <w:rFonts w:ascii="Courier New" w:hAnsi="Courier New" w:cs="Courier New"/>
          <w:sz w:val="16"/>
          <w:szCs w:val="16"/>
          <w:rPrChange w:id="13201" w:author="Abhishek Deep Nigam" w:date="2015-10-26T01:01:00Z">
            <w:rPr>
              <w:ins w:id="13202" w:author="Abhishek Deep Nigam" w:date="2015-10-26T01:01:00Z"/>
              <w:rFonts w:ascii="Courier New" w:hAnsi="Courier New" w:cs="Courier New"/>
            </w:rPr>
          </w:rPrChange>
        </w:rPr>
      </w:pPr>
      <w:ins w:id="13203" w:author="Abhishek Deep Nigam" w:date="2015-10-26T01:01:00Z">
        <w:r w:rsidRPr="00073577">
          <w:rPr>
            <w:rFonts w:ascii="Courier New" w:hAnsi="Courier New" w:cs="Courier New"/>
            <w:sz w:val="16"/>
            <w:szCs w:val="16"/>
            <w:rPrChange w:id="13204" w:author="Abhishek Deep Nigam" w:date="2015-10-26T01:01:00Z">
              <w:rPr>
                <w:rFonts w:ascii="Courier New" w:hAnsi="Courier New" w:cs="Courier New"/>
              </w:rPr>
            </w:rPrChange>
          </w:rPr>
          <w:t>[4]-&gt;Y[5]-&gt;O[6]-&gt;I[7]-&gt;E(Backtracking)</w:t>
        </w:r>
      </w:ins>
    </w:p>
    <w:p w14:paraId="2997B24F" w14:textId="77777777" w:rsidR="00073577" w:rsidRPr="00073577" w:rsidRDefault="00073577" w:rsidP="00073577">
      <w:pPr>
        <w:spacing w:before="0" w:after="0"/>
        <w:rPr>
          <w:ins w:id="13205" w:author="Abhishek Deep Nigam" w:date="2015-10-26T01:01:00Z"/>
          <w:rFonts w:ascii="Courier New" w:hAnsi="Courier New" w:cs="Courier New"/>
          <w:sz w:val="16"/>
          <w:szCs w:val="16"/>
          <w:rPrChange w:id="13206" w:author="Abhishek Deep Nigam" w:date="2015-10-26T01:01:00Z">
            <w:rPr>
              <w:ins w:id="13207" w:author="Abhishek Deep Nigam" w:date="2015-10-26T01:01:00Z"/>
              <w:rFonts w:ascii="Courier New" w:hAnsi="Courier New" w:cs="Courier New"/>
            </w:rPr>
          </w:rPrChange>
        </w:rPr>
      </w:pPr>
      <w:ins w:id="13208" w:author="Abhishek Deep Nigam" w:date="2015-10-26T01:01:00Z">
        <w:r w:rsidRPr="00073577">
          <w:rPr>
            <w:rFonts w:ascii="Courier New" w:hAnsi="Courier New" w:cs="Courier New"/>
            <w:sz w:val="16"/>
            <w:szCs w:val="16"/>
            <w:rPrChange w:id="13209" w:author="Abhishek Deep Nigam" w:date="2015-10-26T01:01:00Z">
              <w:rPr>
                <w:rFonts w:ascii="Courier New" w:hAnsi="Courier New" w:cs="Courier New"/>
              </w:rPr>
            </w:rPrChange>
          </w:rPr>
          <w:t>[1]-&gt;C[2]-&gt;T[3]-&gt;T[4]-&gt;A(Backtracking)</w:t>
        </w:r>
      </w:ins>
    </w:p>
    <w:p w14:paraId="3BA038F9" w14:textId="77777777" w:rsidR="00073577" w:rsidRPr="00073577" w:rsidRDefault="00073577" w:rsidP="00073577">
      <w:pPr>
        <w:spacing w:before="0" w:after="0"/>
        <w:rPr>
          <w:ins w:id="13210" w:author="Abhishek Deep Nigam" w:date="2015-10-26T01:01:00Z"/>
          <w:rFonts w:ascii="Courier New" w:hAnsi="Courier New" w:cs="Courier New"/>
          <w:sz w:val="16"/>
          <w:szCs w:val="16"/>
          <w:rPrChange w:id="13211" w:author="Abhishek Deep Nigam" w:date="2015-10-26T01:01:00Z">
            <w:rPr>
              <w:ins w:id="13212" w:author="Abhishek Deep Nigam" w:date="2015-10-26T01:01:00Z"/>
              <w:rFonts w:ascii="Courier New" w:hAnsi="Courier New" w:cs="Courier New"/>
            </w:rPr>
          </w:rPrChange>
        </w:rPr>
      </w:pPr>
      <w:ins w:id="13213" w:author="Abhishek Deep Nigam" w:date="2015-10-26T01:01:00Z">
        <w:r w:rsidRPr="00073577">
          <w:rPr>
            <w:rFonts w:ascii="Courier New" w:hAnsi="Courier New" w:cs="Courier New"/>
            <w:sz w:val="16"/>
            <w:szCs w:val="16"/>
            <w:rPrChange w:id="13214" w:author="Abhishek Deep Nigam" w:date="2015-10-26T01:01:00Z">
              <w:rPr>
                <w:rFonts w:ascii="Courier New" w:hAnsi="Courier New" w:cs="Courier New"/>
              </w:rPr>
            </w:rPrChange>
          </w:rPr>
          <w:t>[4]-&gt;N[5]-&gt;O[6]-&gt;I(Backtracking)</w:t>
        </w:r>
      </w:ins>
    </w:p>
    <w:p w14:paraId="0CB66BBF" w14:textId="77777777" w:rsidR="00073577" w:rsidRPr="00073577" w:rsidRDefault="00073577" w:rsidP="00073577">
      <w:pPr>
        <w:spacing w:before="0" w:after="0"/>
        <w:rPr>
          <w:ins w:id="13215" w:author="Abhishek Deep Nigam" w:date="2015-10-26T01:01:00Z"/>
          <w:rFonts w:ascii="Courier New" w:hAnsi="Courier New" w:cs="Courier New"/>
          <w:sz w:val="16"/>
          <w:szCs w:val="16"/>
          <w:rPrChange w:id="13216" w:author="Abhishek Deep Nigam" w:date="2015-10-26T01:01:00Z">
            <w:rPr>
              <w:ins w:id="13217" w:author="Abhishek Deep Nigam" w:date="2015-10-26T01:01:00Z"/>
              <w:rFonts w:ascii="Courier New" w:hAnsi="Courier New" w:cs="Courier New"/>
            </w:rPr>
          </w:rPrChange>
        </w:rPr>
      </w:pPr>
      <w:ins w:id="13218" w:author="Abhishek Deep Nigam" w:date="2015-10-26T01:01:00Z">
        <w:r w:rsidRPr="00073577">
          <w:rPr>
            <w:rFonts w:ascii="Courier New" w:hAnsi="Courier New" w:cs="Courier New"/>
            <w:sz w:val="16"/>
            <w:szCs w:val="16"/>
            <w:rPrChange w:id="13219" w:author="Abhishek Deep Nigam" w:date="2015-10-26T01:01:00Z">
              <w:rPr>
                <w:rFonts w:ascii="Courier New" w:hAnsi="Courier New" w:cs="Courier New"/>
              </w:rPr>
            </w:rPrChange>
          </w:rPr>
          <w:t>[4]-&gt;O[5]-&gt;O[6]-&gt;I(Backtracking)</w:t>
        </w:r>
      </w:ins>
    </w:p>
    <w:p w14:paraId="4D503635" w14:textId="77777777" w:rsidR="00073577" w:rsidRPr="00073577" w:rsidRDefault="00073577" w:rsidP="00073577">
      <w:pPr>
        <w:spacing w:before="0" w:after="0"/>
        <w:rPr>
          <w:ins w:id="13220" w:author="Abhishek Deep Nigam" w:date="2015-10-26T01:01:00Z"/>
          <w:rFonts w:ascii="Courier New" w:hAnsi="Courier New" w:cs="Courier New"/>
          <w:sz w:val="16"/>
          <w:szCs w:val="16"/>
          <w:rPrChange w:id="13221" w:author="Abhishek Deep Nigam" w:date="2015-10-26T01:01:00Z">
            <w:rPr>
              <w:ins w:id="13222" w:author="Abhishek Deep Nigam" w:date="2015-10-26T01:01:00Z"/>
              <w:rFonts w:ascii="Courier New" w:hAnsi="Courier New" w:cs="Courier New"/>
            </w:rPr>
          </w:rPrChange>
        </w:rPr>
      </w:pPr>
      <w:ins w:id="13223" w:author="Abhishek Deep Nigam" w:date="2015-10-26T01:01:00Z">
        <w:r w:rsidRPr="00073577">
          <w:rPr>
            <w:rFonts w:ascii="Courier New" w:hAnsi="Courier New" w:cs="Courier New"/>
            <w:sz w:val="16"/>
            <w:szCs w:val="16"/>
            <w:rPrChange w:id="13224" w:author="Abhishek Deep Nigam" w:date="2015-10-26T01:01:00Z">
              <w:rPr>
                <w:rFonts w:ascii="Courier New" w:hAnsi="Courier New" w:cs="Courier New"/>
              </w:rPr>
            </w:rPrChange>
          </w:rPr>
          <w:t>[4]-&gt;P(Backtracking)</w:t>
        </w:r>
      </w:ins>
    </w:p>
    <w:p w14:paraId="193C7575" w14:textId="77777777" w:rsidR="00073577" w:rsidRPr="00073577" w:rsidRDefault="00073577" w:rsidP="00073577">
      <w:pPr>
        <w:spacing w:before="0" w:after="0"/>
        <w:rPr>
          <w:ins w:id="13225" w:author="Abhishek Deep Nigam" w:date="2015-10-26T01:01:00Z"/>
          <w:rFonts w:ascii="Courier New" w:hAnsi="Courier New" w:cs="Courier New"/>
          <w:sz w:val="16"/>
          <w:szCs w:val="16"/>
          <w:rPrChange w:id="13226" w:author="Abhishek Deep Nigam" w:date="2015-10-26T01:01:00Z">
            <w:rPr>
              <w:ins w:id="13227" w:author="Abhishek Deep Nigam" w:date="2015-10-26T01:01:00Z"/>
              <w:rFonts w:ascii="Courier New" w:hAnsi="Courier New" w:cs="Courier New"/>
            </w:rPr>
          </w:rPrChange>
        </w:rPr>
      </w:pPr>
      <w:ins w:id="13228" w:author="Abhishek Deep Nigam" w:date="2015-10-26T01:01:00Z">
        <w:r w:rsidRPr="00073577">
          <w:rPr>
            <w:rFonts w:ascii="Courier New" w:hAnsi="Courier New" w:cs="Courier New"/>
            <w:sz w:val="16"/>
            <w:szCs w:val="16"/>
            <w:rPrChange w:id="13229" w:author="Abhishek Deep Nigam" w:date="2015-10-26T01:01:00Z">
              <w:rPr>
                <w:rFonts w:ascii="Courier New" w:hAnsi="Courier New" w:cs="Courier New"/>
              </w:rPr>
            </w:rPrChange>
          </w:rPr>
          <w:t>[4]-&gt;Q(Backtracking)</w:t>
        </w:r>
      </w:ins>
    </w:p>
    <w:p w14:paraId="3F72DA0D" w14:textId="77777777" w:rsidR="00073577" w:rsidRPr="00073577" w:rsidRDefault="00073577" w:rsidP="00073577">
      <w:pPr>
        <w:spacing w:before="0" w:after="0"/>
        <w:rPr>
          <w:ins w:id="13230" w:author="Abhishek Deep Nigam" w:date="2015-10-26T01:01:00Z"/>
          <w:rFonts w:ascii="Courier New" w:hAnsi="Courier New" w:cs="Courier New"/>
          <w:sz w:val="16"/>
          <w:szCs w:val="16"/>
          <w:rPrChange w:id="13231" w:author="Abhishek Deep Nigam" w:date="2015-10-26T01:01:00Z">
            <w:rPr>
              <w:ins w:id="13232" w:author="Abhishek Deep Nigam" w:date="2015-10-26T01:01:00Z"/>
              <w:rFonts w:ascii="Courier New" w:hAnsi="Courier New" w:cs="Courier New"/>
            </w:rPr>
          </w:rPrChange>
        </w:rPr>
      </w:pPr>
      <w:ins w:id="13233" w:author="Abhishek Deep Nigam" w:date="2015-10-26T01:01:00Z">
        <w:r w:rsidRPr="00073577">
          <w:rPr>
            <w:rFonts w:ascii="Courier New" w:hAnsi="Courier New" w:cs="Courier New"/>
            <w:sz w:val="16"/>
            <w:szCs w:val="16"/>
            <w:rPrChange w:id="13234" w:author="Abhishek Deep Nigam" w:date="2015-10-26T01:01:00Z">
              <w:rPr>
                <w:rFonts w:ascii="Courier New" w:hAnsi="Courier New" w:cs="Courier New"/>
              </w:rPr>
            </w:rPrChange>
          </w:rPr>
          <w:t>[4]-&gt;S(Backtracking)</w:t>
        </w:r>
      </w:ins>
    </w:p>
    <w:p w14:paraId="342408AE" w14:textId="77777777" w:rsidR="00073577" w:rsidRPr="00073577" w:rsidRDefault="00073577" w:rsidP="00073577">
      <w:pPr>
        <w:spacing w:before="0" w:after="0"/>
        <w:rPr>
          <w:ins w:id="13235" w:author="Abhishek Deep Nigam" w:date="2015-10-26T01:01:00Z"/>
          <w:rFonts w:ascii="Courier New" w:hAnsi="Courier New" w:cs="Courier New"/>
          <w:sz w:val="16"/>
          <w:szCs w:val="16"/>
          <w:rPrChange w:id="13236" w:author="Abhishek Deep Nigam" w:date="2015-10-26T01:01:00Z">
            <w:rPr>
              <w:ins w:id="13237" w:author="Abhishek Deep Nigam" w:date="2015-10-26T01:01:00Z"/>
              <w:rFonts w:ascii="Courier New" w:hAnsi="Courier New" w:cs="Courier New"/>
            </w:rPr>
          </w:rPrChange>
        </w:rPr>
      </w:pPr>
      <w:ins w:id="13238" w:author="Abhishek Deep Nigam" w:date="2015-10-26T01:01:00Z">
        <w:r w:rsidRPr="00073577">
          <w:rPr>
            <w:rFonts w:ascii="Courier New" w:hAnsi="Courier New" w:cs="Courier New"/>
            <w:sz w:val="16"/>
            <w:szCs w:val="16"/>
            <w:rPrChange w:id="13239" w:author="Abhishek Deep Nigam" w:date="2015-10-26T01:01:00Z">
              <w:rPr>
                <w:rFonts w:ascii="Courier New" w:hAnsi="Courier New" w:cs="Courier New"/>
              </w:rPr>
            </w:rPrChange>
          </w:rPr>
          <w:t>[4]-&gt;Y[5]-&gt;O[6]-&gt;I(Backtracking)</w:t>
        </w:r>
      </w:ins>
    </w:p>
    <w:p w14:paraId="656DBA86" w14:textId="77777777" w:rsidR="00073577" w:rsidRPr="00073577" w:rsidRDefault="00073577" w:rsidP="00073577">
      <w:pPr>
        <w:spacing w:before="0" w:after="0"/>
        <w:rPr>
          <w:ins w:id="13240" w:author="Abhishek Deep Nigam" w:date="2015-10-26T01:01:00Z"/>
          <w:rFonts w:ascii="Courier New" w:hAnsi="Courier New" w:cs="Courier New"/>
          <w:sz w:val="16"/>
          <w:szCs w:val="16"/>
          <w:rPrChange w:id="13241" w:author="Abhishek Deep Nigam" w:date="2015-10-26T01:01:00Z">
            <w:rPr>
              <w:ins w:id="13242" w:author="Abhishek Deep Nigam" w:date="2015-10-26T01:01:00Z"/>
              <w:rFonts w:ascii="Courier New" w:hAnsi="Courier New" w:cs="Courier New"/>
            </w:rPr>
          </w:rPrChange>
        </w:rPr>
      </w:pPr>
      <w:ins w:id="13243" w:author="Abhishek Deep Nigam" w:date="2015-10-26T01:01:00Z">
        <w:r w:rsidRPr="00073577">
          <w:rPr>
            <w:rFonts w:ascii="Courier New" w:hAnsi="Courier New" w:cs="Courier New"/>
            <w:sz w:val="16"/>
            <w:szCs w:val="16"/>
            <w:rPrChange w:id="13244" w:author="Abhishek Deep Nigam" w:date="2015-10-26T01:01:00Z">
              <w:rPr>
                <w:rFonts w:ascii="Courier New" w:hAnsi="Courier New" w:cs="Courier New"/>
              </w:rPr>
            </w:rPrChange>
          </w:rPr>
          <w:t>[1]-&gt;D[2]-&gt;T[3]-&gt;T[4]-&gt;A(Backtracking)</w:t>
        </w:r>
      </w:ins>
    </w:p>
    <w:p w14:paraId="3D99932D" w14:textId="77777777" w:rsidR="00073577" w:rsidRPr="00073577" w:rsidRDefault="00073577" w:rsidP="00073577">
      <w:pPr>
        <w:spacing w:before="0" w:after="0"/>
        <w:rPr>
          <w:ins w:id="13245" w:author="Abhishek Deep Nigam" w:date="2015-10-26T01:01:00Z"/>
          <w:rFonts w:ascii="Courier New" w:hAnsi="Courier New" w:cs="Courier New"/>
          <w:sz w:val="16"/>
          <w:szCs w:val="16"/>
          <w:rPrChange w:id="13246" w:author="Abhishek Deep Nigam" w:date="2015-10-26T01:01:00Z">
            <w:rPr>
              <w:ins w:id="13247" w:author="Abhishek Deep Nigam" w:date="2015-10-26T01:01:00Z"/>
              <w:rFonts w:ascii="Courier New" w:hAnsi="Courier New" w:cs="Courier New"/>
            </w:rPr>
          </w:rPrChange>
        </w:rPr>
      </w:pPr>
      <w:ins w:id="13248" w:author="Abhishek Deep Nigam" w:date="2015-10-26T01:01:00Z">
        <w:r w:rsidRPr="00073577">
          <w:rPr>
            <w:rFonts w:ascii="Courier New" w:hAnsi="Courier New" w:cs="Courier New"/>
            <w:sz w:val="16"/>
            <w:szCs w:val="16"/>
            <w:rPrChange w:id="13249" w:author="Abhishek Deep Nigam" w:date="2015-10-26T01:01:00Z">
              <w:rPr>
                <w:rFonts w:ascii="Courier New" w:hAnsi="Courier New" w:cs="Courier New"/>
              </w:rPr>
            </w:rPrChange>
          </w:rPr>
          <w:t>[4]-&gt;N[5]-&gt;O[6]-&gt;I(Backtracking)</w:t>
        </w:r>
      </w:ins>
    </w:p>
    <w:p w14:paraId="47AFFFC9" w14:textId="77777777" w:rsidR="00073577" w:rsidRPr="00073577" w:rsidRDefault="00073577" w:rsidP="00073577">
      <w:pPr>
        <w:spacing w:before="0" w:after="0"/>
        <w:rPr>
          <w:ins w:id="13250" w:author="Abhishek Deep Nigam" w:date="2015-10-26T01:01:00Z"/>
          <w:rFonts w:ascii="Courier New" w:hAnsi="Courier New" w:cs="Courier New"/>
          <w:sz w:val="16"/>
          <w:szCs w:val="16"/>
          <w:rPrChange w:id="13251" w:author="Abhishek Deep Nigam" w:date="2015-10-26T01:01:00Z">
            <w:rPr>
              <w:ins w:id="13252" w:author="Abhishek Deep Nigam" w:date="2015-10-26T01:01:00Z"/>
              <w:rFonts w:ascii="Courier New" w:hAnsi="Courier New" w:cs="Courier New"/>
            </w:rPr>
          </w:rPrChange>
        </w:rPr>
      </w:pPr>
      <w:ins w:id="13253" w:author="Abhishek Deep Nigam" w:date="2015-10-26T01:01:00Z">
        <w:r w:rsidRPr="00073577">
          <w:rPr>
            <w:rFonts w:ascii="Courier New" w:hAnsi="Courier New" w:cs="Courier New"/>
            <w:sz w:val="16"/>
            <w:szCs w:val="16"/>
            <w:rPrChange w:id="13254" w:author="Abhishek Deep Nigam" w:date="2015-10-26T01:01:00Z">
              <w:rPr>
                <w:rFonts w:ascii="Courier New" w:hAnsi="Courier New" w:cs="Courier New"/>
              </w:rPr>
            </w:rPrChange>
          </w:rPr>
          <w:t>[4]-&gt;O[5]-&gt;O[6]-&gt;I(Backtracking)</w:t>
        </w:r>
      </w:ins>
    </w:p>
    <w:p w14:paraId="45F4A513" w14:textId="77777777" w:rsidR="00073577" w:rsidRPr="00073577" w:rsidRDefault="00073577" w:rsidP="00073577">
      <w:pPr>
        <w:spacing w:before="0" w:after="0"/>
        <w:rPr>
          <w:ins w:id="13255" w:author="Abhishek Deep Nigam" w:date="2015-10-26T01:01:00Z"/>
          <w:rFonts w:ascii="Courier New" w:hAnsi="Courier New" w:cs="Courier New"/>
          <w:sz w:val="16"/>
          <w:szCs w:val="16"/>
          <w:rPrChange w:id="13256" w:author="Abhishek Deep Nigam" w:date="2015-10-26T01:01:00Z">
            <w:rPr>
              <w:ins w:id="13257" w:author="Abhishek Deep Nigam" w:date="2015-10-26T01:01:00Z"/>
              <w:rFonts w:ascii="Courier New" w:hAnsi="Courier New" w:cs="Courier New"/>
            </w:rPr>
          </w:rPrChange>
        </w:rPr>
      </w:pPr>
      <w:ins w:id="13258" w:author="Abhishek Deep Nigam" w:date="2015-10-26T01:01:00Z">
        <w:r w:rsidRPr="00073577">
          <w:rPr>
            <w:rFonts w:ascii="Courier New" w:hAnsi="Courier New" w:cs="Courier New"/>
            <w:sz w:val="16"/>
            <w:szCs w:val="16"/>
            <w:rPrChange w:id="13259" w:author="Abhishek Deep Nigam" w:date="2015-10-26T01:01:00Z">
              <w:rPr>
                <w:rFonts w:ascii="Courier New" w:hAnsi="Courier New" w:cs="Courier New"/>
              </w:rPr>
            </w:rPrChange>
          </w:rPr>
          <w:t>[4]-&gt;P(Backtracking)</w:t>
        </w:r>
      </w:ins>
    </w:p>
    <w:p w14:paraId="556DA8B0" w14:textId="77777777" w:rsidR="00073577" w:rsidRPr="00073577" w:rsidRDefault="00073577" w:rsidP="00073577">
      <w:pPr>
        <w:spacing w:before="0" w:after="0"/>
        <w:rPr>
          <w:ins w:id="13260" w:author="Abhishek Deep Nigam" w:date="2015-10-26T01:01:00Z"/>
          <w:rFonts w:ascii="Courier New" w:hAnsi="Courier New" w:cs="Courier New"/>
          <w:sz w:val="16"/>
          <w:szCs w:val="16"/>
          <w:rPrChange w:id="13261" w:author="Abhishek Deep Nigam" w:date="2015-10-26T01:01:00Z">
            <w:rPr>
              <w:ins w:id="13262" w:author="Abhishek Deep Nigam" w:date="2015-10-26T01:01:00Z"/>
              <w:rFonts w:ascii="Courier New" w:hAnsi="Courier New" w:cs="Courier New"/>
            </w:rPr>
          </w:rPrChange>
        </w:rPr>
      </w:pPr>
      <w:ins w:id="13263" w:author="Abhishek Deep Nigam" w:date="2015-10-26T01:01:00Z">
        <w:r w:rsidRPr="00073577">
          <w:rPr>
            <w:rFonts w:ascii="Courier New" w:hAnsi="Courier New" w:cs="Courier New"/>
            <w:sz w:val="16"/>
            <w:szCs w:val="16"/>
            <w:rPrChange w:id="13264" w:author="Abhishek Deep Nigam" w:date="2015-10-26T01:01:00Z">
              <w:rPr>
                <w:rFonts w:ascii="Courier New" w:hAnsi="Courier New" w:cs="Courier New"/>
              </w:rPr>
            </w:rPrChange>
          </w:rPr>
          <w:t>[4]-&gt;Q(Backtracking)</w:t>
        </w:r>
      </w:ins>
    </w:p>
    <w:p w14:paraId="6AED3928" w14:textId="77777777" w:rsidR="00073577" w:rsidRPr="00073577" w:rsidRDefault="00073577" w:rsidP="00073577">
      <w:pPr>
        <w:spacing w:before="0" w:after="0"/>
        <w:rPr>
          <w:ins w:id="13265" w:author="Abhishek Deep Nigam" w:date="2015-10-26T01:01:00Z"/>
          <w:rFonts w:ascii="Courier New" w:hAnsi="Courier New" w:cs="Courier New"/>
          <w:sz w:val="16"/>
          <w:szCs w:val="16"/>
          <w:rPrChange w:id="13266" w:author="Abhishek Deep Nigam" w:date="2015-10-26T01:01:00Z">
            <w:rPr>
              <w:ins w:id="13267" w:author="Abhishek Deep Nigam" w:date="2015-10-26T01:01:00Z"/>
              <w:rFonts w:ascii="Courier New" w:hAnsi="Courier New" w:cs="Courier New"/>
            </w:rPr>
          </w:rPrChange>
        </w:rPr>
      </w:pPr>
      <w:ins w:id="13268" w:author="Abhishek Deep Nigam" w:date="2015-10-26T01:01:00Z">
        <w:r w:rsidRPr="00073577">
          <w:rPr>
            <w:rFonts w:ascii="Courier New" w:hAnsi="Courier New" w:cs="Courier New"/>
            <w:sz w:val="16"/>
            <w:szCs w:val="16"/>
            <w:rPrChange w:id="13269" w:author="Abhishek Deep Nigam" w:date="2015-10-26T01:01:00Z">
              <w:rPr>
                <w:rFonts w:ascii="Courier New" w:hAnsi="Courier New" w:cs="Courier New"/>
              </w:rPr>
            </w:rPrChange>
          </w:rPr>
          <w:t>[4]-&gt;S(Backtracking)</w:t>
        </w:r>
      </w:ins>
    </w:p>
    <w:p w14:paraId="29B6AFD7" w14:textId="77777777" w:rsidR="00073577" w:rsidRPr="00073577" w:rsidRDefault="00073577" w:rsidP="00073577">
      <w:pPr>
        <w:spacing w:before="0" w:after="0"/>
        <w:rPr>
          <w:ins w:id="13270" w:author="Abhishek Deep Nigam" w:date="2015-10-26T01:01:00Z"/>
          <w:rFonts w:ascii="Courier New" w:hAnsi="Courier New" w:cs="Courier New"/>
          <w:sz w:val="16"/>
          <w:szCs w:val="16"/>
          <w:rPrChange w:id="13271" w:author="Abhishek Deep Nigam" w:date="2015-10-26T01:01:00Z">
            <w:rPr>
              <w:ins w:id="13272" w:author="Abhishek Deep Nigam" w:date="2015-10-26T01:01:00Z"/>
              <w:rFonts w:ascii="Courier New" w:hAnsi="Courier New" w:cs="Courier New"/>
            </w:rPr>
          </w:rPrChange>
        </w:rPr>
      </w:pPr>
      <w:ins w:id="13273" w:author="Abhishek Deep Nigam" w:date="2015-10-26T01:01:00Z">
        <w:r w:rsidRPr="00073577">
          <w:rPr>
            <w:rFonts w:ascii="Courier New" w:hAnsi="Courier New" w:cs="Courier New"/>
            <w:sz w:val="16"/>
            <w:szCs w:val="16"/>
            <w:rPrChange w:id="13274" w:author="Abhishek Deep Nigam" w:date="2015-10-26T01:01:00Z">
              <w:rPr>
                <w:rFonts w:ascii="Courier New" w:hAnsi="Courier New" w:cs="Courier New"/>
              </w:rPr>
            </w:rPrChange>
          </w:rPr>
          <w:t>[4]-&gt;Y[5]-&gt;O[6]-&gt;I(Backtracking)</w:t>
        </w:r>
      </w:ins>
    </w:p>
    <w:p w14:paraId="60848BC4" w14:textId="77777777" w:rsidR="00073577" w:rsidRPr="00073577" w:rsidRDefault="00073577" w:rsidP="00073577">
      <w:pPr>
        <w:spacing w:before="0" w:after="0"/>
        <w:rPr>
          <w:ins w:id="13275" w:author="Abhishek Deep Nigam" w:date="2015-10-26T01:01:00Z"/>
          <w:rFonts w:ascii="Courier New" w:hAnsi="Courier New" w:cs="Courier New"/>
          <w:sz w:val="16"/>
          <w:szCs w:val="16"/>
          <w:rPrChange w:id="13276" w:author="Abhishek Deep Nigam" w:date="2015-10-26T01:01:00Z">
            <w:rPr>
              <w:ins w:id="13277" w:author="Abhishek Deep Nigam" w:date="2015-10-26T01:01:00Z"/>
              <w:rFonts w:ascii="Courier New" w:hAnsi="Courier New" w:cs="Courier New"/>
            </w:rPr>
          </w:rPrChange>
        </w:rPr>
      </w:pPr>
      <w:ins w:id="13278" w:author="Abhishek Deep Nigam" w:date="2015-10-26T01:01:00Z">
        <w:r w:rsidRPr="00073577">
          <w:rPr>
            <w:rFonts w:ascii="Courier New" w:hAnsi="Courier New" w:cs="Courier New"/>
            <w:sz w:val="16"/>
            <w:szCs w:val="16"/>
            <w:rPrChange w:id="13279" w:author="Abhishek Deep Nigam" w:date="2015-10-26T01:01:00Z">
              <w:rPr>
                <w:rFonts w:ascii="Courier New" w:hAnsi="Courier New" w:cs="Courier New"/>
              </w:rPr>
            </w:rPrChange>
          </w:rPr>
          <w:t>[1]-&gt;E[2]-&gt;T[3]-&gt;T[4]-&gt;A(Backtracking)</w:t>
        </w:r>
      </w:ins>
    </w:p>
    <w:p w14:paraId="57F2D50A" w14:textId="77777777" w:rsidR="00073577" w:rsidRPr="00073577" w:rsidRDefault="00073577" w:rsidP="00073577">
      <w:pPr>
        <w:spacing w:before="0" w:after="0"/>
        <w:rPr>
          <w:ins w:id="13280" w:author="Abhishek Deep Nigam" w:date="2015-10-26T01:01:00Z"/>
          <w:rFonts w:ascii="Courier New" w:hAnsi="Courier New" w:cs="Courier New"/>
          <w:sz w:val="16"/>
          <w:szCs w:val="16"/>
          <w:rPrChange w:id="13281" w:author="Abhishek Deep Nigam" w:date="2015-10-26T01:01:00Z">
            <w:rPr>
              <w:ins w:id="13282" w:author="Abhishek Deep Nigam" w:date="2015-10-26T01:01:00Z"/>
              <w:rFonts w:ascii="Courier New" w:hAnsi="Courier New" w:cs="Courier New"/>
            </w:rPr>
          </w:rPrChange>
        </w:rPr>
      </w:pPr>
      <w:ins w:id="13283" w:author="Abhishek Deep Nigam" w:date="2015-10-26T01:01:00Z">
        <w:r w:rsidRPr="00073577">
          <w:rPr>
            <w:rFonts w:ascii="Courier New" w:hAnsi="Courier New" w:cs="Courier New"/>
            <w:sz w:val="16"/>
            <w:szCs w:val="16"/>
            <w:rPrChange w:id="13284" w:author="Abhishek Deep Nigam" w:date="2015-10-26T01:01:00Z">
              <w:rPr>
                <w:rFonts w:ascii="Courier New" w:hAnsi="Courier New" w:cs="Courier New"/>
              </w:rPr>
            </w:rPrChange>
          </w:rPr>
          <w:t>[4]-&gt;N[5]-&gt;O[6]-&gt;I[7]-&gt;E(Backtracking)</w:t>
        </w:r>
      </w:ins>
    </w:p>
    <w:p w14:paraId="19E3BD9F" w14:textId="77777777" w:rsidR="00073577" w:rsidRPr="00073577" w:rsidRDefault="00073577" w:rsidP="00073577">
      <w:pPr>
        <w:spacing w:before="0" w:after="0"/>
        <w:rPr>
          <w:ins w:id="13285" w:author="Abhishek Deep Nigam" w:date="2015-10-26T01:01:00Z"/>
          <w:rFonts w:ascii="Courier New" w:hAnsi="Courier New" w:cs="Courier New"/>
          <w:sz w:val="16"/>
          <w:szCs w:val="16"/>
          <w:rPrChange w:id="13286" w:author="Abhishek Deep Nigam" w:date="2015-10-26T01:01:00Z">
            <w:rPr>
              <w:ins w:id="13287" w:author="Abhishek Deep Nigam" w:date="2015-10-26T01:01:00Z"/>
              <w:rFonts w:ascii="Courier New" w:hAnsi="Courier New" w:cs="Courier New"/>
            </w:rPr>
          </w:rPrChange>
        </w:rPr>
      </w:pPr>
      <w:ins w:id="13288" w:author="Abhishek Deep Nigam" w:date="2015-10-26T01:01:00Z">
        <w:r w:rsidRPr="00073577">
          <w:rPr>
            <w:rFonts w:ascii="Courier New" w:hAnsi="Courier New" w:cs="Courier New"/>
            <w:sz w:val="16"/>
            <w:szCs w:val="16"/>
            <w:rPrChange w:id="13289" w:author="Abhishek Deep Nigam" w:date="2015-10-26T01:01:00Z">
              <w:rPr>
                <w:rFonts w:ascii="Courier New" w:hAnsi="Courier New" w:cs="Courier New"/>
              </w:rPr>
            </w:rPrChange>
          </w:rPr>
          <w:t>[4]-&gt;O[5]-&gt;O[6]-&gt;I[7]-&gt;E(Backtracking)</w:t>
        </w:r>
      </w:ins>
    </w:p>
    <w:p w14:paraId="50EE4032" w14:textId="77777777" w:rsidR="00073577" w:rsidRPr="00073577" w:rsidRDefault="00073577" w:rsidP="00073577">
      <w:pPr>
        <w:spacing w:before="0" w:after="0"/>
        <w:rPr>
          <w:ins w:id="13290" w:author="Abhishek Deep Nigam" w:date="2015-10-26T01:01:00Z"/>
          <w:rFonts w:ascii="Courier New" w:hAnsi="Courier New" w:cs="Courier New"/>
          <w:sz w:val="16"/>
          <w:szCs w:val="16"/>
          <w:rPrChange w:id="13291" w:author="Abhishek Deep Nigam" w:date="2015-10-26T01:01:00Z">
            <w:rPr>
              <w:ins w:id="13292" w:author="Abhishek Deep Nigam" w:date="2015-10-26T01:01:00Z"/>
              <w:rFonts w:ascii="Courier New" w:hAnsi="Courier New" w:cs="Courier New"/>
            </w:rPr>
          </w:rPrChange>
        </w:rPr>
      </w:pPr>
      <w:ins w:id="13293" w:author="Abhishek Deep Nigam" w:date="2015-10-26T01:01:00Z">
        <w:r w:rsidRPr="00073577">
          <w:rPr>
            <w:rFonts w:ascii="Courier New" w:hAnsi="Courier New" w:cs="Courier New"/>
            <w:sz w:val="16"/>
            <w:szCs w:val="16"/>
            <w:rPrChange w:id="13294" w:author="Abhishek Deep Nigam" w:date="2015-10-26T01:01:00Z">
              <w:rPr>
                <w:rFonts w:ascii="Courier New" w:hAnsi="Courier New" w:cs="Courier New"/>
              </w:rPr>
            </w:rPrChange>
          </w:rPr>
          <w:t>[4]-&gt;P(Backtracking)</w:t>
        </w:r>
      </w:ins>
    </w:p>
    <w:p w14:paraId="5F21AA49" w14:textId="77777777" w:rsidR="00073577" w:rsidRPr="00073577" w:rsidRDefault="00073577" w:rsidP="00073577">
      <w:pPr>
        <w:spacing w:before="0" w:after="0"/>
        <w:rPr>
          <w:ins w:id="13295" w:author="Abhishek Deep Nigam" w:date="2015-10-26T01:01:00Z"/>
          <w:rFonts w:ascii="Courier New" w:hAnsi="Courier New" w:cs="Courier New"/>
          <w:sz w:val="16"/>
          <w:szCs w:val="16"/>
          <w:rPrChange w:id="13296" w:author="Abhishek Deep Nigam" w:date="2015-10-26T01:01:00Z">
            <w:rPr>
              <w:ins w:id="13297" w:author="Abhishek Deep Nigam" w:date="2015-10-26T01:01:00Z"/>
              <w:rFonts w:ascii="Courier New" w:hAnsi="Courier New" w:cs="Courier New"/>
            </w:rPr>
          </w:rPrChange>
        </w:rPr>
      </w:pPr>
      <w:ins w:id="13298" w:author="Abhishek Deep Nigam" w:date="2015-10-26T01:01:00Z">
        <w:r w:rsidRPr="00073577">
          <w:rPr>
            <w:rFonts w:ascii="Courier New" w:hAnsi="Courier New" w:cs="Courier New"/>
            <w:sz w:val="16"/>
            <w:szCs w:val="16"/>
            <w:rPrChange w:id="13299" w:author="Abhishek Deep Nigam" w:date="2015-10-26T01:01:00Z">
              <w:rPr>
                <w:rFonts w:ascii="Courier New" w:hAnsi="Courier New" w:cs="Courier New"/>
              </w:rPr>
            </w:rPrChange>
          </w:rPr>
          <w:t>[4]-&gt;Q(Backtracking)</w:t>
        </w:r>
      </w:ins>
    </w:p>
    <w:p w14:paraId="298E907B" w14:textId="77777777" w:rsidR="00073577" w:rsidRPr="00073577" w:rsidRDefault="00073577" w:rsidP="00073577">
      <w:pPr>
        <w:spacing w:before="0" w:after="0"/>
        <w:rPr>
          <w:ins w:id="13300" w:author="Abhishek Deep Nigam" w:date="2015-10-26T01:01:00Z"/>
          <w:rFonts w:ascii="Courier New" w:hAnsi="Courier New" w:cs="Courier New"/>
          <w:sz w:val="16"/>
          <w:szCs w:val="16"/>
          <w:rPrChange w:id="13301" w:author="Abhishek Deep Nigam" w:date="2015-10-26T01:01:00Z">
            <w:rPr>
              <w:ins w:id="13302" w:author="Abhishek Deep Nigam" w:date="2015-10-26T01:01:00Z"/>
              <w:rFonts w:ascii="Courier New" w:hAnsi="Courier New" w:cs="Courier New"/>
            </w:rPr>
          </w:rPrChange>
        </w:rPr>
      </w:pPr>
      <w:ins w:id="13303" w:author="Abhishek Deep Nigam" w:date="2015-10-26T01:01:00Z">
        <w:r w:rsidRPr="00073577">
          <w:rPr>
            <w:rFonts w:ascii="Courier New" w:hAnsi="Courier New" w:cs="Courier New"/>
            <w:sz w:val="16"/>
            <w:szCs w:val="16"/>
            <w:rPrChange w:id="13304" w:author="Abhishek Deep Nigam" w:date="2015-10-26T01:01:00Z">
              <w:rPr>
                <w:rFonts w:ascii="Courier New" w:hAnsi="Courier New" w:cs="Courier New"/>
              </w:rPr>
            </w:rPrChange>
          </w:rPr>
          <w:t>[4]-&gt;S(Backtracking)</w:t>
        </w:r>
      </w:ins>
    </w:p>
    <w:p w14:paraId="5D498FFB" w14:textId="77777777" w:rsidR="00073577" w:rsidRPr="00073577" w:rsidRDefault="00073577" w:rsidP="00073577">
      <w:pPr>
        <w:spacing w:before="0" w:after="0"/>
        <w:rPr>
          <w:ins w:id="13305" w:author="Abhishek Deep Nigam" w:date="2015-10-26T01:01:00Z"/>
          <w:rFonts w:ascii="Courier New" w:hAnsi="Courier New" w:cs="Courier New"/>
          <w:sz w:val="16"/>
          <w:szCs w:val="16"/>
          <w:rPrChange w:id="13306" w:author="Abhishek Deep Nigam" w:date="2015-10-26T01:01:00Z">
            <w:rPr>
              <w:ins w:id="13307" w:author="Abhishek Deep Nigam" w:date="2015-10-26T01:01:00Z"/>
              <w:rFonts w:ascii="Courier New" w:hAnsi="Courier New" w:cs="Courier New"/>
            </w:rPr>
          </w:rPrChange>
        </w:rPr>
      </w:pPr>
      <w:ins w:id="13308" w:author="Abhishek Deep Nigam" w:date="2015-10-26T01:01:00Z">
        <w:r w:rsidRPr="00073577">
          <w:rPr>
            <w:rFonts w:ascii="Courier New" w:hAnsi="Courier New" w:cs="Courier New"/>
            <w:sz w:val="16"/>
            <w:szCs w:val="16"/>
            <w:rPrChange w:id="13309" w:author="Abhishek Deep Nigam" w:date="2015-10-26T01:01:00Z">
              <w:rPr>
                <w:rFonts w:ascii="Courier New" w:hAnsi="Courier New" w:cs="Courier New"/>
              </w:rPr>
            </w:rPrChange>
          </w:rPr>
          <w:t>[4]-&gt;Y[5]-&gt;O[6]-&gt;I[7]-&gt;E(Backtracking)</w:t>
        </w:r>
      </w:ins>
    </w:p>
    <w:p w14:paraId="6A256D18" w14:textId="77777777" w:rsidR="00073577" w:rsidRPr="00073577" w:rsidRDefault="00073577" w:rsidP="00073577">
      <w:pPr>
        <w:spacing w:before="0" w:after="0"/>
        <w:rPr>
          <w:ins w:id="13310" w:author="Abhishek Deep Nigam" w:date="2015-10-26T01:01:00Z"/>
          <w:rFonts w:ascii="Courier New" w:hAnsi="Courier New" w:cs="Courier New"/>
          <w:sz w:val="16"/>
          <w:szCs w:val="16"/>
          <w:rPrChange w:id="13311" w:author="Abhishek Deep Nigam" w:date="2015-10-26T01:01:00Z">
            <w:rPr>
              <w:ins w:id="13312" w:author="Abhishek Deep Nigam" w:date="2015-10-26T01:01:00Z"/>
              <w:rFonts w:ascii="Courier New" w:hAnsi="Courier New" w:cs="Courier New"/>
            </w:rPr>
          </w:rPrChange>
        </w:rPr>
      </w:pPr>
      <w:ins w:id="13313" w:author="Abhishek Deep Nigam" w:date="2015-10-26T01:01:00Z">
        <w:r w:rsidRPr="00073577">
          <w:rPr>
            <w:rFonts w:ascii="Courier New" w:hAnsi="Courier New" w:cs="Courier New"/>
            <w:sz w:val="16"/>
            <w:szCs w:val="16"/>
            <w:rPrChange w:id="13314" w:author="Abhishek Deep Nigam" w:date="2015-10-26T01:01:00Z">
              <w:rPr>
                <w:rFonts w:ascii="Courier New" w:hAnsi="Courier New" w:cs="Courier New"/>
              </w:rPr>
            </w:rPrChange>
          </w:rPr>
          <w:t>[1]-&gt;F[2]-&gt;T[3]-&gt;T[4]-&gt;A(Backtracking)</w:t>
        </w:r>
      </w:ins>
    </w:p>
    <w:p w14:paraId="38D7148D" w14:textId="77777777" w:rsidR="00073577" w:rsidRPr="00073577" w:rsidRDefault="00073577" w:rsidP="00073577">
      <w:pPr>
        <w:spacing w:before="0" w:after="0"/>
        <w:rPr>
          <w:ins w:id="13315" w:author="Abhishek Deep Nigam" w:date="2015-10-26T01:01:00Z"/>
          <w:rFonts w:ascii="Courier New" w:hAnsi="Courier New" w:cs="Courier New"/>
          <w:sz w:val="16"/>
          <w:szCs w:val="16"/>
          <w:rPrChange w:id="13316" w:author="Abhishek Deep Nigam" w:date="2015-10-26T01:01:00Z">
            <w:rPr>
              <w:ins w:id="13317" w:author="Abhishek Deep Nigam" w:date="2015-10-26T01:01:00Z"/>
              <w:rFonts w:ascii="Courier New" w:hAnsi="Courier New" w:cs="Courier New"/>
            </w:rPr>
          </w:rPrChange>
        </w:rPr>
      </w:pPr>
      <w:ins w:id="13318" w:author="Abhishek Deep Nigam" w:date="2015-10-26T01:01:00Z">
        <w:r w:rsidRPr="00073577">
          <w:rPr>
            <w:rFonts w:ascii="Courier New" w:hAnsi="Courier New" w:cs="Courier New"/>
            <w:sz w:val="16"/>
            <w:szCs w:val="16"/>
            <w:rPrChange w:id="13319" w:author="Abhishek Deep Nigam" w:date="2015-10-26T01:01:00Z">
              <w:rPr>
                <w:rFonts w:ascii="Courier New" w:hAnsi="Courier New" w:cs="Courier New"/>
              </w:rPr>
            </w:rPrChange>
          </w:rPr>
          <w:t>[4]-&gt;N[5]-&gt;O[6]-&gt;I(Backtracking)</w:t>
        </w:r>
      </w:ins>
    </w:p>
    <w:p w14:paraId="2E3C2F1A" w14:textId="77777777" w:rsidR="00073577" w:rsidRPr="00073577" w:rsidRDefault="00073577" w:rsidP="00073577">
      <w:pPr>
        <w:spacing w:before="0" w:after="0"/>
        <w:rPr>
          <w:ins w:id="13320" w:author="Abhishek Deep Nigam" w:date="2015-10-26T01:01:00Z"/>
          <w:rFonts w:ascii="Courier New" w:hAnsi="Courier New" w:cs="Courier New"/>
          <w:sz w:val="16"/>
          <w:szCs w:val="16"/>
          <w:rPrChange w:id="13321" w:author="Abhishek Deep Nigam" w:date="2015-10-26T01:01:00Z">
            <w:rPr>
              <w:ins w:id="13322" w:author="Abhishek Deep Nigam" w:date="2015-10-26T01:01:00Z"/>
              <w:rFonts w:ascii="Courier New" w:hAnsi="Courier New" w:cs="Courier New"/>
            </w:rPr>
          </w:rPrChange>
        </w:rPr>
      </w:pPr>
      <w:ins w:id="13323" w:author="Abhishek Deep Nigam" w:date="2015-10-26T01:01:00Z">
        <w:r w:rsidRPr="00073577">
          <w:rPr>
            <w:rFonts w:ascii="Courier New" w:hAnsi="Courier New" w:cs="Courier New"/>
            <w:sz w:val="16"/>
            <w:szCs w:val="16"/>
            <w:rPrChange w:id="13324" w:author="Abhishek Deep Nigam" w:date="2015-10-26T01:01:00Z">
              <w:rPr>
                <w:rFonts w:ascii="Courier New" w:hAnsi="Courier New" w:cs="Courier New"/>
              </w:rPr>
            </w:rPrChange>
          </w:rPr>
          <w:t>[4]-&gt;O[5]-&gt;O[6]-&gt;I(Backtracking)</w:t>
        </w:r>
      </w:ins>
    </w:p>
    <w:p w14:paraId="55E7D608" w14:textId="77777777" w:rsidR="00073577" w:rsidRPr="00073577" w:rsidRDefault="00073577" w:rsidP="00073577">
      <w:pPr>
        <w:spacing w:before="0" w:after="0"/>
        <w:rPr>
          <w:ins w:id="13325" w:author="Abhishek Deep Nigam" w:date="2015-10-26T01:01:00Z"/>
          <w:rFonts w:ascii="Courier New" w:hAnsi="Courier New" w:cs="Courier New"/>
          <w:sz w:val="16"/>
          <w:szCs w:val="16"/>
          <w:rPrChange w:id="13326" w:author="Abhishek Deep Nigam" w:date="2015-10-26T01:01:00Z">
            <w:rPr>
              <w:ins w:id="13327" w:author="Abhishek Deep Nigam" w:date="2015-10-26T01:01:00Z"/>
              <w:rFonts w:ascii="Courier New" w:hAnsi="Courier New" w:cs="Courier New"/>
            </w:rPr>
          </w:rPrChange>
        </w:rPr>
      </w:pPr>
      <w:ins w:id="13328" w:author="Abhishek Deep Nigam" w:date="2015-10-26T01:01:00Z">
        <w:r w:rsidRPr="00073577">
          <w:rPr>
            <w:rFonts w:ascii="Courier New" w:hAnsi="Courier New" w:cs="Courier New"/>
            <w:sz w:val="16"/>
            <w:szCs w:val="16"/>
            <w:rPrChange w:id="13329" w:author="Abhishek Deep Nigam" w:date="2015-10-26T01:01:00Z">
              <w:rPr>
                <w:rFonts w:ascii="Courier New" w:hAnsi="Courier New" w:cs="Courier New"/>
              </w:rPr>
            </w:rPrChange>
          </w:rPr>
          <w:t>[4]-&gt;P(Backtracking)</w:t>
        </w:r>
      </w:ins>
    </w:p>
    <w:p w14:paraId="3A0AC5BA" w14:textId="77777777" w:rsidR="00073577" w:rsidRPr="00073577" w:rsidRDefault="00073577" w:rsidP="00073577">
      <w:pPr>
        <w:spacing w:before="0" w:after="0"/>
        <w:rPr>
          <w:ins w:id="13330" w:author="Abhishek Deep Nigam" w:date="2015-10-26T01:01:00Z"/>
          <w:rFonts w:ascii="Courier New" w:hAnsi="Courier New" w:cs="Courier New"/>
          <w:sz w:val="16"/>
          <w:szCs w:val="16"/>
          <w:rPrChange w:id="13331" w:author="Abhishek Deep Nigam" w:date="2015-10-26T01:01:00Z">
            <w:rPr>
              <w:ins w:id="13332" w:author="Abhishek Deep Nigam" w:date="2015-10-26T01:01:00Z"/>
              <w:rFonts w:ascii="Courier New" w:hAnsi="Courier New" w:cs="Courier New"/>
            </w:rPr>
          </w:rPrChange>
        </w:rPr>
      </w:pPr>
      <w:ins w:id="13333" w:author="Abhishek Deep Nigam" w:date="2015-10-26T01:01:00Z">
        <w:r w:rsidRPr="00073577">
          <w:rPr>
            <w:rFonts w:ascii="Courier New" w:hAnsi="Courier New" w:cs="Courier New"/>
            <w:sz w:val="16"/>
            <w:szCs w:val="16"/>
            <w:rPrChange w:id="13334" w:author="Abhishek Deep Nigam" w:date="2015-10-26T01:01:00Z">
              <w:rPr>
                <w:rFonts w:ascii="Courier New" w:hAnsi="Courier New" w:cs="Courier New"/>
              </w:rPr>
            </w:rPrChange>
          </w:rPr>
          <w:lastRenderedPageBreak/>
          <w:t>[4]-&gt;Q(Backtracking)</w:t>
        </w:r>
      </w:ins>
    </w:p>
    <w:p w14:paraId="4A503BB9" w14:textId="77777777" w:rsidR="00073577" w:rsidRPr="00073577" w:rsidRDefault="00073577" w:rsidP="00073577">
      <w:pPr>
        <w:spacing w:before="0" w:after="0"/>
        <w:rPr>
          <w:ins w:id="13335" w:author="Abhishek Deep Nigam" w:date="2015-10-26T01:01:00Z"/>
          <w:rFonts w:ascii="Courier New" w:hAnsi="Courier New" w:cs="Courier New"/>
          <w:sz w:val="16"/>
          <w:szCs w:val="16"/>
          <w:rPrChange w:id="13336" w:author="Abhishek Deep Nigam" w:date="2015-10-26T01:01:00Z">
            <w:rPr>
              <w:ins w:id="13337" w:author="Abhishek Deep Nigam" w:date="2015-10-26T01:01:00Z"/>
              <w:rFonts w:ascii="Courier New" w:hAnsi="Courier New" w:cs="Courier New"/>
            </w:rPr>
          </w:rPrChange>
        </w:rPr>
      </w:pPr>
      <w:ins w:id="13338" w:author="Abhishek Deep Nigam" w:date="2015-10-26T01:01:00Z">
        <w:r w:rsidRPr="00073577">
          <w:rPr>
            <w:rFonts w:ascii="Courier New" w:hAnsi="Courier New" w:cs="Courier New"/>
            <w:sz w:val="16"/>
            <w:szCs w:val="16"/>
            <w:rPrChange w:id="13339" w:author="Abhishek Deep Nigam" w:date="2015-10-26T01:01:00Z">
              <w:rPr>
                <w:rFonts w:ascii="Courier New" w:hAnsi="Courier New" w:cs="Courier New"/>
              </w:rPr>
            </w:rPrChange>
          </w:rPr>
          <w:t>[4]-&gt;S(Backtracking)</w:t>
        </w:r>
      </w:ins>
    </w:p>
    <w:p w14:paraId="0310092B" w14:textId="77777777" w:rsidR="00073577" w:rsidRPr="00073577" w:rsidRDefault="00073577" w:rsidP="00073577">
      <w:pPr>
        <w:spacing w:before="0" w:after="0"/>
        <w:rPr>
          <w:ins w:id="13340" w:author="Abhishek Deep Nigam" w:date="2015-10-26T01:01:00Z"/>
          <w:rFonts w:ascii="Courier New" w:hAnsi="Courier New" w:cs="Courier New"/>
          <w:sz w:val="16"/>
          <w:szCs w:val="16"/>
          <w:rPrChange w:id="13341" w:author="Abhishek Deep Nigam" w:date="2015-10-26T01:01:00Z">
            <w:rPr>
              <w:ins w:id="13342" w:author="Abhishek Deep Nigam" w:date="2015-10-26T01:01:00Z"/>
              <w:rFonts w:ascii="Courier New" w:hAnsi="Courier New" w:cs="Courier New"/>
            </w:rPr>
          </w:rPrChange>
        </w:rPr>
      </w:pPr>
      <w:ins w:id="13343" w:author="Abhishek Deep Nigam" w:date="2015-10-26T01:01:00Z">
        <w:r w:rsidRPr="00073577">
          <w:rPr>
            <w:rFonts w:ascii="Courier New" w:hAnsi="Courier New" w:cs="Courier New"/>
            <w:sz w:val="16"/>
            <w:szCs w:val="16"/>
            <w:rPrChange w:id="13344" w:author="Abhishek Deep Nigam" w:date="2015-10-26T01:01:00Z">
              <w:rPr>
                <w:rFonts w:ascii="Courier New" w:hAnsi="Courier New" w:cs="Courier New"/>
              </w:rPr>
            </w:rPrChange>
          </w:rPr>
          <w:t>[4]-&gt;Y[5]-&gt;O[6]-&gt;I(Backtracking)</w:t>
        </w:r>
      </w:ins>
    </w:p>
    <w:p w14:paraId="193C6BBF" w14:textId="77777777" w:rsidR="00073577" w:rsidRPr="00073577" w:rsidRDefault="00073577" w:rsidP="00073577">
      <w:pPr>
        <w:spacing w:before="0" w:after="0"/>
        <w:rPr>
          <w:ins w:id="13345" w:author="Abhishek Deep Nigam" w:date="2015-10-26T01:01:00Z"/>
          <w:rFonts w:ascii="Courier New" w:hAnsi="Courier New" w:cs="Courier New"/>
          <w:sz w:val="16"/>
          <w:szCs w:val="16"/>
          <w:rPrChange w:id="13346" w:author="Abhishek Deep Nigam" w:date="2015-10-26T01:01:00Z">
            <w:rPr>
              <w:ins w:id="13347" w:author="Abhishek Deep Nigam" w:date="2015-10-26T01:01:00Z"/>
              <w:rFonts w:ascii="Courier New" w:hAnsi="Courier New" w:cs="Courier New"/>
            </w:rPr>
          </w:rPrChange>
        </w:rPr>
      </w:pPr>
      <w:ins w:id="13348" w:author="Abhishek Deep Nigam" w:date="2015-10-26T01:01:00Z">
        <w:r w:rsidRPr="00073577">
          <w:rPr>
            <w:rFonts w:ascii="Courier New" w:hAnsi="Courier New" w:cs="Courier New"/>
            <w:sz w:val="16"/>
            <w:szCs w:val="16"/>
            <w:rPrChange w:id="13349" w:author="Abhishek Deep Nigam" w:date="2015-10-26T01:01:00Z">
              <w:rPr>
                <w:rFonts w:ascii="Courier New" w:hAnsi="Courier New" w:cs="Courier New"/>
              </w:rPr>
            </w:rPrChange>
          </w:rPr>
          <w:t>[1]-&gt;G[2]-&gt;T[3]-&gt;T[4]-&gt;A(Backtracking)</w:t>
        </w:r>
      </w:ins>
    </w:p>
    <w:p w14:paraId="3DFE4FE9" w14:textId="77777777" w:rsidR="00073577" w:rsidRPr="00073577" w:rsidRDefault="00073577" w:rsidP="00073577">
      <w:pPr>
        <w:spacing w:before="0" w:after="0"/>
        <w:rPr>
          <w:ins w:id="13350" w:author="Abhishek Deep Nigam" w:date="2015-10-26T01:01:00Z"/>
          <w:rFonts w:ascii="Courier New" w:hAnsi="Courier New" w:cs="Courier New"/>
          <w:sz w:val="16"/>
          <w:szCs w:val="16"/>
          <w:rPrChange w:id="13351" w:author="Abhishek Deep Nigam" w:date="2015-10-26T01:01:00Z">
            <w:rPr>
              <w:ins w:id="13352" w:author="Abhishek Deep Nigam" w:date="2015-10-26T01:01:00Z"/>
              <w:rFonts w:ascii="Courier New" w:hAnsi="Courier New" w:cs="Courier New"/>
            </w:rPr>
          </w:rPrChange>
        </w:rPr>
      </w:pPr>
      <w:ins w:id="13353" w:author="Abhishek Deep Nigam" w:date="2015-10-26T01:01:00Z">
        <w:r w:rsidRPr="00073577">
          <w:rPr>
            <w:rFonts w:ascii="Courier New" w:hAnsi="Courier New" w:cs="Courier New"/>
            <w:sz w:val="16"/>
            <w:szCs w:val="16"/>
            <w:rPrChange w:id="13354" w:author="Abhishek Deep Nigam" w:date="2015-10-26T01:01:00Z">
              <w:rPr>
                <w:rFonts w:ascii="Courier New" w:hAnsi="Courier New" w:cs="Courier New"/>
              </w:rPr>
            </w:rPrChange>
          </w:rPr>
          <w:t>[4]-&gt;N[5]-&gt;O[6]-&gt;I[7]-&gt;E(Backtracking)</w:t>
        </w:r>
      </w:ins>
    </w:p>
    <w:p w14:paraId="604C8019" w14:textId="77777777" w:rsidR="00073577" w:rsidRPr="00073577" w:rsidRDefault="00073577" w:rsidP="00073577">
      <w:pPr>
        <w:spacing w:before="0" w:after="0"/>
        <w:rPr>
          <w:ins w:id="13355" w:author="Abhishek Deep Nigam" w:date="2015-10-26T01:01:00Z"/>
          <w:rFonts w:ascii="Courier New" w:hAnsi="Courier New" w:cs="Courier New"/>
          <w:sz w:val="16"/>
          <w:szCs w:val="16"/>
          <w:rPrChange w:id="13356" w:author="Abhishek Deep Nigam" w:date="2015-10-26T01:01:00Z">
            <w:rPr>
              <w:ins w:id="13357" w:author="Abhishek Deep Nigam" w:date="2015-10-26T01:01:00Z"/>
              <w:rFonts w:ascii="Courier New" w:hAnsi="Courier New" w:cs="Courier New"/>
            </w:rPr>
          </w:rPrChange>
        </w:rPr>
      </w:pPr>
      <w:ins w:id="13358" w:author="Abhishek Deep Nigam" w:date="2015-10-26T01:01:00Z">
        <w:r w:rsidRPr="00073577">
          <w:rPr>
            <w:rFonts w:ascii="Courier New" w:hAnsi="Courier New" w:cs="Courier New"/>
            <w:sz w:val="16"/>
            <w:szCs w:val="16"/>
            <w:rPrChange w:id="13359" w:author="Abhishek Deep Nigam" w:date="2015-10-26T01:01:00Z">
              <w:rPr>
                <w:rFonts w:ascii="Courier New" w:hAnsi="Courier New" w:cs="Courier New"/>
              </w:rPr>
            </w:rPrChange>
          </w:rPr>
          <w:t>[4]-&gt;O[5]-&gt;O[6]-&gt;I[7]-&gt;E(Backtracking)</w:t>
        </w:r>
      </w:ins>
    </w:p>
    <w:p w14:paraId="71DB32D8" w14:textId="77777777" w:rsidR="00073577" w:rsidRPr="00073577" w:rsidRDefault="00073577" w:rsidP="00073577">
      <w:pPr>
        <w:spacing w:before="0" w:after="0"/>
        <w:rPr>
          <w:ins w:id="13360" w:author="Abhishek Deep Nigam" w:date="2015-10-26T01:01:00Z"/>
          <w:rFonts w:ascii="Courier New" w:hAnsi="Courier New" w:cs="Courier New"/>
          <w:sz w:val="16"/>
          <w:szCs w:val="16"/>
          <w:rPrChange w:id="13361" w:author="Abhishek Deep Nigam" w:date="2015-10-26T01:01:00Z">
            <w:rPr>
              <w:ins w:id="13362" w:author="Abhishek Deep Nigam" w:date="2015-10-26T01:01:00Z"/>
              <w:rFonts w:ascii="Courier New" w:hAnsi="Courier New" w:cs="Courier New"/>
            </w:rPr>
          </w:rPrChange>
        </w:rPr>
      </w:pPr>
      <w:ins w:id="13363" w:author="Abhishek Deep Nigam" w:date="2015-10-26T01:01:00Z">
        <w:r w:rsidRPr="00073577">
          <w:rPr>
            <w:rFonts w:ascii="Courier New" w:hAnsi="Courier New" w:cs="Courier New"/>
            <w:sz w:val="16"/>
            <w:szCs w:val="16"/>
            <w:rPrChange w:id="13364" w:author="Abhishek Deep Nigam" w:date="2015-10-26T01:01:00Z">
              <w:rPr>
                <w:rFonts w:ascii="Courier New" w:hAnsi="Courier New" w:cs="Courier New"/>
              </w:rPr>
            </w:rPrChange>
          </w:rPr>
          <w:t>[4]-&gt;P(Backtracking)</w:t>
        </w:r>
      </w:ins>
    </w:p>
    <w:p w14:paraId="013A7AAA" w14:textId="77777777" w:rsidR="00073577" w:rsidRPr="00073577" w:rsidRDefault="00073577" w:rsidP="00073577">
      <w:pPr>
        <w:spacing w:before="0" w:after="0"/>
        <w:rPr>
          <w:ins w:id="13365" w:author="Abhishek Deep Nigam" w:date="2015-10-26T01:01:00Z"/>
          <w:rFonts w:ascii="Courier New" w:hAnsi="Courier New" w:cs="Courier New"/>
          <w:sz w:val="16"/>
          <w:szCs w:val="16"/>
          <w:rPrChange w:id="13366" w:author="Abhishek Deep Nigam" w:date="2015-10-26T01:01:00Z">
            <w:rPr>
              <w:ins w:id="13367" w:author="Abhishek Deep Nigam" w:date="2015-10-26T01:01:00Z"/>
              <w:rFonts w:ascii="Courier New" w:hAnsi="Courier New" w:cs="Courier New"/>
            </w:rPr>
          </w:rPrChange>
        </w:rPr>
      </w:pPr>
      <w:ins w:id="13368" w:author="Abhishek Deep Nigam" w:date="2015-10-26T01:01:00Z">
        <w:r w:rsidRPr="00073577">
          <w:rPr>
            <w:rFonts w:ascii="Courier New" w:hAnsi="Courier New" w:cs="Courier New"/>
            <w:sz w:val="16"/>
            <w:szCs w:val="16"/>
            <w:rPrChange w:id="13369" w:author="Abhishek Deep Nigam" w:date="2015-10-26T01:01:00Z">
              <w:rPr>
                <w:rFonts w:ascii="Courier New" w:hAnsi="Courier New" w:cs="Courier New"/>
              </w:rPr>
            </w:rPrChange>
          </w:rPr>
          <w:t>[4]-&gt;Q(Backtracking)</w:t>
        </w:r>
      </w:ins>
    </w:p>
    <w:p w14:paraId="3B807857" w14:textId="77777777" w:rsidR="00073577" w:rsidRPr="00073577" w:rsidRDefault="00073577" w:rsidP="00073577">
      <w:pPr>
        <w:spacing w:before="0" w:after="0"/>
        <w:rPr>
          <w:ins w:id="13370" w:author="Abhishek Deep Nigam" w:date="2015-10-26T01:01:00Z"/>
          <w:rFonts w:ascii="Courier New" w:hAnsi="Courier New" w:cs="Courier New"/>
          <w:sz w:val="16"/>
          <w:szCs w:val="16"/>
          <w:rPrChange w:id="13371" w:author="Abhishek Deep Nigam" w:date="2015-10-26T01:01:00Z">
            <w:rPr>
              <w:ins w:id="13372" w:author="Abhishek Deep Nigam" w:date="2015-10-26T01:01:00Z"/>
              <w:rFonts w:ascii="Courier New" w:hAnsi="Courier New" w:cs="Courier New"/>
            </w:rPr>
          </w:rPrChange>
        </w:rPr>
      </w:pPr>
      <w:ins w:id="13373" w:author="Abhishek Deep Nigam" w:date="2015-10-26T01:01:00Z">
        <w:r w:rsidRPr="00073577">
          <w:rPr>
            <w:rFonts w:ascii="Courier New" w:hAnsi="Courier New" w:cs="Courier New"/>
            <w:sz w:val="16"/>
            <w:szCs w:val="16"/>
            <w:rPrChange w:id="13374" w:author="Abhishek Deep Nigam" w:date="2015-10-26T01:01:00Z">
              <w:rPr>
                <w:rFonts w:ascii="Courier New" w:hAnsi="Courier New" w:cs="Courier New"/>
              </w:rPr>
            </w:rPrChange>
          </w:rPr>
          <w:t>[4]-&gt;S(Backtracking)</w:t>
        </w:r>
      </w:ins>
    </w:p>
    <w:p w14:paraId="4A957E5E" w14:textId="77777777" w:rsidR="00073577" w:rsidRPr="00073577" w:rsidRDefault="00073577" w:rsidP="00073577">
      <w:pPr>
        <w:spacing w:before="0" w:after="0"/>
        <w:rPr>
          <w:ins w:id="13375" w:author="Abhishek Deep Nigam" w:date="2015-10-26T01:01:00Z"/>
          <w:rFonts w:ascii="Courier New" w:hAnsi="Courier New" w:cs="Courier New"/>
          <w:sz w:val="16"/>
          <w:szCs w:val="16"/>
          <w:rPrChange w:id="13376" w:author="Abhishek Deep Nigam" w:date="2015-10-26T01:01:00Z">
            <w:rPr>
              <w:ins w:id="13377" w:author="Abhishek Deep Nigam" w:date="2015-10-26T01:01:00Z"/>
              <w:rFonts w:ascii="Courier New" w:hAnsi="Courier New" w:cs="Courier New"/>
            </w:rPr>
          </w:rPrChange>
        </w:rPr>
      </w:pPr>
      <w:ins w:id="13378" w:author="Abhishek Deep Nigam" w:date="2015-10-26T01:01:00Z">
        <w:r w:rsidRPr="00073577">
          <w:rPr>
            <w:rFonts w:ascii="Courier New" w:hAnsi="Courier New" w:cs="Courier New"/>
            <w:sz w:val="16"/>
            <w:szCs w:val="16"/>
            <w:rPrChange w:id="13379" w:author="Abhishek Deep Nigam" w:date="2015-10-26T01:01:00Z">
              <w:rPr>
                <w:rFonts w:ascii="Courier New" w:hAnsi="Courier New" w:cs="Courier New"/>
              </w:rPr>
            </w:rPrChange>
          </w:rPr>
          <w:t>[4]-&gt;Y[5]-&gt;O[6]-&gt;I[7]-&gt;E(Backtracking)</w:t>
        </w:r>
      </w:ins>
    </w:p>
    <w:p w14:paraId="641DBC81" w14:textId="77777777" w:rsidR="00073577" w:rsidRPr="00073577" w:rsidRDefault="00073577" w:rsidP="00073577">
      <w:pPr>
        <w:spacing w:before="0" w:after="0"/>
        <w:rPr>
          <w:ins w:id="13380" w:author="Abhishek Deep Nigam" w:date="2015-10-26T01:01:00Z"/>
          <w:rFonts w:ascii="Courier New" w:hAnsi="Courier New" w:cs="Courier New"/>
          <w:sz w:val="16"/>
          <w:szCs w:val="16"/>
          <w:rPrChange w:id="13381" w:author="Abhishek Deep Nigam" w:date="2015-10-26T01:01:00Z">
            <w:rPr>
              <w:ins w:id="13382" w:author="Abhishek Deep Nigam" w:date="2015-10-26T01:01:00Z"/>
              <w:rFonts w:ascii="Courier New" w:hAnsi="Courier New" w:cs="Courier New"/>
            </w:rPr>
          </w:rPrChange>
        </w:rPr>
      </w:pPr>
      <w:ins w:id="13383" w:author="Abhishek Deep Nigam" w:date="2015-10-26T01:01:00Z">
        <w:r w:rsidRPr="00073577">
          <w:rPr>
            <w:rFonts w:ascii="Courier New" w:hAnsi="Courier New" w:cs="Courier New"/>
            <w:sz w:val="16"/>
            <w:szCs w:val="16"/>
            <w:rPrChange w:id="13384" w:author="Abhishek Deep Nigam" w:date="2015-10-26T01:01:00Z">
              <w:rPr>
                <w:rFonts w:ascii="Courier New" w:hAnsi="Courier New" w:cs="Courier New"/>
              </w:rPr>
            </w:rPrChange>
          </w:rPr>
          <w:t>[1]-&gt;H[2]-&gt;T[3]-&gt;T[4]-&gt;A(Backtracking)</w:t>
        </w:r>
      </w:ins>
    </w:p>
    <w:p w14:paraId="63D59154" w14:textId="77777777" w:rsidR="00073577" w:rsidRPr="00073577" w:rsidRDefault="00073577" w:rsidP="00073577">
      <w:pPr>
        <w:spacing w:before="0" w:after="0"/>
        <w:rPr>
          <w:ins w:id="13385" w:author="Abhishek Deep Nigam" w:date="2015-10-26T01:01:00Z"/>
          <w:rFonts w:ascii="Courier New" w:hAnsi="Courier New" w:cs="Courier New"/>
          <w:sz w:val="16"/>
          <w:szCs w:val="16"/>
          <w:rPrChange w:id="13386" w:author="Abhishek Deep Nigam" w:date="2015-10-26T01:01:00Z">
            <w:rPr>
              <w:ins w:id="13387" w:author="Abhishek Deep Nigam" w:date="2015-10-26T01:01:00Z"/>
              <w:rFonts w:ascii="Courier New" w:hAnsi="Courier New" w:cs="Courier New"/>
            </w:rPr>
          </w:rPrChange>
        </w:rPr>
      </w:pPr>
      <w:ins w:id="13388" w:author="Abhishek Deep Nigam" w:date="2015-10-26T01:01:00Z">
        <w:r w:rsidRPr="00073577">
          <w:rPr>
            <w:rFonts w:ascii="Courier New" w:hAnsi="Courier New" w:cs="Courier New"/>
            <w:sz w:val="16"/>
            <w:szCs w:val="16"/>
            <w:rPrChange w:id="13389" w:author="Abhishek Deep Nigam" w:date="2015-10-26T01:01:00Z">
              <w:rPr>
                <w:rFonts w:ascii="Courier New" w:hAnsi="Courier New" w:cs="Courier New"/>
              </w:rPr>
            </w:rPrChange>
          </w:rPr>
          <w:t>[4]-&gt;N[5]-&gt;O[6]-&gt;I[7]-&gt;E(Backtracking)</w:t>
        </w:r>
      </w:ins>
    </w:p>
    <w:p w14:paraId="13353602" w14:textId="77777777" w:rsidR="00073577" w:rsidRPr="00073577" w:rsidRDefault="00073577" w:rsidP="00073577">
      <w:pPr>
        <w:spacing w:before="0" w:after="0"/>
        <w:rPr>
          <w:ins w:id="13390" w:author="Abhishek Deep Nigam" w:date="2015-10-26T01:01:00Z"/>
          <w:rFonts w:ascii="Courier New" w:hAnsi="Courier New" w:cs="Courier New"/>
          <w:sz w:val="16"/>
          <w:szCs w:val="16"/>
          <w:rPrChange w:id="13391" w:author="Abhishek Deep Nigam" w:date="2015-10-26T01:01:00Z">
            <w:rPr>
              <w:ins w:id="13392" w:author="Abhishek Deep Nigam" w:date="2015-10-26T01:01:00Z"/>
              <w:rFonts w:ascii="Courier New" w:hAnsi="Courier New" w:cs="Courier New"/>
            </w:rPr>
          </w:rPrChange>
        </w:rPr>
      </w:pPr>
      <w:ins w:id="13393" w:author="Abhishek Deep Nigam" w:date="2015-10-26T01:01:00Z">
        <w:r w:rsidRPr="00073577">
          <w:rPr>
            <w:rFonts w:ascii="Courier New" w:hAnsi="Courier New" w:cs="Courier New"/>
            <w:sz w:val="16"/>
            <w:szCs w:val="16"/>
            <w:rPrChange w:id="13394" w:author="Abhishek Deep Nigam" w:date="2015-10-26T01:01:00Z">
              <w:rPr>
                <w:rFonts w:ascii="Courier New" w:hAnsi="Courier New" w:cs="Courier New"/>
              </w:rPr>
            </w:rPrChange>
          </w:rPr>
          <w:t>[4]-&gt;O[5]-&gt;O[6]-&gt;I[7]-&gt;E(Backtracking)</w:t>
        </w:r>
      </w:ins>
    </w:p>
    <w:p w14:paraId="7B65B32E" w14:textId="77777777" w:rsidR="00073577" w:rsidRPr="00073577" w:rsidRDefault="00073577" w:rsidP="00073577">
      <w:pPr>
        <w:spacing w:before="0" w:after="0"/>
        <w:rPr>
          <w:ins w:id="13395" w:author="Abhishek Deep Nigam" w:date="2015-10-26T01:01:00Z"/>
          <w:rFonts w:ascii="Courier New" w:hAnsi="Courier New" w:cs="Courier New"/>
          <w:sz w:val="16"/>
          <w:szCs w:val="16"/>
          <w:rPrChange w:id="13396" w:author="Abhishek Deep Nigam" w:date="2015-10-26T01:01:00Z">
            <w:rPr>
              <w:ins w:id="13397" w:author="Abhishek Deep Nigam" w:date="2015-10-26T01:01:00Z"/>
              <w:rFonts w:ascii="Courier New" w:hAnsi="Courier New" w:cs="Courier New"/>
            </w:rPr>
          </w:rPrChange>
        </w:rPr>
      </w:pPr>
      <w:ins w:id="13398" w:author="Abhishek Deep Nigam" w:date="2015-10-26T01:01:00Z">
        <w:r w:rsidRPr="00073577">
          <w:rPr>
            <w:rFonts w:ascii="Courier New" w:hAnsi="Courier New" w:cs="Courier New"/>
            <w:sz w:val="16"/>
            <w:szCs w:val="16"/>
            <w:rPrChange w:id="13399" w:author="Abhishek Deep Nigam" w:date="2015-10-26T01:01:00Z">
              <w:rPr>
                <w:rFonts w:ascii="Courier New" w:hAnsi="Courier New" w:cs="Courier New"/>
              </w:rPr>
            </w:rPrChange>
          </w:rPr>
          <w:t>[4]-&gt;P(Backtracking)</w:t>
        </w:r>
      </w:ins>
    </w:p>
    <w:p w14:paraId="0797DE5B" w14:textId="77777777" w:rsidR="00073577" w:rsidRPr="00073577" w:rsidRDefault="00073577" w:rsidP="00073577">
      <w:pPr>
        <w:spacing w:before="0" w:after="0"/>
        <w:rPr>
          <w:ins w:id="13400" w:author="Abhishek Deep Nigam" w:date="2015-10-26T01:01:00Z"/>
          <w:rFonts w:ascii="Courier New" w:hAnsi="Courier New" w:cs="Courier New"/>
          <w:sz w:val="16"/>
          <w:szCs w:val="16"/>
          <w:rPrChange w:id="13401" w:author="Abhishek Deep Nigam" w:date="2015-10-26T01:01:00Z">
            <w:rPr>
              <w:ins w:id="13402" w:author="Abhishek Deep Nigam" w:date="2015-10-26T01:01:00Z"/>
              <w:rFonts w:ascii="Courier New" w:hAnsi="Courier New" w:cs="Courier New"/>
            </w:rPr>
          </w:rPrChange>
        </w:rPr>
      </w:pPr>
      <w:ins w:id="13403" w:author="Abhishek Deep Nigam" w:date="2015-10-26T01:01:00Z">
        <w:r w:rsidRPr="00073577">
          <w:rPr>
            <w:rFonts w:ascii="Courier New" w:hAnsi="Courier New" w:cs="Courier New"/>
            <w:sz w:val="16"/>
            <w:szCs w:val="16"/>
            <w:rPrChange w:id="13404" w:author="Abhishek Deep Nigam" w:date="2015-10-26T01:01:00Z">
              <w:rPr>
                <w:rFonts w:ascii="Courier New" w:hAnsi="Courier New" w:cs="Courier New"/>
              </w:rPr>
            </w:rPrChange>
          </w:rPr>
          <w:t>[4]-&gt;Q(Backtracking)</w:t>
        </w:r>
      </w:ins>
    </w:p>
    <w:p w14:paraId="6839F93C" w14:textId="77777777" w:rsidR="00073577" w:rsidRPr="00073577" w:rsidRDefault="00073577" w:rsidP="00073577">
      <w:pPr>
        <w:spacing w:before="0" w:after="0"/>
        <w:rPr>
          <w:ins w:id="13405" w:author="Abhishek Deep Nigam" w:date="2015-10-26T01:01:00Z"/>
          <w:rFonts w:ascii="Courier New" w:hAnsi="Courier New" w:cs="Courier New"/>
          <w:sz w:val="16"/>
          <w:szCs w:val="16"/>
          <w:rPrChange w:id="13406" w:author="Abhishek Deep Nigam" w:date="2015-10-26T01:01:00Z">
            <w:rPr>
              <w:ins w:id="13407" w:author="Abhishek Deep Nigam" w:date="2015-10-26T01:01:00Z"/>
              <w:rFonts w:ascii="Courier New" w:hAnsi="Courier New" w:cs="Courier New"/>
            </w:rPr>
          </w:rPrChange>
        </w:rPr>
      </w:pPr>
      <w:ins w:id="13408" w:author="Abhishek Deep Nigam" w:date="2015-10-26T01:01:00Z">
        <w:r w:rsidRPr="00073577">
          <w:rPr>
            <w:rFonts w:ascii="Courier New" w:hAnsi="Courier New" w:cs="Courier New"/>
            <w:sz w:val="16"/>
            <w:szCs w:val="16"/>
            <w:rPrChange w:id="13409" w:author="Abhishek Deep Nigam" w:date="2015-10-26T01:01:00Z">
              <w:rPr>
                <w:rFonts w:ascii="Courier New" w:hAnsi="Courier New" w:cs="Courier New"/>
              </w:rPr>
            </w:rPrChange>
          </w:rPr>
          <w:t>[4]-&gt;S(Backtracking)</w:t>
        </w:r>
      </w:ins>
    </w:p>
    <w:p w14:paraId="131B6B23" w14:textId="77777777" w:rsidR="00073577" w:rsidRPr="00073577" w:rsidRDefault="00073577" w:rsidP="00073577">
      <w:pPr>
        <w:spacing w:before="0" w:after="0"/>
        <w:rPr>
          <w:ins w:id="13410" w:author="Abhishek Deep Nigam" w:date="2015-10-26T01:01:00Z"/>
          <w:rFonts w:ascii="Courier New" w:hAnsi="Courier New" w:cs="Courier New"/>
          <w:sz w:val="16"/>
          <w:szCs w:val="16"/>
          <w:rPrChange w:id="13411" w:author="Abhishek Deep Nigam" w:date="2015-10-26T01:01:00Z">
            <w:rPr>
              <w:ins w:id="13412" w:author="Abhishek Deep Nigam" w:date="2015-10-26T01:01:00Z"/>
              <w:rFonts w:ascii="Courier New" w:hAnsi="Courier New" w:cs="Courier New"/>
            </w:rPr>
          </w:rPrChange>
        </w:rPr>
      </w:pPr>
      <w:ins w:id="13413" w:author="Abhishek Deep Nigam" w:date="2015-10-26T01:01:00Z">
        <w:r w:rsidRPr="00073577">
          <w:rPr>
            <w:rFonts w:ascii="Courier New" w:hAnsi="Courier New" w:cs="Courier New"/>
            <w:sz w:val="16"/>
            <w:szCs w:val="16"/>
            <w:rPrChange w:id="13414" w:author="Abhishek Deep Nigam" w:date="2015-10-26T01:01:00Z">
              <w:rPr>
                <w:rFonts w:ascii="Courier New" w:hAnsi="Courier New" w:cs="Courier New"/>
              </w:rPr>
            </w:rPrChange>
          </w:rPr>
          <w:t>[4]-&gt;Y[5]-&gt;O[6]-&gt;I[7]-&gt;E(Backtracking)</w:t>
        </w:r>
      </w:ins>
    </w:p>
    <w:p w14:paraId="1DE9C641" w14:textId="77777777" w:rsidR="00073577" w:rsidRPr="00073577" w:rsidRDefault="00073577" w:rsidP="00073577">
      <w:pPr>
        <w:spacing w:before="0" w:after="0"/>
        <w:rPr>
          <w:ins w:id="13415" w:author="Abhishek Deep Nigam" w:date="2015-10-26T01:01:00Z"/>
          <w:rFonts w:ascii="Courier New" w:hAnsi="Courier New" w:cs="Courier New"/>
          <w:sz w:val="16"/>
          <w:szCs w:val="16"/>
          <w:rPrChange w:id="13416" w:author="Abhishek Deep Nigam" w:date="2015-10-26T01:01:00Z">
            <w:rPr>
              <w:ins w:id="13417" w:author="Abhishek Deep Nigam" w:date="2015-10-26T01:01:00Z"/>
              <w:rFonts w:ascii="Courier New" w:hAnsi="Courier New" w:cs="Courier New"/>
            </w:rPr>
          </w:rPrChange>
        </w:rPr>
      </w:pPr>
      <w:ins w:id="13418" w:author="Abhishek Deep Nigam" w:date="2015-10-26T01:01:00Z">
        <w:r w:rsidRPr="00073577">
          <w:rPr>
            <w:rFonts w:ascii="Courier New" w:hAnsi="Courier New" w:cs="Courier New"/>
            <w:sz w:val="16"/>
            <w:szCs w:val="16"/>
            <w:rPrChange w:id="13419" w:author="Abhishek Deep Nigam" w:date="2015-10-26T01:01:00Z">
              <w:rPr>
                <w:rFonts w:ascii="Courier New" w:hAnsi="Courier New" w:cs="Courier New"/>
              </w:rPr>
            </w:rPrChange>
          </w:rPr>
          <w:t>[1]-&gt;J[2]-&gt;T[3]-&gt;T[4]-&gt;A(Backtracking)</w:t>
        </w:r>
      </w:ins>
    </w:p>
    <w:p w14:paraId="2C67695B" w14:textId="77777777" w:rsidR="00073577" w:rsidRPr="00073577" w:rsidRDefault="00073577" w:rsidP="00073577">
      <w:pPr>
        <w:spacing w:before="0" w:after="0"/>
        <w:rPr>
          <w:ins w:id="13420" w:author="Abhishek Deep Nigam" w:date="2015-10-26T01:01:00Z"/>
          <w:rFonts w:ascii="Courier New" w:hAnsi="Courier New" w:cs="Courier New"/>
          <w:sz w:val="16"/>
          <w:szCs w:val="16"/>
          <w:rPrChange w:id="13421" w:author="Abhishek Deep Nigam" w:date="2015-10-26T01:01:00Z">
            <w:rPr>
              <w:ins w:id="13422" w:author="Abhishek Deep Nigam" w:date="2015-10-26T01:01:00Z"/>
              <w:rFonts w:ascii="Courier New" w:hAnsi="Courier New" w:cs="Courier New"/>
            </w:rPr>
          </w:rPrChange>
        </w:rPr>
      </w:pPr>
      <w:ins w:id="13423" w:author="Abhishek Deep Nigam" w:date="2015-10-26T01:01:00Z">
        <w:r w:rsidRPr="00073577">
          <w:rPr>
            <w:rFonts w:ascii="Courier New" w:hAnsi="Courier New" w:cs="Courier New"/>
            <w:sz w:val="16"/>
            <w:szCs w:val="16"/>
            <w:rPrChange w:id="13424" w:author="Abhishek Deep Nigam" w:date="2015-10-26T01:01:00Z">
              <w:rPr>
                <w:rFonts w:ascii="Courier New" w:hAnsi="Courier New" w:cs="Courier New"/>
              </w:rPr>
            </w:rPrChange>
          </w:rPr>
          <w:t>[4]-&gt;N[5]-&gt;O[6]-&gt;I(Backtracking)</w:t>
        </w:r>
      </w:ins>
    </w:p>
    <w:p w14:paraId="16419550" w14:textId="77777777" w:rsidR="00073577" w:rsidRPr="00073577" w:rsidRDefault="00073577" w:rsidP="00073577">
      <w:pPr>
        <w:spacing w:before="0" w:after="0"/>
        <w:rPr>
          <w:ins w:id="13425" w:author="Abhishek Deep Nigam" w:date="2015-10-26T01:01:00Z"/>
          <w:rFonts w:ascii="Courier New" w:hAnsi="Courier New" w:cs="Courier New"/>
          <w:sz w:val="16"/>
          <w:szCs w:val="16"/>
          <w:rPrChange w:id="13426" w:author="Abhishek Deep Nigam" w:date="2015-10-26T01:01:00Z">
            <w:rPr>
              <w:ins w:id="13427" w:author="Abhishek Deep Nigam" w:date="2015-10-26T01:01:00Z"/>
              <w:rFonts w:ascii="Courier New" w:hAnsi="Courier New" w:cs="Courier New"/>
            </w:rPr>
          </w:rPrChange>
        </w:rPr>
      </w:pPr>
      <w:ins w:id="13428" w:author="Abhishek Deep Nigam" w:date="2015-10-26T01:01:00Z">
        <w:r w:rsidRPr="00073577">
          <w:rPr>
            <w:rFonts w:ascii="Courier New" w:hAnsi="Courier New" w:cs="Courier New"/>
            <w:sz w:val="16"/>
            <w:szCs w:val="16"/>
            <w:rPrChange w:id="13429" w:author="Abhishek Deep Nigam" w:date="2015-10-26T01:01:00Z">
              <w:rPr>
                <w:rFonts w:ascii="Courier New" w:hAnsi="Courier New" w:cs="Courier New"/>
              </w:rPr>
            </w:rPrChange>
          </w:rPr>
          <w:t>[4]-&gt;O[5]-&gt;O[6]-&gt;I(Backtracking)</w:t>
        </w:r>
      </w:ins>
    </w:p>
    <w:p w14:paraId="6D09DBF3" w14:textId="77777777" w:rsidR="00073577" w:rsidRPr="00073577" w:rsidRDefault="00073577" w:rsidP="00073577">
      <w:pPr>
        <w:spacing w:before="0" w:after="0"/>
        <w:rPr>
          <w:ins w:id="13430" w:author="Abhishek Deep Nigam" w:date="2015-10-26T01:01:00Z"/>
          <w:rFonts w:ascii="Courier New" w:hAnsi="Courier New" w:cs="Courier New"/>
          <w:sz w:val="16"/>
          <w:szCs w:val="16"/>
          <w:rPrChange w:id="13431" w:author="Abhishek Deep Nigam" w:date="2015-10-26T01:01:00Z">
            <w:rPr>
              <w:ins w:id="13432" w:author="Abhishek Deep Nigam" w:date="2015-10-26T01:01:00Z"/>
              <w:rFonts w:ascii="Courier New" w:hAnsi="Courier New" w:cs="Courier New"/>
            </w:rPr>
          </w:rPrChange>
        </w:rPr>
      </w:pPr>
      <w:ins w:id="13433" w:author="Abhishek Deep Nigam" w:date="2015-10-26T01:01:00Z">
        <w:r w:rsidRPr="00073577">
          <w:rPr>
            <w:rFonts w:ascii="Courier New" w:hAnsi="Courier New" w:cs="Courier New"/>
            <w:sz w:val="16"/>
            <w:szCs w:val="16"/>
            <w:rPrChange w:id="13434" w:author="Abhishek Deep Nigam" w:date="2015-10-26T01:01:00Z">
              <w:rPr>
                <w:rFonts w:ascii="Courier New" w:hAnsi="Courier New" w:cs="Courier New"/>
              </w:rPr>
            </w:rPrChange>
          </w:rPr>
          <w:t>[4]-&gt;P(Backtracking)</w:t>
        </w:r>
      </w:ins>
    </w:p>
    <w:p w14:paraId="2E47FAD4" w14:textId="77777777" w:rsidR="00073577" w:rsidRPr="00073577" w:rsidRDefault="00073577" w:rsidP="00073577">
      <w:pPr>
        <w:spacing w:before="0" w:after="0"/>
        <w:rPr>
          <w:ins w:id="13435" w:author="Abhishek Deep Nigam" w:date="2015-10-26T01:01:00Z"/>
          <w:rFonts w:ascii="Courier New" w:hAnsi="Courier New" w:cs="Courier New"/>
          <w:sz w:val="16"/>
          <w:szCs w:val="16"/>
          <w:rPrChange w:id="13436" w:author="Abhishek Deep Nigam" w:date="2015-10-26T01:01:00Z">
            <w:rPr>
              <w:ins w:id="13437" w:author="Abhishek Deep Nigam" w:date="2015-10-26T01:01:00Z"/>
              <w:rFonts w:ascii="Courier New" w:hAnsi="Courier New" w:cs="Courier New"/>
            </w:rPr>
          </w:rPrChange>
        </w:rPr>
      </w:pPr>
      <w:ins w:id="13438" w:author="Abhishek Deep Nigam" w:date="2015-10-26T01:01:00Z">
        <w:r w:rsidRPr="00073577">
          <w:rPr>
            <w:rFonts w:ascii="Courier New" w:hAnsi="Courier New" w:cs="Courier New"/>
            <w:sz w:val="16"/>
            <w:szCs w:val="16"/>
            <w:rPrChange w:id="13439" w:author="Abhishek Deep Nigam" w:date="2015-10-26T01:01:00Z">
              <w:rPr>
                <w:rFonts w:ascii="Courier New" w:hAnsi="Courier New" w:cs="Courier New"/>
              </w:rPr>
            </w:rPrChange>
          </w:rPr>
          <w:t>[4]-&gt;Q(Backtracking)</w:t>
        </w:r>
      </w:ins>
    </w:p>
    <w:p w14:paraId="1A6E731B" w14:textId="77777777" w:rsidR="00073577" w:rsidRPr="00073577" w:rsidRDefault="00073577" w:rsidP="00073577">
      <w:pPr>
        <w:spacing w:before="0" w:after="0"/>
        <w:rPr>
          <w:ins w:id="13440" w:author="Abhishek Deep Nigam" w:date="2015-10-26T01:01:00Z"/>
          <w:rFonts w:ascii="Courier New" w:hAnsi="Courier New" w:cs="Courier New"/>
          <w:sz w:val="16"/>
          <w:szCs w:val="16"/>
          <w:rPrChange w:id="13441" w:author="Abhishek Deep Nigam" w:date="2015-10-26T01:01:00Z">
            <w:rPr>
              <w:ins w:id="13442" w:author="Abhishek Deep Nigam" w:date="2015-10-26T01:01:00Z"/>
              <w:rFonts w:ascii="Courier New" w:hAnsi="Courier New" w:cs="Courier New"/>
            </w:rPr>
          </w:rPrChange>
        </w:rPr>
      </w:pPr>
      <w:ins w:id="13443" w:author="Abhishek Deep Nigam" w:date="2015-10-26T01:01:00Z">
        <w:r w:rsidRPr="00073577">
          <w:rPr>
            <w:rFonts w:ascii="Courier New" w:hAnsi="Courier New" w:cs="Courier New"/>
            <w:sz w:val="16"/>
            <w:szCs w:val="16"/>
            <w:rPrChange w:id="13444" w:author="Abhishek Deep Nigam" w:date="2015-10-26T01:01:00Z">
              <w:rPr>
                <w:rFonts w:ascii="Courier New" w:hAnsi="Courier New" w:cs="Courier New"/>
              </w:rPr>
            </w:rPrChange>
          </w:rPr>
          <w:t>[4]-&gt;S(Backtracking)</w:t>
        </w:r>
      </w:ins>
    </w:p>
    <w:p w14:paraId="1A428F5A" w14:textId="77777777" w:rsidR="00073577" w:rsidRPr="00073577" w:rsidRDefault="00073577" w:rsidP="00073577">
      <w:pPr>
        <w:spacing w:before="0" w:after="0"/>
        <w:rPr>
          <w:ins w:id="13445" w:author="Abhishek Deep Nigam" w:date="2015-10-26T01:01:00Z"/>
          <w:rFonts w:ascii="Courier New" w:hAnsi="Courier New" w:cs="Courier New"/>
          <w:sz w:val="16"/>
          <w:szCs w:val="16"/>
          <w:rPrChange w:id="13446" w:author="Abhishek Deep Nigam" w:date="2015-10-26T01:01:00Z">
            <w:rPr>
              <w:ins w:id="13447" w:author="Abhishek Deep Nigam" w:date="2015-10-26T01:01:00Z"/>
              <w:rFonts w:ascii="Courier New" w:hAnsi="Courier New" w:cs="Courier New"/>
            </w:rPr>
          </w:rPrChange>
        </w:rPr>
      </w:pPr>
      <w:ins w:id="13448" w:author="Abhishek Deep Nigam" w:date="2015-10-26T01:01:00Z">
        <w:r w:rsidRPr="00073577">
          <w:rPr>
            <w:rFonts w:ascii="Courier New" w:hAnsi="Courier New" w:cs="Courier New"/>
            <w:sz w:val="16"/>
            <w:szCs w:val="16"/>
            <w:rPrChange w:id="13449" w:author="Abhishek Deep Nigam" w:date="2015-10-26T01:01:00Z">
              <w:rPr>
                <w:rFonts w:ascii="Courier New" w:hAnsi="Courier New" w:cs="Courier New"/>
              </w:rPr>
            </w:rPrChange>
          </w:rPr>
          <w:t>[4]-&gt;Y[5]-&gt;O[6]-&gt;I(Backtracking)</w:t>
        </w:r>
      </w:ins>
    </w:p>
    <w:p w14:paraId="0682408C" w14:textId="77777777" w:rsidR="00073577" w:rsidRPr="00073577" w:rsidRDefault="00073577" w:rsidP="00073577">
      <w:pPr>
        <w:spacing w:before="0" w:after="0"/>
        <w:rPr>
          <w:ins w:id="13450" w:author="Abhishek Deep Nigam" w:date="2015-10-26T01:01:00Z"/>
          <w:rFonts w:ascii="Courier New" w:hAnsi="Courier New" w:cs="Courier New"/>
          <w:sz w:val="16"/>
          <w:szCs w:val="16"/>
          <w:rPrChange w:id="13451" w:author="Abhishek Deep Nigam" w:date="2015-10-26T01:01:00Z">
            <w:rPr>
              <w:ins w:id="13452" w:author="Abhishek Deep Nigam" w:date="2015-10-26T01:01:00Z"/>
              <w:rFonts w:ascii="Courier New" w:hAnsi="Courier New" w:cs="Courier New"/>
            </w:rPr>
          </w:rPrChange>
        </w:rPr>
      </w:pPr>
      <w:ins w:id="13453" w:author="Abhishek Deep Nigam" w:date="2015-10-26T01:01:00Z">
        <w:r w:rsidRPr="00073577">
          <w:rPr>
            <w:rFonts w:ascii="Courier New" w:hAnsi="Courier New" w:cs="Courier New"/>
            <w:sz w:val="16"/>
            <w:szCs w:val="16"/>
            <w:rPrChange w:id="13454" w:author="Abhishek Deep Nigam" w:date="2015-10-26T01:01:00Z">
              <w:rPr>
                <w:rFonts w:ascii="Courier New" w:hAnsi="Courier New" w:cs="Courier New"/>
              </w:rPr>
            </w:rPrChange>
          </w:rPr>
          <w:t>[1]-&gt;M[2]-&gt;T[3]-&gt;T[4]-&gt;A(Backtracking)</w:t>
        </w:r>
      </w:ins>
    </w:p>
    <w:p w14:paraId="4DF2EDF6" w14:textId="77777777" w:rsidR="00073577" w:rsidRPr="00073577" w:rsidRDefault="00073577" w:rsidP="00073577">
      <w:pPr>
        <w:spacing w:before="0" w:after="0"/>
        <w:rPr>
          <w:ins w:id="13455" w:author="Abhishek Deep Nigam" w:date="2015-10-26T01:01:00Z"/>
          <w:rFonts w:ascii="Courier New" w:hAnsi="Courier New" w:cs="Courier New"/>
          <w:sz w:val="16"/>
          <w:szCs w:val="16"/>
          <w:rPrChange w:id="13456" w:author="Abhishek Deep Nigam" w:date="2015-10-26T01:01:00Z">
            <w:rPr>
              <w:ins w:id="13457" w:author="Abhishek Deep Nigam" w:date="2015-10-26T01:01:00Z"/>
              <w:rFonts w:ascii="Courier New" w:hAnsi="Courier New" w:cs="Courier New"/>
            </w:rPr>
          </w:rPrChange>
        </w:rPr>
      </w:pPr>
      <w:ins w:id="13458" w:author="Abhishek Deep Nigam" w:date="2015-10-26T01:01:00Z">
        <w:r w:rsidRPr="00073577">
          <w:rPr>
            <w:rFonts w:ascii="Courier New" w:hAnsi="Courier New" w:cs="Courier New"/>
            <w:sz w:val="16"/>
            <w:szCs w:val="16"/>
            <w:rPrChange w:id="13459" w:author="Abhishek Deep Nigam" w:date="2015-10-26T01:01:00Z">
              <w:rPr>
                <w:rFonts w:ascii="Courier New" w:hAnsi="Courier New" w:cs="Courier New"/>
              </w:rPr>
            </w:rPrChange>
          </w:rPr>
          <w:t>[4]-&gt;N[5]-&gt;O[6]-&gt;I(Backtracking)</w:t>
        </w:r>
      </w:ins>
    </w:p>
    <w:p w14:paraId="7B9FCB8F" w14:textId="77777777" w:rsidR="00073577" w:rsidRPr="00073577" w:rsidRDefault="00073577" w:rsidP="00073577">
      <w:pPr>
        <w:spacing w:before="0" w:after="0"/>
        <w:rPr>
          <w:ins w:id="13460" w:author="Abhishek Deep Nigam" w:date="2015-10-26T01:01:00Z"/>
          <w:rFonts w:ascii="Courier New" w:hAnsi="Courier New" w:cs="Courier New"/>
          <w:sz w:val="16"/>
          <w:szCs w:val="16"/>
          <w:rPrChange w:id="13461" w:author="Abhishek Deep Nigam" w:date="2015-10-26T01:01:00Z">
            <w:rPr>
              <w:ins w:id="13462" w:author="Abhishek Deep Nigam" w:date="2015-10-26T01:01:00Z"/>
              <w:rFonts w:ascii="Courier New" w:hAnsi="Courier New" w:cs="Courier New"/>
            </w:rPr>
          </w:rPrChange>
        </w:rPr>
      </w:pPr>
      <w:ins w:id="13463" w:author="Abhishek Deep Nigam" w:date="2015-10-26T01:01:00Z">
        <w:r w:rsidRPr="00073577">
          <w:rPr>
            <w:rFonts w:ascii="Courier New" w:hAnsi="Courier New" w:cs="Courier New"/>
            <w:sz w:val="16"/>
            <w:szCs w:val="16"/>
            <w:rPrChange w:id="13464" w:author="Abhishek Deep Nigam" w:date="2015-10-26T01:01:00Z">
              <w:rPr>
                <w:rFonts w:ascii="Courier New" w:hAnsi="Courier New" w:cs="Courier New"/>
              </w:rPr>
            </w:rPrChange>
          </w:rPr>
          <w:t>[4]-&gt;O[5]-&gt;O[6]-&gt;I(Backtracking)</w:t>
        </w:r>
      </w:ins>
    </w:p>
    <w:p w14:paraId="3C511AF2" w14:textId="77777777" w:rsidR="00073577" w:rsidRPr="00073577" w:rsidRDefault="00073577" w:rsidP="00073577">
      <w:pPr>
        <w:spacing w:before="0" w:after="0"/>
        <w:rPr>
          <w:ins w:id="13465" w:author="Abhishek Deep Nigam" w:date="2015-10-26T01:01:00Z"/>
          <w:rFonts w:ascii="Courier New" w:hAnsi="Courier New" w:cs="Courier New"/>
          <w:sz w:val="16"/>
          <w:szCs w:val="16"/>
          <w:rPrChange w:id="13466" w:author="Abhishek Deep Nigam" w:date="2015-10-26T01:01:00Z">
            <w:rPr>
              <w:ins w:id="13467" w:author="Abhishek Deep Nigam" w:date="2015-10-26T01:01:00Z"/>
              <w:rFonts w:ascii="Courier New" w:hAnsi="Courier New" w:cs="Courier New"/>
            </w:rPr>
          </w:rPrChange>
        </w:rPr>
      </w:pPr>
      <w:ins w:id="13468" w:author="Abhishek Deep Nigam" w:date="2015-10-26T01:01:00Z">
        <w:r w:rsidRPr="00073577">
          <w:rPr>
            <w:rFonts w:ascii="Courier New" w:hAnsi="Courier New" w:cs="Courier New"/>
            <w:sz w:val="16"/>
            <w:szCs w:val="16"/>
            <w:rPrChange w:id="13469" w:author="Abhishek Deep Nigam" w:date="2015-10-26T01:01:00Z">
              <w:rPr>
                <w:rFonts w:ascii="Courier New" w:hAnsi="Courier New" w:cs="Courier New"/>
              </w:rPr>
            </w:rPrChange>
          </w:rPr>
          <w:t>[4]-&gt;P(Backtracking)</w:t>
        </w:r>
      </w:ins>
    </w:p>
    <w:p w14:paraId="0E838245" w14:textId="77777777" w:rsidR="00073577" w:rsidRPr="00073577" w:rsidRDefault="00073577" w:rsidP="00073577">
      <w:pPr>
        <w:spacing w:before="0" w:after="0"/>
        <w:rPr>
          <w:ins w:id="13470" w:author="Abhishek Deep Nigam" w:date="2015-10-26T01:01:00Z"/>
          <w:rFonts w:ascii="Courier New" w:hAnsi="Courier New" w:cs="Courier New"/>
          <w:sz w:val="16"/>
          <w:szCs w:val="16"/>
          <w:rPrChange w:id="13471" w:author="Abhishek Deep Nigam" w:date="2015-10-26T01:01:00Z">
            <w:rPr>
              <w:ins w:id="13472" w:author="Abhishek Deep Nigam" w:date="2015-10-26T01:01:00Z"/>
              <w:rFonts w:ascii="Courier New" w:hAnsi="Courier New" w:cs="Courier New"/>
            </w:rPr>
          </w:rPrChange>
        </w:rPr>
      </w:pPr>
      <w:ins w:id="13473" w:author="Abhishek Deep Nigam" w:date="2015-10-26T01:01:00Z">
        <w:r w:rsidRPr="00073577">
          <w:rPr>
            <w:rFonts w:ascii="Courier New" w:hAnsi="Courier New" w:cs="Courier New"/>
            <w:sz w:val="16"/>
            <w:szCs w:val="16"/>
            <w:rPrChange w:id="13474" w:author="Abhishek Deep Nigam" w:date="2015-10-26T01:01:00Z">
              <w:rPr>
                <w:rFonts w:ascii="Courier New" w:hAnsi="Courier New" w:cs="Courier New"/>
              </w:rPr>
            </w:rPrChange>
          </w:rPr>
          <w:t>[4]-&gt;Q(Backtracking)</w:t>
        </w:r>
      </w:ins>
    </w:p>
    <w:p w14:paraId="66294810" w14:textId="77777777" w:rsidR="00073577" w:rsidRPr="00073577" w:rsidRDefault="00073577" w:rsidP="00073577">
      <w:pPr>
        <w:spacing w:before="0" w:after="0"/>
        <w:rPr>
          <w:ins w:id="13475" w:author="Abhishek Deep Nigam" w:date="2015-10-26T01:01:00Z"/>
          <w:rFonts w:ascii="Courier New" w:hAnsi="Courier New" w:cs="Courier New"/>
          <w:sz w:val="16"/>
          <w:szCs w:val="16"/>
          <w:rPrChange w:id="13476" w:author="Abhishek Deep Nigam" w:date="2015-10-26T01:01:00Z">
            <w:rPr>
              <w:ins w:id="13477" w:author="Abhishek Deep Nigam" w:date="2015-10-26T01:01:00Z"/>
              <w:rFonts w:ascii="Courier New" w:hAnsi="Courier New" w:cs="Courier New"/>
            </w:rPr>
          </w:rPrChange>
        </w:rPr>
      </w:pPr>
      <w:ins w:id="13478" w:author="Abhishek Deep Nigam" w:date="2015-10-26T01:01:00Z">
        <w:r w:rsidRPr="00073577">
          <w:rPr>
            <w:rFonts w:ascii="Courier New" w:hAnsi="Courier New" w:cs="Courier New"/>
            <w:sz w:val="16"/>
            <w:szCs w:val="16"/>
            <w:rPrChange w:id="13479" w:author="Abhishek Deep Nigam" w:date="2015-10-26T01:01:00Z">
              <w:rPr>
                <w:rFonts w:ascii="Courier New" w:hAnsi="Courier New" w:cs="Courier New"/>
              </w:rPr>
            </w:rPrChange>
          </w:rPr>
          <w:t>[4]-&gt;S(Backtracking)</w:t>
        </w:r>
      </w:ins>
    </w:p>
    <w:p w14:paraId="58BE7417" w14:textId="77777777" w:rsidR="00073577" w:rsidRPr="00073577" w:rsidRDefault="00073577" w:rsidP="00073577">
      <w:pPr>
        <w:spacing w:before="0" w:after="0"/>
        <w:rPr>
          <w:ins w:id="13480" w:author="Abhishek Deep Nigam" w:date="2015-10-26T01:01:00Z"/>
          <w:rFonts w:ascii="Courier New" w:hAnsi="Courier New" w:cs="Courier New"/>
          <w:sz w:val="16"/>
          <w:szCs w:val="16"/>
          <w:rPrChange w:id="13481" w:author="Abhishek Deep Nigam" w:date="2015-10-26T01:01:00Z">
            <w:rPr>
              <w:ins w:id="13482" w:author="Abhishek Deep Nigam" w:date="2015-10-26T01:01:00Z"/>
              <w:rFonts w:ascii="Courier New" w:hAnsi="Courier New" w:cs="Courier New"/>
            </w:rPr>
          </w:rPrChange>
        </w:rPr>
      </w:pPr>
      <w:ins w:id="13483" w:author="Abhishek Deep Nigam" w:date="2015-10-26T01:01:00Z">
        <w:r w:rsidRPr="00073577">
          <w:rPr>
            <w:rFonts w:ascii="Courier New" w:hAnsi="Courier New" w:cs="Courier New"/>
            <w:sz w:val="16"/>
            <w:szCs w:val="16"/>
            <w:rPrChange w:id="13484" w:author="Abhishek Deep Nigam" w:date="2015-10-26T01:01:00Z">
              <w:rPr>
                <w:rFonts w:ascii="Courier New" w:hAnsi="Courier New" w:cs="Courier New"/>
              </w:rPr>
            </w:rPrChange>
          </w:rPr>
          <w:t>[4]-&gt;Y[5]-&gt;O[6]-&gt;I(Backtracking)</w:t>
        </w:r>
      </w:ins>
    </w:p>
    <w:p w14:paraId="1D786DE0" w14:textId="77777777" w:rsidR="00073577" w:rsidRPr="00073577" w:rsidRDefault="00073577" w:rsidP="00073577">
      <w:pPr>
        <w:spacing w:before="0" w:after="0"/>
        <w:rPr>
          <w:ins w:id="13485" w:author="Abhishek Deep Nigam" w:date="2015-10-26T01:01:00Z"/>
          <w:rFonts w:ascii="Courier New" w:hAnsi="Courier New" w:cs="Courier New"/>
          <w:sz w:val="16"/>
          <w:szCs w:val="16"/>
          <w:rPrChange w:id="13486" w:author="Abhishek Deep Nigam" w:date="2015-10-26T01:01:00Z">
            <w:rPr>
              <w:ins w:id="13487" w:author="Abhishek Deep Nigam" w:date="2015-10-26T01:01:00Z"/>
              <w:rFonts w:ascii="Courier New" w:hAnsi="Courier New" w:cs="Courier New"/>
            </w:rPr>
          </w:rPrChange>
        </w:rPr>
      </w:pPr>
      <w:ins w:id="13488" w:author="Abhishek Deep Nigam" w:date="2015-10-26T01:01:00Z">
        <w:r w:rsidRPr="00073577">
          <w:rPr>
            <w:rFonts w:ascii="Courier New" w:hAnsi="Courier New" w:cs="Courier New"/>
            <w:sz w:val="16"/>
            <w:szCs w:val="16"/>
            <w:rPrChange w:id="13489" w:author="Abhishek Deep Nigam" w:date="2015-10-26T01:01:00Z">
              <w:rPr>
                <w:rFonts w:ascii="Courier New" w:hAnsi="Courier New" w:cs="Courier New"/>
              </w:rPr>
            </w:rPrChange>
          </w:rPr>
          <w:t>[1]-&gt;O[2]-&gt;T[3]-&gt;T[4]-&gt;A(Backtracking)</w:t>
        </w:r>
      </w:ins>
    </w:p>
    <w:p w14:paraId="301BE3D9" w14:textId="77777777" w:rsidR="00073577" w:rsidRPr="00073577" w:rsidRDefault="00073577" w:rsidP="00073577">
      <w:pPr>
        <w:spacing w:before="0" w:after="0"/>
        <w:rPr>
          <w:ins w:id="13490" w:author="Abhishek Deep Nigam" w:date="2015-10-26T01:01:00Z"/>
          <w:rFonts w:ascii="Courier New" w:hAnsi="Courier New" w:cs="Courier New"/>
          <w:sz w:val="16"/>
          <w:szCs w:val="16"/>
          <w:rPrChange w:id="13491" w:author="Abhishek Deep Nigam" w:date="2015-10-26T01:01:00Z">
            <w:rPr>
              <w:ins w:id="13492" w:author="Abhishek Deep Nigam" w:date="2015-10-26T01:01:00Z"/>
              <w:rFonts w:ascii="Courier New" w:hAnsi="Courier New" w:cs="Courier New"/>
            </w:rPr>
          </w:rPrChange>
        </w:rPr>
      </w:pPr>
      <w:ins w:id="13493" w:author="Abhishek Deep Nigam" w:date="2015-10-26T01:01:00Z">
        <w:r w:rsidRPr="00073577">
          <w:rPr>
            <w:rFonts w:ascii="Courier New" w:hAnsi="Courier New" w:cs="Courier New"/>
            <w:sz w:val="16"/>
            <w:szCs w:val="16"/>
            <w:rPrChange w:id="13494" w:author="Abhishek Deep Nigam" w:date="2015-10-26T01:01:00Z">
              <w:rPr>
                <w:rFonts w:ascii="Courier New" w:hAnsi="Courier New" w:cs="Courier New"/>
              </w:rPr>
            </w:rPrChange>
          </w:rPr>
          <w:t>[4]-&gt;N[5]-&gt;O[6]-&gt;I(Backtracking)</w:t>
        </w:r>
      </w:ins>
    </w:p>
    <w:p w14:paraId="3900BB86" w14:textId="77777777" w:rsidR="00073577" w:rsidRPr="00073577" w:rsidRDefault="00073577" w:rsidP="00073577">
      <w:pPr>
        <w:spacing w:before="0" w:after="0"/>
        <w:rPr>
          <w:ins w:id="13495" w:author="Abhishek Deep Nigam" w:date="2015-10-26T01:01:00Z"/>
          <w:rFonts w:ascii="Courier New" w:hAnsi="Courier New" w:cs="Courier New"/>
          <w:sz w:val="16"/>
          <w:szCs w:val="16"/>
          <w:rPrChange w:id="13496" w:author="Abhishek Deep Nigam" w:date="2015-10-26T01:01:00Z">
            <w:rPr>
              <w:ins w:id="13497" w:author="Abhishek Deep Nigam" w:date="2015-10-26T01:01:00Z"/>
              <w:rFonts w:ascii="Courier New" w:hAnsi="Courier New" w:cs="Courier New"/>
            </w:rPr>
          </w:rPrChange>
        </w:rPr>
      </w:pPr>
      <w:ins w:id="13498" w:author="Abhishek Deep Nigam" w:date="2015-10-26T01:01:00Z">
        <w:r w:rsidRPr="00073577">
          <w:rPr>
            <w:rFonts w:ascii="Courier New" w:hAnsi="Courier New" w:cs="Courier New"/>
            <w:sz w:val="16"/>
            <w:szCs w:val="16"/>
            <w:rPrChange w:id="13499" w:author="Abhishek Deep Nigam" w:date="2015-10-26T01:01:00Z">
              <w:rPr>
                <w:rFonts w:ascii="Courier New" w:hAnsi="Courier New" w:cs="Courier New"/>
              </w:rPr>
            </w:rPrChange>
          </w:rPr>
          <w:t>[4]-&gt;O[5]-&gt;O[6]-&gt;I(Backtracking)</w:t>
        </w:r>
      </w:ins>
    </w:p>
    <w:p w14:paraId="6C26C64A" w14:textId="77777777" w:rsidR="00073577" w:rsidRPr="00073577" w:rsidRDefault="00073577" w:rsidP="00073577">
      <w:pPr>
        <w:spacing w:before="0" w:after="0"/>
        <w:rPr>
          <w:ins w:id="13500" w:author="Abhishek Deep Nigam" w:date="2015-10-26T01:01:00Z"/>
          <w:rFonts w:ascii="Courier New" w:hAnsi="Courier New" w:cs="Courier New"/>
          <w:sz w:val="16"/>
          <w:szCs w:val="16"/>
          <w:rPrChange w:id="13501" w:author="Abhishek Deep Nigam" w:date="2015-10-26T01:01:00Z">
            <w:rPr>
              <w:ins w:id="13502" w:author="Abhishek Deep Nigam" w:date="2015-10-26T01:01:00Z"/>
              <w:rFonts w:ascii="Courier New" w:hAnsi="Courier New" w:cs="Courier New"/>
            </w:rPr>
          </w:rPrChange>
        </w:rPr>
      </w:pPr>
      <w:ins w:id="13503" w:author="Abhishek Deep Nigam" w:date="2015-10-26T01:01:00Z">
        <w:r w:rsidRPr="00073577">
          <w:rPr>
            <w:rFonts w:ascii="Courier New" w:hAnsi="Courier New" w:cs="Courier New"/>
            <w:sz w:val="16"/>
            <w:szCs w:val="16"/>
            <w:rPrChange w:id="13504" w:author="Abhishek Deep Nigam" w:date="2015-10-26T01:01:00Z">
              <w:rPr>
                <w:rFonts w:ascii="Courier New" w:hAnsi="Courier New" w:cs="Courier New"/>
              </w:rPr>
            </w:rPrChange>
          </w:rPr>
          <w:t>[4]-&gt;P(Backtracking)</w:t>
        </w:r>
      </w:ins>
    </w:p>
    <w:p w14:paraId="2691F115" w14:textId="77777777" w:rsidR="00073577" w:rsidRPr="00073577" w:rsidRDefault="00073577" w:rsidP="00073577">
      <w:pPr>
        <w:spacing w:before="0" w:after="0"/>
        <w:rPr>
          <w:ins w:id="13505" w:author="Abhishek Deep Nigam" w:date="2015-10-26T01:01:00Z"/>
          <w:rFonts w:ascii="Courier New" w:hAnsi="Courier New" w:cs="Courier New"/>
          <w:sz w:val="16"/>
          <w:szCs w:val="16"/>
          <w:rPrChange w:id="13506" w:author="Abhishek Deep Nigam" w:date="2015-10-26T01:01:00Z">
            <w:rPr>
              <w:ins w:id="13507" w:author="Abhishek Deep Nigam" w:date="2015-10-26T01:01:00Z"/>
              <w:rFonts w:ascii="Courier New" w:hAnsi="Courier New" w:cs="Courier New"/>
            </w:rPr>
          </w:rPrChange>
        </w:rPr>
      </w:pPr>
      <w:ins w:id="13508" w:author="Abhishek Deep Nigam" w:date="2015-10-26T01:01:00Z">
        <w:r w:rsidRPr="00073577">
          <w:rPr>
            <w:rFonts w:ascii="Courier New" w:hAnsi="Courier New" w:cs="Courier New"/>
            <w:sz w:val="16"/>
            <w:szCs w:val="16"/>
            <w:rPrChange w:id="13509" w:author="Abhishek Deep Nigam" w:date="2015-10-26T01:01:00Z">
              <w:rPr>
                <w:rFonts w:ascii="Courier New" w:hAnsi="Courier New" w:cs="Courier New"/>
              </w:rPr>
            </w:rPrChange>
          </w:rPr>
          <w:t>[4]-&gt;Q(Backtracking)</w:t>
        </w:r>
      </w:ins>
    </w:p>
    <w:p w14:paraId="47DA7132" w14:textId="77777777" w:rsidR="00073577" w:rsidRPr="00073577" w:rsidRDefault="00073577" w:rsidP="00073577">
      <w:pPr>
        <w:spacing w:before="0" w:after="0"/>
        <w:rPr>
          <w:ins w:id="13510" w:author="Abhishek Deep Nigam" w:date="2015-10-26T01:01:00Z"/>
          <w:rFonts w:ascii="Courier New" w:hAnsi="Courier New" w:cs="Courier New"/>
          <w:sz w:val="16"/>
          <w:szCs w:val="16"/>
          <w:rPrChange w:id="13511" w:author="Abhishek Deep Nigam" w:date="2015-10-26T01:01:00Z">
            <w:rPr>
              <w:ins w:id="13512" w:author="Abhishek Deep Nigam" w:date="2015-10-26T01:01:00Z"/>
              <w:rFonts w:ascii="Courier New" w:hAnsi="Courier New" w:cs="Courier New"/>
            </w:rPr>
          </w:rPrChange>
        </w:rPr>
      </w:pPr>
      <w:ins w:id="13513" w:author="Abhishek Deep Nigam" w:date="2015-10-26T01:01:00Z">
        <w:r w:rsidRPr="00073577">
          <w:rPr>
            <w:rFonts w:ascii="Courier New" w:hAnsi="Courier New" w:cs="Courier New"/>
            <w:sz w:val="16"/>
            <w:szCs w:val="16"/>
            <w:rPrChange w:id="13514" w:author="Abhishek Deep Nigam" w:date="2015-10-26T01:01:00Z">
              <w:rPr>
                <w:rFonts w:ascii="Courier New" w:hAnsi="Courier New" w:cs="Courier New"/>
              </w:rPr>
            </w:rPrChange>
          </w:rPr>
          <w:t>[4]-&gt;S(Backtracking)</w:t>
        </w:r>
      </w:ins>
    </w:p>
    <w:p w14:paraId="22355858" w14:textId="77777777" w:rsidR="00073577" w:rsidRPr="00073577" w:rsidRDefault="00073577" w:rsidP="00073577">
      <w:pPr>
        <w:spacing w:before="0" w:after="0"/>
        <w:rPr>
          <w:ins w:id="13515" w:author="Abhishek Deep Nigam" w:date="2015-10-26T01:01:00Z"/>
          <w:rFonts w:ascii="Courier New" w:hAnsi="Courier New" w:cs="Courier New"/>
          <w:sz w:val="16"/>
          <w:szCs w:val="16"/>
          <w:rPrChange w:id="13516" w:author="Abhishek Deep Nigam" w:date="2015-10-26T01:01:00Z">
            <w:rPr>
              <w:ins w:id="13517" w:author="Abhishek Deep Nigam" w:date="2015-10-26T01:01:00Z"/>
              <w:rFonts w:ascii="Courier New" w:hAnsi="Courier New" w:cs="Courier New"/>
            </w:rPr>
          </w:rPrChange>
        </w:rPr>
      </w:pPr>
      <w:ins w:id="13518" w:author="Abhishek Deep Nigam" w:date="2015-10-26T01:01:00Z">
        <w:r w:rsidRPr="00073577">
          <w:rPr>
            <w:rFonts w:ascii="Courier New" w:hAnsi="Courier New" w:cs="Courier New"/>
            <w:sz w:val="16"/>
            <w:szCs w:val="16"/>
            <w:rPrChange w:id="13519" w:author="Abhishek Deep Nigam" w:date="2015-10-26T01:01:00Z">
              <w:rPr>
                <w:rFonts w:ascii="Courier New" w:hAnsi="Courier New" w:cs="Courier New"/>
              </w:rPr>
            </w:rPrChange>
          </w:rPr>
          <w:t>[4]-&gt;Y[5]-&gt;O[6]-&gt;I(Backtracking)</w:t>
        </w:r>
      </w:ins>
    </w:p>
    <w:p w14:paraId="738ADEE3" w14:textId="77777777" w:rsidR="00073577" w:rsidRPr="00073577" w:rsidRDefault="00073577" w:rsidP="00073577">
      <w:pPr>
        <w:spacing w:before="0" w:after="0"/>
        <w:rPr>
          <w:ins w:id="13520" w:author="Abhishek Deep Nigam" w:date="2015-10-26T01:01:00Z"/>
          <w:rFonts w:ascii="Courier New" w:hAnsi="Courier New" w:cs="Courier New"/>
          <w:sz w:val="16"/>
          <w:szCs w:val="16"/>
          <w:rPrChange w:id="13521" w:author="Abhishek Deep Nigam" w:date="2015-10-26T01:01:00Z">
            <w:rPr>
              <w:ins w:id="13522" w:author="Abhishek Deep Nigam" w:date="2015-10-26T01:01:00Z"/>
              <w:rFonts w:ascii="Courier New" w:hAnsi="Courier New" w:cs="Courier New"/>
            </w:rPr>
          </w:rPrChange>
        </w:rPr>
      </w:pPr>
      <w:ins w:id="13523" w:author="Abhishek Deep Nigam" w:date="2015-10-26T01:01:00Z">
        <w:r w:rsidRPr="00073577">
          <w:rPr>
            <w:rFonts w:ascii="Courier New" w:hAnsi="Courier New" w:cs="Courier New"/>
            <w:sz w:val="16"/>
            <w:szCs w:val="16"/>
            <w:rPrChange w:id="13524" w:author="Abhishek Deep Nigam" w:date="2015-10-26T01:01:00Z">
              <w:rPr>
                <w:rFonts w:ascii="Courier New" w:hAnsi="Courier New" w:cs="Courier New"/>
              </w:rPr>
            </w:rPrChange>
          </w:rPr>
          <w:t>[1]-&gt;P[2]-&gt;T[3]-&gt;T[4]-&gt;A(Backtracking)</w:t>
        </w:r>
      </w:ins>
    </w:p>
    <w:p w14:paraId="3195B023" w14:textId="77777777" w:rsidR="00073577" w:rsidRPr="00073577" w:rsidRDefault="00073577" w:rsidP="00073577">
      <w:pPr>
        <w:spacing w:before="0" w:after="0"/>
        <w:rPr>
          <w:ins w:id="13525" w:author="Abhishek Deep Nigam" w:date="2015-10-26T01:01:00Z"/>
          <w:rFonts w:ascii="Courier New" w:hAnsi="Courier New" w:cs="Courier New"/>
          <w:sz w:val="16"/>
          <w:szCs w:val="16"/>
          <w:rPrChange w:id="13526" w:author="Abhishek Deep Nigam" w:date="2015-10-26T01:01:00Z">
            <w:rPr>
              <w:ins w:id="13527" w:author="Abhishek Deep Nigam" w:date="2015-10-26T01:01:00Z"/>
              <w:rFonts w:ascii="Courier New" w:hAnsi="Courier New" w:cs="Courier New"/>
            </w:rPr>
          </w:rPrChange>
        </w:rPr>
      </w:pPr>
      <w:ins w:id="13528" w:author="Abhishek Deep Nigam" w:date="2015-10-26T01:01:00Z">
        <w:r w:rsidRPr="00073577">
          <w:rPr>
            <w:rFonts w:ascii="Courier New" w:hAnsi="Courier New" w:cs="Courier New"/>
            <w:sz w:val="16"/>
            <w:szCs w:val="16"/>
            <w:rPrChange w:id="13529" w:author="Abhishek Deep Nigam" w:date="2015-10-26T01:01:00Z">
              <w:rPr>
                <w:rFonts w:ascii="Courier New" w:hAnsi="Courier New" w:cs="Courier New"/>
              </w:rPr>
            </w:rPrChange>
          </w:rPr>
          <w:t>[4]-&gt;N[5]-&gt;O[6]-&gt;I(Backtracking)</w:t>
        </w:r>
      </w:ins>
    </w:p>
    <w:p w14:paraId="56930A5A" w14:textId="77777777" w:rsidR="00073577" w:rsidRPr="00073577" w:rsidRDefault="00073577" w:rsidP="00073577">
      <w:pPr>
        <w:spacing w:before="0" w:after="0"/>
        <w:rPr>
          <w:ins w:id="13530" w:author="Abhishek Deep Nigam" w:date="2015-10-26T01:01:00Z"/>
          <w:rFonts w:ascii="Courier New" w:hAnsi="Courier New" w:cs="Courier New"/>
          <w:sz w:val="16"/>
          <w:szCs w:val="16"/>
          <w:rPrChange w:id="13531" w:author="Abhishek Deep Nigam" w:date="2015-10-26T01:01:00Z">
            <w:rPr>
              <w:ins w:id="13532" w:author="Abhishek Deep Nigam" w:date="2015-10-26T01:01:00Z"/>
              <w:rFonts w:ascii="Courier New" w:hAnsi="Courier New" w:cs="Courier New"/>
            </w:rPr>
          </w:rPrChange>
        </w:rPr>
      </w:pPr>
      <w:ins w:id="13533" w:author="Abhishek Deep Nigam" w:date="2015-10-26T01:01:00Z">
        <w:r w:rsidRPr="00073577">
          <w:rPr>
            <w:rFonts w:ascii="Courier New" w:hAnsi="Courier New" w:cs="Courier New"/>
            <w:sz w:val="16"/>
            <w:szCs w:val="16"/>
            <w:rPrChange w:id="13534" w:author="Abhishek Deep Nigam" w:date="2015-10-26T01:01:00Z">
              <w:rPr>
                <w:rFonts w:ascii="Courier New" w:hAnsi="Courier New" w:cs="Courier New"/>
              </w:rPr>
            </w:rPrChange>
          </w:rPr>
          <w:t>[4]-&gt;O[5]-&gt;O[6]-&gt;I(Backtracking)</w:t>
        </w:r>
      </w:ins>
    </w:p>
    <w:p w14:paraId="6200FE27" w14:textId="77777777" w:rsidR="00073577" w:rsidRPr="00073577" w:rsidRDefault="00073577" w:rsidP="00073577">
      <w:pPr>
        <w:spacing w:before="0" w:after="0"/>
        <w:rPr>
          <w:ins w:id="13535" w:author="Abhishek Deep Nigam" w:date="2015-10-26T01:01:00Z"/>
          <w:rFonts w:ascii="Courier New" w:hAnsi="Courier New" w:cs="Courier New"/>
          <w:sz w:val="16"/>
          <w:szCs w:val="16"/>
          <w:rPrChange w:id="13536" w:author="Abhishek Deep Nigam" w:date="2015-10-26T01:01:00Z">
            <w:rPr>
              <w:ins w:id="13537" w:author="Abhishek Deep Nigam" w:date="2015-10-26T01:01:00Z"/>
              <w:rFonts w:ascii="Courier New" w:hAnsi="Courier New" w:cs="Courier New"/>
            </w:rPr>
          </w:rPrChange>
        </w:rPr>
      </w:pPr>
      <w:ins w:id="13538" w:author="Abhishek Deep Nigam" w:date="2015-10-26T01:01:00Z">
        <w:r w:rsidRPr="00073577">
          <w:rPr>
            <w:rFonts w:ascii="Courier New" w:hAnsi="Courier New" w:cs="Courier New"/>
            <w:sz w:val="16"/>
            <w:szCs w:val="16"/>
            <w:rPrChange w:id="13539" w:author="Abhishek Deep Nigam" w:date="2015-10-26T01:01:00Z">
              <w:rPr>
                <w:rFonts w:ascii="Courier New" w:hAnsi="Courier New" w:cs="Courier New"/>
              </w:rPr>
            </w:rPrChange>
          </w:rPr>
          <w:t>[4]-&gt;P(Backtracking)</w:t>
        </w:r>
      </w:ins>
    </w:p>
    <w:p w14:paraId="5B2307BE" w14:textId="77777777" w:rsidR="00073577" w:rsidRPr="00073577" w:rsidRDefault="00073577" w:rsidP="00073577">
      <w:pPr>
        <w:spacing w:before="0" w:after="0"/>
        <w:rPr>
          <w:ins w:id="13540" w:author="Abhishek Deep Nigam" w:date="2015-10-26T01:01:00Z"/>
          <w:rFonts w:ascii="Courier New" w:hAnsi="Courier New" w:cs="Courier New"/>
          <w:sz w:val="16"/>
          <w:szCs w:val="16"/>
          <w:rPrChange w:id="13541" w:author="Abhishek Deep Nigam" w:date="2015-10-26T01:01:00Z">
            <w:rPr>
              <w:ins w:id="13542" w:author="Abhishek Deep Nigam" w:date="2015-10-26T01:01:00Z"/>
              <w:rFonts w:ascii="Courier New" w:hAnsi="Courier New" w:cs="Courier New"/>
            </w:rPr>
          </w:rPrChange>
        </w:rPr>
      </w:pPr>
      <w:ins w:id="13543" w:author="Abhishek Deep Nigam" w:date="2015-10-26T01:01:00Z">
        <w:r w:rsidRPr="00073577">
          <w:rPr>
            <w:rFonts w:ascii="Courier New" w:hAnsi="Courier New" w:cs="Courier New"/>
            <w:sz w:val="16"/>
            <w:szCs w:val="16"/>
            <w:rPrChange w:id="13544" w:author="Abhishek Deep Nigam" w:date="2015-10-26T01:01:00Z">
              <w:rPr>
                <w:rFonts w:ascii="Courier New" w:hAnsi="Courier New" w:cs="Courier New"/>
              </w:rPr>
            </w:rPrChange>
          </w:rPr>
          <w:t>[4]-&gt;Q(Backtracking)</w:t>
        </w:r>
      </w:ins>
    </w:p>
    <w:p w14:paraId="69ECDB3D" w14:textId="77777777" w:rsidR="00073577" w:rsidRPr="00073577" w:rsidRDefault="00073577" w:rsidP="00073577">
      <w:pPr>
        <w:spacing w:before="0" w:after="0"/>
        <w:rPr>
          <w:ins w:id="13545" w:author="Abhishek Deep Nigam" w:date="2015-10-26T01:01:00Z"/>
          <w:rFonts w:ascii="Courier New" w:hAnsi="Courier New" w:cs="Courier New"/>
          <w:sz w:val="16"/>
          <w:szCs w:val="16"/>
          <w:rPrChange w:id="13546" w:author="Abhishek Deep Nigam" w:date="2015-10-26T01:01:00Z">
            <w:rPr>
              <w:ins w:id="13547" w:author="Abhishek Deep Nigam" w:date="2015-10-26T01:01:00Z"/>
              <w:rFonts w:ascii="Courier New" w:hAnsi="Courier New" w:cs="Courier New"/>
            </w:rPr>
          </w:rPrChange>
        </w:rPr>
      </w:pPr>
      <w:ins w:id="13548" w:author="Abhishek Deep Nigam" w:date="2015-10-26T01:01:00Z">
        <w:r w:rsidRPr="00073577">
          <w:rPr>
            <w:rFonts w:ascii="Courier New" w:hAnsi="Courier New" w:cs="Courier New"/>
            <w:sz w:val="16"/>
            <w:szCs w:val="16"/>
            <w:rPrChange w:id="13549" w:author="Abhishek Deep Nigam" w:date="2015-10-26T01:01:00Z">
              <w:rPr>
                <w:rFonts w:ascii="Courier New" w:hAnsi="Courier New" w:cs="Courier New"/>
              </w:rPr>
            </w:rPrChange>
          </w:rPr>
          <w:t>[4]-&gt;S(Backtracking)</w:t>
        </w:r>
      </w:ins>
    </w:p>
    <w:p w14:paraId="3EA39D7C" w14:textId="77777777" w:rsidR="00073577" w:rsidRPr="00073577" w:rsidRDefault="00073577" w:rsidP="00073577">
      <w:pPr>
        <w:spacing w:before="0" w:after="0"/>
        <w:rPr>
          <w:ins w:id="13550" w:author="Abhishek Deep Nigam" w:date="2015-10-26T01:01:00Z"/>
          <w:rFonts w:ascii="Courier New" w:hAnsi="Courier New" w:cs="Courier New"/>
          <w:sz w:val="16"/>
          <w:szCs w:val="16"/>
          <w:rPrChange w:id="13551" w:author="Abhishek Deep Nigam" w:date="2015-10-26T01:01:00Z">
            <w:rPr>
              <w:ins w:id="13552" w:author="Abhishek Deep Nigam" w:date="2015-10-26T01:01:00Z"/>
              <w:rFonts w:ascii="Courier New" w:hAnsi="Courier New" w:cs="Courier New"/>
            </w:rPr>
          </w:rPrChange>
        </w:rPr>
      </w:pPr>
      <w:ins w:id="13553" w:author="Abhishek Deep Nigam" w:date="2015-10-26T01:01:00Z">
        <w:r w:rsidRPr="00073577">
          <w:rPr>
            <w:rFonts w:ascii="Courier New" w:hAnsi="Courier New" w:cs="Courier New"/>
            <w:sz w:val="16"/>
            <w:szCs w:val="16"/>
            <w:rPrChange w:id="13554" w:author="Abhishek Deep Nigam" w:date="2015-10-26T01:01:00Z">
              <w:rPr>
                <w:rFonts w:ascii="Courier New" w:hAnsi="Courier New" w:cs="Courier New"/>
              </w:rPr>
            </w:rPrChange>
          </w:rPr>
          <w:t>[4]-&gt;Y[5]-&gt;O[6]-&gt;I(Backtracking)</w:t>
        </w:r>
      </w:ins>
    </w:p>
    <w:p w14:paraId="25DD6E39" w14:textId="77777777" w:rsidR="00073577" w:rsidRPr="00073577" w:rsidRDefault="00073577" w:rsidP="00073577">
      <w:pPr>
        <w:spacing w:before="0" w:after="0"/>
        <w:rPr>
          <w:ins w:id="13555" w:author="Abhishek Deep Nigam" w:date="2015-10-26T01:01:00Z"/>
          <w:rFonts w:ascii="Courier New" w:hAnsi="Courier New" w:cs="Courier New"/>
          <w:sz w:val="16"/>
          <w:szCs w:val="16"/>
          <w:rPrChange w:id="13556" w:author="Abhishek Deep Nigam" w:date="2015-10-26T01:01:00Z">
            <w:rPr>
              <w:ins w:id="13557" w:author="Abhishek Deep Nigam" w:date="2015-10-26T01:01:00Z"/>
              <w:rFonts w:ascii="Courier New" w:hAnsi="Courier New" w:cs="Courier New"/>
            </w:rPr>
          </w:rPrChange>
        </w:rPr>
      </w:pPr>
      <w:ins w:id="13558" w:author="Abhishek Deep Nigam" w:date="2015-10-26T01:01:00Z">
        <w:r w:rsidRPr="00073577">
          <w:rPr>
            <w:rFonts w:ascii="Courier New" w:hAnsi="Courier New" w:cs="Courier New"/>
            <w:sz w:val="16"/>
            <w:szCs w:val="16"/>
            <w:rPrChange w:id="13559" w:author="Abhishek Deep Nigam" w:date="2015-10-26T01:01:00Z">
              <w:rPr>
                <w:rFonts w:ascii="Courier New" w:hAnsi="Courier New" w:cs="Courier New"/>
              </w:rPr>
            </w:rPrChange>
          </w:rPr>
          <w:t>[1]-&gt;R[2]-&gt;T[3]-&gt;T[4]-&gt;A(Backtracking)</w:t>
        </w:r>
      </w:ins>
    </w:p>
    <w:p w14:paraId="3ADA41D2" w14:textId="77777777" w:rsidR="00073577" w:rsidRPr="00073577" w:rsidRDefault="00073577" w:rsidP="00073577">
      <w:pPr>
        <w:spacing w:before="0" w:after="0"/>
        <w:rPr>
          <w:ins w:id="13560" w:author="Abhishek Deep Nigam" w:date="2015-10-26T01:01:00Z"/>
          <w:rFonts w:ascii="Courier New" w:hAnsi="Courier New" w:cs="Courier New"/>
          <w:sz w:val="16"/>
          <w:szCs w:val="16"/>
          <w:rPrChange w:id="13561" w:author="Abhishek Deep Nigam" w:date="2015-10-26T01:01:00Z">
            <w:rPr>
              <w:ins w:id="13562" w:author="Abhishek Deep Nigam" w:date="2015-10-26T01:01:00Z"/>
              <w:rFonts w:ascii="Courier New" w:hAnsi="Courier New" w:cs="Courier New"/>
            </w:rPr>
          </w:rPrChange>
        </w:rPr>
      </w:pPr>
      <w:ins w:id="13563" w:author="Abhishek Deep Nigam" w:date="2015-10-26T01:01:00Z">
        <w:r w:rsidRPr="00073577">
          <w:rPr>
            <w:rFonts w:ascii="Courier New" w:hAnsi="Courier New" w:cs="Courier New"/>
            <w:sz w:val="16"/>
            <w:szCs w:val="16"/>
            <w:rPrChange w:id="13564" w:author="Abhishek Deep Nigam" w:date="2015-10-26T01:01:00Z">
              <w:rPr>
                <w:rFonts w:ascii="Courier New" w:hAnsi="Courier New" w:cs="Courier New"/>
              </w:rPr>
            </w:rPrChange>
          </w:rPr>
          <w:lastRenderedPageBreak/>
          <w:t>[4]-&gt;N[5]-&gt;O[6]-&gt;I(Backtracking)</w:t>
        </w:r>
      </w:ins>
    </w:p>
    <w:p w14:paraId="621BE935" w14:textId="77777777" w:rsidR="00073577" w:rsidRPr="00073577" w:rsidRDefault="00073577" w:rsidP="00073577">
      <w:pPr>
        <w:spacing w:before="0" w:after="0"/>
        <w:rPr>
          <w:ins w:id="13565" w:author="Abhishek Deep Nigam" w:date="2015-10-26T01:01:00Z"/>
          <w:rFonts w:ascii="Courier New" w:hAnsi="Courier New" w:cs="Courier New"/>
          <w:sz w:val="16"/>
          <w:szCs w:val="16"/>
          <w:rPrChange w:id="13566" w:author="Abhishek Deep Nigam" w:date="2015-10-26T01:01:00Z">
            <w:rPr>
              <w:ins w:id="13567" w:author="Abhishek Deep Nigam" w:date="2015-10-26T01:01:00Z"/>
              <w:rFonts w:ascii="Courier New" w:hAnsi="Courier New" w:cs="Courier New"/>
            </w:rPr>
          </w:rPrChange>
        </w:rPr>
      </w:pPr>
      <w:ins w:id="13568" w:author="Abhishek Deep Nigam" w:date="2015-10-26T01:01:00Z">
        <w:r w:rsidRPr="00073577">
          <w:rPr>
            <w:rFonts w:ascii="Courier New" w:hAnsi="Courier New" w:cs="Courier New"/>
            <w:sz w:val="16"/>
            <w:szCs w:val="16"/>
            <w:rPrChange w:id="13569" w:author="Abhishek Deep Nigam" w:date="2015-10-26T01:01:00Z">
              <w:rPr>
                <w:rFonts w:ascii="Courier New" w:hAnsi="Courier New" w:cs="Courier New"/>
              </w:rPr>
            </w:rPrChange>
          </w:rPr>
          <w:t>[4]-&gt;O[5]-&gt;O[6]-&gt;I(Backtracking)</w:t>
        </w:r>
      </w:ins>
    </w:p>
    <w:p w14:paraId="63CE80E0" w14:textId="77777777" w:rsidR="00073577" w:rsidRPr="00073577" w:rsidRDefault="00073577" w:rsidP="00073577">
      <w:pPr>
        <w:spacing w:before="0" w:after="0"/>
        <w:rPr>
          <w:ins w:id="13570" w:author="Abhishek Deep Nigam" w:date="2015-10-26T01:01:00Z"/>
          <w:rFonts w:ascii="Courier New" w:hAnsi="Courier New" w:cs="Courier New"/>
          <w:sz w:val="16"/>
          <w:szCs w:val="16"/>
          <w:rPrChange w:id="13571" w:author="Abhishek Deep Nigam" w:date="2015-10-26T01:01:00Z">
            <w:rPr>
              <w:ins w:id="13572" w:author="Abhishek Deep Nigam" w:date="2015-10-26T01:01:00Z"/>
              <w:rFonts w:ascii="Courier New" w:hAnsi="Courier New" w:cs="Courier New"/>
            </w:rPr>
          </w:rPrChange>
        </w:rPr>
      </w:pPr>
      <w:ins w:id="13573" w:author="Abhishek Deep Nigam" w:date="2015-10-26T01:01:00Z">
        <w:r w:rsidRPr="00073577">
          <w:rPr>
            <w:rFonts w:ascii="Courier New" w:hAnsi="Courier New" w:cs="Courier New"/>
            <w:sz w:val="16"/>
            <w:szCs w:val="16"/>
            <w:rPrChange w:id="13574" w:author="Abhishek Deep Nigam" w:date="2015-10-26T01:01:00Z">
              <w:rPr>
                <w:rFonts w:ascii="Courier New" w:hAnsi="Courier New" w:cs="Courier New"/>
              </w:rPr>
            </w:rPrChange>
          </w:rPr>
          <w:t>[4]-&gt;P(Backtracking)</w:t>
        </w:r>
      </w:ins>
    </w:p>
    <w:p w14:paraId="0432FD6D" w14:textId="77777777" w:rsidR="00073577" w:rsidRPr="00073577" w:rsidRDefault="00073577" w:rsidP="00073577">
      <w:pPr>
        <w:spacing w:before="0" w:after="0"/>
        <w:rPr>
          <w:ins w:id="13575" w:author="Abhishek Deep Nigam" w:date="2015-10-26T01:01:00Z"/>
          <w:rFonts w:ascii="Courier New" w:hAnsi="Courier New" w:cs="Courier New"/>
          <w:sz w:val="16"/>
          <w:szCs w:val="16"/>
          <w:rPrChange w:id="13576" w:author="Abhishek Deep Nigam" w:date="2015-10-26T01:01:00Z">
            <w:rPr>
              <w:ins w:id="13577" w:author="Abhishek Deep Nigam" w:date="2015-10-26T01:01:00Z"/>
              <w:rFonts w:ascii="Courier New" w:hAnsi="Courier New" w:cs="Courier New"/>
            </w:rPr>
          </w:rPrChange>
        </w:rPr>
      </w:pPr>
      <w:ins w:id="13578" w:author="Abhishek Deep Nigam" w:date="2015-10-26T01:01:00Z">
        <w:r w:rsidRPr="00073577">
          <w:rPr>
            <w:rFonts w:ascii="Courier New" w:hAnsi="Courier New" w:cs="Courier New"/>
            <w:sz w:val="16"/>
            <w:szCs w:val="16"/>
            <w:rPrChange w:id="13579" w:author="Abhishek Deep Nigam" w:date="2015-10-26T01:01:00Z">
              <w:rPr>
                <w:rFonts w:ascii="Courier New" w:hAnsi="Courier New" w:cs="Courier New"/>
              </w:rPr>
            </w:rPrChange>
          </w:rPr>
          <w:t>[4]-&gt;Q(Backtracking)</w:t>
        </w:r>
      </w:ins>
    </w:p>
    <w:p w14:paraId="3330EF3A" w14:textId="77777777" w:rsidR="00073577" w:rsidRPr="00073577" w:rsidRDefault="00073577" w:rsidP="00073577">
      <w:pPr>
        <w:spacing w:before="0" w:after="0"/>
        <w:rPr>
          <w:ins w:id="13580" w:author="Abhishek Deep Nigam" w:date="2015-10-26T01:01:00Z"/>
          <w:rFonts w:ascii="Courier New" w:hAnsi="Courier New" w:cs="Courier New"/>
          <w:sz w:val="16"/>
          <w:szCs w:val="16"/>
          <w:rPrChange w:id="13581" w:author="Abhishek Deep Nigam" w:date="2015-10-26T01:01:00Z">
            <w:rPr>
              <w:ins w:id="13582" w:author="Abhishek Deep Nigam" w:date="2015-10-26T01:01:00Z"/>
              <w:rFonts w:ascii="Courier New" w:hAnsi="Courier New" w:cs="Courier New"/>
            </w:rPr>
          </w:rPrChange>
        </w:rPr>
      </w:pPr>
      <w:ins w:id="13583" w:author="Abhishek Deep Nigam" w:date="2015-10-26T01:01:00Z">
        <w:r w:rsidRPr="00073577">
          <w:rPr>
            <w:rFonts w:ascii="Courier New" w:hAnsi="Courier New" w:cs="Courier New"/>
            <w:sz w:val="16"/>
            <w:szCs w:val="16"/>
            <w:rPrChange w:id="13584" w:author="Abhishek Deep Nigam" w:date="2015-10-26T01:01:00Z">
              <w:rPr>
                <w:rFonts w:ascii="Courier New" w:hAnsi="Courier New" w:cs="Courier New"/>
              </w:rPr>
            </w:rPrChange>
          </w:rPr>
          <w:t>[4]-&gt;S(Backtracking)</w:t>
        </w:r>
      </w:ins>
    </w:p>
    <w:p w14:paraId="7756597C" w14:textId="77777777" w:rsidR="00073577" w:rsidRPr="00073577" w:rsidRDefault="00073577" w:rsidP="00073577">
      <w:pPr>
        <w:spacing w:before="0" w:after="0"/>
        <w:rPr>
          <w:ins w:id="13585" w:author="Abhishek Deep Nigam" w:date="2015-10-26T01:01:00Z"/>
          <w:rFonts w:ascii="Courier New" w:hAnsi="Courier New" w:cs="Courier New"/>
          <w:sz w:val="16"/>
          <w:szCs w:val="16"/>
          <w:rPrChange w:id="13586" w:author="Abhishek Deep Nigam" w:date="2015-10-26T01:01:00Z">
            <w:rPr>
              <w:ins w:id="13587" w:author="Abhishek Deep Nigam" w:date="2015-10-26T01:01:00Z"/>
              <w:rFonts w:ascii="Courier New" w:hAnsi="Courier New" w:cs="Courier New"/>
            </w:rPr>
          </w:rPrChange>
        </w:rPr>
      </w:pPr>
      <w:ins w:id="13588" w:author="Abhishek Deep Nigam" w:date="2015-10-26T01:01:00Z">
        <w:r w:rsidRPr="00073577">
          <w:rPr>
            <w:rFonts w:ascii="Courier New" w:hAnsi="Courier New" w:cs="Courier New"/>
            <w:sz w:val="16"/>
            <w:szCs w:val="16"/>
            <w:rPrChange w:id="13589" w:author="Abhishek Deep Nigam" w:date="2015-10-26T01:01:00Z">
              <w:rPr>
                <w:rFonts w:ascii="Courier New" w:hAnsi="Courier New" w:cs="Courier New"/>
              </w:rPr>
            </w:rPrChange>
          </w:rPr>
          <w:t>[4]-&gt;Y[5]-&gt;O[6]-&gt;I(Backtracking)</w:t>
        </w:r>
      </w:ins>
    </w:p>
    <w:p w14:paraId="46B3ECF2" w14:textId="77777777" w:rsidR="00073577" w:rsidRPr="00073577" w:rsidRDefault="00073577" w:rsidP="00073577">
      <w:pPr>
        <w:spacing w:before="0" w:after="0"/>
        <w:rPr>
          <w:ins w:id="13590" w:author="Abhishek Deep Nigam" w:date="2015-10-26T01:01:00Z"/>
          <w:rFonts w:ascii="Courier New" w:hAnsi="Courier New" w:cs="Courier New"/>
          <w:sz w:val="16"/>
          <w:szCs w:val="16"/>
          <w:rPrChange w:id="13591" w:author="Abhishek Deep Nigam" w:date="2015-10-26T01:01:00Z">
            <w:rPr>
              <w:ins w:id="13592" w:author="Abhishek Deep Nigam" w:date="2015-10-26T01:01:00Z"/>
              <w:rFonts w:ascii="Courier New" w:hAnsi="Courier New" w:cs="Courier New"/>
            </w:rPr>
          </w:rPrChange>
        </w:rPr>
      </w:pPr>
      <w:ins w:id="13593" w:author="Abhishek Deep Nigam" w:date="2015-10-26T01:01:00Z">
        <w:r w:rsidRPr="00073577">
          <w:rPr>
            <w:rFonts w:ascii="Courier New" w:hAnsi="Courier New" w:cs="Courier New"/>
            <w:sz w:val="16"/>
            <w:szCs w:val="16"/>
            <w:rPrChange w:id="13594" w:author="Abhishek Deep Nigam" w:date="2015-10-26T01:01:00Z">
              <w:rPr>
                <w:rFonts w:ascii="Courier New" w:hAnsi="Courier New" w:cs="Courier New"/>
              </w:rPr>
            </w:rPrChange>
          </w:rPr>
          <w:t>[1]-&gt;S[2]-&gt;T[3]-&gt;T[4]-&gt;A(Backtracking)</w:t>
        </w:r>
      </w:ins>
    </w:p>
    <w:p w14:paraId="7F95E656" w14:textId="77777777" w:rsidR="00073577" w:rsidRPr="00073577" w:rsidRDefault="00073577" w:rsidP="00073577">
      <w:pPr>
        <w:spacing w:before="0" w:after="0"/>
        <w:rPr>
          <w:ins w:id="13595" w:author="Abhishek Deep Nigam" w:date="2015-10-26T01:01:00Z"/>
          <w:rFonts w:ascii="Courier New" w:hAnsi="Courier New" w:cs="Courier New"/>
          <w:sz w:val="16"/>
          <w:szCs w:val="16"/>
          <w:rPrChange w:id="13596" w:author="Abhishek Deep Nigam" w:date="2015-10-26T01:01:00Z">
            <w:rPr>
              <w:ins w:id="13597" w:author="Abhishek Deep Nigam" w:date="2015-10-26T01:01:00Z"/>
              <w:rFonts w:ascii="Courier New" w:hAnsi="Courier New" w:cs="Courier New"/>
            </w:rPr>
          </w:rPrChange>
        </w:rPr>
      </w:pPr>
      <w:ins w:id="13598" w:author="Abhishek Deep Nigam" w:date="2015-10-26T01:01:00Z">
        <w:r w:rsidRPr="00073577">
          <w:rPr>
            <w:rFonts w:ascii="Courier New" w:hAnsi="Courier New" w:cs="Courier New"/>
            <w:sz w:val="16"/>
            <w:szCs w:val="16"/>
            <w:rPrChange w:id="13599" w:author="Abhishek Deep Nigam" w:date="2015-10-26T01:01:00Z">
              <w:rPr>
                <w:rFonts w:ascii="Courier New" w:hAnsi="Courier New" w:cs="Courier New"/>
              </w:rPr>
            </w:rPrChange>
          </w:rPr>
          <w:t>[4]-&gt;N[5]-&gt;O[6]-&gt;I(Backtracking)</w:t>
        </w:r>
      </w:ins>
    </w:p>
    <w:p w14:paraId="34B27D0F" w14:textId="77777777" w:rsidR="00073577" w:rsidRPr="00073577" w:rsidRDefault="00073577" w:rsidP="00073577">
      <w:pPr>
        <w:spacing w:before="0" w:after="0"/>
        <w:rPr>
          <w:ins w:id="13600" w:author="Abhishek Deep Nigam" w:date="2015-10-26T01:01:00Z"/>
          <w:rFonts w:ascii="Courier New" w:hAnsi="Courier New" w:cs="Courier New"/>
          <w:sz w:val="16"/>
          <w:szCs w:val="16"/>
          <w:rPrChange w:id="13601" w:author="Abhishek Deep Nigam" w:date="2015-10-26T01:01:00Z">
            <w:rPr>
              <w:ins w:id="13602" w:author="Abhishek Deep Nigam" w:date="2015-10-26T01:01:00Z"/>
              <w:rFonts w:ascii="Courier New" w:hAnsi="Courier New" w:cs="Courier New"/>
            </w:rPr>
          </w:rPrChange>
        </w:rPr>
      </w:pPr>
      <w:ins w:id="13603" w:author="Abhishek Deep Nigam" w:date="2015-10-26T01:01:00Z">
        <w:r w:rsidRPr="00073577">
          <w:rPr>
            <w:rFonts w:ascii="Courier New" w:hAnsi="Courier New" w:cs="Courier New"/>
            <w:sz w:val="16"/>
            <w:szCs w:val="16"/>
            <w:rPrChange w:id="13604" w:author="Abhishek Deep Nigam" w:date="2015-10-26T01:01:00Z">
              <w:rPr>
                <w:rFonts w:ascii="Courier New" w:hAnsi="Courier New" w:cs="Courier New"/>
              </w:rPr>
            </w:rPrChange>
          </w:rPr>
          <w:t>[4]-&gt;O[5]-&gt;O[6]-&gt;I(Backtracking)</w:t>
        </w:r>
      </w:ins>
    </w:p>
    <w:p w14:paraId="3E748031" w14:textId="77777777" w:rsidR="00073577" w:rsidRPr="00073577" w:rsidRDefault="00073577" w:rsidP="00073577">
      <w:pPr>
        <w:spacing w:before="0" w:after="0"/>
        <w:rPr>
          <w:ins w:id="13605" w:author="Abhishek Deep Nigam" w:date="2015-10-26T01:01:00Z"/>
          <w:rFonts w:ascii="Courier New" w:hAnsi="Courier New" w:cs="Courier New"/>
          <w:sz w:val="16"/>
          <w:szCs w:val="16"/>
          <w:rPrChange w:id="13606" w:author="Abhishek Deep Nigam" w:date="2015-10-26T01:01:00Z">
            <w:rPr>
              <w:ins w:id="13607" w:author="Abhishek Deep Nigam" w:date="2015-10-26T01:01:00Z"/>
              <w:rFonts w:ascii="Courier New" w:hAnsi="Courier New" w:cs="Courier New"/>
            </w:rPr>
          </w:rPrChange>
        </w:rPr>
      </w:pPr>
      <w:ins w:id="13608" w:author="Abhishek Deep Nigam" w:date="2015-10-26T01:01:00Z">
        <w:r w:rsidRPr="00073577">
          <w:rPr>
            <w:rFonts w:ascii="Courier New" w:hAnsi="Courier New" w:cs="Courier New"/>
            <w:sz w:val="16"/>
            <w:szCs w:val="16"/>
            <w:rPrChange w:id="13609" w:author="Abhishek Deep Nigam" w:date="2015-10-26T01:01:00Z">
              <w:rPr>
                <w:rFonts w:ascii="Courier New" w:hAnsi="Courier New" w:cs="Courier New"/>
              </w:rPr>
            </w:rPrChange>
          </w:rPr>
          <w:t>[4]-&gt;P(Backtracking)</w:t>
        </w:r>
      </w:ins>
    </w:p>
    <w:p w14:paraId="1666A62E" w14:textId="77777777" w:rsidR="00073577" w:rsidRPr="00073577" w:rsidRDefault="00073577" w:rsidP="00073577">
      <w:pPr>
        <w:spacing w:before="0" w:after="0"/>
        <w:rPr>
          <w:ins w:id="13610" w:author="Abhishek Deep Nigam" w:date="2015-10-26T01:01:00Z"/>
          <w:rFonts w:ascii="Courier New" w:hAnsi="Courier New" w:cs="Courier New"/>
          <w:sz w:val="16"/>
          <w:szCs w:val="16"/>
          <w:rPrChange w:id="13611" w:author="Abhishek Deep Nigam" w:date="2015-10-26T01:01:00Z">
            <w:rPr>
              <w:ins w:id="13612" w:author="Abhishek Deep Nigam" w:date="2015-10-26T01:01:00Z"/>
              <w:rFonts w:ascii="Courier New" w:hAnsi="Courier New" w:cs="Courier New"/>
            </w:rPr>
          </w:rPrChange>
        </w:rPr>
      </w:pPr>
      <w:ins w:id="13613" w:author="Abhishek Deep Nigam" w:date="2015-10-26T01:01:00Z">
        <w:r w:rsidRPr="00073577">
          <w:rPr>
            <w:rFonts w:ascii="Courier New" w:hAnsi="Courier New" w:cs="Courier New"/>
            <w:sz w:val="16"/>
            <w:szCs w:val="16"/>
            <w:rPrChange w:id="13614" w:author="Abhishek Deep Nigam" w:date="2015-10-26T01:01:00Z">
              <w:rPr>
                <w:rFonts w:ascii="Courier New" w:hAnsi="Courier New" w:cs="Courier New"/>
              </w:rPr>
            </w:rPrChange>
          </w:rPr>
          <w:t>[4]-&gt;Q(Backtracking)</w:t>
        </w:r>
      </w:ins>
    </w:p>
    <w:p w14:paraId="7B01E609" w14:textId="77777777" w:rsidR="00073577" w:rsidRPr="00073577" w:rsidRDefault="00073577" w:rsidP="00073577">
      <w:pPr>
        <w:spacing w:before="0" w:after="0"/>
        <w:rPr>
          <w:ins w:id="13615" w:author="Abhishek Deep Nigam" w:date="2015-10-26T01:01:00Z"/>
          <w:rFonts w:ascii="Courier New" w:hAnsi="Courier New" w:cs="Courier New"/>
          <w:sz w:val="16"/>
          <w:szCs w:val="16"/>
          <w:rPrChange w:id="13616" w:author="Abhishek Deep Nigam" w:date="2015-10-26T01:01:00Z">
            <w:rPr>
              <w:ins w:id="13617" w:author="Abhishek Deep Nigam" w:date="2015-10-26T01:01:00Z"/>
              <w:rFonts w:ascii="Courier New" w:hAnsi="Courier New" w:cs="Courier New"/>
            </w:rPr>
          </w:rPrChange>
        </w:rPr>
      </w:pPr>
      <w:ins w:id="13618" w:author="Abhishek Deep Nigam" w:date="2015-10-26T01:01:00Z">
        <w:r w:rsidRPr="00073577">
          <w:rPr>
            <w:rFonts w:ascii="Courier New" w:hAnsi="Courier New" w:cs="Courier New"/>
            <w:sz w:val="16"/>
            <w:szCs w:val="16"/>
            <w:rPrChange w:id="13619" w:author="Abhishek Deep Nigam" w:date="2015-10-26T01:01:00Z">
              <w:rPr>
                <w:rFonts w:ascii="Courier New" w:hAnsi="Courier New" w:cs="Courier New"/>
              </w:rPr>
            </w:rPrChange>
          </w:rPr>
          <w:t>[4]-&gt;S(Backtracking)</w:t>
        </w:r>
      </w:ins>
    </w:p>
    <w:p w14:paraId="12E2D15F" w14:textId="77777777" w:rsidR="00073577" w:rsidRPr="00073577" w:rsidRDefault="00073577" w:rsidP="00073577">
      <w:pPr>
        <w:spacing w:before="0" w:after="0"/>
        <w:rPr>
          <w:ins w:id="13620" w:author="Abhishek Deep Nigam" w:date="2015-10-26T01:01:00Z"/>
          <w:rFonts w:ascii="Courier New" w:hAnsi="Courier New" w:cs="Courier New"/>
          <w:sz w:val="16"/>
          <w:szCs w:val="16"/>
          <w:rPrChange w:id="13621" w:author="Abhishek Deep Nigam" w:date="2015-10-26T01:01:00Z">
            <w:rPr>
              <w:ins w:id="13622" w:author="Abhishek Deep Nigam" w:date="2015-10-26T01:01:00Z"/>
              <w:rFonts w:ascii="Courier New" w:hAnsi="Courier New" w:cs="Courier New"/>
            </w:rPr>
          </w:rPrChange>
        </w:rPr>
      </w:pPr>
      <w:ins w:id="13623" w:author="Abhishek Deep Nigam" w:date="2015-10-26T01:01:00Z">
        <w:r w:rsidRPr="00073577">
          <w:rPr>
            <w:rFonts w:ascii="Courier New" w:hAnsi="Courier New" w:cs="Courier New"/>
            <w:sz w:val="16"/>
            <w:szCs w:val="16"/>
            <w:rPrChange w:id="13624" w:author="Abhishek Deep Nigam" w:date="2015-10-26T01:01:00Z">
              <w:rPr>
                <w:rFonts w:ascii="Courier New" w:hAnsi="Courier New" w:cs="Courier New"/>
              </w:rPr>
            </w:rPrChange>
          </w:rPr>
          <w:t>[4]-&gt;Y[5]-&gt;O[6]-&gt;I(Backtracking)</w:t>
        </w:r>
      </w:ins>
    </w:p>
    <w:p w14:paraId="2286E4C8" w14:textId="77777777" w:rsidR="00073577" w:rsidRPr="00073577" w:rsidRDefault="00073577" w:rsidP="00073577">
      <w:pPr>
        <w:spacing w:before="0" w:after="0"/>
        <w:rPr>
          <w:ins w:id="13625" w:author="Abhishek Deep Nigam" w:date="2015-10-26T01:01:00Z"/>
          <w:rFonts w:ascii="Courier New" w:hAnsi="Courier New" w:cs="Courier New"/>
          <w:sz w:val="16"/>
          <w:szCs w:val="16"/>
          <w:rPrChange w:id="13626" w:author="Abhishek Deep Nigam" w:date="2015-10-26T01:01:00Z">
            <w:rPr>
              <w:ins w:id="13627" w:author="Abhishek Deep Nigam" w:date="2015-10-26T01:01:00Z"/>
              <w:rFonts w:ascii="Courier New" w:hAnsi="Courier New" w:cs="Courier New"/>
            </w:rPr>
          </w:rPrChange>
        </w:rPr>
      </w:pPr>
      <w:ins w:id="13628" w:author="Abhishek Deep Nigam" w:date="2015-10-26T01:01:00Z">
        <w:r w:rsidRPr="00073577">
          <w:rPr>
            <w:rFonts w:ascii="Courier New" w:hAnsi="Courier New" w:cs="Courier New"/>
            <w:sz w:val="16"/>
            <w:szCs w:val="16"/>
            <w:rPrChange w:id="13629" w:author="Abhishek Deep Nigam" w:date="2015-10-26T01:01:00Z">
              <w:rPr>
                <w:rFonts w:ascii="Courier New" w:hAnsi="Courier New" w:cs="Courier New"/>
              </w:rPr>
            </w:rPrChange>
          </w:rPr>
          <w:t>[1]-&gt;T[2]-&gt;T[3]-&gt;T[4]-&gt;A(Backtracking)</w:t>
        </w:r>
      </w:ins>
    </w:p>
    <w:p w14:paraId="2C039A22" w14:textId="77777777" w:rsidR="00073577" w:rsidRPr="00073577" w:rsidRDefault="00073577" w:rsidP="00073577">
      <w:pPr>
        <w:spacing w:before="0" w:after="0"/>
        <w:rPr>
          <w:ins w:id="13630" w:author="Abhishek Deep Nigam" w:date="2015-10-26T01:01:00Z"/>
          <w:rFonts w:ascii="Courier New" w:hAnsi="Courier New" w:cs="Courier New"/>
          <w:sz w:val="16"/>
          <w:szCs w:val="16"/>
          <w:rPrChange w:id="13631" w:author="Abhishek Deep Nigam" w:date="2015-10-26T01:01:00Z">
            <w:rPr>
              <w:ins w:id="13632" w:author="Abhishek Deep Nigam" w:date="2015-10-26T01:01:00Z"/>
              <w:rFonts w:ascii="Courier New" w:hAnsi="Courier New" w:cs="Courier New"/>
            </w:rPr>
          </w:rPrChange>
        </w:rPr>
      </w:pPr>
      <w:ins w:id="13633" w:author="Abhishek Deep Nigam" w:date="2015-10-26T01:01:00Z">
        <w:r w:rsidRPr="00073577">
          <w:rPr>
            <w:rFonts w:ascii="Courier New" w:hAnsi="Courier New" w:cs="Courier New"/>
            <w:sz w:val="16"/>
            <w:szCs w:val="16"/>
            <w:rPrChange w:id="13634" w:author="Abhishek Deep Nigam" w:date="2015-10-26T01:01:00Z">
              <w:rPr>
                <w:rFonts w:ascii="Courier New" w:hAnsi="Courier New" w:cs="Courier New"/>
              </w:rPr>
            </w:rPrChange>
          </w:rPr>
          <w:t>[4]-&gt;N[5]-&gt;O[6]-&gt;I[7]-&gt;E(Backtracking)</w:t>
        </w:r>
      </w:ins>
    </w:p>
    <w:p w14:paraId="213CDD26" w14:textId="77777777" w:rsidR="00073577" w:rsidRPr="00073577" w:rsidRDefault="00073577" w:rsidP="00073577">
      <w:pPr>
        <w:spacing w:before="0" w:after="0"/>
        <w:rPr>
          <w:ins w:id="13635" w:author="Abhishek Deep Nigam" w:date="2015-10-26T01:01:00Z"/>
          <w:rFonts w:ascii="Courier New" w:hAnsi="Courier New" w:cs="Courier New"/>
          <w:sz w:val="16"/>
          <w:szCs w:val="16"/>
          <w:rPrChange w:id="13636" w:author="Abhishek Deep Nigam" w:date="2015-10-26T01:01:00Z">
            <w:rPr>
              <w:ins w:id="13637" w:author="Abhishek Deep Nigam" w:date="2015-10-26T01:01:00Z"/>
              <w:rFonts w:ascii="Courier New" w:hAnsi="Courier New" w:cs="Courier New"/>
            </w:rPr>
          </w:rPrChange>
        </w:rPr>
      </w:pPr>
      <w:ins w:id="13638" w:author="Abhishek Deep Nigam" w:date="2015-10-26T01:01:00Z">
        <w:r w:rsidRPr="00073577">
          <w:rPr>
            <w:rFonts w:ascii="Courier New" w:hAnsi="Courier New" w:cs="Courier New"/>
            <w:sz w:val="16"/>
            <w:szCs w:val="16"/>
            <w:rPrChange w:id="13639" w:author="Abhishek Deep Nigam" w:date="2015-10-26T01:01:00Z">
              <w:rPr>
                <w:rFonts w:ascii="Courier New" w:hAnsi="Courier New" w:cs="Courier New"/>
              </w:rPr>
            </w:rPrChange>
          </w:rPr>
          <w:t>[4]-&gt;O[5]-&gt;O[6]-&gt;I[7]-&gt;E(Backtracking)</w:t>
        </w:r>
      </w:ins>
    </w:p>
    <w:p w14:paraId="36FCC9A1" w14:textId="77777777" w:rsidR="00073577" w:rsidRPr="00073577" w:rsidRDefault="00073577" w:rsidP="00073577">
      <w:pPr>
        <w:spacing w:before="0" w:after="0"/>
        <w:rPr>
          <w:ins w:id="13640" w:author="Abhishek Deep Nigam" w:date="2015-10-26T01:01:00Z"/>
          <w:rFonts w:ascii="Courier New" w:hAnsi="Courier New" w:cs="Courier New"/>
          <w:sz w:val="16"/>
          <w:szCs w:val="16"/>
          <w:rPrChange w:id="13641" w:author="Abhishek Deep Nigam" w:date="2015-10-26T01:01:00Z">
            <w:rPr>
              <w:ins w:id="13642" w:author="Abhishek Deep Nigam" w:date="2015-10-26T01:01:00Z"/>
              <w:rFonts w:ascii="Courier New" w:hAnsi="Courier New" w:cs="Courier New"/>
            </w:rPr>
          </w:rPrChange>
        </w:rPr>
      </w:pPr>
      <w:ins w:id="13643" w:author="Abhishek Deep Nigam" w:date="2015-10-26T01:01:00Z">
        <w:r w:rsidRPr="00073577">
          <w:rPr>
            <w:rFonts w:ascii="Courier New" w:hAnsi="Courier New" w:cs="Courier New"/>
            <w:sz w:val="16"/>
            <w:szCs w:val="16"/>
            <w:rPrChange w:id="13644" w:author="Abhishek Deep Nigam" w:date="2015-10-26T01:01:00Z">
              <w:rPr>
                <w:rFonts w:ascii="Courier New" w:hAnsi="Courier New" w:cs="Courier New"/>
              </w:rPr>
            </w:rPrChange>
          </w:rPr>
          <w:t>[4]-&gt;P(Backtracking)</w:t>
        </w:r>
      </w:ins>
    </w:p>
    <w:p w14:paraId="1AD002A0" w14:textId="77777777" w:rsidR="00073577" w:rsidRPr="00073577" w:rsidRDefault="00073577" w:rsidP="00073577">
      <w:pPr>
        <w:spacing w:before="0" w:after="0"/>
        <w:rPr>
          <w:ins w:id="13645" w:author="Abhishek Deep Nigam" w:date="2015-10-26T01:01:00Z"/>
          <w:rFonts w:ascii="Courier New" w:hAnsi="Courier New" w:cs="Courier New"/>
          <w:sz w:val="16"/>
          <w:szCs w:val="16"/>
          <w:rPrChange w:id="13646" w:author="Abhishek Deep Nigam" w:date="2015-10-26T01:01:00Z">
            <w:rPr>
              <w:ins w:id="13647" w:author="Abhishek Deep Nigam" w:date="2015-10-26T01:01:00Z"/>
              <w:rFonts w:ascii="Courier New" w:hAnsi="Courier New" w:cs="Courier New"/>
            </w:rPr>
          </w:rPrChange>
        </w:rPr>
      </w:pPr>
      <w:ins w:id="13648" w:author="Abhishek Deep Nigam" w:date="2015-10-26T01:01:00Z">
        <w:r w:rsidRPr="00073577">
          <w:rPr>
            <w:rFonts w:ascii="Courier New" w:hAnsi="Courier New" w:cs="Courier New"/>
            <w:sz w:val="16"/>
            <w:szCs w:val="16"/>
            <w:rPrChange w:id="13649" w:author="Abhishek Deep Nigam" w:date="2015-10-26T01:01:00Z">
              <w:rPr>
                <w:rFonts w:ascii="Courier New" w:hAnsi="Courier New" w:cs="Courier New"/>
              </w:rPr>
            </w:rPrChange>
          </w:rPr>
          <w:t>[4]-&gt;Q(Backtracking)</w:t>
        </w:r>
      </w:ins>
    </w:p>
    <w:p w14:paraId="3901857F" w14:textId="77777777" w:rsidR="00073577" w:rsidRPr="00073577" w:rsidRDefault="00073577" w:rsidP="00073577">
      <w:pPr>
        <w:spacing w:before="0" w:after="0"/>
        <w:rPr>
          <w:ins w:id="13650" w:author="Abhishek Deep Nigam" w:date="2015-10-26T01:01:00Z"/>
          <w:rFonts w:ascii="Courier New" w:hAnsi="Courier New" w:cs="Courier New"/>
          <w:sz w:val="16"/>
          <w:szCs w:val="16"/>
          <w:rPrChange w:id="13651" w:author="Abhishek Deep Nigam" w:date="2015-10-26T01:01:00Z">
            <w:rPr>
              <w:ins w:id="13652" w:author="Abhishek Deep Nigam" w:date="2015-10-26T01:01:00Z"/>
              <w:rFonts w:ascii="Courier New" w:hAnsi="Courier New" w:cs="Courier New"/>
            </w:rPr>
          </w:rPrChange>
        </w:rPr>
      </w:pPr>
      <w:ins w:id="13653" w:author="Abhishek Deep Nigam" w:date="2015-10-26T01:01:00Z">
        <w:r w:rsidRPr="00073577">
          <w:rPr>
            <w:rFonts w:ascii="Courier New" w:hAnsi="Courier New" w:cs="Courier New"/>
            <w:sz w:val="16"/>
            <w:szCs w:val="16"/>
            <w:rPrChange w:id="13654" w:author="Abhishek Deep Nigam" w:date="2015-10-26T01:01:00Z">
              <w:rPr>
                <w:rFonts w:ascii="Courier New" w:hAnsi="Courier New" w:cs="Courier New"/>
              </w:rPr>
            </w:rPrChange>
          </w:rPr>
          <w:t>[4]-&gt;S(Backtracking)</w:t>
        </w:r>
      </w:ins>
    </w:p>
    <w:p w14:paraId="0A6B3D05" w14:textId="77777777" w:rsidR="00073577" w:rsidRPr="00073577" w:rsidRDefault="00073577" w:rsidP="00073577">
      <w:pPr>
        <w:spacing w:before="0" w:after="0"/>
        <w:rPr>
          <w:ins w:id="13655" w:author="Abhishek Deep Nigam" w:date="2015-10-26T01:01:00Z"/>
          <w:rFonts w:ascii="Courier New" w:hAnsi="Courier New" w:cs="Courier New"/>
          <w:sz w:val="16"/>
          <w:szCs w:val="16"/>
          <w:rPrChange w:id="13656" w:author="Abhishek Deep Nigam" w:date="2015-10-26T01:01:00Z">
            <w:rPr>
              <w:ins w:id="13657" w:author="Abhishek Deep Nigam" w:date="2015-10-26T01:01:00Z"/>
              <w:rFonts w:ascii="Courier New" w:hAnsi="Courier New" w:cs="Courier New"/>
            </w:rPr>
          </w:rPrChange>
        </w:rPr>
      </w:pPr>
      <w:ins w:id="13658" w:author="Abhishek Deep Nigam" w:date="2015-10-26T01:01:00Z">
        <w:r w:rsidRPr="00073577">
          <w:rPr>
            <w:rFonts w:ascii="Courier New" w:hAnsi="Courier New" w:cs="Courier New"/>
            <w:sz w:val="16"/>
            <w:szCs w:val="16"/>
            <w:rPrChange w:id="13659" w:author="Abhishek Deep Nigam" w:date="2015-10-26T01:01:00Z">
              <w:rPr>
                <w:rFonts w:ascii="Courier New" w:hAnsi="Courier New" w:cs="Courier New"/>
              </w:rPr>
            </w:rPrChange>
          </w:rPr>
          <w:t>[4]-&gt;Y[5]-&gt;O[6]-&gt;I[7]-&gt;E(Backtracking)</w:t>
        </w:r>
      </w:ins>
    </w:p>
    <w:p w14:paraId="4F10A129" w14:textId="77777777" w:rsidR="00073577" w:rsidRPr="00073577" w:rsidRDefault="00073577" w:rsidP="00073577">
      <w:pPr>
        <w:spacing w:before="0" w:after="0"/>
        <w:rPr>
          <w:ins w:id="13660" w:author="Abhishek Deep Nigam" w:date="2015-10-26T01:01:00Z"/>
          <w:rFonts w:ascii="Courier New" w:hAnsi="Courier New" w:cs="Courier New"/>
          <w:sz w:val="16"/>
          <w:szCs w:val="16"/>
          <w:rPrChange w:id="13661" w:author="Abhishek Deep Nigam" w:date="2015-10-26T01:01:00Z">
            <w:rPr>
              <w:ins w:id="13662" w:author="Abhishek Deep Nigam" w:date="2015-10-26T01:01:00Z"/>
              <w:rFonts w:ascii="Courier New" w:hAnsi="Courier New" w:cs="Courier New"/>
            </w:rPr>
          </w:rPrChange>
        </w:rPr>
      </w:pPr>
      <w:ins w:id="13663" w:author="Abhishek Deep Nigam" w:date="2015-10-26T01:01:00Z">
        <w:r w:rsidRPr="00073577">
          <w:rPr>
            <w:rFonts w:ascii="Courier New" w:hAnsi="Courier New" w:cs="Courier New"/>
            <w:sz w:val="16"/>
            <w:szCs w:val="16"/>
            <w:rPrChange w:id="13664" w:author="Abhishek Deep Nigam" w:date="2015-10-26T01:01:00Z">
              <w:rPr>
                <w:rFonts w:ascii="Courier New" w:hAnsi="Courier New" w:cs="Courier New"/>
              </w:rPr>
            </w:rPrChange>
          </w:rPr>
          <w:t>[1]-&gt;Y[2]-&gt;T[3]-&gt;T[4]-&gt;A(Backtracking)</w:t>
        </w:r>
      </w:ins>
    </w:p>
    <w:p w14:paraId="4C039283" w14:textId="77777777" w:rsidR="00073577" w:rsidRPr="00073577" w:rsidRDefault="00073577" w:rsidP="00073577">
      <w:pPr>
        <w:spacing w:before="0" w:after="0"/>
        <w:rPr>
          <w:ins w:id="13665" w:author="Abhishek Deep Nigam" w:date="2015-10-26T01:01:00Z"/>
          <w:rFonts w:ascii="Courier New" w:hAnsi="Courier New" w:cs="Courier New"/>
          <w:sz w:val="16"/>
          <w:szCs w:val="16"/>
          <w:rPrChange w:id="13666" w:author="Abhishek Deep Nigam" w:date="2015-10-26T01:01:00Z">
            <w:rPr>
              <w:ins w:id="13667" w:author="Abhishek Deep Nigam" w:date="2015-10-26T01:01:00Z"/>
              <w:rFonts w:ascii="Courier New" w:hAnsi="Courier New" w:cs="Courier New"/>
            </w:rPr>
          </w:rPrChange>
        </w:rPr>
      </w:pPr>
      <w:ins w:id="13668" w:author="Abhishek Deep Nigam" w:date="2015-10-26T01:01:00Z">
        <w:r w:rsidRPr="00073577">
          <w:rPr>
            <w:rFonts w:ascii="Courier New" w:hAnsi="Courier New" w:cs="Courier New"/>
            <w:sz w:val="16"/>
            <w:szCs w:val="16"/>
            <w:rPrChange w:id="13669" w:author="Abhishek Deep Nigam" w:date="2015-10-26T01:01:00Z">
              <w:rPr>
                <w:rFonts w:ascii="Courier New" w:hAnsi="Courier New" w:cs="Courier New"/>
              </w:rPr>
            </w:rPrChange>
          </w:rPr>
          <w:t>[4]-&gt;N[5]-&gt;O[6]-&gt;I(Backtracking)</w:t>
        </w:r>
      </w:ins>
    </w:p>
    <w:p w14:paraId="401885A7" w14:textId="77777777" w:rsidR="00073577" w:rsidRPr="00073577" w:rsidRDefault="00073577" w:rsidP="00073577">
      <w:pPr>
        <w:spacing w:before="0" w:after="0"/>
        <w:rPr>
          <w:ins w:id="13670" w:author="Abhishek Deep Nigam" w:date="2015-10-26T01:01:00Z"/>
          <w:rFonts w:ascii="Courier New" w:hAnsi="Courier New" w:cs="Courier New"/>
          <w:sz w:val="16"/>
          <w:szCs w:val="16"/>
          <w:rPrChange w:id="13671" w:author="Abhishek Deep Nigam" w:date="2015-10-26T01:01:00Z">
            <w:rPr>
              <w:ins w:id="13672" w:author="Abhishek Deep Nigam" w:date="2015-10-26T01:01:00Z"/>
              <w:rFonts w:ascii="Courier New" w:hAnsi="Courier New" w:cs="Courier New"/>
            </w:rPr>
          </w:rPrChange>
        </w:rPr>
      </w:pPr>
      <w:ins w:id="13673" w:author="Abhishek Deep Nigam" w:date="2015-10-26T01:01:00Z">
        <w:r w:rsidRPr="00073577">
          <w:rPr>
            <w:rFonts w:ascii="Courier New" w:hAnsi="Courier New" w:cs="Courier New"/>
            <w:sz w:val="16"/>
            <w:szCs w:val="16"/>
            <w:rPrChange w:id="13674" w:author="Abhishek Deep Nigam" w:date="2015-10-26T01:01:00Z">
              <w:rPr>
                <w:rFonts w:ascii="Courier New" w:hAnsi="Courier New" w:cs="Courier New"/>
              </w:rPr>
            </w:rPrChange>
          </w:rPr>
          <w:t>[4]-&gt;O[5]-&gt;O[6]-&gt;I(Backtracking)</w:t>
        </w:r>
      </w:ins>
    </w:p>
    <w:p w14:paraId="07CC3E40" w14:textId="77777777" w:rsidR="00073577" w:rsidRPr="00073577" w:rsidRDefault="00073577" w:rsidP="00073577">
      <w:pPr>
        <w:spacing w:before="0" w:after="0"/>
        <w:rPr>
          <w:ins w:id="13675" w:author="Abhishek Deep Nigam" w:date="2015-10-26T01:01:00Z"/>
          <w:rFonts w:ascii="Courier New" w:hAnsi="Courier New" w:cs="Courier New"/>
          <w:sz w:val="16"/>
          <w:szCs w:val="16"/>
          <w:rPrChange w:id="13676" w:author="Abhishek Deep Nigam" w:date="2015-10-26T01:01:00Z">
            <w:rPr>
              <w:ins w:id="13677" w:author="Abhishek Deep Nigam" w:date="2015-10-26T01:01:00Z"/>
              <w:rFonts w:ascii="Courier New" w:hAnsi="Courier New" w:cs="Courier New"/>
            </w:rPr>
          </w:rPrChange>
        </w:rPr>
      </w:pPr>
      <w:ins w:id="13678" w:author="Abhishek Deep Nigam" w:date="2015-10-26T01:01:00Z">
        <w:r w:rsidRPr="00073577">
          <w:rPr>
            <w:rFonts w:ascii="Courier New" w:hAnsi="Courier New" w:cs="Courier New"/>
            <w:sz w:val="16"/>
            <w:szCs w:val="16"/>
            <w:rPrChange w:id="13679" w:author="Abhishek Deep Nigam" w:date="2015-10-26T01:01:00Z">
              <w:rPr>
                <w:rFonts w:ascii="Courier New" w:hAnsi="Courier New" w:cs="Courier New"/>
              </w:rPr>
            </w:rPrChange>
          </w:rPr>
          <w:t>[4]-&gt;P(Backtracking)</w:t>
        </w:r>
      </w:ins>
    </w:p>
    <w:p w14:paraId="417CC3EA" w14:textId="77777777" w:rsidR="00073577" w:rsidRPr="00073577" w:rsidRDefault="00073577" w:rsidP="00073577">
      <w:pPr>
        <w:spacing w:before="0" w:after="0"/>
        <w:rPr>
          <w:ins w:id="13680" w:author="Abhishek Deep Nigam" w:date="2015-10-26T01:01:00Z"/>
          <w:rFonts w:ascii="Courier New" w:hAnsi="Courier New" w:cs="Courier New"/>
          <w:sz w:val="16"/>
          <w:szCs w:val="16"/>
          <w:rPrChange w:id="13681" w:author="Abhishek Deep Nigam" w:date="2015-10-26T01:01:00Z">
            <w:rPr>
              <w:ins w:id="13682" w:author="Abhishek Deep Nigam" w:date="2015-10-26T01:01:00Z"/>
              <w:rFonts w:ascii="Courier New" w:hAnsi="Courier New" w:cs="Courier New"/>
            </w:rPr>
          </w:rPrChange>
        </w:rPr>
      </w:pPr>
      <w:ins w:id="13683" w:author="Abhishek Deep Nigam" w:date="2015-10-26T01:01:00Z">
        <w:r w:rsidRPr="00073577">
          <w:rPr>
            <w:rFonts w:ascii="Courier New" w:hAnsi="Courier New" w:cs="Courier New"/>
            <w:sz w:val="16"/>
            <w:szCs w:val="16"/>
            <w:rPrChange w:id="13684" w:author="Abhishek Deep Nigam" w:date="2015-10-26T01:01:00Z">
              <w:rPr>
                <w:rFonts w:ascii="Courier New" w:hAnsi="Courier New" w:cs="Courier New"/>
              </w:rPr>
            </w:rPrChange>
          </w:rPr>
          <w:t>[4]-&gt;Q(Backtracking)</w:t>
        </w:r>
      </w:ins>
    </w:p>
    <w:p w14:paraId="6A74B75B" w14:textId="77777777" w:rsidR="00073577" w:rsidRPr="00073577" w:rsidRDefault="00073577" w:rsidP="00073577">
      <w:pPr>
        <w:spacing w:before="0" w:after="0"/>
        <w:rPr>
          <w:ins w:id="13685" w:author="Abhishek Deep Nigam" w:date="2015-10-26T01:01:00Z"/>
          <w:rFonts w:ascii="Courier New" w:hAnsi="Courier New" w:cs="Courier New"/>
          <w:sz w:val="16"/>
          <w:szCs w:val="16"/>
          <w:rPrChange w:id="13686" w:author="Abhishek Deep Nigam" w:date="2015-10-26T01:01:00Z">
            <w:rPr>
              <w:ins w:id="13687" w:author="Abhishek Deep Nigam" w:date="2015-10-26T01:01:00Z"/>
              <w:rFonts w:ascii="Courier New" w:hAnsi="Courier New" w:cs="Courier New"/>
            </w:rPr>
          </w:rPrChange>
        </w:rPr>
      </w:pPr>
      <w:ins w:id="13688" w:author="Abhishek Deep Nigam" w:date="2015-10-26T01:01:00Z">
        <w:r w:rsidRPr="00073577">
          <w:rPr>
            <w:rFonts w:ascii="Courier New" w:hAnsi="Courier New" w:cs="Courier New"/>
            <w:sz w:val="16"/>
            <w:szCs w:val="16"/>
            <w:rPrChange w:id="13689" w:author="Abhishek Deep Nigam" w:date="2015-10-26T01:01:00Z">
              <w:rPr>
                <w:rFonts w:ascii="Courier New" w:hAnsi="Courier New" w:cs="Courier New"/>
              </w:rPr>
            </w:rPrChange>
          </w:rPr>
          <w:t>[4]-&gt;S(Backtracking)</w:t>
        </w:r>
      </w:ins>
    </w:p>
    <w:p w14:paraId="1AAB059D" w14:textId="77777777" w:rsidR="00073577" w:rsidRPr="00073577" w:rsidRDefault="00073577" w:rsidP="00073577">
      <w:pPr>
        <w:spacing w:before="0" w:after="0"/>
        <w:rPr>
          <w:ins w:id="13690" w:author="Abhishek Deep Nigam" w:date="2015-10-26T01:01:00Z"/>
          <w:rFonts w:ascii="Courier New" w:hAnsi="Courier New" w:cs="Courier New"/>
          <w:sz w:val="16"/>
          <w:szCs w:val="16"/>
          <w:rPrChange w:id="13691" w:author="Abhishek Deep Nigam" w:date="2015-10-26T01:01:00Z">
            <w:rPr>
              <w:ins w:id="13692" w:author="Abhishek Deep Nigam" w:date="2015-10-26T01:01:00Z"/>
              <w:rFonts w:ascii="Courier New" w:hAnsi="Courier New" w:cs="Courier New"/>
            </w:rPr>
          </w:rPrChange>
        </w:rPr>
      </w:pPr>
      <w:ins w:id="13693" w:author="Abhishek Deep Nigam" w:date="2015-10-26T01:01:00Z">
        <w:r w:rsidRPr="00073577">
          <w:rPr>
            <w:rFonts w:ascii="Courier New" w:hAnsi="Courier New" w:cs="Courier New"/>
            <w:sz w:val="16"/>
            <w:szCs w:val="16"/>
            <w:rPrChange w:id="13694" w:author="Abhishek Deep Nigam" w:date="2015-10-26T01:01:00Z">
              <w:rPr>
                <w:rFonts w:ascii="Courier New" w:hAnsi="Courier New" w:cs="Courier New"/>
              </w:rPr>
            </w:rPrChange>
          </w:rPr>
          <w:t>[4]-&gt;Y[5]-&gt;O[6]-&gt;I(Backtracking)</w:t>
        </w:r>
      </w:ins>
    </w:p>
    <w:p w14:paraId="2E030C90" w14:textId="77777777" w:rsidR="00073577" w:rsidRPr="00073577" w:rsidRDefault="00073577" w:rsidP="00073577">
      <w:pPr>
        <w:spacing w:before="0" w:after="0"/>
        <w:rPr>
          <w:ins w:id="13695" w:author="Abhishek Deep Nigam" w:date="2015-10-26T01:01:00Z"/>
          <w:rFonts w:ascii="Courier New" w:hAnsi="Courier New" w:cs="Courier New"/>
          <w:sz w:val="16"/>
          <w:szCs w:val="16"/>
          <w:rPrChange w:id="13696" w:author="Abhishek Deep Nigam" w:date="2015-10-26T01:01:00Z">
            <w:rPr>
              <w:ins w:id="13697" w:author="Abhishek Deep Nigam" w:date="2015-10-26T01:01:00Z"/>
              <w:rFonts w:ascii="Courier New" w:hAnsi="Courier New" w:cs="Courier New"/>
            </w:rPr>
          </w:rPrChange>
        </w:rPr>
      </w:pPr>
      <w:ins w:id="13698" w:author="Abhishek Deep Nigam" w:date="2015-10-26T01:01:00Z">
        <w:r w:rsidRPr="00073577">
          <w:rPr>
            <w:rFonts w:ascii="Courier New" w:hAnsi="Courier New" w:cs="Courier New"/>
            <w:sz w:val="16"/>
            <w:szCs w:val="16"/>
            <w:rPrChange w:id="13699" w:author="Abhishek Deep Nigam" w:date="2015-10-26T01:01:00Z">
              <w:rPr>
                <w:rFonts w:ascii="Courier New" w:hAnsi="Courier New" w:cs="Courier New"/>
              </w:rPr>
            </w:rPrChange>
          </w:rPr>
          <w:t>[1]-&gt;Z[2]-&gt;T[3]-&gt;T[4]-&gt;A(Backtracking)</w:t>
        </w:r>
      </w:ins>
    </w:p>
    <w:p w14:paraId="4605B073" w14:textId="77777777" w:rsidR="00073577" w:rsidRPr="00073577" w:rsidRDefault="00073577" w:rsidP="00073577">
      <w:pPr>
        <w:spacing w:before="0" w:after="0"/>
        <w:rPr>
          <w:ins w:id="13700" w:author="Abhishek Deep Nigam" w:date="2015-10-26T01:01:00Z"/>
          <w:rFonts w:ascii="Courier New" w:hAnsi="Courier New" w:cs="Courier New"/>
          <w:sz w:val="16"/>
          <w:szCs w:val="16"/>
          <w:rPrChange w:id="13701" w:author="Abhishek Deep Nigam" w:date="2015-10-26T01:01:00Z">
            <w:rPr>
              <w:ins w:id="13702" w:author="Abhishek Deep Nigam" w:date="2015-10-26T01:01:00Z"/>
              <w:rFonts w:ascii="Courier New" w:hAnsi="Courier New" w:cs="Courier New"/>
            </w:rPr>
          </w:rPrChange>
        </w:rPr>
      </w:pPr>
      <w:ins w:id="13703" w:author="Abhishek Deep Nigam" w:date="2015-10-26T01:01:00Z">
        <w:r w:rsidRPr="00073577">
          <w:rPr>
            <w:rFonts w:ascii="Courier New" w:hAnsi="Courier New" w:cs="Courier New"/>
            <w:sz w:val="16"/>
            <w:szCs w:val="16"/>
            <w:rPrChange w:id="13704" w:author="Abhishek Deep Nigam" w:date="2015-10-26T01:01:00Z">
              <w:rPr>
                <w:rFonts w:ascii="Courier New" w:hAnsi="Courier New" w:cs="Courier New"/>
              </w:rPr>
            </w:rPrChange>
          </w:rPr>
          <w:t>[4]-&gt;N[5]-&gt;O[6]-&gt;I(Backtracking)</w:t>
        </w:r>
      </w:ins>
    </w:p>
    <w:p w14:paraId="634F1832" w14:textId="77777777" w:rsidR="00073577" w:rsidRPr="00073577" w:rsidRDefault="00073577" w:rsidP="00073577">
      <w:pPr>
        <w:spacing w:before="0" w:after="0"/>
        <w:rPr>
          <w:ins w:id="13705" w:author="Abhishek Deep Nigam" w:date="2015-10-26T01:01:00Z"/>
          <w:rFonts w:ascii="Courier New" w:hAnsi="Courier New" w:cs="Courier New"/>
          <w:sz w:val="16"/>
          <w:szCs w:val="16"/>
          <w:rPrChange w:id="13706" w:author="Abhishek Deep Nigam" w:date="2015-10-26T01:01:00Z">
            <w:rPr>
              <w:ins w:id="13707" w:author="Abhishek Deep Nigam" w:date="2015-10-26T01:01:00Z"/>
              <w:rFonts w:ascii="Courier New" w:hAnsi="Courier New" w:cs="Courier New"/>
            </w:rPr>
          </w:rPrChange>
        </w:rPr>
      </w:pPr>
      <w:ins w:id="13708" w:author="Abhishek Deep Nigam" w:date="2015-10-26T01:01:00Z">
        <w:r w:rsidRPr="00073577">
          <w:rPr>
            <w:rFonts w:ascii="Courier New" w:hAnsi="Courier New" w:cs="Courier New"/>
            <w:sz w:val="16"/>
            <w:szCs w:val="16"/>
            <w:rPrChange w:id="13709" w:author="Abhishek Deep Nigam" w:date="2015-10-26T01:01:00Z">
              <w:rPr>
                <w:rFonts w:ascii="Courier New" w:hAnsi="Courier New" w:cs="Courier New"/>
              </w:rPr>
            </w:rPrChange>
          </w:rPr>
          <w:t>[4]-&gt;O[5]-&gt;O[6]-&gt;I(Backtracking)</w:t>
        </w:r>
      </w:ins>
    </w:p>
    <w:p w14:paraId="6C602FFF" w14:textId="77777777" w:rsidR="00073577" w:rsidRPr="00073577" w:rsidRDefault="00073577" w:rsidP="00073577">
      <w:pPr>
        <w:spacing w:before="0" w:after="0"/>
        <w:rPr>
          <w:ins w:id="13710" w:author="Abhishek Deep Nigam" w:date="2015-10-26T01:01:00Z"/>
          <w:rFonts w:ascii="Courier New" w:hAnsi="Courier New" w:cs="Courier New"/>
          <w:sz w:val="16"/>
          <w:szCs w:val="16"/>
          <w:rPrChange w:id="13711" w:author="Abhishek Deep Nigam" w:date="2015-10-26T01:01:00Z">
            <w:rPr>
              <w:ins w:id="13712" w:author="Abhishek Deep Nigam" w:date="2015-10-26T01:01:00Z"/>
              <w:rFonts w:ascii="Courier New" w:hAnsi="Courier New" w:cs="Courier New"/>
            </w:rPr>
          </w:rPrChange>
        </w:rPr>
      </w:pPr>
      <w:ins w:id="13713" w:author="Abhishek Deep Nigam" w:date="2015-10-26T01:01:00Z">
        <w:r w:rsidRPr="00073577">
          <w:rPr>
            <w:rFonts w:ascii="Courier New" w:hAnsi="Courier New" w:cs="Courier New"/>
            <w:sz w:val="16"/>
            <w:szCs w:val="16"/>
            <w:rPrChange w:id="13714" w:author="Abhishek Deep Nigam" w:date="2015-10-26T01:01:00Z">
              <w:rPr>
                <w:rFonts w:ascii="Courier New" w:hAnsi="Courier New" w:cs="Courier New"/>
              </w:rPr>
            </w:rPrChange>
          </w:rPr>
          <w:t>[4]-&gt;P(Backtracking)</w:t>
        </w:r>
      </w:ins>
    </w:p>
    <w:p w14:paraId="411E30D0" w14:textId="77777777" w:rsidR="00073577" w:rsidRPr="00073577" w:rsidRDefault="00073577" w:rsidP="00073577">
      <w:pPr>
        <w:spacing w:before="0" w:after="0"/>
        <w:rPr>
          <w:ins w:id="13715" w:author="Abhishek Deep Nigam" w:date="2015-10-26T01:01:00Z"/>
          <w:rFonts w:ascii="Courier New" w:hAnsi="Courier New" w:cs="Courier New"/>
          <w:sz w:val="16"/>
          <w:szCs w:val="16"/>
          <w:rPrChange w:id="13716" w:author="Abhishek Deep Nigam" w:date="2015-10-26T01:01:00Z">
            <w:rPr>
              <w:ins w:id="13717" w:author="Abhishek Deep Nigam" w:date="2015-10-26T01:01:00Z"/>
              <w:rFonts w:ascii="Courier New" w:hAnsi="Courier New" w:cs="Courier New"/>
            </w:rPr>
          </w:rPrChange>
        </w:rPr>
      </w:pPr>
      <w:ins w:id="13718" w:author="Abhishek Deep Nigam" w:date="2015-10-26T01:01:00Z">
        <w:r w:rsidRPr="00073577">
          <w:rPr>
            <w:rFonts w:ascii="Courier New" w:hAnsi="Courier New" w:cs="Courier New"/>
            <w:sz w:val="16"/>
            <w:szCs w:val="16"/>
            <w:rPrChange w:id="13719" w:author="Abhishek Deep Nigam" w:date="2015-10-26T01:01:00Z">
              <w:rPr>
                <w:rFonts w:ascii="Courier New" w:hAnsi="Courier New" w:cs="Courier New"/>
              </w:rPr>
            </w:rPrChange>
          </w:rPr>
          <w:t>[4]-&gt;Q(Backtracking)</w:t>
        </w:r>
      </w:ins>
    </w:p>
    <w:p w14:paraId="3E437A0C" w14:textId="77777777" w:rsidR="00073577" w:rsidRPr="00073577" w:rsidRDefault="00073577" w:rsidP="00073577">
      <w:pPr>
        <w:spacing w:before="0" w:after="0"/>
        <w:rPr>
          <w:ins w:id="13720" w:author="Abhishek Deep Nigam" w:date="2015-10-26T01:01:00Z"/>
          <w:rFonts w:ascii="Courier New" w:hAnsi="Courier New" w:cs="Courier New"/>
          <w:sz w:val="16"/>
          <w:szCs w:val="16"/>
          <w:rPrChange w:id="13721" w:author="Abhishek Deep Nigam" w:date="2015-10-26T01:01:00Z">
            <w:rPr>
              <w:ins w:id="13722" w:author="Abhishek Deep Nigam" w:date="2015-10-26T01:01:00Z"/>
              <w:rFonts w:ascii="Courier New" w:hAnsi="Courier New" w:cs="Courier New"/>
            </w:rPr>
          </w:rPrChange>
        </w:rPr>
      </w:pPr>
      <w:ins w:id="13723" w:author="Abhishek Deep Nigam" w:date="2015-10-26T01:01:00Z">
        <w:r w:rsidRPr="00073577">
          <w:rPr>
            <w:rFonts w:ascii="Courier New" w:hAnsi="Courier New" w:cs="Courier New"/>
            <w:sz w:val="16"/>
            <w:szCs w:val="16"/>
            <w:rPrChange w:id="13724" w:author="Abhishek Deep Nigam" w:date="2015-10-26T01:01:00Z">
              <w:rPr>
                <w:rFonts w:ascii="Courier New" w:hAnsi="Courier New" w:cs="Courier New"/>
              </w:rPr>
            </w:rPrChange>
          </w:rPr>
          <w:t>[4]-&gt;S(Backtracking)</w:t>
        </w:r>
      </w:ins>
    </w:p>
    <w:p w14:paraId="3DADFA12" w14:textId="77777777" w:rsidR="00073577" w:rsidRPr="00073577" w:rsidRDefault="00073577" w:rsidP="00073577">
      <w:pPr>
        <w:spacing w:before="0" w:after="0"/>
        <w:rPr>
          <w:ins w:id="13725" w:author="Abhishek Deep Nigam" w:date="2015-10-26T01:01:00Z"/>
          <w:rFonts w:ascii="Courier New" w:hAnsi="Courier New" w:cs="Courier New"/>
          <w:sz w:val="16"/>
          <w:szCs w:val="16"/>
          <w:rPrChange w:id="13726" w:author="Abhishek Deep Nigam" w:date="2015-10-26T01:01:00Z">
            <w:rPr>
              <w:ins w:id="13727" w:author="Abhishek Deep Nigam" w:date="2015-10-26T01:01:00Z"/>
              <w:rFonts w:ascii="Courier New" w:hAnsi="Courier New" w:cs="Courier New"/>
            </w:rPr>
          </w:rPrChange>
        </w:rPr>
      </w:pPr>
      <w:ins w:id="13728" w:author="Abhishek Deep Nigam" w:date="2015-10-26T01:01:00Z">
        <w:r w:rsidRPr="00073577">
          <w:rPr>
            <w:rFonts w:ascii="Courier New" w:hAnsi="Courier New" w:cs="Courier New"/>
            <w:sz w:val="16"/>
            <w:szCs w:val="16"/>
            <w:rPrChange w:id="13729" w:author="Abhishek Deep Nigam" w:date="2015-10-26T01:01:00Z">
              <w:rPr>
                <w:rFonts w:ascii="Courier New" w:hAnsi="Courier New" w:cs="Courier New"/>
              </w:rPr>
            </w:rPrChange>
          </w:rPr>
          <w:t>[4]-&gt;Y[5]-&gt;O[6]-&gt;I(Backtracking)</w:t>
        </w:r>
      </w:ins>
    </w:p>
    <w:p w14:paraId="565F6AF7" w14:textId="77777777" w:rsidR="00073577" w:rsidRPr="00073577" w:rsidRDefault="00073577" w:rsidP="00073577">
      <w:pPr>
        <w:spacing w:before="0" w:after="0"/>
        <w:rPr>
          <w:ins w:id="13730" w:author="Abhishek Deep Nigam" w:date="2015-10-26T01:01:00Z"/>
          <w:rFonts w:ascii="Courier New" w:hAnsi="Courier New" w:cs="Courier New"/>
          <w:sz w:val="16"/>
          <w:szCs w:val="16"/>
          <w:rPrChange w:id="13731" w:author="Abhishek Deep Nigam" w:date="2015-10-26T01:01:00Z">
            <w:rPr>
              <w:ins w:id="13732" w:author="Abhishek Deep Nigam" w:date="2015-10-26T01:01:00Z"/>
              <w:rFonts w:ascii="Courier New" w:hAnsi="Courier New" w:cs="Courier New"/>
            </w:rPr>
          </w:rPrChange>
        </w:rPr>
      </w:pPr>
      <w:ins w:id="13733" w:author="Abhishek Deep Nigam" w:date="2015-10-26T01:01:00Z">
        <w:r w:rsidRPr="00073577">
          <w:rPr>
            <w:rFonts w:ascii="Courier New" w:hAnsi="Courier New" w:cs="Courier New"/>
            <w:sz w:val="16"/>
            <w:szCs w:val="16"/>
            <w:rPrChange w:id="13734" w:author="Abhishek Deep Nigam" w:date="2015-10-26T01:01:00Z">
              <w:rPr>
                <w:rFonts w:ascii="Courier New" w:hAnsi="Courier New" w:cs="Courier New"/>
              </w:rPr>
            </w:rPrChange>
          </w:rPr>
          <w:t>[0]-&gt;K[1]-&gt;A[2]-&gt;T[3]-&gt;T[4]-&gt;A(Backtracking)</w:t>
        </w:r>
      </w:ins>
    </w:p>
    <w:p w14:paraId="25976B2F" w14:textId="77777777" w:rsidR="00073577" w:rsidRPr="00073577" w:rsidRDefault="00073577" w:rsidP="00073577">
      <w:pPr>
        <w:spacing w:before="0" w:after="0"/>
        <w:rPr>
          <w:ins w:id="13735" w:author="Abhishek Deep Nigam" w:date="2015-10-26T01:01:00Z"/>
          <w:rFonts w:ascii="Courier New" w:hAnsi="Courier New" w:cs="Courier New"/>
          <w:sz w:val="16"/>
          <w:szCs w:val="16"/>
          <w:rPrChange w:id="13736" w:author="Abhishek Deep Nigam" w:date="2015-10-26T01:01:00Z">
            <w:rPr>
              <w:ins w:id="13737" w:author="Abhishek Deep Nigam" w:date="2015-10-26T01:01:00Z"/>
              <w:rFonts w:ascii="Courier New" w:hAnsi="Courier New" w:cs="Courier New"/>
            </w:rPr>
          </w:rPrChange>
        </w:rPr>
      </w:pPr>
      <w:ins w:id="13738" w:author="Abhishek Deep Nigam" w:date="2015-10-26T01:01:00Z">
        <w:r w:rsidRPr="00073577">
          <w:rPr>
            <w:rFonts w:ascii="Courier New" w:hAnsi="Courier New" w:cs="Courier New"/>
            <w:sz w:val="16"/>
            <w:szCs w:val="16"/>
            <w:rPrChange w:id="13739" w:author="Abhishek Deep Nigam" w:date="2015-10-26T01:01:00Z">
              <w:rPr>
                <w:rFonts w:ascii="Courier New" w:hAnsi="Courier New" w:cs="Courier New"/>
              </w:rPr>
            </w:rPrChange>
          </w:rPr>
          <w:t>[4]-&gt;N(Backtracking)</w:t>
        </w:r>
      </w:ins>
    </w:p>
    <w:p w14:paraId="3CF7C1AA" w14:textId="77777777" w:rsidR="00073577" w:rsidRPr="00073577" w:rsidRDefault="00073577" w:rsidP="00073577">
      <w:pPr>
        <w:spacing w:before="0" w:after="0"/>
        <w:rPr>
          <w:ins w:id="13740" w:author="Abhishek Deep Nigam" w:date="2015-10-26T01:01:00Z"/>
          <w:rFonts w:ascii="Courier New" w:hAnsi="Courier New" w:cs="Courier New"/>
          <w:sz w:val="16"/>
          <w:szCs w:val="16"/>
          <w:rPrChange w:id="13741" w:author="Abhishek Deep Nigam" w:date="2015-10-26T01:01:00Z">
            <w:rPr>
              <w:ins w:id="13742" w:author="Abhishek Deep Nigam" w:date="2015-10-26T01:01:00Z"/>
              <w:rFonts w:ascii="Courier New" w:hAnsi="Courier New" w:cs="Courier New"/>
            </w:rPr>
          </w:rPrChange>
        </w:rPr>
      </w:pPr>
      <w:ins w:id="13743" w:author="Abhishek Deep Nigam" w:date="2015-10-26T01:01:00Z">
        <w:r w:rsidRPr="00073577">
          <w:rPr>
            <w:rFonts w:ascii="Courier New" w:hAnsi="Courier New" w:cs="Courier New"/>
            <w:sz w:val="16"/>
            <w:szCs w:val="16"/>
            <w:rPrChange w:id="13744" w:author="Abhishek Deep Nigam" w:date="2015-10-26T01:01:00Z">
              <w:rPr>
                <w:rFonts w:ascii="Courier New" w:hAnsi="Courier New" w:cs="Courier New"/>
              </w:rPr>
            </w:rPrChange>
          </w:rPr>
          <w:t>[4]-&gt;O(Backtracking)</w:t>
        </w:r>
      </w:ins>
    </w:p>
    <w:p w14:paraId="07CD7D90" w14:textId="77777777" w:rsidR="00073577" w:rsidRPr="00073577" w:rsidRDefault="00073577" w:rsidP="00073577">
      <w:pPr>
        <w:spacing w:before="0" w:after="0"/>
        <w:rPr>
          <w:ins w:id="13745" w:author="Abhishek Deep Nigam" w:date="2015-10-26T01:01:00Z"/>
          <w:rFonts w:ascii="Courier New" w:hAnsi="Courier New" w:cs="Courier New"/>
          <w:sz w:val="16"/>
          <w:szCs w:val="16"/>
          <w:rPrChange w:id="13746" w:author="Abhishek Deep Nigam" w:date="2015-10-26T01:01:00Z">
            <w:rPr>
              <w:ins w:id="13747" w:author="Abhishek Deep Nigam" w:date="2015-10-26T01:01:00Z"/>
              <w:rFonts w:ascii="Courier New" w:hAnsi="Courier New" w:cs="Courier New"/>
            </w:rPr>
          </w:rPrChange>
        </w:rPr>
      </w:pPr>
      <w:ins w:id="13748" w:author="Abhishek Deep Nigam" w:date="2015-10-26T01:01:00Z">
        <w:r w:rsidRPr="00073577">
          <w:rPr>
            <w:rFonts w:ascii="Courier New" w:hAnsi="Courier New" w:cs="Courier New"/>
            <w:sz w:val="16"/>
            <w:szCs w:val="16"/>
            <w:rPrChange w:id="13749" w:author="Abhishek Deep Nigam" w:date="2015-10-26T01:01:00Z">
              <w:rPr>
                <w:rFonts w:ascii="Courier New" w:hAnsi="Courier New" w:cs="Courier New"/>
              </w:rPr>
            </w:rPrChange>
          </w:rPr>
          <w:t>[4]-&gt;P(Backtracking)</w:t>
        </w:r>
      </w:ins>
    </w:p>
    <w:p w14:paraId="7156B8E1" w14:textId="77777777" w:rsidR="00073577" w:rsidRPr="00073577" w:rsidRDefault="00073577" w:rsidP="00073577">
      <w:pPr>
        <w:spacing w:before="0" w:after="0"/>
        <w:rPr>
          <w:ins w:id="13750" w:author="Abhishek Deep Nigam" w:date="2015-10-26T01:01:00Z"/>
          <w:rFonts w:ascii="Courier New" w:hAnsi="Courier New" w:cs="Courier New"/>
          <w:sz w:val="16"/>
          <w:szCs w:val="16"/>
          <w:rPrChange w:id="13751" w:author="Abhishek Deep Nigam" w:date="2015-10-26T01:01:00Z">
            <w:rPr>
              <w:ins w:id="13752" w:author="Abhishek Deep Nigam" w:date="2015-10-26T01:01:00Z"/>
              <w:rFonts w:ascii="Courier New" w:hAnsi="Courier New" w:cs="Courier New"/>
            </w:rPr>
          </w:rPrChange>
        </w:rPr>
      </w:pPr>
      <w:ins w:id="13753" w:author="Abhishek Deep Nigam" w:date="2015-10-26T01:01:00Z">
        <w:r w:rsidRPr="00073577">
          <w:rPr>
            <w:rFonts w:ascii="Courier New" w:hAnsi="Courier New" w:cs="Courier New"/>
            <w:sz w:val="16"/>
            <w:szCs w:val="16"/>
            <w:rPrChange w:id="13754" w:author="Abhishek Deep Nigam" w:date="2015-10-26T01:01:00Z">
              <w:rPr>
                <w:rFonts w:ascii="Courier New" w:hAnsi="Courier New" w:cs="Courier New"/>
              </w:rPr>
            </w:rPrChange>
          </w:rPr>
          <w:t>[4]-&gt;Q(Backtracking)</w:t>
        </w:r>
      </w:ins>
    </w:p>
    <w:p w14:paraId="26FF7917" w14:textId="77777777" w:rsidR="00073577" w:rsidRPr="00073577" w:rsidRDefault="00073577" w:rsidP="00073577">
      <w:pPr>
        <w:spacing w:before="0" w:after="0"/>
        <w:rPr>
          <w:ins w:id="13755" w:author="Abhishek Deep Nigam" w:date="2015-10-26T01:01:00Z"/>
          <w:rFonts w:ascii="Courier New" w:hAnsi="Courier New" w:cs="Courier New"/>
          <w:sz w:val="16"/>
          <w:szCs w:val="16"/>
          <w:rPrChange w:id="13756" w:author="Abhishek Deep Nigam" w:date="2015-10-26T01:01:00Z">
            <w:rPr>
              <w:ins w:id="13757" w:author="Abhishek Deep Nigam" w:date="2015-10-26T01:01:00Z"/>
              <w:rFonts w:ascii="Courier New" w:hAnsi="Courier New" w:cs="Courier New"/>
            </w:rPr>
          </w:rPrChange>
        </w:rPr>
      </w:pPr>
      <w:ins w:id="13758" w:author="Abhishek Deep Nigam" w:date="2015-10-26T01:01:00Z">
        <w:r w:rsidRPr="00073577">
          <w:rPr>
            <w:rFonts w:ascii="Courier New" w:hAnsi="Courier New" w:cs="Courier New"/>
            <w:sz w:val="16"/>
            <w:szCs w:val="16"/>
            <w:rPrChange w:id="13759" w:author="Abhishek Deep Nigam" w:date="2015-10-26T01:01:00Z">
              <w:rPr>
                <w:rFonts w:ascii="Courier New" w:hAnsi="Courier New" w:cs="Courier New"/>
              </w:rPr>
            </w:rPrChange>
          </w:rPr>
          <w:t>[4]-&gt;S(Backtracking)</w:t>
        </w:r>
      </w:ins>
    </w:p>
    <w:p w14:paraId="31D529D1" w14:textId="77777777" w:rsidR="00073577" w:rsidRPr="00073577" w:rsidRDefault="00073577" w:rsidP="00073577">
      <w:pPr>
        <w:spacing w:before="0" w:after="0"/>
        <w:rPr>
          <w:ins w:id="13760" w:author="Abhishek Deep Nigam" w:date="2015-10-26T01:01:00Z"/>
          <w:rFonts w:ascii="Courier New" w:hAnsi="Courier New" w:cs="Courier New"/>
          <w:sz w:val="16"/>
          <w:szCs w:val="16"/>
          <w:rPrChange w:id="13761" w:author="Abhishek Deep Nigam" w:date="2015-10-26T01:01:00Z">
            <w:rPr>
              <w:ins w:id="13762" w:author="Abhishek Deep Nigam" w:date="2015-10-26T01:01:00Z"/>
              <w:rFonts w:ascii="Courier New" w:hAnsi="Courier New" w:cs="Courier New"/>
            </w:rPr>
          </w:rPrChange>
        </w:rPr>
      </w:pPr>
      <w:ins w:id="13763" w:author="Abhishek Deep Nigam" w:date="2015-10-26T01:01:00Z">
        <w:r w:rsidRPr="00073577">
          <w:rPr>
            <w:rFonts w:ascii="Courier New" w:hAnsi="Courier New" w:cs="Courier New"/>
            <w:sz w:val="16"/>
            <w:szCs w:val="16"/>
            <w:rPrChange w:id="13764" w:author="Abhishek Deep Nigam" w:date="2015-10-26T01:01:00Z">
              <w:rPr>
                <w:rFonts w:ascii="Courier New" w:hAnsi="Courier New" w:cs="Courier New"/>
              </w:rPr>
            </w:rPrChange>
          </w:rPr>
          <w:t>[4]-&gt;Y(Backtracking)</w:t>
        </w:r>
      </w:ins>
    </w:p>
    <w:p w14:paraId="59B2152F" w14:textId="77777777" w:rsidR="00073577" w:rsidRPr="00073577" w:rsidRDefault="00073577" w:rsidP="00073577">
      <w:pPr>
        <w:spacing w:before="0" w:after="0"/>
        <w:rPr>
          <w:ins w:id="13765" w:author="Abhishek Deep Nigam" w:date="2015-10-26T01:01:00Z"/>
          <w:rFonts w:ascii="Courier New" w:hAnsi="Courier New" w:cs="Courier New"/>
          <w:sz w:val="16"/>
          <w:szCs w:val="16"/>
          <w:rPrChange w:id="13766" w:author="Abhishek Deep Nigam" w:date="2015-10-26T01:01:00Z">
            <w:rPr>
              <w:ins w:id="13767" w:author="Abhishek Deep Nigam" w:date="2015-10-26T01:01:00Z"/>
              <w:rFonts w:ascii="Courier New" w:hAnsi="Courier New" w:cs="Courier New"/>
            </w:rPr>
          </w:rPrChange>
        </w:rPr>
      </w:pPr>
      <w:ins w:id="13768" w:author="Abhishek Deep Nigam" w:date="2015-10-26T01:01:00Z">
        <w:r w:rsidRPr="00073577">
          <w:rPr>
            <w:rFonts w:ascii="Courier New" w:hAnsi="Courier New" w:cs="Courier New"/>
            <w:sz w:val="16"/>
            <w:szCs w:val="16"/>
            <w:rPrChange w:id="13769" w:author="Abhishek Deep Nigam" w:date="2015-10-26T01:01:00Z">
              <w:rPr>
                <w:rFonts w:ascii="Courier New" w:hAnsi="Courier New" w:cs="Courier New"/>
              </w:rPr>
            </w:rPrChange>
          </w:rPr>
          <w:t>[1]-&gt;B[2]-&gt;T[3]-&gt;T[4]-&gt;A(Backtracking)</w:t>
        </w:r>
      </w:ins>
    </w:p>
    <w:p w14:paraId="1FE3993F" w14:textId="77777777" w:rsidR="00073577" w:rsidRPr="00073577" w:rsidRDefault="00073577" w:rsidP="00073577">
      <w:pPr>
        <w:spacing w:before="0" w:after="0"/>
        <w:rPr>
          <w:ins w:id="13770" w:author="Abhishek Deep Nigam" w:date="2015-10-26T01:01:00Z"/>
          <w:rFonts w:ascii="Courier New" w:hAnsi="Courier New" w:cs="Courier New"/>
          <w:sz w:val="16"/>
          <w:szCs w:val="16"/>
          <w:rPrChange w:id="13771" w:author="Abhishek Deep Nigam" w:date="2015-10-26T01:01:00Z">
            <w:rPr>
              <w:ins w:id="13772" w:author="Abhishek Deep Nigam" w:date="2015-10-26T01:01:00Z"/>
              <w:rFonts w:ascii="Courier New" w:hAnsi="Courier New" w:cs="Courier New"/>
            </w:rPr>
          </w:rPrChange>
        </w:rPr>
      </w:pPr>
      <w:ins w:id="13773" w:author="Abhishek Deep Nigam" w:date="2015-10-26T01:01:00Z">
        <w:r w:rsidRPr="00073577">
          <w:rPr>
            <w:rFonts w:ascii="Courier New" w:hAnsi="Courier New" w:cs="Courier New"/>
            <w:sz w:val="16"/>
            <w:szCs w:val="16"/>
            <w:rPrChange w:id="13774" w:author="Abhishek Deep Nigam" w:date="2015-10-26T01:01:00Z">
              <w:rPr>
                <w:rFonts w:ascii="Courier New" w:hAnsi="Courier New" w:cs="Courier New"/>
              </w:rPr>
            </w:rPrChange>
          </w:rPr>
          <w:t>[4]-&gt;N(Backtracking)</w:t>
        </w:r>
      </w:ins>
    </w:p>
    <w:p w14:paraId="797AD24F" w14:textId="77777777" w:rsidR="00073577" w:rsidRPr="00073577" w:rsidRDefault="00073577" w:rsidP="00073577">
      <w:pPr>
        <w:spacing w:before="0" w:after="0"/>
        <w:rPr>
          <w:ins w:id="13775" w:author="Abhishek Deep Nigam" w:date="2015-10-26T01:01:00Z"/>
          <w:rFonts w:ascii="Courier New" w:hAnsi="Courier New" w:cs="Courier New"/>
          <w:sz w:val="16"/>
          <w:szCs w:val="16"/>
          <w:rPrChange w:id="13776" w:author="Abhishek Deep Nigam" w:date="2015-10-26T01:01:00Z">
            <w:rPr>
              <w:ins w:id="13777" w:author="Abhishek Deep Nigam" w:date="2015-10-26T01:01:00Z"/>
              <w:rFonts w:ascii="Courier New" w:hAnsi="Courier New" w:cs="Courier New"/>
            </w:rPr>
          </w:rPrChange>
        </w:rPr>
      </w:pPr>
      <w:ins w:id="13778" w:author="Abhishek Deep Nigam" w:date="2015-10-26T01:01:00Z">
        <w:r w:rsidRPr="00073577">
          <w:rPr>
            <w:rFonts w:ascii="Courier New" w:hAnsi="Courier New" w:cs="Courier New"/>
            <w:sz w:val="16"/>
            <w:szCs w:val="16"/>
            <w:rPrChange w:id="13779" w:author="Abhishek Deep Nigam" w:date="2015-10-26T01:01:00Z">
              <w:rPr>
                <w:rFonts w:ascii="Courier New" w:hAnsi="Courier New" w:cs="Courier New"/>
              </w:rPr>
            </w:rPrChange>
          </w:rPr>
          <w:t>[4]-&gt;O(Backtracking)</w:t>
        </w:r>
      </w:ins>
    </w:p>
    <w:p w14:paraId="77E32B63" w14:textId="77777777" w:rsidR="00073577" w:rsidRPr="00073577" w:rsidRDefault="00073577" w:rsidP="00073577">
      <w:pPr>
        <w:spacing w:before="0" w:after="0"/>
        <w:rPr>
          <w:ins w:id="13780" w:author="Abhishek Deep Nigam" w:date="2015-10-26T01:01:00Z"/>
          <w:rFonts w:ascii="Courier New" w:hAnsi="Courier New" w:cs="Courier New"/>
          <w:sz w:val="16"/>
          <w:szCs w:val="16"/>
          <w:rPrChange w:id="13781" w:author="Abhishek Deep Nigam" w:date="2015-10-26T01:01:00Z">
            <w:rPr>
              <w:ins w:id="13782" w:author="Abhishek Deep Nigam" w:date="2015-10-26T01:01:00Z"/>
              <w:rFonts w:ascii="Courier New" w:hAnsi="Courier New" w:cs="Courier New"/>
            </w:rPr>
          </w:rPrChange>
        </w:rPr>
      </w:pPr>
      <w:ins w:id="13783" w:author="Abhishek Deep Nigam" w:date="2015-10-26T01:01:00Z">
        <w:r w:rsidRPr="00073577">
          <w:rPr>
            <w:rFonts w:ascii="Courier New" w:hAnsi="Courier New" w:cs="Courier New"/>
            <w:sz w:val="16"/>
            <w:szCs w:val="16"/>
            <w:rPrChange w:id="13784" w:author="Abhishek Deep Nigam" w:date="2015-10-26T01:01:00Z">
              <w:rPr>
                <w:rFonts w:ascii="Courier New" w:hAnsi="Courier New" w:cs="Courier New"/>
              </w:rPr>
            </w:rPrChange>
          </w:rPr>
          <w:t>[4]-&gt;P(Backtracking)</w:t>
        </w:r>
      </w:ins>
    </w:p>
    <w:p w14:paraId="61047D8F" w14:textId="77777777" w:rsidR="00073577" w:rsidRPr="00073577" w:rsidRDefault="00073577" w:rsidP="00073577">
      <w:pPr>
        <w:spacing w:before="0" w:after="0"/>
        <w:rPr>
          <w:ins w:id="13785" w:author="Abhishek Deep Nigam" w:date="2015-10-26T01:01:00Z"/>
          <w:rFonts w:ascii="Courier New" w:hAnsi="Courier New" w:cs="Courier New"/>
          <w:sz w:val="16"/>
          <w:szCs w:val="16"/>
          <w:rPrChange w:id="13786" w:author="Abhishek Deep Nigam" w:date="2015-10-26T01:01:00Z">
            <w:rPr>
              <w:ins w:id="13787" w:author="Abhishek Deep Nigam" w:date="2015-10-26T01:01:00Z"/>
              <w:rFonts w:ascii="Courier New" w:hAnsi="Courier New" w:cs="Courier New"/>
            </w:rPr>
          </w:rPrChange>
        </w:rPr>
      </w:pPr>
      <w:ins w:id="13788" w:author="Abhishek Deep Nigam" w:date="2015-10-26T01:01:00Z">
        <w:r w:rsidRPr="00073577">
          <w:rPr>
            <w:rFonts w:ascii="Courier New" w:hAnsi="Courier New" w:cs="Courier New"/>
            <w:sz w:val="16"/>
            <w:szCs w:val="16"/>
            <w:rPrChange w:id="13789" w:author="Abhishek Deep Nigam" w:date="2015-10-26T01:01:00Z">
              <w:rPr>
                <w:rFonts w:ascii="Courier New" w:hAnsi="Courier New" w:cs="Courier New"/>
              </w:rPr>
            </w:rPrChange>
          </w:rPr>
          <w:t>[4]-&gt;Q(Backtracking)</w:t>
        </w:r>
      </w:ins>
    </w:p>
    <w:p w14:paraId="0451B5E3" w14:textId="77777777" w:rsidR="00073577" w:rsidRPr="00073577" w:rsidRDefault="00073577" w:rsidP="00073577">
      <w:pPr>
        <w:spacing w:before="0" w:after="0"/>
        <w:rPr>
          <w:ins w:id="13790" w:author="Abhishek Deep Nigam" w:date="2015-10-26T01:01:00Z"/>
          <w:rFonts w:ascii="Courier New" w:hAnsi="Courier New" w:cs="Courier New"/>
          <w:sz w:val="16"/>
          <w:szCs w:val="16"/>
          <w:rPrChange w:id="13791" w:author="Abhishek Deep Nigam" w:date="2015-10-26T01:01:00Z">
            <w:rPr>
              <w:ins w:id="13792" w:author="Abhishek Deep Nigam" w:date="2015-10-26T01:01:00Z"/>
              <w:rFonts w:ascii="Courier New" w:hAnsi="Courier New" w:cs="Courier New"/>
            </w:rPr>
          </w:rPrChange>
        </w:rPr>
      </w:pPr>
      <w:ins w:id="13793" w:author="Abhishek Deep Nigam" w:date="2015-10-26T01:01:00Z">
        <w:r w:rsidRPr="00073577">
          <w:rPr>
            <w:rFonts w:ascii="Courier New" w:hAnsi="Courier New" w:cs="Courier New"/>
            <w:sz w:val="16"/>
            <w:szCs w:val="16"/>
            <w:rPrChange w:id="13794" w:author="Abhishek Deep Nigam" w:date="2015-10-26T01:01:00Z">
              <w:rPr>
                <w:rFonts w:ascii="Courier New" w:hAnsi="Courier New" w:cs="Courier New"/>
              </w:rPr>
            </w:rPrChange>
          </w:rPr>
          <w:lastRenderedPageBreak/>
          <w:t>[4]-&gt;S(Backtracking)</w:t>
        </w:r>
      </w:ins>
    </w:p>
    <w:p w14:paraId="4DBB7E43" w14:textId="77777777" w:rsidR="00073577" w:rsidRPr="00073577" w:rsidRDefault="00073577" w:rsidP="00073577">
      <w:pPr>
        <w:spacing w:before="0" w:after="0"/>
        <w:rPr>
          <w:ins w:id="13795" w:author="Abhishek Deep Nigam" w:date="2015-10-26T01:01:00Z"/>
          <w:rFonts w:ascii="Courier New" w:hAnsi="Courier New" w:cs="Courier New"/>
          <w:sz w:val="16"/>
          <w:szCs w:val="16"/>
          <w:rPrChange w:id="13796" w:author="Abhishek Deep Nigam" w:date="2015-10-26T01:01:00Z">
            <w:rPr>
              <w:ins w:id="13797" w:author="Abhishek Deep Nigam" w:date="2015-10-26T01:01:00Z"/>
              <w:rFonts w:ascii="Courier New" w:hAnsi="Courier New" w:cs="Courier New"/>
            </w:rPr>
          </w:rPrChange>
        </w:rPr>
      </w:pPr>
      <w:ins w:id="13798" w:author="Abhishek Deep Nigam" w:date="2015-10-26T01:01:00Z">
        <w:r w:rsidRPr="00073577">
          <w:rPr>
            <w:rFonts w:ascii="Courier New" w:hAnsi="Courier New" w:cs="Courier New"/>
            <w:sz w:val="16"/>
            <w:szCs w:val="16"/>
            <w:rPrChange w:id="13799" w:author="Abhishek Deep Nigam" w:date="2015-10-26T01:01:00Z">
              <w:rPr>
                <w:rFonts w:ascii="Courier New" w:hAnsi="Courier New" w:cs="Courier New"/>
              </w:rPr>
            </w:rPrChange>
          </w:rPr>
          <w:t>[4]-&gt;Y(Backtracking)</w:t>
        </w:r>
      </w:ins>
    </w:p>
    <w:p w14:paraId="2CE79E0B" w14:textId="77777777" w:rsidR="00073577" w:rsidRPr="00073577" w:rsidRDefault="00073577" w:rsidP="00073577">
      <w:pPr>
        <w:spacing w:before="0" w:after="0"/>
        <w:rPr>
          <w:ins w:id="13800" w:author="Abhishek Deep Nigam" w:date="2015-10-26T01:01:00Z"/>
          <w:rFonts w:ascii="Courier New" w:hAnsi="Courier New" w:cs="Courier New"/>
          <w:sz w:val="16"/>
          <w:szCs w:val="16"/>
          <w:rPrChange w:id="13801" w:author="Abhishek Deep Nigam" w:date="2015-10-26T01:01:00Z">
            <w:rPr>
              <w:ins w:id="13802" w:author="Abhishek Deep Nigam" w:date="2015-10-26T01:01:00Z"/>
              <w:rFonts w:ascii="Courier New" w:hAnsi="Courier New" w:cs="Courier New"/>
            </w:rPr>
          </w:rPrChange>
        </w:rPr>
      </w:pPr>
      <w:ins w:id="13803" w:author="Abhishek Deep Nigam" w:date="2015-10-26T01:01:00Z">
        <w:r w:rsidRPr="00073577">
          <w:rPr>
            <w:rFonts w:ascii="Courier New" w:hAnsi="Courier New" w:cs="Courier New"/>
            <w:sz w:val="16"/>
            <w:szCs w:val="16"/>
            <w:rPrChange w:id="13804" w:author="Abhishek Deep Nigam" w:date="2015-10-26T01:01:00Z">
              <w:rPr>
                <w:rFonts w:ascii="Courier New" w:hAnsi="Courier New" w:cs="Courier New"/>
              </w:rPr>
            </w:rPrChange>
          </w:rPr>
          <w:t>[1]-&gt;C[2]-&gt;T[3]-&gt;T[4]-&gt;A(Backtracking)</w:t>
        </w:r>
      </w:ins>
    </w:p>
    <w:p w14:paraId="4CA6CD55" w14:textId="77777777" w:rsidR="00073577" w:rsidRPr="00073577" w:rsidRDefault="00073577" w:rsidP="00073577">
      <w:pPr>
        <w:spacing w:before="0" w:after="0"/>
        <w:rPr>
          <w:ins w:id="13805" w:author="Abhishek Deep Nigam" w:date="2015-10-26T01:01:00Z"/>
          <w:rFonts w:ascii="Courier New" w:hAnsi="Courier New" w:cs="Courier New"/>
          <w:sz w:val="16"/>
          <w:szCs w:val="16"/>
          <w:rPrChange w:id="13806" w:author="Abhishek Deep Nigam" w:date="2015-10-26T01:01:00Z">
            <w:rPr>
              <w:ins w:id="13807" w:author="Abhishek Deep Nigam" w:date="2015-10-26T01:01:00Z"/>
              <w:rFonts w:ascii="Courier New" w:hAnsi="Courier New" w:cs="Courier New"/>
            </w:rPr>
          </w:rPrChange>
        </w:rPr>
      </w:pPr>
      <w:ins w:id="13808" w:author="Abhishek Deep Nigam" w:date="2015-10-26T01:01:00Z">
        <w:r w:rsidRPr="00073577">
          <w:rPr>
            <w:rFonts w:ascii="Courier New" w:hAnsi="Courier New" w:cs="Courier New"/>
            <w:sz w:val="16"/>
            <w:szCs w:val="16"/>
            <w:rPrChange w:id="13809" w:author="Abhishek Deep Nigam" w:date="2015-10-26T01:01:00Z">
              <w:rPr>
                <w:rFonts w:ascii="Courier New" w:hAnsi="Courier New" w:cs="Courier New"/>
              </w:rPr>
            </w:rPrChange>
          </w:rPr>
          <w:t>[4]-&gt;N(Backtracking)</w:t>
        </w:r>
      </w:ins>
    </w:p>
    <w:p w14:paraId="36201EB4" w14:textId="77777777" w:rsidR="00073577" w:rsidRPr="00073577" w:rsidRDefault="00073577" w:rsidP="00073577">
      <w:pPr>
        <w:spacing w:before="0" w:after="0"/>
        <w:rPr>
          <w:ins w:id="13810" w:author="Abhishek Deep Nigam" w:date="2015-10-26T01:01:00Z"/>
          <w:rFonts w:ascii="Courier New" w:hAnsi="Courier New" w:cs="Courier New"/>
          <w:sz w:val="16"/>
          <w:szCs w:val="16"/>
          <w:rPrChange w:id="13811" w:author="Abhishek Deep Nigam" w:date="2015-10-26T01:01:00Z">
            <w:rPr>
              <w:ins w:id="13812" w:author="Abhishek Deep Nigam" w:date="2015-10-26T01:01:00Z"/>
              <w:rFonts w:ascii="Courier New" w:hAnsi="Courier New" w:cs="Courier New"/>
            </w:rPr>
          </w:rPrChange>
        </w:rPr>
      </w:pPr>
      <w:ins w:id="13813" w:author="Abhishek Deep Nigam" w:date="2015-10-26T01:01:00Z">
        <w:r w:rsidRPr="00073577">
          <w:rPr>
            <w:rFonts w:ascii="Courier New" w:hAnsi="Courier New" w:cs="Courier New"/>
            <w:sz w:val="16"/>
            <w:szCs w:val="16"/>
            <w:rPrChange w:id="13814" w:author="Abhishek Deep Nigam" w:date="2015-10-26T01:01:00Z">
              <w:rPr>
                <w:rFonts w:ascii="Courier New" w:hAnsi="Courier New" w:cs="Courier New"/>
              </w:rPr>
            </w:rPrChange>
          </w:rPr>
          <w:t>[4]-&gt;O(Backtracking)</w:t>
        </w:r>
      </w:ins>
    </w:p>
    <w:p w14:paraId="0946BDA7" w14:textId="77777777" w:rsidR="00073577" w:rsidRPr="00073577" w:rsidRDefault="00073577" w:rsidP="00073577">
      <w:pPr>
        <w:spacing w:before="0" w:after="0"/>
        <w:rPr>
          <w:ins w:id="13815" w:author="Abhishek Deep Nigam" w:date="2015-10-26T01:01:00Z"/>
          <w:rFonts w:ascii="Courier New" w:hAnsi="Courier New" w:cs="Courier New"/>
          <w:sz w:val="16"/>
          <w:szCs w:val="16"/>
          <w:rPrChange w:id="13816" w:author="Abhishek Deep Nigam" w:date="2015-10-26T01:01:00Z">
            <w:rPr>
              <w:ins w:id="13817" w:author="Abhishek Deep Nigam" w:date="2015-10-26T01:01:00Z"/>
              <w:rFonts w:ascii="Courier New" w:hAnsi="Courier New" w:cs="Courier New"/>
            </w:rPr>
          </w:rPrChange>
        </w:rPr>
      </w:pPr>
      <w:ins w:id="13818" w:author="Abhishek Deep Nigam" w:date="2015-10-26T01:01:00Z">
        <w:r w:rsidRPr="00073577">
          <w:rPr>
            <w:rFonts w:ascii="Courier New" w:hAnsi="Courier New" w:cs="Courier New"/>
            <w:sz w:val="16"/>
            <w:szCs w:val="16"/>
            <w:rPrChange w:id="13819" w:author="Abhishek Deep Nigam" w:date="2015-10-26T01:01:00Z">
              <w:rPr>
                <w:rFonts w:ascii="Courier New" w:hAnsi="Courier New" w:cs="Courier New"/>
              </w:rPr>
            </w:rPrChange>
          </w:rPr>
          <w:t>[4]-&gt;P(Backtracking)</w:t>
        </w:r>
      </w:ins>
    </w:p>
    <w:p w14:paraId="79E67679" w14:textId="77777777" w:rsidR="00073577" w:rsidRPr="00073577" w:rsidRDefault="00073577" w:rsidP="00073577">
      <w:pPr>
        <w:spacing w:before="0" w:after="0"/>
        <w:rPr>
          <w:ins w:id="13820" w:author="Abhishek Deep Nigam" w:date="2015-10-26T01:01:00Z"/>
          <w:rFonts w:ascii="Courier New" w:hAnsi="Courier New" w:cs="Courier New"/>
          <w:sz w:val="16"/>
          <w:szCs w:val="16"/>
          <w:rPrChange w:id="13821" w:author="Abhishek Deep Nigam" w:date="2015-10-26T01:01:00Z">
            <w:rPr>
              <w:ins w:id="13822" w:author="Abhishek Deep Nigam" w:date="2015-10-26T01:01:00Z"/>
              <w:rFonts w:ascii="Courier New" w:hAnsi="Courier New" w:cs="Courier New"/>
            </w:rPr>
          </w:rPrChange>
        </w:rPr>
      </w:pPr>
      <w:ins w:id="13823" w:author="Abhishek Deep Nigam" w:date="2015-10-26T01:01:00Z">
        <w:r w:rsidRPr="00073577">
          <w:rPr>
            <w:rFonts w:ascii="Courier New" w:hAnsi="Courier New" w:cs="Courier New"/>
            <w:sz w:val="16"/>
            <w:szCs w:val="16"/>
            <w:rPrChange w:id="13824" w:author="Abhishek Deep Nigam" w:date="2015-10-26T01:01:00Z">
              <w:rPr>
                <w:rFonts w:ascii="Courier New" w:hAnsi="Courier New" w:cs="Courier New"/>
              </w:rPr>
            </w:rPrChange>
          </w:rPr>
          <w:t>[4]-&gt;Q(Backtracking)</w:t>
        </w:r>
      </w:ins>
    </w:p>
    <w:p w14:paraId="195BF2C0" w14:textId="77777777" w:rsidR="00073577" w:rsidRPr="00073577" w:rsidRDefault="00073577" w:rsidP="00073577">
      <w:pPr>
        <w:spacing w:before="0" w:after="0"/>
        <w:rPr>
          <w:ins w:id="13825" w:author="Abhishek Deep Nigam" w:date="2015-10-26T01:01:00Z"/>
          <w:rFonts w:ascii="Courier New" w:hAnsi="Courier New" w:cs="Courier New"/>
          <w:sz w:val="16"/>
          <w:szCs w:val="16"/>
          <w:rPrChange w:id="13826" w:author="Abhishek Deep Nigam" w:date="2015-10-26T01:01:00Z">
            <w:rPr>
              <w:ins w:id="13827" w:author="Abhishek Deep Nigam" w:date="2015-10-26T01:01:00Z"/>
              <w:rFonts w:ascii="Courier New" w:hAnsi="Courier New" w:cs="Courier New"/>
            </w:rPr>
          </w:rPrChange>
        </w:rPr>
      </w:pPr>
      <w:ins w:id="13828" w:author="Abhishek Deep Nigam" w:date="2015-10-26T01:01:00Z">
        <w:r w:rsidRPr="00073577">
          <w:rPr>
            <w:rFonts w:ascii="Courier New" w:hAnsi="Courier New" w:cs="Courier New"/>
            <w:sz w:val="16"/>
            <w:szCs w:val="16"/>
            <w:rPrChange w:id="13829" w:author="Abhishek Deep Nigam" w:date="2015-10-26T01:01:00Z">
              <w:rPr>
                <w:rFonts w:ascii="Courier New" w:hAnsi="Courier New" w:cs="Courier New"/>
              </w:rPr>
            </w:rPrChange>
          </w:rPr>
          <w:t>[4]-&gt;S(Backtracking)</w:t>
        </w:r>
      </w:ins>
    </w:p>
    <w:p w14:paraId="777C6DB6" w14:textId="77777777" w:rsidR="00073577" w:rsidRPr="00073577" w:rsidRDefault="00073577" w:rsidP="00073577">
      <w:pPr>
        <w:spacing w:before="0" w:after="0"/>
        <w:rPr>
          <w:ins w:id="13830" w:author="Abhishek Deep Nigam" w:date="2015-10-26T01:01:00Z"/>
          <w:rFonts w:ascii="Courier New" w:hAnsi="Courier New" w:cs="Courier New"/>
          <w:sz w:val="16"/>
          <w:szCs w:val="16"/>
          <w:rPrChange w:id="13831" w:author="Abhishek Deep Nigam" w:date="2015-10-26T01:01:00Z">
            <w:rPr>
              <w:ins w:id="13832" w:author="Abhishek Deep Nigam" w:date="2015-10-26T01:01:00Z"/>
              <w:rFonts w:ascii="Courier New" w:hAnsi="Courier New" w:cs="Courier New"/>
            </w:rPr>
          </w:rPrChange>
        </w:rPr>
      </w:pPr>
      <w:ins w:id="13833" w:author="Abhishek Deep Nigam" w:date="2015-10-26T01:01:00Z">
        <w:r w:rsidRPr="00073577">
          <w:rPr>
            <w:rFonts w:ascii="Courier New" w:hAnsi="Courier New" w:cs="Courier New"/>
            <w:sz w:val="16"/>
            <w:szCs w:val="16"/>
            <w:rPrChange w:id="13834" w:author="Abhishek Deep Nigam" w:date="2015-10-26T01:01:00Z">
              <w:rPr>
                <w:rFonts w:ascii="Courier New" w:hAnsi="Courier New" w:cs="Courier New"/>
              </w:rPr>
            </w:rPrChange>
          </w:rPr>
          <w:t>[4]-&gt;Y(Backtracking)</w:t>
        </w:r>
      </w:ins>
    </w:p>
    <w:p w14:paraId="7B89E7A2" w14:textId="77777777" w:rsidR="00073577" w:rsidRPr="00073577" w:rsidRDefault="00073577" w:rsidP="00073577">
      <w:pPr>
        <w:spacing w:before="0" w:after="0"/>
        <w:rPr>
          <w:ins w:id="13835" w:author="Abhishek Deep Nigam" w:date="2015-10-26T01:01:00Z"/>
          <w:rFonts w:ascii="Courier New" w:hAnsi="Courier New" w:cs="Courier New"/>
          <w:sz w:val="16"/>
          <w:szCs w:val="16"/>
          <w:rPrChange w:id="13836" w:author="Abhishek Deep Nigam" w:date="2015-10-26T01:01:00Z">
            <w:rPr>
              <w:ins w:id="13837" w:author="Abhishek Deep Nigam" w:date="2015-10-26T01:01:00Z"/>
              <w:rFonts w:ascii="Courier New" w:hAnsi="Courier New" w:cs="Courier New"/>
            </w:rPr>
          </w:rPrChange>
        </w:rPr>
      </w:pPr>
      <w:ins w:id="13838" w:author="Abhishek Deep Nigam" w:date="2015-10-26T01:01:00Z">
        <w:r w:rsidRPr="00073577">
          <w:rPr>
            <w:rFonts w:ascii="Courier New" w:hAnsi="Courier New" w:cs="Courier New"/>
            <w:sz w:val="16"/>
            <w:szCs w:val="16"/>
            <w:rPrChange w:id="13839" w:author="Abhishek Deep Nigam" w:date="2015-10-26T01:01:00Z">
              <w:rPr>
                <w:rFonts w:ascii="Courier New" w:hAnsi="Courier New" w:cs="Courier New"/>
              </w:rPr>
            </w:rPrChange>
          </w:rPr>
          <w:t>[1]-&gt;D[2]-&gt;T[3]-&gt;T[4]-&gt;A(Backtracking)</w:t>
        </w:r>
      </w:ins>
    </w:p>
    <w:p w14:paraId="74883041" w14:textId="77777777" w:rsidR="00073577" w:rsidRPr="00073577" w:rsidRDefault="00073577" w:rsidP="00073577">
      <w:pPr>
        <w:spacing w:before="0" w:after="0"/>
        <w:rPr>
          <w:ins w:id="13840" w:author="Abhishek Deep Nigam" w:date="2015-10-26T01:01:00Z"/>
          <w:rFonts w:ascii="Courier New" w:hAnsi="Courier New" w:cs="Courier New"/>
          <w:sz w:val="16"/>
          <w:szCs w:val="16"/>
          <w:rPrChange w:id="13841" w:author="Abhishek Deep Nigam" w:date="2015-10-26T01:01:00Z">
            <w:rPr>
              <w:ins w:id="13842" w:author="Abhishek Deep Nigam" w:date="2015-10-26T01:01:00Z"/>
              <w:rFonts w:ascii="Courier New" w:hAnsi="Courier New" w:cs="Courier New"/>
            </w:rPr>
          </w:rPrChange>
        </w:rPr>
      </w:pPr>
      <w:ins w:id="13843" w:author="Abhishek Deep Nigam" w:date="2015-10-26T01:01:00Z">
        <w:r w:rsidRPr="00073577">
          <w:rPr>
            <w:rFonts w:ascii="Courier New" w:hAnsi="Courier New" w:cs="Courier New"/>
            <w:sz w:val="16"/>
            <w:szCs w:val="16"/>
            <w:rPrChange w:id="13844" w:author="Abhishek Deep Nigam" w:date="2015-10-26T01:01:00Z">
              <w:rPr>
                <w:rFonts w:ascii="Courier New" w:hAnsi="Courier New" w:cs="Courier New"/>
              </w:rPr>
            </w:rPrChange>
          </w:rPr>
          <w:t>[4]-&gt;N(Backtracking)</w:t>
        </w:r>
      </w:ins>
    </w:p>
    <w:p w14:paraId="27B017F0" w14:textId="77777777" w:rsidR="00073577" w:rsidRPr="00073577" w:rsidRDefault="00073577" w:rsidP="00073577">
      <w:pPr>
        <w:spacing w:before="0" w:after="0"/>
        <w:rPr>
          <w:ins w:id="13845" w:author="Abhishek Deep Nigam" w:date="2015-10-26T01:01:00Z"/>
          <w:rFonts w:ascii="Courier New" w:hAnsi="Courier New" w:cs="Courier New"/>
          <w:sz w:val="16"/>
          <w:szCs w:val="16"/>
          <w:rPrChange w:id="13846" w:author="Abhishek Deep Nigam" w:date="2015-10-26T01:01:00Z">
            <w:rPr>
              <w:ins w:id="13847" w:author="Abhishek Deep Nigam" w:date="2015-10-26T01:01:00Z"/>
              <w:rFonts w:ascii="Courier New" w:hAnsi="Courier New" w:cs="Courier New"/>
            </w:rPr>
          </w:rPrChange>
        </w:rPr>
      </w:pPr>
      <w:ins w:id="13848" w:author="Abhishek Deep Nigam" w:date="2015-10-26T01:01:00Z">
        <w:r w:rsidRPr="00073577">
          <w:rPr>
            <w:rFonts w:ascii="Courier New" w:hAnsi="Courier New" w:cs="Courier New"/>
            <w:sz w:val="16"/>
            <w:szCs w:val="16"/>
            <w:rPrChange w:id="13849" w:author="Abhishek Deep Nigam" w:date="2015-10-26T01:01:00Z">
              <w:rPr>
                <w:rFonts w:ascii="Courier New" w:hAnsi="Courier New" w:cs="Courier New"/>
              </w:rPr>
            </w:rPrChange>
          </w:rPr>
          <w:t>[4]-&gt;O(Backtracking)</w:t>
        </w:r>
      </w:ins>
    </w:p>
    <w:p w14:paraId="29932270" w14:textId="77777777" w:rsidR="00073577" w:rsidRPr="00073577" w:rsidRDefault="00073577" w:rsidP="00073577">
      <w:pPr>
        <w:spacing w:before="0" w:after="0"/>
        <w:rPr>
          <w:ins w:id="13850" w:author="Abhishek Deep Nigam" w:date="2015-10-26T01:01:00Z"/>
          <w:rFonts w:ascii="Courier New" w:hAnsi="Courier New" w:cs="Courier New"/>
          <w:sz w:val="16"/>
          <w:szCs w:val="16"/>
          <w:rPrChange w:id="13851" w:author="Abhishek Deep Nigam" w:date="2015-10-26T01:01:00Z">
            <w:rPr>
              <w:ins w:id="13852" w:author="Abhishek Deep Nigam" w:date="2015-10-26T01:01:00Z"/>
              <w:rFonts w:ascii="Courier New" w:hAnsi="Courier New" w:cs="Courier New"/>
            </w:rPr>
          </w:rPrChange>
        </w:rPr>
      </w:pPr>
      <w:ins w:id="13853" w:author="Abhishek Deep Nigam" w:date="2015-10-26T01:01:00Z">
        <w:r w:rsidRPr="00073577">
          <w:rPr>
            <w:rFonts w:ascii="Courier New" w:hAnsi="Courier New" w:cs="Courier New"/>
            <w:sz w:val="16"/>
            <w:szCs w:val="16"/>
            <w:rPrChange w:id="13854" w:author="Abhishek Deep Nigam" w:date="2015-10-26T01:01:00Z">
              <w:rPr>
                <w:rFonts w:ascii="Courier New" w:hAnsi="Courier New" w:cs="Courier New"/>
              </w:rPr>
            </w:rPrChange>
          </w:rPr>
          <w:t>[4]-&gt;P(Backtracking)</w:t>
        </w:r>
      </w:ins>
    </w:p>
    <w:p w14:paraId="0C9CEAC6" w14:textId="77777777" w:rsidR="00073577" w:rsidRPr="00073577" w:rsidRDefault="00073577" w:rsidP="00073577">
      <w:pPr>
        <w:spacing w:before="0" w:after="0"/>
        <w:rPr>
          <w:ins w:id="13855" w:author="Abhishek Deep Nigam" w:date="2015-10-26T01:01:00Z"/>
          <w:rFonts w:ascii="Courier New" w:hAnsi="Courier New" w:cs="Courier New"/>
          <w:sz w:val="16"/>
          <w:szCs w:val="16"/>
          <w:rPrChange w:id="13856" w:author="Abhishek Deep Nigam" w:date="2015-10-26T01:01:00Z">
            <w:rPr>
              <w:ins w:id="13857" w:author="Abhishek Deep Nigam" w:date="2015-10-26T01:01:00Z"/>
              <w:rFonts w:ascii="Courier New" w:hAnsi="Courier New" w:cs="Courier New"/>
            </w:rPr>
          </w:rPrChange>
        </w:rPr>
      </w:pPr>
      <w:ins w:id="13858" w:author="Abhishek Deep Nigam" w:date="2015-10-26T01:01:00Z">
        <w:r w:rsidRPr="00073577">
          <w:rPr>
            <w:rFonts w:ascii="Courier New" w:hAnsi="Courier New" w:cs="Courier New"/>
            <w:sz w:val="16"/>
            <w:szCs w:val="16"/>
            <w:rPrChange w:id="13859" w:author="Abhishek Deep Nigam" w:date="2015-10-26T01:01:00Z">
              <w:rPr>
                <w:rFonts w:ascii="Courier New" w:hAnsi="Courier New" w:cs="Courier New"/>
              </w:rPr>
            </w:rPrChange>
          </w:rPr>
          <w:t>[4]-&gt;Q(Backtracking)</w:t>
        </w:r>
      </w:ins>
    </w:p>
    <w:p w14:paraId="7AE7575D" w14:textId="77777777" w:rsidR="00073577" w:rsidRPr="00073577" w:rsidRDefault="00073577" w:rsidP="00073577">
      <w:pPr>
        <w:spacing w:before="0" w:after="0"/>
        <w:rPr>
          <w:ins w:id="13860" w:author="Abhishek Deep Nigam" w:date="2015-10-26T01:01:00Z"/>
          <w:rFonts w:ascii="Courier New" w:hAnsi="Courier New" w:cs="Courier New"/>
          <w:sz w:val="16"/>
          <w:szCs w:val="16"/>
          <w:rPrChange w:id="13861" w:author="Abhishek Deep Nigam" w:date="2015-10-26T01:01:00Z">
            <w:rPr>
              <w:ins w:id="13862" w:author="Abhishek Deep Nigam" w:date="2015-10-26T01:01:00Z"/>
              <w:rFonts w:ascii="Courier New" w:hAnsi="Courier New" w:cs="Courier New"/>
            </w:rPr>
          </w:rPrChange>
        </w:rPr>
      </w:pPr>
      <w:ins w:id="13863" w:author="Abhishek Deep Nigam" w:date="2015-10-26T01:01:00Z">
        <w:r w:rsidRPr="00073577">
          <w:rPr>
            <w:rFonts w:ascii="Courier New" w:hAnsi="Courier New" w:cs="Courier New"/>
            <w:sz w:val="16"/>
            <w:szCs w:val="16"/>
            <w:rPrChange w:id="13864" w:author="Abhishek Deep Nigam" w:date="2015-10-26T01:01:00Z">
              <w:rPr>
                <w:rFonts w:ascii="Courier New" w:hAnsi="Courier New" w:cs="Courier New"/>
              </w:rPr>
            </w:rPrChange>
          </w:rPr>
          <w:t>[4]-&gt;S(Backtracking)</w:t>
        </w:r>
      </w:ins>
    </w:p>
    <w:p w14:paraId="180F75C9" w14:textId="77777777" w:rsidR="00073577" w:rsidRPr="00073577" w:rsidRDefault="00073577" w:rsidP="00073577">
      <w:pPr>
        <w:spacing w:before="0" w:after="0"/>
        <w:rPr>
          <w:ins w:id="13865" w:author="Abhishek Deep Nigam" w:date="2015-10-26T01:01:00Z"/>
          <w:rFonts w:ascii="Courier New" w:hAnsi="Courier New" w:cs="Courier New"/>
          <w:sz w:val="16"/>
          <w:szCs w:val="16"/>
          <w:rPrChange w:id="13866" w:author="Abhishek Deep Nigam" w:date="2015-10-26T01:01:00Z">
            <w:rPr>
              <w:ins w:id="13867" w:author="Abhishek Deep Nigam" w:date="2015-10-26T01:01:00Z"/>
              <w:rFonts w:ascii="Courier New" w:hAnsi="Courier New" w:cs="Courier New"/>
            </w:rPr>
          </w:rPrChange>
        </w:rPr>
      </w:pPr>
      <w:ins w:id="13868" w:author="Abhishek Deep Nigam" w:date="2015-10-26T01:01:00Z">
        <w:r w:rsidRPr="00073577">
          <w:rPr>
            <w:rFonts w:ascii="Courier New" w:hAnsi="Courier New" w:cs="Courier New"/>
            <w:sz w:val="16"/>
            <w:szCs w:val="16"/>
            <w:rPrChange w:id="13869" w:author="Abhishek Deep Nigam" w:date="2015-10-26T01:01:00Z">
              <w:rPr>
                <w:rFonts w:ascii="Courier New" w:hAnsi="Courier New" w:cs="Courier New"/>
              </w:rPr>
            </w:rPrChange>
          </w:rPr>
          <w:t>[4]-&gt;Y(Backtracking)</w:t>
        </w:r>
      </w:ins>
    </w:p>
    <w:p w14:paraId="2426622F" w14:textId="77777777" w:rsidR="00073577" w:rsidRPr="00073577" w:rsidRDefault="00073577" w:rsidP="00073577">
      <w:pPr>
        <w:spacing w:before="0" w:after="0"/>
        <w:rPr>
          <w:ins w:id="13870" w:author="Abhishek Deep Nigam" w:date="2015-10-26T01:01:00Z"/>
          <w:rFonts w:ascii="Courier New" w:hAnsi="Courier New" w:cs="Courier New"/>
          <w:sz w:val="16"/>
          <w:szCs w:val="16"/>
          <w:rPrChange w:id="13871" w:author="Abhishek Deep Nigam" w:date="2015-10-26T01:01:00Z">
            <w:rPr>
              <w:ins w:id="13872" w:author="Abhishek Deep Nigam" w:date="2015-10-26T01:01:00Z"/>
              <w:rFonts w:ascii="Courier New" w:hAnsi="Courier New" w:cs="Courier New"/>
            </w:rPr>
          </w:rPrChange>
        </w:rPr>
      </w:pPr>
      <w:ins w:id="13873" w:author="Abhishek Deep Nigam" w:date="2015-10-26T01:01:00Z">
        <w:r w:rsidRPr="00073577">
          <w:rPr>
            <w:rFonts w:ascii="Courier New" w:hAnsi="Courier New" w:cs="Courier New"/>
            <w:sz w:val="16"/>
            <w:szCs w:val="16"/>
            <w:rPrChange w:id="13874" w:author="Abhishek Deep Nigam" w:date="2015-10-26T01:01:00Z">
              <w:rPr>
                <w:rFonts w:ascii="Courier New" w:hAnsi="Courier New" w:cs="Courier New"/>
              </w:rPr>
            </w:rPrChange>
          </w:rPr>
          <w:t>[1]-&gt;E[2]-&gt;T[3]-&gt;T[4]-&gt;A(Backtracking)</w:t>
        </w:r>
      </w:ins>
    </w:p>
    <w:p w14:paraId="6F916775" w14:textId="77777777" w:rsidR="00073577" w:rsidRPr="00073577" w:rsidRDefault="00073577" w:rsidP="00073577">
      <w:pPr>
        <w:spacing w:before="0" w:after="0"/>
        <w:rPr>
          <w:ins w:id="13875" w:author="Abhishek Deep Nigam" w:date="2015-10-26T01:01:00Z"/>
          <w:rFonts w:ascii="Courier New" w:hAnsi="Courier New" w:cs="Courier New"/>
          <w:sz w:val="16"/>
          <w:szCs w:val="16"/>
          <w:rPrChange w:id="13876" w:author="Abhishek Deep Nigam" w:date="2015-10-26T01:01:00Z">
            <w:rPr>
              <w:ins w:id="13877" w:author="Abhishek Deep Nigam" w:date="2015-10-26T01:01:00Z"/>
              <w:rFonts w:ascii="Courier New" w:hAnsi="Courier New" w:cs="Courier New"/>
            </w:rPr>
          </w:rPrChange>
        </w:rPr>
      </w:pPr>
      <w:ins w:id="13878" w:author="Abhishek Deep Nigam" w:date="2015-10-26T01:01:00Z">
        <w:r w:rsidRPr="00073577">
          <w:rPr>
            <w:rFonts w:ascii="Courier New" w:hAnsi="Courier New" w:cs="Courier New"/>
            <w:sz w:val="16"/>
            <w:szCs w:val="16"/>
            <w:rPrChange w:id="13879" w:author="Abhishek Deep Nigam" w:date="2015-10-26T01:01:00Z">
              <w:rPr>
                <w:rFonts w:ascii="Courier New" w:hAnsi="Courier New" w:cs="Courier New"/>
              </w:rPr>
            </w:rPrChange>
          </w:rPr>
          <w:t>[4]-&gt;N(Backtracking)</w:t>
        </w:r>
      </w:ins>
    </w:p>
    <w:p w14:paraId="383AF129" w14:textId="77777777" w:rsidR="00073577" w:rsidRPr="00073577" w:rsidRDefault="00073577" w:rsidP="00073577">
      <w:pPr>
        <w:spacing w:before="0" w:after="0"/>
        <w:rPr>
          <w:ins w:id="13880" w:author="Abhishek Deep Nigam" w:date="2015-10-26T01:01:00Z"/>
          <w:rFonts w:ascii="Courier New" w:hAnsi="Courier New" w:cs="Courier New"/>
          <w:sz w:val="16"/>
          <w:szCs w:val="16"/>
          <w:rPrChange w:id="13881" w:author="Abhishek Deep Nigam" w:date="2015-10-26T01:01:00Z">
            <w:rPr>
              <w:ins w:id="13882" w:author="Abhishek Deep Nigam" w:date="2015-10-26T01:01:00Z"/>
              <w:rFonts w:ascii="Courier New" w:hAnsi="Courier New" w:cs="Courier New"/>
            </w:rPr>
          </w:rPrChange>
        </w:rPr>
      </w:pPr>
      <w:ins w:id="13883" w:author="Abhishek Deep Nigam" w:date="2015-10-26T01:01:00Z">
        <w:r w:rsidRPr="00073577">
          <w:rPr>
            <w:rFonts w:ascii="Courier New" w:hAnsi="Courier New" w:cs="Courier New"/>
            <w:sz w:val="16"/>
            <w:szCs w:val="16"/>
            <w:rPrChange w:id="13884" w:author="Abhishek Deep Nigam" w:date="2015-10-26T01:01:00Z">
              <w:rPr>
                <w:rFonts w:ascii="Courier New" w:hAnsi="Courier New" w:cs="Courier New"/>
              </w:rPr>
            </w:rPrChange>
          </w:rPr>
          <w:t>[4]-&gt;O(Backtracking)</w:t>
        </w:r>
      </w:ins>
    </w:p>
    <w:p w14:paraId="48427CE6" w14:textId="77777777" w:rsidR="00073577" w:rsidRPr="00073577" w:rsidRDefault="00073577" w:rsidP="00073577">
      <w:pPr>
        <w:spacing w:before="0" w:after="0"/>
        <w:rPr>
          <w:ins w:id="13885" w:author="Abhishek Deep Nigam" w:date="2015-10-26T01:01:00Z"/>
          <w:rFonts w:ascii="Courier New" w:hAnsi="Courier New" w:cs="Courier New"/>
          <w:sz w:val="16"/>
          <w:szCs w:val="16"/>
          <w:rPrChange w:id="13886" w:author="Abhishek Deep Nigam" w:date="2015-10-26T01:01:00Z">
            <w:rPr>
              <w:ins w:id="13887" w:author="Abhishek Deep Nigam" w:date="2015-10-26T01:01:00Z"/>
              <w:rFonts w:ascii="Courier New" w:hAnsi="Courier New" w:cs="Courier New"/>
            </w:rPr>
          </w:rPrChange>
        </w:rPr>
      </w:pPr>
      <w:ins w:id="13888" w:author="Abhishek Deep Nigam" w:date="2015-10-26T01:01:00Z">
        <w:r w:rsidRPr="00073577">
          <w:rPr>
            <w:rFonts w:ascii="Courier New" w:hAnsi="Courier New" w:cs="Courier New"/>
            <w:sz w:val="16"/>
            <w:szCs w:val="16"/>
            <w:rPrChange w:id="13889" w:author="Abhishek Deep Nigam" w:date="2015-10-26T01:01:00Z">
              <w:rPr>
                <w:rFonts w:ascii="Courier New" w:hAnsi="Courier New" w:cs="Courier New"/>
              </w:rPr>
            </w:rPrChange>
          </w:rPr>
          <w:t>[4]-&gt;P(Backtracking)</w:t>
        </w:r>
      </w:ins>
    </w:p>
    <w:p w14:paraId="39BE5693" w14:textId="77777777" w:rsidR="00073577" w:rsidRPr="00073577" w:rsidRDefault="00073577" w:rsidP="00073577">
      <w:pPr>
        <w:spacing w:before="0" w:after="0"/>
        <w:rPr>
          <w:ins w:id="13890" w:author="Abhishek Deep Nigam" w:date="2015-10-26T01:01:00Z"/>
          <w:rFonts w:ascii="Courier New" w:hAnsi="Courier New" w:cs="Courier New"/>
          <w:sz w:val="16"/>
          <w:szCs w:val="16"/>
          <w:rPrChange w:id="13891" w:author="Abhishek Deep Nigam" w:date="2015-10-26T01:01:00Z">
            <w:rPr>
              <w:ins w:id="13892" w:author="Abhishek Deep Nigam" w:date="2015-10-26T01:01:00Z"/>
              <w:rFonts w:ascii="Courier New" w:hAnsi="Courier New" w:cs="Courier New"/>
            </w:rPr>
          </w:rPrChange>
        </w:rPr>
      </w:pPr>
      <w:ins w:id="13893" w:author="Abhishek Deep Nigam" w:date="2015-10-26T01:01:00Z">
        <w:r w:rsidRPr="00073577">
          <w:rPr>
            <w:rFonts w:ascii="Courier New" w:hAnsi="Courier New" w:cs="Courier New"/>
            <w:sz w:val="16"/>
            <w:szCs w:val="16"/>
            <w:rPrChange w:id="13894" w:author="Abhishek Deep Nigam" w:date="2015-10-26T01:01:00Z">
              <w:rPr>
                <w:rFonts w:ascii="Courier New" w:hAnsi="Courier New" w:cs="Courier New"/>
              </w:rPr>
            </w:rPrChange>
          </w:rPr>
          <w:t>[4]-&gt;Q(Backtracking)</w:t>
        </w:r>
      </w:ins>
    </w:p>
    <w:p w14:paraId="560C2922" w14:textId="77777777" w:rsidR="00073577" w:rsidRPr="00073577" w:rsidRDefault="00073577" w:rsidP="00073577">
      <w:pPr>
        <w:spacing w:before="0" w:after="0"/>
        <w:rPr>
          <w:ins w:id="13895" w:author="Abhishek Deep Nigam" w:date="2015-10-26T01:01:00Z"/>
          <w:rFonts w:ascii="Courier New" w:hAnsi="Courier New" w:cs="Courier New"/>
          <w:sz w:val="16"/>
          <w:szCs w:val="16"/>
          <w:rPrChange w:id="13896" w:author="Abhishek Deep Nigam" w:date="2015-10-26T01:01:00Z">
            <w:rPr>
              <w:ins w:id="13897" w:author="Abhishek Deep Nigam" w:date="2015-10-26T01:01:00Z"/>
              <w:rFonts w:ascii="Courier New" w:hAnsi="Courier New" w:cs="Courier New"/>
            </w:rPr>
          </w:rPrChange>
        </w:rPr>
      </w:pPr>
      <w:ins w:id="13898" w:author="Abhishek Deep Nigam" w:date="2015-10-26T01:01:00Z">
        <w:r w:rsidRPr="00073577">
          <w:rPr>
            <w:rFonts w:ascii="Courier New" w:hAnsi="Courier New" w:cs="Courier New"/>
            <w:sz w:val="16"/>
            <w:szCs w:val="16"/>
            <w:rPrChange w:id="13899" w:author="Abhishek Deep Nigam" w:date="2015-10-26T01:01:00Z">
              <w:rPr>
                <w:rFonts w:ascii="Courier New" w:hAnsi="Courier New" w:cs="Courier New"/>
              </w:rPr>
            </w:rPrChange>
          </w:rPr>
          <w:t>[4]-&gt;S(Backtracking)</w:t>
        </w:r>
      </w:ins>
    </w:p>
    <w:p w14:paraId="2B92CE20" w14:textId="77777777" w:rsidR="00073577" w:rsidRPr="00073577" w:rsidRDefault="00073577" w:rsidP="00073577">
      <w:pPr>
        <w:spacing w:before="0" w:after="0"/>
        <w:rPr>
          <w:ins w:id="13900" w:author="Abhishek Deep Nigam" w:date="2015-10-26T01:01:00Z"/>
          <w:rFonts w:ascii="Courier New" w:hAnsi="Courier New" w:cs="Courier New"/>
          <w:sz w:val="16"/>
          <w:szCs w:val="16"/>
          <w:rPrChange w:id="13901" w:author="Abhishek Deep Nigam" w:date="2015-10-26T01:01:00Z">
            <w:rPr>
              <w:ins w:id="13902" w:author="Abhishek Deep Nigam" w:date="2015-10-26T01:01:00Z"/>
              <w:rFonts w:ascii="Courier New" w:hAnsi="Courier New" w:cs="Courier New"/>
            </w:rPr>
          </w:rPrChange>
        </w:rPr>
      </w:pPr>
      <w:ins w:id="13903" w:author="Abhishek Deep Nigam" w:date="2015-10-26T01:01:00Z">
        <w:r w:rsidRPr="00073577">
          <w:rPr>
            <w:rFonts w:ascii="Courier New" w:hAnsi="Courier New" w:cs="Courier New"/>
            <w:sz w:val="16"/>
            <w:szCs w:val="16"/>
            <w:rPrChange w:id="13904" w:author="Abhishek Deep Nigam" w:date="2015-10-26T01:01:00Z">
              <w:rPr>
                <w:rFonts w:ascii="Courier New" w:hAnsi="Courier New" w:cs="Courier New"/>
              </w:rPr>
            </w:rPrChange>
          </w:rPr>
          <w:t>[4]-&gt;Y(Backtracking)</w:t>
        </w:r>
      </w:ins>
    </w:p>
    <w:p w14:paraId="39FA741F" w14:textId="77777777" w:rsidR="00073577" w:rsidRPr="00073577" w:rsidRDefault="00073577" w:rsidP="00073577">
      <w:pPr>
        <w:spacing w:before="0" w:after="0"/>
        <w:rPr>
          <w:ins w:id="13905" w:author="Abhishek Deep Nigam" w:date="2015-10-26T01:01:00Z"/>
          <w:rFonts w:ascii="Courier New" w:hAnsi="Courier New" w:cs="Courier New"/>
          <w:sz w:val="16"/>
          <w:szCs w:val="16"/>
          <w:rPrChange w:id="13906" w:author="Abhishek Deep Nigam" w:date="2015-10-26T01:01:00Z">
            <w:rPr>
              <w:ins w:id="13907" w:author="Abhishek Deep Nigam" w:date="2015-10-26T01:01:00Z"/>
              <w:rFonts w:ascii="Courier New" w:hAnsi="Courier New" w:cs="Courier New"/>
            </w:rPr>
          </w:rPrChange>
        </w:rPr>
      </w:pPr>
      <w:ins w:id="13908" w:author="Abhishek Deep Nigam" w:date="2015-10-26T01:01:00Z">
        <w:r w:rsidRPr="00073577">
          <w:rPr>
            <w:rFonts w:ascii="Courier New" w:hAnsi="Courier New" w:cs="Courier New"/>
            <w:sz w:val="16"/>
            <w:szCs w:val="16"/>
            <w:rPrChange w:id="13909" w:author="Abhishek Deep Nigam" w:date="2015-10-26T01:01:00Z">
              <w:rPr>
                <w:rFonts w:ascii="Courier New" w:hAnsi="Courier New" w:cs="Courier New"/>
              </w:rPr>
            </w:rPrChange>
          </w:rPr>
          <w:t>[1]-&gt;F[2]-&gt;T[3]-&gt;T[4]-&gt;A(Backtracking)</w:t>
        </w:r>
      </w:ins>
    </w:p>
    <w:p w14:paraId="5845A293" w14:textId="77777777" w:rsidR="00073577" w:rsidRPr="00073577" w:rsidRDefault="00073577" w:rsidP="00073577">
      <w:pPr>
        <w:spacing w:before="0" w:after="0"/>
        <w:rPr>
          <w:ins w:id="13910" w:author="Abhishek Deep Nigam" w:date="2015-10-26T01:01:00Z"/>
          <w:rFonts w:ascii="Courier New" w:hAnsi="Courier New" w:cs="Courier New"/>
          <w:sz w:val="16"/>
          <w:szCs w:val="16"/>
          <w:rPrChange w:id="13911" w:author="Abhishek Deep Nigam" w:date="2015-10-26T01:01:00Z">
            <w:rPr>
              <w:ins w:id="13912" w:author="Abhishek Deep Nigam" w:date="2015-10-26T01:01:00Z"/>
              <w:rFonts w:ascii="Courier New" w:hAnsi="Courier New" w:cs="Courier New"/>
            </w:rPr>
          </w:rPrChange>
        </w:rPr>
      </w:pPr>
      <w:ins w:id="13913" w:author="Abhishek Deep Nigam" w:date="2015-10-26T01:01:00Z">
        <w:r w:rsidRPr="00073577">
          <w:rPr>
            <w:rFonts w:ascii="Courier New" w:hAnsi="Courier New" w:cs="Courier New"/>
            <w:sz w:val="16"/>
            <w:szCs w:val="16"/>
            <w:rPrChange w:id="13914" w:author="Abhishek Deep Nigam" w:date="2015-10-26T01:01:00Z">
              <w:rPr>
                <w:rFonts w:ascii="Courier New" w:hAnsi="Courier New" w:cs="Courier New"/>
              </w:rPr>
            </w:rPrChange>
          </w:rPr>
          <w:t>[4]-&gt;N(Backtracking)</w:t>
        </w:r>
      </w:ins>
    </w:p>
    <w:p w14:paraId="027ACF07" w14:textId="77777777" w:rsidR="00073577" w:rsidRPr="00073577" w:rsidRDefault="00073577" w:rsidP="00073577">
      <w:pPr>
        <w:spacing w:before="0" w:after="0"/>
        <w:rPr>
          <w:ins w:id="13915" w:author="Abhishek Deep Nigam" w:date="2015-10-26T01:01:00Z"/>
          <w:rFonts w:ascii="Courier New" w:hAnsi="Courier New" w:cs="Courier New"/>
          <w:sz w:val="16"/>
          <w:szCs w:val="16"/>
          <w:rPrChange w:id="13916" w:author="Abhishek Deep Nigam" w:date="2015-10-26T01:01:00Z">
            <w:rPr>
              <w:ins w:id="13917" w:author="Abhishek Deep Nigam" w:date="2015-10-26T01:01:00Z"/>
              <w:rFonts w:ascii="Courier New" w:hAnsi="Courier New" w:cs="Courier New"/>
            </w:rPr>
          </w:rPrChange>
        </w:rPr>
      </w:pPr>
      <w:ins w:id="13918" w:author="Abhishek Deep Nigam" w:date="2015-10-26T01:01:00Z">
        <w:r w:rsidRPr="00073577">
          <w:rPr>
            <w:rFonts w:ascii="Courier New" w:hAnsi="Courier New" w:cs="Courier New"/>
            <w:sz w:val="16"/>
            <w:szCs w:val="16"/>
            <w:rPrChange w:id="13919" w:author="Abhishek Deep Nigam" w:date="2015-10-26T01:01:00Z">
              <w:rPr>
                <w:rFonts w:ascii="Courier New" w:hAnsi="Courier New" w:cs="Courier New"/>
              </w:rPr>
            </w:rPrChange>
          </w:rPr>
          <w:t>[4]-&gt;O(Backtracking)</w:t>
        </w:r>
      </w:ins>
    </w:p>
    <w:p w14:paraId="3C64E90E" w14:textId="77777777" w:rsidR="00073577" w:rsidRPr="00073577" w:rsidRDefault="00073577" w:rsidP="00073577">
      <w:pPr>
        <w:spacing w:before="0" w:after="0"/>
        <w:rPr>
          <w:ins w:id="13920" w:author="Abhishek Deep Nigam" w:date="2015-10-26T01:01:00Z"/>
          <w:rFonts w:ascii="Courier New" w:hAnsi="Courier New" w:cs="Courier New"/>
          <w:sz w:val="16"/>
          <w:szCs w:val="16"/>
          <w:rPrChange w:id="13921" w:author="Abhishek Deep Nigam" w:date="2015-10-26T01:01:00Z">
            <w:rPr>
              <w:ins w:id="13922" w:author="Abhishek Deep Nigam" w:date="2015-10-26T01:01:00Z"/>
              <w:rFonts w:ascii="Courier New" w:hAnsi="Courier New" w:cs="Courier New"/>
            </w:rPr>
          </w:rPrChange>
        </w:rPr>
      </w:pPr>
      <w:ins w:id="13923" w:author="Abhishek Deep Nigam" w:date="2015-10-26T01:01:00Z">
        <w:r w:rsidRPr="00073577">
          <w:rPr>
            <w:rFonts w:ascii="Courier New" w:hAnsi="Courier New" w:cs="Courier New"/>
            <w:sz w:val="16"/>
            <w:szCs w:val="16"/>
            <w:rPrChange w:id="13924" w:author="Abhishek Deep Nigam" w:date="2015-10-26T01:01:00Z">
              <w:rPr>
                <w:rFonts w:ascii="Courier New" w:hAnsi="Courier New" w:cs="Courier New"/>
              </w:rPr>
            </w:rPrChange>
          </w:rPr>
          <w:t>[4]-&gt;P(Backtracking)</w:t>
        </w:r>
      </w:ins>
    </w:p>
    <w:p w14:paraId="064D89B2" w14:textId="77777777" w:rsidR="00073577" w:rsidRPr="00073577" w:rsidRDefault="00073577" w:rsidP="00073577">
      <w:pPr>
        <w:spacing w:before="0" w:after="0"/>
        <w:rPr>
          <w:ins w:id="13925" w:author="Abhishek Deep Nigam" w:date="2015-10-26T01:01:00Z"/>
          <w:rFonts w:ascii="Courier New" w:hAnsi="Courier New" w:cs="Courier New"/>
          <w:sz w:val="16"/>
          <w:szCs w:val="16"/>
          <w:rPrChange w:id="13926" w:author="Abhishek Deep Nigam" w:date="2015-10-26T01:01:00Z">
            <w:rPr>
              <w:ins w:id="13927" w:author="Abhishek Deep Nigam" w:date="2015-10-26T01:01:00Z"/>
              <w:rFonts w:ascii="Courier New" w:hAnsi="Courier New" w:cs="Courier New"/>
            </w:rPr>
          </w:rPrChange>
        </w:rPr>
      </w:pPr>
      <w:ins w:id="13928" w:author="Abhishek Deep Nigam" w:date="2015-10-26T01:01:00Z">
        <w:r w:rsidRPr="00073577">
          <w:rPr>
            <w:rFonts w:ascii="Courier New" w:hAnsi="Courier New" w:cs="Courier New"/>
            <w:sz w:val="16"/>
            <w:szCs w:val="16"/>
            <w:rPrChange w:id="13929" w:author="Abhishek Deep Nigam" w:date="2015-10-26T01:01:00Z">
              <w:rPr>
                <w:rFonts w:ascii="Courier New" w:hAnsi="Courier New" w:cs="Courier New"/>
              </w:rPr>
            </w:rPrChange>
          </w:rPr>
          <w:t>[4]-&gt;Q(Backtracking)</w:t>
        </w:r>
      </w:ins>
    </w:p>
    <w:p w14:paraId="67A82058" w14:textId="77777777" w:rsidR="00073577" w:rsidRPr="00073577" w:rsidRDefault="00073577" w:rsidP="00073577">
      <w:pPr>
        <w:spacing w:before="0" w:after="0"/>
        <w:rPr>
          <w:ins w:id="13930" w:author="Abhishek Deep Nigam" w:date="2015-10-26T01:01:00Z"/>
          <w:rFonts w:ascii="Courier New" w:hAnsi="Courier New" w:cs="Courier New"/>
          <w:sz w:val="16"/>
          <w:szCs w:val="16"/>
          <w:rPrChange w:id="13931" w:author="Abhishek Deep Nigam" w:date="2015-10-26T01:01:00Z">
            <w:rPr>
              <w:ins w:id="13932" w:author="Abhishek Deep Nigam" w:date="2015-10-26T01:01:00Z"/>
              <w:rFonts w:ascii="Courier New" w:hAnsi="Courier New" w:cs="Courier New"/>
            </w:rPr>
          </w:rPrChange>
        </w:rPr>
      </w:pPr>
      <w:ins w:id="13933" w:author="Abhishek Deep Nigam" w:date="2015-10-26T01:01:00Z">
        <w:r w:rsidRPr="00073577">
          <w:rPr>
            <w:rFonts w:ascii="Courier New" w:hAnsi="Courier New" w:cs="Courier New"/>
            <w:sz w:val="16"/>
            <w:szCs w:val="16"/>
            <w:rPrChange w:id="13934" w:author="Abhishek Deep Nigam" w:date="2015-10-26T01:01:00Z">
              <w:rPr>
                <w:rFonts w:ascii="Courier New" w:hAnsi="Courier New" w:cs="Courier New"/>
              </w:rPr>
            </w:rPrChange>
          </w:rPr>
          <w:t>[4]-&gt;S(Backtracking)</w:t>
        </w:r>
      </w:ins>
    </w:p>
    <w:p w14:paraId="37EDB007" w14:textId="77777777" w:rsidR="00073577" w:rsidRPr="00073577" w:rsidRDefault="00073577" w:rsidP="00073577">
      <w:pPr>
        <w:spacing w:before="0" w:after="0"/>
        <w:rPr>
          <w:ins w:id="13935" w:author="Abhishek Deep Nigam" w:date="2015-10-26T01:01:00Z"/>
          <w:rFonts w:ascii="Courier New" w:hAnsi="Courier New" w:cs="Courier New"/>
          <w:sz w:val="16"/>
          <w:szCs w:val="16"/>
          <w:rPrChange w:id="13936" w:author="Abhishek Deep Nigam" w:date="2015-10-26T01:01:00Z">
            <w:rPr>
              <w:ins w:id="13937" w:author="Abhishek Deep Nigam" w:date="2015-10-26T01:01:00Z"/>
              <w:rFonts w:ascii="Courier New" w:hAnsi="Courier New" w:cs="Courier New"/>
            </w:rPr>
          </w:rPrChange>
        </w:rPr>
      </w:pPr>
      <w:ins w:id="13938" w:author="Abhishek Deep Nigam" w:date="2015-10-26T01:01:00Z">
        <w:r w:rsidRPr="00073577">
          <w:rPr>
            <w:rFonts w:ascii="Courier New" w:hAnsi="Courier New" w:cs="Courier New"/>
            <w:sz w:val="16"/>
            <w:szCs w:val="16"/>
            <w:rPrChange w:id="13939" w:author="Abhishek Deep Nigam" w:date="2015-10-26T01:01:00Z">
              <w:rPr>
                <w:rFonts w:ascii="Courier New" w:hAnsi="Courier New" w:cs="Courier New"/>
              </w:rPr>
            </w:rPrChange>
          </w:rPr>
          <w:t>[4]-&gt;Y(Backtracking)</w:t>
        </w:r>
      </w:ins>
    </w:p>
    <w:p w14:paraId="3486D123" w14:textId="77777777" w:rsidR="00073577" w:rsidRPr="00073577" w:rsidRDefault="00073577" w:rsidP="00073577">
      <w:pPr>
        <w:spacing w:before="0" w:after="0"/>
        <w:rPr>
          <w:ins w:id="13940" w:author="Abhishek Deep Nigam" w:date="2015-10-26T01:01:00Z"/>
          <w:rFonts w:ascii="Courier New" w:hAnsi="Courier New" w:cs="Courier New"/>
          <w:sz w:val="16"/>
          <w:szCs w:val="16"/>
          <w:rPrChange w:id="13941" w:author="Abhishek Deep Nigam" w:date="2015-10-26T01:01:00Z">
            <w:rPr>
              <w:ins w:id="13942" w:author="Abhishek Deep Nigam" w:date="2015-10-26T01:01:00Z"/>
              <w:rFonts w:ascii="Courier New" w:hAnsi="Courier New" w:cs="Courier New"/>
            </w:rPr>
          </w:rPrChange>
        </w:rPr>
      </w:pPr>
      <w:ins w:id="13943" w:author="Abhishek Deep Nigam" w:date="2015-10-26T01:01:00Z">
        <w:r w:rsidRPr="00073577">
          <w:rPr>
            <w:rFonts w:ascii="Courier New" w:hAnsi="Courier New" w:cs="Courier New"/>
            <w:sz w:val="16"/>
            <w:szCs w:val="16"/>
            <w:rPrChange w:id="13944" w:author="Abhishek Deep Nigam" w:date="2015-10-26T01:01:00Z">
              <w:rPr>
                <w:rFonts w:ascii="Courier New" w:hAnsi="Courier New" w:cs="Courier New"/>
              </w:rPr>
            </w:rPrChange>
          </w:rPr>
          <w:t>[1]-&gt;G[2]-&gt;T[3]-&gt;T[4]-&gt;A(Backtracking)</w:t>
        </w:r>
      </w:ins>
    </w:p>
    <w:p w14:paraId="33120854" w14:textId="77777777" w:rsidR="00073577" w:rsidRPr="00073577" w:rsidRDefault="00073577" w:rsidP="00073577">
      <w:pPr>
        <w:spacing w:before="0" w:after="0"/>
        <w:rPr>
          <w:ins w:id="13945" w:author="Abhishek Deep Nigam" w:date="2015-10-26T01:01:00Z"/>
          <w:rFonts w:ascii="Courier New" w:hAnsi="Courier New" w:cs="Courier New"/>
          <w:sz w:val="16"/>
          <w:szCs w:val="16"/>
          <w:rPrChange w:id="13946" w:author="Abhishek Deep Nigam" w:date="2015-10-26T01:01:00Z">
            <w:rPr>
              <w:ins w:id="13947" w:author="Abhishek Deep Nigam" w:date="2015-10-26T01:01:00Z"/>
              <w:rFonts w:ascii="Courier New" w:hAnsi="Courier New" w:cs="Courier New"/>
            </w:rPr>
          </w:rPrChange>
        </w:rPr>
      </w:pPr>
      <w:ins w:id="13948" w:author="Abhishek Deep Nigam" w:date="2015-10-26T01:01:00Z">
        <w:r w:rsidRPr="00073577">
          <w:rPr>
            <w:rFonts w:ascii="Courier New" w:hAnsi="Courier New" w:cs="Courier New"/>
            <w:sz w:val="16"/>
            <w:szCs w:val="16"/>
            <w:rPrChange w:id="13949" w:author="Abhishek Deep Nigam" w:date="2015-10-26T01:01:00Z">
              <w:rPr>
                <w:rFonts w:ascii="Courier New" w:hAnsi="Courier New" w:cs="Courier New"/>
              </w:rPr>
            </w:rPrChange>
          </w:rPr>
          <w:t>[4]-&gt;N(Backtracking)</w:t>
        </w:r>
      </w:ins>
    </w:p>
    <w:p w14:paraId="55D64579" w14:textId="77777777" w:rsidR="00073577" w:rsidRPr="00073577" w:rsidRDefault="00073577" w:rsidP="00073577">
      <w:pPr>
        <w:spacing w:before="0" w:after="0"/>
        <w:rPr>
          <w:ins w:id="13950" w:author="Abhishek Deep Nigam" w:date="2015-10-26T01:01:00Z"/>
          <w:rFonts w:ascii="Courier New" w:hAnsi="Courier New" w:cs="Courier New"/>
          <w:sz w:val="16"/>
          <w:szCs w:val="16"/>
          <w:rPrChange w:id="13951" w:author="Abhishek Deep Nigam" w:date="2015-10-26T01:01:00Z">
            <w:rPr>
              <w:ins w:id="13952" w:author="Abhishek Deep Nigam" w:date="2015-10-26T01:01:00Z"/>
              <w:rFonts w:ascii="Courier New" w:hAnsi="Courier New" w:cs="Courier New"/>
            </w:rPr>
          </w:rPrChange>
        </w:rPr>
      </w:pPr>
      <w:ins w:id="13953" w:author="Abhishek Deep Nigam" w:date="2015-10-26T01:01:00Z">
        <w:r w:rsidRPr="00073577">
          <w:rPr>
            <w:rFonts w:ascii="Courier New" w:hAnsi="Courier New" w:cs="Courier New"/>
            <w:sz w:val="16"/>
            <w:szCs w:val="16"/>
            <w:rPrChange w:id="13954" w:author="Abhishek Deep Nigam" w:date="2015-10-26T01:01:00Z">
              <w:rPr>
                <w:rFonts w:ascii="Courier New" w:hAnsi="Courier New" w:cs="Courier New"/>
              </w:rPr>
            </w:rPrChange>
          </w:rPr>
          <w:t>[4]-&gt;O(Backtracking)</w:t>
        </w:r>
      </w:ins>
    </w:p>
    <w:p w14:paraId="18340D53" w14:textId="77777777" w:rsidR="00073577" w:rsidRPr="00073577" w:rsidRDefault="00073577" w:rsidP="00073577">
      <w:pPr>
        <w:spacing w:before="0" w:after="0"/>
        <w:rPr>
          <w:ins w:id="13955" w:author="Abhishek Deep Nigam" w:date="2015-10-26T01:01:00Z"/>
          <w:rFonts w:ascii="Courier New" w:hAnsi="Courier New" w:cs="Courier New"/>
          <w:sz w:val="16"/>
          <w:szCs w:val="16"/>
          <w:rPrChange w:id="13956" w:author="Abhishek Deep Nigam" w:date="2015-10-26T01:01:00Z">
            <w:rPr>
              <w:ins w:id="13957" w:author="Abhishek Deep Nigam" w:date="2015-10-26T01:01:00Z"/>
              <w:rFonts w:ascii="Courier New" w:hAnsi="Courier New" w:cs="Courier New"/>
            </w:rPr>
          </w:rPrChange>
        </w:rPr>
      </w:pPr>
      <w:ins w:id="13958" w:author="Abhishek Deep Nigam" w:date="2015-10-26T01:01:00Z">
        <w:r w:rsidRPr="00073577">
          <w:rPr>
            <w:rFonts w:ascii="Courier New" w:hAnsi="Courier New" w:cs="Courier New"/>
            <w:sz w:val="16"/>
            <w:szCs w:val="16"/>
            <w:rPrChange w:id="13959" w:author="Abhishek Deep Nigam" w:date="2015-10-26T01:01:00Z">
              <w:rPr>
                <w:rFonts w:ascii="Courier New" w:hAnsi="Courier New" w:cs="Courier New"/>
              </w:rPr>
            </w:rPrChange>
          </w:rPr>
          <w:t>[4]-&gt;P(Backtracking)</w:t>
        </w:r>
      </w:ins>
    </w:p>
    <w:p w14:paraId="1FEFDEE1" w14:textId="77777777" w:rsidR="00073577" w:rsidRPr="00073577" w:rsidRDefault="00073577" w:rsidP="00073577">
      <w:pPr>
        <w:spacing w:before="0" w:after="0"/>
        <w:rPr>
          <w:ins w:id="13960" w:author="Abhishek Deep Nigam" w:date="2015-10-26T01:01:00Z"/>
          <w:rFonts w:ascii="Courier New" w:hAnsi="Courier New" w:cs="Courier New"/>
          <w:sz w:val="16"/>
          <w:szCs w:val="16"/>
          <w:rPrChange w:id="13961" w:author="Abhishek Deep Nigam" w:date="2015-10-26T01:01:00Z">
            <w:rPr>
              <w:ins w:id="13962" w:author="Abhishek Deep Nigam" w:date="2015-10-26T01:01:00Z"/>
              <w:rFonts w:ascii="Courier New" w:hAnsi="Courier New" w:cs="Courier New"/>
            </w:rPr>
          </w:rPrChange>
        </w:rPr>
      </w:pPr>
      <w:ins w:id="13963" w:author="Abhishek Deep Nigam" w:date="2015-10-26T01:01:00Z">
        <w:r w:rsidRPr="00073577">
          <w:rPr>
            <w:rFonts w:ascii="Courier New" w:hAnsi="Courier New" w:cs="Courier New"/>
            <w:sz w:val="16"/>
            <w:szCs w:val="16"/>
            <w:rPrChange w:id="13964" w:author="Abhishek Deep Nigam" w:date="2015-10-26T01:01:00Z">
              <w:rPr>
                <w:rFonts w:ascii="Courier New" w:hAnsi="Courier New" w:cs="Courier New"/>
              </w:rPr>
            </w:rPrChange>
          </w:rPr>
          <w:t>[4]-&gt;Q(Backtracking)</w:t>
        </w:r>
      </w:ins>
    </w:p>
    <w:p w14:paraId="50461A48" w14:textId="77777777" w:rsidR="00073577" w:rsidRPr="00073577" w:rsidRDefault="00073577" w:rsidP="00073577">
      <w:pPr>
        <w:spacing w:before="0" w:after="0"/>
        <w:rPr>
          <w:ins w:id="13965" w:author="Abhishek Deep Nigam" w:date="2015-10-26T01:01:00Z"/>
          <w:rFonts w:ascii="Courier New" w:hAnsi="Courier New" w:cs="Courier New"/>
          <w:sz w:val="16"/>
          <w:szCs w:val="16"/>
          <w:rPrChange w:id="13966" w:author="Abhishek Deep Nigam" w:date="2015-10-26T01:01:00Z">
            <w:rPr>
              <w:ins w:id="13967" w:author="Abhishek Deep Nigam" w:date="2015-10-26T01:01:00Z"/>
              <w:rFonts w:ascii="Courier New" w:hAnsi="Courier New" w:cs="Courier New"/>
            </w:rPr>
          </w:rPrChange>
        </w:rPr>
      </w:pPr>
      <w:ins w:id="13968" w:author="Abhishek Deep Nigam" w:date="2015-10-26T01:01:00Z">
        <w:r w:rsidRPr="00073577">
          <w:rPr>
            <w:rFonts w:ascii="Courier New" w:hAnsi="Courier New" w:cs="Courier New"/>
            <w:sz w:val="16"/>
            <w:szCs w:val="16"/>
            <w:rPrChange w:id="13969" w:author="Abhishek Deep Nigam" w:date="2015-10-26T01:01:00Z">
              <w:rPr>
                <w:rFonts w:ascii="Courier New" w:hAnsi="Courier New" w:cs="Courier New"/>
              </w:rPr>
            </w:rPrChange>
          </w:rPr>
          <w:t>[4]-&gt;S(Backtracking)</w:t>
        </w:r>
      </w:ins>
    </w:p>
    <w:p w14:paraId="2C6B0D01" w14:textId="77777777" w:rsidR="00073577" w:rsidRPr="00073577" w:rsidRDefault="00073577" w:rsidP="00073577">
      <w:pPr>
        <w:spacing w:before="0" w:after="0"/>
        <w:rPr>
          <w:ins w:id="13970" w:author="Abhishek Deep Nigam" w:date="2015-10-26T01:01:00Z"/>
          <w:rFonts w:ascii="Courier New" w:hAnsi="Courier New" w:cs="Courier New"/>
          <w:sz w:val="16"/>
          <w:szCs w:val="16"/>
          <w:rPrChange w:id="13971" w:author="Abhishek Deep Nigam" w:date="2015-10-26T01:01:00Z">
            <w:rPr>
              <w:ins w:id="13972" w:author="Abhishek Deep Nigam" w:date="2015-10-26T01:01:00Z"/>
              <w:rFonts w:ascii="Courier New" w:hAnsi="Courier New" w:cs="Courier New"/>
            </w:rPr>
          </w:rPrChange>
        </w:rPr>
      </w:pPr>
      <w:ins w:id="13973" w:author="Abhishek Deep Nigam" w:date="2015-10-26T01:01:00Z">
        <w:r w:rsidRPr="00073577">
          <w:rPr>
            <w:rFonts w:ascii="Courier New" w:hAnsi="Courier New" w:cs="Courier New"/>
            <w:sz w:val="16"/>
            <w:szCs w:val="16"/>
            <w:rPrChange w:id="13974" w:author="Abhishek Deep Nigam" w:date="2015-10-26T01:01:00Z">
              <w:rPr>
                <w:rFonts w:ascii="Courier New" w:hAnsi="Courier New" w:cs="Courier New"/>
              </w:rPr>
            </w:rPrChange>
          </w:rPr>
          <w:t>[4]-&gt;Y(Backtracking)</w:t>
        </w:r>
      </w:ins>
    </w:p>
    <w:p w14:paraId="21DEB8D4" w14:textId="77777777" w:rsidR="00073577" w:rsidRPr="00073577" w:rsidRDefault="00073577" w:rsidP="00073577">
      <w:pPr>
        <w:spacing w:before="0" w:after="0"/>
        <w:rPr>
          <w:ins w:id="13975" w:author="Abhishek Deep Nigam" w:date="2015-10-26T01:01:00Z"/>
          <w:rFonts w:ascii="Courier New" w:hAnsi="Courier New" w:cs="Courier New"/>
          <w:sz w:val="16"/>
          <w:szCs w:val="16"/>
          <w:rPrChange w:id="13976" w:author="Abhishek Deep Nigam" w:date="2015-10-26T01:01:00Z">
            <w:rPr>
              <w:ins w:id="13977" w:author="Abhishek Deep Nigam" w:date="2015-10-26T01:01:00Z"/>
              <w:rFonts w:ascii="Courier New" w:hAnsi="Courier New" w:cs="Courier New"/>
            </w:rPr>
          </w:rPrChange>
        </w:rPr>
      </w:pPr>
      <w:ins w:id="13978" w:author="Abhishek Deep Nigam" w:date="2015-10-26T01:01:00Z">
        <w:r w:rsidRPr="00073577">
          <w:rPr>
            <w:rFonts w:ascii="Courier New" w:hAnsi="Courier New" w:cs="Courier New"/>
            <w:sz w:val="16"/>
            <w:szCs w:val="16"/>
            <w:rPrChange w:id="13979" w:author="Abhishek Deep Nigam" w:date="2015-10-26T01:01:00Z">
              <w:rPr>
                <w:rFonts w:ascii="Courier New" w:hAnsi="Courier New" w:cs="Courier New"/>
              </w:rPr>
            </w:rPrChange>
          </w:rPr>
          <w:t>[1]-&gt;H[2]-&gt;T[3]-&gt;T[4]-&gt;A(Backtracking)</w:t>
        </w:r>
      </w:ins>
    </w:p>
    <w:p w14:paraId="78657235" w14:textId="77777777" w:rsidR="00073577" w:rsidRPr="00073577" w:rsidRDefault="00073577" w:rsidP="00073577">
      <w:pPr>
        <w:spacing w:before="0" w:after="0"/>
        <w:rPr>
          <w:ins w:id="13980" w:author="Abhishek Deep Nigam" w:date="2015-10-26T01:01:00Z"/>
          <w:rFonts w:ascii="Courier New" w:hAnsi="Courier New" w:cs="Courier New"/>
          <w:sz w:val="16"/>
          <w:szCs w:val="16"/>
          <w:rPrChange w:id="13981" w:author="Abhishek Deep Nigam" w:date="2015-10-26T01:01:00Z">
            <w:rPr>
              <w:ins w:id="13982" w:author="Abhishek Deep Nigam" w:date="2015-10-26T01:01:00Z"/>
              <w:rFonts w:ascii="Courier New" w:hAnsi="Courier New" w:cs="Courier New"/>
            </w:rPr>
          </w:rPrChange>
        </w:rPr>
      </w:pPr>
      <w:ins w:id="13983" w:author="Abhishek Deep Nigam" w:date="2015-10-26T01:01:00Z">
        <w:r w:rsidRPr="00073577">
          <w:rPr>
            <w:rFonts w:ascii="Courier New" w:hAnsi="Courier New" w:cs="Courier New"/>
            <w:sz w:val="16"/>
            <w:szCs w:val="16"/>
            <w:rPrChange w:id="13984" w:author="Abhishek Deep Nigam" w:date="2015-10-26T01:01:00Z">
              <w:rPr>
                <w:rFonts w:ascii="Courier New" w:hAnsi="Courier New" w:cs="Courier New"/>
              </w:rPr>
            </w:rPrChange>
          </w:rPr>
          <w:t>[4]-&gt;N(Backtracking)</w:t>
        </w:r>
      </w:ins>
    </w:p>
    <w:p w14:paraId="66DB493F" w14:textId="77777777" w:rsidR="00073577" w:rsidRPr="00073577" w:rsidRDefault="00073577" w:rsidP="00073577">
      <w:pPr>
        <w:spacing w:before="0" w:after="0"/>
        <w:rPr>
          <w:ins w:id="13985" w:author="Abhishek Deep Nigam" w:date="2015-10-26T01:01:00Z"/>
          <w:rFonts w:ascii="Courier New" w:hAnsi="Courier New" w:cs="Courier New"/>
          <w:sz w:val="16"/>
          <w:szCs w:val="16"/>
          <w:rPrChange w:id="13986" w:author="Abhishek Deep Nigam" w:date="2015-10-26T01:01:00Z">
            <w:rPr>
              <w:ins w:id="13987" w:author="Abhishek Deep Nigam" w:date="2015-10-26T01:01:00Z"/>
              <w:rFonts w:ascii="Courier New" w:hAnsi="Courier New" w:cs="Courier New"/>
            </w:rPr>
          </w:rPrChange>
        </w:rPr>
      </w:pPr>
      <w:ins w:id="13988" w:author="Abhishek Deep Nigam" w:date="2015-10-26T01:01:00Z">
        <w:r w:rsidRPr="00073577">
          <w:rPr>
            <w:rFonts w:ascii="Courier New" w:hAnsi="Courier New" w:cs="Courier New"/>
            <w:sz w:val="16"/>
            <w:szCs w:val="16"/>
            <w:rPrChange w:id="13989" w:author="Abhishek Deep Nigam" w:date="2015-10-26T01:01:00Z">
              <w:rPr>
                <w:rFonts w:ascii="Courier New" w:hAnsi="Courier New" w:cs="Courier New"/>
              </w:rPr>
            </w:rPrChange>
          </w:rPr>
          <w:t>[4]-&gt;O(Backtracking)</w:t>
        </w:r>
      </w:ins>
    </w:p>
    <w:p w14:paraId="0595E89B" w14:textId="77777777" w:rsidR="00073577" w:rsidRPr="00073577" w:rsidRDefault="00073577" w:rsidP="00073577">
      <w:pPr>
        <w:spacing w:before="0" w:after="0"/>
        <w:rPr>
          <w:ins w:id="13990" w:author="Abhishek Deep Nigam" w:date="2015-10-26T01:01:00Z"/>
          <w:rFonts w:ascii="Courier New" w:hAnsi="Courier New" w:cs="Courier New"/>
          <w:sz w:val="16"/>
          <w:szCs w:val="16"/>
          <w:rPrChange w:id="13991" w:author="Abhishek Deep Nigam" w:date="2015-10-26T01:01:00Z">
            <w:rPr>
              <w:ins w:id="13992" w:author="Abhishek Deep Nigam" w:date="2015-10-26T01:01:00Z"/>
              <w:rFonts w:ascii="Courier New" w:hAnsi="Courier New" w:cs="Courier New"/>
            </w:rPr>
          </w:rPrChange>
        </w:rPr>
      </w:pPr>
      <w:ins w:id="13993" w:author="Abhishek Deep Nigam" w:date="2015-10-26T01:01:00Z">
        <w:r w:rsidRPr="00073577">
          <w:rPr>
            <w:rFonts w:ascii="Courier New" w:hAnsi="Courier New" w:cs="Courier New"/>
            <w:sz w:val="16"/>
            <w:szCs w:val="16"/>
            <w:rPrChange w:id="13994" w:author="Abhishek Deep Nigam" w:date="2015-10-26T01:01:00Z">
              <w:rPr>
                <w:rFonts w:ascii="Courier New" w:hAnsi="Courier New" w:cs="Courier New"/>
              </w:rPr>
            </w:rPrChange>
          </w:rPr>
          <w:t>[4]-&gt;P(Backtracking)</w:t>
        </w:r>
      </w:ins>
    </w:p>
    <w:p w14:paraId="6309394E" w14:textId="77777777" w:rsidR="00073577" w:rsidRPr="00073577" w:rsidRDefault="00073577" w:rsidP="00073577">
      <w:pPr>
        <w:spacing w:before="0" w:after="0"/>
        <w:rPr>
          <w:ins w:id="13995" w:author="Abhishek Deep Nigam" w:date="2015-10-26T01:01:00Z"/>
          <w:rFonts w:ascii="Courier New" w:hAnsi="Courier New" w:cs="Courier New"/>
          <w:sz w:val="16"/>
          <w:szCs w:val="16"/>
          <w:rPrChange w:id="13996" w:author="Abhishek Deep Nigam" w:date="2015-10-26T01:01:00Z">
            <w:rPr>
              <w:ins w:id="13997" w:author="Abhishek Deep Nigam" w:date="2015-10-26T01:01:00Z"/>
              <w:rFonts w:ascii="Courier New" w:hAnsi="Courier New" w:cs="Courier New"/>
            </w:rPr>
          </w:rPrChange>
        </w:rPr>
      </w:pPr>
      <w:ins w:id="13998" w:author="Abhishek Deep Nigam" w:date="2015-10-26T01:01:00Z">
        <w:r w:rsidRPr="00073577">
          <w:rPr>
            <w:rFonts w:ascii="Courier New" w:hAnsi="Courier New" w:cs="Courier New"/>
            <w:sz w:val="16"/>
            <w:szCs w:val="16"/>
            <w:rPrChange w:id="13999" w:author="Abhishek Deep Nigam" w:date="2015-10-26T01:01:00Z">
              <w:rPr>
                <w:rFonts w:ascii="Courier New" w:hAnsi="Courier New" w:cs="Courier New"/>
              </w:rPr>
            </w:rPrChange>
          </w:rPr>
          <w:t>[4]-&gt;Q(Backtracking)</w:t>
        </w:r>
      </w:ins>
    </w:p>
    <w:p w14:paraId="73E84B9C" w14:textId="77777777" w:rsidR="00073577" w:rsidRPr="00073577" w:rsidRDefault="00073577" w:rsidP="00073577">
      <w:pPr>
        <w:spacing w:before="0" w:after="0"/>
        <w:rPr>
          <w:ins w:id="14000" w:author="Abhishek Deep Nigam" w:date="2015-10-26T01:01:00Z"/>
          <w:rFonts w:ascii="Courier New" w:hAnsi="Courier New" w:cs="Courier New"/>
          <w:sz w:val="16"/>
          <w:szCs w:val="16"/>
          <w:rPrChange w:id="14001" w:author="Abhishek Deep Nigam" w:date="2015-10-26T01:01:00Z">
            <w:rPr>
              <w:ins w:id="14002" w:author="Abhishek Deep Nigam" w:date="2015-10-26T01:01:00Z"/>
              <w:rFonts w:ascii="Courier New" w:hAnsi="Courier New" w:cs="Courier New"/>
            </w:rPr>
          </w:rPrChange>
        </w:rPr>
      </w:pPr>
      <w:ins w:id="14003" w:author="Abhishek Deep Nigam" w:date="2015-10-26T01:01:00Z">
        <w:r w:rsidRPr="00073577">
          <w:rPr>
            <w:rFonts w:ascii="Courier New" w:hAnsi="Courier New" w:cs="Courier New"/>
            <w:sz w:val="16"/>
            <w:szCs w:val="16"/>
            <w:rPrChange w:id="14004" w:author="Abhishek Deep Nigam" w:date="2015-10-26T01:01:00Z">
              <w:rPr>
                <w:rFonts w:ascii="Courier New" w:hAnsi="Courier New" w:cs="Courier New"/>
              </w:rPr>
            </w:rPrChange>
          </w:rPr>
          <w:t>[4]-&gt;S(Backtracking)</w:t>
        </w:r>
      </w:ins>
    </w:p>
    <w:p w14:paraId="31A99D8D" w14:textId="77777777" w:rsidR="00073577" w:rsidRPr="00073577" w:rsidRDefault="00073577" w:rsidP="00073577">
      <w:pPr>
        <w:spacing w:before="0" w:after="0"/>
        <w:rPr>
          <w:ins w:id="14005" w:author="Abhishek Deep Nigam" w:date="2015-10-26T01:01:00Z"/>
          <w:rFonts w:ascii="Courier New" w:hAnsi="Courier New" w:cs="Courier New"/>
          <w:sz w:val="16"/>
          <w:szCs w:val="16"/>
          <w:rPrChange w:id="14006" w:author="Abhishek Deep Nigam" w:date="2015-10-26T01:01:00Z">
            <w:rPr>
              <w:ins w:id="14007" w:author="Abhishek Deep Nigam" w:date="2015-10-26T01:01:00Z"/>
              <w:rFonts w:ascii="Courier New" w:hAnsi="Courier New" w:cs="Courier New"/>
            </w:rPr>
          </w:rPrChange>
        </w:rPr>
      </w:pPr>
      <w:ins w:id="14008" w:author="Abhishek Deep Nigam" w:date="2015-10-26T01:01:00Z">
        <w:r w:rsidRPr="00073577">
          <w:rPr>
            <w:rFonts w:ascii="Courier New" w:hAnsi="Courier New" w:cs="Courier New"/>
            <w:sz w:val="16"/>
            <w:szCs w:val="16"/>
            <w:rPrChange w:id="14009" w:author="Abhishek Deep Nigam" w:date="2015-10-26T01:01:00Z">
              <w:rPr>
                <w:rFonts w:ascii="Courier New" w:hAnsi="Courier New" w:cs="Courier New"/>
              </w:rPr>
            </w:rPrChange>
          </w:rPr>
          <w:t>[4]-&gt;Y(Backtracking)</w:t>
        </w:r>
      </w:ins>
    </w:p>
    <w:p w14:paraId="530E0A0E" w14:textId="77777777" w:rsidR="00073577" w:rsidRPr="00073577" w:rsidRDefault="00073577" w:rsidP="00073577">
      <w:pPr>
        <w:spacing w:before="0" w:after="0"/>
        <w:rPr>
          <w:ins w:id="14010" w:author="Abhishek Deep Nigam" w:date="2015-10-26T01:01:00Z"/>
          <w:rFonts w:ascii="Courier New" w:hAnsi="Courier New" w:cs="Courier New"/>
          <w:sz w:val="16"/>
          <w:szCs w:val="16"/>
          <w:rPrChange w:id="14011" w:author="Abhishek Deep Nigam" w:date="2015-10-26T01:01:00Z">
            <w:rPr>
              <w:ins w:id="14012" w:author="Abhishek Deep Nigam" w:date="2015-10-26T01:01:00Z"/>
              <w:rFonts w:ascii="Courier New" w:hAnsi="Courier New" w:cs="Courier New"/>
            </w:rPr>
          </w:rPrChange>
        </w:rPr>
      </w:pPr>
      <w:ins w:id="14013" w:author="Abhishek Deep Nigam" w:date="2015-10-26T01:01:00Z">
        <w:r w:rsidRPr="00073577">
          <w:rPr>
            <w:rFonts w:ascii="Courier New" w:hAnsi="Courier New" w:cs="Courier New"/>
            <w:sz w:val="16"/>
            <w:szCs w:val="16"/>
            <w:rPrChange w:id="14014" w:author="Abhishek Deep Nigam" w:date="2015-10-26T01:01:00Z">
              <w:rPr>
                <w:rFonts w:ascii="Courier New" w:hAnsi="Courier New" w:cs="Courier New"/>
              </w:rPr>
            </w:rPrChange>
          </w:rPr>
          <w:t>[1]-&gt;J[2]-&gt;T[3]-&gt;T[4]-&gt;A(Backtracking)</w:t>
        </w:r>
      </w:ins>
    </w:p>
    <w:p w14:paraId="5CA4A123" w14:textId="77777777" w:rsidR="00073577" w:rsidRPr="00073577" w:rsidRDefault="00073577" w:rsidP="00073577">
      <w:pPr>
        <w:spacing w:before="0" w:after="0"/>
        <w:rPr>
          <w:ins w:id="14015" w:author="Abhishek Deep Nigam" w:date="2015-10-26T01:01:00Z"/>
          <w:rFonts w:ascii="Courier New" w:hAnsi="Courier New" w:cs="Courier New"/>
          <w:sz w:val="16"/>
          <w:szCs w:val="16"/>
          <w:rPrChange w:id="14016" w:author="Abhishek Deep Nigam" w:date="2015-10-26T01:01:00Z">
            <w:rPr>
              <w:ins w:id="14017" w:author="Abhishek Deep Nigam" w:date="2015-10-26T01:01:00Z"/>
              <w:rFonts w:ascii="Courier New" w:hAnsi="Courier New" w:cs="Courier New"/>
            </w:rPr>
          </w:rPrChange>
        </w:rPr>
      </w:pPr>
      <w:ins w:id="14018" w:author="Abhishek Deep Nigam" w:date="2015-10-26T01:01:00Z">
        <w:r w:rsidRPr="00073577">
          <w:rPr>
            <w:rFonts w:ascii="Courier New" w:hAnsi="Courier New" w:cs="Courier New"/>
            <w:sz w:val="16"/>
            <w:szCs w:val="16"/>
            <w:rPrChange w:id="14019" w:author="Abhishek Deep Nigam" w:date="2015-10-26T01:01:00Z">
              <w:rPr>
                <w:rFonts w:ascii="Courier New" w:hAnsi="Courier New" w:cs="Courier New"/>
              </w:rPr>
            </w:rPrChange>
          </w:rPr>
          <w:t>[4]-&gt;N(Backtracking)</w:t>
        </w:r>
      </w:ins>
    </w:p>
    <w:p w14:paraId="32C6A4B1" w14:textId="77777777" w:rsidR="00073577" w:rsidRPr="00073577" w:rsidRDefault="00073577" w:rsidP="00073577">
      <w:pPr>
        <w:spacing w:before="0" w:after="0"/>
        <w:rPr>
          <w:ins w:id="14020" w:author="Abhishek Deep Nigam" w:date="2015-10-26T01:01:00Z"/>
          <w:rFonts w:ascii="Courier New" w:hAnsi="Courier New" w:cs="Courier New"/>
          <w:sz w:val="16"/>
          <w:szCs w:val="16"/>
          <w:rPrChange w:id="14021" w:author="Abhishek Deep Nigam" w:date="2015-10-26T01:01:00Z">
            <w:rPr>
              <w:ins w:id="14022" w:author="Abhishek Deep Nigam" w:date="2015-10-26T01:01:00Z"/>
              <w:rFonts w:ascii="Courier New" w:hAnsi="Courier New" w:cs="Courier New"/>
            </w:rPr>
          </w:rPrChange>
        </w:rPr>
      </w:pPr>
      <w:ins w:id="14023" w:author="Abhishek Deep Nigam" w:date="2015-10-26T01:01:00Z">
        <w:r w:rsidRPr="00073577">
          <w:rPr>
            <w:rFonts w:ascii="Courier New" w:hAnsi="Courier New" w:cs="Courier New"/>
            <w:sz w:val="16"/>
            <w:szCs w:val="16"/>
            <w:rPrChange w:id="14024" w:author="Abhishek Deep Nigam" w:date="2015-10-26T01:01:00Z">
              <w:rPr>
                <w:rFonts w:ascii="Courier New" w:hAnsi="Courier New" w:cs="Courier New"/>
              </w:rPr>
            </w:rPrChange>
          </w:rPr>
          <w:lastRenderedPageBreak/>
          <w:t>[4]-&gt;O(Backtracking)</w:t>
        </w:r>
      </w:ins>
    </w:p>
    <w:p w14:paraId="09A8E023" w14:textId="77777777" w:rsidR="00073577" w:rsidRPr="00073577" w:rsidRDefault="00073577" w:rsidP="00073577">
      <w:pPr>
        <w:spacing w:before="0" w:after="0"/>
        <w:rPr>
          <w:ins w:id="14025" w:author="Abhishek Deep Nigam" w:date="2015-10-26T01:01:00Z"/>
          <w:rFonts w:ascii="Courier New" w:hAnsi="Courier New" w:cs="Courier New"/>
          <w:sz w:val="16"/>
          <w:szCs w:val="16"/>
          <w:rPrChange w:id="14026" w:author="Abhishek Deep Nigam" w:date="2015-10-26T01:01:00Z">
            <w:rPr>
              <w:ins w:id="14027" w:author="Abhishek Deep Nigam" w:date="2015-10-26T01:01:00Z"/>
              <w:rFonts w:ascii="Courier New" w:hAnsi="Courier New" w:cs="Courier New"/>
            </w:rPr>
          </w:rPrChange>
        </w:rPr>
      </w:pPr>
      <w:ins w:id="14028" w:author="Abhishek Deep Nigam" w:date="2015-10-26T01:01:00Z">
        <w:r w:rsidRPr="00073577">
          <w:rPr>
            <w:rFonts w:ascii="Courier New" w:hAnsi="Courier New" w:cs="Courier New"/>
            <w:sz w:val="16"/>
            <w:szCs w:val="16"/>
            <w:rPrChange w:id="14029" w:author="Abhishek Deep Nigam" w:date="2015-10-26T01:01:00Z">
              <w:rPr>
                <w:rFonts w:ascii="Courier New" w:hAnsi="Courier New" w:cs="Courier New"/>
              </w:rPr>
            </w:rPrChange>
          </w:rPr>
          <w:t>[4]-&gt;P(Backtracking)</w:t>
        </w:r>
      </w:ins>
    </w:p>
    <w:p w14:paraId="2EAB5D48" w14:textId="77777777" w:rsidR="00073577" w:rsidRPr="00073577" w:rsidRDefault="00073577" w:rsidP="00073577">
      <w:pPr>
        <w:spacing w:before="0" w:after="0"/>
        <w:rPr>
          <w:ins w:id="14030" w:author="Abhishek Deep Nigam" w:date="2015-10-26T01:01:00Z"/>
          <w:rFonts w:ascii="Courier New" w:hAnsi="Courier New" w:cs="Courier New"/>
          <w:sz w:val="16"/>
          <w:szCs w:val="16"/>
          <w:rPrChange w:id="14031" w:author="Abhishek Deep Nigam" w:date="2015-10-26T01:01:00Z">
            <w:rPr>
              <w:ins w:id="14032" w:author="Abhishek Deep Nigam" w:date="2015-10-26T01:01:00Z"/>
              <w:rFonts w:ascii="Courier New" w:hAnsi="Courier New" w:cs="Courier New"/>
            </w:rPr>
          </w:rPrChange>
        </w:rPr>
      </w:pPr>
      <w:ins w:id="14033" w:author="Abhishek Deep Nigam" w:date="2015-10-26T01:01:00Z">
        <w:r w:rsidRPr="00073577">
          <w:rPr>
            <w:rFonts w:ascii="Courier New" w:hAnsi="Courier New" w:cs="Courier New"/>
            <w:sz w:val="16"/>
            <w:szCs w:val="16"/>
            <w:rPrChange w:id="14034" w:author="Abhishek Deep Nigam" w:date="2015-10-26T01:01:00Z">
              <w:rPr>
                <w:rFonts w:ascii="Courier New" w:hAnsi="Courier New" w:cs="Courier New"/>
              </w:rPr>
            </w:rPrChange>
          </w:rPr>
          <w:t>[4]-&gt;Q(Backtracking)</w:t>
        </w:r>
      </w:ins>
    </w:p>
    <w:p w14:paraId="7F266054" w14:textId="77777777" w:rsidR="00073577" w:rsidRPr="00073577" w:rsidRDefault="00073577" w:rsidP="00073577">
      <w:pPr>
        <w:spacing w:before="0" w:after="0"/>
        <w:rPr>
          <w:ins w:id="14035" w:author="Abhishek Deep Nigam" w:date="2015-10-26T01:01:00Z"/>
          <w:rFonts w:ascii="Courier New" w:hAnsi="Courier New" w:cs="Courier New"/>
          <w:sz w:val="16"/>
          <w:szCs w:val="16"/>
          <w:rPrChange w:id="14036" w:author="Abhishek Deep Nigam" w:date="2015-10-26T01:01:00Z">
            <w:rPr>
              <w:ins w:id="14037" w:author="Abhishek Deep Nigam" w:date="2015-10-26T01:01:00Z"/>
              <w:rFonts w:ascii="Courier New" w:hAnsi="Courier New" w:cs="Courier New"/>
            </w:rPr>
          </w:rPrChange>
        </w:rPr>
      </w:pPr>
      <w:ins w:id="14038" w:author="Abhishek Deep Nigam" w:date="2015-10-26T01:01:00Z">
        <w:r w:rsidRPr="00073577">
          <w:rPr>
            <w:rFonts w:ascii="Courier New" w:hAnsi="Courier New" w:cs="Courier New"/>
            <w:sz w:val="16"/>
            <w:szCs w:val="16"/>
            <w:rPrChange w:id="14039" w:author="Abhishek Deep Nigam" w:date="2015-10-26T01:01:00Z">
              <w:rPr>
                <w:rFonts w:ascii="Courier New" w:hAnsi="Courier New" w:cs="Courier New"/>
              </w:rPr>
            </w:rPrChange>
          </w:rPr>
          <w:t>[4]-&gt;S(Backtracking)</w:t>
        </w:r>
      </w:ins>
    </w:p>
    <w:p w14:paraId="7E4A7A29" w14:textId="77777777" w:rsidR="00073577" w:rsidRPr="00073577" w:rsidRDefault="00073577" w:rsidP="00073577">
      <w:pPr>
        <w:spacing w:before="0" w:after="0"/>
        <w:rPr>
          <w:ins w:id="14040" w:author="Abhishek Deep Nigam" w:date="2015-10-26T01:01:00Z"/>
          <w:rFonts w:ascii="Courier New" w:hAnsi="Courier New" w:cs="Courier New"/>
          <w:sz w:val="16"/>
          <w:szCs w:val="16"/>
          <w:rPrChange w:id="14041" w:author="Abhishek Deep Nigam" w:date="2015-10-26T01:01:00Z">
            <w:rPr>
              <w:ins w:id="14042" w:author="Abhishek Deep Nigam" w:date="2015-10-26T01:01:00Z"/>
              <w:rFonts w:ascii="Courier New" w:hAnsi="Courier New" w:cs="Courier New"/>
            </w:rPr>
          </w:rPrChange>
        </w:rPr>
      </w:pPr>
      <w:ins w:id="14043" w:author="Abhishek Deep Nigam" w:date="2015-10-26T01:01:00Z">
        <w:r w:rsidRPr="00073577">
          <w:rPr>
            <w:rFonts w:ascii="Courier New" w:hAnsi="Courier New" w:cs="Courier New"/>
            <w:sz w:val="16"/>
            <w:szCs w:val="16"/>
            <w:rPrChange w:id="14044" w:author="Abhishek Deep Nigam" w:date="2015-10-26T01:01:00Z">
              <w:rPr>
                <w:rFonts w:ascii="Courier New" w:hAnsi="Courier New" w:cs="Courier New"/>
              </w:rPr>
            </w:rPrChange>
          </w:rPr>
          <w:t>[4]-&gt;Y(Backtracking)</w:t>
        </w:r>
      </w:ins>
    </w:p>
    <w:p w14:paraId="0A3D7CA5" w14:textId="77777777" w:rsidR="00073577" w:rsidRPr="00073577" w:rsidRDefault="00073577" w:rsidP="00073577">
      <w:pPr>
        <w:spacing w:before="0" w:after="0"/>
        <w:rPr>
          <w:ins w:id="14045" w:author="Abhishek Deep Nigam" w:date="2015-10-26T01:01:00Z"/>
          <w:rFonts w:ascii="Courier New" w:hAnsi="Courier New" w:cs="Courier New"/>
          <w:sz w:val="16"/>
          <w:szCs w:val="16"/>
          <w:rPrChange w:id="14046" w:author="Abhishek Deep Nigam" w:date="2015-10-26T01:01:00Z">
            <w:rPr>
              <w:ins w:id="14047" w:author="Abhishek Deep Nigam" w:date="2015-10-26T01:01:00Z"/>
              <w:rFonts w:ascii="Courier New" w:hAnsi="Courier New" w:cs="Courier New"/>
            </w:rPr>
          </w:rPrChange>
        </w:rPr>
      </w:pPr>
      <w:ins w:id="14048" w:author="Abhishek Deep Nigam" w:date="2015-10-26T01:01:00Z">
        <w:r w:rsidRPr="00073577">
          <w:rPr>
            <w:rFonts w:ascii="Courier New" w:hAnsi="Courier New" w:cs="Courier New"/>
            <w:sz w:val="16"/>
            <w:szCs w:val="16"/>
            <w:rPrChange w:id="14049" w:author="Abhishek Deep Nigam" w:date="2015-10-26T01:01:00Z">
              <w:rPr>
                <w:rFonts w:ascii="Courier New" w:hAnsi="Courier New" w:cs="Courier New"/>
              </w:rPr>
            </w:rPrChange>
          </w:rPr>
          <w:t>[1]-&gt;M[2]-&gt;T[3]-&gt;T[4]-&gt;A(Backtracking)</w:t>
        </w:r>
      </w:ins>
    </w:p>
    <w:p w14:paraId="73E38241" w14:textId="77777777" w:rsidR="00073577" w:rsidRPr="00073577" w:rsidRDefault="00073577" w:rsidP="00073577">
      <w:pPr>
        <w:spacing w:before="0" w:after="0"/>
        <w:rPr>
          <w:ins w:id="14050" w:author="Abhishek Deep Nigam" w:date="2015-10-26T01:01:00Z"/>
          <w:rFonts w:ascii="Courier New" w:hAnsi="Courier New" w:cs="Courier New"/>
          <w:sz w:val="16"/>
          <w:szCs w:val="16"/>
          <w:rPrChange w:id="14051" w:author="Abhishek Deep Nigam" w:date="2015-10-26T01:01:00Z">
            <w:rPr>
              <w:ins w:id="14052" w:author="Abhishek Deep Nigam" w:date="2015-10-26T01:01:00Z"/>
              <w:rFonts w:ascii="Courier New" w:hAnsi="Courier New" w:cs="Courier New"/>
            </w:rPr>
          </w:rPrChange>
        </w:rPr>
      </w:pPr>
      <w:ins w:id="14053" w:author="Abhishek Deep Nigam" w:date="2015-10-26T01:01:00Z">
        <w:r w:rsidRPr="00073577">
          <w:rPr>
            <w:rFonts w:ascii="Courier New" w:hAnsi="Courier New" w:cs="Courier New"/>
            <w:sz w:val="16"/>
            <w:szCs w:val="16"/>
            <w:rPrChange w:id="14054" w:author="Abhishek Deep Nigam" w:date="2015-10-26T01:01:00Z">
              <w:rPr>
                <w:rFonts w:ascii="Courier New" w:hAnsi="Courier New" w:cs="Courier New"/>
              </w:rPr>
            </w:rPrChange>
          </w:rPr>
          <w:t>[4]-&gt;N(Backtracking)</w:t>
        </w:r>
      </w:ins>
    </w:p>
    <w:p w14:paraId="7A090047" w14:textId="77777777" w:rsidR="00073577" w:rsidRPr="00073577" w:rsidRDefault="00073577" w:rsidP="00073577">
      <w:pPr>
        <w:spacing w:before="0" w:after="0"/>
        <w:rPr>
          <w:ins w:id="14055" w:author="Abhishek Deep Nigam" w:date="2015-10-26T01:01:00Z"/>
          <w:rFonts w:ascii="Courier New" w:hAnsi="Courier New" w:cs="Courier New"/>
          <w:sz w:val="16"/>
          <w:szCs w:val="16"/>
          <w:rPrChange w:id="14056" w:author="Abhishek Deep Nigam" w:date="2015-10-26T01:01:00Z">
            <w:rPr>
              <w:ins w:id="14057" w:author="Abhishek Deep Nigam" w:date="2015-10-26T01:01:00Z"/>
              <w:rFonts w:ascii="Courier New" w:hAnsi="Courier New" w:cs="Courier New"/>
            </w:rPr>
          </w:rPrChange>
        </w:rPr>
      </w:pPr>
      <w:ins w:id="14058" w:author="Abhishek Deep Nigam" w:date="2015-10-26T01:01:00Z">
        <w:r w:rsidRPr="00073577">
          <w:rPr>
            <w:rFonts w:ascii="Courier New" w:hAnsi="Courier New" w:cs="Courier New"/>
            <w:sz w:val="16"/>
            <w:szCs w:val="16"/>
            <w:rPrChange w:id="14059" w:author="Abhishek Deep Nigam" w:date="2015-10-26T01:01:00Z">
              <w:rPr>
                <w:rFonts w:ascii="Courier New" w:hAnsi="Courier New" w:cs="Courier New"/>
              </w:rPr>
            </w:rPrChange>
          </w:rPr>
          <w:t>[4]-&gt;O(Backtracking)</w:t>
        </w:r>
      </w:ins>
    </w:p>
    <w:p w14:paraId="465CAFFC" w14:textId="77777777" w:rsidR="00073577" w:rsidRPr="00073577" w:rsidRDefault="00073577" w:rsidP="00073577">
      <w:pPr>
        <w:spacing w:before="0" w:after="0"/>
        <w:rPr>
          <w:ins w:id="14060" w:author="Abhishek Deep Nigam" w:date="2015-10-26T01:01:00Z"/>
          <w:rFonts w:ascii="Courier New" w:hAnsi="Courier New" w:cs="Courier New"/>
          <w:sz w:val="16"/>
          <w:szCs w:val="16"/>
          <w:rPrChange w:id="14061" w:author="Abhishek Deep Nigam" w:date="2015-10-26T01:01:00Z">
            <w:rPr>
              <w:ins w:id="14062" w:author="Abhishek Deep Nigam" w:date="2015-10-26T01:01:00Z"/>
              <w:rFonts w:ascii="Courier New" w:hAnsi="Courier New" w:cs="Courier New"/>
            </w:rPr>
          </w:rPrChange>
        </w:rPr>
      </w:pPr>
      <w:ins w:id="14063" w:author="Abhishek Deep Nigam" w:date="2015-10-26T01:01:00Z">
        <w:r w:rsidRPr="00073577">
          <w:rPr>
            <w:rFonts w:ascii="Courier New" w:hAnsi="Courier New" w:cs="Courier New"/>
            <w:sz w:val="16"/>
            <w:szCs w:val="16"/>
            <w:rPrChange w:id="14064" w:author="Abhishek Deep Nigam" w:date="2015-10-26T01:01:00Z">
              <w:rPr>
                <w:rFonts w:ascii="Courier New" w:hAnsi="Courier New" w:cs="Courier New"/>
              </w:rPr>
            </w:rPrChange>
          </w:rPr>
          <w:t>[4]-&gt;P(Backtracking)</w:t>
        </w:r>
      </w:ins>
    </w:p>
    <w:p w14:paraId="6CD82AB0" w14:textId="77777777" w:rsidR="00073577" w:rsidRPr="00073577" w:rsidRDefault="00073577" w:rsidP="00073577">
      <w:pPr>
        <w:spacing w:before="0" w:after="0"/>
        <w:rPr>
          <w:ins w:id="14065" w:author="Abhishek Deep Nigam" w:date="2015-10-26T01:01:00Z"/>
          <w:rFonts w:ascii="Courier New" w:hAnsi="Courier New" w:cs="Courier New"/>
          <w:sz w:val="16"/>
          <w:szCs w:val="16"/>
          <w:rPrChange w:id="14066" w:author="Abhishek Deep Nigam" w:date="2015-10-26T01:01:00Z">
            <w:rPr>
              <w:ins w:id="14067" w:author="Abhishek Deep Nigam" w:date="2015-10-26T01:01:00Z"/>
              <w:rFonts w:ascii="Courier New" w:hAnsi="Courier New" w:cs="Courier New"/>
            </w:rPr>
          </w:rPrChange>
        </w:rPr>
      </w:pPr>
      <w:ins w:id="14068" w:author="Abhishek Deep Nigam" w:date="2015-10-26T01:01:00Z">
        <w:r w:rsidRPr="00073577">
          <w:rPr>
            <w:rFonts w:ascii="Courier New" w:hAnsi="Courier New" w:cs="Courier New"/>
            <w:sz w:val="16"/>
            <w:szCs w:val="16"/>
            <w:rPrChange w:id="14069" w:author="Abhishek Deep Nigam" w:date="2015-10-26T01:01:00Z">
              <w:rPr>
                <w:rFonts w:ascii="Courier New" w:hAnsi="Courier New" w:cs="Courier New"/>
              </w:rPr>
            </w:rPrChange>
          </w:rPr>
          <w:t>[4]-&gt;Q(Backtracking)</w:t>
        </w:r>
      </w:ins>
    </w:p>
    <w:p w14:paraId="3BEAA177" w14:textId="77777777" w:rsidR="00073577" w:rsidRPr="00073577" w:rsidRDefault="00073577" w:rsidP="00073577">
      <w:pPr>
        <w:spacing w:before="0" w:after="0"/>
        <w:rPr>
          <w:ins w:id="14070" w:author="Abhishek Deep Nigam" w:date="2015-10-26T01:01:00Z"/>
          <w:rFonts w:ascii="Courier New" w:hAnsi="Courier New" w:cs="Courier New"/>
          <w:sz w:val="16"/>
          <w:szCs w:val="16"/>
          <w:rPrChange w:id="14071" w:author="Abhishek Deep Nigam" w:date="2015-10-26T01:01:00Z">
            <w:rPr>
              <w:ins w:id="14072" w:author="Abhishek Deep Nigam" w:date="2015-10-26T01:01:00Z"/>
              <w:rFonts w:ascii="Courier New" w:hAnsi="Courier New" w:cs="Courier New"/>
            </w:rPr>
          </w:rPrChange>
        </w:rPr>
      </w:pPr>
      <w:ins w:id="14073" w:author="Abhishek Deep Nigam" w:date="2015-10-26T01:01:00Z">
        <w:r w:rsidRPr="00073577">
          <w:rPr>
            <w:rFonts w:ascii="Courier New" w:hAnsi="Courier New" w:cs="Courier New"/>
            <w:sz w:val="16"/>
            <w:szCs w:val="16"/>
            <w:rPrChange w:id="14074" w:author="Abhishek Deep Nigam" w:date="2015-10-26T01:01:00Z">
              <w:rPr>
                <w:rFonts w:ascii="Courier New" w:hAnsi="Courier New" w:cs="Courier New"/>
              </w:rPr>
            </w:rPrChange>
          </w:rPr>
          <w:t>[4]-&gt;S(Backtracking)</w:t>
        </w:r>
      </w:ins>
    </w:p>
    <w:p w14:paraId="33413211" w14:textId="77777777" w:rsidR="00073577" w:rsidRPr="00073577" w:rsidRDefault="00073577" w:rsidP="00073577">
      <w:pPr>
        <w:spacing w:before="0" w:after="0"/>
        <w:rPr>
          <w:ins w:id="14075" w:author="Abhishek Deep Nigam" w:date="2015-10-26T01:01:00Z"/>
          <w:rFonts w:ascii="Courier New" w:hAnsi="Courier New" w:cs="Courier New"/>
          <w:sz w:val="16"/>
          <w:szCs w:val="16"/>
          <w:rPrChange w:id="14076" w:author="Abhishek Deep Nigam" w:date="2015-10-26T01:01:00Z">
            <w:rPr>
              <w:ins w:id="14077" w:author="Abhishek Deep Nigam" w:date="2015-10-26T01:01:00Z"/>
              <w:rFonts w:ascii="Courier New" w:hAnsi="Courier New" w:cs="Courier New"/>
            </w:rPr>
          </w:rPrChange>
        </w:rPr>
      </w:pPr>
      <w:ins w:id="14078" w:author="Abhishek Deep Nigam" w:date="2015-10-26T01:01:00Z">
        <w:r w:rsidRPr="00073577">
          <w:rPr>
            <w:rFonts w:ascii="Courier New" w:hAnsi="Courier New" w:cs="Courier New"/>
            <w:sz w:val="16"/>
            <w:szCs w:val="16"/>
            <w:rPrChange w:id="14079" w:author="Abhishek Deep Nigam" w:date="2015-10-26T01:01:00Z">
              <w:rPr>
                <w:rFonts w:ascii="Courier New" w:hAnsi="Courier New" w:cs="Courier New"/>
              </w:rPr>
            </w:rPrChange>
          </w:rPr>
          <w:t>[4]-&gt;Y(Backtracking)</w:t>
        </w:r>
      </w:ins>
    </w:p>
    <w:p w14:paraId="672A75DD" w14:textId="77777777" w:rsidR="00073577" w:rsidRPr="00073577" w:rsidRDefault="00073577" w:rsidP="00073577">
      <w:pPr>
        <w:spacing w:before="0" w:after="0"/>
        <w:rPr>
          <w:ins w:id="14080" w:author="Abhishek Deep Nigam" w:date="2015-10-26T01:01:00Z"/>
          <w:rFonts w:ascii="Courier New" w:hAnsi="Courier New" w:cs="Courier New"/>
          <w:sz w:val="16"/>
          <w:szCs w:val="16"/>
          <w:rPrChange w:id="14081" w:author="Abhishek Deep Nigam" w:date="2015-10-26T01:01:00Z">
            <w:rPr>
              <w:ins w:id="14082" w:author="Abhishek Deep Nigam" w:date="2015-10-26T01:01:00Z"/>
              <w:rFonts w:ascii="Courier New" w:hAnsi="Courier New" w:cs="Courier New"/>
            </w:rPr>
          </w:rPrChange>
        </w:rPr>
      </w:pPr>
      <w:ins w:id="14083" w:author="Abhishek Deep Nigam" w:date="2015-10-26T01:01:00Z">
        <w:r w:rsidRPr="00073577">
          <w:rPr>
            <w:rFonts w:ascii="Courier New" w:hAnsi="Courier New" w:cs="Courier New"/>
            <w:sz w:val="16"/>
            <w:szCs w:val="16"/>
            <w:rPrChange w:id="14084" w:author="Abhishek Deep Nigam" w:date="2015-10-26T01:01:00Z">
              <w:rPr>
                <w:rFonts w:ascii="Courier New" w:hAnsi="Courier New" w:cs="Courier New"/>
              </w:rPr>
            </w:rPrChange>
          </w:rPr>
          <w:t>[1]-&gt;O[2]-&gt;T[3]-&gt;T[4]-&gt;A(Backtracking)</w:t>
        </w:r>
      </w:ins>
    </w:p>
    <w:p w14:paraId="62F88842" w14:textId="77777777" w:rsidR="00073577" w:rsidRPr="00073577" w:rsidRDefault="00073577" w:rsidP="00073577">
      <w:pPr>
        <w:spacing w:before="0" w:after="0"/>
        <w:rPr>
          <w:ins w:id="14085" w:author="Abhishek Deep Nigam" w:date="2015-10-26T01:01:00Z"/>
          <w:rFonts w:ascii="Courier New" w:hAnsi="Courier New" w:cs="Courier New"/>
          <w:sz w:val="16"/>
          <w:szCs w:val="16"/>
          <w:rPrChange w:id="14086" w:author="Abhishek Deep Nigam" w:date="2015-10-26T01:01:00Z">
            <w:rPr>
              <w:ins w:id="14087" w:author="Abhishek Deep Nigam" w:date="2015-10-26T01:01:00Z"/>
              <w:rFonts w:ascii="Courier New" w:hAnsi="Courier New" w:cs="Courier New"/>
            </w:rPr>
          </w:rPrChange>
        </w:rPr>
      </w:pPr>
      <w:ins w:id="14088" w:author="Abhishek Deep Nigam" w:date="2015-10-26T01:01:00Z">
        <w:r w:rsidRPr="00073577">
          <w:rPr>
            <w:rFonts w:ascii="Courier New" w:hAnsi="Courier New" w:cs="Courier New"/>
            <w:sz w:val="16"/>
            <w:szCs w:val="16"/>
            <w:rPrChange w:id="14089" w:author="Abhishek Deep Nigam" w:date="2015-10-26T01:01:00Z">
              <w:rPr>
                <w:rFonts w:ascii="Courier New" w:hAnsi="Courier New" w:cs="Courier New"/>
              </w:rPr>
            </w:rPrChange>
          </w:rPr>
          <w:t>[4]-&gt;N(Backtracking)</w:t>
        </w:r>
      </w:ins>
    </w:p>
    <w:p w14:paraId="7390382C" w14:textId="77777777" w:rsidR="00073577" w:rsidRPr="00073577" w:rsidRDefault="00073577" w:rsidP="00073577">
      <w:pPr>
        <w:spacing w:before="0" w:after="0"/>
        <w:rPr>
          <w:ins w:id="14090" w:author="Abhishek Deep Nigam" w:date="2015-10-26T01:01:00Z"/>
          <w:rFonts w:ascii="Courier New" w:hAnsi="Courier New" w:cs="Courier New"/>
          <w:sz w:val="16"/>
          <w:szCs w:val="16"/>
          <w:rPrChange w:id="14091" w:author="Abhishek Deep Nigam" w:date="2015-10-26T01:01:00Z">
            <w:rPr>
              <w:ins w:id="14092" w:author="Abhishek Deep Nigam" w:date="2015-10-26T01:01:00Z"/>
              <w:rFonts w:ascii="Courier New" w:hAnsi="Courier New" w:cs="Courier New"/>
            </w:rPr>
          </w:rPrChange>
        </w:rPr>
      </w:pPr>
      <w:ins w:id="14093" w:author="Abhishek Deep Nigam" w:date="2015-10-26T01:01:00Z">
        <w:r w:rsidRPr="00073577">
          <w:rPr>
            <w:rFonts w:ascii="Courier New" w:hAnsi="Courier New" w:cs="Courier New"/>
            <w:sz w:val="16"/>
            <w:szCs w:val="16"/>
            <w:rPrChange w:id="14094" w:author="Abhishek Deep Nigam" w:date="2015-10-26T01:01:00Z">
              <w:rPr>
                <w:rFonts w:ascii="Courier New" w:hAnsi="Courier New" w:cs="Courier New"/>
              </w:rPr>
            </w:rPrChange>
          </w:rPr>
          <w:t>[4]-&gt;O(Backtracking)</w:t>
        </w:r>
      </w:ins>
    </w:p>
    <w:p w14:paraId="7EC7D4E9" w14:textId="77777777" w:rsidR="00073577" w:rsidRPr="00073577" w:rsidRDefault="00073577" w:rsidP="00073577">
      <w:pPr>
        <w:spacing w:before="0" w:after="0"/>
        <w:rPr>
          <w:ins w:id="14095" w:author="Abhishek Deep Nigam" w:date="2015-10-26T01:01:00Z"/>
          <w:rFonts w:ascii="Courier New" w:hAnsi="Courier New" w:cs="Courier New"/>
          <w:sz w:val="16"/>
          <w:szCs w:val="16"/>
          <w:rPrChange w:id="14096" w:author="Abhishek Deep Nigam" w:date="2015-10-26T01:01:00Z">
            <w:rPr>
              <w:ins w:id="14097" w:author="Abhishek Deep Nigam" w:date="2015-10-26T01:01:00Z"/>
              <w:rFonts w:ascii="Courier New" w:hAnsi="Courier New" w:cs="Courier New"/>
            </w:rPr>
          </w:rPrChange>
        </w:rPr>
      </w:pPr>
      <w:ins w:id="14098" w:author="Abhishek Deep Nigam" w:date="2015-10-26T01:01:00Z">
        <w:r w:rsidRPr="00073577">
          <w:rPr>
            <w:rFonts w:ascii="Courier New" w:hAnsi="Courier New" w:cs="Courier New"/>
            <w:sz w:val="16"/>
            <w:szCs w:val="16"/>
            <w:rPrChange w:id="14099" w:author="Abhishek Deep Nigam" w:date="2015-10-26T01:01:00Z">
              <w:rPr>
                <w:rFonts w:ascii="Courier New" w:hAnsi="Courier New" w:cs="Courier New"/>
              </w:rPr>
            </w:rPrChange>
          </w:rPr>
          <w:t>[4]-&gt;P(Backtracking)</w:t>
        </w:r>
      </w:ins>
    </w:p>
    <w:p w14:paraId="533FE242" w14:textId="77777777" w:rsidR="00073577" w:rsidRPr="00073577" w:rsidRDefault="00073577" w:rsidP="00073577">
      <w:pPr>
        <w:spacing w:before="0" w:after="0"/>
        <w:rPr>
          <w:ins w:id="14100" w:author="Abhishek Deep Nigam" w:date="2015-10-26T01:01:00Z"/>
          <w:rFonts w:ascii="Courier New" w:hAnsi="Courier New" w:cs="Courier New"/>
          <w:sz w:val="16"/>
          <w:szCs w:val="16"/>
          <w:rPrChange w:id="14101" w:author="Abhishek Deep Nigam" w:date="2015-10-26T01:01:00Z">
            <w:rPr>
              <w:ins w:id="14102" w:author="Abhishek Deep Nigam" w:date="2015-10-26T01:01:00Z"/>
              <w:rFonts w:ascii="Courier New" w:hAnsi="Courier New" w:cs="Courier New"/>
            </w:rPr>
          </w:rPrChange>
        </w:rPr>
      </w:pPr>
      <w:ins w:id="14103" w:author="Abhishek Deep Nigam" w:date="2015-10-26T01:01:00Z">
        <w:r w:rsidRPr="00073577">
          <w:rPr>
            <w:rFonts w:ascii="Courier New" w:hAnsi="Courier New" w:cs="Courier New"/>
            <w:sz w:val="16"/>
            <w:szCs w:val="16"/>
            <w:rPrChange w:id="14104" w:author="Abhishek Deep Nigam" w:date="2015-10-26T01:01:00Z">
              <w:rPr>
                <w:rFonts w:ascii="Courier New" w:hAnsi="Courier New" w:cs="Courier New"/>
              </w:rPr>
            </w:rPrChange>
          </w:rPr>
          <w:t>[4]-&gt;Q(Backtracking)</w:t>
        </w:r>
      </w:ins>
    </w:p>
    <w:p w14:paraId="54D7E24E" w14:textId="77777777" w:rsidR="00073577" w:rsidRPr="00073577" w:rsidRDefault="00073577" w:rsidP="00073577">
      <w:pPr>
        <w:spacing w:before="0" w:after="0"/>
        <w:rPr>
          <w:ins w:id="14105" w:author="Abhishek Deep Nigam" w:date="2015-10-26T01:01:00Z"/>
          <w:rFonts w:ascii="Courier New" w:hAnsi="Courier New" w:cs="Courier New"/>
          <w:sz w:val="16"/>
          <w:szCs w:val="16"/>
          <w:rPrChange w:id="14106" w:author="Abhishek Deep Nigam" w:date="2015-10-26T01:01:00Z">
            <w:rPr>
              <w:ins w:id="14107" w:author="Abhishek Deep Nigam" w:date="2015-10-26T01:01:00Z"/>
              <w:rFonts w:ascii="Courier New" w:hAnsi="Courier New" w:cs="Courier New"/>
            </w:rPr>
          </w:rPrChange>
        </w:rPr>
      </w:pPr>
      <w:ins w:id="14108" w:author="Abhishek Deep Nigam" w:date="2015-10-26T01:01:00Z">
        <w:r w:rsidRPr="00073577">
          <w:rPr>
            <w:rFonts w:ascii="Courier New" w:hAnsi="Courier New" w:cs="Courier New"/>
            <w:sz w:val="16"/>
            <w:szCs w:val="16"/>
            <w:rPrChange w:id="14109" w:author="Abhishek Deep Nigam" w:date="2015-10-26T01:01:00Z">
              <w:rPr>
                <w:rFonts w:ascii="Courier New" w:hAnsi="Courier New" w:cs="Courier New"/>
              </w:rPr>
            </w:rPrChange>
          </w:rPr>
          <w:t>[4]-&gt;S(Backtracking)</w:t>
        </w:r>
      </w:ins>
    </w:p>
    <w:p w14:paraId="7911AC7D" w14:textId="77777777" w:rsidR="00073577" w:rsidRPr="00073577" w:rsidRDefault="00073577" w:rsidP="00073577">
      <w:pPr>
        <w:spacing w:before="0" w:after="0"/>
        <w:rPr>
          <w:ins w:id="14110" w:author="Abhishek Deep Nigam" w:date="2015-10-26T01:01:00Z"/>
          <w:rFonts w:ascii="Courier New" w:hAnsi="Courier New" w:cs="Courier New"/>
          <w:sz w:val="16"/>
          <w:szCs w:val="16"/>
          <w:rPrChange w:id="14111" w:author="Abhishek Deep Nigam" w:date="2015-10-26T01:01:00Z">
            <w:rPr>
              <w:ins w:id="14112" w:author="Abhishek Deep Nigam" w:date="2015-10-26T01:01:00Z"/>
              <w:rFonts w:ascii="Courier New" w:hAnsi="Courier New" w:cs="Courier New"/>
            </w:rPr>
          </w:rPrChange>
        </w:rPr>
      </w:pPr>
      <w:ins w:id="14113" w:author="Abhishek Deep Nigam" w:date="2015-10-26T01:01:00Z">
        <w:r w:rsidRPr="00073577">
          <w:rPr>
            <w:rFonts w:ascii="Courier New" w:hAnsi="Courier New" w:cs="Courier New"/>
            <w:sz w:val="16"/>
            <w:szCs w:val="16"/>
            <w:rPrChange w:id="14114" w:author="Abhishek Deep Nigam" w:date="2015-10-26T01:01:00Z">
              <w:rPr>
                <w:rFonts w:ascii="Courier New" w:hAnsi="Courier New" w:cs="Courier New"/>
              </w:rPr>
            </w:rPrChange>
          </w:rPr>
          <w:t>[4]-&gt;Y(Backtracking)</w:t>
        </w:r>
      </w:ins>
    </w:p>
    <w:p w14:paraId="361335AA" w14:textId="77777777" w:rsidR="00073577" w:rsidRPr="00073577" w:rsidRDefault="00073577" w:rsidP="00073577">
      <w:pPr>
        <w:spacing w:before="0" w:after="0"/>
        <w:rPr>
          <w:ins w:id="14115" w:author="Abhishek Deep Nigam" w:date="2015-10-26T01:01:00Z"/>
          <w:rFonts w:ascii="Courier New" w:hAnsi="Courier New" w:cs="Courier New"/>
          <w:sz w:val="16"/>
          <w:szCs w:val="16"/>
          <w:rPrChange w:id="14116" w:author="Abhishek Deep Nigam" w:date="2015-10-26T01:01:00Z">
            <w:rPr>
              <w:ins w:id="14117" w:author="Abhishek Deep Nigam" w:date="2015-10-26T01:01:00Z"/>
              <w:rFonts w:ascii="Courier New" w:hAnsi="Courier New" w:cs="Courier New"/>
            </w:rPr>
          </w:rPrChange>
        </w:rPr>
      </w:pPr>
      <w:ins w:id="14118" w:author="Abhishek Deep Nigam" w:date="2015-10-26T01:01:00Z">
        <w:r w:rsidRPr="00073577">
          <w:rPr>
            <w:rFonts w:ascii="Courier New" w:hAnsi="Courier New" w:cs="Courier New"/>
            <w:sz w:val="16"/>
            <w:szCs w:val="16"/>
            <w:rPrChange w:id="14119" w:author="Abhishek Deep Nigam" w:date="2015-10-26T01:01:00Z">
              <w:rPr>
                <w:rFonts w:ascii="Courier New" w:hAnsi="Courier New" w:cs="Courier New"/>
              </w:rPr>
            </w:rPrChange>
          </w:rPr>
          <w:t>[1]-&gt;P[2]-&gt;T[3]-&gt;T[4]-&gt;A(Backtracking)</w:t>
        </w:r>
      </w:ins>
    </w:p>
    <w:p w14:paraId="19FE9726" w14:textId="77777777" w:rsidR="00073577" w:rsidRPr="00073577" w:rsidRDefault="00073577" w:rsidP="00073577">
      <w:pPr>
        <w:spacing w:before="0" w:after="0"/>
        <w:rPr>
          <w:ins w:id="14120" w:author="Abhishek Deep Nigam" w:date="2015-10-26T01:01:00Z"/>
          <w:rFonts w:ascii="Courier New" w:hAnsi="Courier New" w:cs="Courier New"/>
          <w:sz w:val="16"/>
          <w:szCs w:val="16"/>
          <w:rPrChange w:id="14121" w:author="Abhishek Deep Nigam" w:date="2015-10-26T01:01:00Z">
            <w:rPr>
              <w:ins w:id="14122" w:author="Abhishek Deep Nigam" w:date="2015-10-26T01:01:00Z"/>
              <w:rFonts w:ascii="Courier New" w:hAnsi="Courier New" w:cs="Courier New"/>
            </w:rPr>
          </w:rPrChange>
        </w:rPr>
      </w:pPr>
      <w:ins w:id="14123" w:author="Abhishek Deep Nigam" w:date="2015-10-26T01:01:00Z">
        <w:r w:rsidRPr="00073577">
          <w:rPr>
            <w:rFonts w:ascii="Courier New" w:hAnsi="Courier New" w:cs="Courier New"/>
            <w:sz w:val="16"/>
            <w:szCs w:val="16"/>
            <w:rPrChange w:id="14124" w:author="Abhishek Deep Nigam" w:date="2015-10-26T01:01:00Z">
              <w:rPr>
                <w:rFonts w:ascii="Courier New" w:hAnsi="Courier New" w:cs="Courier New"/>
              </w:rPr>
            </w:rPrChange>
          </w:rPr>
          <w:t>[4]-&gt;N(Backtracking)</w:t>
        </w:r>
      </w:ins>
    </w:p>
    <w:p w14:paraId="56F93EDB" w14:textId="77777777" w:rsidR="00073577" w:rsidRPr="00073577" w:rsidRDefault="00073577" w:rsidP="00073577">
      <w:pPr>
        <w:spacing w:before="0" w:after="0"/>
        <w:rPr>
          <w:ins w:id="14125" w:author="Abhishek Deep Nigam" w:date="2015-10-26T01:01:00Z"/>
          <w:rFonts w:ascii="Courier New" w:hAnsi="Courier New" w:cs="Courier New"/>
          <w:sz w:val="16"/>
          <w:szCs w:val="16"/>
          <w:rPrChange w:id="14126" w:author="Abhishek Deep Nigam" w:date="2015-10-26T01:01:00Z">
            <w:rPr>
              <w:ins w:id="14127" w:author="Abhishek Deep Nigam" w:date="2015-10-26T01:01:00Z"/>
              <w:rFonts w:ascii="Courier New" w:hAnsi="Courier New" w:cs="Courier New"/>
            </w:rPr>
          </w:rPrChange>
        </w:rPr>
      </w:pPr>
      <w:ins w:id="14128" w:author="Abhishek Deep Nigam" w:date="2015-10-26T01:01:00Z">
        <w:r w:rsidRPr="00073577">
          <w:rPr>
            <w:rFonts w:ascii="Courier New" w:hAnsi="Courier New" w:cs="Courier New"/>
            <w:sz w:val="16"/>
            <w:szCs w:val="16"/>
            <w:rPrChange w:id="14129" w:author="Abhishek Deep Nigam" w:date="2015-10-26T01:01:00Z">
              <w:rPr>
                <w:rFonts w:ascii="Courier New" w:hAnsi="Courier New" w:cs="Courier New"/>
              </w:rPr>
            </w:rPrChange>
          </w:rPr>
          <w:t>[4]-&gt;O(Backtracking)</w:t>
        </w:r>
      </w:ins>
    </w:p>
    <w:p w14:paraId="32ED3E49" w14:textId="77777777" w:rsidR="00073577" w:rsidRPr="00073577" w:rsidRDefault="00073577" w:rsidP="00073577">
      <w:pPr>
        <w:spacing w:before="0" w:after="0"/>
        <w:rPr>
          <w:ins w:id="14130" w:author="Abhishek Deep Nigam" w:date="2015-10-26T01:01:00Z"/>
          <w:rFonts w:ascii="Courier New" w:hAnsi="Courier New" w:cs="Courier New"/>
          <w:sz w:val="16"/>
          <w:szCs w:val="16"/>
          <w:rPrChange w:id="14131" w:author="Abhishek Deep Nigam" w:date="2015-10-26T01:01:00Z">
            <w:rPr>
              <w:ins w:id="14132" w:author="Abhishek Deep Nigam" w:date="2015-10-26T01:01:00Z"/>
              <w:rFonts w:ascii="Courier New" w:hAnsi="Courier New" w:cs="Courier New"/>
            </w:rPr>
          </w:rPrChange>
        </w:rPr>
      </w:pPr>
      <w:ins w:id="14133" w:author="Abhishek Deep Nigam" w:date="2015-10-26T01:01:00Z">
        <w:r w:rsidRPr="00073577">
          <w:rPr>
            <w:rFonts w:ascii="Courier New" w:hAnsi="Courier New" w:cs="Courier New"/>
            <w:sz w:val="16"/>
            <w:szCs w:val="16"/>
            <w:rPrChange w:id="14134" w:author="Abhishek Deep Nigam" w:date="2015-10-26T01:01:00Z">
              <w:rPr>
                <w:rFonts w:ascii="Courier New" w:hAnsi="Courier New" w:cs="Courier New"/>
              </w:rPr>
            </w:rPrChange>
          </w:rPr>
          <w:t>[4]-&gt;P(Backtracking)</w:t>
        </w:r>
      </w:ins>
    </w:p>
    <w:p w14:paraId="527B517B" w14:textId="77777777" w:rsidR="00073577" w:rsidRPr="00073577" w:rsidRDefault="00073577" w:rsidP="00073577">
      <w:pPr>
        <w:spacing w:before="0" w:after="0"/>
        <w:rPr>
          <w:ins w:id="14135" w:author="Abhishek Deep Nigam" w:date="2015-10-26T01:01:00Z"/>
          <w:rFonts w:ascii="Courier New" w:hAnsi="Courier New" w:cs="Courier New"/>
          <w:sz w:val="16"/>
          <w:szCs w:val="16"/>
          <w:rPrChange w:id="14136" w:author="Abhishek Deep Nigam" w:date="2015-10-26T01:01:00Z">
            <w:rPr>
              <w:ins w:id="14137" w:author="Abhishek Deep Nigam" w:date="2015-10-26T01:01:00Z"/>
              <w:rFonts w:ascii="Courier New" w:hAnsi="Courier New" w:cs="Courier New"/>
            </w:rPr>
          </w:rPrChange>
        </w:rPr>
      </w:pPr>
      <w:ins w:id="14138" w:author="Abhishek Deep Nigam" w:date="2015-10-26T01:01:00Z">
        <w:r w:rsidRPr="00073577">
          <w:rPr>
            <w:rFonts w:ascii="Courier New" w:hAnsi="Courier New" w:cs="Courier New"/>
            <w:sz w:val="16"/>
            <w:szCs w:val="16"/>
            <w:rPrChange w:id="14139" w:author="Abhishek Deep Nigam" w:date="2015-10-26T01:01:00Z">
              <w:rPr>
                <w:rFonts w:ascii="Courier New" w:hAnsi="Courier New" w:cs="Courier New"/>
              </w:rPr>
            </w:rPrChange>
          </w:rPr>
          <w:t>[4]-&gt;Q(Backtracking)</w:t>
        </w:r>
      </w:ins>
    </w:p>
    <w:p w14:paraId="5FF1C927" w14:textId="77777777" w:rsidR="00073577" w:rsidRPr="00073577" w:rsidRDefault="00073577" w:rsidP="00073577">
      <w:pPr>
        <w:spacing w:before="0" w:after="0"/>
        <w:rPr>
          <w:ins w:id="14140" w:author="Abhishek Deep Nigam" w:date="2015-10-26T01:01:00Z"/>
          <w:rFonts w:ascii="Courier New" w:hAnsi="Courier New" w:cs="Courier New"/>
          <w:sz w:val="16"/>
          <w:szCs w:val="16"/>
          <w:rPrChange w:id="14141" w:author="Abhishek Deep Nigam" w:date="2015-10-26T01:01:00Z">
            <w:rPr>
              <w:ins w:id="14142" w:author="Abhishek Deep Nigam" w:date="2015-10-26T01:01:00Z"/>
              <w:rFonts w:ascii="Courier New" w:hAnsi="Courier New" w:cs="Courier New"/>
            </w:rPr>
          </w:rPrChange>
        </w:rPr>
      </w:pPr>
      <w:ins w:id="14143" w:author="Abhishek Deep Nigam" w:date="2015-10-26T01:01:00Z">
        <w:r w:rsidRPr="00073577">
          <w:rPr>
            <w:rFonts w:ascii="Courier New" w:hAnsi="Courier New" w:cs="Courier New"/>
            <w:sz w:val="16"/>
            <w:szCs w:val="16"/>
            <w:rPrChange w:id="14144" w:author="Abhishek Deep Nigam" w:date="2015-10-26T01:01:00Z">
              <w:rPr>
                <w:rFonts w:ascii="Courier New" w:hAnsi="Courier New" w:cs="Courier New"/>
              </w:rPr>
            </w:rPrChange>
          </w:rPr>
          <w:t>[4]-&gt;S(Backtracking)</w:t>
        </w:r>
      </w:ins>
    </w:p>
    <w:p w14:paraId="59BEC578" w14:textId="77777777" w:rsidR="00073577" w:rsidRPr="00073577" w:rsidRDefault="00073577" w:rsidP="00073577">
      <w:pPr>
        <w:spacing w:before="0" w:after="0"/>
        <w:rPr>
          <w:ins w:id="14145" w:author="Abhishek Deep Nigam" w:date="2015-10-26T01:01:00Z"/>
          <w:rFonts w:ascii="Courier New" w:hAnsi="Courier New" w:cs="Courier New"/>
          <w:sz w:val="16"/>
          <w:szCs w:val="16"/>
          <w:rPrChange w:id="14146" w:author="Abhishek Deep Nigam" w:date="2015-10-26T01:01:00Z">
            <w:rPr>
              <w:ins w:id="14147" w:author="Abhishek Deep Nigam" w:date="2015-10-26T01:01:00Z"/>
              <w:rFonts w:ascii="Courier New" w:hAnsi="Courier New" w:cs="Courier New"/>
            </w:rPr>
          </w:rPrChange>
        </w:rPr>
      </w:pPr>
      <w:ins w:id="14148" w:author="Abhishek Deep Nigam" w:date="2015-10-26T01:01:00Z">
        <w:r w:rsidRPr="00073577">
          <w:rPr>
            <w:rFonts w:ascii="Courier New" w:hAnsi="Courier New" w:cs="Courier New"/>
            <w:sz w:val="16"/>
            <w:szCs w:val="16"/>
            <w:rPrChange w:id="14149" w:author="Abhishek Deep Nigam" w:date="2015-10-26T01:01:00Z">
              <w:rPr>
                <w:rFonts w:ascii="Courier New" w:hAnsi="Courier New" w:cs="Courier New"/>
              </w:rPr>
            </w:rPrChange>
          </w:rPr>
          <w:t>[4]-&gt;Y(Backtracking)</w:t>
        </w:r>
      </w:ins>
    </w:p>
    <w:p w14:paraId="06AA6071" w14:textId="77777777" w:rsidR="00073577" w:rsidRPr="00073577" w:rsidRDefault="00073577" w:rsidP="00073577">
      <w:pPr>
        <w:spacing w:before="0" w:after="0"/>
        <w:rPr>
          <w:ins w:id="14150" w:author="Abhishek Deep Nigam" w:date="2015-10-26T01:01:00Z"/>
          <w:rFonts w:ascii="Courier New" w:hAnsi="Courier New" w:cs="Courier New"/>
          <w:sz w:val="16"/>
          <w:szCs w:val="16"/>
          <w:rPrChange w:id="14151" w:author="Abhishek Deep Nigam" w:date="2015-10-26T01:01:00Z">
            <w:rPr>
              <w:ins w:id="14152" w:author="Abhishek Deep Nigam" w:date="2015-10-26T01:01:00Z"/>
              <w:rFonts w:ascii="Courier New" w:hAnsi="Courier New" w:cs="Courier New"/>
            </w:rPr>
          </w:rPrChange>
        </w:rPr>
      </w:pPr>
      <w:ins w:id="14153" w:author="Abhishek Deep Nigam" w:date="2015-10-26T01:01:00Z">
        <w:r w:rsidRPr="00073577">
          <w:rPr>
            <w:rFonts w:ascii="Courier New" w:hAnsi="Courier New" w:cs="Courier New"/>
            <w:sz w:val="16"/>
            <w:szCs w:val="16"/>
            <w:rPrChange w:id="14154" w:author="Abhishek Deep Nigam" w:date="2015-10-26T01:01:00Z">
              <w:rPr>
                <w:rFonts w:ascii="Courier New" w:hAnsi="Courier New" w:cs="Courier New"/>
              </w:rPr>
            </w:rPrChange>
          </w:rPr>
          <w:t>[1]-&gt;R[2]-&gt;T[3]-&gt;T[4]-&gt;A(Backtracking)</w:t>
        </w:r>
      </w:ins>
    </w:p>
    <w:p w14:paraId="51428C57" w14:textId="77777777" w:rsidR="00073577" w:rsidRPr="00073577" w:rsidRDefault="00073577" w:rsidP="00073577">
      <w:pPr>
        <w:spacing w:before="0" w:after="0"/>
        <w:rPr>
          <w:ins w:id="14155" w:author="Abhishek Deep Nigam" w:date="2015-10-26T01:01:00Z"/>
          <w:rFonts w:ascii="Courier New" w:hAnsi="Courier New" w:cs="Courier New"/>
          <w:sz w:val="16"/>
          <w:szCs w:val="16"/>
          <w:rPrChange w:id="14156" w:author="Abhishek Deep Nigam" w:date="2015-10-26T01:01:00Z">
            <w:rPr>
              <w:ins w:id="14157" w:author="Abhishek Deep Nigam" w:date="2015-10-26T01:01:00Z"/>
              <w:rFonts w:ascii="Courier New" w:hAnsi="Courier New" w:cs="Courier New"/>
            </w:rPr>
          </w:rPrChange>
        </w:rPr>
      </w:pPr>
      <w:ins w:id="14158" w:author="Abhishek Deep Nigam" w:date="2015-10-26T01:01:00Z">
        <w:r w:rsidRPr="00073577">
          <w:rPr>
            <w:rFonts w:ascii="Courier New" w:hAnsi="Courier New" w:cs="Courier New"/>
            <w:sz w:val="16"/>
            <w:szCs w:val="16"/>
            <w:rPrChange w:id="14159" w:author="Abhishek Deep Nigam" w:date="2015-10-26T01:01:00Z">
              <w:rPr>
                <w:rFonts w:ascii="Courier New" w:hAnsi="Courier New" w:cs="Courier New"/>
              </w:rPr>
            </w:rPrChange>
          </w:rPr>
          <w:t>[4]-&gt;N(Backtracking)</w:t>
        </w:r>
      </w:ins>
    </w:p>
    <w:p w14:paraId="010ED5C7" w14:textId="77777777" w:rsidR="00073577" w:rsidRPr="00073577" w:rsidRDefault="00073577" w:rsidP="00073577">
      <w:pPr>
        <w:spacing w:before="0" w:after="0"/>
        <w:rPr>
          <w:ins w:id="14160" w:author="Abhishek Deep Nigam" w:date="2015-10-26T01:01:00Z"/>
          <w:rFonts w:ascii="Courier New" w:hAnsi="Courier New" w:cs="Courier New"/>
          <w:sz w:val="16"/>
          <w:szCs w:val="16"/>
          <w:rPrChange w:id="14161" w:author="Abhishek Deep Nigam" w:date="2015-10-26T01:01:00Z">
            <w:rPr>
              <w:ins w:id="14162" w:author="Abhishek Deep Nigam" w:date="2015-10-26T01:01:00Z"/>
              <w:rFonts w:ascii="Courier New" w:hAnsi="Courier New" w:cs="Courier New"/>
            </w:rPr>
          </w:rPrChange>
        </w:rPr>
      </w:pPr>
      <w:ins w:id="14163" w:author="Abhishek Deep Nigam" w:date="2015-10-26T01:01:00Z">
        <w:r w:rsidRPr="00073577">
          <w:rPr>
            <w:rFonts w:ascii="Courier New" w:hAnsi="Courier New" w:cs="Courier New"/>
            <w:sz w:val="16"/>
            <w:szCs w:val="16"/>
            <w:rPrChange w:id="14164" w:author="Abhishek Deep Nigam" w:date="2015-10-26T01:01:00Z">
              <w:rPr>
                <w:rFonts w:ascii="Courier New" w:hAnsi="Courier New" w:cs="Courier New"/>
              </w:rPr>
            </w:rPrChange>
          </w:rPr>
          <w:t>[4]-&gt;O(Backtracking)</w:t>
        </w:r>
      </w:ins>
    </w:p>
    <w:p w14:paraId="312BE38C" w14:textId="77777777" w:rsidR="00073577" w:rsidRPr="00073577" w:rsidRDefault="00073577" w:rsidP="00073577">
      <w:pPr>
        <w:spacing w:before="0" w:after="0"/>
        <w:rPr>
          <w:ins w:id="14165" w:author="Abhishek Deep Nigam" w:date="2015-10-26T01:01:00Z"/>
          <w:rFonts w:ascii="Courier New" w:hAnsi="Courier New" w:cs="Courier New"/>
          <w:sz w:val="16"/>
          <w:szCs w:val="16"/>
          <w:rPrChange w:id="14166" w:author="Abhishek Deep Nigam" w:date="2015-10-26T01:01:00Z">
            <w:rPr>
              <w:ins w:id="14167" w:author="Abhishek Deep Nigam" w:date="2015-10-26T01:01:00Z"/>
              <w:rFonts w:ascii="Courier New" w:hAnsi="Courier New" w:cs="Courier New"/>
            </w:rPr>
          </w:rPrChange>
        </w:rPr>
      </w:pPr>
      <w:ins w:id="14168" w:author="Abhishek Deep Nigam" w:date="2015-10-26T01:01:00Z">
        <w:r w:rsidRPr="00073577">
          <w:rPr>
            <w:rFonts w:ascii="Courier New" w:hAnsi="Courier New" w:cs="Courier New"/>
            <w:sz w:val="16"/>
            <w:szCs w:val="16"/>
            <w:rPrChange w:id="14169" w:author="Abhishek Deep Nigam" w:date="2015-10-26T01:01:00Z">
              <w:rPr>
                <w:rFonts w:ascii="Courier New" w:hAnsi="Courier New" w:cs="Courier New"/>
              </w:rPr>
            </w:rPrChange>
          </w:rPr>
          <w:t>[4]-&gt;P(Backtracking)</w:t>
        </w:r>
      </w:ins>
    </w:p>
    <w:p w14:paraId="7BC54ACC" w14:textId="77777777" w:rsidR="00073577" w:rsidRPr="00073577" w:rsidRDefault="00073577" w:rsidP="00073577">
      <w:pPr>
        <w:spacing w:before="0" w:after="0"/>
        <w:rPr>
          <w:ins w:id="14170" w:author="Abhishek Deep Nigam" w:date="2015-10-26T01:01:00Z"/>
          <w:rFonts w:ascii="Courier New" w:hAnsi="Courier New" w:cs="Courier New"/>
          <w:sz w:val="16"/>
          <w:szCs w:val="16"/>
          <w:rPrChange w:id="14171" w:author="Abhishek Deep Nigam" w:date="2015-10-26T01:01:00Z">
            <w:rPr>
              <w:ins w:id="14172" w:author="Abhishek Deep Nigam" w:date="2015-10-26T01:01:00Z"/>
              <w:rFonts w:ascii="Courier New" w:hAnsi="Courier New" w:cs="Courier New"/>
            </w:rPr>
          </w:rPrChange>
        </w:rPr>
      </w:pPr>
      <w:ins w:id="14173" w:author="Abhishek Deep Nigam" w:date="2015-10-26T01:01:00Z">
        <w:r w:rsidRPr="00073577">
          <w:rPr>
            <w:rFonts w:ascii="Courier New" w:hAnsi="Courier New" w:cs="Courier New"/>
            <w:sz w:val="16"/>
            <w:szCs w:val="16"/>
            <w:rPrChange w:id="14174" w:author="Abhishek Deep Nigam" w:date="2015-10-26T01:01:00Z">
              <w:rPr>
                <w:rFonts w:ascii="Courier New" w:hAnsi="Courier New" w:cs="Courier New"/>
              </w:rPr>
            </w:rPrChange>
          </w:rPr>
          <w:t>[4]-&gt;Q(Backtracking)</w:t>
        </w:r>
      </w:ins>
    </w:p>
    <w:p w14:paraId="5AD370C0" w14:textId="77777777" w:rsidR="00073577" w:rsidRPr="00073577" w:rsidRDefault="00073577" w:rsidP="00073577">
      <w:pPr>
        <w:spacing w:before="0" w:after="0"/>
        <w:rPr>
          <w:ins w:id="14175" w:author="Abhishek Deep Nigam" w:date="2015-10-26T01:01:00Z"/>
          <w:rFonts w:ascii="Courier New" w:hAnsi="Courier New" w:cs="Courier New"/>
          <w:sz w:val="16"/>
          <w:szCs w:val="16"/>
          <w:rPrChange w:id="14176" w:author="Abhishek Deep Nigam" w:date="2015-10-26T01:01:00Z">
            <w:rPr>
              <w:ins w:id="14177" w:author="Abhishek Deep Nigam" w:date="2015-10-26T01:01:00Z"/>
              <w:rFonts w:ascii="Courier New" w:hAnsi="Courier New" w:cs="Courier New"/>
            </w:rPr>
          </w:rPrChange>
        </w:rPr>
      </w:pPr>
      <w:ins w:id="14178" w:author="Abhishek Deep Nigam" w:date="2015-10-26T01:01:00Z">
        <w:r w:rsidRPr="00073577">
          <w:rPr>
            <w:rFonts w:ascii="Courier New" w:hAnsi="Courier New" w:cs="Courier New"/>
            <w:sz w:val="16"/>
            <w:szCs w:val="16"/>
            <w:rPrChange w:id="14179" w:author="Abhishek Deep Nigam" w:date="2015-10-26T01:01:00Z">
              <w:rPr>
                <w:rFonts w:ascii="Courier New" w:hAnsi="Courier New" w:cs="Courier New"/>
              </w:rPr>
            </w:rPrChange>
          </w:rPr>
          <w:t>[4]-&gt;S(Backtracking)</w:t>
        </w:r>
      </w:ins>
    </w:p>
    <w:p w14:paraId="7C9968E9" w14:textId="77777777" w:rsidR="00073577" w:rsidRPr="00073577" w:rsidRDefault="00073577" w:rsidP="00073577">
      <w:pPr>
        <w:spacing w:before="0" w:after="0"/>
        <w:rPr>
          <w:ins w:id="14180" w:author="Abhishek Deep Nigam" w:date="2015-10-26T01:01:00Z"/>
          <w:rFonts w:ascii="Courier New" w:hAnsi="Courier New" w:cs="Courier New"/>
          <w:sz w:val="16"/>
          <w:szCs w:val="16"/>
          <w:rPrChange w:id="14181" w:author="Abhishek Deep Nigam" w:date="2015-10-26T01:01:00Z">
            <w:rPr>
              <w:ins w:id="14182" w:author="Abhishek Deep Nigam" w:date="2015-10-26T01:01:00Z"/>
              <w:rFonts w:ascii="Courier New" w:hAnsi="Courier New" w:cs="Courier New"/>
            </w:rPr>
          </w:rPrChange>
        </w:rPr>
      </w:pPr>
      <w:ins w:id="14183" w:author="Abhishek Deep Nigam" w:date="2015-10-26T01:01:00Z">
        <w:r w:rsidRPr="00073577">
          <w:rPr>
            <w:rFonts w:ascii="Courier New" w:hAnsi="Courier New" w:cs="Courier New"/>
            <w:sz w:val="16"/>
            <w:szCs w:val="16"/>
            <w:rPrChange w:id="14184" w:author="Abhishek Deep Nigam" w:date="2015-10-26T01:01:00Z">
              <w:rPr>
                <w:rFonts w:ascii="Courier New" w:hAnsi="Courier New" w:cs="Courier New"/>
              </w:rPr>
            </w:rPrChange>
          </w:rPr>
          <w:t>[4]-&gt;Y(Backtracking)</w:t>
        </w:r>
      </w:ins>
    </w:p>
    <w:p w14:paraId="245AB9D1" w14:textId="77777777" w:rsidR="00073577" w:rsidRPr="00073577" w:rsidRDefault="00073577" w:rsidP="00073577">
      <w:pPr>
        <w:spacing w:before="0" w:after="0"/>
        <w:rPr>
          <w:ins w:id="14185" w:author="Abhishek Deep Nigam" w:date="2015-10-26T01:01:00Z"/>
          <w:rFonts w:ascii="Courier New" w:hAnsi="Courier New" w:cs="Courier New"/>
          <w:sz w:val="16"/>
          <w:szCs w:val="16"/>
          <w:rPrChange w:id="14186" w:author="Abhishek Deep Nigam" w:date="2015-10-26T01:01:00Z">
            <w:rPr>
              <w:ins w:id="14187" w:author="Abhishek Deep Nigam" w:date="2015-10-26T01:01:00Z"/>
              <w:rFonts w:ascii="Courier New" w:hAnsi="Courier New" w:cs="Courier New"/>
            </w:rPr>
          </w:rPrChange>
        </w:rPr>
      </w:pPr>
      <w:ins w:id="14188" w:author="Abhishek Deep Nigam" w:date="2015-10-26T01:01:00Z">
        <w:r w:rsidRPr="00073577">
          <w:rPr>
            <w:rFonts w:ascii="Courier New" w:hAnsi="Courier New" w:cs="Courier New"/>
            <w:sz w:val="16"/>
            <w:szCs w:val="16"/>
            <w:rPrChange w:id="14189" w:author="Abhishek Deep Nigam" w:date="2015-10-26T01:01:00Z">
              <w:rPr>
                <w:rFonts w:ascii="Courier New" w:hAnsi="Courier New" w:cs="Courier New"/>
              </w:rPr>
            </w:rPrChange>
          </w:rPr>
          <w:t>[1]-&gt;S[2]-&gt;T[3]-&gt;T[4]-&gt;A(Backtracking)</w:t>
        </w:r>
      </w:ins>
    </w:p>
    <w:p w14:paraId="4797547A" w14:textId="77777777" w:rsidR="00073577" w:rsidRPr="00073577" w:rsidRDefault="00073577" w:rsidP="00073577">
      <w:pPr>
        <w:spacing w:before="0" w:after="0"/>
        <w:rPr>
          <w:ins w:id="14190" w:author="Abhishek Deep Nigam" w:date="2015-10-26T01:01:00Z"/>
          <w:rFonts w:ascii="Courier New" w:hAnsi="Courier New" w:cs="Courier New"/>
          <w:sz w:val="16"/>
          <w:szCs w:val="16"/>
          <w:rPrChange w:id="14191" w:author="Abhishek Deep Nigam" w:date="2015-10-26T01:01:00Z">
            <w:rPr>
              <w:ins w:id="14192" w:author="Abhishek Deep Nigam" w:date="2015-10-26T01:01:00Z"/>
              <w:rFonts w:ascii="Courier New" w:hAnsi="Courier New" w:cs="Courier New"/>
            </w:rPr>
          </w:rPrChange>
        </w:rPr>
      </w:pPr>
      <w:ins w:id="14193" w:author="Abhishek Deep Nigam" w:date="2015-10-26T01:01:00Z">
        <w:r w:rsidRPr="00073577">
          <w:rPr>
            <w:rFonts w:ascii="Courier New" w:hAnsi="Courier New" w:cs="Courier New"/>
            <w:sz w:val="16"/>
            <w:szCs w:val="16"/>
            <w:rPrChange w:id="14194" w:author="Abhishek Deep Nigam" w:date="2015-10-26T01:01:00Z">
              <w:rPr>
                <w:rFonts w:ascii="Courier New" w:hAnsi="Courier New" w:cs="Courier New"/>
              </w:rPr>
            </w:rPrChange>
          </w:rPr>
          <w:t>[4]-&gt;N(Backtracking)</w:t>
        </w:r>
      </w:ins>
    </w:p>
    <w:p w14:paraId="1390A616" w14:textId="77777777" w:rsidR="00073577" w:rsidRPr="00073577" w:rsidRDefault="00073577" w:rsidP="00073577">
      <w:pPr>
        <w:spacing w:before="0" w:after="0"/>
        <w:rPr>
          <w:ins w:id="14195" w:author="Abhishek Deep Nigam" w:date="2015-10-26T01:01:00Z"/>
          <w:rFonts w:ascii="Courier New" w:hAnsi="Courier New" w:cs="Courier New"/>
          <w:sz w:val="16"/>
          <w:szCs w:val="16"/>
          <w:rPrChange w:id="14196" w:author="Abhishek Deep Nigam" w:date="2015-10-26T01:01:00Z">
            <w:rPr>
              <w:ins w:id="14197" w:author="Abhishek Deep Nigam" w:date="2015-10-26T01:01:00Z"/>
              <w:rFonts w:ascii="Courier New" w:hAnsi="Courier New" w:cs="Courier New"/>
            </w:rPr>
          </w:rPrChange>
        </w:rPr>
      </w:pPr>
      <w:ins w:id="14198" w:author="Abhishek Deep Nigam" w:date="2015-10-26T01:01:00Z">
        <w:r w:rsidRPr="00073577">
          <w:rPr>
            <w:rFonts w:ascii="Courier New" w:hAnsi="Courier New" w:cs="Courier New"/>
            <w:sz w:val="16"/>
            <w:szCs w:val="16"/>
            <w:rPrChange w:id="14199" w:author="Abhishek Deep Nigam" w:date="2015-10-26T01:01:00Z">
              <w:rPr>
                <w:rFonts w:ascii="Courier New" w:hAnsi="Courier New" w:cs="Courier New"/>
              </w:rPr>
            </w:rPrChange>
          </w:rPr>
          <w:t>[4]-&gt;O(Backtracking)</w:t>
        </w:r>
      </w:ins>
    </w:p>
    <w:p w14:paraId="2F4064B2" w14:textId="77777777" w:rsidR="00073577" w:rsidRPr="00073577" w:rsidRDefault="00073577" w:rsidP="00073577">
      <w:pPr>
        <w:spacing w:before="0" w:after="0"/>
        <w:rPr>
          <w:ins w:id="14200" w:author="Abhishek Deep Nigam" w:date="2015-10-26T01:01:00Z"/>
          <w:rFonts w:ascii="Courier New" w:hAnsi="Courier New" w:cs="Courier New"/>
          <w:sz w:val="16"/>
          <w:szCs w:val="16"/>
          <w:rPrChange w:id="14201" w:author="Abhishek Deep Nigam" w:date="2015-10-26T01:01:00Z">
            <w:rPr>
              <w:ins w:id="14202" w:author="Abhishek Deep Nigam" w:date="2015-10-26T01:01:00Z"/>
              <w:rFonts w:ascii="Courier New" w:hAnsi="Courier New" w:cs="Courier New"/>
            </w:rPr>
          </w:rPrChange>
        </w:rPr>
      </w:pPr>
      <w:ins w:id="14203" w:author="Abhishek Deep Nigam" w:date="2015-10-26T01:01:00Z">
        <w:r w:rsidRPr="00073577">
          <w:rPr>
            <w:rFonts w:ascii="Courier New" w:hAnsi="Courier New" w:cs="Courier New"/>
            <w:sz w:val="16"/>
            <w:szCs w:val="16"/>
            <w:rPrChange w:id="14204" w:author="Abhishek Deep Nigam" w:date="2015-10-26T01:01:00Z">
              <w:rPr>
                <w:rFonts w:ascii="Courier New" w:hAnsi="Courier New" w:cs="Courier New"/>
              </w:rPr>
            </w:rPrChange>
          </w:rPr>
          <w:t>[4]-&gt;P(Backtracking)</w:t>
        </w:r>
      </w:ins>
    </w:p>
    <w:p w14:paraId="5463DE2C" w14:textId="77777777" w:rsidR="00073577" w:rsidRPr="00073577" w:rsidRDefault="00073577" w:rsidP="00073577">
      <w:pPr>
        <w:spacing w:before="0" w:after="0"/>
        <w:rPr>
          <w:ins w:id="14205" w:author="Abhishek Deep Nigam" w:date="2015-10-26T01:01:00Z"/>
          <w:rFonts w:ascii="Courier New" w:hAnsi="Courier New" w:cs="Courier New"/>
          <w:sz w:val="16"/>
          <w:szCs w:val="16"/>
          <w:rPrChange w:id="14206" w:author="Abhishek Deep Nigam" w:date="2015-10-26T01:01:00Z">
            <w:rPr>
              <w:ins w:id="14207" w:author="Abhishek Deep Nigam" w:date="2015-10-26T01:01:00Z"/>
              <w:rFonts w:ascii="Courier New" w:hAnsi="Courier New" w:cs="Courier New"/>
            </w:rPr>
          </w:rPrChange>
        </w:rPr>
      </w:pPr>
      <w:ins w:id="14208" w:author="Abhishek Deep Nigam" w:date="2015-10-26T01:01:00Z">
        <w:r w:rsidRPr="00073577">
          <w:rPr>
            <w:rFonts w:ascii="Courier New" w:hAnsi="Courier New" w:cs="Courier New"/>
            <w:sz w:val="16"/>
            <w:szCs w:val="16"/>
            <w:rPrChange w:id="14209" w:author="Abhishek Deep Nigam" w:date="2015-10-26T01:01:00Z">
              <w:rPr>
                <w:rFonts w:ascii="Courier New" w:hAnsi="Courier New" w:cs="Courier New"/>
              </w:rPr>
            </w:rPrChange>
          </w:rPr>
          <w:t>[4]-&gt;Q(Backtracking)</w:t>
        </w:r>
      </w:ins>
    </w:p>
    <w:p w14:paraId="164F3233" w14:textId="77777777" w:rsidR="00073577" w:rsidRPr="00073577" w:rsidRDefault="00073577" w:rsidP="00073577">
      <w:pPr>
        <w:spacing w:before="0" w:after="0"/>
        <w:rPr>
          <w:ins w:id="14210" w:author="Abhishek Deep Nigam" w:date="2015-10-26T01:01:00Z"/>
          <w:rFonts w:ascii="Courier New" w:hAnsi="Courier New" w:cs="Courier New"/>
          <w:sz w:val="16"/>
          <w:szCs w:val="16"/>
          <w:rPrChange w:id="14211" w:author="Abhishek Deep Nigam" w:date="2015-10-26T01:01:00Z">
            <w:rPr>
              <w:ins w:id="14212" w:author="Abhishek Deep Nigam" w:date="2015-10-26T01:01:00Z"/>
              <w:rFonts w:ascii="Courier New" w:hAnsi="Courier New" w:cs="Courier New"/>
            </w:rPr>
          </w:rPrChange>
        </w:rPr>
      </w:pPr>
      <w:ins w:id="14213" w:author="Abhishek Deep Nigam" w:date="2015-10-26T01:01:00Z">
        <w:r w:rsidRPr="00073577">
          <w:rPr>
            <w:rFonts w:ascii="Courier New" w:hAnsi="Courier New" w:cs="Courier New"/>
            <w:sz w:val="16"/>
            <w:szCs w:val="16"/>
            <w:rPrChange w:id="14214" w:author="Abhishek Deep Nigam" w:date="2015-10-26T01:01:00Z">
              <w:rPr>
                <w:rFonts w:ascii="Courier New" w:hAnsi="Courier New" w:cs="Courier New"/>
              </w:rPr>
            </w:rPrChange>
          </w:rPr>
          <w:t>[4]-&gt;S(Backtracking)</w:t>
        </w:r>
      </w:ins>
    </w:p>
    <w:p w14:paraId="77459DCC" w14:textId="77777777" w:rsidR="00073577" w:rsidRPr="00073577" w:rsidRDefault="00073577" w:rsidP="00073577">
      <w:pPr>
        <w:spacing w:before="0" w:after="0"/>
        <w:rPr>
          <w:ins w:id="14215" w:author="Abhishek Deep Nigam" w:date="2015-10-26T01:01:00Z"/>
          <w:rFonts w:ascii="Courier New" w:hAnsi="Courier New" w:cs="Courier New"/>
          <w:sz w:val="16"/>
          <w:szCs w:val="16"/>
          <w:rPrChange w:id="14216" w:author="Abhishek Deep Nigam" w:date="2015-10-26T01:01:00Z">
            <w:rPr>
              <w:ins w:id="14217" w:author="Abhishek Deep Nigam" w:date="2015-10-26T01:01:00Z"/>
              <w:rFonts w:ascii="Courier New" w:hAnsi="Courier New" w:cs="Courier New"/>
            </w:rPr>
          </w:rPrChange>
        </w:rPr>
      </w:pPr>
      <w:ins w:id="14218" w:author="Abhishek Deep Nigam" w:date="2015-10-26T01:01:00Z">
        <w:r w:rsidRPr="00073577">
          <w:rPr>
            <w:rFonts w:ascii="Courier New" w:hAnsi="Courier New" w:cs="Courier New"/>
            <w:sz w:val="16"/>
            <w:szCs w:val="16"/>
            <w:rPrChange w:id="14219" w:author="Abhishek Deep Nigam" w:date="2015-10-26T01:01:00Z">
              <w:rPr>
                <w:rFonts w:ascii="Courier New" w:hAnsi="Courier New" w:cs="Courier New"/>
              </w:rPr>
            </w:rPrChange>
          </w:rPr>
          <w:t>[4]-&gt;Y(Backtracking)</w:t>
        </w:r>
      </w:ins>
    </w:p>
    <w:p w14:paraId="44C3A20E" w14:textId="77777777" w:rsidR="00073577" w:rsidRPr="00073577" w:rsidRDefault="00073577" w:rsidP="00073577">
      <w:pPr>
        <w:spacing w:before="0" w:after="0"/>
        <w:rPr>
          <w:ins w:id="14220" w:author="Abhishek Deep Nigam" w:date="2015-10-26T01:01:00Z"/>
          <w:rFonts w:ascii="Courier New" w:hAnsi="Courier New" w:cs="Courier New"/>
          <w:sz w:val="16"/>
          <w:szCs w:val="16"/>
          <w:rPrChange w:id="14221" w:author="Abhishek Deep Nigam" w:date="2015-10-26T01:01:00Z">
            <w:rPr>
              <w:ins w:id="14222" w:author="Abhishek Deep Nigam" w:date="2015-10-26T01:01:00Z"/>
              <w:rFonts w:ascii="Courier New" w:hAnsi="Courier New" w:cs="Courier New"/>
            </w:rPr>
          </w:rPrChange>
        </w:rPr>
      </w:pPr>
      <w:ins w:id="14223" w:author="Abhishek Deep Nigam" w:date="2015-10-26T01:01:00Z">
        <w:r w:rsidRPr="00073577">
          <w:rPr>
            <w:rFonts w:ascii="Courier New" w:hAnsi="Courier New" w:cs="Courier New"/>
            <w:sz w:val="16"/>
            <w:szCs w:val="16"/>
            <w:rPrChange w:id="14224" w:author="Abhishek Deep Nigam" w:date="2015-10-26T01:01:00Z">
              <w:rPr>
                <w:rFonts w:ascii="Courier New" w:hAnsi="Courier New" w:cs="Courier New"/>
              </w:rPr>
            </w:rPrChange>
          </w:rPr>
          <w:t>[1]-&gt;T[2]-&gt;T[3]-&gt;T[4]-&gt;A(Backtracking)</w:t>
        </w:r>
      </w:ins>
    </w:p>
    <w:p w14:paraId="202CD22C" w14:textId="77777777" w:rsidR="00073577" w:rsidRPr="00073577" w:rsidRDefault="00073577" w:rsidP="00073577">
      <w:pPr>
        <w:spacing w:before="0" w:after="0"/>
        <w:rPr>
          <w:ins w:id="14225" w:author="Abhishek Deep Nigam" w:date="2015-10-26T01:01:00Z"/>
          <w:rFonts w:ascii="Courier New" w:hAnsi="Courier New" w:cs="Courier New"/>
          <w:sz w:val="16"/>
          <w:szCs w:val="16"/>
          <w:rPrChange w:id="14226" w:author="Abhishek Deep Nigam" w:date="2015-10-26T01:01:00Z">
            <w:rPr>
              <w:ins w:id="14227" w:author="Abhishek Deep Nigam" w:date="2015-10-26T01:01:00Z"/>
              <w:rFonts w:ascii="Courier New" w:hAnsi="Courier New" w:cs="Courier New"/>
            </w:rPr>
          </w:rPrChange>
        </w:rPr>
      </w:pPr>
      <w:ins w:id="14228" w:author="Abhishek Deep Nigam" w:date="2015-10-26T01:01:00Z">
        <w:r w:rsidRPr="00073577">
          <w:rPr>
            <w:rFonts w:ascii="Courier New" w:hAnsi="Courier New" w:cs="Courier New"/>
            <w:sz w:val="16"/>
            <w:szCs w:val="16"/>
            <w:rPrChange w:id="14229" w:author="Abhishek Deep Nigam" w:date="2015-10-26T01:01:00Z">
              <w:rPr>
                <w:rFonts w:ascii="Courier New" w:hAnsi="Courier New" w:cs="Courier New"/>
              </w:rPr>
            </w:rPrChange>
          </w:rPr>
          <w:t>[4]-&gt;N(Backtracking)</w:t>
        </w:r>
      </w:ins>
    </w:p>
    <w:p w14:paraId="7287A8B7" w14:textId="77777777" w:rsidR="00073577" w:rsidRPr="00073577" w:rsidRDefault="00073577" w:rsidP="00073577">
      <w:pPr>
        <w:spacing w:before="0" w:after="0"/>
        <w:rPr>
          <w:ins w:id="14230" w:author="Abhishek Deep Nigam" w:date="2015-10-26T01:01:00Z"/>
          <w:rFonts w:ascii="Courier New" w:hAnsi="Courier New" w:cs="Courier New"/>
          <w:sz w:val="16"/>
          <w:szCs w:val="16"/>
          <w:rPrChange w:id="14231" w:author="Abhishek Deep Nigam" w:date="2015-10-26T01:01:00Z">
            <w:rPr>
              <w:ins w:id="14232" w:author="Abhishek Deep Nigam" w:date="2015-10-26T01:01:00Z"/>
              <w:rFonts w:ascii="Courier New" w:hAnsi="Courier New" w:cs="Courier New"/>
            </w:rPr>
          </w:rPrChange>
        </w:rPr>
      </w:pPr>
      <w:ins w:id="14233" w:author="Abhishek Deep Nigam" w:date="2015-10-26T01:01:00Z">
        <w:r w:rsidRPr="00073577">
          <w:rPr>
            <w:rFonts w:ascii="Courier New" w:hAnsi="Courier New" w:cs="Courier New"/>
            <w:sz w:val="16"/>
            <w:szCs w:val="16"/>
            <w:rPrChange w:id="14234" w:author="Abhishek Deep Nigam" w:date="2015-10-26T01:01:00Z">
              <w:rPr>
                <w:rFonts w:ascii="Courier New" w:hAnsi="Courier New" w:cs="Courier New"/>
              </w:rPr>
            </w:rPrChange>
          </w:rPr>
          <w:t>[4]-&gt;O(Backtracking)</w:t>
        </w:r>
      </w:ins>
    </w:p>
    <w:p w14:paraId="5960604D" w14:textId="77777777" w:rsidR="00073577" w:rsidRPr="00073577" w:rsidRDefault="00073577" w:rsidP="00073577">
      <w:pPr>
        <w:spacing w:before="0" w:after="0"/>
        <w:rPr>
          <w:ins w:id="14235" w:author="Abhishek Deep Nigam" w:date="2015-10-26T01:01:00Z"/>
          <w:rFonts w:ascii="Courier New" w:hAnsi="Courier New" w:cs="Courier New"/>
          <w:sz w:val="16"/>
          <w:szCs w:val="16"/>
          <w:rPrChange w:id="14236" w:author="Abhishek Deep Nigam" w:date="2015-10-26T01:01:00Z">
            <w:rPr>
              <w:ins w:id="14237" w:author="Abhishek Deep Nigam" w:date="2015-10-26T01:01:00Z"/>
              <w:rFonts w:ascii="Courier New" w:hAnsi="Courier New" w:cs="Courier New"/>
            </w:rPr>
          </w:rPrChange>
        </w:rPr>
      </w:pPr>
      <w:ins w:id="14238" w:author="Abhishek Deep Nigam" w:date="2015-10-26T01:01:00Z">
        <w:r w:rsidRPr="00073577">
          <w:rPr>
            <w:rFonts w:ascii="Courier New" w:hAnsi="Courier New" w:cs="Courier New"/>
            <w:sz w:val="16"/>
            <w:szCs w:val="16"/>
            <w:rPrChange w:id="14239" w:author="Abhishek Deep Nigam" w:date="2015-10-26T01:01:00Z">
              <w:rPr>
                <w:rFonts w:ascii="Courier New" w:hAnsi="Courier New" w:cs="Courier New"/>
              </w:rPr>
            </w:rPrChange>
          </w:rPr>
          <w:t>[4]-&gt;P(Backtracking)</w:t>
        </w:r>
      </w:ins>
    </w:p>
    <w:p w14:paraId="615B527F" w14:textId="77777777" w:rsidR="00073577" w:rsidRPr="00073577" w:rsidRDefault="00073577" w:rsidP="00073577">
      <w:pPr>
        <w:spacing w:before="0" w:after="0"/>
        <w:rPr>
          <w:ins w:id="14240" w:author="Abhishek Deep Nigam" w:date="2015-10-26T01:01:00Z"/>
          <w:rFonts w:ascii="Courier New" w:hAnsi="Courier New" w:cs="Courier New"/>
          <w:sz w:val="16"/>
          <w:szCs w:val="16"/>
          <w:rPrChange w:id="14241" w:author="Abhishek Deep Nigam" w:date="2015-10-26T01:01:00Z">
            <w:rPr>
              <w:ins w:id="14242" w:author="Abhishek Deep Nigam" w:date="2015-10-26T01:01:00Z"/>
              <w:rFonts w:ascii="Courier New" w:hAnsi="Courier New" w:cs="Courier New"/>
            </w:rPr>
          </w:rPrChange>
        </w:rPr>
      </w:pPr>
      <w:ins w:id="14243" w:author="Abhishek Deep Nigam" w:date="2015-10-26T01:01:00Z">
        <w:r w:rsidRPr="00073577">
          <w:rPr>
            <w:rFonts w:ascii="Courier New" w:hAnsi="Courier New" w:cs="Courier New"/>
            <w:sz w:val="16"/>
            <w:szCs w:val="16"/>
            <w:rPrChange w:id="14244" w:author="Abhishek Deep Nigam" w:date="2015-10-26T01:01:00Z">
              <w:rPr>
                <w:rFonts w:ascii="Courier New" w:hAnsi="Courier New" w:cs="Courier New"/>
              </w:rPr>
            </w:rPrChange>
          </w:rPr>
          <w:t>[4]-&gt;Q(Backtracking)</w:t>
        </w:r>
      </w:ins>
    </w:p>
    <w:p w14:paraId="0778BAE4" w14:textId="77777777" w:rsidR="00073577" w:rsidRPr="00073577" w:rsidRDefault="00073577" w:rsidP="00073577">
      <w:pPr>
        <w:spacing w:before="0" w:after="0"/>
        <w:rPr>
          <w:ins w:id="14245" w:author="Abhishek Deep Nigam" w:date="2015-10-26T01:01:00Z"/>
          <w:rFonts w:ascii="Courier New" w:hAnsi="Courier New" w:cs="Courier New"/>
          <w:sz w:val="16"/>
          <w:szCs w:val="16"/>
          <w:rPrChange w:id="14246" w:author="Abhishek Deep Nigam" w:date="2015-10-26T01:01:00Z">
            <w:rPr>
              <w:ins w:id="14247" w:author="Abhishek Deep Nigam" w:date="2015-10-26T01:01:00Z"/>
              <w:rFonts w:ascii="Courier New" w:hAnsi="Courier New" w:cs="Courier New"/>
            </w:rPr>
          </w:rPrChange>
        </w:rPr>
      </w:pPr>
      <w:ins w:id="14248" w:author="Abhishek Deep Nigam" w:date="2015-10-26T01:01:00Z">
        <w:r w:rsidRPr="00073577">
          <w:rPr>
            <w:rFonts w:ascii="Courier New" w:hAnsi="Courier New" w:cs="Courier New"/>
            <w:sz w:val="16"/>
            <w:szCs w:val="16"/>
            <w:rPrChange w:id="14249" w:author="Abhishek Deep Nigam" w:date="2015-10-26T01:01:00Z">
              <w:rPr>
                <w:rFonts w:ascii="Courier New" w:hAnsi="Courier New" w:cs="Courier New"/>
              </w:rPr>
            </w:rPrChange>
          </w:rPr>
          <w:t>[4]-&gt;S(Backtracking)</w:t>
        </w:r>
      </w:ins>
    </w:p>
    <w:p w14:paraId="3DA66DC2" w14:textId="77777777" w:rsidR="00073577" w:rsidRPr="00073577" w:rsidRDefault="00073577" w:rsidP="00073577">
      <w:pPr>
        <w:spacing w:before="0" w:after="0"/>
        <w:rPr>
          <w:ins w:id="14250" w:author="Abhishek Deep Nigam" w:date="2015-10-26T01:01:00Z"/>
          <w:rFonts w:ascii="Courier New" w:hAnsi="Courier New" w:cs="Courier New"/>
          <w:sz w:val="16"/>
          <w:szCs w:val="16"/>
          <w:rPrChange w:id="14251" w:author="Abhishek Deep Nigam" w:date="2015-10-26T01:01:00Z">
            <w:rPr>
              <w:ins w:id="14252" w:author="Abhishek Deep Nigam" w:date="2015-10-26T01:01:00Z"/>
              <w:rFonts w:ascii="Courier New" w:hAnsi="Courier New" w:cs="Courier New"/>
            </w:rPr>
          </w:rPrChange>
        </w:rPr>
      </w:pPr>
      <w:ins w:id="14253" w:author="Abhishek Deep Nigam" w:date="2015-10-26T01:01:00Z">
        <w:r w:rsidRPr="00073577">
          <w:rPr>
            <w:rFonts w:ascii="Courier New" w:hAnsi="Courier New" w:cs="Courier New"/>
            <w:sz w:val="16"/>
            <w:szCs w:val="16"/>
            <w:rPrChange w:id="14254" w:author="Abhishek Deep Nigam" w:date="2015-10-26T01:01:00Z">
              <w:rPr>
                <w:rFonts w:ascii="Courier New" w:hAnsi="Courier New" w:cs="Courier New"/>
              </w:rPr>
            </w:rPrChange>
          </w:rPr>
          <w:lastRenderedPageBreak/>
          <w:t>[4]-&gt;Y(Backtracking)</w:t>
        </w:r>
      </w:ins>
    </w:p>
    <w:p w14:paraId="34CD7668" w14:textId="77777777" w:rsidR="00073577" w:rsidRPr="00073577" w:rsidRDefault="00073577" w:rsidP="00073577">
      <w:pPr>
        <w:spacing w:before="0" w:after="0"/>
        <w:rPr>
          <w:ins w:id="14255" w:author="Abhishek Deep Nigam" w:date="2015-10-26T01:01:00Z"/>
          <w:rFonts w:ascii="Courier New" w:hAnsi="Courier New" w:cs="Courier New"/>
          <w:sz w:val="16"/>
          <w:szCs w:val="16"/>
          <w:rPrChange w:id="14256" w:author="Abhishek Deep Nigam" w:date="2015-10-26T01:01:00Z">
            <w:rPr>
              <w:ins w:id="14257" w:author="Abhishek Deep Nigam" w:date="2015-10-26T01:01:00Z"/>
              <w:rFonts w:ascii="Courier New" w:hAnsi="Courier New" w:cs="Courier New"/>
            </w:rPr>
          </w:rPrChange>
        </w:rPr>
      </w:pPr>
      <w:ins w:id="14258" w:author="Abhishek Deep Nigam" w:date="2015-10-26T01:01:00Z">
        <w:r w:rsidRPr="00073577">
          <w:rPr>
            <w:rFonts w:ascii="Courier New" w:hAnsi="Courier New" w:cs="Courier New"/>
            <w:sz w:val="16"/>
            <w:szCs w:val="16"/>
            <w:rPrChange w:id="14259" w:author="Abhishek Deep Nigam" w:date="2015-10-26T01:01:00Z">
              <w:rPr>
                <w:rFonts w:ascii="Courier New" w:hAnsi="Courier New" w:cs="Courier New"/>
              </w:rPr>
            </w:rPrChange>
          </w:rPr>
          <w:t>[1]-&gt;Y[2]-&gt;T[3]-&gt;T[4]-&gt;A(Backtracking)</w:t>
        </w:r>
      </w:ins>
    </w:p>
    <w:p w14:paraId="49443FD5" w14:textId="77777777" w:rsidR="00073577" w:rsidRPr="00073577" w:rsidRDefault="00073577" w:rsidP="00073577">
      <w:pPr>
        <w:spacing w:before="0" w:after="0"/>
        <w:rPr>
          <w:ins w:id="14260" w:author="Abhishek Deep Nigam" w:date="2015-10-26T01:01:00Z"/>
          <w:rFonts w:ascii="Courier New" w:hAnsi="Courier New" w:cs="Courier New"/>
          <w:sz w:val="16"/>
          <w:szCs w:val="16"/>
          <w:rPrChange w:id="14261" w:author="Abhishek Deep Nigam" w:date="2015-10-26T01:01:00Z">
            <w:rPr>
              <w:ins w:id="14262" w:author="Abhishek Deep Nigam" w:date="2015-10-26T01:01:00Z"/>
              <w:rFonts w:ascii="Courier New" w:hAnsi="Courier New" w:cs="Courier New"/>
            </w:rPr>
          </w:rPrChange>
        </w:rPr>
      </w:pPr>
      <w:ins w:id="14263" w:author="Abhishek Deep Nigam" w:date="2015-10-26T01:01:00Z">
        <w:r w:rsidRPr="00073577">
          <w:rPr>
            <w:rFonts w:ascii="Courier New" w:hAnsi="Courier New" w:cs="Courier New"/>
            <w:sz w:val="16"/>
            <w:szCs w:val="16"/>
            <w:rPrChange w:id="14264" w:author="Abhishek Deep Nigam" w:date="2015-10-26T01:01:00Z">
              <w:rPr>
                <w:rFonts w:ascii="Courier New" w:hAnsi="Courier New" w:cs="Courier New"/>
              </w:rPr>
            </w:rPrChange>
          </w:rPr>
          <w:t>[4]-&gt;N(Backtracking)</w:t>
        </w:r>
      </w:ins>
    </w:p>
    <w:p w14:paraId="5A51B63A" w14:textId="77777777" w:rsidR="00073577" w:rsidRPr="00073577" w:rsidRDefault="00073577" w:rsidP="00073577">
      <w:pPr>
        <w:spacing w:before="0" w:after="0"/>
        <w:rPr>
          <w:ins w:id="14265" w:author="Abhishek Deep Nigam" w:date="2015-10-26T01:01:00Z"/>
          <w:rFonts w:ascii="Courier New" w:hAnsi="Courier New" w:cs="Courier New"/>
          <w:sz w:val="16"/>
          <w:szCs w:val="16"/>
          <w:rPrChange w:id="14266" w:author="Abhishek Deep Nigam" w:date="2015-10-26T01:01:00Z">
            <w:rPr>
              <w:ins w:id="14267" w:author="Abhishek Deep Nigam" w:date="2015-10-26T01:01:00Z"/>
              <w:rFonts w:ascii="Courier New" w:hAnsi="Courier New" w:cs="Courier New"/>
            </w:rPr>
          </w:rPrChange>
        </w:rPr>
      </w:pPr>
      <w:ins w:id="14268" w:author="Abhishek Deep Nigam" w:date="2015-10-26T01:01:00Z">
        <w:r w:rsidRPr="00073577">
          <w:rPr>
            <w:rFonts w:ascii="Courier New" w:hAnsi="Courier New" w:cs="Courier New"/>
            <w:sz w:val="16"/>
            <w:szCs w:val="16"/>
            <w:rPrChange w:id="14269" w:author="Abhishek Deep Nigam" w:date="2015-10-26T01:01:00Z">
              <w:rPr>
                <w:rFonts w:ascii="Courier New" w:hAnsi="Courier New" w:cs="Courier New"/>
              </w:rPr>
            </w:rPrChange>
          </w:rPr>
          <w:t>[4]-&gt;O(Backtracking)</w:t>
        </w:r>
      </w:ins>
    </w:p>
    <w:p w14:paraId="0BC8C5D6" w14:textId="77777777" w:rsidR="00073577" w:rsidRPr="00073577" w:rsidRDefault="00073577" w:rsidP="00073577">
      <w:pPr>
        <w:spacing w:before="0" w:after="0"/>
        <w:rPr>
          <w:ins w:id="14270" w:author="Abhishek Deep Nigam" w:date="2015-10-26T01:01:00Z"/>
          <w:rFonts w:ascii="Courier New" w:hAnsi="Courier New" w:cs="Courier New"/>
          <w:sz w:val="16"/>
          <w:szCs w:val="16"/>
          <w:rPrChange w:id="14271" w:author="Abhishek Deep Nigam" w:date="2015-10-26T01:01:00Z">
            <w:rPr>
              <w:ins w:id="14272" w:author="Abhishek Deep Nigam" w:date="2015-10-26T01:01:00Z"/>
              <w:rFonts w:ascii="Courier New" w:hAnsi="Courier New" w:cs="Courier New"/>
            </w:rPr>
          </w:rPrChange>
        </w:rPr>
      </w:pPr>
      <w:ins w:id="14273" w:author="Abhishek Deep Nigam" w:date="2015-10-26T01:01:00Z">
        <w:r w:rsidRPr="00073577">
          <w:rPr>
            <w:rFonts w:ascii="Courier New" w:hAnsi="Courier New" w:cs="Courier New"/>
            <w:sz w:val="16"/>
            <w:szCs w:val="16"/>
            <w:rPrChange w:id="14274" w:author="Abhishek Deep Nigam" w:date="2015-10-26T01:01:00Z">
              <w:rPr>
                <w:rFonts w:ascii="Courier New" w:hAnsi="Courier New" w:cs="Courier New"/>
              </w:rPr>
            </w:rPrChange>
          </w:rPr>
          <w:t>[4]-&gt;P(Backtracking)</w:t>
        </w:r>
      </w:ins>
    </w:p>
    <w:p w14:paraId="305A5266" w14:textId="77777777" w:rsidR="00073577" w:rsidRPr="00073577" w:rsidRDefault="00073577" w:rsidP="00073577">
      <w:pPr>
        <w:spacing w:before="0" w:after="0"/>
        <w:rPr>
          <w:ins w:id="14275" w:author="Abhishek Deep Nigam" w:date="2015-10-26T01:01:00Z"/>
          <w:rFonts w:ascii="Courier New" w:hAnsi="Courier New" w:cs="Courier New"/>
          <w:sz w:val="16"/>
          <w:szCs w:val="16"/>
          <w:rPrChange w:id="14276" w:author="Abhishek Deep Nigam" w:date="2015-10-26T01:01:00Z">
            <w:rPr>
              <w:ins w:id="14277" w:author="Abhishek Deep Nigam" w:date="2015-10-26T01:01:00Z"/>
              <w:rFonts w:ascii="Courier New" w:hAnsi="Courier New" w:cs="Courier New"/>
            </w:rPr>
          </w:rPrChange>
        </w:rPr>
      </w:pPr>
      <w:ins w:id="14278" w:author="Abhishek Deep Nigam" w:date="2015-10-26T01:01:00Z">
        <w:r w:rsidRPr="00073577">
          <w:rPr>
            <w:rFonts w:ascii="Courier New" w:hAnsi="Courier New" w:cs="Courier New"/>
            <w:sz w:val="16"/>
            <w:szCs w:val="16"/>
            <w:rPrChange w:id="14279" w:author="Abhishek Deep Nigam" w:date="2015-10-26T01:01:00Z">
              <w:rPr>
                <w:rFonts w:ascii="Courier New" w:hAnsi="Courier New" w:cs="Courier New"/>
              </w:rPr>
            </w:rPrChange>
          </w:rPr>
          <w:t>[4]-&gt;Q(Backtracking)</w:t>
        </w:r>
      </w:ins>
    </w:p>
    <w:p w14:paraId="1417DA9D" w14:textId="77777777" w:rsidR="00073577" w:rsidRPr="00073577" w:rsidRDefault="00073577" w:rsidP="00073577">
      <w:pPr>
        <w:spacing w:before="0" w:after="0"/>
        <w:rPr>
          <w:ins w:id="14280" w:author="Abhishek Deep Nigam" w:date="2015-10-26T01:01:00Z"/>
          <w:rFonts w:ascii="Courier New" w:hAnsi="Courier New" w:cs="Courier New"/>
          <w:sz w:val="16"/>
          <w:szCs w:val="16"/>
          <w:rPrChange w:id="14281" w:author="Abhishek Deep Nigam" w:date="2015-10-26T01:01:00Z">
            <w:rPr>
              <w:ins w:id="14282" w:author="Abhishek Deep Nigam" w:date="2015-10-26T01:01:00Z"/>
              <w:rFonts w:ascii="Courier New" w:hAnsi="Courier New" w:cs="Courier New"/>
            </w:rPr>
          </w:rPrChange>
        </w:rPr>
      </w:pPr>
      <w:ins w:id="14283" w:author="Abhishek Deep Nigam" w:date="2015-10-26T01:01:00Z">
        <w:r w:rsidRPr="00073577">
          <w:rPr>
            <w:rFonts w:ascii="Courier New" w:hAnsi="Courier New" w:cs="Courier New"/>
            <w:sz w:val="16"/>
            <w:szCs w:val="16"/>
            <w:rPrChange w:id="14284" w:author="Abhishek Deep Nigam" w:date="2015-10-26T01:01:00Z">
              <w:rPr>
                <w:rFonts w:ascii="Courier New" w:hAnsi="Courier New" w:cs="Courier New"/>
              </w:rPr>
            </w:rPrChange>
          </w:rPr>
          <w:t>[4]-&gt;S(Backtracking)</w:t>
        </w:r>
      </w:ins>
    </w:p>
    <w:p w14:paraId="722A7E6B" w14:textId="77777777" w:rsidR="00073577" w:rsidRPr="00073577" w:rsidRDefault="00073577" w:rsidP="00073577">
      <w:pPr>
        <w:spacing w:before="0" w:after="0"/>
        <w:rPr>
          <w:ins w:id="14285" w:author="Abhishek Deep Nigam" w:date="2015-10-26T01:01:00Z"/>
          <w:rFonts w:ascii="Courier New" w:hAnsi="Courier New" w:cs="Courier New"/>
          <w:sz w:val="16"/>
          <w:szCs w:val="16"/>
          <w:rPrChange w:id="14286" w:author="Abhishek Deep Nigam" w:date="2015-10-26T01:01:00Z">
            <w:rPr>
              <w:ins w:id="14287" w:author="Abhishek Deep Nigam" w:date="2015-10-26T01:01:00Z"/>
              <w:rFonts w:ascii="Courier New" w:hAnsi="Courier New" w:cs="Courier New"/>
            </w:rPr>
          </w:rPrChange>
        </w:rPr>
      </w:pPr>
      <w:ins w:id="14288" w:author="Abhishek Deep Nigam" w:date="2015-10-26T01:01:00Z">
        <w:r w:rsidRPr="00073577">
          <w:rPr>
            <w:rFonts w:ascii="Courier New" w:hAnsi="Courier New" w:cs="Courier New"/>
            <w:sz w:val="16"/>
            <w:szCs w:val="16"/>
            <w:rPrChange w:id="14289" w:author="Abhishek Deep Nigam" w:date="2015-10-26T01:01:00Z">
              <w:rPr>
                <w:rFonts w:ascii="Courier New" w:hAnsi="Courier New" w:cs="Courier New"/>
              </w:rPr>
            </w:rPrChange>
          </w:rPr>
          <w:t>[4]-&gt;Y(Backtracking)</w:t>
        </w:r>
      </w:ins>
    </w:p>
    <w:p w14:paraId="6340B05A" w14:textId="77777777" w:rsidR="00073577" w:rsidRPr="00073577" w:rsidRDefault="00073577" w:rsidP="00073577">
      <w:pPr>
        <w:spacing w:before="0" w:after="0"/>
        <w:rPr>
          <w:ins w:id="14290" w:author="Abhishek Deep Nigam" w:date="2015-10-26T01:01:00Z"/>
          <w:rFonts w:ascii="Courier New" w:hAnsi="Courier New" w:cs="Courier New"/>
          <w:sz w:val="16"/>
          <w:szCs w:val="16"/>
          <w:rPrChange w:id="14291" w:author="Abhishek Deep Nigam" w:date="2015-10-26T01:01:00Z">
            <w:rPr>
              <w:ins w:id="14292" w:author="Abhishek Deep Nigam" w:date="2015-10-26T01:01:00Z"/>
              <w:rFonts w:ascii="Courier New" w:hAnsi="Courier New" w:cs="Courier New"/>
            </w:rPr>
          </w:rPrChange>
        </w:rPr>
      </w:pPr>
      <w:ins w:id="14293" w:author="Abhishek Deep Nigam" w:date="2015-10-26T01:01:00Z">
        <w:r w:rsidRPr="00073577">
          <w:rPr>
            <w:rFonts w:ascii="Courier New" w:hAnsi="Courier New" w:cs="Courier New"/>
            <w:sz w:val="16"/>
            <w:szCs w:val="16"/>
            <w:rPrChange w:id="14294" w:author="Abhishek Deep Nigam" w:date="2015-10-26T01:01:00Z">
              <w:rPr>
                <w:rFonts w:ascii="Courier New" w:hAnsi="Courier New" w:cs="Courier New"/>
              </w:rPr>
            </w:rPrChange>
          </w:rPr>
          <w:t>[1]-&gt;Z[2]-&gt;T[3]-&gt;T[4]-&gt;A(Backtracking)</w:t>
        </w:r>
      </w:ins>
    </w:p>
    <w:p w14:paraId="43BA52AC" w14:textId="77777777" w:rsidR="00073577" w:rsidRPr="00073577" w:rsidRDefault="00073577" w:rsidP="00073577">
      <w:pPr>
        <w:spacing w:before="0" w:after="0"/>
        <w:rPr>
          <w:ins w:id="14295" w:author="Abhishek Deep Nigam" w:date="2015-10-26T01:01:00Z"/>
          <w:rFonts w:ascii="Courier New" w:hAnsi="Courier New" w:cs="Courier New"/>
          <w:sz w:val="16"/>
          <w:szCs w:val="16"/>
          <w:rPrChange w:id="14296" w:author="Abhishek Deep Nigam" w:date="2015-10-26T01:01:00Z">
            <w:rPr>
              <w:ins w:id="14297" w:author="Abhishek Deep Nigam" w:date="2015-10-26T01:01:00Z"/>
              <w:rFonts w:ascii="Courier New" w:hAnsi="Courier New" w:cs="Courier New"/>
            </w:rPr>
          </w:rPrChange>
        </w:rPr>
      </w:pPr>
      <w:ins w:id="14298" w:author="Abhishek Deep Nigam" w:date="2015-10-26T01:01:00Z">
        <w:r w:rsidRPr="00073577">
          <w:rPr>
            <w:rFonts w:ascii="Courier New" w:hAnsi="Courier New" w:cs="Courier New"/>
            <w:sz w:val="16"/>
            <w:szCs w:val="16"/>
            <w:rPrChange w:id="14299" w:author="Abhishek Deep Nigam" w:date="2015-10-26T01:01:00Z">
              <w:rPr>
                <w:rFonts w:ascii="Courier New" w:hAnsi="Courier New" w:cs="Courier New"/>
              </w:rPr>
            </w:rPrChange>
          </w:rPr>
          <w:t>[4]-&gt;N(Backtracking)</w:t>
        </w:r>
      </w:ins>
    </w:p>
    <w:p w14:paraId="5E02727D" w14:textId="77777777" w:rsidR="00073577" w:rsidRPr="00073577" w:rsidRDefault="00073577" w:rsidP="00073577">
      <w:pPr>
        <w:spacing w:before="0" w:after="0"/>
        <w:rPr>
          <w:ins w:id="14300" w:author="Abhishek Deep Nigam" w:date="2015-10-26T01:01:00Z"/>
          <w:rFonts w:ascii="Courier New" w:hAnsi="Courier New" w:cs="Courier New"/>
          <w:sz w:val="16"/>
          <w:szCs w:val="16"/>
          <w:rPrChange w:id="14301" w:author="Abhishek Deep Nigam" w:date="2015-10-26T01:01:00Z">
            <w:rPr>
              <w:ins w:id="14302" w:author="Abhishek Deep Nigam" w:date="2015-10-26T01:01:00Z"/>
              <w:rFonts w:ascii="Courier New" w:hAnsi="Courier New" w:cs="Courier New"/>
            </w:rPr>
          </w:rPrChange>
        </w:rPr>
      </w:pPr>
      <w:ins w:id="14303" w:author="Abhishek Deep Nigam" w:date="2015-10-26T01:01:00Z">
        <w:r w:rsidRPr="00073577">
          <w:rPr>
            <w:rFonts w:ascii="Courier New" w:hAnsi="Courier New" w:cs="Courier New"/>
            <w:sz w:val="16"/>
            <w:szCs w:val="16"/>
            <w:rPrChange w:id="14304" w:author="Abhishek Deep Nigam" w:date="2015-10-26T01:01:00Z">
              <w:rPr>
                <w:rFonts w:ascii="Courier New" w:hAnsi="Courier New" w:cs="Courier New"/>
              </w:rPr>
            </w:rPrChange>
          </w:rPr>
          <w:t>[4]-&gt;O(Backtracking)</w:t>
        </w:r>
      </w:ins>
    </w:p>
    <w:p w14:paraId="1EEF15BB" w14:textId="77777777" w:rsidR="00073577" w:rsidRPr="00073577" w:rsidRDefault="00073577" w:rsidP="00073577">
      <w:pPr>
        <w:spacing w:before="0" w:after="0"/>
        <w:rPr>
          <w:ins w:id="14305" w:author="Abhishek Deep Nigam" w:date="2015-10-26T01:01:00Z"/>
          <w:rFonts w:ascii="Courier New" w:hAnsi="Courier New" w:cs="Courier New"/>
          <w:sz w:val="16"/>
          <w:szCs w:val="16"/>
          <w:rPrChange w:id="14306" w:author="Abhishek Deep Nigam" w:date="2015-10-26T01:01:00Z">
            <w:rPr>
              <w:ins w:id="14307" w:author="Abhishek Deep Nigam" w:date="2015-10-26T01:01:00Z"/>
              <w:rFonts w:ascii="Courier New" w:hAnsi="Courier New" w:cs="Courier New"/>
            </w:rPr>
          </w:rPrChange>
        </w:rPr>
      </w:pPr>
      <w:ins w:id="14308" w:author="Abhishek Deep Nigam" w:date="2015-10-26T01:01:00Z">
        <w:r w:rsidRPr="00073577">
          <w:rPr>
            <w:rFonts w:ascii="Courier New" w:hAnsi="Courier New" w:cs="Courier New"/>
            <w:sz w:val="16"/>
            <w:szCs w:val="16"/>
            <w:rPrChange w:id="14309" w:author="Abhishek Deep Nigam" w:date="2015-10-26T01:01:00Z">
              <w:rPr>
                <w:rFonts w:ascii="Courier New" w:hAnsi="Courier New" w:cs="Courier New"/>
              </w:rPr>
            </w:rPrChange>
          </w:rPr>
          <w:t>[4]-&gt;P(Backtracking)</w:t>
        </w:r>
      </w:ins>
    </w:p>
    <w:p w14:paraId="55216520" w14:textId="77777777" w:rsidR="00073577" w:rsidRPr="00073577" w:rsidRDefault="00073577" w:rsidP="00073577">
      <w:pPr>
        <w:spacing w:before="0" w:after="0"/>
        <w:rPr>
          <w:ins w:id="14310" w:author="Abhishek Deep Nigam" w:date="2015-10-26T01:01:00Z"/>
          <w:rFonts w:ascii="Courier New" w:hAnsi="Courier New" w:cs="Courier New"/>
          <w:sz w:val="16"/>
          <w:szCs w:val="16"/>
          <w:rPrChange w:id="14311" w:author="Abhishek Deep Nigam" w:date="2015-10-26T01:01:00Z">
            <w:rPr>
              <w:ins w:id="14312" w:author="Abhishek Deep Nigam" w:date="2015-10-26T01:01:00Z"/>
              <w:rFonts w:ascii="Courier New" w:hAnsi="Courier New" w:cs="Courier New"/>
            </w:rPr>
          </w:rPrChange>
        </w:rPr>
      </w:pPr>
      <w:ins w:id="14313" w:author="Abhishek Deep Nigam" w:date="2015-10-26T01:01:00Z">
        <w:r w:rsidRPr="00073577">
          <w:rPr>
            <w:rFonts w:ascii="Courier New" w:hAnsi="Courier New" w:cs="Courier New"/>
            <w:sz w:val="16"/>
            <w:szCs w:val="16"/>
            <w:rPrChange w:id="14314" w:author="Abhishek Deep Nigam" w:date="2015-10-26T01:01:00Z">
              <w:rPr>
                <w:rFonts w:ascii="Courier New" w:hAnsi="Courier New" w:cs="Courier New"/>
              </w:rPr>
            </w:rPrChange>
          </w:rPr>
          <w:t>[4]-&gt;Q(Backtracking)</w:t>
        </w:r>
      </w:ins>
    </w:p>
    <w:p w14:paraId="7D314D52" w14:textId="77777777" w:rsidR="00073577" w:rsidRPr="00073577" w:rsidRDefault="00073577" w:rsidP="00073577">
      <w:pPr>
        <w:spacing w:before="0" w:after="0"/>
        <w:rPr>
          <w:ins w:id="14315" w:author="Abhishek Deep Nigam" w:date="2015-10-26T01:01:00Z"/>
          <w:rFonts w:ascii="Courier New" w:hAnsi="Courier New" w:cs="Courier New"/>
          <w:sz w:val="16"/>
          <w:szCs w:val="16"/>
          <w:rPrChange w:id="14316" w:author="Abhishek Deep Nigam" w:date="2015-10-26T01:01:00Z">
            <w:rPr>
              <w:ins w:id="14317" w:author="Abhishek Deep Nigam" w:date="2015-10-26T01:01:00Z"/>
              <w:rFonts w:ascii="Courier New" w:hAnsi="Courier New" w:cs="Courier New"/>
            </w:rPr>
          </w:rPrChange>
        </w:rPr>
      </w:pPr>
      <w:ins w:id="14318" w:author="Abhishek Deep Nigam" w:date="2015-10-26T01:01:00Z">
        <w:r w:rsidRPr="00073577">
          <w:rPr>
            <w:rFonts w:ascii="Courier New" w:hAnsi="Courier New" w:cs="Courier New"/>
            <w:sz w:val="16"/>
            <w:szCs w:val="16"/>
            <w:rPrChange w:id="14319" w:author="Abhishek Deep Nigam" w:date="2015-10-26T01:01:00Z">
              <w:rPr>
                <w:rFonts w:ascii="Courier New" w:hAnsi="Courier New" w:cs="Courier New"/>
              </w:rPr>
            </w:rPrChange>
          </w:rPr>
          <w:t>[4]-&gt;S(Backtracking)</w:t>
        </w:r>
      </w:ins>
    </w:p>
    <w:p w14:paraId="677034AE" w14:textId="77777777" w:rsidR="00073577" w:rsidRPr="00073577" w:rsidRDefault="00073577" w:rsidP="00073577">
      <w:pPr>
        <w:spacing w:before="0" w:after="0"/>
        <w:rPr>
          <w:ins w:id="14320" w:author="Abhishek Deep Nigam" w:date="2015-10-26T01:01:00Z"/>
          <w:rFonts w:ascii="Courier New" w:hAnsi="Courier New" w:cs="Courier New"/>
          <w:sz w:val="16"/>
          <w:szCs w:val="16"/>
          <w:rPrChange w:id="14321" w:author="Abhishek Deep Nigam" w:date="2015-10-26T01:01:00Z">
            <w:rPr>
              <w:ins w:id="14322" w:author="Abhishek Deep Nigam" w:date="2015-10-26T01:01:00Z"/>
              <w:rFonts w:ascii="Courier New" w:hAnsi="Courier New" w:cs="Courier New"/>
            </w:rPr>
          </w:rPrChange>
        </w:rPr>
      </w:pPr>
      <w:ins w:id="14323" w:author="Abhishek Deep Nigam" w:date="2015-10-26T01:01:00Z">
        <w:r w:rsidRPr="00073577">
          <w:rPr>
            <w:rFonts w:ascii="Courier New" w:hAnsi="Courier New" w:cs="Courier New"/>
            <w:sz w:val="16"/>
            <w:szCs w:val="16"/>
            <w:rPrChange w:id="14324" w:author="Abhishek Deep Nigam" w:date="2015-10-26T01:01:00Z">
              <w:rPr>
                <w:rFonts w:ascii="Courier New" w:hAnsi="Courier New" w:cs="Courier New"/>
              </w:rPr>
            </w:rPrChange>
          </w:rPr>
          <w:t>[4]-&gt;Y(Backtracking)</w:t>
        </w:r>
      </w:ins>
    </w:p>
    <w:p w14:paraId="56A1D4A5" w14:textId="77777777" w:rsidR="00073577" w:rsidRPr="00073577" w:rsidRDefault="00073577" w:rsidP="00073577">
      <w:pPr>
        <w:spacing w:before="0" w:after="0"/>
        <w:rPr>
          <w:ins w:id="14325" w:author="Abhishek Deep Nigam" w:date="2015-10-26T01:01:00Z"/>
          <w:rFonts w:ascii="Courier New" w:hAnsi="Courier New" w:cs="Courier New"/>
          <w:sz w:val="16"/>
          <w:szCs w:val="16"/>
          <w:rPrChange w:id="14326" w:author="Abhishek Deep Nigam" w:date="2015-10-26T01:01:00Z">
            <w:rPr>
              <w:ins w:id="14327" w:author="Abhishek Deep Nigam" w:date="2015-10-26T01:01:00Z"/>
              <w:rFonts w:ascii="Courier New" w:hAnsi="Courier New" w:cs="Courier New"/>
            </w:rPr>
          </w:rPrChange>
        </w:rPr>
      </w:pPr>
      <w:ins w:id="14328" w:author="Abhishek Deep Nigam" w:date="2015-10-26T01:01:00Z">
        <w:r w:rsidRPr="00073577">
          <w:rPr>
            <w:rFonts w:ascii="Courier New" w:hAnsi="Courier New" w:cs="Courier New"/>
            <w:sz w:val="16"/>
            <w:szCs w:val="16"/>
            <w:rPrChange w:id="14329" w:author="Abhishek Deep Nigam" w:date="2015-10-26T01:01:00Z">
              <w:rPr>
                <w:rFonts w:ascii="Courier New" w:hAnsi="Courier New" w:cs="Courier New"/>
              </w:rPr>
            </w:rPrChange>
          </w:rPr>
          <w:t>[0]-&gt;L[1]-&gt;A[2]-&gt;T[3]-&gt;T[4]-&gt;A(Backtracking)</w:t>
        </w:r>
      </w:ins>
    </w:p>
    <w:p w14:paraId="1967AB31" w14:textId="77777777" w:rsidR="00073577" w:rsidRPr="00073577" w:rsidRDefault="00073577" w:rsidP="00073577">
      <w:pPr>
        <w:spacing w:before="0" w:after="0"/>
        <w:rPr>
          <w:ins w:id="14330" w:author="Abhishek Deep Nigam" w:date="2015-10-26T01:01:00Z"/>
          <w:rFonts w:ascii="Courier New" w:hAnsi="Courier New" w:cs="Courier New"/>
          <w:sz w:val="16"/>
          <w:szCs w:val="16"/>
          <w:rPrChange w:id="14331" w:author="Abhishek Deep Nigam" w:date="2015-10-26T01:01:00Z">
            <w:rPr>
              <w:ins w:id="14332" w:author="Abhishek Deep Nigam" w:date="2015-10-26T01:01:00Z"/>
              <w:rFonts w:ascii="Courier New" w:hAnsi="Courier New" w:cs="Courier New"/>
            </w:rPr>
          </w:rPrChange>
        </w:rPr>
      </w:pPr>
      <w:ins w:id="14333" w:author="Abhishek Deep Nigam" w:date="2015-10-26T01:01:00Z">
        <w:r w:rsidRPr="00073577">
          <w:rPr>
            <w:rFonts w:ascii="Courier New" w:hAnsi="Courier New" w:cs="Courier New"/>
            <w:sz w:val="16"/>
            <w:szCs w:val="16"/>
            <w:rPrChange w:id="14334" w:author="Abhishek Deep Nigam" w:date="2015-10-26T01:01:00Z">
              <w:rPr>
                <w:rFonts w:ascii="Courier New" w:hAnsi="Courier New" w:cs="Courier New"/>
              </w:rPr>
            </w:rPrChange>
          </w:rPr>
          <w:t>[4]-&gt;N[5]-&gt;O[6]-&gt;I(Backtracking)</w:t>
        </w:r>
      </w:ins>
    </w:p>
    <w:p w14:paraId="391F23D5" w14:textId="77777777" w:rsidR="00073577" w:rsidRPr="00073577" w:rsidRDefault="00073577" w:rsidP="00073577">
      <w:pPr>
        <w:spacing w:before="0" w:after="0"/>
        <w:rPr>
          <w:ins w:id="14335" w:author="Abhishek Deep Nigam" w:date="2015-10-26T01:01:00Z"/>
          <w:rFonts w:ascii="Courier New" w:hAnsi="Courier New" w:cs="Courier New"/>
          <w:sz w:val="16"/>
          <w:szCs w:val="16"/>
          <w:rPrChange w:id="14336" w:author="Abhishek Deep Nigam" w:date="2015-10-26T01:01:00Z">
            <w:rPr>
              <w:ins w:id="14337" w:author="Abhishek Deep Nigam" w:date="2015-10-26T01:01:00Z"/>
              <w:rFonts w:ascii="Courier New" w:hAnsi="Courier New" w:cs="Courier New"/>
            </w:rPr>
          </w:rPrChange>
        </w:rPr>
      </w:pPr>
      <w:ins w:id="14338" w:author="Abhishek Deep Nigam" w:date="2015-10-26T01:01:00Z">
        <w:r w:rsidRPr="00073577">
          <w:rPr>
            <w:rFonts w:ascii="Courier New" w:hAnsi="Courier New" w:cs="Courier New"/>
            <w:sz w:val="16"/>
            <w:szCs w:val="16"/>
            <w:rPrChange w:id="14339" w:author="Abhishek Deep Nigam" w:date="2015-10-26T01:01:00Z">
              <w:rPr>
                <w:rFonts w:ascii="Courier New" w:hAnsi="Courier New" w:cs="Courier New"/>
              </w:rPr>
            </w:rPrChange>
          </w:rPr>
          <w:t>[4]-&gt;O[5]-&gt;O[6]-&gt;I(Backtracking)</w:t>
        </w:r>
      </w:ins>
    </w:p>
    <w:p w14:paraId="7AAE8295" w14:textId="77777777" w:rsidR="00073577" w:rsidRPr="00073577" w:rsidRDefault="00073577" w:rsidP="00073577">
      <w:pPr>
        <w:spacing w:before="0" w:after="0"/>
        <w:rPr>
          <w:ins w:id="14340" w:author="Abhishek Deep Nigam" w:date="2015-10-26T01:01:00Z"/>
          <w:rFonts w:ascii="Courier New" w:hAnsi="Courier New" w:cs="Courier New"/>
          <w:sz w:val="16"/>
          <w:szCs w:val="16"/>
          <w:rPrChange w:id="14341" w:author="Abhishek Deep Nigam" w:date="2015-10-26T01:01:00Z">
            <w:rPr>
              <w:ins w:id="14342" w:author="Abhishek Deep Nigam" w:date="2015-10-26T01:01:00Z"/>
              <w:rFonts w:ascii="Courier New" w:hAnsi="Courier New" w:cs="Courier New"/>
            </w:rPr>
          </w:rPrChange>
        </w:rPr>
      </w:pPr>
      <w:ins w:id="14343" w:author="Abhishek Deep Nigam" w:date="2015-10-26T01:01:00Z">
        <w:r w:rsidRPr="00073577">
          <w:rPr>
            <w:rFonts w:ascii="Courier New" w:hAnsi="Courier New" w:cs="Courier New"/>
            <w:sz w:val="16"/>
            <w:szCs w:val="16"/>
            <w:rPrChange w:id="14344" w:author="Abhishek Deep Nigam" w:date="2015-10-26T01:01:00Z">
              <w:rPr>
                <w:rFonts w:ascii="Courier New" w:hAnsi="Courier New" w:cs="Courier New"/>
              </w:rPr>
            </w:rPrChange>
          </w:rPr>
          <w:t>[4]-&gt;P(Backtracking)</w:t>
        </w:r>
      </w:ins>
    </w:p>
    <w:p w14:paraId="13D49707" w14:textId="77777777" w:rsidR="00073577" w:rsidRPr="00073577" w:rsidRDefault="00073577" w:rsidP="00073577">
      <w:pPr>
        <w:spacing w:before="0" w:after="0"/>
        <w:rPr>
          <w:ins w:id="14345" w:author="Abhishek Deep Nigam" w:date="2015-10-26T01:01:00Z"/>
          <w:rFonts w:ascii="Courier New" w:hAnsi="Courier New" w:cs="Courier New"/>
          <w:sz w:val="16"/>
          <w:szCs w:val="16"/>
          <w:rPrChange w:id="14346" w:author="Abhishek Deep Nigam" w:date="2015-10-26T01:01:00Z">
            <w:rPr>
              <w:ins w:id="14347" w:author="Abhishek Deep Nigam" w:date="2015-10-26T01:01:00Z"/>
              <w:rFonts w:ascii="Courier New" w:hAnsi="Courier New" w:cs="Courier New"/>
            </w:rPr>
          </w:rPrChange>
        </w:rPr>
      </w:pPr>
      <w:ins w:id="14348" w:author="Abhishek Deep Nigam" w:date="2015-10-26T01:01:00Z">
        <w:r w:rsidRPr="00073577">
          <w:rPr>
            <w:rFonts w:ascii="Courier New" w:hAnsi="Courier New" w:cs="Courier New"/>
            <w:sz w:val="16"/>
            <w:szCs w:val="16"/>
            <w:rPrChange w:id="14349" w:author="Abhishek Deep Nigam" w:date="2015-10-26T01:01:00Z">
              <w:rPr>
                <w:rFonts w:ascii="Courier New" w:hAnsi="Courier New" w:cs="Courier New"/>
              </w:rPr>
            </w:rPrChange>
          </w:rPr>
          <w:t>[4]-&gt;Q(Backtracking)</w:t>
        </w:r>
      </w:ins>
    </w:p>
    <w:p w14:paraId="5DB2959F" w14:textId="77777777" w:rsidR="00073577" w:rsidRPr="00073577" w:rsidRDefault="00073577" w:rsidP="00073577">
      <w:pPr>
        <w:spacing w:before="0" w:after="0"/>
        <w:rPr>
          <w:ins w:id="14350" w:author="Abhishek Deep Nigam" w:date="2015-10-26T01:01:00Z"/>
          <w:rFonts w:ascii="Courier New" w:hAnsi="Courier New" w:cs="Courier New"/>
          <w:sz w:val="16"/>
          <w:szCs w:val="16"/>
          <w:rPrChange w:id="14351" w:author="Abhishek Deep Nigam" w:date="2015-10-26T01:01:00Z">
            <w:rPr>
              <w:ins w:id="14352" w:author="Abhishek Deep Nigam" w:date="2015-10-26T01:01:00Z"/>
              <w:rFonts w:ascii="Courier New" w:hAnsi="Courier New" w:cs="Courier New"/>
            </w:rPr>
          </w:rPrChange>
        </w:rPr>
      </w:pPr>
      <w:ins w:id="14353" w:author="Abhishek Deep Nigam" w:date="2015-10-26T01:01:00Z">
        <w:r w:rsidRPr="00073577">
          <w:rPr>
            <w:rFonts w:ascii="Courier New" w:hAnsi="Courier New" w:cs="Courier New"/>
            <w:sz w:val="16"/>
            <w:szCs w:val="16"/>
            <w:rPrChange w:id="14354" w:author="Abhishek Deep Nigam" w:date="2015-10-26T01:01:00Z">
              <w:rPr>
                <w:rFonts w:ascii="Courier New" w:hAnsi="Courier New" w:cs="Courier New"/>
              </w:rPr>
            </w:rPrChange>
          </w:rPr>
          <w:t>[4]-&gt;S(Backtracking)</w:t>
        </w:r>
      </w:ins>
    </w:p>
    <w:p w14:paraId="2722E9CD" w14:textId="77777777" w:rsidR="00073577" w:rsidRPr="00073577" w:rsidRDefault="00073577" w:rsidP="00073577">
      <w:pPr>
        <w:spacing w:before="0" w:after="0"/>
        <w:rPr>
          <w:ins w:id="14355" w:author="Abhishek Deep Nigam" w:date="2015-10-26T01:01:00Z"/>
          <w:rFonts w:ascii="Courier New" w:hAnsi="Courier New" w:cs="Courier New"/>
          <w:sz w:val="16"/>
          <w:szCs w:val="16"/>
          <w:rPrChange w:id="14356" w:author="Abhishek Deep Nigam" w:date="2015-10-26T01:01:00Z">
            <w:rPr>
              <w:ins w:id="14357" w:author="Abhishek Deep Nigam" w:date="2015-10-26T01:01:00Z"/>
              <w:rFonts w:ascii="Courier New" w:hAnsi="Courier New" w:cs="Courier New"/>
            </w:rPr>
          </w:rPrChange>
        </w:rPr>
      </w:pPr>
      <w:ins w:id="14358" w:author="Abhishek Deep Nigam" w:date="2015-10-26T01:01:00Z">
        <w:r w:rsidRPr="00073577">
          <w:rPr>
            <w:rFonts w:ascii="Courier New" w:hAnsi="Courier New" w:cs="Courier New"/>
            <w:sz w:val="16"/>
            <w:szCs w:val="16"/>
            <w:rPrChange w:id="14359" w:author="Abhishek Deep Nigam" w:date="2015-10-26T01:01:00Z">
              <w:rPr>
                <w:rFonts w:ascii="Courier New" w:hAnsi="Courier New" w:cs="Courier New"/>
              </w:rPr>
            </w:rPrChange>
          </w:rPr>
          <w:t>[4]-&gt;Y[5]-&gt;O[6]-&gt;I(Backtracking)</w:t>
        </w:r>
      </w:ins>
    </w:p>
    <w:p w14:paraId="01702CAD" w14:textId="77777777" w:rsidR="00073577" w:rsidRPr="00073577" w:rsidRDefault="00073577" w:rsidP="00073577">
      <w:pPr>
        <w:spacing w:before="0" w:after="0"/>
        <w:rPr>
          <w:ins w:id="14360" w:author="Abhishek Deep Nigam" w:date="2015-10-26T01:01:00Z"/>
          <w:rFonts w:ascii="Courier New" w:hAnsi="Courier New" w:cs="Courier New"/>
          <w:sz w:val="16"/>
          <w:szCs w:val="16"/>
          <w:rPrChange w:id="14361" w:author="Abhishek Deep Nigam" w:date="2015-10-26T01:01:00Z">
            <w:rPr>
              <w:ins w:id="14362" w:author="Abhishek Deep Nigam" w:date="2015-10-26T01:01:00Z"/>
              <w:rFonts w:ascii="Courier New" w:hAnsi="Courier New" w:cs="Courier New"/>
            </w:rPr>
          </w:rPrChange>
        </w:rPr>
      </w:pPr>
      <w:ins w:id="14363" w:author="Abhishek Deep Nigam" w:date="2015-10-26T01:01:00Z">
        <w:r w:rsidRPr="00073577">
          <w:rPr>
            <w:rFonts w:ascii="Courier New" w:hAnsi="Courier New" w:cs="Courier New"/>
            <w:sz w:val="16"/>
            <w:szCs w:val="16"/>
            <w:rPrChange w:id="14364" w:author="Abhishek Deep Nigam" w:date="2015-10-26T01:01:00Z">
              <w:rPr>
                <w:rFonts w:ascii="Courier New" w:hAnsi="Courier New" w:cs="Courier New"/>
              </w:rPr>
            </w:rPrChange>
          </w:rPr>
          <w:t>[1]-&gt;B[2]-&gt;T[3]-&gt;T[4]-&gt;A(Backtracking)</w:t>
        </w:r>
      </w:ins>
    </w:p>
    <w:p w14:paraId="476E9C19" w14:textId="77777777" w:rsidR="00073577" w:rsidRPr="00073577" w:rsidRDefault="00073577" w:rsidP="00073577">
      <w:pPr>
        <w:spacing w:before="0" w:after="0"/>
        <w:rPr>
          <w:ins w:id="14365" w:author="Abhishek Deep Nigam" w:date="2015-10-26T01:01:00Z"/>
          <w:rFonts w:ascii="Courier New" w:hAnsi="Courier New" w:cs="Courier New"/>
          <w:sz w:val="16"/>
          <w:szCs w:val="16"/>
          <w:rPrChange w:id="14366" w:author="Abhishek Deep Nigam" w:date="2015-10-26T01:01:00Z">
            <w:rPr>
              <w:ins w:id="14367" w:author="Abhishek Deep Nigam" w:date="2015-10-26T01:01:00Z"/>
              <w:rFonts w:ascii="Courier New" w:hAnsi="Courier New" w:cs="Courier New"/>
            </w:rPr>
          </w:rPrChange>
        </w:rPr>
      </w:pPr>
      <w:ins w:id="14368" w:author="Abhishek Deep Nigam" w:date="2015-10-26T01:01:00Z">
        <w:r w:rsidRPr="00073577">
          <w:rPr>
            <w:rFonts w:ascii="Courier New" w:hAnsi="Courier New" w:cs="Courier New"/>
            <w:sz w:val="16"/>
            <w:szCs w:val="16"/>
            <w:rPrChange w:id="14369" w:author="Abhishek Deep Nigam" w:date="2015-10-26T01:01:00Z">
              <w:rPr>
                <w:rFonts w:ascii="Courier New" w:hAnsi="Courier New" w:cs="Courier New"/>
              </w:rPr>
            </w:rPrChange>
          </w:rPr>
          <w:t>[4]-&gt;N[5]-&gt;O[6]-&gt;I[7]-&gt;E(Backtracking)</w:t>
        </w:r>
      </w:ins>
    </w:p>
    <w:p w14:paraId="79674E36" w14:textId="77777777" w:rsidR="00073577" w:rsidRPr="00073577" w:rsidRDefault="00073577" w:rsidP="00073577">
      <w:pPr>
        <w:spacing w:before="0" w:after="0"/>
        <w:rPr>
          <w:ins w:id="14370" w:author="Abhishek Deep Nigam" w:date="2015-10-26T01:01:00Z"/>
          <w:rFonts w:ascii="Courier New" w:hAnsi="Courier New" w:cs="Courier New"/>
          <w:sz w:val="16"/>
          <w:szCs w:val="16"/>
          <w:rPrChange w:id="14371" w:author="Abhishek Deep Nigam" w:date="2015-10-26T01:01:00Z">
            <w:rPr>
              <w:ins w:id="14372" w:author="Abhishek Deep Nigam" w:date="2015-10-26T01:01:00Z"/>
              <w:rFonts w:ascii="Courier New" w:hAnsi="Courier New" w:cs="Courier New"/>
            </w:rPr>
          </w:rPrChange>
        </w:rPr>
      </w:pPr>
      <w:ins w:id="14373" w:author="Abhishek Deep Nigam" w:date="2015-10-26T01:01:00Z">
        <w:r w:rsidRPr="00073577">
          <w:rPr>
            <w:rFonts w:ascii="Courier New" w:hAnsi="Courier New" w:cs="Courier New"/>
            <w:sz w:val="16"/>
            <w:szCs w:val="16"/>
            <w:rPrChange w:id="14374" w:author="Abhishek Deep Nigam" w:date="2015-10-26T01:01:00Z">
              <w:rPr>
                <w:rFonts w:ascii="Courier New" w:hAnsi="Courier New" w:cs="Courier New"/>
              </w:rPr>
            </w:rPrChange>
          </w:rPr>
          <w:t>[4]-&gt;O[5]-&gt;O[6]-&gt;I[7]-&gt;E(Backtracking)</w:t>
        </w:r>
      </w:ins>
    </w:p>
    <w:p w14:paraId="0B305ED6" w14:textId="77777777" w:rsidR="00073577" w:rsidRPr="00073577" w:rsidRDefault="00073577" w:rsidP="00073577">
      <w:pPr>
        <w:spacing w:before="0" w:after="0"/>
        <w:rPr>
          <w:ins w:id="14375" w:author="Abhishek Deep Nigam" w:date="2015-10-26T01:01:00Z"/>
          <w:rFonts w:ascii="Courier New" w:hAnsi="Courier New" w:cs="Courier New"/>
          <w:sz w:val="16"/>
          <w:szCs w:val="16"/>
          <w:rPrChange w:id="14376" w:author="Abhishek Deep Nigam" w:date="2015-10-26T01:01:00Z">
            <w:rPr>
              <w:ins w:id="14377" w:author="Abhishek Deep Nigam" w:date="2015-10-26T01:01:00Z"/>
              <w:rFonts w:ascii="Courier New" w:hAnsi="Courier New" w:cs="Courier New"/>
            </w:rPr>
          </w:rPrChange>
        </w:rPr>
      </w:pPr>
      <w:ins w:id="14378" w:author="Abhishek Deep Nigam" w:date="2015-10-26T01:01:00Z">
        <w:r w:rsidRPr="00073577">
          <w:rPr>
            <w:rFonts w:ascii="Courier New" w:hAnsi="Courier New" w:cs="Courier New"/>
            <w:sz w:val="16"/>
            <w:szCs w:val="16"/>
            <w:rPrChange w:id="14379" w:author="Abhishek Deep Nigam" w:date="2015-10-26T01:01:00Z">
              <w:rPr>
                <w:rFonts w:ascii="Courier New" w:hAnsi="Courier New" w:cs="Courier New"/>
              </w:rPr>
            </w:rPrChange>
          </w:rPr>
          <w:t>[4]-&gt;P(Backtracking)</w:t>
        </w:r>
      </w:ins>
    </w:p>
    <w:p w14:paraId="59B2FCE6" w14:textId="77777777" w:rsidR="00073577" w:rsidRPr="00073577" w:rsidRDefault="00073577" w:rsidP="00073577">
      <w:pPr>
        <w:spacing w:before="0" w:after="0"/>
        <w:rPr>
          <w:ins w:id="14380" w:author="Abhishek Deep Nigam" w:date="2015-10-26T01:01:00Z"/>
          <w:rFonts w:ascii="Courier New" w:hAnsi="Courier New" w:cs="Courier New"/>
          <w:sz w:val="16"/>
          <w:szCs w:val="16"/>
          <w:rPrChange w:id="14381" w:author="Abhishek Deep Nigam" w:date="2015-10-26T01:01:00Z">
            <w:rPr>
              <w:ins w:id="14382" w:author="Abhishek Deep Nigam" w:date="2015-10-26T01:01:00Z"/>
              <w:rFonts w:ascii="Courier New" w:hAnsi="Courier New" w:cs="Courier New"/>
            </w:rPr>
          </w:rPrChange>
        </w:rPr>
      </w:pPr>
      <w:ins w:id="14383" w:author="Abhishek Deep Nigam" w:date="2015-10-26T01:01:00Z">
        <w:r w:rsidRPr="00073577">
          <w:rPr>
            <w:rFonts w:ascii="Courier New" w:hAnsi="Courier New" w:cs="Courier New"/>
            <w:sz w:val="16"/>
            <w:szCs w:val="16"/>
            <w:rPrChange w:id="14384" w:author="Abhishek Deep Nigam" w:date="2015-10-26T01:01:00Z">
              <w:rPr>
                <w:rFonts w:ascii="Courier New" w:hAnsi="Courier New" w:cs="Courier New"/>
              </w:rPr>
            </w:rPrChange>
          </w:rPr>
          <w:t>[4]-&gt;Q(Backtracking)</w:t>
        </w:r>
      </w:ins>
    </w:p>
    <w:p w14:paraId="429CF67F" w14:textId="77777777" w:rsidR="00073577" w:rsidRPr="00073577" w:rsidRDefault="00073577" w:rsidP="00073577">
      <w:pPr>
        <w:spacing w:before="0" w:after="0"/>
        <w:rPr>
          <w:ins w:id="14385" w:author="Abhishek Deep Nigam" w:date="2015-10-26T01:01:00Z"/>
          <w:rFonts w:ascii="Courier New" w:hAnsi="Courier New" w:cs="Courier New"/>
          <w:sz w:val="16"/>
          <w:szCs w:val="16"/>
          <w:rPrChange w:id="14386" w:author="Abhishek Deep Nigam" w:date="2015-10-26T01:01:00Z">
            <w:rPr>
              <w:ins w:id="14387" w:author="Abhishek Deep Nigam" w:date="2015-10-26T01:01:00Z"/>
              <w:rFonts w:ascii="Courier New" w:hAnsi="Courier New" w:cs="Courier New"/>
            </w:rPr>
          </w:rPrChange>
        </w:rPr>
      </w:pPr>
      <w:ins w:id="14388" w:author="Abhishek Deep Nigam" w:date="2015-10-26T01:01:00Z">
        <w:r w:rsidRPr="00073577">
          <w:rPr>
            <w:rFonts w:ascii="Courier New" w:hAnsi="Courier New" w:cs="Courier New"/>
            <w:sz w:val="16"/>
            <w:szCs w:val="16"/>
            <w:rPrChange w:id="14389" w:author="Abhishek Deep Nigam" w:date="2015-10-26T01:01:00Z">
              <w:rPr>
                <w:rFonts w:ascii="Courier New" w:hAnsi="Courier New" w:cs="Courier New"/>
              </w:rPr>
            </w:rPrChange>
          </w:rPr>
          <w:t>[4]-&gt;S(Backtracking)</w:t>
        </w:r>
      </w:ins>
    </w:p>
    <w:p w14:paraId="1AA9320B" w14:textId="77777777" w:rsidR="00073577" w:rsidRPr="00073577" w:rsidRDefault="00073577" w:rsidP="00073577">
      <w:pPr>
        <w:spacing w:before="0" w:after="0"/>
        <w:rPr>
          <w:ins w:id="14390" w:author="Abhishek Deep Nigam" w:date="2015-10-26T01:01:00Z"/>
          <w:rFonts w:ascii="Courier New" w:hAnsi="Courier New" w:cs="Courier New"/>
          <w:sz w:val="16"/>
          <w:szCs w:val="16"/>
          <w:rPrChange w:id="14391" w:author="Abhishek Deep Nigam" w:date="2015-10-26T01:01:00Z">
            <w:rPr>
              <w:ins w:id="14392" w:author="Abhishek Deep Nigam" w:date="2015-10-26T01:01:00Z"/>
              <w:rFonts w:ascii="Courier New" w:hAnsi="Courier New" w:cs="Courier New"/>
            </w:rPr>
          </w:rPrChange>
        </w:rPr>
      </w:pPr>
      <w:ins w:id="14393" w:author="Abhishek Deep Nigam" w:date="2015-10-26T01:01:00Z">
        <w:r w:rsidRPr="00073577">
          <w:rPr>
            <w:rFonts w:ascii="Courier New" w:hAnsi="Courier New" w:cs="Courier New"/>
            <w:sz w:val="16"/>
            <w:szCs w:val="16"/>
            <w:rPrChange w:id="14394" w:author="Abhishek Deep Nigam" w:date="2015-10-26T01:01:00Z">
              <w:rPr>
                <w:rFonts w:ascii="Courier New" w:hAnsi="Courier New" w:cs="Courier New"/>
              </w:rPr>
            </w:rPrChange>
          </w:rPr>
          <w:t>[4]-&gt;Y[5]-&gt;O[6]-&gt;I[7]-&gt;E(Backtracking)</w:t>
        </w:r>
      </w:ins>
    </w:p>
    <w:p w14:paraId="67F1838B" w14:textId="77777777" w:rsidR="00073577" w:rsidRPr="00073577" w:rsidRDefault="00073577" w:rsidP="00073577">
      <w:pPr>
        <w:spacing w:before="0" w:after="0"/>
        <w:rPr>
          <w:ins w:id="14395" w:author="Abhishek Deep Nigam" w:date="2015-10-26T01:01:00Z"/>
          <w:rFonts w:ascii="Courier New" w:hAnsi="Courier New" w:cs="Courier New"/>
          <w:sz w:val="16"/>
          <w:szCs w:val="16"/>
          <w:rPrChange w:id="14396" w:author="Abhishek Deep Nigam" w:date="2015-10-26T01:01:00Z">
            <w:rPr>
              <w:ins w:id="14397" w:author="Abhishek Deep Nigam" w:date="2015-10-26T01:01:00Z"/>
              <w:rFonts w:ascii="Courier New" w:hAnsi="Courier New" w:cs="Courier New"/>
            </w:rPr>
          </w:rPrChange>
        </w:rPr>
      </w:pPr>
      <w:ins w:id="14398" w:author="Abhishek Deep Nigam" w:date="2015-10-26T01:01:00Z">
        <w:r w:rsidRPr="00073577">
          <w:rPr>
            <w:rFonts w:ascii="Courier New" w:hAnsi="Courier New" w:cs="Courier New"/>
            <w:sz w:val="16"/>
            <w:szCs w:val="16"/>
            <w:rPrChange w:id="14399" w:author="Abhishek Deep Nigam" w:date="2015-10-26T01:01:00Z">
              <w:rPr>
                <w:rFonts w:ascii="Courier New" w:hAnsi="Courier New" w:cs="Courier New"/>
              </w:rPr>
            </w:rPrChange>
          </w:rPr>
          <w:t>[1]-&gt;C[2]-&gt;T[3]-&gt;T[4]-&gt;A(Backtracking)</w:t>
        </w:r>
      </w:ins>
    </w:p>
    <w:p w14:paraId="37506A80" w14:textId="77777777" w:rsidR="00073577" w:rsidRPr="00073577" w:rsidRDefault="00073577" w:rsidP="00073577">
      <w:pPr>
        <w:spacing w:before="0" w:after="0"/>
        <w:rPr>
          <w:ins w:id="14400" w:author="Abhishek Deep Nigam" w:date="2015-10-26T01:01:00Z"/>
          <w:rFonts w:ascii="Courier New" w:hAnsi="Courier New" w:cs="Courier New"/>
          <w:sz w:val="16"/>
          <w:szCs w:val="16"/>
          <w:rPrChange w:id="14401" w:author="Abhishek Deep Nigam" w:date="2015-10-26T01:01:00Z">
            <w:rPr>
              <w:ins w:id="14402" w:author="Abhishek Deep Nigam" w:date="2015-10-26T01:01:00Z"/>
              <w:rFonts w:ascii="Courier New" w:hAnsi="Courier New" w:cs="Courier New"/>
            </w:rPr>
          </w:rPrChange>
        </w:rPr>
      </w:pPr>
      <w:ins w:id="14403" w:author="Abhishek Deep Nigam" w:date="2015-10-26T01:01:00Z">
        <w:r w:rsidRPr="00073577">
          <w:rPr>
            <w:rFonts w:ascii="Courier New" w:hAnsi="Courier New" w:cs="Courier New"/>
            <w:sz w:val="16"/>
            <w:szCs w:val="16"/>
            <w:rPrChange w:id="14404" w:author="Abhishek Deep Nigam" w:date="2015-10-26T01:01:00Z">
              <w:rPr>
                <w:rFonts w:ascii="Courier New" w:hAnsi="Courier New" w:cs="Courier New"/>
              </w:rPr>
            </w:rPrChange>
          </w:rPr>
          <w:t>[4]-&gt;N[5]-&gt;O[6]-&gt;I(Backtracking)</w:t>
        </w:r>
      </w:ins>
    </w:p>
    <w:p w14:paraId="231285C5" w14:textId="77777777" w:rsidR="00073577" w:rsidRPr="00073577" w:rsidRDefault="00073577" w:rsidP="00073577">
      <w:pPr>
        <w:spacing w:before="0" w:after="0"/>
        <w:rPr>
          <w:ins w:id="14405" w:author="Abhishek Deep Nigam" w:date="2015-10-26T01:01:00Z"/>
          <w:rFonts w:ascii="Courier New" w:hAnsi="Courier New" w:cs="Courier New"/>
          <w:sz w:val="16"/>
          <w:szCs w:val="16"/>
          <w:rPrChange w:id="14406" w:author="Abhishek Deep Nigam" w:date="2015-10-26T01:01:00Z">
            <w:rPr>
              <w:ins w:id="14407" w:author="Abhishek Deep Nigam" w:date="2015-10-26T01:01:00Z"/>
              <w:rFonts w:ascii="Courier New" w:hAnsi="Courier New" w:cs="Courier New"/>
            </w:rPr>
          </w:rPrChange>
        </w:rPr>
      </w:pPr>
      <w:ins w:id="14408" w:author="Abhishek Deep Nigam" w:date="2015-10-26T01:01:00Z">
        <w:r w:rsidRPr="00073577">
          <w:rPr>
            <w:rFonts w:ascii="Courier New" w:hAnsi="Courier New" w:cs="Courier New"/>
            <w:sz w:val="16"/>
            <w:szCs w:val="16"/>
            <w:rPrChange w:id="14409" w:author="Abhishek Deep Nigam" w:date="2015-10-26T01:01:00Z">
              <w:rPr>
                <w:rFonts w:ascii="Courier New" w:hAnsi="Courier New" w:cs="Courier New"/>
              </w:rPr>
            </w:rPrChange>
          </w:rPr>
          <w:t>[4]-&gt;O[5]-&gt;O[6]-&gt;I(Backtracking)</w:t>
        </w:r>
      </w:ins>
    </w:p>
    <w:p w14:paraId="18A2A52B" w14:textId="77777777" w:rsidR="00073577" w:rsidRPr="00073577" w:rsidRDefault="00073577" w:rsidP="00073577">
      <w:pPr>
        <w:spacing w:before="0" w:after="0"/>
        <w:rPr>
          <w:ins w:id="14410" w:author="Abhishek Deep Nigam" w:date="2015-10-26T01:01:00Z"/>
          <w:rFonts w:ascii="Courier New" w:hAnsi="Courier New" w:cs="Courier New"/>
          <w:sz w:val="16"/>
          <w:szCs w:val="16"/>
          <w:rPrChange w:id="14411" w:author="Abhishek Deep Nigam" w:date="2015-10-26T01:01:00Z">
            <w:rPr>
              <w:ins w:id="14412" w:author="Abhishek Deep Nigam" w:date="2015-10-26T01:01:00Z"/>
              <w:rFonts w:ascii="Courier New" w:hAnsi="Courier New" w:cs="Courier New"/>
            </w:rPr>
          </w:rPrChange>
        </w:rPr>
      </w:pPr>
      <w:ins w:id="14413" w:author="Abhishek Deep Nigam" w:date="2015-10-26T01:01:00Z">
        <w:r w:rsidRPr="00073577">
          <w:rPr>
            <w:rFonts w:ascii="Courier New" w:hAnsi="Courier New" w:cs="Courier New"/>
            <w:sz w:val="16"/>
            <w:szCs w:val="16"/>
            <w:rPrChange w:id="14414" w:author="Abhishek Deep Nigam" w:date="2015-10-26T01:01:00Z">
              <w:rPr>
                <w:rFonts w:ascii="Courier New" w:hAnsi="Courier New" w:cs="Courier New"/>
              </w:rPr>
            </w:rPrChange>
          </w:rPr>
          <w:t>[4]-&gt;P(Backtracking)</w:t>
        </w:r>
      </w:ins>
    </w:p>
    <w:p w14:paraId="32A72ADA" w14:textId="77777777" w:rsidR="00073577" w:rsidRPr="00073577" w:rsidRDefault="00073577" w:rsidP="00073577">
      <w:pPr>
        <w:spacing w:before="0" w:after="0"/>
        <w:rPr>
          <w:ins w:id="14415" w:author="Abhishek Deep Nigam" w:date="2015-10-26T01:01:00Z"/>
          <w:rFonts w:ascii="Courier New" w:hAnsi="Courier New" w:cs="Courier New"/>
          <w:sz w:val="16"/>
          <w:szCs w:val="16"/>
          <w:rPrChange w:id="14416" w:author="Abhishek Deep Nigam" w:date="2015-10-26T01:01:00Z">
            <w:rPr>
              <w:ins w:id="14417" w:author="Abhishek Deep Nigam" w:date="2015-10-26T01:01:00Z"/>
              <w:rFonts w:ascii="Courier New" w:hAnsi="Courier New" w:cs="Courier New"/>
            </w:rPr>
          </w:rPrChange>
        </w:rPr>
      </w:pPr>
      <w:ins w:id="14418" w:author="Abhishek Deep Nigam" w:date="2015-10-26T01:01:00Z">
        <w:r w:rsidRPr="00073577">
          <w:rPr>
            <w:rFonts w:ascii="Courier New" w:hAnsi="Courier New" w:cs="Courier New"/>
            <w:sz w:val="16"/>
            <w:szCs w:val="16"/>
            <w:rPrChange w:id="14419" w:author="Abhishek Deep Nigam" w:date="2015-10-26T01:01:00Z">
              <w:rPr>
                <w:rFonts w:ascii="Courier New" w:hAnsi="Courier New" w:cs="Courier New"/>
              </w:rPr>
            </w:rPrChange>
          </w:rPr>
          <w:t>[4]-&gt;Q(Backtracking)</w:t>
        </w:r>
      </w:ins>
    </w:p>
    <w:p w14:paraId="5223CAEE" w14:textId="77777777" w:rsidR="00073577" w:rsidRPr="00073577" w:rsidRDefault="00073577" w:rsidP="00073577">
      <w:pPr>
        <w:spacing w:before="0" w:after="0"/>
        <w:rPr>
          <w:ins w:id="14420" w:author="Abhishek Deep Nigam" w:date="2015-10-26T01:01:00Z"/>
          <w:rFonts w:ascii="Courier New" w:hAnsi="Courier New" w:cs="Courier New"/>
          <w:sz w:val="16"/>
          <w:szCs w:val="16"/>
          <w:rPrChange w:id="14421" w:author="Abhishek Deep Nigam" w:date="2015-10-26T01:01:00Z">
            <w:rPr>
              <w:ins w:id="14422" w:author="Abhishek Deep Nigam" w:date="2015-10-26T01:01:00Z"/>
              <w:rFonts w:ascii="Courier New" w:hAnsi="Courier New" w:cs="Courier New"/>
            </w:rPr>
          </w:rPrChange>
        </w:rPr>
      </w:pPr>
      <w:ins w:id="14423" w:author="Abhishek Deep Nigam" w:date="2015-10-26T01:01:00Z">
        <w:r w:rsidRPr="00073577">
          <w:rPr>
            <w:rFonts w:ascii="Courier New" w:hAnsi="Courier New" w:cs="Courier New"/>
            <w:sz w:val="16"/>
            <w:szCs w:val="16"/>
            <w:rPrChange w:id="14424" w:author="Abhishek Deep Nigam" w:date="2015-10-26T01:01:00Z">
              <w:rPr>
                <w:rFonts w:ascii="Courier New" w:hAnsi="Courier New" w:cs="Courier New"/>
              </w:rPr>
            </w:rPrChange>
          </w:rPr>
          <w:t>[4]-&gt;S(Backtracking)</w:t>
        </w:r>
      </w:ins>
    </w:p>
    <w:p w14:paraId="422CEF37" w14:textId="77777777" w:rsidR="00073577" w:rsidRPr="00073577" w:rsidRDefault="00073577" w:rsidP="00073577">
      <w:pPr>
        <w:spacing w:before="0" w:after="0"/>
        <w:rPr>
          <w:ins w:id="14425" w:author="Abhishek Deep Nigam" w:date="2015-10-26T01:01:00Z"/>
          <w:rFonts w:ascii="Courier New" w:hAnsi="Courier New" w:cs="Courier New"/>
          <w:sz w:val="16"/>
          <w:szCs w:val="16"/>
          <w:rPrChange w:id="14426" w:author="Abhishek Deep Nigam" w:date="2015-10-26T01:01:00Z">
            <w:rPr>
              <w:ins w:id="14427" w:author="Abhishek Deep Nigam" w:date="2015-10-26T01:01:00Z"/>
              <w:rFonts w:ascii="Courier New" w:hAnsi="Courier New" w:cs="Courier New"/>
            </w:rPr>
          </w:rPrChange>
        </w:rPr>
      </w:pPr>
      <w:ins w:id="14428" w:author="Abhishek Deep Nigam" w:date="2015-10-26T01:01:00Z">
        <w:r w:rsidRPr="00073577">
          <w:rPr>
            <w:rFonts w:ascii="Courier New" w:hAnsi="Courier New" w:cs="Courier New"/>
            <w:sz w:val="16"/>
            <w:szCs w:val="16"/>
            <w:rPrChange w:id="14429" w:author="Abhishek Deep Nigam" w:date="2015-10-26T01:01:00Z">
              <w:rPr>
                <w:rFonts w:ascii="Courier New" w:hAnsi="Courier New" w:cs="Courier New"/>
              </w:rPr>
            </w:rPrChange>
          </w:rPr>
          <w:t>[4]-&gt;Y[5]-&gt;O[6]-&gt;I(Backtracking)</w:t>
        </w:r>
      </w:ins>
    </w:p>
    <w:p w14:paraId="50E1FA41" w14:textId="77777777" w:rsidR="00073577" w:rsidRPr="00073577" w:rsidRDefault="00073577" w:rsidP="00073577">
      <w:pPr>
        <w:spacing w:before="0" w:after="0"/>
        <w:rPr>
          <w:ins w:id="14430" w:author="Abhishek Deep Nigam" w:date="2015-10-26T01:01:00Z"/>
          <w:rFonts w:ascii="Courier New" w:hAnsi="Courier New" w:cs="Courier New"/>
          <w:sz w:val="16"/>
          <w:szCs w:val="16"/>
          <w:rPrChange w:id="14431" w:author="Abhishek Deep Nigam" w:date="2015-10-26T01:01:00Z">
            <w:rPr>
              <w:ins w:id="14432" w:author="Abhishek Deep Nigam" w:date="2015-10-26T01:01:00Z"/>
              <w:rFonts w:ascii="Courier New" w:hAnsi="Courier New" w:cs="Courier New"/>
            </w:rPr>
          </w:rPrChange>
        </w:rPr>
      </w:pPr>
      <w:ins w:id="14433" w:author="Abhishek Deep Nigam" w:date="2015-10-26T01:01:00Z">
        <w:r w:rsidRPr="00073577">
          <w:rPr>
            <w:rFonts w:ascii="Courier New" w:hAnsi="Courier New" w:cs="Courier New"/>
            <w:sz w:val="16"/>
            <w:szCs w:val="16"/>
            <w:rPrChange w:id="14434" w:author="Abhishek Deep Nigam" w:date="2015-10-26T01:01:00Z">
              <w:rPr>
                <w:rFonts w:ascii="Courier New" w:hAnsi="Courier New" w:cs="Courier New"/>
              </w:rPr>
            </w:rPrChange>
          </w:rPr>
          <w:t>[1]-&gt;D[2]-&gt;T[3]-&gt;T[4]-&gt;A(Backtracking)</w:t>
        </w:r>
      </w:ins>
    </w:p>
    <w:p w14:paraId="084A7153" w14:textId="77777777" w:rsidR="00073577" w:rsidRPr="00073577" w:rsidRDefault="00073577" w:rsidP="00073577">
      <w:pPr>
        <w:spacing w:before="0" w:after="0"/>
        <w:rPr>
          <w:ins w:id="14435" w:author="Abhishek Deep Nigam" w:date="2015-10-26T01:01:00Z"/>
          <w:rFonts w:ascii="Courier New" w:hAnsi="Courier New" w:cs="Courier New"/>
          <w:sz w:val="16"/>
          <w:szCs w:val="16"/>
          <w:rPrChange w:id="14436" w:author="Abhishek Deep Nigam" w:date="2015-10-26T01:01:00Z">
            <w:rPr>
              <w:ins w:id="14437" w:author="Abhishek Deep Nigam" w:date="2015-10-26T01:01:00Z"/>
              <w:rFonts w:ascii="Courier New" w:hAnsi="Courier New" w:cs="Courier New"/>
            </w:rPr>
          </w:rPrChange>
        </w:rPr>
      </w:pPr>
      <w:ins w:id="14438" w:author="Abhishek Deep Nigam" w:date="2015-10-26T01:01:00Z">
        <w:r w:rsidRPr="00073577">
          <w:rPr>
            <w:rFonts w:ascii="Courier New" w:hAnsi="Courier New" w:cs="Courier New"/>
            <w:sz w:val="16"/>
            <w:szCs w:val="16"/>
            <w:rPrChange w:id="14439" w:author="Abhishek Deep Nigam" w:date="2015-10-26T01:01:00Z">
              <w:rPr>
                <w:rFonts w:ascii="Courier New" w:hAnsi="Courier New" w:cs="Courier New"/>
              </w:rPr>
            </w:rPrChange>
          </w:rPr>
          <w:t>[4]-&gt;N[5]-&gt;O[6]-&gt;I(Backtracking)</w:t>
        </w:r>
      </w:ins>
    </w:p>
    <w:p w14:paraId="2AEA2B3C" w14:textId="77777777" w:rsidR="00073577" w:rsidRPr="00073577" w:rsidRDefault="00073577" w:rsidP="00073577">
      <w:pPr>
        <w:spacing w:before="0" w:after="0"/>
        <w:rPr>
          <w:ins w:id="14440" w:author="Abhishek Deep Nigam" w:date="2015-10-26T01:01:00Z"/>
          <w:rFonts w:ascii="Courier New" w:hAnsi="Courier New" w:cs="Courier New"/>
          <w:sz w:val="16"/>
          <w:szCs w:val="16"/>
          <w:rPrChange w:id="14441" w:author="Abhishek Deep Nigam" w:date="2015-10-26T01:01:00Z">
            <w:rPr>
              <w:ins w:id="14442" w:author="Abhishek Deep Nigam" w:date="2015-10-26T01:01:00Z"/>
              <w:rFonts w:ascii="Courier New" w:hAnsi="Courier New" w:cs="Courier New"/>
            </w:rPr>
          </w:rPrChange>
        </w:rPr>
      </w:pPr>
      <w:ins w:id="14443" w:author="Abhishek Deep Nigam" w:date="2015-10-26T01:01:00Z">
        <w:r w:rsidRPr="00073577">
          <w:rPr>
            <w:rFonts w:ascii="Courier New" w:hAnsi="Courier New" w:cs="Courier New"/>
            <w:sz w:val="16"/>
            <w:szCs w:val="16"/>
            <w:rPrChange w:id="14444" w:author="Abhishek Deep Nigam" w:date="2015-10-26T01:01:00Z">
              <w:rPr>
                <w:rFonts w:ascii="Courier New" w:hAnsi="Courier New" w:cs="Courier New"/>
              </w:rPr>
            </w:rPrChange>
          </w:rPr>
          <w:t>[4]-&gt;O[5]-&gt;O[6]-&gt;I(Backtracking)</w:t>
        </w:r>
      </w:ins>
    </w:p>
    <w:p w14:paraId="74896B78" w14:textId="77777777" w:rsidR="00073577" w:rsidRPr="00073577" w:rsidRDefault="00073577" w:rsidP="00073577">
      <w:pPr>
        <w:spacing w:before="0" w:after="0"/>
        <w:rPr>
          <w:ins w:id="14445" w:author="Abhishek Deep Nigam" w:date="2015-10-26T01:01:00Z"/>
          <w:rFonts w:ascii="Courier New" w:hAnsi="Courier New" w:cs="Courier New"/>
          <w:sz w:val="16"/>
          <w:szCs w:val="16"/>
          <w:rPrChange w:id="14446" w:author="Abhishek Deep Nigam" w:date="2015-10-26T01:01:00Z">
            <w:rPr>
              <w:ins w:id="14447" w:author="Abhishek Deep Nigam" w:date="2015-10-26T01:01:00Z"/>
              <w:rFonts w:ascii="Courier New" w:hAnsi="Courier New" w:cs="Courier New"/>
            </w:rPr>
          </w:rPrChange>
        </w:rPr>
      </w:pPr>
      <w:ins w:id="14448" w:author="Abhishek Deep Nigam" w:date="2015-10-26T01:01:00Z">
        <w:r w:rsidRPr="00073577">
          <w:rPr>
            <w:rFonts w:ascii="Courier New" w:hAnsi="Courier New" w:cs="Courier New"/>
            <w:sz w:val="16"/>
            <w:szCs w:val="16"/>
            <w:rPrChange w:id="14449" w:author="Abhishek Deep Nigam" w:date="2015-10-26T01:01:00Z">
              <w:rPr>
                <w:rFonts w:ascii="Courier New" w:hAnsi="Courier New" w:cs="Courier New"/>
              </w:rPr>
            </w:rPrChange>
          </w:rPr>
          <w:t>[4]-&gt;P(Backtracking)</w:t>
        </w:r>
      </w:ins>
    </w:p>
    <w:p w14:paraId="56ECD028" w14:textId="77777777" w:rsidR="00073577" w:rsidRPr="00073577" w:rsidRDefault="00073577" w:rsidP="00073577">
      <w:pPr>
        <w:spacing w:before="0" w:after="0"/>
        <w:rPr>
          <w:ins w:id="14450" w:author="Abhishek Deep Nigam" w:date="2015-10-26T01:01:00Z"/>
          <w:rFonts w:ascii="Courier New" w:hAnsi="Courier New" w:cs="Courier New"/>
          <w:sz w:val="16"/>
          <w:szCs w:val="16"/>
          <w:rPrChange w:id="14451" w:author="Abhishek Deep Nigam" w:date="2015-10-26T01:01:00Z">
            <w:rPr>
              <w:ins w:id="14452" w:author="Abhishek Deep Nigam" w:date="2015-10-26T01:01:00Z"/>
              <w:rFonts w:ascii="Courier New" w:hAnsi="Courier New" w:cs="Courier New"/>
            </w:rPr>
          </w:rPrChange>
        </w:rPr>
      </w:pPr>
      <w:ins w:id="14453" w:author="Abhishek Deep Nigam" w:date="2015-10-26T01:01:00Z">
        <w:r w:rsidRPr="00073577">
          <w:rPr>
            <w:rFonts w:ascii="Courier New" w:hAnsi="Courier New" w:cs="Courier New"/>
            <w:sz w:val="16"/>
            <w:szCs w:val="16"/>
            <w:rPrChange w:id="14454" w:author="Abhishek Deep Nigam" w:date="2015-10-26T01:01:00Z">
              <w:rPr>
                <w:rFonts w:ascii="Courier New" w:hAnsi="Courier New" w:cs="Courier New"/>
              </w:rPr>
            </w:rPrChange>
          </w:rPr>
          <w:t>[4]-&gt;Q(Backtracking)</w:t>
        </w:r>
      </w:ins>
    </w:p>
    <w:p w14:paraId="55FA6838" w14:textId="77777777" w:rsidR="00073577" w:rsidRPr="00073577" w:rsidRDefault="00073577" w:rsidP="00073577">
      <w:pPr>
        <w:spacing w:before="0" w:after="0"/>
        <w:rPr>
          <w:ins w:id="14455" w:author="Abhishek Deep Nigam" w:date="2015-10-26T01:01:00Z"/>
          <w:rFonts w:ascii="Courier New" w:hAnsi="Courier New" w:cs="Courier New"/>
          <w:sz w:val="16"/>
          <w:szCs w:val="16"/>
          <w:rPrChange w:id="14456" w:author="Abhishek Deep Nigam" w:date="2015-10-26T01:01:00Z">
            <w:rPr>
              <w:ins w:id="14457" w:author="Abhishek Deep Nigam" w:date="2015-10-26T01:01:00Z"/>
              <w:rFonts w:ascii="Courier New" w:hAnsi="Courier New" w:cs="Courier New"/>
            </w:rPr>
          </w:rPrChange>
        </w:rPr>
      </w:pPr>
      <w:ins w:id="14458" w:author="Abhishek Deep Nigam" w:date="2015-10-26T01:01:00Z">
        <w:r w:rsidRPr="00073577">
          <w:rPr>
            <w:rFonts w:ascii="Courier New" w:hAnsi="Courier New" w:cs="Courier New"/>
            <w:sz w:val="16"/>
            <w:szCs w:val="16"/>
            <w:rPrChange w:id="14459" w:author="Abhishek Deep Nigam" w:date="2015-10-26T01:01:00Z">
              <w:rPr>
                <w:rFonts w:ascii="Courier New" w:hAnsi="Courier New" w:cs="Courier New"/>
              </w:rPr>
            </w:rPrChange>
          </w:rPr>
          <w:t>[4]-&gt;S(Backtracking)</w:t>
        </w:r>
      </w:ins>
    </w:p>
    <w:p w14:paraId="027D1672" w14:textId="77777777" w:rsidR="00073577" w:rsidRPr="00073577" w:rsidRDefault="00073577" w:rsidP="00073577">
      <w:pPr>
        <w:spacing w:before="0" w:after="0"/>
        <w:rPr>
          <w:ins w:id="14460" w:author="Abhishek Deep Nigam" w:date="2015-10-26T01:01:00Z"/>
          <w:rFonts w:ascii="Courier New" w:hAnsi="Courier New" w:cs="Courier New"/>
          <w:sz w:val="16"/>
          <w:szCs w:val="16"/>
          <w:rPrChange w:id="14461" w:author="Abhishek Deep Nigam" w:date="2015-10-26T01:01:00Z">
            <w:rPr>
              <w:ins w:id="14462" w:author="Abhishek Deep Nigam" w:date="2015-10-26T01:01:00Z"/>
              <w:rFonts w:ascii="Courier New" w:hAnsi="Courier New" w:cs="Courier New"/>
            </w:rPr>
          </w:rPrChange>
        </w:rPr>
      </w:pPr>
      <w:ins w:id="14463" w:author="Abhishek Deep Nigam" w:date="2015-10-26T01:01:00Z">
        <w:r w:rsidRPr="00073577">
          <w:rPr>
            <w:rFonts w:ascii="Courier New" w:hAnsi="Courier New" w:cs="Courier New"/>
            <w:sz w:val="16"/>
            <w:szCs w:val="16"/>
            <w:rPrChange w:id="14464" w:author="Abhishek Deep Nigam" w:date="2015-10-26T01:01:00Z">
              <w:rPr>
                <w:rFonts w:ascii="Courier New" w:hAnsi="Courier New" w:cs="Courier New"/>
              </w:rPr>
            </w:rPrChange>
          </w:rPr>
          <w:t>[4]-&gt;Y[5]-&gt;O[6]-&gt;I(Backtracking)</w:t>
        </w:r>
      </w:ins>
    </w:p>
    <w:p w14:paraId="13D2CEAF" w14:textId="77777777" w:rsidR="00073577" w:rsidRPr="00073577" w:rsidRDefault="00073577" w:rsidP="00073577">
      <w:pPr>
        <w:spacing w:before="0" w:after="0"/>
        <w:rPr>
          <w:ins w:id="14465" w:author="Abhishek Deep Nigam" w:date="2015-10-26T01:01:00Z"/>
          <w:rFonts w:ascii="Courier New" w:hAnsi="Courier New" w:cs="Courier New"/>
          <w:sz w:val="16"/>
          <w:szCs w:val="16"/>
          <w:rPrChange w:id="14466" w:author="Abhishek Deep Nigam" w:date="2015-10-26T01:01:00Z">
            <w:rPr>
              <w:ins w:id="14467" w:author="Abhishek Deep Nigam" w:date="2015-10-26T01:01:00Z"/>
              <w:rFonts w:ascii="Courier New" w:hAnsi="Courier New" w:cs="Courier New"/>
            </w:rPr>
          </w:rPrChange>
        </w:rPr>
      </w:pPr>
      <w:ins w:id="14468" w:author="Abhishek Deep Nigam" w:date="2015-10-26T01:01:00Z">
        <w:r w:rsidRPr="00073577">
          <w:rPr>
            <w:rFonts w:ascii="Courier New" w:hAnsi="Courier New" w:cs="Courier New"/>
            <w:sz w:val="16"/>
            <w:szCs w:val="16"/>
            <w:rPrChange w:id="14469" w:author="Abhishek Deep Nigam" w:date="2015-10-26T01:01:00Z">
              <w:rPr>
                <w:rFonts w:ascii="Courier New" w:hAnsi="Courier New" w:cs="Courier New"/>
              </w:rPr>
            </w:rPrChange>
          </w:rPr>
          <w:t>[1]-&gt;E[2]-&gt;T[3]-&gt;T[4]-&gt;A(Backtracking)</w:t>
        </w:r>
      </w:ins>
    </w:p>
    <w:p w14:paraId="194FDD0E" w14:textId="77777777" w:rsidR="00073577" w:rsidRPr="00073577" w:rsidRDefault="00073577" w:rsidP="00073577">
      <w:pPr>
        <w:spacing w:before="0" w:after="0"/>
        <w:rPr>
          <w:ins w:id="14470" w:author="Abhishek Deep Nigam" w:date="2015-10-26T01:01:00Z"/>
          <w:rFonts w:ascii="Courier New" w:hAnsi="Courier New" w:cs="Courier New"/>
          <w:sz w:val="16"/>
          <w:szCs w:val="16"/>
          <w:rPrChange w:id="14471" w:author="Abhishek Deep Nigam" w:date="2015-10-26T01:01:00Z">
            <w:rPr>
              <w:ins w:id="14472" w:author="Abhishek Deep Nigam" w:date="2015-10-26T01:01:00Z"/>
              <w:rFonts w:ascii="Courier New" w:hAnsi="Courier New" w:cs="Courier New"/>
            </w:rPr>
          </w:rPrChange>
        </w:rPr>
      </w:pPr>
      <w:ins w:id="14473" w:author="Abhishek Deep Nigam" w:date="2015-10-26T01:01:00Z">
        <w:r w:rsidRPr="00073577">
          <w:rPr>
            <w:rFonts w:ascii="Courier New" w:hAnsi="Courier New" w:cs="Courier New"/>
            <w:sz w:val="16"/>
            <w:szCs w:val="16"/>
            <w:rPrChange w:id="14474" w:author="Abhishek Deep Nigam" w:date="2015-10-26T01:01:00Z">
              <w:rPr>
                <w:rFonts w:ascii="Courier New" w:hAnsi="Courier New" w:cs="Courier New"/>
              </w:rPr>
            </w:rPrChange>
          </w:rPr>
          <w:t>[4]-&gt;N[5]-&gt;O[6]-&gt;I[7]-&gt;E(Backtracking)</w:t>
        </w:r>
      </w:ins>
    </w:p>
    <w:p w14:paraId="27E02586" w14:textId="77777777" w:rsidR="00073577" w:rsidRPr="00073577" w:rsidRDefault="00073577" w:rsidP="00073577">
      <w:pPr>
        <w:spacing w:before="0" w:after="0"/>
        <w:rPr>
          <w:ins w:id="14475" w:author="Abhishek Deep Nigam" w:date="2015-10-26T01:01:00Z"/>
          <w:rFonts w:ascii="Courier New" w:hAnsi="Courier New" w:cs="Courier New"/>
          <w:sz w:val="16"/>
          <w:szCs w:val="16"/>
          <w:rPrChange w:id="14476" w:author="Abhishek Deep Nigam" w:date="2015-10-26T01:01:00Z">
            <w:rPr>
              <w:ins w:id="14477" w:author="Abhishek Deep Nigam" w:date="2015-10-26T01:01:00Z"/>
              <w:rFonts w:ascii="Courier New" w:hAnsi="Courier New" w:cs="Courier New"/>
            </w:rPr>
          </w:rPrChange>
        </w:rPr>
      </w:pPr>
      <w:ins w:id="14478" w:author="Abhishek Deep Nigam" w:date="2015-10-26T01:01:00Z">
        <w:r w:rsidRPr="00073577">
          <w:rPr>
            <w:rFonts w:ascii="Courier New" w:hAnsi="Courier New" w:cs="Courier New"/>
            <w:sz w:val="16"/>
            <w:szCs w:val="16"/>
            <w:rPrChange w:id="14479" w:author="Abhishek Deep Nigam" w:date="2015-10-26T01:01:00Z">
              <w:rPr>
                <w:rFonts w:ascii="Courier New" w:hAnsi="Courier New" w:cs="Courier New"/>
              </w:rPr>
            </w:rPrChange>
          </w:rPr>
          <w:t>[4]-&gt;O[5]-&gt;O[6]-&gt;I[7]-&gt;E(Backtracking)</w:t>
        </w:r>
      </w:ins>
    </w:p>
    <w:p w14:paraId="5D0C4B70" w14:textId="77777777" w:rsidR="00073577" w:rsidRPr="00073577" w:rsidRDefault="00073577" w:rsidP="00073577">
      <w:pPr>
        <w:spacing w:before="0" w:after="0"/>
        <w:rPr>
          <w:ins w:id="14480" w:author="Abhishek Deep Nigam" w:date="2015-10-26T01:01:00Z"/>
          <w:rFonts w:ascii="Courier New" w:hAnsi="Courier New" w:cs="Courier New"/>
          <w:sz w:val="16"/>
          <w:szCs w:val="16"/>
          <w:rPrChange w:id="14481" w:author="Abhishek Deep Nigam" w:date="2015-10-26T01:01:00Z">
            <w:rPr>
              <w:ins w:id="14482" w:author="Abhishek Deep Nigam" w:date="2015-10-26T01:01:00Z"/>
              <w:rFonts w:ascii="Courier New" w:hAnsi="Courier New" w:cs="Courier New"/>
            </w:rPr>
          </w:rPrChange>
        </w:rPr>
      </w:pPr>
      <w:ins w:id="14483" w:author="Abhishek Deep Nigam" w:date="2015-10-26T01:01:00Z">
        <w:r w:rsidRPr="00073577">
          <w:rPr>
            <w:rFonts w:ascii="Courier New" w:hAnsi="Courier New" w:cs="Courier New"/>
            <w:sz w:val="16"/>
            <w:szCs w:val="16"/>
            <w:rPrChange w:id="14484" w:author="Abhishek Deep Nigam" w:date="2015-10-26T01:01:00Z">
              <w:rPr>
                <w:rFonts w:ascii="Courier New" w:hAnsi="Courier New" w:cs="Courier New"/>
              </w:rPr>
            </w:rPrChange>
          </w:rPr>
          <w:lastRenderedPageBreak/>
          <w:t>[4]-&gt;P(Backtracking)</w:t>
        </w:r>
      </w:ins>
    </w:p>
    <w:p w14:paraId="3BB6E5A6" w14:textId="77777777" w:rsidR="00073577" w:rsidRPr="00073577" w:rsidRDefault="00073577" w:rsidP="00073577">
      <w:pPr>
        <w:spacing w:before="0" w:after="0"/>
        <w:rPr>
          <w:ins w:id="14485" w:author="Abhishek Deep Nigam" w:date="2015-10-26T01:01:00Z"/>
          <w:rFonts w:ascii="Courier New" w:hAnsi="Courier New" w:cs="Courier New"/>
          <w:sz w:val="16"/>
          <w:szCs w:val="16"/>
          <w:rPrChange w:id="14486" w:author="Abhishek Deep Nigam" w:date="2015-10-26T01:01:00Z">
            <w:rPr>
              <w:ins w:id="14487" w:author="Abhishek Deep Nigam" w:date="2015-10-26T01:01:00Z"/>
              <w:rFonts w:ascii="Courier New" w:hAnsi="Courier New" w:cs="Courier New"/>
            </w:rPr>
          </w:rPrChange>
        </w:rPr>
      </w:pPr>
      <w:ins w:id="14488" w:author="Abhishek Deep Nigam" w:date="2015-10-26T01:01:00Z">
        <w:r w:rsidRPr="00073577">
          <w:rPr>
            <w:rFonts w:ascii="Courier New" w:hAnsi="Courier New" w:cs="Courier New"/>
            <w:sz w:val="16"/>
            <w:szCs w:val="16"/>
            <w:rPrChange w:id="14489" w:author="Abhishek Deep Nigam" w:date="2015-10-26T01:01:00Z">
              <w:rPr>
                <w:rFonts w:ascii="Courier New" w:hAnsi="Courier New" w:cs="Courier New"/>
              </w:rPr>
            </w:rPrChange>
          </w:rPr>
          <w:t>[4]-&gt;Q(Backtracking)</w:t>
        </w:r>
      </w:ins>
    </w:p>
    <w:p w14:paraId="7294E299" w14:textId="77777777" w:rsidR="00073577" w:rsidRPr="00073577" w:rsidRDefault="00073577" w:rsidP="00073577">
      <w:pPr>
        <w:spacing w:before="0" w:after="0"/>
        <w:rPr>
          <w:ins w:id="14490" w:author="Abhishek Deep Nigam" w:date="2015-10-26T01:01:00Z"/>
          <w:rFonts w:ascii="Courier New" w:hAnsi="Courier New" w:cs="Courier New"/>
          <w:sz w:val="16"/>
          <w:szCs w:val="16"/>
          <w:rPrChange w:id="14491" w:author="Abhishek Deep Nigam" w:date="2015-10-26T01:01:00Z">
            <w:rPr>
              <w:ins w:id="14492" w:author="Abhishek Deep Nigam" w:date="2015-10-26T01:01:00Z"/>
              <w:rFonts w:ascii="Courier New" w:hAnsi="Courier New" w:cs="Courier New"/>
            </w:rPr>
          </w:rPrChange>
        </w:rPr>
      </w:pPr>
      <w:ins w:id="14493" w:author="Abhishek Deep Nigam" w:date="2015-10-26T01:01:00Z">
        <w:r w:rsidRPr="00073577">
          <w:rPr>
            <w:rFonts w:ascii="Courier New" w:hAnsi="Courier New" w:cs="Courier New"/>
            <w:sz w:val="16"/>
            <w:szCs w:val="16"/>
            <w:rPrChange w:id="14494" w:author="Abhishek Deep Nigam" w:date="2015-10-26T01:01:00Z">
              <w:rPr>
                <w:rFonts w:ascii="Courier New" w:hAnsi="Courier New" w:cs="Courier New"/>
              </w:rPr>
            </w:rPrChange>
          </w:rPr>
          <w:t>[4]-&gt;S(Backtracking)</w:t>
        </w:r>
      </w:ins>
    </w:p>
    <w:p w14:paraId="54C60ADB" w14:textId="77777777" w:rsidR="00073577" w:rsidRPr="00073577" w:rsidRDefault="00073577" w:rsidP="00073577">
      <w:pPr>
        <w:spacing w:before="0" w:after="0"/>
        <w:rPr>
          <w:ins w:id="14495" w:author="Abhishek Deep Nigam" w:date="2015-10-26T01:01:00Z"/>
          <w:rFonts w:ascii="Courier New" w:hAnsi="Courier New" w:cs="Courier New"/>
          <w:sz w:val="16"/>
          <w:szCs w:val="16"/>
          <w:rPrChange w:id="14496" w:author="Abhishek Deep Nigam" w:date="2015-10-26T01:01:00Z">
            <w:rPr>
              <w:ins w:id="14497" w:author="Abhishek Deep Nigam" w:date="2015-10-26T01:01:00Z"/>
              <w:rFonts w:ascii="Courier New" w:hAnsi="Courier New" w:cs="Courier New"/>
            </w:rPr>
          </w:rPrChange>
        </w:rPr>
      </w:pPr>
      <w:ins w:id="14498" w:author="Abhishek Deep Nigam" w:date="2015-10-26T01:01:00Z">
        <w:r w:rsidRPr="00073577">
          <w:rPr>
            <w:rFonts w:ascii="Courier New" w:hAnsi="Courier New" w:cs="Courier New"/>
            <w:sz w:val="16"/>
            <w:szCs w:val="16"/>
            <w:rPrChange w:id="14499" w:author="Abhishek Deep Nigam" w:date="2015-10-26T01:01:00Z">
              <w:rPr>
                <w:rFonts w:ascii="Courier New" w:hAnsi="Courier New" w:cs="Courier New"/>
              </w:rPr>
            </w:rPrChange>
          </w:rPr>
          <w:t>[4]-&gt;Y[5]-&gt;O[6]-&gt;I[7]-&gt;E(Backtracking)</w:t>
        </w:r>
      </w:ins>
    </w:p>
    <w:p w14:paraId="4C9B5663" w14:textId="77777777" w:rsidR="00073577" w:rsidRPr="00073577" w:rsidRDefault="00073577" w:rsidP="00073577">
      <w:pPr>
        <w:spacing w:before="0" w:after="0"/>
        <w:rPr>
          <w:ins w:id="14500" w:author="Abhishek Deep Nigam" w:date="2015-10-26T01:01:00Z"/>
          <w:rFonts w:ascii="Courier New" w:hAnsi="Courier New" w:cs="Courier New"/>
          <w:sz w:val="16"/>
          <w:szCs w:val="16"/>
          <w:rPrChange w:id="14501" w:author="Abhishek Deep Nigam" w:date="2015-10-26T01:01:00Z">
            <w:rPr>
              <w:ins w:id="14502" w:author="Abhishek Deep Nigam" w:date="2015-10-26T01:01:00Z"/>
              <w:rFonts w:ascii="Courier New" w:hAnsi="Courier New" w:cs="Courier New"/>
            </w:rPr>
          </w:rPrChange>
        </w:rPr>
      </w:pPr>
      <w:ins w:id="14503" w:author="Abhishek Deep Nigam" w:date="2015-10-26T01:01:00Z">
        <w:r w:rsidRPr="00073577">
          <w:rPr>
            <w:rFonts w:ascii="Courier New" w:hAnsi="Courier New" w:cs="Courier New"/>
            <w:sz w:val="16"/>
            <w:szCs w:val="16"/>
            <w:rPrChange w:id="14504" w:author="Abhishek Deep Nigam" w:date="2015-10-26T01:01:00Z">
              <w:rPr>
                <w:rFonts w:ascii="Courier New" w:hAnsi="Courier New" w:cs="Courier New"/>
              </w:rPr>
            </w:rPrChange>
          </w:rPr>
          <w:t>[1]-&gt;F[2]-&gt;T[3]-&gt;T[4]-&gt;A(Backtracking)</w:t>
        </w:r>
      </w:ins>
    </w:p>
    <w:p w14:paraId="7E4E0434" w14:textId="77777777" w:rsidR="00073577" w:rsidRPr="00073577" w:rsidRDefault="00073577" w:rsidP="00073577">
      <w:pPr>
        <w:spacing w:before="0" w:after="0"/>
        <w:rPr>
          <w:ins w:id="14505" w:author="Abhishek Deep Nigam" w:date="2015-10-26T01:01:00Z"/>
          <w:rFonts w:ascii="Courier New" w:hAnsi="Courier New" w:cs="Courier New"/>
          <w:sz w:val="16"/>
          <w:szCs w:val="16"/>
          <w:rPrChange w:id="14506" w:author="Abhishek Deep Nigam" w:date="2015-10-26T01:01:00Z">
            <w:rPr>
              <w:ins w:id="14507" w:author="Abhishek Deep Nigam" w:date="2015-10-26T01:01:00Z"/>
              <w:rFonts w:ascii="Courier New" w:hAnsi="Courier New" w:cs="Courier New"/>
            </w:rPr>
          </w:rPrChange>
        </w:rPr>
      </w:pPr>
      <w:ins w:id="14508" w:author="Abhishek Deep Nigam" w:date="2015-10-26T01:01:00Z">
        <w:r w:rsidRPr="00073577">
          <w:rPr>
            <w:rFonts w:ascii="Courier New" w:hAnsi="Courier New" w:cs="Courier New"/>
            <w:sz w:val="16"/>
            <w:szCs w:val="16"/>
            <w:rPrChange w:id="14509" w:author="Abhishek Deep Nigam" w:date="2015-10-26T01:01:00Z">
              <w:rPr>
                <w:rFonts w:ascii="Courier New" w:hAnsi="Courier New" w:cs="Courier New"/>
              </w:rPr>
            </w:rPrChange>
          </w:rPr>
          <w:t>[4]-&gt;N[5]-&gt;O[6]-&gt;I(Backtracking)</w:t>
        </w:r>
      </w:ins>
    </w:p>
    <w:p w14:paraId="120442D8" w14:textId="77777777" w:rsidR="00073577" w:rsidRPr="00073577" w:rsidRDefault="00073577" w:rsidP="00073577">
      <w:pPr>
        <w:spacing w:before="0" w:after="0"/>
        <w:rPr>
          <w:ins w:id="14510" w:author="Abhishek Deep Nigam" w:date="2015-10-26T01:01:00Z"/>
          <w:rFonts w:ascii="Courier New" w:hAnsi="Courier New" w:cs="Courier New"/>
          <w:sz w:val="16"/>
          <w:szCs w:val="16"/>
          <w:rPrChange w:id="14511" w:author="Abhishek Deep Nigam" w:date="2015-10-26T01:01:00Z">
            <w:rPr>
              <w:ins w:id="14512" w:author="Abhishek Deep Nigam" w:date="2015-10-26T01:01:00Z"/>
              <w:rFonts w:ascii="Courier New" w:hAnsi="Courier New" w:cs="Courier New"/>
            </w:rPr>
          </w:rPrChange>
        </w:rPr>
      </w:pPr>
      <w:ins w:id="14513" w:author="Abhishek Deep Nigam" w:date="2015-10-26T01:01:00Z">
        <w:r w:rsidRPr="00073577">
          <w:rPr>
            <w:rFonts w:ascii="Courier New" w:hAnsi="Courier New" w:cs="Courier New"/>
            <w:sz w:val="16"/>
            <w:szCs w:val="16"/>
            <w:rPrChange w:id="14514" w:author="Abhishek Deep Nigam" w:date="2015-10-26T01:01:00Z">
              <w:rPr>
                <w:rFonts w:ascii="Courier New" w:hAnsi="Courier New" w:cs="Courier New"/>
              </w:rPr>
            </w:rPrChange>
          </w:rPr>
          <w:t>[4]-&gt;O[5]-&gt;O[6]-&gt;I(Backtracking)</w:t>
        </w:r>
      </w:ins>
    </w:p>
    <w:p w14:paraId="48850700" w14:textId="77777777" w:rsidR="00073577" w:rsidRPr="00073577" w:rsidRDefault="00073577" w:rsidP="00073577">
      <w:pPr>
        <w:spacing w:before="0" w:after="0"/>
        <w:rPr>
          <w:ins w:id="14515" w:author="Abhishek Deep Nigam" w:date="2015-10-26T01:01:00Z"/>
          <w:rFonts w:ascii="Courier New" w:hAnsi="Courier New" w:cs="Courier New"/>
          <w:sz w:val="16"/>
          <w:szCs w:val="16"/>
          <w:rPrChange w:id="14516" w:author="Abhishek Deep Nigam" w:date="2015-10-26T01:01:00Z">
            <w:rPr>
              <w:ins w:id="14517" w:author="Abhishek Deep Nigam" w:date="2015-10-26T01:01:00Z"/>
              <w:rFonts w:ascii="Courier New" w:hAnsi="Courier New" w:cs="Courier New"/>
            </w:rPr>
          </w:rPrChange>
        </w:rPr>
      </w:pPr>
      <w:ins w:id="14518" w:author="Abhishek Deep Nigam" w:date="2015-10-26T01:01:00Z">
        <w:r w:rsidRPr="00073577">
          <w:rPr>
            <w:rFonts w:ascii="Courier New" w:hAnsi="Courier New" w:cs="Courier New"/>
            <w:sz w:val="16"/>
            <w:szCs w:val="16"/>
            <w:rPrChange w:id="14519" w:author="Abhishek Deep Nigam" w:date="2015-10-26T01:01:00Z">
              <w:rPr>
                <w:rFonts w:ascii="Courier New" w:hAnsi="Courier New" w:cs="Courier New"/>
              </w:rPr>
            </w:rPrChange>
          </w:rPr>
          <w:t>[4]-&gt;P(Backtracking)</w:t>
        </w:r>
      </w:ins>
    </w:p>
    <w:p w14:paraId="326A5D1F" w14:textId="77777777" w:rsidR="00073577" w:rsidRPr="00073577" w:rsidRDefault="00073577" w:rsidP="00073577">
      <w:pPr>
        <w:spacing w:before="0" w:after="0"/>
        <w:rPr>
          <w:ins w:id="14520" w:author="Abhishek Deep Nigam" w:date="2015-10-26T01:01:00Z"/>
          <w:rFonts w:ascii="Courier New" w:hAnsi="Courier New" w:cs="Courier New"/>
          <w:sz w:val="16"/>
          <w:szCs w:val="16"/>
          <w:rPrChange w:id="14521" w:author="Abhishek Deep Nigam" w:date="2015-10-26T01:01:00Z">
            <w:rPr>
              <w:ins w:id="14522" w:author="Abhishek Deep Nigam" w:date="2015-10-26T01:01:00Z"/>
              <w:rFonts w:ascii="Courier New" w:hAnsi="Courier New" w:cs="Courier New"/>
            </w:rPr>
          </w:rPrChange>
        </w:rPr>
      </w:pPr>
      <w:ins w:id="14523" w:author="Abhishek Deep Nigam" w:date="2015-10-26T01:01:00Z">
        <w:r w:rsidRPr="00073577">
          <w:rPr>
            <w:rFonts w:ascii="Courier New" w:hAnsi="Courier New" w:cs="Courier New"/>
            <w:sz w:val="16"/>
            <w:szCs w:val="16"/>
            <w:rPrChange w:id="14524" w:author="Abhishek Deep Nigam" w:date="2015-10-26T01:01:00Z">
              <w:rPr>
                <w:rFonts w:ascii="Courier New" w:hAnsi="Courier New" w:cs="Courier New"/>
              </w:rPr>
            </w:rPrChange>
          </w:rPr>
          <w:t>[4]-&gt;Q(Backtracking)</w:t>
        </w:r>
      </w:ins>
    </w:p>
    <w:p w14:paraId="35834B19" w14:textId="77777777" w:rsidR="00073577" w:rsidRPr="00073577" w:rsidRDefault="00073577" w:rsidP="00073577">
      <w:pPr>
        <w:spacing w:before="0" w:after="0"/>
        <w:rPr>
          <w:ins w:id="14525" w:author="Abhishek Deep Nigam" w:date="2015-10-26T01:01:00Z"/>
          <w:rFonts w:ascii="Courier New" w:hAnsi="Courier New" w:cs="Courier New"/>
          <w:sz w:val="16"/>
          <w:szCs w:val="16"/>
          <w:rPrChange w:id="14526" w:author="Abhishek Deep Nigam" w:date="2015-10-26T01:01:00Z">
            <w:rPr>
              <w:ins w:id="14527" w:author="Abhishek Deep Nigam" w:date="2015-10-26T01:01:00Z"/>
              <w:rFonts w:ascii="Courier New" w:hAnsi="Courier New" w:cs="Courier New"/>
            </w:rPr>
          </w:rPrChange>
        </w:rPr>
      </w:pPr>
      <w:ins w:id="14528" w:author="Abhishek Deep Nigam" w:date="2015-10-26T01:01:00Z">
        <w:r w:rsidRPr="00073577">
          <w:rPr>
            <w:rFonts w:ascii="Courier New" w:hAnsi="Courier New" w:cs="Courier New"/>
            <w:sz w:val="16"/>
            <w:szCs w:val="16"/>
            <w:rPrChange w:id="14529" w:author="Abhishek Deep Nigam" w:date="2015-10-26T01:01:00Z">
              <w:rPr>
                <w:rFonts w:ascii="Courier New" w:hAnsi="Courier New" w:cs="Courier New"/>
              </w:rPr>
            </w:rPrChange>
          </w:rPr>
          <w:t>[4]-&gt;S(Backtracking)</w:t>
        </w:r>
      </w:ins>
    </w:p>
    <w:p w14:paraId="08E4D9F3" w14:textId="77777777" w:rsidR="00073577" w:rsidRPr="00073577" w:rsidRDefault="00073577" w:rsidP="00073577">
      <w:pPr>
        <w:spacing w:before="0" w:after="0"/>
        <w:rPr>
          <w:ins w:id="14530" w:author="Abhishek Deep Nigam" w:date="2015-10-26T01:01:00Z"/>
          <w:rFonts w:ascii="Courier New" w:hAnsi="Courier New" w:cs="Courier New"/>
          <w:sz w:val="16"/>
          <w:szCs w:val="16"/>
          <w:rPrChange w:id="14531" w:author="Abhishek Deep Nigam" w:date="2015-10-26T01:01:00Z">
            <w:rPr>
              <w:ins w:id="14532" w:author="Abhishek Deep Nigam" w:date="2015-10-26T01:01:00Z"/>
              <w:rFonts w:ascii="Courier New" w:hAnsi="Courier New" w:cs="Courier New"/>
            </w:rPr>
          </w:rPrChange>
        </w:rPr>
      </w:pPr>
      <w:ins w:id="14533" w:author="Abhishek Deep Nigam" w:date="2015-10-26T01:01:00Z">
        <w:r w:rsidRPr="00073577">
          <w:rPr>
            <w:rFonts w:ascii="Courier New" w:hAnsi="Courier New" w:cs="Courier New"/>
            <w:sz w:val="16"/>
            <w:szCs w:val="16"/>
            <w:rPrChange w:id="14534" w:author="Abhishek Deep Nigam" w:date="2015-10-26T01:01:00Z">
              <w:rPr>
                <w:rFonts w:ascii="Courier New" w:hAnsi="Courier New" w:cs="Courier New"/>
              </w:rPr>
            </w:rPrChange>
          </w:rPr>
          <w:t>[4]-&gt;Y[5]-&gt;O[6]-&gt;I(Backtracking)</w:t>
        </w:r>
      </w:ins>
    </w:p>
    <w:p w14:paraId="4E89E6EA" w14:textId="77777777" w:rsidR="00073577" w:rsidRPr="00073577" w:rsidRDefault="00073577" w:rsidP="00073577">
      <w:pPr>
        <w:spacing w:before="0" w:after="0"/>
        <w:rPr>
          <w:ins w:id="14535" w:author="Abhishek Deep Nigam" w:date="2015-10-26T01:01:00Z"/>
          <w:rFonts w:ascii="Courier New" w:hAnsi="Courier New" w:cs="Courier New"/>
          <w:sz w:val="16"/>
          <w:szCs w:val="16"/>
          <w:rPrChange w:id="14536" w:author="Abhishek Deep Nigam" w:date="2015-10-26T01:01:00Z">
            <w:rPr>
              <w:ins w:id="14537" w:author="Abhishek Deep Nigam" w:date="2015-10-26T01:01:00Z"/>
              <w:rFonts w:ascii="Courier New" w:hAnsi="Courier New" w:cs="Courier New"/>
            </w:rPr>
          </w:rPrChange>
        </w:rPr>
      </w:pPr>
      <w:ins w:id="14538" w:author="Abhishek Deep Nigam" w:date="2015-10-26T01:01:00Z">
        <w:r w:rsidRPr="00073577">
          <w:rPr>
            <w:rFonts w:ascii="Courier New" w:hAnsi="Courier New" w:cs="Courier New"/>
            <w:sz w:val="16"/>
            <w:szCs w:val="16"/>
            <w:rPrChange w:id="14539" w:author="Abhishek Deep Nigam" w:date="2015-10-26T01:01:00Z">
              <w:rPr>
                <w:rFonts w:ascii="Courier New" w:hAnsi="Courier New" w:cs="Courier New"/>
              </w:rPr>
            </w:rPrChange>
          </w:rPr>
          <w:t>[1]-&gt;G[2]-&gt;T[3]-&gt;T[4]-&gt;A(Backtracking)</w:t>
        </w:r>
      </w:ins>
    </w:p>
    <w:p w14:paraId="1B6C7C39" w14:textId="77777777" w:rsidR="00073577" w:rsidRPr="00073577" w:rsidRDefault="00073577" w:rsidP="00073577">
      <w:pPr>
        <w:spacing w:before="0" w:after="0"/>
        <w:rPr>
          <w:ins w:id="14540" w:author="Abhishek Deep Nigam" w:date="2015-10-26T01:01:00Z"/>
          <w:rFonts w:ascii="Courier New" w:hAnsi="Courier New" w:cs="Courier New"/>
          <w:sz w:val="16"/>
          <w:szCs w:val="16"/>
          <w:rPrChange w:id="14541" w:author="Abhishek Deep Nigam" w:date="2015-10-26T01:01:00Z">
            <w:rPr>
              <w:ins w:id="14542" w:author="Abhishek Deep Nigam" w:date="2015-10-26T01:01:00Z"/>
              <w:rFonts w:ascii="Courier New" w:hAnsi="Courier New" w:cs="Courier New"/>
            </w:rPr>
          </w:rPrChange>
        </w:rPr>
      </w:pPr>
      <w:ins w:id="14543" w:author="Abhishek Deep Nigam" w:date="2015-10-26T01:01:00Z">
        <w:r w:rsidRPr="00073577">
          <w:rPr>
            <w:rFonts w:ascii="Courier New" w:hAnsi="Courier New" w:cs="Courier New"/>
            <w:sz w:val="16"/>
            <w:szCs w:val="16"/>
            <w:rPrChange w:id="14544" w:author="Abhishek Deep Nigam" w:date="2015-10-26T01:01:00Z">
              <w:rPr>
                <w:rFonts w:ascii="Courier New" w:hAnsi="Courier New" w:cs="Courier New"/>
              </w:rPr>
            </w:rPrChange>
          </w:rPr>
          <w:t>[4]-&gt;N[5]-&gt;O[6]-&gt;I[7]-&gt;E(Backtracking)</w:t>
        </w:r>
      </w:ins>
    </w:p>
    <w:p w14:paraId="2BE648B0" w14:textId="77777777" w:rsidR="00073577" w:rsidRPr="00073577" w:rsidRDefault="00073577" w:rsidP="00073577">
      <w:pPr>
        <w:spacing w:before="0" w:after="0"/>
        <w:rPr>
          <w:ins w:id="14545" w:author="Abhishek Deep Nigam" w:date="2015-10-26T01:01:00Z"/>
          <w:rFonts w:ascii="Courier New" w:hAnsi="Courier New" w:cs="Courier New"/>
          <w:sz w:val="16"/>
          <w:szCs w:val="16"/>
          <w:rPrChange w:id="14546" w:author="Abhishek Deep Nigam" w:date="2015-10-26T01:01:00Z">
            <w:rPr>
              <w:ins w:id="14547" w:author="Abhishek Deep Nigam" w:date="2015-10-26T01:01:00Z"/>
              <w:rFonts w:ascii="Courier New" w:hAnsi="Courier New" w:cs="Courier New"/>
            </w:rPr>
          </w:rPrChange>
        </w:rPr>
      </w:pPr>
      <w:ins w:id="14548" w:author="Abhishek Deep Nigam" w:date="2015-10-26T01:01:00Z">
        <w:r w:rsidRPr="00073577">
          <w:rPr>
            <w:rFonts w:ascii="Courier New" w:hAnsi="Courier New" w:cs="Courier New"/>
            <w:sz w:val="16"/>
            <w:szCs w:val="16"/>
            <w:rPrChange w:id="14549" w:author="Abhishek Deep Nigam" w:date="2015-10-26T01:01:00Z">
              <w:rPr>
                <w:rFonts w:ascii="Courier New" w:hAnsi="Courier New" w:cs="Courier New"/>
              </w:rPr>
            </w:rPrChange>
          </w:rPr>
          <w:t>[4]-&gt;O[5]-&gt;O[6]-&gt;I[7]-&gt;E(Backtracking)</w:t>
        </w:r>
      </w:ins>
    </w:p>
    <w:p w14:paraId="3C7F4155" w14:textId="77777777" w:rsidR="00073577" w:rsidRPr="00073577" w:rsidRDefault="00073577" w:rsidP="00073577">
      <w:pPr>
        <w:spacing w:before="0" w:after="0"/>
        <w:rPr>
          <w:ins w:id="14550" w:author="Abhishek Deep Nigam" w:date="2015-10-26T01:01:00Z"/>
          <w:rFonts w:ascii="Courier New" w:hAnsi="Courier New" w:cs="Courier New"/>
          <w:sz w:val="16"/>
          <w:szCs w:val="16"/>
          <w:rPrChange w:id="14551" w:author="Abhishek Deep Nigam" w:date="2015-10-26T01:01:00Z">
            <w:rPr>
              <w:ins w:id="14552" w:author="Abhishek Deep Nigam" w:date="2015-10-26T01:01:00Z"/>
              <w:rFonts w:ascii="Courier New" w:hAnsi="Courier New" w:cs="Courier New"/>
            </w:rPr>
          </w:rPrChange>
        </w:rPr>
      </w:pPr>
      <w:ins w:id="14553" w:author="Abhishek Deep Nigam" w:date="2015-10-26T01:01:00Z">
        <w:r w:rsidRPr="00073577">
          <w:rPr>
            <w:rFonts w:ascii="Courier New" w:hAnsi="Courier New" w:cs="Courier New"/>
            <w:sz w:val="16"/>
            <w:szCs w:val="16"/>
            <w:rPrChange w:id="14554" w:author="Abhishek Deep Nigam" w:date="2015-10-26T01:01:00Z">
              <w:rPr>
                <w:rFonts w:ascii="Courier New" w:hAnsi="Courier New" w:cs="Courier New"/>
              </w:rPr>
            </w:rPrChange>
          </w:rPr>
          <w:t>[4]-&gt;P(Backtracking)</w:t>
        </w:r>
      </w:ins>
    </w:p>
    <w:p w14:paraId="78FA38F6" w14:textId="77777777" w:rsidR="00073577" w:rsidRPr="00073577" w:rsidRDefault="00073577" w:rsidP="00073577">
      <w:pPr>
        <w:spacing w:before="0" w:after="0"/>
        <w:rPr>
          <w:ins w:id="14555" w:author="Abhishek Deep Nigam" w:date="2015-10-26T01:01:00Z"/>
          <w:rFonts w:ascii="Courier New" w:hAnsi="Courier New" w:cs="Courier New"/>
          <w:sz w:val="16"/>
          <w:szCs w:val="16"/>
          <w:rPrChange w:id="14556" w:author="Abhishek Deep Nigam" w:date="2015-10-26T01:01:00Z">
            <w:rPr>
              <w:ins w:id="14557" w:author="Abhishek Deep Nigam" w:date="2015-10-26T01:01:00Z"/>
              <w:rFonts w:ascii="Courier New" w:hAnsi="Courier New" w:cs="Courier New"/>
            </w:rPr>
          </w:rPrChange>
        </w:rPr>
      </w:pPr>
      <w:ins w:id="14558" w:author="Abhishek Deep Nigam" w:date="2015-10-26T01:01:00Z">
        <w:r w:rsidRPr="00073577">
          <w:rPr>
            <w:rFonts w:ascii="Courier New" w:hAnsi="Courier New" w:cs="Courier New"/>
            <w:sz w:val="16"/>
            <w:szCs w:val="16"/>
            <w:rPrChange w:id="14559" w:author="Abhishek Deep Nigam" w:date="2015-10-26T01:01:00Z">
              <w:rPr>
                <w:rFonts w:ascii="Courier New" w:hAnsi="Courier New" w:cs="Courier New"/>
              </w:rPr>
            </w:rPrChange>
          </w:rPr>
          <w:t>[4]-&gt;Q(Backtracking)</w:t>
        </w:r>
      </w:ins>
    </w:p>
    <w:p w14:paraId="32682277" w14:textId="77777777" w:rsidR="00073577" w:rsidRPr="00073577" w:rsidRDefault="00073577" w:rsidP="00073577">
      <w:pPr>
        <w:spacing w:before="0" w:after="0"/>
        <w:rPr>
          <w:ins w:id="14560" w:author="Abhishek Deep Nigam" w:date="2015-10-26T01:01:00Z"/>
          <w:rFonts w:ascii="Courier New" w:hAnsi="Courier New" w:cs="Courier New"/>
          <w:sz w:val="16"/>
          <w:szCs w:val="16"/>
          <w:rPrChange w:id="14561" w:author="Abhishek Deep Nigam" w:date="2015-10-26T01:01:00Z">
            <w:rPr>
              <w:ins w:id="14562" w:author="Abhishek Deep Nigam" w:date="2015-10-26T01:01:00Z"/>
              <w:rFonts w:ascii="Courier New" w:hAnsi="Courier New" w:cs="Courier New"/>
            </w:rPr>
          </w:rPrChange>
        </w:rPr>
      </w:pPr>
      <w:ins w:id="14563" w:author="Abhishek Deep Nigam" w:date="2015-10-26T01:01:00Z">
        <w:r w:rsidRPr="00073577">
          <w:rPr>
            <w:rFonts w:ascii="Courier New" w:hAnsi="Courier New" w:cs="Courier New"/>
            <w:sz w:val="16"/>
            <w:szCs w:val="16"/>
            <w:rPrChange w:id="14564" w:author="Abhishek Deep Nigam" w:date="2015-10-26T01:01:00Z">
              <w:rPr>
                <w:rFonts w:ascii="Courier New" w:hAnsi="Courier New" w:cs="Courier New"/>
              </w:rPr>
            </w:rPrChange>
          </w:rPr>
          <w:t>[4]-&gt;S(Backtracking)</w:t>
        </w:r>
      </w:ins>
    </w:p>
    <w:p w14:paraId="5FFEF4B0" w14:textId="77777777" w:rsidR="00073577" w:rsidRPr="00073577" w:rsidRDefault="00073577" w:rsidP="00073577">
      <w:pPr>
        <w:spacing w:before="0" w:after="0"/>
        <w:rPr>
          <w:ins w:id="14565" w:author="Abhishek Deep Nigam" w:date="2015-10-26T01:01:00Z"/>
          <w:rFonts w:ascii="Courier New" w:hAnsi="Courier New" w:cs="Courier New"/>
          <w:sz w:val="16"/>
          <w:szCs w:val="16"/>
          <w:rPrChange w:id="14566" w:author="Abhishek Deep Nigam" w:date="2015-10-26T01:01:00Z">
            <w:rPr>
              <w:ins w:id="14567" w:author="Abhishek Deep Nigam" w:date="2015-10-26T01:01:00Z"/>
              <w:rFonts w:ascii="Courier New" w:hAnsi="Courier New" w:cs="Courier New"/>
            </w:rPr>
          </w:rPrChange>
        </w:rPr>
      </w:pPr>
      <w:ins w:id="14568" w:author="Abhishek Deep Nigam" w:date="2015-10-26T01:01:00Z">
        <w:r w:rsidRPr="00073577">
          <w:rPr>
            <w:rFonts w:ascii="Courier New" w:hAnsi="Courier New" w:cs="Courier New"/>
            <w:sz w:val="16"/>
            <w:szCs w:val="16"/>
            <w:rPrChange w:id="14569" w:author="Abhishek Deep Nigam" w:date="2015-10-26T01:01:00Z">
              <w:rPr>
                <w:rFonts w:ascii="Courier New" w:hAnsi="Courier New" w:cs="Courier New"/>
              </w:rPr>
            </w:rPrChange>
          </w:rPr>
          <w:t>[4]-&gt;Y[5]-&gt;O[6]-&gt;I[7]-&gt;E(Backtracking)</w:t>
        </w:r>
      </w:ins>
    </w:p>
    <w:p w14:paraId="52FDEC63" w14:textId="77777777" w:rsidR="00073577" w:rsidRPr="00073577" w:rsidRDefault="00073577" w:rsidP="00073577">
      <w:pPr>
        <w:spacing w:before="0" w:after="0"/>
        <w:rPr>
          <w:ins w:id="14570" w:author="Abhishek Deep Nigam" w:date="2015-10-26T01:01:00Z"/>
          <w:rFonts w:ascii="Courier New" w:hAnsi="Courier New" w:cs="Courier New"/>
          <w:sz w:val="16"/>
          <w:szCs w:val="16"/>
          <w:rPrChange w:id="14571" w:author="Abhishek Deep Nigam" w:date="2015-10-26T01:01:00Z">
            <w:rPr>
              <w:ins w:id="14572" w:author="Abhishek Deep Nigam" w:date="2015-10-26T01:01:00Z"/>
              <w:rFonts w:ascii="Courier New" w:hAnsi="Courier New" w:cs="Courier New"/>
            </w:rPr>
          </w:rPrChange>
        </w:rPr>
      </w:pPr>
      <w:ins w:id="14573" w:author="Abhishek Deep Nigam" w:date="2015-10-26T01:01:00Z">
        <w:r w:rsidRPr="00073577">
          <w:rPr>
            <w:rFonts w:ascii="Courier New" w:hAnsi="Courier New" w:cs="Courier New"/>
            <w:sz w:val="16"/>
            <w:szCs w:val="16"/>
            <w:rPrChange w:id="14574" w:author="Abhishek Deep Nigam" w:date="2015-10-26T01:01:00Z">
              <w:rPr>
                <w:rFonts w:ascii="Courier New" w:hAnsi="Courier New" w:cs="Courier New"/>
              </w:rPr>
            </w:rPrChange>
          </w:rPr>
          <w:t>[1]-&gt;H[2]-&gt;T[3]-&gt;T[4]-&gt;A(Backtracking)</w:t>
        </w:r>
      </w:ins>
    </w:p>
    <w:p w14:paraId="726273BE" w14:textId="77777777" w:rsidR="00073577" w:rsidRPr="00073577" w:rsidRDefault="00073577" w:rsidP="00073577">
      <w:pPr>
        <w:spacing w:before="0" w:after="0"/>
        <w:rPr>
          <w:ins w:id="14575" w:author="Abhishek Deep Nigam" w:date="2015-10-26T01:01:00Z"/>
          <w:rFonts w:ascii="Courier New" w:hAnsi="Courier New" w:cs="Courier New"/>
          <w:sz w:val="16"/>
          <w:szCs w:val="16"/>
          <w:rPrChange w:id="14576" w:author="Abhishek Deep Nigam" w:date="2015-10-26T01:01:00Z">
            <w:rPr>
              <w:ins w:id="14577" w:author="Abhishek Deep Nigam" w:date="2015-10-26T01:01:00Z"/>
              <w:rFonts w:ascii="Courier New" w:hAnsi="Courier New" w:cs="Courier New"/>
            </w:rPr>
          </w:rPrChange>
        </w:rPr>
      </w:pPr>
      <w:ins w:id="14578" w:author="Abhishek Deep Nigam" w:date="2015-10-26T01:01:00Z">
        <w:r w:rsidRPr="00073577">
          <w:rPr>
            <w:rFonts w:ascii="Courier New" w:hAnsi="Courier New" w:cs="Courier New"/>
            <w:sz w:val="16"/>
            <w:szCs w:val="16"/>
            <w:rPrChange w:id="14579" w:author="Abhishek Deep Nigam" w:date="2015-10-26T01:01:00Z">
              <w:rPr>
                <w:rFonts w:ascii="Courier New" w:hAnsi="Courier New" w:cs="Courier New"/>
              </w:rPr>
            </w:rPrChange>
          </w:rPr>
          <w:t>[4]-&gt;N[5]-&gt;O[6]-&gt;I[7]-&gt;E(Backtracking)</w:t>
        </w:r>
      </w:ins>
    </w:p>
    <w:p w14:paraId="45FF41CD" w14:textId="77777777" w:rsidR="00073577" w:rsidRPr="00073577" w:rsidRDefault="00073577" w:rsidP="00073577">
      <w:pPr>
        <w:spacing w:before="0" w:after="0"/>
        <w:rPr>
          <w:ins w:id="14580" w:author="Abhishek Deep Nigam" w:date="2015-10-26T01:01:00Z"/>
          <w:rFonts w:ascii="Courier New" w:hAnsi="Courier New" w:cs="Courier New"/>
          <w:sz w:val="16"/>
          <w:szCs w:val="16"/>
          <w:rPrChange w:id="14581" w:author="Abhishek Deep Nigam" w:date="2015-10-26T01:01:00Z">
            <w:rPr>
              <w:ins w:id="14582" w:author="Abhishek Deep Nigam" w:date="2015-10-26T01:01:00Z"/>
              <w:rFonts w:ascii="Courier New" w:hAnsi="Courier New" w:cs="Courier New"/>
            </w:rPr>
          </w:rPrChange>
        </w:rPr>
      </w:pPr>
      <w:ins w:id="14583" w:author="Abhishek Deep Nigam" w:date="2015-10-26T01:01:00Z">
        <w:r w:rsidRPr="00073577">
          <w:rPr>
            <w:rFonts w:ascii="Courier New" w:hAnsi="Courier New" w:cs="Courier New"/>
            <w:sz w:val="16"/>
            <w:szCs w:val="16"/>
            <w:rPrChange w:id="14584" w:author="Abhishek Deep Nigam" w:date="2015-10-26T01:01:00Z">
              <w:rPr>
                <w:rFonts w:ascii="Courier New" w:hAnsi="Courier New" w:cs="Courier New"/>
              </w:rPr>
            </w:rPrChange>
          </w:rPr>
          <w:t>[4]-&gt;O[5]-&gt;O[6]-&gt;I[7]-&gt;E(Backtracking)</w:t>
        </w:r>
      </w:ins>
    </w:p>
    <w:p w14:paraId="6C8C2006" w14:textId="77777777" w:rsidR="00073577" w:rsidRPr="00073577" w:rsidRDefault="00073577" w:rsidP="00073577">
      <w:pPr>
        <w:spacing w:before="0" w:after="0"/>
        <w:rPr>
          <w:ins w:id="14585" w:author="Abhishek Deep Nigam" w:date="2015-10-26T01:01:00Z"/>
          <w:rFonts w:ascii="Courier New" w:hAnsi="Courier New" w:cs="Courier New"/>
          <w:sz w:val="16"/>
          <w:szCs w:val="16"/>
          <w:rPrChange w:id="14586" w:author="Abhishek Deep Nigam" w:date="2015-10-26T01:01:00Z">
            <w:rPr>
              <w:ins w:id="14587" w:author="Abhishek Deep Nigam" w:date="2015-10-26T01:01:00Z"/>
              <w:rFonts w:ascii="Courier New" w:hAnsi="Courier New" w:cs="Courier New"/>
            </w:rPr>
          </w:rPrChange>
        </w:rPr>
      </w:pPr>
      <w:ins w:id="14588" w:author="Abhishek Deep Nigam" w:date="2015-10-26T01:01:00Z">
        <w:r w:rsidRPr="00073577">
          <w:rPr>
            <w:rFonts w:ascii="Courier New" w:hAnsi="Courier New" w:cs="Courier New"/>
            <w:sz w:val="16"/>
            <w:szCs w:val="16"/>
            <w:rPrChange w:id="14589" w:author="Abhishek Deep Nigam" w:date="2015-10-26T01:01:00Z">
              <w:rPr>
                <w:rFonts w:ascii="Courier New" w:hAnsi="Courier New" w:cs="Courier New"/>
              </w:rPr>
            </w:rPrChange>
          </w:rPr>
          <w:t>[4]-&gt;P(Backtracking)</w:t>
        </w:r>
      </w:ins>
    </w:p>
    <w:p w14:paraId="56B57C1E" w14:textId="77777777" w:rsidR="00073577" w:rsidRPr="00073577" w:rsidRDefault="00073577" w:rsidP="00073577">
      <w:pPr>
        <w:spacing w:before="0" w:after="0"/>
        <w:rPr>
          <w:ins w:id="14590" w:author="Abhishek Deep Nigam" w:date="2015-10-26T01:01:00Z"/>
          <w:rFonts w:ascii="Courier New" w:hAnsi="Courier New" w:cs="Courier New"/>
          <w:sz w:val="16"/>
          <w:szCs w:val="16"/>
          <w:rPrChange w:id="14591" w:author="Abhishek Deep Nigam" w:date="2015-10-26T01:01:00Z">
            <w:rPr>
              <w:ins w:id="14592" w:author="Abhishek Deep Nigam" w:date="2015-10-26T01:01:00Z"/>
              <w:rFonts w:ascii="Courier New" w:hAnsi="Courier New" w:cs="Courier New"/>
            </w:rPr>
          </w:rPrChange>
        </w:rPr>
      </w:pPr>
      <w:ins w:id="14593" w:author="Abhishek Deep Nigam" w:date="2015-10-26T01:01:00Z">
        <w:r w:rsidRPr="00073577">
          <w:rPr>
            <w:rFonts w:ascii="Courier New" w:hAnsi="Courier New" w:cs="Courier New"/>
            <w:sz w:val="16"/>
            <w:szCs w:val="16"/>
            <w:rPrChange w:id="14594" w:author="Abhishek Deep Nigam" w:date="2015-10-26T01:01:00Z">
              <w:rPr>
                <w:rFonts w:ascii="Courier New" w:hAnsi="Courier New" w:cs="Courier New"/>
              </w:rPr>
            </w:rPrChange>
          </w:rPr>
          <w:t>[4]-&gt;Q(Backtracking)</w:t>
        </w:r>
      </w:ins>
    </w:p>
    <w:p w14:paraId="0B676125" w14:textId="77777777" w:rsidR="00073577" w:rsidRPr="00073577" w:rsidRDefault="00073577" w:rsidP="00073577">
      <w:pPr>
        <w:spacing w:before="0" w:after="0"/>
        <w:rPr>
          <w:ins w:id="14595" w:author="Abhishek Deep Nigam" w:date="2015-10-26T01:01:00Z"/>
          <w:rFonts w:ascii="Courier New" w:hAnsi="Courier New" w:cs="Courier New"/>
          <w:sz w:val="16"/>
          <w:szCs w:val="16"/>
          <w:rPrChange w:id="14596" w:author="Abhishek Deep Nigam" w:date="2015-10-26T01:01:00Z">
            <w:rPr>
              <w:ins w:id="14597" w:author="Abhishek Deep Nigam" w:date="2015-10-26T01:01:00Z"/>
              <w:rFonts w:ascii="Courier New" w:hAnsi="Courier New" w:cs="Courier New"/>
            </w:rPr>
          </w:rPrChange>
        </w:rPr>
      </w:pPr>
      <w:ins w:id="14598" w:author="Abhishek Deep Nigam" w:date="2015-10-26T01:01:00Z">
        <w:r w:rsidRPr="00073577">
          <w:rPr>
            <w:rFonts w:ascii="Courier New" w:hAnsi="Courier New" w:cs="Courier New"/>
            <w:sz w:val="16"/>
            <w:szCs w:val="16"/>
            <w:rPrChange w:id="14599" w:author="Abhishek Deep Nigam" w:date="2015-10-26T01:01:00Z">
              <w:rPr>
                <w:rFonts w:ascii="Courier New" w:hAnsi="Courier New" w:cs="Courier New"/>
              </w:rPr>
            </w:rPrChange>
          </w:rPr>
          <w:t>[4]-&gt;S(Backtracking)</w:t>
        </w:r>
      </w:ins>
    </w:p>
    <w:p w14:paraId="18067E8B" w14:textId="77777777" w:rsidR="00073577" w:rsidRPr="00073577" w:rsidRDefault="00073577" w:rsidP="00073577">
      <w:pPr>
        <w:spacing w:before="0" w:after="0"/>
        <w:rPr>
          <w:ins w:id="14600" w:author="Abhishek Deep Nigam" w:date="2015-10-26T01:01:00Z"/>
          <w:rFonts w:ascii="Courier New" w:hAnsi="Courier New" w:cs="Courier New"/>
          <w:sz w:val="16"/>
          <w:szCs w:val="16"/>
          <w:rPrChange w:id="14601" w:author="Abhishek Deep Nigam" w:date="2015-10-26T01:01:00Z">
            <w:rPr>
              <w:ins w:id="14602" w:author="Abhishek Deep Nigam" w:date="2015-10-26T01:01:00Z"/>
              <w:rFonts w:ascii="Courier New" w:hAnsi="Courier New" w:cs="Courier New"/>
            </w:rPr>
          </w:rPrChange>
        </w:rPr>
      </w:pPr>
      <w:ins w:id="14603" w:author="Abhishek Deep Nigam" w:date="2015-10-26T01:01:00Z">
        <w:r w:rsidRPr="00073577">
          <w:rPr>
            <w:rFonts w:ascii="Courier New" w:hAnsi="Courier New" w:cs="Courier New"/>
            <w:sz w:val="16"/>
            <w:szCs w:val="16"/>
            <w:rPrChange w:id="14604" w:author="Abhishek Deep Nigam" w:date="2015-10-26T01:01:00Z">
              <w:rPr>
                <w:rFonts w:ascii="Courier New" w:hAnsi="Courier New" w:cs="Courier New"/>
              </w:rPr>
            </w:rPrChange>
          </w:rPr>
          <w:t>[4]-&gt;Y[5]-&gt;O[6]-&gt;I[7]-&gt;E(Backtracking)</w:t>
        </w:r>
      </w:ins>
    </w:p>
    <w:p w14:paraId="4C315384" w14:textId="77777777" w:rsidR="00073577" w:rsidRPr="00073577" w:rsidRDefault="00073577" w:rsidP="00073577">
      <w:pPr>
        <w:spacing w:before="0" w:after="0"/>
        <w:rPr>
          <w:ins w:id="14605" w:author="Abhishek Deep Nigam" w:date="2015-10-26T01:01:00Z"/>
          <w:rFonts w:ascii="Courier New" w:hAnsi="Courier New" w:cs="Courier New"/>
          <w:sz w:val="16"/>
          <w:szCs w:val="16"/>
          <w:rPrChange w:id="14606" w:author="Abhishek Deep Nigam" w:date="2015-10-26T01:01:00Z">
            <w:rPr>
              <w:ins w:id="14607" w:author="Abhishek Deep Nigam" w:date="2015-10-26T01:01:00Z"/>
              <w:rFonts w:ascii="Courier New" w:hAnsi="Courier New" w:cs="Courier New"/>
            </w:rPr>
          </w:rPrChange>
        </w:rPr>
      </w:pPr>
      <w:ins w:id="14608" w:author="Abhishek Deep Nigam" w:date="2015-10-26T01:01:00Z">
        <w:r w:rsidRPr="00073577">
          <w:rPr>
            <w:rFonts w:ascii="Courier New" w:hAnsi="Courier New" w:cs="Courier New"/>
            <w:sz w:val="16"/>
            <w:szCs w:val="16"/>
            <w:rPrChange w:id="14609" w:author="Abhishek Deep Nigam" w:date="2015-10-26T01:01:00Z">
              <w:rPr>
                <w:rFonts w:ascii="Courier New" w:hAnsi="Courier New" w:cs="Courier New"/>
              </w:rPr>
            </w:rPrChange>
          </w:rPr>
          <w:t>[1]-&gt;J[2]-&gt;T[3]-&gt;T[4]-&gt;A(Backtracking)</w:t>
        </w:r>
      </w:ins>
    </w:p>
    <w:p w14:paraId="1B5DD190" w14:textId="77777777" w:rsidR="00073577" w:rsidRPr="00073577" w:rsidRDefault="00073577" w:rsidP="00073577">
      <w:pPr>
        <w:spacing w:before="0" w:after="0"/>
        <w:rPr>
          <w:ins w:id="14610" w:author="Abhishek Deep Nigam" w:date="2015-10-26T01:01:00Z"/>
          <w:rFonts w:ascii="Courier New" w:hAnsi="Courier New" w:cs="Courier New"/>
          <w:sz w:val="16"/>
          <w:szCs w:val="16"/>
          <w:rPrChange w:id="14611" w:author="Abhishek Deep Nigam" w:date="2015-10-26T01:01:00Z">
            <w:rPr>
              <w:ins w:id="14612" w:author="Abhishek Deep Nigam" w:date="2015-10-26T01:01:00Z"/>
              <w:rFonts w:ascii="Courier New" w:hAnsi="Courier New" w:cs="Courier New"/>
            </w:rPr>
          </w:rPrChange>
        </w:rPr>
      </w:pPr>
      <w:ins w:id="14613" w:author="Abhishek Deep Nigam" w:date="2015-10-26T01:01:00Z">
        <w:r w:rsidRPr="00073577">
          <w:rPr>
            <w:rFonts w:ascii="Courier New" w:hAnsi="Courier New" w:cs="Courier New"/>
            <w:sz w:val="16"/>
            <w:szCs w:val="16"/>
            <w:rPrChange w:id="14614" w:author="Abhishek Deep Nigam" w:date="2015-10-26T01:01:00Z">
              <w:rPr>
                <w:rFonts w:ascii="Courier New" w:hAnsi="Courier New" w:cs="Courier New"/>
              </w:rPr>
            </w:rPrChange>
          </w:rPr>
          <w:t>[4]-&gt;N[5]-&gt;O[6]-&gt;I(Backtracking)</w:t>
        </w:r>
      </w:ins>
    </w:p>
    <w:p w14:paraId="793D3649" w14:textId="77777777" w:rsidR="00073577" w:rsidRPr="00073577" w:rsidRDefault="00073577" w:rsidP="00073577">
      <w:pPr>
        <w:spacing w:before="0" w:after="0"/>
        <w:rPr>
          <w:ins w:id="14615" w:author="Abhishek Deep Nigam" w:date="2015-10-26T01:01:00Z"/>
          <w:rFonts w:ascii="Courier New" w:hAnsi="Courier New" w:cs="Courier New"/>
          <w:sz w:val="16"/>
          <w:szCs w:val="16"/>
          <w:rPrChange w:id="14616" w:author="Abhishek Deep Nigam" w:date="2015-10-26T01:01:00Z">
            <w:rPr>
              <w:ins w:id="14617" w:author="Abhishek Deep Nigam" w:date="2015-10-26T01:01:00Z"/>
              <w:rFonts w:ascii="Courier New" w:hAnsi="Courier New" w:cs="Courier New"/>
            </w:rPr>
          </w:rPrChange>
        </w:rPr>
      </w:pPr>
      <w:ins w:id="14618" w:author="Abhishek Deep Nigam" w:date="2015-10-26T01:01:00Z">
        <w:r w:rsidRPr="00073577">
          <w:rPr>
            <w:rFonts w:ascii="Courier New" w:hAnsi="Courier New" w:cs="Courier New"/>
            <w:sz w:val="16"/>
            <w:szCs w:val="16"/>
            <w:rPrChange w:id="14619" w:author="Abhishek Deep Nigam" w:date="2015-10-26T01:01:00Z">
              <w:rPr>
                <w:rFonts w:ascii="Courier New" w:hAnsi="Courier New" w:cs="Courier New"/>
              </w:rPr>
            </w:rPrChange>
          </w:rPr>
          <w:t>[4]-&gt;O[5]-&gt;O[6]-&gt;I(Backtracking)</w:t>
        </w:r>
      </w:ins>
    </w:p>
    <w:p w14:paraId="3C587878" w14:textId="77777777" w:rsidR="00073577" w:rsidRPr="00073577" w:rsidRDefault="00073577" w:rsidP="00073577">
      <w:pPr>
        <w:spacing w:before="0" w:after="0"/>
        <w:rPr>
          <w:ins w:id="14620" w:author="Abhishek Deep Nigam" w:date="2015-10-26T01:01:00Z"/>
          <w:rFonts w:ascii="Courier New" w:hAnsi="Courier New" w:cs="Courier New"/>
          <w:sz w:val="16"/>
          <w:szCs w:val="16"/>
          <w:rPrChange w:id="14621" w:author="Abhishek Deep Nigam" w:date="2015-10-26T01:01:00Z">
            <w:rPr>
              <w:ins w:id="14622" w:author="Abhishek Deep Nigam" w:date="2015-10-26T01:01:00Z"/>
              <w:rFonts w:ascii="Courier New" w:hAnsi="Courier New" w:cs="Courier New"/>
            </w:rPr>
          </w:rPrChange>
        </w:rPr>
      </w:pPr>
      <w:ins w:id="14623" w:author="Abhishek Deep Nigam" w:date="2015-10-26T01:01:00Z">
        <w:r w:rsidRPr="00073577">
          <w:rPr>
            <w:rFonts w:ascii="Courier New" w:hAnsi="Courier New" w:cs="Courier New"/>
            <w:sz w:val="16"/>
            <w:szCs w:val="16"/>
            <w:rPrChange w:id="14624" w:author="Abhishek Deep Nigam" w:date="2015-10-26T01:01:00Z">
              <w:rPr>
                <w:rFonts w:ascii="Courier New" w:hAnsi="Courier New" w:cs="Courier New"/>
              </w:rPr>
            </w:rPrChange>
          </w:rPr>
          <w:t>[4]-&gt;P(Backtracking)</w:t>
        </w:r>
      </w:ins>
    </w:p>
    <w:p w14:paraId="29126771" w14:textId="77777777" w:rsidR="00073577" w:rsidRPr="00073577" w:rsidRDefault="00073577" w:rsidP="00073577">
      <w:pPr>
        <w:spacing w:before="0" w:after="0"/>
        <w:rPr>
          <w:ins w:id="14625" w:author="Abhishek Deep Nigam" w:date="2015-10-26T01:01:00Z"/>
          <w:rFonts w:ascii="Courier New" w:hAnsi="Courier New" w:cs="Courier New"/>
          <w:sz w:val="16"/>
          <w:szCs w:val="16"/>
          <w:rPrChange w:id="14626" w:author="Abhishek Deep Nigam" w:date="2015-10-26T01:01:00Z">
            <w:rPr>
              <w:ins w:id="14627" w:author="Abhishek Deep Nigam" w:date="2015-10-26T01:01:00Z"/>
              <w:rFonts w:ascii="Courier New" w:hAnsi="Courier New" w:cs="Courier New"/>
            </w:rPr>
          </w:rPrChange>
        </w:rPr>
      </w:pPr>
      <w:ins w:id="14628" w:author="Abhishek Deep Nigam" w:date="2015-10-26T01:01:00Z">
        <w:r w:rsidRPr="00073577">
          <w:rPr>
            <w:rFonts w:ascii="Courier New" w:hAnsi="Courier New" w:cs="Courier New"/>
            <w:sz w:val="16"/>
            <w:szCs w:val="16"/>
            <w:rPrChange w:id="14629" w:author="Abhishek Deep Nigam" w:date="2015-10-26T01:01:00Z">
              <w:rPr>
                <w:rFonts w:ascii="Courier New" w:hAnsi="Courier New" w:cs="Courier New"/>
              </w:rPr>
            </w:rPrChange>
          </w:rPr>
          <w:t>[4]-&gt;Q(Backtracking)</w:t>
        </w:r>
      </w:ins>
    </w:p>
    <w:p w14:paraId="42171758" w14:textId="77777777" w:rsidR="00073577" w:rsidRPr="00073577" w:rsidRDefault="00073577" w:rsidP="00073577">
      <w:pPr>
        <w:spacing w:before="0" w:after="0"/>
        <w:rPr>
          <w:ins w:id="14630" w:author="Abhishek Deep Nigam" w:date="2015-10-26T01:01:00Z"/>
          <w:rFonts w:ascii="Courier New" w:hAnsi="Courier New" w:cs="Courier New"/>
          <w:sz w:val="16"/>
          <w:szCs w:val="16"/>
          <w:rPrChange w:id="14631" w:author="Abhishek Deep Nigam" w:date="2015-10-26T01:01:00Z">
            <w:rPr>
              <w:ins w:id="14632" w:author="Abhishek Deep Nigam" w:date="2015-10-26T01:01:00Z"/>
              <w:rFonts w:ascii="Courier New" w:hAnsi="Courier New" w:cs="Courier New"/>
            </w:rPr>
          </w:rPrChange>
        </w:rPr>
      </w:pPr>
      <w:ins w:id="14633" w:author="Abhishek Deep Nigam" w:date="2015-10-26T01:01:00Z">
        <w:r w:rsidRPr="00073577">
          <w:rPr>
            <w:rFonts w:ascii="Courier New" w:hAnsi="Courier New" w:cs="Courier New"/>
            <w:sz w:val="16"/>
            <w:szCs w:val="16"/>
            <w:rPrChange w:id="14634" w:author="Abhishek Deep Nigam" w:date="2015-10-26T01:01:00Z">
              <w:rPr>
                <w:rFonts w:ascii="Courier New" w:hAnsi="Courier New" w:cs="Courier New"/>
              </w:rPr>
            </w:rPrChange>
          </w:rPr>
          <w:t>[4]-&gt;S(Backtracking)</w:t>
        </w:r>
      </w:ins>
    </w:p>
    <w:p w14:paraId="0AE754C7" w14:textId="77777777" w:rsidR="00073577" w:rsidRPr="00073577" w:rsidRDefault="00073577" w:rsidP="00073577">
      <w:pPr>
        <w:spacing w:before="0" w:after="0"/>
        <w:rPr>
          <w:ins w:id="14635" w:author="Abhishek Deep Nigam" w:date="2015-10-26T01:01:00Z"/>
          <w:rFonts w:ascii="Courier New" w:hAnsi="Courier New" w:cs="Courier New"/>
          <w:sz w:val="16"/>
          <w:szCs w:val="16"/>
          <w:rPrChange w:id="14636" w:author="Abhishek Deep Nigam" w:date="2015-10-26T01:01:00Z">
            <w:rPr>
              <w:ins w:id="14637" w:author="Abhishek Deep Nigam" w:date="2015-10-26T01:01:00Z"/>
              <w:rFonts w:ascii="Courier New" w:hAnsi="Courier New" w:cs="Courier New"/>
            </w:rPr>
          </w:rPrChange>
        </w:rPr>
      </w:pPr>
      <w:ins w:id="14638" w:author="Abhishek Deep Nigam" w:date="2015-10-26T01:01:00Z">
        <w:r w:rsidRPr="00073577">
          <w:rPr>
            <w:rFonts w:ascii="Courier New" w:hAnsi="Courier New" w:cs="Courier New"/>
            <w:sz w:val="16"/>
            <w:szCs w:val="16"/>
            <w:rPrChange w:id="14639" w:author="Abhishek Deep Nigam" w:date="2015-10-26T01:01:00Z">
              <w:rPr>
                <w:rFonts w:ascii="Courier New" w:hAnsi="Courier New" w:cs="Courier New"/>
              </w:rPr>
            </w:rPrChange>
          </w:rPr>
          <w:t>[4]-&gt;Y[5]-&gt;O[6]-&gt;I(Backtracking)</w:t>
        </w:r>
      </w:ins>
    </w:p>
    <w:p w14:paraId="67AC068B" w14:textId="77777777" w:rsidR="00073577" w:rsidRPr="00073577" w:rsidRDefault="00073577" w:rsidP="00073577">
      <w:pPr>
        <w:spacing w:before="0" w:after="0"/>
        <w:rPr>
          <w:ins w:id="14640" w:author="Abhishek Deep Nigam" w:date="2015-10-26T01:01:00Z"/>
          <w:rFonts w:ascii="Courier New" w:hAnsi="Courier New" w:cs="Courier New"/>
          <w:sz w:val="16"/>
          <w:szCs w:val="16"/>
          <w:rPrChange w:id="14641" w:author="Abhishek Deep Nigam" w:date="2015-10-26T01:01:00Z">
            <w:rPr>
              <w:ins w:id="14642" w:author="Abhishek Deep Nigam" w:date="2015-10-26T01:01:00Z"/>
              <w:rFonts w:ascii="Courier New" w:hAnsi="Courier New" w:cs="Courier New"/>
            </w:rPr>
          </w:rPrChange>
        </w:rPr>
      </w:pPr>
      <w:ins w:id="14643" w:author="Abhishek Deep Nigam" w:date="2015-10-26T01:01:00Z">
        <w:r w:rsidRPr="00073577">
          <w:rPr>
            <w:rFonts w:ascii="Courier New" w:hAnsi="Courier New" w:cs="Courier New"/>
            <w:sz w:val="16"/>
            <w:szCs w:val="16"/>
            <w:rPrChange w:id="14644" w:author="Abhishek Deep Nigam" w:date="2015-10-26T01:01:00Z">
              <w:rPr>
                <w:rFonts w:ascii="Courier New" w:hAnsi="Courier New" w:cs="Courier New"/>
              </w:rPr>
            </w:rPrChange>
          </w:rPr>
          <w:t>[1]-&gt;M[2]-&gt;T[3]-&gt;T[4]-&gt;A(Backtracking)</w:t>
        </w:r>
      </w:ins>
    </w:p>
    <w:p w14:paraId="4D8401CC" w14:textId="77777777" w:rsidR="00073577" w:rsidRPr="00073577" w:rsidRDefault="00073577" w:rsidP="00073577">
      <w:pPr>
        <w:spacing w:before="0" w:after="0"/>
        <w:rPr>
          <w:ins w:id="14645" w:author="Abhishek Deep Nigam" w:date="2015-10-26T01:01:00Z"/>
          <w:rFonts w:ascii="Courier New" w:hAnsi="Courier New" w:cs="Courier New"/>
          <w:sz w:val="16"/>
          <w:szCs w:val="16"/>
          <w:rPrChange w:id="14646" w:author="Abhishek Deep Nigam" w:date="2015-10-26T01:01:00Z">
            <w:rPr>
              <w:ins w:id="14647" w:author="Abhishek Deep Nigam" w:date="2015-10-26T01:01:00Z"/>
              <w:rFonts w:ascii="Courier New" w:hAnsi="Courier New" w:cs="Courier New"/>
            </w:rPr>
          </w:rPrChange>
        </w:rPr>
      </w:pPr>
      <w:ins w:id="14648" w:author="Abhishek Deep Nigam" w:date="2015-10-26T01:01:00Z">
        <w:r w:rsidRPr="00073577">
          <w:rPr>
            <w:rFonts w:ascii="Courier New" w:hAnsi="Courier New" w:cs="Courier New"/>
            <w:sz w:val="16"/>
            <w:szCs w:val="16"/>
            <w:rPrChange w:id="14649" w:author="Abhishek Deep Nigam" w:date="2015-10-26T01:01:00Z">
              <w:rPr>
                <w:rFonts w:ascii="Courier New" w:hAnsi="Courier New" w:cs="Courier New"/>
              </w:rPr>
            </w:rPrChange>
          </w:rPr>
          <w:t>[4]-&gt;N[5]-&gt;O[6]-&gt;I(Backtracking)</w:t>
        </w:r>
      </w:ins>
    </w:p>
    <w:p w14:paraId="5C45E040" w14:textId="77777777" w:rsidR="00073577" w:rsidRPr="00073577" w:rsidRDefault="00073577" w:rsidP="00073577">
      <w:pPr>
        <w:spacing w:before="0" w:after="0"/>
        <w:rPr>
          <w:ins w:id="14650" w:author="Abhishek Deep Nigam" w:date="2015-10-26T01:01:00Z"/>
          <w:rFonts w:ascii="Courier New" w:hAnsi="Courier New" w:cs="Courier New"/>
          <w:sz w:val="16"/>
          <w:szCs w:val="16"/>
          <w:rPrChange w:id="14651" w:author="Abhishek Deep Nigam" w:date="2015-10-26T01:01:00Z">
            <w:rPr>
              <w:ins w:id="14652" w:author="Abhishek Deep Nigam" w:date="2015-10-26T01:01:00Z"/>
              <w:rFonts w:ascii="Courier New" w:hAnsi="Courier New" w:cs="Courier New"/>
            </w:rPr>
          </w:rPrChange>
        </w:rPr>
      </w:pPr>
      <w:ins w:id="14653" w:author="Abhishek Deep Nigam" w:date="2015-10-26T01:01:00Z">
        <w:r w:rsidRPr="00073577">
          <w:rPr>
            <w:rFonts w:ascii="Courier New" w:hAnsi="Courier New" w:cs="Courier New"/>
            <w:sz w:val="16"/>
            <w:szCs w:val="16"/>
            <w:rPrChange w:id="14654" w:author="Abhishek Deep Nigam" w:date="2015-10-26T01:01:00Z">
              <w:rPr>
                <w:rFonts w:ascii="Courier New" w:hAnsi="Courier New" w:cs="Courier New"/>
              </w:rPr>
            </w:rPrChange>
          </w:rPr>
          <w:t>[4]-&gt;O[5]-&gt;O[6]-&gt;I(Backtracking)</w:t>
        </w:r>
      </w:ins>
    </w:p>
    <w:p w14:paraId="7FB8DBBA" w14:textId="77777777" w:rsidR="00073577" w:rsidRPr="00073577" w:rsidRDefault="00073577" w:rsidP="00073577">
      <w:pPr>
        <w:spacing w:before="0" w:after="0"/>
        <w:rPr>
          <w:ins w:id="14655" w:author="Abhishek Deep Nigam" w:date="2015-10-26T01:01:00Z"/>
          <w:rFonts w:ascii="Courier New" w:hAnsi="Courier New" w:cs="Courier New"/>
          <w:sz w:val="16"/>
          <w:szCs w:val="16"/>
          <w:rPrChange w:id="14656" w:author="Abhishek Deep Nigam" w:date="2015-10-26T01:01:00Z">
            <w:rPr>
              <w:ins w:id="14657" w:author="Abhishek Deep Nigam" w:date="2015-10-26T01:01:00Z"/>
              <w:rFonts w:ascii="Courier New" w:hAnsi="Courier New" w:cs="Courier New"/>
            </w:rPr>
          </w:rPrChange>
        </w:rPr>
      </w:pPr>
      <w:ins w:id="14658" w:author="Abhishek Deep Nigam" w:date="2015-10-26T01:01:00Z">
        <w:r w:rsidRPr="00073577">
          <w:rPr>
            <w:rFonts w:ascii="Courier New" w:hAnsi="Courier New" w:cs="Courier New"/>
            <w:sz w:val="16"/>
            <w:szCs w:val="16"/>
            <w:rPrChange w:id="14659" w:author="Abhishek Deep Nigam" w:date="2015-10-26T01:01:00Z">
              <w:rPr>
                <w:rFonts w:ascii="Courier New" w:hAnsi="Courier New" w:cs="Courier New"/>
              </w:rPr>
            </w:rPrChange>
          </w:rPr>
          <w:t>[4]-&gt;P(Backtracking)</w:t>
        </w:r>
      </w:ins>
    </w:p>
    <w:p w14:paraId="71D25EA9" w14:textId="77777777" w:rsidR="00073577" w:rsidRPr="00073577" w:rsidRDefault="00073577" w:rsidP="00073577">
      <w:pPr>
        <w:spacing w:before="0" w:after="0"/>
        <w:rPr>
          <w:ins w:id="14660" w:author="Abhishek Deep Nigam" w:date="2015-10-26T01:01:00Z"/>
          <w:rFonts w:ascii="Courier New" w:hAnsi="Courier New" w:cs="Courier New"/>
          <w:sz w:val="16"/>
          <w:szCs w:val="16"/>
          <w:rPrChange w:id="14661" w:author="Abhishek Deep Nigam" w:date="2015-10-26T01:01:00Z">
            <w:rPr>
              <w:ins w:id="14662" w:author="Abhishek Deep Nigam" w:date="2015-10-26T01:01:00Z"/>
              <w:rFonts w:ascii="Courier New" w:hAnsi="Courier New" w:cs="Courier New"/>
            </w:rPr>
          </w:rPrChange>
        </w:rPr>
      </w:pPr>
      <w:ins w:id="14663" w:author="Abhishek Deep Nigam" w:date="2015-10-26T01:01:00Z">
        <w:r w:rsidRPr="00073577">
          <w:rPr>
            <w:rFonts w:ascii="Courier New" w:hAnsi="Courier New" w:cs="Courier New"/>
            <w:sz w:val="16"/>
            <w:szCs w:val="16"/>
            <w:rPrChange w:id="14664" w:author="Abhishek Deep Nigam" w:date="2015-10-26T01:01:00Z">
              <w:rPr>
                <w:rFonts w:ascii="Courier New" w:hAnsi="Courier New" w:cs="Courier New"/>
              </w:rPr>
            </w:rPrChange>
          </w:rPr>
          <w:t>[4]-&gt;Q(Backtracking)</w:t>
        </w:r>
      </w:ins>
    </w:p>
    <w:p w14:paraId="2E866F68" w14:textId="77777777" w:rsidR="00073577" w:rsidRPr="00073577" w:rsidRDefault="00073577" w:rsidP="00073577">
      <w:pPr>
        <w:spacing w:before="0" w:after="0"/>
        <w:rPr>
          <w:ins w:id="14665" w:author="Abhishek Deep Nigam" w:date="2015-10-26T01:01:00Z"/>
          <w:rFonts w:ascii="Courier New" w:hAnsi="Courier New" w:cs="Courier New"/>
          <w:sz w:val="16"/>
          <w:szCs w:val="16"/>
          <w:rPrChange w:id="14666" w:author="Abhishek Deep Nigam" w:date="2015-10-26T01:01:00Z">
            <w:rPr>
              <w:ins w:id="14667" w:author="Abhishek Deep Nigam" w:date="2015-10-26T01:01:00Z"/>
              <w:rFonts w:ascii="Courier New" w:hAnsi="Courier New" w:cs="Courier New"/>
            </w:rPr>
          </w:rPrChange>
        </w:rPr>
      </w:pPr>
      <w:ins w:id="14668" w:author="Abhishek Deep Nigam" w:date="2015-10-26T01:01:00Z">
        <w:r w:rsidRPr="00073577">
          <w:rPr>
            <w:rFonts w:ascii="Courier New" w:hAnsi="Courier New" w:cs="Courier New"/>
            <w:sz w:val="16"/>
            <w:szCs w:val="16"/>
            <w:rPrChange w:id="14669" w:author="Abhishek Deep Nigam" w:date="2015-10-26T01:01:00Z">
              <w:rPr>
                <w:rFonts w:ascii="Courier New" w:hAnsi="Courier New" w:cs="Courier New"/>
              </w:rPr>
            </w:rPrChange>
          </w:rPr>
          <w:t>[4]-&gt;S(Backtracking)</w:t>
        </w:r>
      </w:ins>
    </w:p>
    <w:p w14:paraId="766CC5EA" w14:textId="77777777" w:rsidR="00073577" w:rsidRPr="00073577" w:rsidRDefault="00073577" w:rsidP="00073577">
      <w:pPr>
        <w:spacing w:before="0" w:after="0"/>
        <w:rPr>
          <w:ins w:id="14670" w:author="Abhishek Deep Nigam" w:date="2015-10-26T01:01:00Z"/>
          <w:rFonts w:ascii="Courier New" w:hAnsi="Courier New" w:cs="Courier New"/>
          <w:sz w:val="16"/>
          <w:szCs w:val="16"/>
          <w:rPrChange w:id="14671" w:author="Abhishek Deep Nigam" w:date="2015-10-26T01:01:00Z">
            <w:rPr>
              <w:ins w:id="14672" w:author="Abhishek Deep Nigam" w:date="2015-10-26T01:01:00Z"/>
              <w:rFonts w:ascii="Courier New" w:hAnsi="Courier New" w:cs="Courier New"/>
            </w:rPr>
          </w:rPrChange>
        </w:rPr>
      </w:pPr>
      <w:ins w:id="14673" w:author="Abhishek Deep Nigam" w:date="2015-10-26T01:01:00Z">
        <w:r w:rsidRPr="00073577">
          <w:rPr>
            <w:rFonts w:ascii="Courier New" w:hAnsi="Courier New" w:cs="Courier New"/>
            <w:sz w:val="16"/>
            <w:szCs w:val="16"/>
            <w:rPrChange w:id="14674" w:author="Abhishek Deep Nigam" w:date="2015-10-26T01:01:00Z">
              <w:rPr>
                <w:rFonts w:ascii="Courier New" w:hAnsi="Courier New" w:cs="Courier New"/>
              </w:rPr>
            </w:rPrChange>
          </w:rPr>
          <w:t>[4]-&gt;Y[5]-&gt;O[6]-&gt;I(Backtracking)</w:t>
        </w:r>
      </w:ins>
    </w:p>
    <w:p w14:paraId="45F199BE" w14:textId="77777777" w:rsidR="00073577" w:rsidRPr="00073577" w:rsidRDefault="00073577" w:rsidP="00073577">
      <w:pPr>
        <w:spacing w:before="0" w:after="0"/>
        <w:rPr>
          <w:ins w:id="14675" w:author="Abhishek Deep Nigam" w:date="2015-10-26T01:01:00Z"/>
          <w:rFonts w:ascii="Courier New" w:hAnsi="Courier New" w:cs="Courier New"/>
          <w:sz w:val="16"/>
          <w:szCs w:val="16"/>
          <w:rPrChange w:id="14676" w:author="Abhishek Deep Nigam" w:date="2015-10-26T01:01:00Z">
            <w:rPr>
              <w:ins w:id="14677" w:author="Abhishek Deep Nigam" w:date="2015-10-26T01:01:00Z"/>
              <w:rFonts w:ascii="Courier New" w:hAnsi="Courier New" w:cs="Courier New"/>
            </w:rPr>
          </w:rPrChange>
        </w:rPr>
      </w:pPr>
      <w:ins w:id="14678" w:author="Abhishek Deep Nigam" w:date="2015-10-26T01:01:00Z">
        <w:r w:rsidRPr="00073577">
          <w:rPr>
            <w:rFonts w:ascii="Courier New" w:hAnsi="Courier New" w:cs="Courier New"/>
            <w:sz w:val="16"/>
            <w:szCs w:val="16"/>
            <w:rPrChange w:id="14679" w:author="Abhishek Deep Nigam" w:date="2015-10-26T01:01:00Z">
              <w:rPr>
                <w:rFonts w:ascii="Courier New" w:hAnsi="Courier New" w:cs="Courier New"/>
              </w:rPr>
            </w:rPrChange>
          </w:rPr>
          <w:t>[1]-&gt;O[2]-&gt;T[3]-&gt;T[4]-&gt;A(Backtracking)</w:t>
        </w:r>
      </w:ins>
    </w:p>
    <w:p w14:paraId="60A3F20D" w14:textId="77777777" w:rsidR="00073577" w:rsidRPr="00073577" w:rsidRDefault="00073577" w:rsidP="00073577">
      <w:pPr>
        <w:spacing w:before="0" w:after="0"/>
        <w:rPr>
          <w:ins w:id="14680" w:author="Abhishek Deep Nigam" w:date="2015-10-26T01:01:00Z"/>
          <w:rFonts w:ascii="Courier New" w:hAnsi="Courier New" w:cs="Courier New"/>
          <w:sz w:val="16"/>
          <w:szCs w:val="16"/>
          <w:rPrChange w:id="14681" w:author="Abhishek Deep Nigam" w:date="2015-10-26T01:01:00Z">
            <w:rPr>
              <w:ins w:id="14682" w:author="Abhishek Deep Nigam" w:date="2015-10-26T01:01:00Z"/>
              <w:rFonts w:ascii="Courier New" w:hAnsi="Courier New" w:cs="Courier New"/>
            </w:rPr>
          </w:rPrChange>
        </w:rPr>
      </w:pPr>
      <w:ins w:id="14683" w:author="Abhishek Deep Nigam" w:date="2015-10-26T01:01:00Z">
        <w:r w:rsidRPr="00073577">
          <w:rPr>
            <w:rFonts w:ascii="Courier New" w:hAnsi="Courier New" w:cs="Courier New"/>
            <w:sz w:val="16"/>
            <w:szCs w:val="16"/>
            <w:rPrChange w:id="14684" w:author="Abhishek Deep Nigam" w:date="2015-10-26T01:01:00Z">
              <w:rPr>
                <w:rFonts w:ascii="Courier New" w:hAnsi="Courier New" w:cs="Courier New"/>
              </w:rPr>
            </w:rPrChange>
          </w:rPr>
          <w:t>[4]-&gt;N[5]-&gt;O[6]-&gt;I(Backtracking)</w:t>
        </w:r>
      </w:ins>
    </w:p>
    <w:p w14:paraId="0C89C95F" w14:textId="77777777" w:rsidR="00073577" w:rsidRPr="00073577" w:rsidRDefault="00073577" w:rsidP="00073577">
      <w:pPr>
        <w:spacing w:before="0" w:after="0"/>
        <w:rPr>
          <w:ins w:id="14685" w:author="Abhishek Deep Nigam" w:date="2015-10-26T01:01:00Z"/>
          <w:rFonts w:ascii="Courier New" w:hAnsi="Courier New" w:cs="Courier New"/>
          <w:sz w:val="16"/>
          <w:szCs w:val="16"/>
          <w:rPrChange w:id="14686" w:author="Abhishek Deep Nigam" w:date="2015-10-26T01:01:00Z">
            <w:rPr>
              <w:ins w:id="14687" w:author="Abhishek Deep Nigam" w:date="2015-10-26T01:01:00Z"/>
              <w:rFonts w:ascii="Courier New" w:hAnsi="Courier New" w:cs="Courier New"/>
            </w:rPr>
          </w:rPrChange>
        </w:rPr>
      </w:pPr>
      <w:ins w:id="14688" w:author="Abhishek Deep Nigam" w:date="2015-10-26T01:01:00Z">
        <w:r w:rsidRPr="00073577">
          <w:rPr>
            <w:rFonts w:ascii="Courier New" w:hAnsi="Courier New" w:cs="Courier New"/>
            <w:sz w:val="16"/>
            <w:szCs w:val="16"/>
            <w:rPrChange w:id="14689" w:author="Abhishek Deep Nigam" w:date="2015-10-26T01:01:00Z">
              <w:rPr>
                <w:rFonts w:ascii="Courier New" w:hAnsi="Courier New" w:cs="Courier New"/>
              </w:rPr>
            </w:rPrChange>
          </w:rPr>
          <w:t>[4]-&gt;O[5]-&gt;O[6]-&gt;I(Backtracking)</w:t>
        </w:r>
      </w:ins>
    </w:p>
    <w:p w14:paraId="1CFF0387" w14:textId="77777777" w:rsidR="00073577" w:rsidRPr="00073577" w:rsidRDefault="00073577" w:rsidP="00073577">
      <w:pPr>
        <w:spacing w:before="0" w:after="0"/>
        <w:rPr>
          <w:ins w:id="14690" w:author="Abhishek Deep Nigam" w:date="2015-10-26T01:01:00Z"/>
          <w:rFonts w:ascii="Courier New" w:hAnsi="Courier New" w:cs="Courier New"/>
          <w:sz w:val="16"/>
          <w:szCs w:val="16"/>
          <w:rPrChange w:id="14691" w:author="Abhishek Deep Nigam" w:date="2015-10-26T01:01:00Z">
            <w:rPr>
              <w:ins w:id="14692" w:author="Abhishek Deep Nigam" w:date="2015-10-26T01:01:00Z"/>
              <w:rFonts w:ascii="Courier New" w:hAnsi="Courier New" w:cs="Courier New"/>
            </w:rPr>
          </w:rPrChange>
        </w:rPr>
      </w:pPr>
      <w:ins w:id="14693" w:author="Abhishek Deep Nigam" w:date="2015-10-26T01:01:00Z">
        <w:r w:rsidRPr="00073577">
          <w:rPr>
            <w:rFonts w:ascii="Courier New" w:hAnsi="Courier New" w:cs="Courier New"/>
            <w:sz w:val="16"/>
            <w:szCs w:val="16"/>
            <w:rPrChange w:id="14694" w:author="Abhishek Deep Nigam" w:date="2015-10-26T01:01:00Z">
              <w:rPr>
                <w:rFonts w:ascii="Courier New" w:hAnsi="Courier New" w:cs="Courier New"/>
              </w:rPr>
            </w:rPrChange>
          </w:rPr>
          <w:t>[4]-&gt;P(Backtracking)</w:t>
        </w:r>
      </w:ins>
    </w:p>
    <w:p w14:paraId="7E37067D" w14:textId="77777777" w:rsidR="00073577" w:rsidRPr="00073577" w:rsidRDefault="00073577" w:rsidP="00073577">
      <w:pPr>
        <w:spacing w:before="0" w:after="0"/>
        <w:rPr>
          <w:ins w:id="14695" w:author="Abhishek Deep Nigam" w:date="2015-10-26T01:01:00Z"/>
          <w:rFonts w:ascii="Courier New" w:hAnsi="Courier New" w:cs="Courier New"/>
          <w:sz w:val="16"/>
          <w:szCs w:val="16"/>
          <w:rPrChange w:id="14696" w:author="Abhishek Deep Nigam" w:date="2015-10-26T01:01:00Z">
            <w:rPr>
              <w:ins w:id="14697" w:author="Abhishek Deep Nigam" w:date="2015-10-26T01:01:00Z"/>
              <w:rFonts w:ascii="Courier New" w:hAnsi="Courier New" w:cs="Courier New"/>
            </w:rPr>
          </w:rPrChange>
        </w:rPr>
      </w:pPr>
      <w:ins w:id="14698" w:author="Abhishek Deep Nigam" w:date="2015-10-26T01:01:00Z">
        <w:r w:rsidRPr="00073577">
          <w:rPr>
            <w:rFonts w:ascii="Courier New" w:hAnsi="Courier New" w:cs="Courier New"/>
            <w:sz w:val="16"/>
            <w:szCs w:val="16"/>
            <w:rPrChange w:id="14699" w:author="Abhishek Deep Nigam" w:date="2015-10-26T01:01:00Z">
              <w:rPr>
                <w:rFonts w:ascii="Courier New" w:hAnsi="Courier New" w:cs="Courier New"/>
              </w:rPr>
            </w:rPrChange>
          </w:rPr>
          <w:t>[4]-&gt;Q(Backtracking)</w:t>
        </w:r>
      </w:ins>
    </w:p>
    <w:p w14:paraId="2000EF4F" w14:textId="77777777" w:rsidR="00073577" w:rsidRPr="00073577" w:rsidRDefault="00073577" w:rsidP="00073577">
      <w:pPr>
        <w:spacing w:before="0" w:after="0"/>
        <w:rPr>
          <w:ins w:id="14700" w:author="Abhishek Deep Nigam" w:date="2015-10-26T01:01:00Z"/>
          <w:rFonts w:ascii="Courier New" w:hAnsi="Courier New" w:cs="Courier New"/>
          <w:sz w:val="16"/>
          <w:szCs w:val="16"/>
          <w:rPrChange w:id="14701" w:author="Abhishek Deep Nigam" w:date="2015-10-26T01:01:00Z">
            <w:rPr>
              <w:ins w:id="14702" w:author="Abhishek Deep Nigam" w:date="2015-10-26T01:01:00Z"/>
              <w:rFonts w:ascii="Courier New" w:hAnsi="Courier New" w:cs="Courier New"/>
            </w:rPr>
          </w:rPrChange>
        </w:rPr>
      </w:pPr>
      <w:ins w:id="14703" w:author="Abhishek Deep Nigam" w:date="2015-10-26T01:01:00Z">
        <w:r w:rsidRPr="00073577">
          <w:rPr>
            <w:rFonts w:ascii="Courier New" w:hAnsi="Courier New" w:cs="Courier New"/>
            <w:sz w:val="16"/>
            <w:szCs w:val="16"/>
            <w:rPrChange w:id="14704" w:author="Abhishek Deep Nigam" w:date="2015-10-26T01:01:00Z">
              <w:rPr>
                <w:rFonts w:ascii="Courier New" w:hAnsi="Courier New" w:cs="Courier New"/>
              </w:rPr>
            </w:rPrChange>
          </w:rPr>
          <w:t>[4]-&gt;S(Backtracking)</w:t>
        </w:r>
      </w:ins>
    </w:p>
    <w:p w14:paraId="5EE973F4" w14:textId="77777777" w:rsidR="00073577" w:rsidRPr="00073577" w:rsidRDefault="00073577" w:rsidP="00073577">
      <w:pPr>
        <w:spacing w:before="0" w:after="0"/>
        <w:rPr>
          <w:ins w:id="14705" w:author="Abhishek Deep Nigam" w:date="2015-10-26T01:01:00Z"/>
          <w:rFonts w:ascii="Courier New" w:hAnsi="Courier New" w:cs="Courier New"/>
          <w:sz w:val="16"/>
          <w:szCs w:val="16"/>
          <w:rPrChange w:id="14706" w:author="Abhishek Deep Nigam" w:date="2015-10-26T01:01:00Z">
            <w:rPr>
              <w:ins w:id="14707" w:author="Abhishek Deep Nigam" w:date="2015-10-26T01:01:00Z"/>
              <w:rFonts w:ascii="Courier New" w:hAnsi="Courier New" w:cs="Courier New"/>
            </w:rPr>
          </w:rPrChange>
        </w:rPr>
      </w:pPr>
      <w:ins w:id="14708" w:author="Abhishek Deep Nigam" w:date="2015-10-26T01:01:00Z">
        <w:r w:rsidRPr="00073577">
          <w:rPr>
            <w:rFonts w:ascii="Courier New" w:hAnsi="Courier New" w:cs="Courier New"/>
            <w:sz w:val="16"/>
            <w:szCs w:val="16"/>
            <w:rPrChange w:id="14709" w:author="Abhishek Deep Nigam" w:date="2015-10-26T01:01:00Z">
              <w:rPr>
                <w:rFonts w:ascii="Courier New" w:hAnsi="Courier New" w:cs="Courier New"/>
              </w:rPr>
            </w:rPrChange>
          </w:rPr>
          <w:t>[4]-&gt;Y[5]-&gt;O[6]-&gt;I(Backtracking)</w:t>
        </w:r>
      </w:ins>
    </w:p>
    <w:p w14:paraId="3D1231B4" w14:textId="77777777" w:rsidR="00073577" w:rsidRPr="00073577" w:rsidRDefault="00073577" w:rsidP="00073577">
      <w:pPr>
        <w:spacing w:before="0" w:after="0"/>
        <w:rPr>
          <w:ins w:id="14710" w:author="Abhishek Deep Nigam" w:date="2015-10-26T01:01:00Z"/>
          <w:rFonts w:ascii="Courier New" w:hAnsi="Courier New" w:cs="Courier New"/>
          <w:sz w:val="16"/>
          <w:szCs w:val="16"/>
          <w:rPrChange w:id="14711" w:author="Abhishek Deep Nigam" w:date="2015-10-26T01:01:00Z">
            <w:rPr>
              <w:ins w:id="14712" w:author="Abhishek Deep Nigam" w:date="2015-10-26T01:01:00Z"/>
              <w:rFonts w:ascii="Courier New" w:hAnsi="Courier New" w:cs="Courier New"/>
            </w:rPr>
          </w:rPrChange>
        </w:rPr>
      </w:pPr>
      <w:ins w:id="14713" w:author="Abhishek Deep Nigam" w:date="2015-10-26T01:01:00Z">
        <w:r w:rsidRPr="00073577">
          <w:rPr>
            <w:rFonts w:ascii="Courier New" w:hAnsi="Courier New" w:cs="Courier New"/>
            <w:sz w:val="16"/>
            <w:szCs w:val="16"/>
            <w:rPrChange w:id="14714" w:author="Abhishek Deep Nigam" w:date="2015-10-26T01:01:00Z">
              <w:rPr>
                <w:rFonts w:ascii="Courier New" w:hAnsi="Courier New" w:cs="Courier New"/>
              </w:rPr>
            </w:rPrChange>
          </w:rPr>
          <w:lastRenderedPageBreak/>
          <w:t>[1]-&gt;P[2]-&gt;T[3]-&gt;T[4]-&gt;A(Backtracking)</w:t>
        </w:r>
      </w:ins>
    </w:p>
    <w:p w14:paraId="7E09ACF7" w14:textId="77777777" w:rsidR="00073577" w:rsidRPr="00073577" w:rsidRDefault="00073577" w:rsidP="00073577">
      <w:pPr>
        <w:spacing w:before="0" w:after="0"/>
        <w:rPr>
          <w:ins w:id="14715" w:author="Abhishek Deep Nigam" w:date="2015-10-26T01:01:00Z"/>
          <w:rFonts w:ascii="Courier New" w:hAnsi="Courier New" w:cs="Courier New"/>
          <w:sz w:val="16"/>
          <w:szCs w:val="16"/>
          <w:rPrChange w:id="14716" w:author="Abhishek Deep Nigam" w:date="2015-10-26T01:01:00Z">
            <w:rPr>
              <w:ins w:id="14717" w:author="Abhishek Deep Nigam" w:date="2015-10-26T01:01:00Z"/>
              <w:rFonts w:ascii="Courier New" w:hAnsi="Courier New" w:cs="Courier New"/>
            </w:rPr>
          </w:rPrChange>
        </w:rPr>
      </w:pPr>
      <w:ins w:id="14718" w:author="Abhishek Deep Nigam" w:date="2015-10-26T01:01:00Z">
        <w:r w:rsidRPr="00073577">
          <w:rPr>
            <w:rFonts w:ascii="Courier New" w:hAnsi="Courier New" w:cs="Courier New"/>
            <w:sz w:val="16"/>
            <w:szCs w:val="16"/>
            <w:rPrChange w:id="14719" w:author="Abhishek Deep Nigam" w:date="2015-10-26T01:01:00Z">
              <w:rPr>
                <w:rFonts w:ascii="Courier New" w:hAnsi="Courier New" w:cs="Courier New"/>
              </w:rPr>
            </w:rPrChange>
          </w:rPr>
          <w:t>[4]-&gt;N[5]-&gt;O[6]-&gt;I(Backtracking)</w:t>
        </w:r>
      </w:ins>
    </w:p>
    <w:p w14:paraId="543D731E" w14:textId="77777777" w:rsidR="00073577" w:rsidRPr="00073577" w:rsidRDefault="00073577" w:rsidP="00073577">
      <w:pPr>
        <w:spacing w:before="0" w:after="0"/>
        <w:rPr>
          <w:ins w:id="14720" w:author="Abhishek Deep Nigam" w:date="2015-10-26T01:01:00Z"/>
          <w:rFonts w:ascii="Courier New" w:hAnsi="Courier New" w:cs="Courier New"/>
          <w:sz w:val="16"/>
          <w:szCs w:val="16"/>
          <w:rPrChange w:id="14721" w:author="Abhishek Deep Nigam" w:date="2015-10-26T01:01:00Z">
            <w:rPr>
              <w:ins w:id="14722" w:author="Abhishek Deep Nigam" w:date="2015-10-26T01:01:00Z"/>
              <w:rFonts w:ascii="Courier New" w:hAnsi="Courier New" w:cs="Courier New"/>
            </w:rPr>
          </w:rPrChange>
        </w:rPr>
      </w:pPr>
      <w:ins w:id="14723" w:author="Abhishek Deep Nigam" w:date="2015-10-26T01:01:00Z">
        <w:r w:rsidRPr="00073577">
          <w:rPr>
            <w:rFonts w:ascii="Courier New" w:hAnsi="Courier New" w:cs="Courier New"/>
            <w:sz w:val="16"/>
            <w:szCs w:val="16"/>
            <w:rPrChange w:id="14724" w:author="Abhishek Deep Nigam" w:date="2015-10-26T01:01:00Z">
              <w:rPr>
                <w:rFonts w:ascii="Courier New" w:hAnsi="Courier New" w:cs="Courier New"/>
              </w:rPr>
            </w:rPrChange>
          </w:rPr>
          <w:t>[4]-&gt;O[5]-&gt;O[6]-&gt;I(Backtracking)</w:t>
        </w:r>
      </w:ins>
    </w:p>
    <w:p w14:paraId="54763B9C" w14:textId="77777777" w:rsidR="00073577" w:rsidRPr="00073577" w:rsidRDefault="00073577" w:rsidP="00073577">
      <w:pPr>
        <w:spacing w:before="0" w:after="0"/>
        <w:rPr>
          <w:ins w:id="14725" w:author="Abhishek Deep Nigam" w:date="2015-10-26T01:01:00Z"/>
          <w:rFonts w:ascii="Courier New" w:hAnsi="Courier New" w:cs="Courier New"/>
          <w:sz w:val="16"/>
          <w:szCs w:val="16"/>
          <w:rPrChange w:id="14726" w:author="Abhishek Deep Nigam" w:date="2015-10-26T01:01:00Z">
            <w:rPr>
              <w:ins w:id="14727" w:author="Abhishek Deep Nigam" w:date="2015-10-26T01:01:00Z"/>
              <w:rFonts w:ascii="Courier New" w:hAnsi="Courier New" w:cs="Courier New"/>
            </w:rPr>
          </w:rPrChange>
        </w:rPr>
      </w:pPr>
      <w:ins w:id="14728" w:author="Abhishek Deep Nigam" w:date="2015-10-26T01:01:00Z">
        <w:r w:rsidRPr="00073577">
          <w:rPr>
            <w:rFonts w:ascii="Courier New" w:hAnsi="Courier New" w:cs="Courier New"/>
            <w:sz w:val="16"/>
            <w:szCs w:val="16"/>
            <w:rPrChange w:id="14729" w:author="Abhishek Deep Nigam" w:date="2015-10-26T01:01:00Z">
              <w:rPr>
                <w:rFonts w:ascii="Courier New" w:hAnsi="Courier New" w:cs="Courier New"/>
              </w:rPr>
            </w:rPrChange>
          </w:rPr>
          <w:t>[4]-&gt;P(Backtracking)</w:t>
        </w:r>
      </w:ins>
    </w:p>
    <w:p w14:paraId="56D9B739" w14:textId="77777777" w:rsidR="00073577" w:rsidRPr="00073577" w:rsidRDefault="00073577" w:rsidP="00073577">
      <w:pPr>
        <w:spacing w:before="0" w:after="0"/>
        <w:rPr>
          <w:ins w:id="14730" w:author="Abhishek Deep Nigam" w:date="2015-10-26T01:01:00Z"/>
          <w:rFonts w:ascii="Courier New" w:hAnsi="Courier New" w:cs="Courier New"/>
          <w:sz w:val="16"/>
          <w:szCs w:val="16"/>
          <w:rPrChange w:id="14731" w:author="Abhishek Deep Nigam" w:date="2015-10-26T01:01:00Z">
            <w:rPr>
              <w:ins w:id="14732" w:author="Abhishek Deep Nigam" w:date="2015-10-26T01:01:00Z"/>
              <w:rFonts w:ascii="Courier New" w:hAnsi="Courier New" w:cs="Courier New"/>
            </w:rPr>
          </w:rPrChange>
        </w:rPr>
      </w:pPr>
      <w:ins w:id="14733" w:author="Abhishek Deep Nigam" w:date="2015-10-26T01:01:00Z">
        <w:r w:rsidRPr="00073577">
          <w:rPr>
            <w:rFonts w:ascii="Courier New" w:hAnsi="Courier New" w:cs="Courier New"/>
            <w:sz w:val="16"/>
            <w:szCs w:val="16"/>
            <w:rPrChange w:id="14734" w:author="Abhishek Deep Nigam" w:date="2015-10-26T01:01:00Z">
              <w:rPr>
                <w:rFonts w:ascii="Courier New" w:hAnsi="Courier New" w:cs="Courier New"/>
              </w:rPr>
            </w:rPrChange>
          </w:rPr>
          <w:t>[4]-&gt;Q(Backtracking)</w:t>
        </w:r>
      </w:ins>
    </w:p>
    <w:p w14:paraId="7956E098" w14:textId="77777777" w:rsidR="00073577" w:rsidRPr="00073577" w:rsidRDefault="00073577" w:rsidP="00073577">
      <w:pPr>
        <w:spacing w:before="0" w:after="0"/>
        <w:rPr>
          <w:ins w:id="14735" w:author="Abhishek Deep Nigam" w:date="2015-10-26T01:01:00Z"/>
          <w:rFonts w:ascii="Courier New" w:hAnsi="Courier New" w:cs="Courier New"/>
          <w:sz w:val="16"/>
          <w:szCs w:val="16"/>
          <w:rPrChange w:id="14736" w:author="Abhishek Deep Nigam" w:date="2015-10-26T01:01:00Z">
            <w:rPr>
              <w:ins w:id="14737" w:author="Abhishek Deep Nigam" w:date="2015-10-26T01:01:00Z"/>
              <w:rFonts w:ascii="Courier New" w:hAnsi="Courier New" w:cs="Courier New"/>
            </w:rPr>
          </w:rPrChange>
        </w:rPr>
      </w:pPr>
      <w:ins w:id="14738" w:author="Abhishek Deep Nigam" w:date="2015-10-26T01:01:00Z">
        <w:r w:rsidRPr="00073577">
          <w:rPr>
            <w:rFonts w:ascii="Courier New" w:hAnsi="Courier New" w:cs="Courier New"/>
            <w:sz w:val="16"/>
            <w:szCs w:val="16"/>
            <w:rPrChange w:id="14739" w:author="Abhishek Deep Nigam" w:date="2015-10-26T01:01:00Z">
              <w:rPr>
                <w:rFonts w:ascii="Courier New" w:hAnsi="Courier New" w:cs="Courier New"/>
              </w:rPr>
            </w:rPrChange>
          </w:rPr>
          <w:t>[4]-&gt;S(Backtracking)</w:t>
        </w:r>
      </w:ins>
    </w:p>
    <w:p w14:paraId="14F30DB9" w14:textId="77777777" w:rsidR="00073577" w:rsidRPr="00073577" w:rsidRDefault="00073577" w:rsidP="00073577">
      <w:pPr>
        <w:spacing w:before="0" w:after="0"/>
        <w:rPr>
          <w:ins w:id="14740" w:author="Abhishek Deep Nigam" w:date="2015-10-26T01:01:00Z"/>
          <w:rFonts w:ascii="Courier New" w:hAnsi="Courier New" w:cs="Courier New"/>
          <w:sz w:val="16"/>
          <w:szCs w:val="16"/>
          <w:rPrChange w:id="14741" w:author="Abhishek Deep Nigam" w:date="2015-10-26T01:01:00Z">
            <w:rPr>
              <w:ins w:id="14742" w:author="Abhishek Deep Nigam" w:date="2015-10-26T01:01:00Z"/>
              <w:rFonts w:ascii="Courier New" w:hAnsi="Courier New" w:cs="Courier New"/>
            </w:rPr>
          </w:rPrChange>
        </w:rPr>
      </w:pPr>
      <w:ins w:id="14743" w:author="Abhishek Deep Nigam" w:date="2015-10-26T01:01:00Z">
        <w:r w:rsidRPr="00073577">
          <w:rPr>
            <w:rFonts w:ascii="Courier New" w:hAnsi="Courier New" w:cs="Courier New"/>
            <w:sz w:val="16"/>
            <w:szCs w:val="16"/>
            <w:rPrChange w:id="14744" w:author="Abhishek Deep Nigam" w:date="2015-10-26T01:01:00Z">
              <w:rPr>
                <w:rFonts w:ascii="Courier New" w:hAnsi="Courier New" w:cs="Courier New"/>
              </w:rPr>
            </w:rPrChange>
          </w:rPr>
          <w:t>[4]-&gt;Y[5]-&gt;O[6]-&gt;I(Backtracking)</w:t>
        </w:r>
      </w:ins>
    </w:p>
    <w:p w14:paraId="4B623844" w14:textId="77777777" w:rsidR="00073577" w:rsidRPr="00073577" w:rsidRDefault="00073577" w:rsidP="00073577">
      <w:pPr>
        <w:spacing w:before="0" w:after="0"/>
        <w:rPr>
          <w:ins w:id="14745" w:author="Abhishek Deep Nigam" w:date="2015-10-26T01:01:00Z"/>
          <w:rFonts w:ascii="Courier New" w:hAnsi="Courier New" w:cs="Courier New"/>
          <w:sz w:val="16"/>
          <w:szCs w:val="16"/>
          <w:rPrChange w:id="14746" w:author="Abhishek Deep Nigam" w:date="2015-10-26T01:01:00Z">
            <w:rPr>
              <w:ins w:id="14747" w:author="Abhishek Deep Nigam" w:date="2015-10-26T01:01:00Z"/>
              <w:rFonts w:ascii="Courier New" w:hAnsi="Courier New" w:cs="Courier New"/>
            </w:rPr>
          </w:rPrChange>
        </w:rPr>
      </w:pPr>
      <w:ins w:id="14748" w:author="Abhishek Deep Nigam" w:date="2015-10-26T01:01:00Z">
        <w:r w:rsidRPr="00073577">
          <w:rPr>
            <w:rFonts w:ascii="Courier New" w:hAnsi="Courier New" w:cs="Courier New"/>
            <w:sz w:val="16"/>
            <w:szCs w:val="16"/>
            <w:rPrChange w:id="14749" w:author="Abhishek Deep Nigam" w:date="2015-10-26T01:01:00Z">
              <w:rPr>
                <w:rFonts w:ascii="Courier New" w:hAnsi="Courier New" w:cs="Courier New"/>
              </w:rPr>
            </w:rPrChange>
          </w:rPr>
          <w:t>[1]-&gt;R[2]-&gt;T[3]-&gt;T[4]-&gt;A(Backtracking)</w:t>
        </w:r>
      </w:ins>
    </w:p>
    <w:p w14:paraId="12155C2D" w14:textId="77777777" w:rsidR="00073577" w:rsidRPr="00073577" w:rsidRDefault="00073577" w:rsidP="00073577">
      <w:pPr>
        <w:spacing w:before="0" w:after="0"/>
        <w:rPr>
          <w:ins w:id="14750" w:author="Abhishek Deep Nigam" w:date="2015-10-26T01:01:00Z"/>
          <w:rFonts w:ascii="Courier New" w:hAnsi="Courier New" w:cs="Courier New"/>
          <w:sz w:val="16"/>
          <w:szCs w:val="16"/>
          <w:rPrChange w:id="14751" w:author="Abhishek Deep Nigam" w:date="2015-10-26T01:01:00Z">
            <w:rPr>
              <w:ins w:id="14752" w:author="Abhishek Deep Nigam" w:date="2015-10-26T01:01:00Z"/>
              <w:rFonts w:ascii="Courier New" w:hAnsi="Courier New" w:cs="Courier New"/>
            </w:rPr>
          </w:rPrChange>
        </w:rPr>
      </w:pPr>
      <w:ins w:id="14753" w:author="Abhishek Deep Nigam" w:date="2015-10-26T01:01:00Z">
        <w:r w:rsidRPr="00073577">
          <w:rPr>
            <w:rFonts w:ascii="Courier New" w:hAnsi="Courier New" w:cs="Courier New"/>
            <w:sz w:val="16"/>
            <w:szCs w:val="16"/>
            <w:rPrChange w:id="14754" w:author="Abhishek Deep Nigam" w:date="2015-10-26T01:01:00Z">
              <w:rPr>
                <w:rFonts w:ascii="Courier New" w:hAnsi="Courier New" w:cs="Courier New"/>
              </w:rPr>
            </w:rPrChange>
          </w:rPr>
          <w:t>[4]-&gt;N[5]-&gt;O[6]-&gt;I(Backtracking)</w:t>
        </w:r>
      </w:ins>
    </w:p>
    <w:p w14:paraId="587DEB29" w14:textId="77777777" w:rsidR="00073577" w:rsidRPr="00073577" w:rsidRDefault="00073577" w:rsidP="00073577">
      <w:pPr>
        <w:spacing w:before="0" w:after="0"/>
        <w:rPr>
          <w:ins w:id="14755" w:author="Abhishek Deep Nigam" w:date="2015-10-26T01:01:00Z"/>
          <w:rFonts w:ascii="Courier New" w:hAnsi="Courier New" w:cs="Courier New"/>
          <w:sz w:val="16"/>
          <w:szCs w:val="16"/>
          <w:rPrChange w:id="14756" w:author="Abhishek Deep Nigam" w:date="2015-10-26T01:01:00Z">
            <w:rPr>
              <w:ins w:id="14757" w:author="Abhishek Deep Nigam" w:date="2015-10-26T01:01:00Z"/>
              <w:rFonts w:ascii="Courier New" w:hAnsi="Courier New" w:cs="Courier New"/>
            </w:rPr>
          </w:rPrChange>
        </w:rPr>
      </w:pPr>
      <w:ins w:id="14758" w:author="Abhishek Deep Nigam" w:date="2015-10-26T01:01:00Z">
        <w:r w:rsidRPr="00073577">
          <w:rPr>
            <w:rFonts w:ascii="Courier New" w:hAnsi="Courier New" w:cs="Courier New"/>
            <w:sz w:val="16"/>
            <w:szCs w:val="16"/>
            <w:rPrChange w:id="14759" w:author="Abhishek Deep Nigam" w:date="2015-10-26T01:01:00Z">
              <w:rPr>
                <w:rFonts w:ascii="Courier New" w:hAnsi="Courier New" w:cs="Courier New"/>
              </w:rPr>
            </w:rPrChange>
          </w:rPr>
          <w:t>[4]-&gt;O[5]-&gt;O[6]-&gt;I(Backtracking)</w:t>
        </w:r>
      </w:ins>
    </w:p>
    <w:p w14:paraId="71B3624D" w14:textId="77777777" w:rsidR="00073577" w:rsidRPr="00073577" w:rsidRDefault="00073577" w:rsidP="00073577">
      <w:pPr>
        <w:spacing w:before="0" w:after="0"/>
        <w:rPr>
          <w:ins w:id="14760" w:author="Abhishek Deep Nigam" w:date="2015-10-26T01:01:00Z"/>
          <w:rFonts w:ascii="Courier New" w:hAnsi="Courier New" w:cs="Courier New"/>
          <w:sz w:val="16"/>
          <w:szCs w:val="16"/>
          <w:rPrChange w:id="14761" w:author="Abhishek Deep Nigam" w:date="2015-10-26T01:01:00Z">
            <w:rPr>
              <w:ins w:id="14762" w:author="Abhishek Deep Nigam" w:date="2015-10-26T01:01:00Z"/>
              <w:rFonts w:ascii="Courier New" w:hAnsi="Courier New" w:cs="Courier New"/>
            </w:rPr>
          </w:rPrChange>
        </w:rPr>
      </w:pPr>
      <w:ins w:id="14763" w:author="Abhishek Deep Nigam" w:date="2015-10-26T01:01:00Z">
        <w:r w:rsidRPr="00073577">
          <w:rPr>
            <w:rFonts w:ascii="Courier New" w:hAnsi="Courier New" w:cs="Courier New"/>
            <w:sz w:val="16"/>
            <w:szCs w:val="16"/>
            <w:rPrChange w:id="14764" w:author="Abhishek Deep Nigam" w:date="2015-10-26T01:01:00Z">
              <w:rPr>
                <w:rFonts w:ascii="Courier New" w:hAnsi="Courier New" w:cs="Courier New"/>
              </w:rPr>
            </w:rPrChange>
          </w:rPr>
          <w:t>[4]-&gt;P(Backtracking)</w:t>
        </w:r>
      </w:ins>
    </w:p>
    <w:p w14:paraId="09CF1F15" w14:textId="77777777" w:rsidR="00073577" w:rsidRPr="00073577" w:rsidRDefault="00073577" w:rsidP="00073577">
      <w:pPr>
        <w:spacing w:before="0" w:after="0"/>
        <w:rPr>
          <w:ins w:id="14765" w:author="Abhishek Deep Nigam" w:date="2015-10-26T01:01:00Z"/>
          <w:rFonts w:ascii="Courier New" w:hAnsi="Courier New" w:cs="Courier New"/>
          <w:sz w:val="16"/>
          <w:szCs w:val="16"/>
          <w:rPrChange w:id="14766" w:author="Abhishek Deep Nigam" w:date="2015-10-26T01:01:00Z">
            <w:rPr>
              <w:ins w:id="14767" w:author="Abhishek Deep Nigam" w:date="2015-10-26T01:01:00Z"/>
              <w:rFonts w:ascii="Courier New" w:hAnsi="Courier New" w:cs="Courier New"/>
            </w:rPr>
          </w:rPrChange>
        </w:rPr>
      </w:pPr>
      <w:ins w:id="14768" w:author="Abhishek Deep Nigam" w:date="2015-10-26T01:01:00Z">
        <w:r w:rsidRPr="00073577">
          <w:rPr>
            <w:rFonts w:ascii="Courier New" w:hAnsi="Courier New" w:cs="Courier New"/>
            <w:sz w:val="16"/>
            <w:szCs w:val="16"/>
            <w:rPrChange w:id="14769" w:author="Abhishek Deep Nigam" w:date="2015-10-26T01:01:00Z">
              <w:rPr>
                <w:rFonts w:ascii="Courier New" w:hAnsi="Courier New" w:cs="Courier New"/>
              </w:rPr>
            </w:rPrChange>
          </w:rPr>
          <w:t>[4]-&gt;Q(Backtracking)</w:t>
        </w:r>
      </w:ins>
    </w:p>
    <w:p w14:paraId="69E82CE3" w14:textId="77777777" w:rsidR="00073577" w:rsidRPr="00073577" w:rsidRDefault="00073577" w:rsidP="00073577">
      <w:pPr>
        <w:spacing w:before="0" w:after="0"/>
        <w:rPr>
          <w:ins w:id="14770" w:author="Abhishek Deep Nigam" w:date="2015-10-26T01:01:00Z"/>
          <w:rFonts w:ascii="Courier New" w:hAnsi="Courier New" w:cs="Courier New"/>
          <w:sz w:val="16"/>
          <w:szCs w:val="16"/>
          <w:rPrChange w:id="14771" w:author="Abhishek Deep Nigam" w:date="2015-10-26T01:01:00Z">
            <w:rPr>
              <w:ins w:id="14772" w:author="Abhishek Deep Nigam" w:date="2015-10-26T01:01:00Z"/>
              <w:rFonts w:ascii="Courier New" w:hAnsi="Courier New" w:cs="Courier New"/>
            </w:rPr>
          </w:rPrChange>
        </w:rPr>
      </w:pPr>
      <w:ins w:id="14773" w:author="Abhishek Deep Nigam" w:date="2015-10-26T01:01:00Z">
        <w:r w:rsidRPr="00073577">
          <w:rPr>
            <w:rFonts w:ascii="Courier New" w:hAnsi="Courier New" w:cs="Courier New"/>
            <w:sz w:val="16"/>
            <w:szCs w:val="16"/>
            <w:rPrChange w:id="14774" w:author="Abhishek Deep Nigam" w:date="2015-10-26T01:01:00Z">
              <w:rPr>
                <w:rFonts w:ascii="Courier New" w:hAnsi="Courier New" w:cs="Courier New"/>
              </w:rPr>
            </w:rPrChange>
          </w:rPr>
          <w:t>[4]-&gt;S(Backtracking)</w:t>
        </w:r>
      </w:ins>
    </w:p>
    <w:p w14:paraId="0B0EEC84" w14:textId="77777777" w:rsidR="00073577" w:rsidRPr="00073577" w:rsidRDefault="00073577" w:rsidP="00073577">
      <w:pPr>
        <w:spacing w:before="0" w:after="0"/>
        <w:rPr>
          <w:ins w:id="14775" w:author="Abhishek Deep Nigam" w:date="2015-10-26T01:01:00Z"/>
          <w:rFonts w:ascii="Courier New" w:hAnsi="Courier New" w:cs="Courier New"/>
          <w:sz w:val="16"/>
          <w:szCs w:val="16"/>
          <w:rPrChange w:id="14776" w:author="Abhishek Deep Nigam" w:date="2015-10-26T01:01:00Z">
            <w:rPr>
              <w:ins w:id="14777" w:author="Abhishek Deep Nigam" w:date="2015-10-26T01:01:00Z"/>
              <w:rFonts w:ascii="Courier New" w:hAnsi="Courier New" w:cs="Courier New"/>
            </w:rPr>
          </w:rPrChange>
        </w:rPr>
      </w:pPr>
      <w:ins w:id="14778" w:author="Abhishek Deep Nigam" w:date="2015-10-26T01:01:00Z">
        <w:r w:rsidRPr="00073577">
          <w:rPr>
            <w:rFonts w:ascii="Courier New" w:hAnsi="Courier New" w:cs="Courier New"/>
            <w:sz w:val="16"/>
            <w:szCs w:val="16"/>
            <w:rPrChange w:id="14779" w:author="Abhishek Deep Nigam" w:date="2015-10-26T01:01:00Z">
              <w:rPr>
                <w:rFonts w:ascii="Courier New" w:hAnsi="Courier New" w:cs="Courier New"/>
              </w:rPr>
            </w:rPrChange>
          </w:rPr>
          <w:t>[4]-&gt;Y[5]-&gt;O[6]-&gt;I(Backtracking)</w:t>
        </w:r>
      </w:ins>
    </w:p>
    <w:p w14:paraId="56943495" w14:textId="77777777" w:rsidR="00073577" w:rsidRPr="00073577" w:rsidRDefault="00073577" w:rsidP="00073577">
      <w:pPr>
        <w:spacing w:before="0" w:after="0"/>
        <w:rPr>
          <w:ins w:id="14780" w:author="Abhishek Deep Nigam" w:date="2015-10-26T01:01:00Z"/>
          <w:rFonts w:ascii="Courier New" w:hAnsi="Courier New" w:cs="Courier New"/>
          <w:sz w:val="16"/>
          <w:szCs w:val="16"/>
          <w:rPrChange w:id="14781" w:author="Abhishek Deep Nigam" w:date="2015-10-26T01:01:00Z">
            <w:rPr>
              <w:ins w:id="14782" w:author="Abhishek Deep Nigam" w:date="2015-10-26T01:01:00Z"/>
              <w:rFonts w:ascii="Courier New" w:hAnsi="Courier New" w:cs="Courier New"/>
            </w:rPr>
          </w:rPrChange>
        </w:rPr>
      </w:pPr>
      <w:ins w:id="14783" w:author="Abhishek Deep Nigam" w:date="2015-10-26T01:01:00Z">
        <w:r w:rsidRPr="00073577">
          <w:rPr>
            <w:rFonts w:ascii="Courier New" w:hAnsi="Courier New" w:cs="Courier New"/>
            <w:sz w:val="16"/>
            <w:szCs w:val="16"/>
            <w:rPrChange w:id="14784" w:author="Abhishek Deep Nigam" w:date="2015-10-26T01:01:00Z">
              <w:rPr>
                <w:rFonts w:ascii="Courier New" w:hAnsi="Courier New" w:cs="Courier New"/>
              </w:rPr>
            </w:rPrChange>
          </w:rPr>
          <w:t>[1]-&gt;S[2]-&gt;T[3]-&gt;T[4]-&gt;A(Backtracking)</w:t>
        </w:r>
      </w:ins>
    </w:p>
    <w:p w14:paraId="0EB20D8D" w14:textId="77777777" w:rsidR="00073577" w:rsidRPr="00073577" w:rsidRDefault="00073577" w:rsidP="00073577">
      <w:pPr>
        <w:spacing w:before="0" w:after="0"/>
        <w:rPr>
          <w:ins w:id="14785" w:author="Abhishek Deep Nigam" w:date="2015-10-26T01:01:00Z"/>
          <w:rFonts w:ascii="Courier New" w:hAnsi="Courier New" w:cs="Courier New"/>
          <w:sz w:val="16"/>
          <w:szCs w:val="16"/>
          <w:rPrChange w:id="14786" w:author="Abhishek Deep Nigam" w:date="2015-10-26T01:01:00Z">
            <w:rPr>
              <w:ins w:id="14787" w:author="Abhishek Deep Nigam" w:date="2015-10-26T01:01:00Z"/>
              <w:rFonts w:ascii="Courier New" w:hAnsi="Courier New" w:cs="Courier New"/>
            </w:rPr>
          </w:rPrChange>
        </w:rPr>
      </w:pPr>
      <w:ins w:id="14788" w:author="Abhishek Deep Nigam" w:date="2015-10-26T01:01:00Z">
        <w:r w:rsidRPr="00073577">
          <w:rPr>
            <w:rFonts w:ascii="Courier New" w:hAnsi="Courier New" w:cs="Courier New"/>
            <w:sz w:val="16"/>
            <w:szCs w:val="16"/>
            <w:rPrChange w:id="14789" w:author="Abhishek Deep Nigam" w:date="2015-10-26T01:01:00Z">
              <w:rPr>
                <w:rFonts w:ascii="Courier New" w:hAnsi="Courier New" w:cs="Courier New"/>
              </w:rPr>
            </w:rPrChange>
          </w:rPr>
          <w:t>[4]-&gt;N[5]-&gt;O[6]-&gt;I(Backtracking)</w:t>
        </w:r>
      </w:ins>
    </w:p>
    <w:p w14:paraId="5FBE9065" w14:textId="77777777" w:rsidR="00073577" w:rsidRPr="00073577" w:rsidRDefault="00073577" w:rsidP="00073577">
      <w:pPr>
        <w:spacing w:before="0" w:after="0"/>
        <w:rPr>
          <w:ins w:id="14790" w:author="Abhishek Deep Nigam" w:date="2015-10-26T01:01:00Z"/>
          <w:rFonts w:ascii="Courier New" w:hAnsi="Courier New" w:cs="Courier New"/>
          <w:sz w:val="16"/>
          <w:szCs w:val="16"/>
          <w:rPrChange w:id="14791" w:author="Abhishek Deep Nigam" w:date="2015-10-26T01:01:00Z">
            <w:rPr>
              <w:ins w:id="14792" w:author="Abhishek Deep Nigam" w:date="2015-10-26T01:01:00Z"/>
              <w:rFonts w:ascii="Courier New" w:hAnsi="Courier New" w:cs="Courier New"/>
            </w:rPr>
          </w:rPrChange>
        </w:rPr>
      </w:pPr>
      <w:ins w:id="14793" w:author="Abhishek Deep Nigam" w:date="2015-10-26T01:01:00Z">
        <w:r w:rsidRPr="00073577">
          <w:rPr>
            <w:rFonts w:ascii="Courier New" w:hAnsi="Courier New" w:cs="Courier New"/>
            <w:sz w:val="16"/>
            <w:szCs w:val="16"/>
            <w:rPrChange w:id="14794" w:author="Abhishek Deep Nigam" w:date="2015-10-26T01:01:00Z">
              <w:rPr>
                <w:rFonts w:ascii="Courier New" w:hAnsi="Courier New" w:cs="Courier New"/>
              </w:rPr>
            </w:rPrChange>
          </w:rPr>
          <w:t>[4]-&gt;O[5]-&gt;O[6]-&gt;I(Backtracking)</w:t>
        </w:r>
      </w:ins>
    </w:p>
    <w:p w14:paraId="2CB6590C" w14:textId="77777777" w:rsidR="00073577" w:rsidRPr="00073577" w:rsidRDefault="00073577" w:rsidP="00073577">
      <w:pPr>
        <w:spacing w:before="0" w:after="0"/>
        <w:rPr>
          <w:ins w:id="14795" w:author="Abhishek Deep Nigam" w:date="2015-10-26T01:01:00Z"/>
          <w:rFonts w:ascii="Courier New" w:hAnsi="Courier New" w:cs="Courier New"/>
          <w:sz w:val="16"/>
          <w:szCs w:val="16"/>
          <w:rPrChange w:id="14796" w:author="Abhishek Deep Nigam" w:date="2015-10-26T01:01:00Z">
            <w:rPr>
              <w:ins w:id="14797" w:author="Abhishek Deep Nigam" w:date="2015-10-26T01:01:00Z"/>
              <w:rFonts w:ascii="Courier New" w:hAnsi="Courier New" w:cs="Courier New"/>
            </w:rPr>
          </w:rPrChange>
        </w:rPr>
      </w:pPr>
      <w:ins w:id="14798" w:author="Abhishek Deep Nigam" w:date="2015-10-26T01:01:00Z">
        <w:r w:rsidRPr="00073577">
          <w:rPr>
            <w:rFonts w:ascii="Courier New" w:hAnsi="Courier New" w:cs="Courier New"/>
            <w:sz w:val="16"/>
            <w:szCs w:val="16"/>
            <w:rPrChange w:id="14799" w:author="Abhishek Deep Nigam" w:date="2015-10-26T01:01:00Z">
              <w:rPr>
                <w:rFonts w:ascii="Courier New" w:hAnsi="Courier New" w:cs="Courier New"/>
              </w:rPr>
            </w:rPrChange>
          </w:rPr>
          <w:t>[4]-&gt;P(Backtracking)</w:t>
        </w:r>
      </w:ins>
    </w:p>
    <w:p w14:paraId="6A82D97A" w14:textId="77777777" w:rsidR="00073577" w:rsidRPr="00073577" w:rsidRDefault="00073577" w:rsidP="00073577">
      <w:pPr>
        <w:spacing w:before="0" w:after="0"/>
        <w:rPr>
          <w:ins w:id="14800" w:author="Abhishek Deep Nigam" w:date="2015-10-26T01:01:00Z"/>
          <w:rFonts w:ascii="Courier New" w:hAnsi="Courier New" w:cs="Courier New"/>
          <w:sz w:val="16"/>
          <w:szCs w:val="16"/>
          <w:rPrChange w:id="14801" w:author="Abhishek Deep Nigam" w:date="2015-10-26T01:01:00Z">
            <w:rPr>
              <w:ins w:id="14802" w:author="Abhishek Deep Nigam" w:date="2015-10-26T01:01:00Z"/>
              <w:rFonts w:ascii="Courier New" w:hAnsi="Courier New" w:cs="Courier New"/>
            </w:rPr>
          </w:rPrChange>
        </w:rPr>
      </w:pPr>
      <w:ins w:id="14803" w:author="Abhishek Deep Nigam" w:date="2015-10-26T01:01:00Z">
        <w:r w:rsidRPr="00073577">
          <w:rPr>
            <w:rFonts w:ascii="Courier New" w:hAnsi="Courier New" w:cs="Courier New"/>
            <w:sz w:val="16"/>
            <w:szCs w:val="16"/>
            <w:rPrChange w:id="14804" w:author="Abhishek Deep Nigam" w:date="2015-10-26T01:01:00Z">
              <w:rPr>
                <w:rFonts w:ascii="Courier New" w:hAnsi="Courier New" w:cs="Courier New"/>
              </w:rPr>
            </w:rPrChange>
          </w:rPr>
          <w:t>[4]-&gt;Q(Backtracking)</w:t>
        </w:r>
      </w:ins>
    </w:p>
    <w:p w14:paraId="38DE1F66" w14:textId="77777777" w:rsidR="00073577" w:rsidRPr="00073577" w:rsidRDefault="00073577" w:rsidP="00073577">
      <w:pPr>
        <w:spacing w:before="0" w:after="0"/>
        <w:rPr>
          <w:ins w:id="14805" w:author="Abhishek Deep Nigam" w:date="2015-10-26T01:01:00Z"/>
          <w:rFonts w:ascii="Courier New" w:hAnsi="Courier New" w:cs="Courier New"/>
          <w:sz w:val="16"/>
          <w:szCs w:val="16"/>
          <w:rPrChange w:id="14806" w:author="Abhishek Deep Nigam" w:date="2015-10-26T01:01:00Z">
            <w:rPr>
              <w:ins w:id="14807" w:author="Abhishek Deep Nigam" w:date="2015-10-26T01:01:00Z"/>
              <w:rFonts w:ascii="Courier New" w:hAnsi="Courier New" w:cs="Courier New"/>
            </w:rPr>
          </w:rPrChange>
        </w:rPr>
      </w:pPr>
      <w:ins w:id="14808" w:author="Abhishek Deep Nigam" w:date="2015-10-26T01:01:00Z">
        <w:r w:rsidRPr="00073577">
          <w:rPr>
            <w:rFonts w:ascii="Courier New" w:hAnsi="Courier New" w:cs="Courier New"/>
            <w:sz w:val="16"/>
            <w:szCs w:val="16"/>
            <w:rPrChange w:id="14809" w:author="Abhishek Deep Nigam" w:date="2015-10-26T01:01:00Z">
              <w:rPr>
                <w:rFonts w:ascii="Courier New" w:hAnsi="Courier New" w:cs="Courier New"/>
              </w:rPr>
            </w:rPrChange>
          </w:rPr>
          <w:t>[4]-&gt;S(Backtracking)</w:t>
        </w:r>
      </w:ins>
    </w:p>
    <w:p w14:paraId="3C674C1E" w14:textId="77777777" w:rsidR="00073577" w:rsidRPr="00073577" w:rsidRDefault="00073577" w:rsidP="00073577">
      <w:pPr>
        <w:spacing w:before="0" w:after="0"/>
        <w:rPr>
          <w:ins w:id="14810" w:author="Abhishek Deep Nigam" w:date="2015-10-26T01:01:00Z"/>
          <w:rFonts w:ascii="Courier New" w:hAnsi="Courier New" w:cs="Courier New"/>
          <w:sz w:val="16"/>
          <w:szCs w:val="16"/>
          <w:rPrChange w:id="14811" w:author="Abhishek Deep Nigam" w:date="2015-10-26T01:01:00Z">
            <w:rPr>
              <w:ins w:id="14812" w:author="Abhishek Deep Nigam" w:date="2015-10-26T01:01:00Z"/>
              <w:rFonts w:ascii="Courier New" w:hAnsi="Courier New" w:cs="Courier New"/>
            </w:rPr>
          </w:rPrChange>
        </w:rPr>
      </w:pPr>
      <w:ins w:id="14813" w:author="Abhishek Deep Nigam" w:date="2015-10-26T01:01:00Z">
        <w:r w:rsidRPr="00073577">
          <w:rPr>
            <w:rFonts w:ascii="Courier New" w:hAnsi="Courier New" w:cs="Courier New"/>
            <w:sz w:val="16"/>
            <w:szCs w:val="16"/>
            <w:rPrChange w:id="14814" w:author="Abhishek Deep Nigam" w:date="2015-10-26T01:01:00Z">
              <w:rPr>
                <w:rFonts w:ascii="Courier New" w:hAnsi="Courier New" w:cs="Courier New"/>
              </w:rPr>
            </w:rPrChange>
          </w:rPr>
          <w:t>[4]-&gt;Y[5]-&gt;O[6]-&gt;I(Backtracking)</w:t>
        </w:r>
      </w:ins>
    </w:p>
    <w:p w14:paraId="61E00059" w14:textId="77777777" w:rsidR="00073577" w:rsidRPr="00073577" w:rsidRDefault="00073577" w:rsidP="00073577">
      <w:pPr>
        <w:spacing w:before="0" w:after="0"/>
        <w:rPr>
          <w:ins w:id="14815" w:author="Abhishek Deep Nigam" w:date="2015-10-26T01:01:00Z"/>
          <w:rFonts w:ascii="Courier New" w:hAnsi="Courier New" w:cs="Courier New"/>
          <w:sz w:val="16"/>
          <w:szCs w:val="16"/>
          <w:rPrChange w:id="14816" w:author="Abhishek Deep Nigam" w:date="2015-10-26T01:01:00Z">
            <w:rPr>
              <w:ins w:id="14817" w:author="Abhishek Deep Nigam" w:date="2015-10-26T01:01:00Z"/>
              <w:rFonts w:ascii="Courier New" w:hAnsi="Courier New" w:cs="Courier New"/>
            </w:rPr>
          </w:rPrChange>
        </w:rPr>
      </w:pPr>
      <w:ins w:id="14818" w:author="Abhishek Deep Nigam" w:date="2015-10-26T01:01:00Z">
        <w:r w:rsidRPr="00073577">
          <w:rPr>
            <w:rFonts w:ascii="Courier New" w:hAnsi="Courier New" w:cs="Courier New"/>
            <w:sz w:val="16"/>
            <w:szCs w:val="16"/>
            <w:rPrChange w:id="14819" w:author="Abhishek Deep Nigam" w:date="2015-10-26T01:01:00Z">
              <w:rPr>
                <w:rFonts w:ascii="Courier New" w:hAnsi="Courier New" w:cs="Courier New"/>
              </w:rPr>
            </w:rPrChange>
          </w:rPr>
          <w:t>[1]-&gt;T[2]-&gt;T[3]-&gt;T[4]-&gt;A(Backtracking)</w:t>
        </w:r>
      </w:ins>
    </w:p>
    <w:p w14:paraId="697A5449" w14:textId="77777777" w:rsidR="00073577" w:rsidRPr="00073577" w:rsidRDefault="00073577" w:rsidP="00073577">
      <w:pPr>
        <w:spacing w:before="0" w:after="0"/>
        <w:rPr>
          <w:ins w:id="14820" w:author="Abhishek Deep Nigam" w:date="2015-10-26T01:01:00Z"/>
          <w:rFonts w:ascii="Courier New" w:hAnsi="Courier New" w:cs="Courier New"/>
          <w:sz w:val="16"/>
          <w:szCs w:val="16"/>
          <w:rPrChange w:id="14821" w:author="Abhishek Deep Nigam" w:date="2015-10-26T01:01:00Z">
            <w:rPr>
              <w:ins w:id="14822" w:author="Abhishek Deep Nigam" w:date="2015-10-26T01:01:00Z"/>
              <w:rFonts w:ascii="Courier New" w:hAnsi="Courier New" w:cs="Courier New"/>
            </w:rPr>
          </w:rPrChange>
        </w:rPr>
      </w:pPr>
      <w:ins w:id="14823" w:author="Abhishek Deep Nigam" w:date="2015-10-26T01:01:00Z">
        <w:r w:rsidRPr="00073577">
          <w:rPr>
            <w:rFonts w:ascii="Courier New" w:hAnsi="Courier New" w:cs="Courier New"/>
            <w:sz w:val="16"/>
            <w:szCs w:val="16"/>
            <w:rPrChange w:id="14824" w:author="Abhishek Deep Nigam" w:date="2015-10-26T01:01:00Z">
              <w:rPr>
                <w:rFonts w:ascii="Courier New" w:hAnsi="Courier New" w:cs="Courier New"/>
              </w:rPr>
            </w:rPrChange>
          </w:rPr>
          <w:t>[4]-&gt;N[5]-&gt;O[6]-&gt;I[7]-&gt;E(Backtracking)</w:t>
        </w:r>
      </w:ins>
    </w:p>
    <w:p w14:paraId="15005B53" w14:textId="77777777" w:rsidR="00073577" w:rsidRPr="00073577" w:rsidRDefault="00073577" w:rsidP="00073577">
      <w:pPr>
        <w:spacing w:before="0" w:after="0"/>
        <w:rPr>
          <w:ins w:id="14825" w:author="Abhishek Deep Nigam" w:date="2015-10-26T01:01:00Z"/>
          <w:rFonts w:ascii="Courier New" w:hAnsi="Courier New" w:cs="Courier New"/>
          <w:sz w:val="16"/>
          <w:szCs w:val="16"/>
          <w:rPrChange w:id="14826" w:author="Abhishek Deep Nigam" w:date="2015-10-26T01:01:00Z">
            <w:rPr>
              <w:ins w:id="14827" w:author="Abhishek Deep Nigam" w:date="2015-10-26T01:01:00Z"/>
              <w:rFonts w:ascii="Courier New" w:hAnsi="Courier New" w:cs="Courier New"/>
            </w:rPr>
          </w:rPrChange>
        </w:rPr>
      </w:pPr>
      <w:ins w:id="14828" w:author="Abhishek Deep Nigam" w:date="2015-10-26T01:01:00Z">
        <w:r w:rsidRPr="00073577">
          <w:rPr>
            <w:rFonts w:ascii="Courier New" w:hAnsi="Courier New" w:cs="Courier New"/>
            <w:sz w:val="16"/>
            <w:szCs w:val="16"/>
            <w:rPrChange w:id="14829" w:author="Abhishek Deep Nigam" w:date="2015-10-26T01:01:00Z">
              <w:rPr>
                <w:rFonts w:ascii="Courier New" w:hAnsi="Courier New" w:cs="Courier New"/>
              </w:rPr>
            </w:rPrChange>
          </w:rPr>
          <w:t>[4]-&gt;O[5]-&gt;O[6]-&gt;I[7]-&gt;E(Backtracking)</w:t>
        </w:r>
      </w:ins>
    </w:p>
    <w:p w14:paraId="49BC3AB8" w14:textId="77777777" w:rsidR="00073577" w:rsidRPr="00073577" w:rsidRDefault="00073577" w:rsidP="00073577">
      <w:pPr>
        <w:spacing w:before="0" w:after="0"/>
        <w:rPr>
          <w:ins w:id="14830" w:author="Abhishek Deep Nigam" w:date="2015-10-26T01:01:00Z"/>
          <w:rFonts w:ascii="Courier New" w:hAnsi="Courier New" w:cs="Courier New"/>
          <w:sz w:val="16"/>
          <w:szCs w:val="16"/>
          <w:rPrChange w:id="14831" w:author="Abhishek Deep Nigam" w:date="2015-10-26T01:01:00Z">
            <w:rPr>
              <w:ins w:id="14832" w:author="Abhishek Deep Nigam" w:date="2015-10-26T01:01:00Z"/>
              <w:rFonts w:ascii="Courier New" w:hAnsi="Courier New" w:cs="Courier New"/>
            </w:rPr>
          </w:rPrChange>
        </w:rPr>
      </w:pPr>
      <w:ins w:id="14833" w:author="Abhishek Deep Nigam" w:date="2015-10-26T01:01:00Z">
        <w:r w:rsidRPr="00073577">
          <w:rPr>
            <w:rFonts w:ascii="Courier New" w:hAnsi="Courier New" w:cs="Courier New"/>
            <w:sz w:val="16"/>
            <w:szCs w:val="16"/>
            <w:rPrChange w:id="14834" w:author="Abhishek Deep Nigam" w:date="2015-10-26T01:01:00Z">
              <w:rPr>
                <w:rFonts w:ascii="Courier New" w:hAnsi="Courier New" w:cs="Courier New"/>
              </w:rPr>
            </w:rPrChange>
          </w:rPr>
          <w:t>[4]-&gt;P(Backtracking)</w:t>
        </w:r>
      </w:ins>
    </w:p>
    <w:p w14:paraId="55258E31" w14:textId="77777777" w:rsidR="00073577" w:rsidRPr="00073577" w:rsidRDefault="00073577" w:rsidP="00073577">
      <w:pPr>
        <w:spacing w:before="0" w:after="0"/>
        <w:rPr>
          <w:ins w:id="14835" w:author="Abhishek Deep Nigam" w:date="2015-10-26T01:01:00Z"/>
          <w:rFonts w:ascii="Courier New" w:hAnsi="Courier New" w:cs="Courier New"/>
          <w:sz w:val="16"/>
          <w:szCs w:val="16"/>
          <w:rPrChange w:id="14836" w:author="Abhishek Deep Nigam" w:date="2015-10-26T01:01:00Z">
            <w:rPr>
              <w:ins w:id="14837" w:author="Abhishek Deep Nigam" w:date="2015-10-26T01:01:00Z"/>
              <w:rFonts w:ascii="Courier New" w:hAnsi="Courier New" w:cs="Courier New"/>
            </w:rPr>
          </w:rPrChange>
        </w:rPr>
      </w:pPr>
      <w:ins w:id="14838" w:author="Abhishek Deep Nigam" w:date="2015-10-26T01:01:00Z">
        <w:r w:rsidRPr="00073577">
          <w:rPr>
            <w:rFonts w:ascii="Courier New" w:hAnsi="Courier New" w:cs="Courier New"/>
            <w:sz w:val="16"/>
            <w:szCs w:val="16"/>
            <w:rPrChange w:id="14839" w:author="Abhishek Deep Nigam" w:date="2015-10-26T01:01:00Z">
              <w:rPr>
                <w:rFonts w:ascii="Courier New" w:hAnsi="Courier New" w:cs="Courier New"/>
              </w:rPr>
            </w:rPrChange>
          </w:rPr>
          <w:t>[4]-&gt;Q(Backtracking)</w:t>
        </w:r>
      </w:ins>
    </w:p>
    <w:p w14:paraId="1CCCD67A" w14:textId="77777777" w:rsidR="00073577" w:rsidRPr="00073577" w:rsidRDefault="00073577" w:rsidP="00073577">
      <w:pPr>
        <w:spacing w:before="0" w:after="0"/>
        <w:rPr>
          <w:ins w:id="14840" w:author="Abhishek Deep Nigam" w:date="2015-10-26T01:01:00Z"/>
          <w:rFonts w:ascii="Courier New" w:hAnsi="Courier New" w:cs="Courier New"/>
          <w:sz w:val="16"/>
          <w:szCs w:val="16"/>
          <w:rPrChange w:id="14841" w:author="Abhishek Deep Nigam" w:date="2015-10-26T01:01:00Z">
            <w:rPr>
              <w:ins w:id="14842" w:author="Abhishek Deep Nigam" w:date="2015-10-26T01:01:00Z"/>
              <w:rFonts w:ascii="Courier New" w:hAnsi="Courier New" w:cs="Courier New"/>
            </w:rPr>
          </w:rPrChange>
        </w:rPr>
      </w:pPr>
      <w:ins w:id="14843" w:author="Abhishek Deep Nigam" w:date="2015-10-26T01:01:00Z">
        <w:r w:rsidRPr="00073577">
          <w:rPr>
            <w:rFonts w:ascii="Courier New" w:hAnsi="Courier New" w:cs="Courier New"/>
            <w:sz w:val="16"/>
            <w:szCs w:val="16"/>
            <w:rPrChange w:id="14844" w:author="Abhishek Deep Nigam" w:date="2015-10-26T01:01:00Z">
              <w:rPr>
                <w:rFonts w:ascii="Courier New" w:hAnsi="Courier New" w:cs="Courier New"/>
              </w:rPr>
            </w:rPrChange>
          </w:rPr>
          <w:t>[4]-&gt;S(Backtracking)</w:t>
        </w:r>
      </w:ins>
    </w:p>
    <w:p w14:paraId="794CD6A4" w14:textId="77777777" w:rsidR="00073577" w:rsidRPr="00073577" w:rsidRDefault="00073577" w:rsidP="00073577">
      <w:pPr>
        <w:spacing w:before="0" w:after="0"/>
        <w:rPr>
          <w:ins w:id="14845" w:author="Abhishek Deep Nigam" w:date="2015-10-26T01:01:00Z"/>
          <w:rFonts w:ascii="Courier New" w:hAnsi="Courier New" w:cs="Courier New"/>
          <w:sz w:val="16"/>
          <w:szCs w:val="16"/>
          <w:rPrChange w:id="14846" w:author="Abhishek Deep Nigam" w:date="2015-10-26T01:01:00Z">
            <w:rPr>
              <w:ins w:id="14847" w:author="Abhishek Deep Nigam" w:date="2015-10-26T01:01:00Z"/>
              <w:rFonts w:ascii="Courier New" w:hAnsi="Courier New" w:cs="Courier New"/>
            </w:rPr>
          </w:rPrChange>
        </w:rPr>
      </w:pPr>
      <w:ins w:id="14848" w:author="Abhishek Deep Nigam" w:date="2015-10-26T01:01:00Z">
        <w:r w:rsidRPr="00073577">
          <w:rPr>
            <w:rFonts w:ascii="Courier New" w:hAnsi="Courier New" w:cs="Courier New"/>
            <w:sz w:val="16"/>
            <w:szCs w:val="16"/>
            <w:rPrChange w:id="14849" w:author="Abhishek Deep Nigam" w:date="2015-10-26T01:01:00Z">
              <w:rPr>
                <w:rFonts w:ascii="Courier New" w:hAnsi="Courier New" w:cs="Courier New"/>
              </w:rPr>
            </w:rPrChange>
          </w:rPr>
          <w:t>[4]-&gt;Y[5]-&gt;O[6]-&gt;I[7]-&gt;E(Backtracking)</w:t>
        </w:r>
      </w:ins>
    </w:p>
    <w:p w14:paraId="13D346FE" w14:textId="77777777" w:rsidR="00073577" w:rsidRPr="00073577" w:rsidRDefault="00073577" w:rsidP="00073577">
      <w:pPr>
        <w:spacing w:before="0" w:after="0"/>
        <w:rPr>
          <w:ins w:id="14850" w:author="Abhishek Deep Nigam" w:date="2015-10-26T01:01:00Z"/>
          <w:rFonts w:ascii="Courier New" w:hAnsi="Courier New" w:cs="Courier New"/>
          <w:sz w:val="16"/>
          <w:szCs w:val="16"/>
          <w:rPrChange w:id="14851" w:author="Abhishek Deep Nigam" w:date="2015-10-26T01:01:00Z">
            <w:rPr>
              <w:ins w:id="14852" w:author="Abhishek Deep Nigam" w:date="2015-10-26T01:01:00Z"/>
              <w:rFonts w:ascii="Courier New" w:hAnsi="Courier New" w:cs="Courier New"/>
            </w:rPr>
          </w:rPrChange>
        </w:rPr>
      </w:pPr>
      <w:ins w:id="14853" w:author="Abhishek Deep Nigam" w:date="2015-10-26T01:01:00Z">
        <w:r w:rsidRPr="00073577">
          <w:rPr>
            <w:rFonts w:ascii="Courier New" w:hAnsi="Courier New" w:cs="Courier New"/>
            <w:sz w:val="16"/>
            <w:szCs w:val="16"/>
            <w:rPrChange w:id="14854" w:author="Abhishek Deep Nigam" w:date="2015-10-26T01:01:00Z">
              <w:rPr>
                <w:rFonts w:ascii="Courier New" w:hAnsi="Courier New" w:cs="Courier New"/>
              </w:rPr>
            </w:rPrChange>
          </w:rPr>
          <w:t>[1]-&gt;Y[2]-&gt;T[3]-&gt;T[4]-&gt;A(Backtracking)</w:t>
        </w:r>
      </w:ins>
    </w:p>
    <w:p w14:paraId="2B574A07" w14:textId="77777777" w:rsidR="00073577" w:rsidRPr="00073577" w:rsidRDefault="00073577" w:rsidP="00073577">
      <w:pPr>
        <w:spacing w:before="0" w:after="0"/>
        <w:rPr>
          <w:ins w:id="14855" w:author="Abhishek Deep Nigam" w:date="2015-10-26T01:01:00Z"/>
          <w:rFonts w:ascii="Courier New" w:hAnsi="Courier New" w:cs="Courier New"/>
          <w:sz w:val="16"/>
          <w:szCs w:val="16"/>
          <w:rPrChange w:id="14856" w:author="Abhishek Deep Nigam" w:date="2015-10-26T01:01:00Z">
            <w:rPr>
              <w:ins w:id="14857" w:author="Abhishek Deep Nigam" w:date="2015-10-26T01:01:00Z"/>
              <w:rFonts w:ascii="Courier New" w:hAnsi="Courier New" w:cs="Courier New"/>
            </w:rPr>
          </w:rPrChange>
        </w:rPr>
      </w:pPr>
      <w:ins w:id="14858" w:author="Abhishek Deep Nigam" w:date="2015-10-26T01:01:00Z">
        <w:r w:rsidRPr="00073577">
          <w:rPr>
            <w:rFonts w:ascii="Courier New" w:hAnsi="Courier New" w:cs="Courier New"/>
            <w:sz w:val="16"/>
            <w:szCs w:val="16"/>
            <w:rPrChange w:id="14859" w:author="Abhishek Deep Nigam" w:date="2015-10-26T01:01:00Z">
              <w:rPr>
                <w:rFonts w:ascii="Courier New" w:hAnsi="Courier New" w:cs="Courier New"/>
              </w:rPr>
            </w:rPrChange>
          </w:rPr>
          <w:t>[4]-&gt;N[5]-&gt;O[6]-&gt;I(Backtracking)</w:t>
        </w:r>
      </w:ins>
    </w:p>
    <w:p w14:paraId="4EBFBA85" w14:textId="77777777" w:rsidR="00073577" w:rsidRPr="00073577" w:rsidRDefault="00073577" w:rsidP="00073577">
      <w:pPr>
        <w:spacing w:before="0" w:after="0"/>
        <w:rPr>
          <w:ins w:id="14860" w:author="Abhishek Deep Nigam" w:date="2015-10-26T01:01:00Z"/>
          <w:rFonts w:ascii="Courier New" w:hAnsi="Courier New" w:cs="Courier New"/>
          <w:sz w:val="16"/>
          <w:szCs w:val="16"/>
          <w:rPrChange w:id="14861" w:author="Abhishek Deep Nigam" w:date="2015-10-26T01:01:00Z">
            <w:rPr>
              <w:ins w:id="14862" w:author="Abhishek Deep Nigam" w:date="2015-10-26T01:01:00Z"/>
              <w:rFonts w:ascii="Courier New" w:hAnsi="Courier New" w:cs="Courier New"/>
            </w:rPr>
          </w:rPrChange>
        </w:rPr>
      </w:pPr>
      <w:ins w:id="14863" w:author="Abhishek Deep Nigam" w:date="2015-10-26T01:01:00Z">
        <w:r w:rsidRPr="00073577">
          <w:rPr>
            <w:rFonts w:ascii="Courier New" w:hAnsi="Courier New" w:cs="Courier New"/>
            <w:sz w:val="16"/>
            <w:szCs w:val="16"/>
            <w:rPrChange w:id="14864" w:author="Abhishek Deep Nigam" w:date="2015-10-26T01:01:00Z">
              <w:rPr>
                <w:rFonts w:ascii="Courier New" w:hAnsi="Courier New" w:cs="Courier New"/>
              </w:rPr>
            </w:rPrChange>
          </w:rPr>
          <w:t>[4]-&gt;O[5]-&gt;O[6]-&gt;I(Backtracking)</w:t>
        </w:r>
      </w:ins>
    </w:p>
    <w:p w14:paraId="2C636133" w14:textId="77777777" w:rsidR="00073577" w:rsidRPr="00073577" w:rsidRDefault="00073577" w:rsidP="00073577">
      <w:pPr>
        <w:spacing w:before="0" w:after="0"/>
        <w:rPr>
          <w:ins w:id="14865" w:author="Abhishek Deep Nigam" w:date="2015-10-26T01:01:00Z"/>
          <w:rFonts w:ascii="Courier New" w:hAnsi="Courier New" w:cs="Courier New"/>
          <w:sz w:val="16"/>
          <w:szCs w:val="16"/>
          <w:rPrChange w:id="14866" w:author="Abhishek Deep Nigam" w:date="2015-10-26T01:01:00Z">
            <w:rPr>
              <w:ins w:id="14867" w:author="Abhishek Deep Nigam" w:date="2015-10-26T01:01:00Z"/>
              <w:rFonts w:ascii="Courier New" w:hAnsi="Courier New" w:cs="Courier New"/>
            </w:rPr>
          </w:rPrChange>
        </w:rPr>
      </w:pPr>
      <w:ins w:id="14868" w:author="Abhishek Deep Nigam" w:date="2015-10-26T01:01:00Z">
        <w:r w:rsidRPr="00073577">
          <w:rPr>
            <w:rFonts w:ascii="Courier New" w:hAnsi="Courier New" w:cs="Courier New"/>
            <w:sz w:val="16"/>
            <w:szCs w:val="16"/>
            <w:rPrChange w:id="14869" w:author="Abhishek Deep Nigam" w:date="2015-10-26T01:01:00Z">
              <w:rPr>
                <w:rFonts w:ascii="Courier New" w:hAnsi="Courier New" w:cs="Courier New"/>
              </w:rPr>
            </w:rPrChange>
          </w:rPr>
          <w:t>[4]-&gt;P(Backtracking)</w:t>
        </w:r>
      </w:ins>
    </w:p>
    <w:p w14:paraId="7B94B60B" w14:textId="77777777" w:rsidR="00073577" w:rsidRPr="00073577" w:rsidRDefault="00073577" w:rsidP="00073577">
      <w:pPr>
        <w:spacing w:before="0" w:after="0"/>
        <w:rPr>
          <w:ins w:id="14870" w:author="Abhishek Deep Nigam" w:date="2015-10-26T01:01:00Z"/>
          <w:rFonts w:ascii="Courier New" w:hAnsi="Courier New" w:cs="Courier New"/>
          <w:sz w:val="16"/>
          <w:szCs w:val="16"/>
          <w:rPrChange w:id="14871" w:author="Abhishek Deep Nigam" w:date="2015-10-26T01:01:00Z">
            <w:rPr>
              <w:ins w:id="14872" w:author="Abhishek Deep Nigam" w:date="2015-10-26T01:01:00Z"/>
              <w:rFonts w:ascii="Courier New" w:hAnsi="Courier New" w:cs="Courier New"/>
            </w:rPr>
          </w:rPrChange>
        </w:rPr>
      </w:pPr>
      <w:ins w:id="14873" w:author="Abhishek Deep Nigam" w:date="2015-10-26T01:01:00Z">
        <w:r w:rsidRPr="00073577">
          <w:rPr>
            <w:rFonts w:ascii="Courier New" w:hAnsi="Courier New" w:cs="Courier New"/>
            <w:sz w:val="16"/>
            <w:szCs w:val="16"/>
            <w:rPrChange w:id="14874" w:author="Abhishek Deep Nigam" w:date="2015-10-26T01:01:00Z">
              <w:rPr>
                <w:rFonts w:ascii="Courier New" w:hAnsi="Courier New" w:cs="Courier New"/>
              </w:rPr>
            </w:rPrChange>
          </w:rPr>
          <w:t>[4]-&gt;Q(Backtracking)</w:t>
        </w:r>
      </w:ins>
    </w:p>
    <w:p w14:paraId="1318C001" w14:textId="77777777" w:rsidR="00073577" w:rsidRPr="00073577" w:rsidRDefault="00073577" w:rsidP="00073577">
      <w:pPr>
        <w:spacing w:before="0" w:after="0"/>
        <w:rPr>
          <w:ins w:id="14875" w:author="Abhishek Deep Nigam" w:date="2015-10-26T01:01:00Z"/>
          <w:rFonts w:ascii="Courier New" w:hAnsi="Courier New" w:cs="Courier New"/>
          <w:sz w:val="16"/>
          <w:szCs w:val="16"/>
          <w:rPrChange w:id="14876" w:author="Abhishek Deep Nigam" w:date="2015-10-26T01:01:00Z">
            <w:rPr>
              <w:ins w:id="14877" w:author="Abhishek Deep Nigam" w:date="2015-10-26T01:01:00Z"/>
              <w:rFonts w:ascii="Courier New" w:hAnsi="Courier New" w:cs="Courier New"/>
            </w:rPr>
          </w:rPrChange>
        </w:rPr>
      </w:pPr>
      <w:ins w:id="14878" w:author="Abhishek Deep Nigam" w:date="2015-10-26T01:01:00Z">
        <w:r w:rsidRPr="00073577">
          <w:rPr>
            <w:rFonts w:ascii="Courier New" w:hAnsi="Courier New" w:cs="Courier New"/>
            <w:sz w:val="16"/>
            <w:szCs w:val="16"/>
            <w:rPrChange w:id="14879" w:author="Abhishek Deep Nigam" w:date="2015-10-26T01:01:00Z">
              <w:rPr>
                <w:rFonts w:ascii="Courier New" w:hAnsi="Courier New" w:cs="Courier New"/>
              </w:rPr>
            </w:rPrChange>
          </w:rPr>
          <w:t>[4]-&gt;S(Backtracking)</w:t>
        </w:r>
      </w:ins>
    </w:p>
    <w:p w14:paraId="378AB184" w14:textId="77777777" w:rsidR="00073577" w:rsidRPr="00073577" w:rsidRDefault="00073577" w:rsidP="00073577">
      <w:pPr>
        <w:spacing w:before="0" w:after="0"/>
        <w:rPr>
          <w:ins w:id="14880" w:author="Abhishek Deep Nigam" w:date="2015-10-26T01:01:00Z"/>
          <w:rFonts w:ascii="Courier New" w:hAnsi="Courier New" w:cs="Courier New"/>
          <w:sz w:val="16"/>
          <w:szCs w:val="16"/>
          <w:rPrChange w:id="14881" w:author="Abhishek Deep Nigam" w:date="2015-10-26T01:01:00Z">
            <w:rPr>
              <w:ins w:id="14882" w:author="Abhishek Deep Nigam" w:date="2015-10-26T01:01:00Z"/>
              <w:rFonts w:ascii="Courier New" w:hAnsi="Courier New" w:cs="Courier New"/>
            </w:rPr>
          </w:rPrChange>
        </w:rPr>
      </w:pPr>
      <w:ins w:id="14883" w:author="Abhishek Deep Nigam" w:date="2015-10-26T01:01:00Z">
        <w:r w:rsidRPr="00073577">
          <w:rPr>
            <w:rFonts w:ascii="Courier New" w:hAnsi="Courier New" w:cs="Courier New"/>
            <w:sz w:val="16"/>
            <w:szCs w:val="16"/>
            <w:rPrChange w:id="14884" w:author="Abhishek Deep Nigam" w:date="2015-10-26T01:01:00Z">
              <w:rPr>
                <w:rFonts w:ascii="Courier New" w:hAnsi="Courier New" w:cs="Courier New"/>
              </w:rPr>
            </w:rPrChange>
          </w:rPr>
          <w:t>[4]-&gt;Y[5]-&gt;O[6]-&gt;I(Backtracking)</w:t>
        </w:r>
      </w:ins>
    </w:p>
    <w:p w14:paraId="5EC8F5E9" w14:textId="77777777" w:rsidR="00073577" w:rsidRPr="00073577" w:rsidRDefault="00073577" w:rsidP="00073577">
      <w:pPr>
        <w:spacing w:before="0" w:after="0"/>
        <w:rPr>
          <w:ins w:id="14885" w:author="Abhishek Deep Nigam" w:date="2015-10-26T01:01:00Z"/>
          <w:rFonts w:ascii="Courier New" w:hAnsi="Courier New" w:cs="Courier New"/>
          <w:sz w:val="16"/>
          <w:szCs w:val="16"/>
          <w:rPrChange w:id="14886" w:author="Abhishek Deep Nigam" w:date="2015-10-26T01:01:00Z">
            <w:rPr>
              <w:ins w:id="14887" w:author="Abhishek Deep Nigam" w:date="2015-10-26T01:01:00Z"/>
              <w:rFonts w:ascii="Courier New" w:hAnsi="Courier New" w:cs="Courier New"/>
            </w:rPr>
          </w:rPrChange>
        </w:rPr>
      </w:pPr>
      <w:ins w:id="14888" w:author="Abhishek Deep Nigam" w:date="2015-10-26T01:01:00Z">
        <w:r w:rsidRPr="00073577">
          <w:rPr>
            <w:rFonts w:ascii="Courier New" w:hAnsi="Courier New" w:cs="Courier New"/>
            <w:sz w:val="16"/>
            <w:szCs w:val="16"/>
            <w:rPrChange w:id="14889" w:author="Abhishek Deep Nigam" w:date="2015-10-26T01:01:00Z">
              <w:rPr>
                <w:rFonts w:ascii="Courier New" w:hAnsi="Courier New" w:cs="Courier New"/>
              </w:rPr>
            </w:rPrChange>
          </w:rPr>
          <w:t>[1]-&gt;Z[2]-&gt;T[3]-&gt;T[4]-&gt;A(Backtracking)</w:t>
        </w:r>
      </w:ins>
    </w:p>
    <w:p w14:paraId="5E8EC721" w14:textId="77777777" w:rsidR="00073577" w:rsidRPr="00073577" w:rsidRDefault="00073577" w:rsidP="00073577">
      <w:pPr>
        <w:spacing w:before="0" w:after="0"/>
        <w:rPr>
          <w:ins w:id="14890" w:author="Abhishek Deep Nigam" w:date="2015-10-26T01:01:00Z"/>
          <w:rFonts w:ascii="Courier New" w:hAnsi="Courier New" w:cs="Courier New"/>
          <w:sz w:val="16"/>
          <w:szCs w:val="16"/>
          <w:rPrChange w:id="14891" w:author="Abhishek Deep Nigam" w:date="2015-10-26T01:01:00Z">
            <w:rPr>
              <w:ins w:id="14892" w:author="Abhishek Deep Nigam" w:date="2015-10-26T01:01:00Z"/>
              <w:rFonts w:ascii="Courier New" w:hAnsi="Courier New" w:cs="Courier New"/>
            </w:rPr>
          </w:rPrChange>
        </w:rPr>
      </w:pPr>
      <w:ins w:id="14893" w:author="Abhishek Deep Nigam" w:date="2015-10-26T01:01:00Z">
        <w:r w:rsidRPr="00073577">
          <w:rPr>
            <w:rFonts w:ascii="Courier New" w:hAnsi="Courier New" w:cs="Courier New"/>
            <w:sz w:val="16"/>
            <w:szCs w:val="16"/>
            <w:rPrChange w:id="14894" w:author="Abhishek Deep Nigam" w:date="2015-10-26T01:01:00Z">
              <w:rPr>
                <w:rFonts w:ascii="Courier New" w:hAnsi="Courier New" w:cs="Courier New"/>
              </w:rPr>
            </w:rPrChange>
          </w:rPr>
          <w:t>[4]-&gt;N[5]-&gt;O[6]-&gt;I(Backtracking)</w:t>
        </w:r>
      </w:ins>
    </w:p>
    <w:p w14:paraId="267A34E0" w14:textId="77777777" w:rsidR="00073577" w:rsidRPr="00073577" w:rsidRDefault="00073577" w:rsidP="00073577">
      <w:pPr>
        <w:spacing w:before="0" w:after="0"/>
        <w:rPr>
          <w:ins w:id="14895" w:author="Abhishek Deep Nigam" w:date="2015-10-26T01:01:00Z"/>
          <w:rFonts w:ascii="Courier New" w:hAnsi="Courier New" w:cs="Courier New"/>
          <w:sz w:val="16"/>
          <w:szCs w:val="16"/>
          <w:rPrChange w:id="14896" w:author="Abhishek Deep Nigam" w:date="2015-10-26T01:01:00Z">
            <w:rPr>
              <w:ins w:id="14897" w:author="Abhishek Deep Nigam" w:date="2015-10-26T01:01:00Z"/>
              <w:rFonts w:ascii="Courier New" w:hAnsi="Courier New" w:cs="Courier New"/>
            </w:rPr>
          </w:rPrChange>
        </w:rPr>
      </w:pPr>
      <w:ins w:id="14898" w:author="Abhishek Deep Nigam" w:date="2015-10-26T01:01:00Z">
        <w:r w:rsidRPr="00073577">
          <w:rPr>
            <w:rFonts w:ascii="Courier New" w:hAnsi="Courier New" w:cs="Courier New"/>
            <w:sz w:val="16"/>
            <w:szCs w:val="16"/>
            <w:rPrChange w:id="14899" w:author="Abhishek Deep Nigam" w:date="2015-10-26T01:01:00Z">
              <w:rPr>
                <w:rFonts w:ascii="Courier New" w:hAnsi="Courier New" w:cs="Courier New"/>
              </w:rPr>
            </w:rPrChange>
          </w:rPr>
          <w:t>[4]-&gt;O[5]-&gt;O[6]-&gt;I(Backtracking)</w:t>
        </w:r>
      </w:ins>
    </w:p>
    <w:p w14:paraId="394B40D4" w14:textId="77777777" w:rsidR="00073577" w:rsidRPr="00073577" w:rsidRDefault="00073577" w:rsidP="00073577">
      <w:pPr>
        <w:spacing w:before="0" w:after="0"/>
        <w:rPr>
          <w:ins w:id="14900" w:author="Abhishek Deep Nigam" w:date="2015-10-26T01:01:00Z"/>
          <w:rFonts w:ascii="Courier New" w:hAnsi="Courier New" w:cs="Courier New"/>
          <w:sz w:val="16"/>
          <w:szCs w:val="16"/>
          <w:rPrChange w:id="14901" w:author="Abhishek Deep Nigam" w:date="2015-10-26T01:01:00Z">
            <w:rPr>
              <w:ins w:id="14902" w:author="Abhishek Deep Nigam" w:date="2015-10-26T01:01:00Z"/>
              <w:rFonts w:ascii="Courier New" w:hAnsi="Courier New" w:cs="Courier New"/>
            </w:rPr>
          </w:rPrChange>
        </w:rPr>
      </w:pPr>
      <w:ins w:id="14903" w:author="Abhishek Deep Nigam" w:date="2015-10-26T01:01:00Z">
        <w:r w:rsidRPr="00073577">
          <w:rPr>
            <w:rFonts w:ascii="Courier New" w:hAnsi="Courier New" w:cs="Courier New"/>
            <w:sz w:val="16"/>
            <w:szCs w:val="16"/>
            <w:rPrChange w:id="14904" w:author="Abhishek Deep Nigam" w:date="2015-10-26T01:01:00Z">
              <w:rPr>
                <w:rFonts w:ascii="Courier New" w:hAnsi="Courier New" w:cs="Courier New"/>
              </w:rPr>
            </w:rPrChange>
          </w:rPr>
          <w:t>[4]-&gt;P(Backtracking)</w:t>
        </w:r>
      </w:ins>
    </w:p>
    <w:p w14:paraId="1702DB7C" w14:textId="77777777" w:rsidR="00073577" w:rsidRPr="00073577" w:rsidRDefault="00073577" w:rsidP="00073577">
      <w:pPr>
        <w:spacing w:before="0" w:after="0"/>
        <w:rPr>
          <w:ins w:id="14905" w:author="Abhishek Deep Nigam" w:date="2015-10-26T01:01:00Z"/>
          <w:rFonts w:ascii="Courier New" w:hAnsi="Courier New" w:cs="Courier New"/>
          <w:sz w:val="16"/>
          <w:szCs w:val="16"/>
          <w:rPrChange w:id="14906" w:author="Abhishek Deep Nigam" w:date="2015-10-26T01:01:00Z">
            <w:rPr>
              <w:ins w:id="14907" w:author="Abhishek Deep Nigam" w:date="2015-10-26T01:01:00Z"/>
              <w:rFonts w:ascii="Courier New" w:hAnsi="Courier New" w:cs="Courier New"/>
            </w:rPr>
          </w:rPrChange>
        </w:rPr>
      </w:pPr>
      <w:ins w:id="14908" w:author="Abhishek Deep Nigam" w:date="2015-10-26T01:01:00Z">
        <w:r w:rsidRPr="00073577">
          <w:rPr>
            <w:rFonts w:ascii="Courier New" w:hAnsi="Courier New" w:cs="Courier New"/>
            <w:sz w:val="16"/>
            <w:szCs w:val="16"/>
            <w:rPrChange w:id="14909" w:author="Abhishek Deep Nigam" w:date="2015-10-26T01:01:00Z">
              <w:rPr>
                <w:rFonts w:ascii="Courier New" w:hAnsi="Courier New" w:cs="Courier New"/>
              </w:rPr>
            </w:rPrChange>
          </w:rPr>
          <w:t>[4]-&gt;Q(Backtracking)</w:t>
        </w:r>
      </w:ins>
    </w:p>
    <w:p w14:paraId="63AAEF0C" w14:textId="77777777" w:rsidR="00073577" w:rsidRPr="00073577" w:rsidRDefault="00073577" w:rsidP="00073577">
      <w:pPr>
        <w:spacing w:before="0" w:after="0"/>
        <w:rPr>
          <w:ins w:id="14910" w:author="Abhishek Deep Nigam" w:date="2015-10-26T01:01:00Z"/>
          <w:rFonts w:ascii="Courier New" w:hAnsi="Courier New" w:cs="Courier New"/>
          <w:sz w:val="16"/>
          <w:szCs w:val="16"/>
          <w:rPrChange w:id="14911" w:author="Abhishek Deep Nigam" w:date="2015-10-26T01:01:00Z">
            <w:rPr>
              <w:ins w:id="14912" w:author="Abhishek Deep Nigam" w:date="2015-10-26T01:01:00Z"/>
              <w:rFonts w:ascii="Courier New" w:hAnsi="Courier New" w:cs="Courier New"/>
            </w:rPr>
          </w:rPrChange>
        </w:rPr>
      </w:pPr>
      <w:ins w:id="14913" w:author="Abhishek Deep Nigam" w:date="2015-10-26T01:01:00Z">
        <w:r w:rsidRPr="00073577">
          <w:rPr>
            <w:rFonts w:ascii="Courier New" w:hAnsi="Courier New" w:cs="Courier New"/>
            <w:sz w:val="16"/>
            <w:szCs w:val="16"/>
            <w:rPrChange w:id="14914" w:author="Abhishek Deep Nigam" w:date="2015-10-26T01:01:00Z">
              <w:rPr>
                <w:rFonts w:ascii="Courier New" w:hAnsi="Courier New" w:cs="Courier New"/>
              </w:rPr>
            </w:rPrChange>
          </w:rPr>
          <w:t>[4]-&gt;S(Backtracking)</w:t>
        </w:r>
      </w:ins>
    </w:p>
    <w:p w14:paraId="2FA198BF" w14:textId="77777777" w:rsidR="00073577" w:rsidRPr="00073577" w:rsidRDefault="00073577" w:rsidP="00073577">
      <w:pPr>
        <w:spacing w:before="0" w:after="0"/>
        <w:rPr>
          <w:ins w:id="14915" w:author="Abhishek Deep Nigam" w:date="2015-10-26T01:01:00Z"/>
          <w:rFonts w:ascii="Courier New" w:hAnsi="Courier New" w:cs="Courier New"/>
          <w:sz w:val="16"/>
          <w:szCs w:val="16"/>
          <w:rPrChange w:id="14916" w:author="Abhishek Deep Nigam" w:date="2015-10-26T01:01:00Z">
            <w:rPr>
              <w:ins w:id="14917" w:author="Abhishek Deep Nigam" w:date="2015-10-26T01:01:00Z"/>
              <w:rFonts w:ascii="Courier New" w:hAnsi="Courier New" w:cs="Courier New"/>
            </w:rPr>
          </w:rPrChange>
        </w:rPr>
      </w:pPr>
      <w:ins w:id="14918" w:author="Abhishek Deep Nigam" w:date="2015-10-26T01:01:00Z">
        <w:r w:rsidRPr="00073577">
          <w:rPr>
            <w:rFonts w:ascii="Courier New" w:hAnsi="Courier New" w:cs="Courier New"/>
            <w:sz w:val="16"/>
            <w:szCs w:val="16"/>
            <w:rPrChange w:id="14919" w:author="Abhishek Deep Nigam" w:date="2015-10-26T01:01:00Z">
              <w:rPr>
                <w:rFonts w:ascii="Courier New" w:hAnsi="Courier New" w:cs="Courier New"/>
              </w:rPr>
            </w:rPrChange>
          </w:rPr>
          <w:t>[4]-&gt;Y[5]-&gt;O[6]-&gt;I(Backtracking)</w:t>
        </w:r>
      </w:ins>
    </w:p>
    <w:p w14:paraId="656D94C0" w14:textId="77777777" w:rsidR="00073577" w:rsidRPr="00073577" w:rsidRDefault="00073577" w:rsidP="00073577">
      <w:pPr>
        <w:spacing w:before="0" w:after="0"/>
        <w:rPr>
          <w:ins w:id="14920" w:author="Abhishek Deep Nigam" w:date="2015-10-26T01:01:00Z"/>
          <w:rFonts w:ascii="Courier New" w:hAnsi="Courier New" w:cs="Courier New"/>
          <w:sz w:val="16"/>
          <w:szCs w:val="16"/>
          <w:rPrChange w:id="14921" w:author="Abhishek Deep Nigam" w:date="2015-10-26T01:01:00Z">
            <w:rPr>
              <w:ins w:id="14922" w:author="Abhishek Deep Nigam" w:date="2015-10-26T01:01:00Z"/>
              <w:rFonts w:ascii="Courier New" w:hAnsi="Courier New" w:cs="Courier New"/>
            </w:rPr>
          </w:rPrChange>
        </w:rPr>
      </w:pPr>
      <w:ins w:id="14923" w:author="Abhishek Deep Nigam" w:date="2015-10-26T01:01:00Z">
        <w:r w:rsidRPr="00073577">
          <w:rPr>
            <w:rFonts w:ascii="Courier New" w:hAnsi="Courier New" w:cs="Courier New"/>
            <w:sz w:val="16"/>
            <w:szCs w:val="16"/>
            <w:rPrChange w:id="14924" w:author="Abhishek Deep Nigam" w:date="2015-10-26T01:01:00Z">
              <w:rPr>
                <w:rFonts w:ascii="Courier New" w:hAnsi="Courier New" w:cs="Courier New"/>
              </w:rPr>
            </w:rPrChange>
          </w:rPr>
          <w:t>[0]-&gt;M[1]-&gt;A[2]-&gt;T[3]-&gt;T[4]-&gt;A(Backtracking)</w:t>
        </w:r>
      </w:ins>
    </w:p>
    <w:p w14:paraId="37F080E3" w14:textId="77777777" w:rsidR="00073577" w:rsidRPr="00073577" w:rsidRDefault="00073577" w:rsidP="00073577">
      <w:pPr>
        <w:spacing w:before="0" w:after="0"/>
        <w:rPr>
          <w:ins w:id="14925" w:author="Abhishek Deep Nigam" w:date="2015-10-26T01:01:00Z"/>
          <w:rFonts w:ascii="Courier New" w:hAnsi="Courier New" w:cs="Courier New"/>
          <w:sz w:val="16"/>
          <w:szCs w:val="16"/>
          <w:rPrChange w:id="14926" w:author="Abhishek Deep Nigam" w:date="2015-10-26T01:01:00Z">
            <w:rPr>
              <w:ins w:id="14927" w:author="Abhishek Deep Nigam" w:date="2015-10-26T01:01:00Z"/>
              <w:rFonts w:ascii="Courier New" w:hAnsi="Courier New" w:cs="Courier New"/>
            </w:rPr>
          </w:rPrChange>
        </w:rPr>
      </w:pPr>
      <w:ins w:id="14928" w:author="Abhishek Deep Nigam" w:date="2015-10-26T01:01:00Z">
        <w:r w:rsidRPr="00073577">
          <w:rPr>
            <w:rFonts w:ascii="Courier New" w:hAnsi="Courier New" w:cs="Courier New"/>
            <w:sz w:val="16"/>
            <w:szCs w:val="16"/>
            <w:rPrChange w:id="14929" w:author="Abhishek Deep Nigam" w:date="2015-10-26T01:01:00Z">
              <w:rPr>
                <w:rFonts w:ascii="Courier New" w:hAnsi="Courier New" w:cs="Courier New"/>
              </w:rPr>
            </w:rPrChange>
          </w:rPr>
          <w:t>[4]-&gt;N(Backtracking)</w:t>
        </w:r>
      </w:ins>
    </w:p>
    <w:p w14:paraId="208D56F7" w14:textId="77777777" w:rsidR="00073577" w:rsidRPr="00073577" w:rsidRDefault="00073577" w:rsidP="00073577">
      <w:pPr>
        <w:spacing w:before="0" w:after="0"/>
        <w:rPr>
          <w:ins w:id="14930" w:author="Abhishek Deep Nigam" w:date="2015-10-26T01:01:00Z"/>
          <w:rFonts w:ascii="Courier New" w:hAnsi="Courier New" w:cs="Courier New"/>
          <w:sz w:val="16"/>
          <w:szCs w:val="16"/>
          <w:rPrChange w:id="14931" w:author="Abhishek Deep Nigam" w:date="2015-10-26T01:01:00Z">
            <w:rPr>
              <w:ins w:id="14932" w:author="Abhishek Deep Nigam" w:date="2015-10-26T01:01:00Z"/>
              <w:rFonts w:ascii="Courier New" w:hAnsi="Courier New" w:cs="Courier New"/>
            </w:rPr>
          </w:rPrChange>
        </w:rPr>
      </w:pPr>
      <w:ins w:id="14933" w:author="Abhishek Deep Nigam" w:date="2015-10-26T01:01:00Z">
        <w:r w:rsidRPr="00073577">
          <w:rPr>
            <w:rFonts w:ascii="Courier New" w:hAnsi="Courier New" w:cs="Courier New"/>
            <w:sz w:val="16"/>
            <w:szCs w:val="16"/>
            <w:rPrChange w:id="14934" w:author="Abhishek Deep Nigam" w:date="2015-10-26T01:01:00Z">
              <w:rPr>
                <w:rFonts w:ascii="Courier New" w:hAnsi="Courier New" w:cs="Courier New"/>
              </w:rPr>
            </w:rPrChange>
          </w:rPr>
          <w:t>[4]-&gt;O(Backtracking)</w:t>
        </w:r>
      </w:ins>
    </w:p>
    <w:p w14:paraId="694DF4AE" w14:textId="77777777" w:rsidR="00073577" w:rsidRPr="00073577" w:rsidRDefault="00073577" w:rsidP="00073577">
      <w:pPr>
        <w:spacing w:before="0" w:after="0"/>
        <w:rPr>
          <w:ins w:id="14935" w:author="Abhishek Deep Nigam" w:date="2015-10-26T01:01:00Z"/>
          <w:rFonts w:ascii="Courier New" w:hAnsi="Courier New" w:cs="Courier New"/>
          <w:sz w:val="16"/>
          <w:szCs w:val="16"/>
          <w:rPrChange w:id="14936" w:author="Abhishek Deep Nigam" w:date="2015-10-26T01:01:00Z">
            <w:rPr>
              <w:ins w:id="14937" w:author="Abhishek Deep Nigam" w:date="2015-10-26T01:01:00Z"/>
              <w:rFonts w:ascii="Courier New" w:hAnsi="Courier New" w:cs="Courier New"/>
            </w:rPr>
          </w:rPrChange>
        </w:rPr>
      </w:pPr>
      <w:ins w:id="14938" w:author="Abhishek Deep Nigam" w:date="2015-10-26T01:01:00Z">
        <w:r w:rsidRPr="00073577">
          <w:rPr>
            <w:rFonts w:ascii="Courier New" w:hAnsi="Courier New" w:cs="Courier New"/>
            <w:sz w:val="16"/>
            <w:szCs w:val="16"/>
            <w:rPrChange w:id="14939" w:author="Abhishek Deep Nigam" w:date="2015-10-26T01:01:00Z">
              <w:rPr>
                <w:rFonts w:ascii="Courier New" w:hAnsi="Courier New" w:cs="Courier New"/>
              </w:rPr>
            </w:rPrChange>
          </w:rPr>
          <w:t>[4]-&gt;P(Backtracking)</w:t>
        </w:r>
      </w:ins>
    </w:p>
    <w:p w14:paraId="6EB0A4D4" w14:textId="77777777" w:rsidR="00073577" w:rsidRPr="00073577" w:rsidRDefault="00073577" w:rsidP="00073577">
      <w:pPr>
        <w:spacing w:before="0" w:after="0"/>
        <w:rPr>
          <w:ins w:id="14940" w:author="Abhishek Deep Nigam" w:date="2015-10-26T01:01:00Z"/>
          <w:rFonts w:ascii="Courier New" w:hAnsi="Courier New" w:cs="Courier New"/>
          <w:sz w:val="16"/>
          <w:szCs w:val="16"/>
          <w:rPrChange w:id="14941" w:author="Abhishek Deep Nigam" w:date="2015-10-26T01:01:00Z">
            <w:rPr>
              <w:ins w:id="14942" w:author="Abhishek Deep Nigam" w:date="2015-10-26T01:01:00Z"/>
              <w:rFonts w:ascii="Courier New" w:hAnsi="Courier New" w:cs="Courier New"/>
            </w:rPr>
          </w:rPrChange>
        </w:rPr>
      </w:pPr>
      <w:ins w:id="14943" w:author="Abhishek Deep Nigam" w:date="2015-10-26T01:01:00Z">
        <w:r w:rsidRPr="00073577">
          <w:rPr>
            <w:rFonts w:ascii="Courier New" w:hAnsi="Courier New" w:cs="Courier New"/>
            <w:sz w:val="16"/>
            <w:szCs w:val="16"/>
            <w:rPrChange w:id="14944" w:author="Abhishek Deep Nigam" w:date="2015-10-26T01:01:00Z">
              <w:rPr>
                <w:rFonts w:ascii="Courier New" w:hAnsi="Courier New" w:cs="Courier New"/>
              </w:rPr>
            </w:rPrChange>
          </w:rPr>
          <w:lastRenderedPageBreak/>
          <w:t>[4]-&gt;Q(Backtracking)</w:t>
        </w:r>
      </w:ins>
    </w:p>
    <w:p w14:paraId="09B04F42" w14:textId="77777777" w:rsidR="00073577" w:rsidRPr="00073577" w:rsidRDefault="00073577" w:rsidP="00073577">
      <w:pPr>
        <w:spacing w:before="0" w:after="0"/>
        <w:rPr>
          <w:ins w:id="14945" w:author="Abhishek Deep Nigam" w:date="2015-10-26T01:01:00Z"/>
          <w:rFonts w:ascii="Courier New" w:hAnsi="Courier New" w:cs="Courier New"/>
          <w:sz w:val="16"/>
          <w:szCs w:val="16"/>
          <w:rPrChange w:id="14946" w:author="Abhishek Deep Nigam" w:date="2015-10-26T01:01:00Z">
            <w:rPr>
              <w:ins w:id="14947" w:author="Abhishek Deep Nigam" w:date="2015-10-26T01:01:00Z"/>
              <w:rFonts w:ascii="Courier New" w:hAnsi="Courier New" w:cs="Courier New"/>
            </w:rPr>
          </w:rPrChange>
        </w:rPr>
      </w:pPr>
      <w:ins w:id="14948" w:author="Abhishek Deep Nigam" w:date="2015-10-26T01:01:00Z">
        <w:r w:rsidRPr="00073577">
          <w:rPr>
            <w:rFonts w:ascii="Courier New" w:hAnsi="Courier New" w:cs="Courier New"/>
            <w:sz w:val="16"/>
            <w:szCs w:val="16"/>
            <w:rPrChange w:id="14949" w:author="Abhishek Deep Nigam" w:date="2015-10-26T01:01:00Z">
              <w:rPr>
                <w:rFonts w:ascii="Courier New" w:hAnsi="Courier New" w:cs="Courier New"/>
              </w:rPr>
            </w:rPrChange>
          </w:rPr>
          <w:t>[4]-&gt;S(Backtracking)</w:t>
        </w:r>
      </w:ins>
    </w:p>
    <w:p w14:paraId="4BDD3C5E" w14:textId="77777777" w:rsidR="00073577" w:rsidRPr="00073577" w:rsidRDefault="00073577" w:rsidP="00073577">
      <w:pPr>
        <w:spacing w:before="0" w:after="0"/>
        <w:rPr>
          <w:ins w:id="14950" w:author="Abhishek Deep Nigam" w:date="2015-10-26T01:01:00Z"/>
          <w:rFonts w:ascii="Courier New" w:hAnsi="Courier New" w:cs="Courier New"/>
          <w:sz w:val="16"/>
          <w:szCs w:val="16"/>
          <w:rPrChange w:id="14951" w:author="Abhishek Deep Nigam" w:date="2015-10-26T01:01:00Z">
            <w:rPr>
              <w:ins w:id="14952" w:author="Abhishek Deep Nigam" w:date="2015-10-26T01:01:00Z"/>
              <w:rFonts w:ascii="Courier New" w:hAnsi="Courier New" w:cs="Courier New"/>
            </w:rPr>
          </w:rPrChange>
        </w:rPr>
      </w:pPr>
      <w:ins w:id="14953" w:author="Abhishek Deep Nigam" w:date="2015-10-26T01:01:00Z">
        <w:r w:rsidRPr="00073577">
          <w:rPr>
            <w:rFonts w:ascii="Courier New" w:hAnsi="Courier New" w:cs="Courier New"/>
            <w:sz w:val="16"/>
            <w:szCs w:val="16"/>
            <w:rPrChange w:id="14954" w:author="Abhishek Deep Nigam" w:date="2015-10-26T01:01:00Z">
              <w:rPr>
                <w:rFonts w:ascii="Courier New" w:hAnsi="Courier New" w:cs="Courier New"/>
              </w:rPr>
            </w:rPrChange>
          </w:rPr>
          <w:t>[4]-&gt;Y(Backtracking)</w:t>
        </w:r>
      </w:ins>
    </w:p>
    <w:p w14:paraId="0161AE21" w14:textId="77777777" w:rsidR="00073577" w:rsidRPr="00073577" w:rsidRDefault="00073577" w:rsidP="00073577">
      <w:pPr>
        <w:spacing w:before="0" w:after="0"/>
        <w:rPr>
          <w:ins w:id="14955" w:author="Abhishek Deep Nigam" w:date="2015-10-26T01:01:00Z"/>
          <w:rFonts w:ascii="Courier New" w:hAnsi="Courier New" w:cs="Courier New"/>
          <w:sz w:val="16"/>
          <w:szCs w:val="16"/>
          <w:rPrChange w:id="14956" w:author="Abhishek Deep Nigam" w:date="2015-10-26T01:01:00Z">
            <w:rPr>
              <w:ins w:id="14957" w:author="Abhishek Deep Nigam" w:date="2015-10-26T01:01:00Z"/>
              <w:rFonts w:ascii="Courier New" w:hAnsi="Courier New" w:cs="Courier New"/>
            </w:rPr>
          </w:rPrChange>
        </w:rPr>
      </w:pPr>
      <w:ins w:id="14958" w:author="Abhishek Deep Nigam" w:date="2015-10-26T01:01:00Z">
        <w:r w:rsidRPr="00073577">
          <w:rPr>
            <w:rFonts w:ascii="Courier New" w:hAnsi="Courier New" w:cs="Courier New"/>
            <w:sz w:val="16"/>
            <w:szCs w:val="16"/>
            <w:rPrChange w:id="14959" w:author="Abhishek Deep Nigam" w:date="2015-10-26T01:01:00Z">
              <w:rPr>
                <w:rFonts w:ascii="Courier New" w:hAnsi="Courier New" w:cs="Courier New"/>
              </w:rPr>
            </w:rPrChange>
          </w:rPr>
          <w:t>[1]-&gt;B[2]-&gt;T[3]-&gt;T[4]-&gt;A(Backtracking)</w:t>
        </w:r>
      </w:ins>
    </w:p>
    <w:p w14:paraId="1B61E283" w14:textId="77777777" w:rsidR="00073577" w:rsidRPr="00073577" w:rsidRDefault="00073577" w:rsidP="00073577">
      <w:pPr>
        <w:spacing w:before="0" w:after="0"/>
        <w:rPr>
          <w:ins w:id="14960" w:author="Abhishek Deep Nigam" w:date="2015-10-26T01:01:00Z"/>
          <w:rFonts w:ascii="Courier New" w:hAnsi="Courier New" w:cs="Courier New"/>
          <w:sz w:val="16"/>
          <w:szCs w:val="16"/>
          <w:rPrChange w:id="14961" w:author="Abhishek Deep Nigam" w:date="2015-10-26T01:01:00Z">
            <w:rPr>
              <w:ins w:id="14962" w:author="Abhishek Deep Nigam" w:date="2015-10-26T01:01:00Z"/>
              <w:rFonts w:ascii="Courier New" w:hAnsi="Courier New" w:cs="Courier New"/>
            </w:rPr>
          </w:rPrChange>
        </w:rPr>
      </w:pPr>
      <w:ins w:id="14963" w:author="Abhishek Deep Nigam" w:date="2015-10-26T01:01:00Z">
        <w:r w:rsidRPr="00073577">
          <w:rPr>
            <w:rFonts w:ascii="Courier New" w:hAnsi="Courier New" w:cs="Courier New"/>
            <w:sz w:val="16"/>
            <w:szCs w:val="16"/>
            <w:rPrChange w:id="14964" w:author="Abhishek Deep Nigam" w:date="2015-10-26T01:01:00Z">
              <w:rPr>
                <w:rFonts w:ascii="Courier New" w:hAnsi="Courier New" w:cs="Courier New"/>
              </w:rPr>
            </w:rPrChange>
          </w:rPr>
          <w:t>[4]-&gt;N(Backtracking)</w:t>
        </w:r>
      </w:ins>
    </w:p>
    <w:p w14:paraId="153B69C0" w14:textId="77777777" w:rsidR="00073577" w:rsidRPr="00073577" w:rsidRDefault="00073577" w:rsidP="00073577">
      <w:pPr>
        <w:spacing w:before="0" w:after="0"/>
        <w:rPr>
          <w:ins w:id="14965" w:author="Abhishek Deep Nigam" w:date="2015-10-26T01:01:00Z"/>
          <w:rFonts w:ascii="Courier New" w:hAnsi="Courier New" w:cs="Courier New"/>
          <w:sz w:val="16"/>
          <w:szCs w:val="16"/>
          <w:rPrChange w:id="14966" w:author="Abhishek Deep Nigam" w:date="2015-10-26T01:01:00Z">
            <w:rPr>
              <w:ins w:id="14967" w:author="Abhishek Deep Nigam" w:date="2015-10-26T01:01:00Z"/>
              <w:rFonts w:ascii="Courier New" w:hAnsi="Courier New" w:cs="Courier New"/>
            </w:rPr>
          </w:rPrChange>
        </w:rPr>
      </w:pPr>
      <w:ins w:id="14968" w:author="Abhishek Deep Nigam" w:date="2015-10-26T01:01:00Z">
        <w:r w:rsidRPr="00073577">
          <w:rPr>
            <w:rFonts w:ascii="Courier New" w:hAnsi="Courier New" w:cs="Courier New"/>
            <w:sz w:val="16"/>
            <w:szCs w:val="16"/>
            <w:rPrChange w:id="14969" w:author="Abhishek Deep Nigam" w:date="2015-10-26T01:01:00Z">
              <w:rPr>
                <w:rFonts w:ascii="Courier New" w:hAnsi="Courier New" w:cs="Courier New"/>
              </w:rPr>
            </w:rPrChange>
          </w:rPr>
          <w:t>[4]-&gt;O(Backtracking)</w:t>
        </w:r>
      </w:ins>
    </w:p>
    <w:p w14:paraId="2354A589" w14:textId="77777777" w:rsidR="00073577" w:rsidRPr="00073577" w:rsidRDefault="00073577" w:rsidP="00073577">
      <w:pPr>
        <w:spacing w:before="0" w:after="0"/>
        <w:rPr>
          <w:ins w:id="14970" w:author="Abhishek Deep Nigam" w:date="2015-10-26T01:01:00Z"/>
          <w:rFonts w:ascii="Courier New" w:hAnsi="Courier New" w:cs="Courier New"/>
          <w:sz w:val="16"/>
          <w:szCs w:val="16"/>
          <w:rPrChange w:id="14971" w:author="Abhishek Deep Nigam" w:date="2015-10-26T01:01:00Z">
            <w:rPr>
              <w:ins w:id="14972" w:author="Abhishek Deep Nigam" w:date="2015-10-26T01:01:00Z"/>
              <w:rFonts w:ascii="Courier New" w:hAnsi="Courier New" w:cs="Courier New"/>
            </w:rPr>
          </w:rPrChange>
        </w:rPr>
      </w:pPr>
      <w:ins w:id="14973" w:author="Abhishek Deep Nigam" w:date="2015-10-26T01:01:00Z">
        <w:r w:rsidRPr="00073577">
          <w:rPr>
            <w:rFonts w:ascii="Courier New" w:hAnsi="Courier New" w:cs="Courier New"/>
            <w:sz w:val="16"/>
            <w:szCs w:val="16"/>
            <w:rPrChange w:id="14974" w:author="Abhishek Deep Nigam" w:date="2015-10-26T01:01:00Z">
              <w:rPr>
                <w:rFonts w:ascii="Courier New" w:hAnsi="Courier New" w:cs="Courier New"/>
              </w:rPr>
            </w:rPrChange>
          </w:rPr>
          <w:t>[4]-&gt;P(Backtracking)</w:t>
        </w:r>
      </w:ins>
    </w:p>
    <w:p w14:paraId="015F2C23" w14:textId="77777777" w:rsidR="00073577" w:rsidRPr="00073577" w:rsidRDefault="00073577" w:rsidP="00073577">
      <w:pPr>
        <w:spacing w:before="0" w:after="0"/>
        <w:rPr>
          <w:ins w:id="14975" w:author="Abhishek Deep Nigam" w:date="2015-10-26T01:01:00Z"/>
          <w:rFonts w:ascii="Courier New" w:hAnsi="Courier New" w:cs="Courier New"/>
          <w:sz w:val="16"/>
          <w:szCs w:val="16"/>
          <w:rPrChange w:id="14976" w:author="Abhishek Deep Nigam" w:date="2015-10-26T01:01:00Z">
            <w:rPr>
              <w:ins w:id="14977" w:author="Abhishek Deep Nigam" w:date="2015-10-26T01:01:00Z"/>
              <w:rFonts w:ascii="Courier New" w:hAnsi="Courier New" w:cs="Courier New"/>
            </w:rPr>
          </w:rPrChange>
        </w:rPr>
      </w:pPr>
      <w:ins w:id="14978" w:author="Abhishek Deep Nigam" w:date="2015-10-26T01:01:00Z">
        <w:r w:rsidRPr="00073577">
          <w:rPr>
            <w:rFonts w:ascii="Courier New" w:hAnsi="Courier New" w:cs="Courier New"/>
            <w:sz w:val="16"/>
            <w:szCs w:val="16"/>
            <w:rPrChange w:id="14979" w:author="Abhishek Deep Nigam" w:date="2015-10-26T01:01:00Z">
              <w:rPr>
                <w:rFonts w:ascii="Courier New" w:hAnsi="Courier New" w:cs="Courier New"/>
              </w:rPr>
            </w:rPrChange>
          </w:rPr>
          <w:t>[4]-&gt;Q(Backtracking)</w:t>
        </w:r>
      </w:ins>
    </w:p>
    <w:p w14:paraId="3B2CEEC1" w14:textId="77777777" w:rsidR="00073577" w:rsidRPr="00073577" w:rsidRDefault="00073577" w:rsidP="00073577">
      <w:pPr>
        <w:spacing w:before="0" w:after="0"/>
        <w:rPr>
          <w:ins w:id="14980" w:author="Abhishek Deep Nigam" w:date="2015-10-26T01:01:00Z"/>
          <w:rFonts w:ascii="Courier New" w:hAnsi="Courier New" w:cs="Courier New"/>
          <w:sz w:val="16"/>
          <w:szCs w:val="16"/>
          <w:rPrChange w:id="14981" w:author="Abhishek Deep Nigam" w:date="2015-10-26T01:01:00Z">
            <w:rPr>
              <w:ins w:id="14982" w:author="Abhishek Deep Nigam" w:date="2015-10-26T01:01:00Z"/>
              <w:rFonts w:ascii="Courier New" w:hAnsi="Courier New" w:cs="Courier New"/>
            </w:rPr>
          </w:rPrChange>
        </w:rPr>
      </w:pPr>
      <w:ins w:id="14983" w:author="Abhishek Deep Nigam" w:date="2015-10-26T01:01:00Z">
        <w:r w:rsidRPr="00073577">
          <w:rPr>
            <w:rFonts w:ascii="Courier New" w:hAnsi="Courier New" w:cs="Courier New"/>
            <w:sz w:val="16"/>
            <w:szCs w:val="16"/>
            <w:rPrChange w:id="14984" w:author="Abhishek Deep Nigam" w:date="2015-10-26T01:01:00Z">
              <w:rPr>
                <w:rFonts w:ascii="Courier New" w:hAnsi="Courier New" w:cs="Courier New"/>
              </w:rPr>
            </w:rPrChange>
          </w:rPr>
          <w:t>[4]-&gt;S(Backtracking)</w:t>
        </w:r>
      </w:ins>
    </w:p>
    <w:p w14:paraId="45D02E81" w14:textId="77777777" w:rsidR="00073577" w:rsidRPr="00073577" w:rsidRDefault="00073577" w:rsidP="00073577">
      <w:pPr>
        <w:spacing w:before="0" w:after="0"/>
        <w:rPr>
          <w:ins w:id="14985" w:author="Abhishek Deep Nigam" w:date="2015-10-26T01:01:00Z"/>
          <w:rFonts w:ascii="Courier New" w:hAnsi="Courier New" w:cs="Courier New"/>
          <w:sz w:val="16"/>
          <w:szCs w:val="16"/>
          <w:rPrChange w:id="14986" w:author="Abhishek Deep Nigam" w:date="2015-10-26T01:01:00Z">
            <w:rPr>
              <w:ins w:id="14987" w:author="Abhishek Deep Nigam" w:date="2015-10-26T01:01:00Z"/>
              <w:rFonts w:ascii="Courier New" w:hAnsi="Courier New" w:cs="Courier New"/>
            </w:rPr>
          </w:rPrChange>
        </w:rPr>
      </w:pPr>
      <w:ins w:id="14988" w:author="Abhishek Deep Nigam" w:date="2015-10-26T01:01:00Z">
        <w:r w:rsidRPr="00073577">
          <w:rPr>
            <w:rFonts w:ascii="Courier New" w:hAnsi="Courier New" w:cs="Courier New"/>
            <w:sz w:val="16"/>
            <w:szCs w:val="16"/>
            <w:rPrChange w:id="14989" w:author="Abhishek Deep Nigam" w:date="2015-10-26T01:01:00Z">
              <w:rPr>
                <w:rFonts w:ascii="Courier New" w:hAnsi="Courier New" w:cs="Courier New"/>
              </w:rPr>
            </w:rPrChange>
          </w:rPr>
          <w:t>[4]-&gt;Y(Backtracking)</w:t>
        </w:r>
      </w:ins>
    </w:p>
    <w:p w14:paraId="5E94E407" w14:textId="77777777" w:rsidR="00073577" w:rsidRPr="00073577" w:rsidRDefault="00073577" w:rsidP="00073577">
      <w:pPr>
        <w:spacing w:before="0" w:after="0"/>
        <w:rPr>
          <w:ins w:id="14990" w:author="Abhishek Deep Nigam" w:date="2015-10-26T01:01:00Z"/>
          <w:rFonts w:ascii="Courier New" w:hAnsi="Courier New" w:cs="Courier New"/>
          <w:sz w:val="16"/>
          <w:szCs w:val="16"/>
          <w:rPrChange w:id="14991" w:author="Abhishek Deep Nigam" w:date="2015-10-26T01:01:00Z">
            <w:rPr>
              <w:ins w:id="14992" w:author="Abhishek Deep Nigam" w:date="2015-10-26T01:01:00Z"/>
              <w:rFonts w:ascii="Courier New" w:hAnsi="Courier New" w:cs="Courier New"/>
            </w:rPr>
          </w:rPrChange>
        </w:rPr>
      </w:pPr>
      <w:ins w:id="14993" w:author="Abhishek Deep Nigam" w:date="2015-10-26T01:01:00Z">
        <w:r w:rsidRPr="00073577">
          <w:rPr>
            <w:rFonts w:ascii="Courier New" w:hAnsi="Courier New" w:cs="Courier New"/>
            <w:sz w:val="16"/>
            <w:szCs w:val="16"/>
            <w:rPrChange w:id="14994" w:author="Abhishek Deep Nigam" w:date="2015-10-26T01:01:00Z">
              <w:rPr>
                <w:rFonts w:ascii="Courier New" w:hAnsi="Courier New" w:cs="Courier New"/>
              </w:rPr>
            </w:rPrChange>
          </w:rPr>
          <w:t>[1]-&gt;C[2]-&gt;T[3]-&gt;T[4]-&gt;A(Backtracking)</w:t>
        </w:r>
      </w:ins>
    </w:p>
    <w:p w14:paraId="10FCC03B" w14:textId="77777777" w:rsidR="00073577" w:rsidRPr="00073577" w:rsidRDefault="00073577" w:rsidP="00073577">
      <w:pPr>
        <w:spacing w:before="0" w:after="0"/>
        <w:rPr>
          <w:ins w:id="14995" w:author="Abhishek Deep Nigam" w:date="2015-10-26T01:01:00Z"/>
          <w:rFonts w:ascii="Courier New" w:hAnsi="Courier New" w:cs="Courier New"/>
          <w:sz w:val="16"/>
          <w:szCs w:val="16"/>
          <w:rPrChange w:id="14996" w:author="Abhishek Deep Nigam" w:date="2015-10-26T01:01:00Z">
            <w:rPr>
              <w:ins w:id="14997" w:author="Abhishek Deep Nigam" w:date="2015-10-26T01:01:00Z"/>
              <w:rFonts w:ascii="Courier New" w:hAnsi="Courier New" w:cs="Courier New"/>
            </w:rPr>
          </w:rPrChange>
        </w:rPr>
      </w:pPr>
      <w:ins w:id="14998" w:author="Abhishek Deep Nigam" w:date="2015-10-26T01:01:00Z">
        <w:r w:rsidRPr="00073577">
          <w:rPr>
            <w:rFonts w:ascii="Courier New" w:hAnsi="Courier New" w:cs="Courier New"/>
            <w:sz w:val="16"/>
            <w:szCs w:val="16"/>
            <w:rPrChange w:id="14999" w:author="Abhishek Deep Nigam" w:date="2015-10-26T01:01:00Z">
              <w:rPr>
                <w:rFonts w:ascii="Courier New" w:hAnsi="Courier New" w:cs="Courier New"/>
              </w:rPr>
            </w:rPrChange>
          </w:rPr>
          <w:t>[4]-&gt;N(Backtracking)</w:t>
        </w:r>
      </w:ins>
    </w:p>
    <w:p w14:paraId="4B674930" w14:textId="77777777" w:rsidR="00073577" w:rsidRPr="00073577" w:rsidRDefault="00073577" w:rsidP="00073577">
      <w:pPr>
        <w:spacing w:before="0" w:after="0"/>
        <w:rPr>
          <w:ins w:id="15000" w:author="Abhishek Deep Nigam" w:date="2015-10-26T01:01:00Z"/>
          <w:rFonts w:ascii="Courier New" w:hAnsi="Courier New" w:cs="Courier New"/>
          <w:sz w:val="16"/>
          <w:szCs w:val="16"/>
          <w:rPrChange w:id="15001" w:author="Abhishek Deep Nigam" w:date="2015-10-26T01:01:00Z">
            <w:rPr>
              <w:ins w:id="15002" w:author="Abhishek Deep Nigam" w:date="2015-10-26T01:01:00Z"/>
              <w:rFonts w:ascii="Courier New" w:hAnsi="Courier New" w:cs="Courier New"/>
            </w:rPr>
          </w:rPrChange>
        </w:rPr>
      </w:pPr>
      <w:ins w:id="15003" w:author="Abhishek Deep Nigam" w:date="2015-10-26T01:01:00Z">
        <w:r w:rsidRPr="00073577">
          <w:rPr>
            <w:rFonts w:ascii="Courier New" w:hAnsi="Courier New" w:cs="Courier New"/>
            <w:sz w:val="16"/>
            <w:szCs w:val="16"/>
            <w:rPrChange w:id="15004" w:author="Abhishek Deep Nigam" w:date="2015-10-26T01:01:00Z">
              <w:rPr>
                <w:rFonts w:ascii="Courier New" w:hAnsi="Courier New" w:cs="Courier New"/>
              </w:rPr>
            </w:rPrChange>
          </w:rPr>
          <w:t>[4]-&gt;O(Backtracking)</w:t>
        </w:r>
      </w:ins>
    </w:p>
    <w:p w14:paraId="546F814A" w14:textId="77777777" w:rsidR="00073577" w:rsidRPr="00073577" w:rsidRDefault="00073577" w:rsidP="00073577">
      <w:pPr>
        <w:spacing w:before="0" w:after="0"/>
        <w:rPr>
          <w:ins w:id="15005" w:author="Abhishek Deep Nigam" w:date="2015-10-26T01:01:00Z"/>
          <w:rFonts w:ascii="Courier New" w:hAnsi="Courier New" w:cs="Courier New"/>
          <w:sz w:val="16"/>
          <w:szCs w:val="16"/>
          <w:rPrChange w:id="15006" w:author="Abhishek Deep Nigam" w:date="2015-10-26T01:01:00Z">
            <w:rPr>
              <w:ins w:id="15007" w:author="Abhishek Deep Nigam" w:date="2015-10-26T01:01:00Z"/>
              <w:rFonts w:ascii="Courier New" w:hAnsi="Courier New" w:cs="Courier New"/>
            </w:rPr>
          </w:rPrChange>
        </w:rPr>
      </w:pPr>
      <w:ins w:id="15008" w:author="Abhishek Deep Nigam" w:date="2015-10-26T01:01:00Z">
        <w:r w:rsidRPr="00073577">
          <w:rPr>
            <w:rFonts w:ascii="Courier New" w:hAnsi="Courier New" w:cs="Courier New"/>
            <w:sz w:val="16"/>
            <w:szCs w:val="16"/>
            <w:rPrChange w:id="15009" w:author="Abhishek Deep Nigam" w:date="2015-10-26T01:01:00Z">
              <w:rPr>
                <w:rFonts w:ascii="Courier New" w:hAnsi="Courier New" w:cs="Courier New"/>
              </w:rPr>
            </w:rPrChange>
          </w:rPr>
          <w:t>[4]-&gt;P(Backtracking)</w:t>
        </w:r>
      </w:ins>
    </w:p>
    <w:p w14:paraId="54BFDF54" w14:textId="77777777" w:rsidR="00073577" w:rsidRPr="00073577" w:rsidRDefault="00073577" w:rsidP="00073577">
      <w:pPr>
        <w:spacing w:before="0" w:after="0"/>
        <w:rPr>
          <w:ins w:id="15010" w:author="Abhishek Deep Nigam" w:date="2015-10-26T01:01:00Z"/>
          <w:rFonts w:ascii="Courier New" w:hAnsi="Courier New" w:cs="Courier New"/>
          <w:sz w:val="16"/>
          <w:szCs w:val="16"/>
          <w:rPrChange w:id="15011" w:author="Abhishek Deep Nigam" w:date="2015-10-26T01:01:00Z">
            <w:rPr>
              <w:ins w:id="15012" w:author="Abhishek Deep Nigam" w:date="2015-10-26T01:01:00Z"/>
              <w:rFonts w:ascii="Courier New" w:hAnsi="Courier New" w:cs="Courier New"/>
            </w:rPr>
          </w:rPrChange>
        </w:rPr>
      </w:pPr>
      <w:ins w:id="15013" w:author="Abhishek Deep Nigam" w:date="2015-10-26T01:01:00Z">
        <w:r w:rsidRPr="00073577">
          <w:rPr>
            <w:rFonts w:ascii="Courier New" w:hAnsi="Courier New" w:cs="Courier New"/>
            <w:sz w:val="16"/>
            <w:szCs w:val="16"/>
            <w:rPrChange w:id="15014" w:author="Abhishek Deep Nigam" w:date="2015-10-26T01:01:00Z">
              <w:rPr>
                <w:rFonts w:ascii="Courier New" w:hAnsi="Courier New" w:cs="Courier New"/>
              </w:rPr>
            </w:rPrChange>
          </w:rPr>
          <w:t>[4]-&gt;Q(Backtracking)</w:t>
        </w:r>
      </w:ins>
    </w:p>
    <w:p w14:paraId="5FE7857C" w14:textId="77777777" w:rsidR="00073577" w:rsidRPr="00073577" w:rsidRDefault="00073577" w:rsidP="00073577">
      <w:pPr>
        <w:spacing w:before="0" w:after="0"/>
        <w:rPr>
          <w:ins w:id="15015" w:author="Abhishek Deep Nigam" w:date="2015-10-26T01:01:00Z"/>
          <w:rFonts w:ascii="Courier New" w:hAnsi="Courier New" w:cs="Courier New"/>
          <w:sz w:val="16"/>
          <w:szCs w:val="16"/>
          <w:rPrChange w:id="15016" w:author="Abhishek Deep Nigam" w:date="2015-10-26T01:01:00Z">
            <w:rPr>
              <w:ins w:id="15017" w:author="Abhishek Deep Nigam" w:date="2015-10-26T01:01:00Z"/>
              <w:rFonts w:ascii="Courier New" w:hAnsi="Courier New" w:cs="Courier New"/>
            </w:rPr>
          </w:rPrChange>
        </w:rPr>
      </w:pPr>
      <w:ins w:id="15018" w:author="Abhishek Deep Nigam" w:date="2015-10-26T01:01:00Z">
        <w:r w:rsidRPr="00073577">
          <w:rPr>
            <w:rFonts w:ascii="Courier New" w:hAnsi="Courier New" w:cs="Courier New"/>
            <w:sz w:val="16"/>
            <w:szCs w:val="16"/>
            <w:rPrChange w:id="15019" w:author="Abhishek Deep Nigam" w:date="2015-10-26T01:01:00Z">
              <w:rPr>
                <w:rFonts w:ascii="Courier New" w:hAnsi="Courier New" w:cs="Courier New"/>
              </w:rPr>
            </w:rPrChange>
          </w:rPr>
          <w:t>[4]-&gt;S(Backtracking)</w:t>
        </w:r>
      </w:ins>
    </w:p>
    <w:p w14:paraId="4FF8DC6F" w14:textId="77777777" w:rsidR="00073577" w:rsidRPr="00073577" w:rsidRDefault="00073577" w:rsidP="00073577">
      <w:pPr>
        <w:spacing w:before="0" w:after="0"/>
        <w:rPr>
          <w:ins w:id="15020" w:author="Abhishek Deep Nigam" w:date="2015-10-26T01:01:00Z"/>
          <w:rFonts w:ascii="Courier New" w:hAnsi="Courier New" w:cs="Courier New"/>
          <w:sz w:val="16"/>
          <w:szCs w:val="16"/>
          <w:rPrChange w:id="15021" w:author="Abhishek Deep Nigam" w:date="2015-10-26T01:01:00Z">
            <w:rPr>
              <w:ins w:id="15022" w:author="Abhishek Deep Nigam" w:date="2015-10-26T01:01:00Z"/>
              <w:rFonts w:ascii="Courier New" w:hAnsi="Courier New" w:cs="Courier New"/>
            </w:rPr>
          </w:rPrChange>
        </w:rPr>
      </w:pPr>
      <w:ins w:id="15023" w:author="Abhishek Deep Nigam" w:date="2015-10-26T01:01:00Z">
        <w:r w:rsidRPr="00073577">
          <w:rPr>
            <w:rFonts w:ascii="Courier New" w:hAnsi="Courier New" w:cs="Courier New"/>
            <w:sz w:val="16"/>
            <w:szCs w:val="16"/>
            <w:rPrChange w:id="15024" w:author="Abhishek Deep Nigam" w:date="2015-10-26T01:01:00Z">
              <w:rPr>
                <w:rFonts w:ascii="Courier New" w:hAnsi="Courier New" w:cs="Courier New"/>
              </w:rPr>
            </w:rPrChange>
          </w:rPr>
          <w:t>[4]-&gt;Y(Backtracking)</w:t>
        </w:r>
      </w:ins>
    </w:p>
    <w:p w14:paraId="192D67DE" w14:textId="77777777" w:rsidR="00073577" w:rsidRPr="00073577" w:rsidRDefault="00073577" w:rsidP="00073577">
      <w:pPr>
        <w:spacing w:before="0" w:after="0"/>
        <w:rPr>
          <w:ins w:id="15025" w:author="Abhishek Deep Nigam" w:date="2015-10-26T01:01:00Z"/>
          <w:rFonts w:ascii="Courier New" w:hAnsi="Courier New" w:cs="Courier New"/>
          <w:sz w:val="16"/>
          <w:szCs w:val="16"/>
          <w:rPrChange w:id="15026" w:author="Abhishek Deep Nigam" w:date="2015-10-26T01:01:00Z">
            <w:rPr>
              <w:ins w:id="15027" w:author="Abhishek Deep Nigam" w:date="2015-10-26T01:01:00Z"/>
              <w:rFonts w:ascii="Courier New" w:hAnsi="Courier New" w:cs="Courier New"/>
            </w:rPr>
          </w:rPrChange>
        </w:rPr>
      </w:pPr>
      <w:ins w:id="15028" w:author="Abhishek Deep Nigam" w:date="2015-10-26T01:01:00Z">
        <w:r w:rsidRPr="00073577">
          <w:rPr>
            <w:rFonts w:ascii="Courier New" w:hAnsi="Courier New" w:cs="Courier New"/>
            <w:sz w:val="16"/>
            <w:szCs w:val="16"/>
            <w:rPrChange w:id="15029" w:author="Abhishek Deep Nigam" w:date="2015-10-26T01:01:00Z">
              <w:rPr>
                <w:rFonts w:ascii="Courier New" w:hAnsi="Courier New" w:cs="Courier New"/>
              </w:rPr>
            </w:rPrChange>
          </w:rPr>
          <w:t>[1]-&gt;D[2]-&gt;T[3]-&gt;T[4]-&gt;A(Backtracking)</w:t>
        </w:r>
      </w:ins>
    </w:p>
    <w:p w14:paraId="7DF66572" w14:textId="77777777" w:rsidR="00073577" w:rsidRPr="00073577" w:rsidRDefault="00073577" w:rsidP="00073577">
      <w:pPr>
        <w:spacing w:before="0" w:after="0"/>
        <w:rPr>
          <w:ins w:id="15030" w:author="Abhishek Deep Nigam" w:date="2015-10-26T01:01:00Z"/>
          <w:rFonts w:ascii="Courier New" w:hAnsi="Courier New" w:cs="Courier New"/>
          <w:sz w:val="16"/>
          <w:szCs w:val="16"/>
          <w:rPrChange w:id="15031" w:author="Abhishek Deep Nigam" w:date="2015-10-26T01:01:00Z">
            <w:rPr>
              <w:ins w:id="15032" w:author="Abhishek Deep Nigam" w:date="2015-10-26T01:01:00Z"/>
              <w:rFonts w:ascii="Courier New" w:hAnsi="Courier New" w:cs="Courier New"/>
            </w:rPr>
          </w:rPrChange>
        </w:rPr>
      </w:pPr>
      <w:ins w:id="15033" w:author="Abhishek Deep Nigam" w:date="2015-10-26T01:01:00Z">
        <w:r w:rsidRPr="00073577">
          <w:rPr>
            <w:rFonts w:ascii="Courier New" w:hAnsi="Courier New" w:cs="Courier New"/>
            <w:sz w:val="16"/>
            <w:szCs w:val="16"/>
            <w:rPrChange w:id="15034" w:author="Abhishek Deep Nigam" w:date="2015-10-26T01:01:00Z">
              <w:rPr>
                <w:rFonts w:ascii="Courier New" w:hAnsi="Courier New" w:cs="Courier New"/>
              </w:rPr>
            </w:rPrChange>
          </w:rPr>
          <w:t>[4]-&gt;N(Backtracking)</w:t>
        </w:r>
      </w:ins>
    </w:p>
    <w:p w14:paraId="709EB049" w14:textId="77777777" w:rsidR="00073577" w:rsidRPr="00073577" w:rsidRDefault="00073577" w:rsidP="00073577">
      <w:pPr>
        <w:spacing w:before="0" w:after="0"/>
        <w:rPr>
          <w:ins w:id="15035" w:author="Abhishek Deep Nigam" w:date="2015-10-26T01:01:00Z"/>
          <w:rFonts w:ascii="Courier New" w:hAnsi="Courier New" w:cs="Courier New"/>
          <w:sz w:val="16"/>
          <w:szCs w:val="16"/>
          <w:rPrChange w:id="15036" w:author="Abhishek Deep Nigam" w:date="2015-10-26T01:01:00Z">
            <w:rPr>
              <w:ins w:id="15037" w:author="Abhishek Deep Nigam" w:date="2015-10-26T01:01:00Z"/>
              <w:rFonts w:ascii="Courier New" w:hAnsi="Courier New" w:cs="Courier New"/>
            </w:rPr>
          </w:rPrChange>
        </w:rPr>
      </w:pPr>
      <w:ins w:id="15038" w:author="Abhishek Deep Nigam" w:date="2015-10-26T01:01:00Z">
        <w:r w:rsidRPr="00073577">
          <w:rPr>
            <w:rFonts w:ascii="Courier New" w:hAnsi="Courier New" w:cs="Courier New"/>
            <w:sz w:val="16"/>
            <w:szCs w:val="16"/>
            <w:rPrChange w:id="15039" w:author="Abhishek Deep Nigam" w:date="2015-10-26T01:01:00Z">
              <w:rPr>
                <w:rFonts w:ascii="Courier New" w:hAnsi="Courier New" w:cs="Courier New"/>
              </w:rPr>
            </w:rPrChange>
          </w:rPr>
          <w:t>[4]-&gt;O(Backtracking)</w:t>
        </w:r>
      </w:ins>
    </w:p>
    <w:p w14:paraId="12DDD3B0" w14:textId="77777777" w:rsidR="00073577" w:rsidRPr="00073577" w:rsidRDefault="00073577" w:rsidP="00073577">
      <w:pPr>
        <w:spacing w:before="0" w:after="0"/>
        <w:rPr>
          <w:ins w:id="15040" w:author="Abhishek Deep Nigam" w:date="2015-10-26T01:01:00Z"/>
          <w:rFonts w:ascii="Courier New" w:hAnsi="Courier New" w:cs="Courier New"/>
          <w:sz w:val="16"/>
          <w:szCs w:val="16"/>
          <w:rPrChange w:id="15041" w:author="Abhishek Deep Nigam" w:date="2015-10-26T01:01:00Z">
            <w:rPr>
              <w:ins w:id="15042" w:author="Abhishek Deep Nigam" w:date="2015-10-26T01:01:00Z"/>
              <w:rFonts w:ascii="Courier New" w:hAnsi="Courier New" w:cs="Courier New"/>
            </w:rPr>
          </w:rPrChange>
        </w:rPr>
      </w:pPr>
      <w:ins w:id="15043" w:author="Abhishek Deep Nigam" w:date="2015-10-26T01:01:00Z">
        <w:r w:rsidRPr="00073577">
          <w:rPr>
            <w:rFonts w:ascii="Courier New" w:hAnsi="Courier New" w:cs="Courier New"/>
            <w:sz w:val="16"/>
            <w:szCs w:val="16"/>
            <w:rPrChange w:id="15044" w:author="Abhishek Deep Nigam" w:date="2015-10-26T01:01:00Z">
              <w:rPr>
                <w:rFonts w:ascii="Courier New" w:hAnsi="Courier New" w:cs="Courier New"/>
              </w:rPr>
            </w:rPrChange>
          </w:rPr>
          <w:t>[4]-&gt;P(Backtracking)</w:t>
        </w:r>
      </w:ins>
    </w:p>
    <w:p w14:paraId="630EC174" w14:textId="77777777" w:rsidR="00073577" w:rsidRPr="00073577" w:rsidRDefault="00073577" w:rsidP="00073577">
      <w:pPr>
        <w:spacing w:before="0" w:after="0"/>
        <w:rPr>
          <w:ins w:id="15045" w:author="Abhishek Deep Nigam" w:date="2015-10-26T01:01:00Z"/>
          <w:rFonts w:ascii="Courier New" w:hAnsi="Courier New" w:cs="Courier New"/>
          <w:sz w:val="16"/>
          <w:szCs w:val="16"/>
          <w:rPrChange w:id="15046" w:author="Abhishek Deep Nigam" w:date="2015-10-26T01:01:00Z">
            <w:rPr>
              <w:ins w:id="15047" w:author="Abhishek Deep Nigam" w:date="2015-10-26T01:01:00Z"/>
              <w:rFonts w:ascii="Courier New" w:hAnsi="Courier New" w:cs="Courier New"/>
            </w:rPr>
          </w:rPrChange>
        </w:rPr>
      </w:pPr>
      <w:ins w:id="15048" w:author="Abhishek Deep Nigam" w:date="2015-10-26T01:01:00Z">
        <w:r w:rsidRPr="00073577">
          <w:rPr>
            <w:rFonts w:ascii="Courier New" w:hAnsi="Courier New" w:cs="Courier New"/>
            <w:sz w:val="16"/>
            <w:szCs w:val="16"/>
            <w:rPrChange w:id="15049" w:author="Abhishek Deep Nigam" w:date="2015-10-26T01:01:00Z">
              <w:rPr>
                <w:rFonts w:ascii="Courier New" w:hAnsi="Courier New" w:cs="Courier New"/>
              </w:rPr>
            </w:rPrChange>
          </w:rPr>
          <w:t>[4]-&gt;Q(Backtracking)</w:t>
        </w:r>
      </w:ins>
    </w:p>
    <w:p w14:paraId="48207A06" w14:textId="77777777" w:rsidR="00073577" w:rsidRPr="00073577" w:rsidRDefault="00073577" w:rsidP="00073577">
      <w:pPr>
        <w:spacing w:before="0" w:after="0"/>
        <w:rPr>
          <w:ins w:id="15050" w:author="Abhishek Deep Nigam" w:date="2015-10-26T01:01:00Z"/>
          <w:rFonts w:ascii="Courier New" w:hAnsi="Courier New" w:cs="Courier New"/>
          <w:sz w:val="16"/>
          <w:szCs w:val="16"/>
          <w:rPrChange w:id="15051" w:author="Abhishek Deep Nigam" w:date="2015-10-26T01:01:00Z">
            <w:rPr>
              <w:ins w:id="15052" w:author="Abhishek Deep Nigam" w:date="2015-10-26T01:01:00Z"/>
              <w:rFonts w:ascii="Courier New" w:hAnsi="Courier New" w:cs="Courier New"/>
            </w:rPr>
          </w:rPrChange>
        </w:rPr>
      </w:pPr>
      <w:ins w:id="15053" w:author="Abhishek Deep Nigam" w:date="2015-10-26T01:01:00Z">
        <w:r w:rsidRPr="00073577">
          <w:rPr>
            <w:rFonts w:ascii="Courier New" w:hAnsi="Courier New" w:cs="Courier New"/>
            <w:sz w:val="16"/>
            <w:szCs w:val="16"/>
            <w:rPrChange w:id="15054" w:author="Abhishek Deep Nigam" w:date="2015-10-26T01:01:00Z">
              <w:rPr>
                <w:rFonts w:ascii="Courier New" w:hAnsi="Courier New" w:cs="Courier New"/>
              </w:rPr>
            </w:rPrChange>
          </w:rPr>
          <w:t>[4]-&gt;S(Backtracking)</w:t>
        </w:r>
      </w:ins>
    </w:p>
    <w:p w14:paraId="20F60DD3" w14:textId="77777777" w:rsidR="00073577" w:rsidRPr="00073577" w:rsidRDefault="00073577" w:rsidP="00073577">
      <w:pPr>
        <w:spacing w:before="0" w:after="0"/>
        <w:rPr>
          <w:ins w:id="15055" w:author="Abhishek Deep Nigam" w:date="2015-10-26T01:01:00Z"/>
          <w:rFonts w:ascii="Courier New" w:hAnsi="Courier New" w:cs="Courier New"/>
          <w:sz w:val="16"/>
          <w:szCs w:val="16"/>
          <w:rPrChange w:id="15056" w:author="Abhishek Deep Nigam" w:date="2015-10-26T01:01:00Z">
            <w:rPr>
              <w:ins w:id="15057" w:author="Abhishek Deep Nigam" w:date="2015-10-26T01:01:00Z"/>
              <w:rFonts w:ascii="Courier New" w:hAnsi="Courier New" w:cs="Courier New"/>
            </w:rPr>
          </w:rPrChange>
        </w:rPr>
      </w:pPr>
      <w:ins w:id="15058" w:author="Abhishek Deep Nigam" w:date="2015-10-26T01:01:00Z">
        <w:r w:rsidRPr="00073577">
          <w:rPr>
            <w:rFonts w:ascii="Courier New" w:hAnsi="Courier New" w:cs="Courier New"/>
            <w:sz w:val="16"/>
            <w:szCs w:val="16"/>
            <w:rPrChange w:id="15059" w:author="Abhishek Deep Nigam" w:date="2015-10-26T01:01:00Z">
              <w:rPr>
                <w:rFonts w:ascii="Courier New" w:hAnsi="Courier New" w:cs="Courier New"/>
              </w:rPr>
            </w:rPrChange>
          </w:rPr>
          <w:t>[4]-&gt;Y(Backtracking)</w:t>
        </w:r>
      </w:ins>
    </w:p>
    <w:p w14:paraId="1A7D22BC" w14:textId="77777777" w:rsidR="00073577" w:rsidRPr="00073577" w:rsidRDefault="00073577" w:rsidP="00073577">
      <w:pPr>
        <w:spacing w:before="0" w:after="0"/>
        <w:rPr>
          <w:ins w:id="15060" w:author="Abhishek Deep Nigam" w:date="2015-10-26T01:01:00Z"/>
          <w:rFonts w:ascii="Courier New" w:hAnsi="Courier New" w:cs="Courier New"/>
          <w:sz w:val="16"/>
          <w:szCs w:val="16"/>
          <w:rPrChange w:id="15061" w:author="Abhishek Deep Nigam" w:date="2015-10-26T01:01:00Z">
            <w:rPr>
              <w:ins w:id="15062" w:author="Abhishek Deep Nigam" w:date="2015-10-26T01:01:00Z"/>
              <w:rFonts w:ascii="Courier New" w:hAnsi="Courier New" w:cs="Courier New"/>
            </w:rPr>
          </w:rPrChange>
        </w:rPr>
      </w:pPr>
      <w:ins w:id="15063" w:author="Abhishek Deep Nigam" w:date="2015-10-26T01:01:00Z">
        <w:r w:rsidRPr="00073577">
          <w:rPr>
            <w:rFonts w:ascii="Courier New" w:hAnsi="Courier New" w:cs="Courier New"/>
            <w:sz w:val="16"/>
            <w:szCs w:val="16"/>
            <w:rPrChange w:id="15064" w:author="Abhishek Deep Nigam" w:date="2015-10-26T01:01:00Z">
              <w:rPr>
                <w:rFonts w:ascii="Courier New" w:hAnsi="Courier New" w:cs="Courier New"/>
              </w:rPr>
            </w:rPrChange>
          </w:rPr>
          <w:t>[1]-&gt;E[2]-&gt;T[3]-&gt;T[4]-&gt;A(Backtracking)</w:t>
        </w:r>
      </w:ins>
    </w:p>
    <w:p w14:paraId="4DAA39EC" w14:textId="77777777" w:rsidR="00073577" w:rsidRPr="00073577" w:rsidRDefault="00073577" w:rsidP="00073577">
      <w:pPr>
        <w:spacing w:before="0" w:after="0"/>
        <w:rPr>
          <w:ins w:id="15065" w:author="Abhishek Deep Nigam" w:date="2015-10-26T01:01:00Z"/>
          <w:rFonts w:ascii="Courier New" w:hAnsi="Courier New" w:cs="Courier New"/>
          <w:sz w:val="16"/>
          <w:szCs w:val="16"/>
          <w:rPrChange w:id="15066" w:author="Abhishek Deep Nigam" w:date="2015-10-26T01:01:00Z">
            <w:rPr>
              <w:ins w:id="15067" w:author="Abhishek Deep Nigam" w:date="2015-10-26T01:01:00Z"/>
              <w:rFonts w:ascii="Courier New" w:hAnsi="Courier New" w:cs="Courier New"/>
            </w:rPr>
          </w:rPrChange>
        </w:rPr>
      </w:pPr>
      <w:ins w:id="15068" w:author="Abhishek Deep Nigam" w:date="2015-10-26T01:01:00Z">
        <w:r w:rsidRPr="00073577">
          <w:rPr>
            <w:rFonts w:ascii="Courier New" w:hAnsi="Courier New" w:cs="Courier New"/>
            <w:sz w:val="16"/>
            <w:szCs w:val="16"/>
            <w:rPrChange w:id="15069" w:author="Abhishek Deep Nigam" w:date="2015-10-26T01:01:00Z">
              <w:rPr>
                <w:rFonts w:ascii="Courier New" w:hAnsi="Courier New" w:cs="Courier New"/>
              </w:rPr>
            </w:rPrChange>
          </w:rPr>
          <w:t>[4]-&gt;N(Backtracking)</w:t>
        </w:r>
      </w:ins>
    </w:p>
    <w:p w14:paraId="167CF259" w14:textId="77777777" w:rsidR="00073577" w:rsidRPr="00073577" w:rsidRDefault="00073577" w:rsidP="00073577">
      <w:pPr>
        <w:spacing w:before="0" w:after="0"/>
        <w:rPr>
          <w:ins w:id="15070" w:author="Abhishek Deep Nigam" w:date="2015-10-26T01:01:00Z"/>
          <w:rFonts w:ascii="Courier New" w:hAnsi="Courier New" w:cs="Courier New"/>
          <w:sz w:val="16"/>
          <w:szCs w:val="16"/>
          <w:rPrChange w:id="15071" w:author="Abhishek Deep Nigam" w:date="2015-10-26T01:01:00Z">
            <w:rPr>
              <w:ins w:id="15072" w:author="Abhishek Deep Nigam" w:date="2015-10-26T01:01:00Z"/>
              <w:rFonts w:ascii="Courier New" w:hAnsi="Courier New" w:cs="Courier New"/>
            </w:rPr>
          </w:rPrChange>
        </w:rPr>
      </w:pPr>
      <w:ins w:id="15073" w:author="Abhishek Deep Nigam" w:date="2015-10-26T01:01:00Z">
        <w:r w:rsidRPr="00073577">
          <w:rPr>
            <w:rFonts w:ascii="Courier New" w:hAnsi="Courier New" w:cs="Courier New"/>
            <w:sz w:val="16"/>
            <w:szCs w:val="16"/>
            <w:rPrChange w:id="15074" w:author="Abhishek Deep Nigam" w:date="2015-10-26T01:01:00Z">
              <w:rPr>
                <w:rFonts w:ascii="Courier New" w:hAnsi="Courier New" w:cs="Courier New"/>
              </w:rPr>
            </w:rPrChange>
          </w:rPr>
          <w:t>[4]-&gt;O(Backtracking)</w:t>
        </w:r>
      </w:ins>
    </w:p>
    <w:p w14:paraId="5269EB1E" w14:textId="77777777" w:rsidR="00073577" w:rsidRPr="00073577" w:rsidRDefault="00073577" w:rsidP="00073577">
      <w:pPr>
        <w:spacing w:before="0" w:after="0"/>
        <w:rPr>
          <w:ins w:id="15075" w:author="Abhishek Deep Nigam" w:date="2015-10-26T01:01:00Z"/>
          <w:rFonts w:ascii="Courier New" w:hAnsi="Courier New" w:cs="Courier New"/>
          <w:sz w:val="16"/>
          <w:szCs w:val="16"/>
          <w:rPrChange w:id="15076" w:author="Abhishek Deep Nigam" w:date="2015-10-26T01:01:00Z">
            <w:rPr>
              <w:ins w:id="15077" w:author="Abhishek Deep Nigam" w:date="2015-10-26T01:01:00Z"/>
              <w:rFonts w:ascii="Courier New" w:hAnsi="Courier New" w:cs="Courier New"/>
            </w:rPr>
          </w:rPrChange>
        </w:rPr>
      </w:pPr>
      <w:ins w:id="15078" w:author="Abhishek Deep Nigam" w:date="2015-10-26T01:01:00Z">
        <w:r w:rsidRPr="00073577">
          <w:rPr>
            <w:rFonts w:ascii="Courier New" w:hAnsi="Courier New" w:cs="Courier New"/>
            <w:sz w:val="16"/>
            <w:szCs w:val="16"/>
            <w:rPrChange w:id="15079" w:author="Abhishek Deep Nigam" w:date="2015-10-26T01:01:00Z">
              <w:rPr>
                <w:rFonts w:ascii="Courier New" w:hAnsi="Courier New" w:cs="Courier New"/>
              </w:rPr>
            </w:rPrChange>
          </w:rPr>
          <w:t>[4]-&gt;P(Backtracking)</w:t>
        </w:r>
      </w:ins>
    </w:p>
    <w:p w14:paraId="446DACDF" w14:textId="77777777" w:rsidR="00073577" w:rsidRPr="00073577" w:rsidRDefault="00073577" w:rsidP="00073577">
      <w:pPr>
        <w:spacing w:before="0" w:after="0"/>
        <w:rPr>
          <w:ins w:id="15080" w:author="Abhishek Deep Nigam" w:date="2015-10-26T01:01:00Z"/>
          <w:rFonts w:ascii="Courier New" w:hAnsi="Courier New" w:cs="Courier New"/>
          <w:sz w:val="16"/>
          <w:szCs w:val="16"/>
          <w:rPrChange w:id="15081" w:author="Abhishek Deep Nigam" w:date="2015-10-26T01:01:00Z">
            <w:rPr>
              <w:ins w:id="15082" w:author="Abhishek Deep Nigam" w:date="2015-10-26T01:01:00Z"/>
              <w:rFonts w:ascii="Courier New" w:hAnsi="Courier New" w:cs="Courier New"/>
            </w:rPr>
          </w:rPrChange>
        </w:rPr>
      </w:pPr>
      <w:ins w:id="15083" w:author="Abhishek Deep Nigam" w:date="2015-10-26T01:01:00Z">
        <w:r w:rsidRPr="00073577">
          <w:rPr>
            <w:rFonts w:ascii="Courier New" w:hAnsi="Courier New" w:cs="Courier New"/>
            <w:sz w:val="16"/>
            <w:szCs w:val="16"/>
            <w:rPrChange w:id="15084" w:author="Abhishek Deep Nigam" w:date="2015-10-26T01:01:00Z">
              <w:rPr>
                <w:rFonts w:ascii="Courier New" w:hAnsi="Courier New" w:cs="Courier New"/>
              </w:rPr>
            </w:rPrChange>
          </w:rPr>
          <w:t>[4]-&gt;Q(Backtracking)</w:t>
        </w:r>
      </w:ins>
    </w:p>
    <w:p w14:paraId="3E8DD216" w14:textId="77777777" w:rsidR="00073577" w:rsidRPr="00073577" w:rsidRDefault="00073577" w:rsidP="00073577">
      <w:pPr>
        <w:spacing w:before="0" w:after="0"/>
        <w:rPr>
          <w:ins w:id="15085" w:author="Abhishek Deep Nigam" w:date="2015-10-26T01:01:00Z"/>
          <w:rFonts w:ascii="Courier New" w:hAnsi="Courier New" w:cs="Courier New"/>
          <w:sz w:val="16"/>
          <w:szCs w:val="16"/>
          <w:rPrChange w:id="15086" w:author="Abhishek Deep Nigam" w:date="2015-10-26T01:01:00Z">
            <w:rPr>
              <w:ins w:id="15087" w:author="Abhishek Deep Nigam" w:date="2015-10-26T01:01:00Z"/>
              <w:rFonts w:ascii="Courier New" w:hAnsi="Courier New" w:cs="Courier New"/>
            </w:rPr>
          </w:rPrChange>
        </w:rPr>
      </w:pPr>
      <w:ins w:id="15088" w:author="Abhishek Deep Nigam" w:date="2015-10-26T01:01:00Z">
        <w:r w:rsidRPr="00073577">
          <w:rPr>
            <w:rFonts w:ascii="Courier New" w:hAnsi="Courier New" w:cs="Courier New"/>
            <w:sz w:val="16"/>
            <w:szCs w:val="16"/>
            <w:rPrChange w:id="15089" w:author="Abhishek Deep Nigam" w:date="2015-10-26T01:01:00Z">
              <w:rPr>
                <w:rFonts w:ascii="Courier New" w:hAnsi="Courier New" w:cs="Courier New"/>
              </w:rPr>
            </w:rPrChange>
          </w:rPr>
          <w:t>[4]-&gt;S(Backtracking)</w:t>
        </w:r>
      </w:ins>
    </w:p>
    <w:p w14:paraId="61C15F1F" w14:textId="77777777" w:rsidR="00073577" w:rsidRPr="00073577" w:rsidRDefault="00073577" w:rsidP="00073577">
      <w:pPr>
        <w:spacing w:before="0" w:after="0"/>
        <w:rPr>
          <w:ins w:id="15090" w:author="Abhishek Deep Nigam" w:date="2015-10-26T01:01:00Z"/>
          <w:rFonts w:ascii="Courier New" w:hAnsi="Courier New" w:cs="Courier New"/>
          <w:sz w:val="16"/>
          <w:szCs w:val="16"/>
          <w:rPrChange w:id="15091" w:author="Abhishek Deep Nigam" w:date="2015-10-26T01:01:00Z">
            <w:rPr>
              <w:ins w:id="15092" w:author="Abhishek Deep Nigam" w:date="2015-10-26T01:01:00Z"/>
              <w:rFonts w:ascii="Courier New" w:hAnsi="Courier New" w:cs="Courier New"/>
            </w:rPr>
          </w:rPrChange>
        </w:rPr>
      </w:pPr>
      <w:ins w:id="15093" w:author="Abhishek Deep Nigam" w:date="2015-10-26T01:01:00Z">
        <w:r w:rsidRPr="00073577">
          <w:rPr>
            <w:rFonts w:ascii="Courier New" w:hAnsi="Courier New" w:cs="Courier New"/>
            <w:sz w:val="16"/>
            <w:szCs w:val="16"/>
            <w:rPrChange w:id="15094" w:author="Abhishek Deep Nigam" w:date="2015-10-26T01:01:00Z">
              <w:rPr>
                <w:rFonts w:ascii="Courier New" w:hAnsi="Courier New" w:cs="Courier New"/>
              </w:rPr>
            </w:rPrChange>
          </w:rPr>
          <w:t>[4]-&gt;Y(Backtracking)</w:t>
        </w:r>
      </w:ins>
    </w:p>
    <w:p w14:paraId="526B0CE4" w14:textId="77777777" w:rsidR="00073577" w:rsidRPr="00073577" w:rsidRDefault="00073577" w:rsidP="00073577">
      <w:pPr>
        <w:spacing w:before="0" w:after="0"/>
        <w:rPr>
          <w:ins w:id="15095" w:author="Abhishek Deep Nigam" w:date="2015-10-26T01:01:00Z"/>
          <w:rFonts w:ascii="Courier New" w:hAnsi="Courier New" w:cs="Courier New"/>
          <w:sz w:val="16"/>
          <w:szCs w:val="16"/>
          <w:rPrChange w:id="15096" w:author="Abhishek Deep Nigam" w:date="2015-10-26T01:01:00Z">
            <w:rPr>
              <w:ins w:id="15097" w:author="Abhishek Deep Nigam" w:date="2015-10-26T01:01:00Z"/>
              <w:rFonts w:ascii="Courier New" w:hAnsi="Courier New" w:cs="Courier New"/>
            </w:rPr>
          </w:rPrChange>
        </w:rPr>
      </w:pPr>
      <w:ins w:id="15098" w:author="Abhishek Deep Nigam" w:date="2015-10-26T01:01:00Z">
        <w:r w:rsidRPr="00073577">
          <w:rPr>
            <w:rFonts w:ascii="Courier New" w:hAnsi="Courier New" w:cs="Courier New"/>
            <w:sz w:val="16"/>
            <w:szCs w:val="16"/>
            <w:rPrChange w:id="15099" w:author="Abhishek Deep Nigam" w:date="2015-10-26T01:01:00Z">
              <w:rPr>
                <w:rFonts w:ascii="Courier New" w:hAnsi="Courier New" w:cs="Courier New"/>
              </w:rPr>
            </w:rPrChange>
          </w:rPr>
          <w:t>[1]-&gt;F[2]-&gt;T[3]-&gt;T[4]-&gt;A(Backtracking)</w:t>
        </w:r>
      </w:ins>
    </w:p>
    <w:p w14:paraId="6FDA5E7E" w14:textId="77777777" w:rsidR="00073577" w:rsidRPr="00073577" w:rsidRDefault="00073577" w:rsidP="00073577">
      <w:pPr>
        <w:spacing w:before="0" w:after="0"/>
        <w:rPr>
          <w:ins w:id="15100" w:author="Abhishek Deep Nigam" w:date="2015-10-26T01:01:00Z"/>
          <w:rFonts w:ascii="Courier New" w:hAnsi="Courier New" w:cs="Courier New"/>
          <w:sz w:val="16"/>
          <w:szCs w:val="16"/>
          <w:rPrChange w:id="15101" w:author="Abhishek Deep Nigam" w:date="2015-10-26T01:01:00Z">
            <w:rPr>
              <w:ins w:id="15102" w:author="Abhishek Deep Nigam" w:date="2015-10-26T01:01:00Z"/>
              <w:rFonts w:ascii="Courier New" w:hAnsi="Courier New" w:cs="Courier New"/>
            </w:rPr>
          </w:rPrChange>
        </w:rPr>
      </w:pPr>
      <w:ins w:id="15103" w:author="Abhishek Deep Nigam" w:date="2015-10-26T01:01:00Z">
        <w:r w:rsidRPr="00073577">
          <w:rPr>
            <w:rFonts w:ascii="Courier New" w:hAnsi="Courier New" w:cs="Courier New"/>
            <w:sz w:val="16"/>
            <w:szCs w:val="16"/>
            <w:rPrChange w:id="15104" w:author="Abhishek Deep Nigam" w:date="2015-10-26T01:01:00Z">
              <w:rPr>
                <w:rFonts w:ascii="Courier New" w:hAnsi="Courier New" w:cs="Courier New"/>
              </w:rPr>
            </w:rPrChange>
          </w:rPr>
          <w:t>[4]-&gt;N(Backtracking)</w:t>
        </w:r>
      </w:ins>
    </w:p>
    <w:p w14:paraId="2767F58C" w14:textId="77777777" w:rsidR="00073577" w:rsidRPr="00073577" w:rsidRDefault="00073577" w:rsidP="00073577">
      <w:pPr>
        <w:spacing w:before="0" w:after="0"/>
        <w:rPr>
          <w:ins w:id="15105" w:author="Abhishek Deep Nigam" w:date="2015-10-26T01:01:00Z"/>
          <w:rFonts w:ascii="Courier New" w:hAnsi="Courier New" w:cs="Courier New"/>
          <w:sz w:val="16"/>
          <w:szCs w:val="16"/>
          <w:rPrChange w:id="15106" w:author="Abhishek Deep Nigam" w:date="2015-10-26T01:01:00Z">
            <w:rPr>
              <w:ins w:id="15107" w:author="Abhishek Deep Nigam" w:date="2015-10-26T01:01:00Z"/>
              <w:rFonts w:ascii="Courier New" w:hAnsi="Courier New" w:cs="Courier New"/>
            </w:rPr>
          </w:rPrChange>
        </w:rPr>
      </w:pPr>
      <w:ins w:id="15108" w:author="Abhishek Deep Nigam" w:date="2015-10-26T01:01:00Z">
        <w:r w:rsidRPr="00073577">
          <w:rPr>
            <w:rFonts w:ascii="Courier New" w:hAnsi="Courier New" w:cs="Courier New"/>
            <w:sz w:val="16"/>
            <w:szCs w:val="16"/>
            <w:rPrChange w:id="15109" w:author="Abhishek Deep Nigam" w:date="2015-10-26T01:01:00Z">
              <w:rPr>
                <w:rFonts w:ascii="Courier New" w:hAnsi="Courier New" w:cs="Courier New"/>
              </w:rPr>
            </w:rPrChange>
          </w:rPr>
          <w:t>[4]-&gt;O(Backtracking)</w:t>
        </w:r>
      </w:ins>
    </w:p>
    <w:p w14:paraId="5A43B361" w14:textId="77777777" w:rsidR="00073577" w:rsidRPr="00073577" w:rsidRDefault="00073577" w:rsidP="00073577">
      <w:pPr>
        <w:spacing w:before="0" w:after="0"/>
        <w:rPr>
          <w:ins w:id="15110" w:author="Abhishek Deep Nigam" w:date="2015-10-26T01:01:00Z"/>
          <w:rFonts w:ascii="Courier New" w:hAnsi="Courier New" w:cs="Courier New"/>
          <w:sz w:val="16"/>
          <w:szCs w:val="16"/>
          <w:rPrChange w:id="15111" w:author="Abhishek Deep Nigam" w:date="2015-10-26T01:01:00Z">
            <w:rPr>
              <w:ins w:id="15112" w:author="Abhishek Deep Nigam" w:date="2015-10-26T01:01:00Z"/>
              <w:rFonts w:ascii="Courier New" w:hAnsi="Courier New" w:cs="Courier New"/>
            </w:rPr>
          </w:rPrChange>
        </w:rPr>
      </w:pPr>
      <w:ins w:id="15113" w:author="Abhishek Deep Nigam" w:date="2015-10-26T01:01:00Z">
        <w:r w:rsidRPr="00073577">
          <w:rPr>
            <w:rFonts w:ascii="Courier New" w:hAnsi="Courier New" w:cs="Courier New"/>
            <w:sz w:val="16"/>
            <w:szCs w:val="16"/>
            <w:rPrChange w:id="15114" w:author="Abhishek Deep Nigam" w:date="2015-10-26T01:01:00Z">
              <w:rPr>
                <w:rFonts w:ascii="Courier New" w:hAnsi="Courier New" w:cs="Courier New"/>
              </w:rPr>
            </w:rPrChange>
          </w:rPr>
          <w:t>[4]-&gt;P(Backtracking)</w:t>
        </w:r>
      </w:ins>
    </w:p>
    <w:p w14:paraId="724580ED" w14:textId="77777777" w:rsidR="00073577" w:rsidRPr="00073577" w:rsidRDefault="00073577" w:rsidP="00073577">
      <w:pPr>
        <w:spacing w:before="0" w:after="0"/>
        <w:rPr>
          <w:ins w:id="15115" w:author="Abhishek Deep Nigam" w:date="2015-10-26T01:01:00Z"/>
          <w:rFonts w:ascii="Courier New" w:hAnsi="Courier New" w:cs="Courier New"/>
          <w:sz w:val="16"/>
          <w:szCs w:val="16"/>
          <w:rPrChange w:id="15116" w:author="Abhishek Deep Nigam" w:date="2015-10-26T01:01:00Z">
            <w:rPr>
              <w:ins w:id="15117" w:author="Abhishek Deep Nigam" w:date="2015-10-26T01:01:00Z"/>
              <w:rFonts w:ascii="Courier New" w:hAnsi="Courier New" w:cs="Courier New"/>
            </w:rPr>
          </w:rPrChange>
        </w:rPr>
      </w:pPr>
      <w:ins w:id="15118" w:author="Abhishek Deep Nigam" w:date="2015-10-26T01:01:00Z">
        <w:r w:rsidRPr="00073577">
          <w:rPr>
            <w:rFonts w:ascii="Courier New" w:hAnsi="Courier New" w:cs="Courier New"/>
            <w:sz w:val="16"/>
            <w:szCs w:val="16"/>
            <w:rPrChange w:id="15119" w:author="Abhishek Deep Nigam" w:date="2015-10-26T01:01:00Z">
              <w:rPr>
                <w:rFonts w:ascii="Courier New" w:hAnsi="Courier New" w:cs="Courier New"/>
              </w:rPr>
            </w:rPrChange>
          </w:rPr>
          <w:t>[4]-&gt;Q(Backtracking)</w:t>
        </w:r>
      </w:ins>
    </w:p>
    <w:p w14:paraId="6F700B7E" w14:textId="77777777" w:rsidR="00073577" w:rsidRPr="00073577" w:rsidRDefault="00073577" w:rsidP="00073577">
      <w:pPr>
        <w:spacing w:before="0" w:after="0"/>
        <w:rPr>
          <w:ins w:id="15120" w:author="Abhishek Deep Nigam" w:date="2015-10-26T01:01:00Z"/>
          <w:rFonts w:ascii="Courier New" w:hAnsi="Courier New" w:cs="Courier New"/>
          <w:sz w:val="16"/>
          <w:szCs w:val="16"/>
          <w:rPrChange w:id="15121" w:author="Abhishek Deep Nigam" w:date="2015-10-26T01:01:00Z">
            <w:rPr>
              <w:ins w:id="15122" w:author="Abhishek Deep Nigam" w:date="2015-10-26T01:01:00Z"/>
              <w:rFonts w:ascii="Courier New" w:hAnsi="Courier New" w:cs="Courier New"/>
            </w:rPr>
          </w:rPrChange>
        </w:rPr>
      </w:pPr>
      <w:ins w:id="15123" w:author="Abhishek Deep Nigam" w:date="2015-10-26T01:01:00Z">
        <w:r w:rsidRPr="00073577">
          <w:rPr>
            <w:rFonts w:ascii="Courier New" w:hAnsi="Courier New" w:cs="Courier New"/>
            <w:sz w:val="16"/>
            <w:szCs w:val="16"/>
            <w:rPrChange w:id="15124" w:author="Abhishek Deep Nigam" w:date="2015-10-26T01:01:00Z">
              <w:rPr>
                <w:rFonts w:ascii="Courier New" w:hAnsi="Courier New" w:cs="Courier New"/>
              </w:rPr>
            </w:rPrChange>
          </w:rPr>
          <w:t>[4]-&gt;S(Backtracking)</w:t>
        </w:r>
      </w:ins>
    </w:p>
    <w:p w14:paraId="3875C34E" w14:textId="77777777" w:rsidR="00073577" w:rsidRPr="00073577" w:rsidRDefault="00073577" w:rsidP="00073577">
      <w:pPr>
        <w:spacing w:before="0" w:after="0"/>
        <w:rPr>
          <w:ins w:id="15125" w:author="Abhishek Deep Nigam" w:date="2015-10-26T01:01:00Z"/>
          <w:rFonts w:ascii="Courier New" w:hAnsi="Courier New" w:cs="Courier New"/>
          <w:sz w:val="16"/>
          <w:szCs w:val="16"/>
          <w:rPrChange w:id="15126" w:author="Abhishek Deep Nigam" w:date="2015-10-26T01:01:00Z">
            <w:rPr>
              <w:ins w:id="15127" w:author="Abhishek Deep Nigam" w:date="2015-10-26T01:01:00Z"/>
              <w:rFonts w:ascii="Courier New" w:hAnsi="Courier New" w:cs="Courier New"/>
            </w:rPr>
          </w:rPrChange>
        </w:rPr>
      </w:pPr>
      <w:ins w:id="15128" w:author="Abhishek Deep Nigam" w:date="2015-10-26T01:01:00Z">
        <w:r w:rsidRPr="00073577">
          <w:rPr>
            <w:rFonts w:ascii="Courier New" w:hAnsi="Courier New" w:cs="Courier New"/>
            <w:sz w:val="16"/>
            <w:szCs w:val="16"/>
            <w:rPrChange w:id="15129" w:author="Abhishek Deep Nigam" w:date="2015-10-26T01:01:00Z">
              <w:rPr>
                <w:rFonts w:ascii="Courier New" w:hAnsi="Courier New" w:cs="Courier New"/>
              </w:rPr>
            </w:rPrChange>
          </w:rPr>
          <w:t>[4]-&gt;Y(Backtracking)</w:t>
        </w:r>
      </w:ins>
    </w:p>
    <w:p w14:paraId="18D25BC8" w14:textId="77777777" w:rsidR="00073577" w:rsidRPr="00073577" w:rsidRDefault="00073577" w:rsidP="00073577">
      <w:pPr>
        <w:spacing w:before="0" w:after="0"/>
        <w:rPr>
          <w:ins w:id="15130" w:author="Abhishek Deep Nigam" w:date="2015-10-26T01:01:00Z"/>
          <w:rFonts w:ascii="Courier New" w:hAnsi="Courier New" w:cs="Courier New"/>
          <w:sz w:val="16"/>
          <w:szCs w:val="16"/>
          <w:rPrChange w:id="15131" w:author="Abhishek Deep Nigam" w:date="2015-10-26T01:01:00Z">
            <w:rPr>
              <w:ins w:id="15132" w:author="Abhishek Deep Nigam" w:date="2015-10-26T01:01:00Z"/>
              <w:rFonts w:ascii="Courier New" w:hAnsi="Courier New" w:cs="Courier New"/>
            </w:rPr>
          </w:rPrChange>
        </w:rPr>
      </w:pPr>
      <w:ins w:id="15133" w:author="Abhishek Deep Nigam" w:date="2015-10-26T01:01:00Z">
        <w:r w:rsidRPr="00073577">
          <w:rPr>
            <w:rFonts w:ascii="Courier New" w:hAnsi="Courier New" w:cs="Courier New"/>
            <w:sz w:val="16"/>
            <w:szCs w:val="16"/>
            <w:rPrChange w:id="15134" w:author="Abhishek Deep Nigam" w:date="2015-10-26T01:01:00Z">
              <w:rPr>
                <w:rFonts w:ascii="Courier New" w:hAnsi="Courier New" w:cs="Courier New"/>
              </w:rPr>
            </w:rPrChange>
          </w:rPr>
          <w:t>[1]-&gt;G[2]-&gt;T[3]-&gt;T[4]-&gt;A(Backtracking)</w:t>
        </w:r>
      </w:ins>
    </w:p>
    <w:p w14:paraId="5917D654" w14:textId="77777777" w:rsidR="00073577" w:rsidRPr="00073577" w:rsidRDefault="00073577" w:rsidP="00073577">
      <w:pPr>
        <w:spacing w:before="0" w:after="0"/>
        <w:rPr>
          <w:ins w:id="15135" w:author="Abhishek Deep Nigam" w:date="2015-10-26T01:01:00Z"/>
          <w:rFonts w:ascii="Courier New" w:hAnsi="Courier New" w:cs="Courier New"/>
          <w:sz w:val="16"/>
          <w:szCs w:val="16"/>
          <w:rPrChange w:id="15136" w:author="Abhishek Deep Nigam" w:date="2015-10-26T01:01:00Z">
            <w:rPr>
              <w:ins w:id="15137" w:author="Abhishek Deep Nigam" w:date="2015-10-26T01:01:00Z"/>
              <w:rFonts w:ascii="Courier New" w:hAnsi="Courier New" w:cs="Courier New"/>
            </w:rPr>
          </w:rPrChange>
        </w:rPr>
      </w:pPr>
      <w:ins w:id="15138" w:author="Abhishek Deep Nigam" w:date="2015-10-26T01:01:00Z">
        <w:r w:rsidRPr="00073577">
          <w:rPr>
            <w:rFonts w:ascii="Courier New" w:hAnsi="Courier New" w:cs="Courier New"/>
            <w:sz w:val="16"/>
            <w:szCs w:val="16"/>
            <w:rPrChange w:id="15139" w:author="Abhishek Deep Nigam" w:date="2015-10-26T01:01:00Z">
              <w:rPr>
                <w:rFonts w:ascii="Courier New" w:hAnsi="Courier New" w:cs="Courier New"/>
              </w:rPr>
            </w:rPrChange>
          </w:rPr>
          <w:t>[4]-&gt;N(Backtracking)</w:t>
        </w:r>
      </w:ins>
    </w:p>
    <w:p w14:paraId="02864A15" w14:textId="77777777" w:rsidR="00073577" w:rsidRPr="00073577" w:rsidRDefault="00073577" w:rsidP="00073577">
      <w:pPr>
        <w:spacing w:before="0" w:after="0"/>
        <w:rPr>
          <w:ins w:id="15140" w:author="Abhishek Deep Nigam" w:date="2015-10-26T01:01:00Z"/>
          <w:rFonts w:ascii="Courier New" w:hAnsi="Courier New" w:cs="Courier New"/>
          <w:sz w:val="16"/>
          <w:szCs w:val="16"/>
          <w:rPrChange w:id="15141" w:author="Abhishek Deep Nigam" w:date="2015-10-26T01:01:00Z">
            <w:rPr>
              <w:ins w:id="15142" w:author="Abhishek Deep Nigam" w:date="2015-10-26T01:01:00Z"/>
              <w:rFonts w:ascii="Courier New" w:hAnsi="Courier New" w:cs="Courier New"/>
            </w:rPr>
          </w:rPrChange>
        </w:rPr>
      </w:pPr>
      <w:ins w:id="15143" w:author="Abhishek Deep Nigam" w:date="2015-10-26T01:01:00Z">
        <w:r w:rsidRPr="00073577">
          <w:rPr>
            <w:rFonts w:ascii="Courier New" w:hAnsi="Courier New" w:cs="Courier New"/>
            <w:sz w:val="16"/>
            <w:szCs w:val="16"/>
            <w:rPrChange w:id="15144" w:author="Abhishek Deep Nigam" w:date="2015-10-26T01:01:00Z">
              <w:rPr>
                <w:rFonts w:ascii="Courier New" w:hAnsi="Courier New" w:cs="Courier New"/>
              </w:rPr>
            </w:rPrChange>
          </w:rPr>
          <w:t>[4]-&gt;O(Backtracking)</w:t>
        </w:r>
      </w:ins>
    </w:p>
    <w:p w14:paraId="74D4BAE1" w14:textId="77777777" w:rsidR="00073577" w:rsidRPr="00073577" w:rsidRDefault="00073577" w:rsidP="00073577">
      <w:pPr>
        <w:spacing w:before="0" w:after="0"/>
        <w:rPr>
          <w:ins w:id="15145" w:author="Abhishek Deep Nigam" w:date="2015-10-26T01:01:00Z"/>
          <w:rFonts w:ascii="Courier New" w:hAnsi="Courier New" w:cs="Courier New"/>
          <w:sz w:val="16"/>
          <w:szCs w:val="16"/>
          <w:rPrChange w:id="15146" w:author="Abhishek Deep Nigam" w:date="2015-10-26T01:01:00Z">
            <w:rPr>
              <w:ins w:id="15147" w:author="Abhishek Deep Nigam" w:date="2015-10-26T01:01:00Z"/>
              <w:rFonts w:ascii="Courier New" w:hAnsi="Courier New" w:cs="Courier New"/>
            </w:rPr>
          </w:rPrChange>
        </w:rPr>
      </w:pPr>
      <w:ins w:id="15148" w:author="Abhishek Deep Nigam" w:date="2015-10-26T01:01:00Z">
        <w:r w:rsidRPr="00073577">
          <w:rPr>
            <w:rFonts w:ascii="Courier New" w:hAnsi="Courier New" w:cs="Courier New"/>
            <w:sz w:val="16"/>
            <w:szCs w:val="16"/>
            <w:rPrChange w:id="15149" w:author="Abhishek Deep Nigam" w:date="2015-10-26T01:01:00Z">
              <w:rPr>
                <w:rFonts w:ascii="Courier New" w:hAnsi="Courier New" w:cs="Courier New"/>
              </w:rPr>
            </w:rPrChange>
          </w:rPr>
          <w:t>[4]-&gt;P(Backtracking)</w:t>
        </w:r>
      </w:ins>
    </w:p>
    <w:p w14:paraId="20122CDF" w14:textId="77777777" w:rsidR="00073577" w:rsidRPr="00073577" w:rsidRDefault="00073577" w:rsidP="00073577">
      <w:pPr>
        <w:spacing w:before="0" w:after="0"/>
        <w:rPr>
          <w:ins w:id="15150" w:author="Abhishek Deep Nigam" w:date="2015-10-26T01:01:00Z"/>
          <w:rFonts w:ascii="Courier New" w:hAnsi="Courier New" w:cs="Courier New"/>
          <w:sz w:val="16"/>
          <w:szCs w:val="16"/>
          <w:rPrChange w:id="15151" w:author="Abhishek Deep Nigam" w:date="2015-10-26T01:01:00Z">
            <w:rPr>
              <w:ins w:id="15152" w:author="Abhishek Deep Nigam" w:date="2015-10-26T01:01:00Z"/>
              <w:rFonts w:ascii="Courier New" w:hAnsi="Courier New" w:cs="Courier New"/>
            </w:rPr>
          </w:rPrChange>
        </w:rPr>
      </w:pPr>
      <w:ins w:id="15153" w:author="Abhishek Deep Nigam" w:date="2015-10-26T01:01:00Z">
        <w:r w:rsidRPr="00073577">
          <w:rPr>
            <w:rFonts w:ascii="Courier New" w:hAnsi="Courier New" w:cs="Courier New"/>
            <w:sz w:val="16"/>
            <w:szCs w:val="16"/>
            <w:rPrChange w:id="15154" w:author="Abhishek Deep Nigam" w:date="2015-10-26T01:01:00Z">
              <w:rPr>
                <w:rFonts w:ascii="Courier New" w:hAnsi="Courier New" w:cs="Courier New"/>
              </w:rPr>
            </w:rPrChange>
          </w:rPr>
          <w:t>[4]-&gt;Q(Backtracking)</w:t>
        </w:r>
      </w:ins>
    </w:p>
    <w:p w14:paraId="74503D67" w14:textId="77777777" w:rsidR="00073577" w:rsidRPr="00073577" w:rsidRDefault="00073577" w:rsidP="00073577">
      <w:pPr>
        <w:spacing w:before="0" w:after="0"/>
        <w:rPr>
          <w:ins w:id="15155" w:author="Abhishek Deep Nigam" w:date="2015-10-26T01:01:00Z"/>
          <w:rFonts w:ascii="Courier New" w:hAnsi="Courier New" w:cs="Courier New"/>
          <w:sz w:val="16"/>
          <w:szCs w:val="16"/>
          <w:rPrChange w:id="15156" w:author="Abhishek Deep Nigam" w:date="2015-10-26T01:01:00Z">
            <w:rPr>
              <w:ins w:id="15157" w:author="Abhishek Deep Nigam" w:date="2015-10-26T01:01:00Z"/>
              <w:rFonts w:ascii="Courier New" w:hAnsi="Courier New" w:cs="Courier New"/>
            </w:rPr>
          </w:rPrChange>
        </w:rPr>
      </w:pPr>
      <w:ins w:id="15158" w:author="Abhishek Deep Nigam" w:date="2015-10-26T01:01:00Z">
        <w:r w:rsidRPr="00073577">
          <w:rPr>
            <w:rFonts w:ascii="Courier New" w:hAnsi="Courier New" w:cs="Courier New"/>
            <w:sz w:val="16"/>
            <w:szCs w:val="16"/>
            <w:rPrChange w:id="15159" w:author="Abhishek Deep Nigam" w:date="2015-10-26T01:01:00Z">
              <w:rPr>
                <w:rFonts w:ascii="Courier New" w:hAnsi="Courier New" w:cs="Courier New"/>
              </w:rPr>
            </w:rPrChange>
          </w:rPr>
          <w:t>[4]-&gt;S(Backtracking)</w:t>
        </w:r>
      </w:ins>
    </w:p>
    <w:p w14:paraId="455082D1" w14:textId="77777777" w:rsidR="00073577" w:rsidRPr="00073577" w:rsidRDefault="00073577" w:rsidP="00073577">
      <w:pPr>
        <w:spacing w:before="0" w:after="0"/>
        <w:rPr>
          <w:ins w:id="15160" w:author="Abhishek Deep Nigam" w:date="2015-10-26T01:01:00Z"/>
          <w:rFonts w:ascii="Courier New" w:hAnsi="Courier New" w:cs="Courier New"/>
          <w:sz w:val="16"/>
          <w:szCs w:val="16"/>
          <w:rPrChange w:id="15161" w:author="Abhishek Deep Nigam" w:date="2015-10-26T01:01:00Z">
            <w:rPr>
              <w:ins w:id="15162" w:author="Abhishek Deep Nigam" w:date="2015-10-26T01:01:00Z"/>
              <w:rFonts w:ascii="Courier New" w:hAnsi="Courier New" w:cs="Courier New"/>
            </w:rPr>
          </w:rPrChange>
        </w:rPr>
      </w:pPr>
      <w:ins w:id="15163" w:author="Abhishek Deep Nigam" w:date="2015-10-26T01:01:00Z">
        <w:r w:rsidRPr="00073577">
          <w:rPr>
            <w:rFonts w:ascii="Courier New" w:hAnsi="Courier New" w:cs="Courier New"/>
            <w:sz w:val="16"/>
            <w:szCs w:val="16"/>
            <w:rPrChange w:id="15164" w:author="Abhishek Deep Nigam" w:date="2015-10-26T01:01:00Z">
              <w:rPr>
                <w:rFonts w:ascii="Courier New" w:hAnsi="Courier New" w:cs="Courier New"/>
              </w:rPr>
            </w:rPrChange>
          </w:rPr>
          <w:t>[4]-&gt;Y(Backtracking)</w:t>
        </w:r>
      </w:ins>
    </w:p>
    <w:p w14:paraId="3CB76311" w14:textId="77777777" w:rsidR="00073577" w:rsidRPr="00073577" w:rsidRDefault="00073577" w:rsidP="00073577">
      <w:pPr>
        <w:spacing w:before="0" w:after="0"/>
        <w:rPr>
          <w:ins w:id="15165" w:author="Abhishek Deep Nigam" w:date="2015-10-26T01:01:00Z"/>
          <w:rFonts w:ascii="Courier New" w:hAnsi="Courier New" w:cs="Courier New"/>
          <w:sz w:val="16"/>
          <w:szCs w:val="16"/>
          <w:rPrChange w:id="15166" w:author="Abhishek Deep Nigam" w:date="2015-10-26T01:01:00Z">
            <w:rPr>
              <w:ins w:id="15167" w:author="Abhishek Deep Nigam" w:date="2015-10-26T01:01:00Z"/>
              <w:rFonts w:ascii="Courier New" w:hAnsi="Courier New" w:cs="Courier New"/>
            </w:rPr>
          </w:rPrChange>
        </w:rPr>
      </w:pPr>
      <w:ins w:id="15168" w:author="Abhishek Deep Nigam" w:date="2015-10-26T01:01:00Z">
        <w:r w:rsidRPr="00073577">
          <w:rPr>
            <w:rFonts w:ascii="Courier New" w:hAnsi="Courier New" w:cs="Courier New"/>
            <w:sz w:val="16"/>
            <w:szCs w:val="16"/>
            <w:rPrChange w:id="15169" w:author="Abhishek Deep Nigam" w:date="2015-10-26T01:01:00Z">
              <w:rPr>
                <w:rFonts w:ascii="Courier New" w:hAnsi="Courier New" w:cs="Courier New"/>
              </w:rPr>
            </w:rPrChange>
          </w:rPr>
          <w:t>[1]-&gt;H[2]-&gt;T[3]-&gt;T[4]-&gt;A(Backtracking)</w:t>
        </w:r>
      </w:ins>
    </w:p>
    <w:p w14:paraId="62606687" w14:textId="77777777" w:rsidR="00073577" w:rsidRPr="00073577" w:rsidRDefault="00073577" w:rsidP="00073577">
      <w:pPr>
        <w:spacing w:before="0" w:after="0"/>
        <w:rPr>
          <w:ins w:id="15170" w:author="Abhishek Deep Nigam" w:date="2015-10-26T01:01:00Z"/>
          <w:rFonts w:ascii="Courier New" w:hAnsi="Courier New" w:cs="Courier New"/>
          <w:sz w:val="16"/>
          <w:szCs w:val="16"/>
          <w:rPrChange w:id="15171" w:author="Abhishek Deep Nigam" w:date="2015-10-26T01:01:00Z">
            <w:rPr>
              <w:ins w:id="15172" w:author="Abhishek Deep Nigam" w:date="2015-10-26T01:01:00Z"/>
              <w:rFonts w:ascii="Courier New" w:hAnsi="Courier New" w:cs="Courier New"/>
            </w:rPr>
          </w:rPrChange>
        </w:rPr>
      </w:pPr>
      <w:ins w:id="15173" w:author="Abhishek Deep Nigam" w:date="2015-10-26T01:01:00Z">
        <w:r w:rsidRPr="00073577">
          <w:rPr>
            <w:rFonts w:ascii="Courier New" w:hAnsi="Courier New" w:cs="Courier New"/>
            <w:sz w:val="16"/>
            <w:szCs w:val="16"/>
            <w:rPrChange w:id="15174" w:author="Abhishek Deep Nigam" w:date="2015-10-26T01:01:00Z">
              <w:rPr>
                <w:rFonts w:ascii="Courier New" w:hAnsi="Courier New" w:cs="Courier New"/>
              </w:rPr>
            </w:rPrChange>
          </w:rPr>
          <w:lastRenderedPageBreak/>
          <w:t>[4]-&gt;N(Backtracking)</w:t>
        </w:r>
      </w:ins>
    </w:p>
    <w:p w14:paraId="274A43B4" w14:textId="77777777" w:rsidR="00073577" w:rsidRPr="00073577" w:rsidRDefault="00073577" w:rsidP="00073577">
      <w:pPr>
        <w:spacing w:before="0" w:after="0"/>
        <w:rPr>
          <w:ins w:id="15175" w:author="Abhishek Deep Nigam" w:date="2015-10-26T01:01:00Z"/>
          <w:rFonts w:ascii="Courier New" w:hAnsi="Courier New" w:cs="Courier New"/>
          <w:sz w:val="16"/>
          <w:szCs w:val="16"/>
          <w:rPrChange w:id="15176" w:author="Abhishek Deep Nigam" w:date="2015-10-26T01:01:00Z">
            <w:rPr>
              <w:ins w:id="15177" w:author="Abhishek Deep Nigam" w:date="2015-10-26T01:01:00Z"/>
              <w:rFonts w:ascii="Courier New" w:hAnsi="Courier New" w:cs="Courier New"/>
            </w:rPr>
          </w:rPrChange>
        </w:rPr>
      </w:pPr>
      <w:ins w:id="15178" w:author="Abhishek Deep Nigam" w:date="2015-10-26T01:01:00Z">
        <w:r w:rsidRPr="00073577">
          <w:rPr>
            <w:rFonts w:ascii="Courier New" w:hAnsi="Courier New" w:cs="Courier New"/>
            <w:sz w:val="16"/>
            <w:szCs w:val="16"/>
            <w:rPrChange w:id="15179" w:author="Abhishek Deep Nigam" w:date="2015-10-26T01:01:00Z">
              <w:rPr>
                <w:rFonts w:ascii="Courier New" w:hAnsi="Courier New" w:cs="Courier New"/>
              </w:rPr>
            </w:rPrChange>
          </w:rPr>
          <w:t>[4]-&gt;O(Backtracking)</w:t>
        </w:r>
      </w:ins>
    </w:p>
    <w:p w14:paraId="67141120" w14:textId="77777777" w:rsidR="00073577" w:rsidRPr="00073577" w:rsidRDefault="00073577" w:rsidP="00073577">
      <w:pPr>
        <w:spacing w:before="0" w:after="0"/>
        <w:rPr>
          <w:ins w:id="15180" w:author="Abhishek Deep Nigam" w:date="2015-10-26T01:01:00Z"/>
          <w:rFonts w:ascii="Courier New" w:hAnsi="Courier New" w:cs="Courier New"/>
          <w:sz w:val="16"/>
          <w:szCs w:val="16"/>
          <w:rPrChange w:id="15181" w:author="Abhishek Deep Nigam" w:date="2015-10-26T01:01:00Z">
            <w:rPr>
              <w:ins w:id="15182" w:author="Abhishek Deep Nigam" w:date="2015-10-26T01:01:00Z"/>
              <w:rFonts w:ascii="Courier New" w:hAnsi="Courier New" w:cs="Courier New"/>
            </w:rPr>
          </w:rPrChange>
        </w:rPr>
      </w:pPr>
      <w:ins w:id="15183" w:author="Abhishek Deep Nigam" w:date="2015-10-26T01:01:00Z">
        <w:r w:rsidRPr="00073577">
          <w:rPr>
            <w:rFonts w:ascii="Courier New" w:hAnsi="Courier New" w:cs="Courier New"/>
            <w:sz w:val="16"/>
            <w:szCs w:val="16"/>
            <w:rPrChange w:id="15184" w:author="Abhishek Deep Nigam" w:date="2015-10-26T01:01:00Z">
              <w:rPr>
                <w:rFonts w:ascii="Courier New" w:hAnsi="Courier New" w:cs="Courier New"/>
              </w:rPr>
            </w:rPrChange>
          </w:rPr>
          <w:t>[4]-&gt;P(Backtracking)</w:t>
        </w:r>
      </w:ins>
    </w:p>
    <w:p w14:paraId="07E1F66F" w14:textId="77777777" w:rsidR="00073577" w:rsidRPr="00073577" w:rsidRDefault="00073577" w:rsidP="00073577">
      <w:pPr>
        <w:spacing w:before="0" w:after="0"/>
        <w:rPr>
          <w:ins w:id="15185" w:author="Abhishek Deep Nigam" w:date="2015-10-26T01:01:00Z"/>
          <w:rFonts w:ascii="Courier New" w:hAnsi="Courier New" w:cs="Courier New"/>
          <w:sz w:val="16"/>
          <w:szCs w:val="16"/>
          <w:rPrChange w:id="15186" w:author="Abhishek Deep Nigam" w:date="2015-10-26T01:01:00Z">
            <w:rPr>
              <w:ins w:id="15187" w:author="Abhishek Deep Nigam" w:date="2015-10-26T01:01:00Z"/>
              <w:rFonts w:ascii="Courier New" w:hAnsi="Courier New" w:cs="Courier New"/>
            </w:rPr>
          </w:rPrChange>
        </w:rPr>
      </w:pPr>
      <w:ins w:id="15188" w:author="Abhishek Deep Nigam" w:date="2015-10-26T01:01:00Z">
        <w:r w:rsidRPr="00073577">
          <w:rPr>
            <w:rFonts w:ascii="Courier New" w:hAnsi="Courier New" w:cs="Courier New"/>
            <w:sz w:val="16"/>
            <w:szCs w:val="16"/>
            <w:rPrChange w:id="15189" w:author="Abhishek Deep Nigam" w:date="2015-10-26T01:01:00Z">
              <w:rPr>
                <w:rFonts w:ascii="Courier New" w:hAnsi="Courier New" w:cs="Courier New"/>
              </w:rPr>
            </w:rPrChange>
          </w:rPr>
          <w:t>[4]-&gt;Q(Backtracking)</w:t>
        </w:r>
      </w:ins>
    </w:p>
    <w:p w14:paraId="02B7B2D4" w14:textId="77777777" w:rsidR="00073577" w:rsidRPr="00073577" w:rsidRDefault="00073577" w:rsidP="00073577">
      <w:pPr>
        <w:spacing w:before="0" w:after="0"/>
        <w:rPr>
          <w:ins w:id="15190" w:author="Abhishek Deep Nigam" w:date="2015-10-26T01:01:00Z"/>
          <w:rFonts w:ascii="Courier New" w:hAnsi="Courier New" w:cs="Courier New"/>
          <w:sz w:val="16"/>
          <w:szCs w:val="16"/>
          <w:rPrChange w:id="15191" w:author="Abhishek Deep Nigam" w:date="2015-10-26T01:01:00Z">
            <w:rPr>
              <w:ins w:id="15192" w:author="Abhishek Deep Nigam" w:date="2015-10-26T01:01:00Z"/>
              <w:rFonts w:ascii="Courier New" w:hAnsi="Courier New" w:cs="Courier New"/>
            </w:rPr>
          </w:rPrChange>
        </w:rPr>
      </w:pPr>
      <w:ins w:id="15193" w:author="Abhishek Deep Nigam" w:date="2015-10-26T01:01:00Z">
        <w:r w:rsidRPr="00073577">
          <w:rPr>
            <w:rFonts w:ascii="Courier New" w:hAnsi="Courier New" w:cs="Courier New"/>
            <w:sz w:val="16"/>
            <w:szCs w:val="16"/>
            <w:rPrChange w:id="15194" w:author="Abhishek Deep Nigam" w:date="2015-10-26T01:01:00Z">
              <w:rPr>
                <w:rFonts w:ascii="Courier New" w:hAnsi="Courier New" w:cs="Courier New"/>
              </w:rPr>
            </w:rPrChange>
          </w:rPr>
          <w:t>[4]-&gt;S(Backtracking)</w:t>
        </w:r>
      </w:ins>
    </w:p>
    <w:p w14:paraId="5C5432D3" w14:textId="77777777" w:rsidR="00073577" w:rsidRPr="00073577" w:rsidRDefault="00073577" w:rsidP="00073577">
      <w:pPr>
        <w:spacing w:before="0" w:after="0"/>
        <w:rPr>
          <w:ins w:id="15195" w:author="Abhishek Deep Nigam" w:date="2015-10-26T01:01:00Z"/>
          <w:rFonts w:ascii="Courier New" w:hAnsi="Courier New" w:cs="Courier New"/>
          <w:sz w:val="16"/>
          <w:szCs w:val="16"/>
          <w:rPrChange w:id="15196" w:author="Abhishek Deep Nigam" w:date="2015-10-26T01:01:00Z">
            <w:rPr>
              <w:ins w:id="15197" w:author="Abhishek Deep Nigam" w:date="2015-10-26T01:01:00Z"/>
              <w:rFonts w:ascii="Courier New" w:hAnsi="Courier New" w:cs="Courier New"/>
            </w:rPr>
          </w:rPrChange>
        </w:rPr>
      </w:pPr>
      <w:ins w:id="15198" w:author="Abhishek Deep Nigam" w:date="2015-10-26T01:01:00Z">
        <w:r w:rsidRPr="00073577">
          <w:rPr>
            <w:rFonts w:ascii="Courier New" w:hAnsi="Courier New" w:cs="Courier New"/>
            <w:sz w:val="16"/>
            <w:szCs w:val="16"/>
            <w:rPrChange w:id="15199" w:author="Abhishek Deep Nigam" w:date="2015-10-26T01:01:00Z">
              <w:rPr>
                <w:rFonts w:ascii="Courier New" w:hAnsi="Courier New" w:cs="Courier New"/>
              </w:rPr>
            </w:rPrChange>
          </w:rPr>
          <w:t>[4]-&gt;Y(Backtracking)</w:t>
        </w:r>
      </w:ins>
    </w:p>
    <w:p w14:paraId="252EB142" w14:textId="77777777" w:rsidR="00073577" w:rsidRPr="00073577" w:rsidRDefault="00073577" w:rsidP="00073577">
      <w:pPr>
        <w:spacing w:before="0" w:after="0"/>
        <w:rPr>
          <w:ins w:id="15200" w:author="Abhishek Deep Nigam" w:date="2015-10-26T01:01:00Z"/>
          <w:rFonts w:ascii="Courier New" w:hAnsi="Courier New" w:cs="Courier New"/>
          <w:sz w:val="16"/>
          <w:szCs w:val="16"/>
          <w:rPrChange w:id="15201" w:author="Abhishek Deep Nigam" w:date="2015-10-26T01:01:00Z">
            <w:rPr>
              <w:ins w:id="15202" w:author="Abhishek Deep Nigam" w:date="2015-10-26T01:01:00Z"/>
              <w:rFonts w:ascii="Courier New" w:hAnsi="Courier New" w:cs="Courier New"/>
            </w:rPr>
          </w:rPrChange>
        </w:rPr>
      </w:pPr>
      <w:ins w:id="15203" w:author="Abhishek Deep Nigam" w:date="2015-10-26T01:01:00Z">
        <w:r w:rsidRPr="00073577">
          <w:rPr>
            <w:rFonts w:ascii="Courier New" w:hAnsi="Courier New" w:cs="Courier New"/>
            <w:sz w:val="16"/>
            <w:szCs w:val="16"/>
            <w:rPrChange w:id="15204" w:author="Abhishek Deep Nigam" w:date="2015-10-26T01:01:00Z">
              <w:rPr>
                <w:rFonts w:ascii="Courier New" w:hAnsi="Courier New" w:cs="Courier New"/>
              </w:rPr>
            </w:rPrChange>
          </w:rPr>
          <w:t>[1]-&gt;J[2]-&gt;T[3]-&gt;T[4]-&gt;A(Backtracking)</w:t>
        </w:r>
      </w:ins>
    </w:p>
    <w:p w14:paraId="0B52EAF9" w14:textId="77777777" w:rsidR="00073577" w:rsidRPr="00073577" w:rsidRDefault="00073577" w:rsidP="00073577">
      <w:pPr>
        <w:spacing w:before="0" w:after="0"/>
        <w:rPr>
          <w:ins w:id="15205" w:author="Abhishek Deep Nigam" w:date="2015-10-26T01:01:00Z"/>
          <w:rFonts w:ascii="Courier New" w:hAnsi="Courier New" w:cs="Courier New"/>
          <w:sz w:val="16"/>
          <w:szCs w:val="16"/>
          <w:rPrChange w:id="15206" w:author="Abhishek Deep Nigam" w:date="2015-10-26T01:01:00Z">
            <w:rPr>
              <w:ins w:id="15207" w:author="Abhishek Deep Nigam" w:date="2015-10-26T01:01:00Z"/>
              <w:rFonts w:ascii="Courier New" w:hAnsi="Courier New" w:cs="Courier New"/>
            </w:rPr>
          </w:rPrChange>
        </w:rPr>
      </w:pPr>
      <w:ins w:id="15208" w:author="Abhishek Deep Nigam" w:date="2015-10-26T01:01:00Z">
        <w:r w:rsidRPr="00073577">
          <w:rPr>
            <w:rFonts w:ascii="Courier New" w:hAnsi="Courier New" w:cs="Courier New"/>
            <w:sz w:val="16"/>
            <w:szCs w:val="16"/>
            <w:rPrChange w:id="15209" w:author="Abhishek Deep Nigam" w:date="2015-10-26T01:01:00Z">
              <w:rPr>
                <w:rFonts w:ascii="Courier New" w:hAnsi="Courier New" w:cs="Courier New"/>
              </w:rPr>
            </w:rPrChange>
          </w:rPr>
          <w:t>[4]-&gt;N(Backtracking)</w:t>
        </w:r>
      </w:ins>
    </w:p>
    <w:p w14:paraId="070D1C91" w14:textId="77777777" w:rsidR="00073577" w:rsidRPr="00073577" w:rsidRDefault="00073577" w:rsidP="00073577">
      <w:pPr>
        <w:spacing w:before="0" w:after="0"/>
        <w:rPr>
          <w:ins w:id="15210" w:author="Abhishek Deep Nigam" w:date="2015-10-26T01:01:00Z"/>
          <w:rFonts w:ascii="Courier New" w:hAnsi="Courier New" w:cs="Courier New"/>
          <w:sz w:val="16"/>
          <w:szCs w:val="16"/>
          <w:rPrChange w:id="15211" w:author="Abhishek Deep Nigam" w:date="2015-10-26T01:01:00Z">
            <w:rPr>
              <w:ins w:id="15212" w:author="Abhishek Deep Nigam" w:date="2015-10-26T01:01:00Z"/>
              <w:rFonts w:ascii="Courier New" w:hAnsi="Courier New" w:cs="Courier New"/>
            </w:rPr>
          </w:rPrChange>
        </w:rPr>
      </w:pPr>
      <w:ins w:id="15213" w:author="Abhishek Deep Nigam" w:date="2015-10-26T01:01:00Z">
        <w:r w:rsidRPr="00073577">
          <w:rPr>
            <w:rFonts w:ascii="Courier New" w:hAnsi="Courier New" w:cs="Courier New"/>
            <w:sz w:val="16"/>
            <w:szCs w:val="16"/>
            <w:rPrChange w:id="15214" w:author="Abhishek Deep Nigam" w:date="2015-10-26T01:01:00Z">
              <w:rPr>
                <w:rFonts w:ascii="Courier New" w:hAnsi="Courier New" w:cs="Courier New"/>
              </w:rPr>
            </w:rPrChange>
          </w:rPr>
          <w:t>[4]-&gt;O(Backtracking)</w:t>
        </w:r>
      </w:ins>
    </w:p>
    <w:p w14:paraId="1D0D8C71" w14:textId="77777777" w:rsidR="00073577" w:rsidRPr="00073577" w:rsidRDefault="00073577" w:rsidP="00073577">
      <w:pPr>
        <w:spacing w:before="0" w:after="0"/>
        <w:rPr>
          <w:ins w:id="15215" w:author="Abhishek Deep Nigam" w:date="2015-10-26T01:01:00Z"/>
          <w:rFonts w:ascii="Courier New" w:hAnsi="Courier New" w:cs="Courier New"/>
          <w:sz w:val="16"/>
          <w:szCs w:val="16"/>
          <w:rPrChange w:id="15216" w:author="Abhishek Deep Nigam" w:date="2015-10-26T01:01:00Z">
            <w:rPr>
              <w:ins w:id="15217" w:author="Abhishek Deep Nigam" w:date="2015-10-26T01:01:00Z"/>
              <w:rFonts w:ascii="Courier New" w:hAnsi="Courier New" w:cs="Courier New"/>
            </w:rPr>
          </w:rPrChange>
        </w:rPr>
      </w:pPr>
      <w:ins w:id="15218" w:author="Abhishek Deep Nigam" w:date="2015-10-26T01:01:00Z">
        <w:r w:rsidRPr="00073577">
          <w:rPr>
            <w:rFonts w:ascii="Courier New" w:hAnsi="Courier New" w:cs="Courier New"/>
            <w:sz w:val="16"/>
            <w:szCs w:val="16"/>
            <w:rPrChange w:id="15219" w:author="Abhishek Deep Nigam" w:date="2015-10-26T01:01:00Z">
              <w:rPr>
                <w:rFonts w:ascii="Courier New" w:hAnsi="Courier New" w:cs="Courier New"/>
              </w:rPr>
            </w:rPrChange>
          </w:rPr>
          <w:t>[4]-&gt;P(Backtracking)</w:t>
        </w:r>
      </w:ins>
    </w:p>
    <w:p w14:paraId="2BD19382" w14:textId="77777777" w:rsidR="00073577" w:rsidRPr="00073577" w:rsidRDefault="00073577" w:rsidP="00073577">
      <w:pPr>
        <w:spacing w:before="0" w:after="0"/>
        <w:rPr>
          <w:ins w:id="15220" w:author="Abhishek Deep Nigam" w:date="2015-10-26T01:01:00Z"/>
          <w:rFonts w:ascii="Courier New" w:hAnsi="Courier New" w:cs="Courier New"/>
          <w:sz w:val="16"/>
          <w:szCs w:val="16"/>
          <w:rPrChange w:id="15221" w:author="Abhishek Deep Nigam" w:date="2015-10-26T01:01:00Z">
            <w:rPr>
              <w:ins w:id="15222" w:author="Abhishek Deep Nigam" w:date="2015-10-26T01:01:00Z"/>
              <w:rFonts w:ascii="Courier New" w:hAnsi="Courier New" w:cs="Courier New"/>
            </w:rPr>
          </w:rPrChange>
        </w:rPr>
      </w:pPr>
      <w:ins w:id="15223" w:author="Abhishek Deep Nigam" w:date="2015-10-26T01:01:00Z">
        <w:r w:rsidRPr="00073577">
          <w:rPr>
            <w:rFonts w:ascii="Courier New" w:hAnsi="Courier New" w:cs="Courier New"/>
            <w:sz w:val="16"/>
            <w:szCs w:val="16"/>
            <w:rPrChange w:id="15224" w:author="Abhishek Deep Nigam" w:date="2015-10-26T01:01:00Z">
              <w:rPr>
                <w:rFonts w:ascii="Courier New" w:hAnsi="Courier New" w:cs="Courier New"/>
              </w:rPr>
            </w:rPrChange>
          </w:rPr>
          <w:t>[4]-&gt;Q(Backtracking)</w:t>
        </w:r>
      </w:ins>
    </w:p>
    <w:p w14:paraId="2214AE81" w14:textId="77777777" w:rsidR="00073577" w:rsidRPr="00073577" w:rsidRDefault="00073577" w:rsidP="00073577">
      <w:pPr>
        <w:spacing w:before="0" w:after="0"/>
        <w:rPr>
          <w:ins w:id="15225" w:author="Abhishek Deep Nigam" w:date="2015-10-26T01:01:00Z"/>
          <w:rFonts w:ascii="Courier New" w:hAnsi="Courier New" w:cs="Courier New"/>
          <w:sz w:val="16"/>
          <w:szCs w:val="16"/>
          <w:rPrChange w:id="15226" w:author="Abhishek Deep Nigam" w:date="2015-10-26T01:01:00Z">
            <w:rPr>
              <w:ins w:id="15227" w:author="Abhishek Deep Nigam" w:date="2015-10-26T01:01:00Z"/>
              <w:rFonts w:ascii="Courier New" w:hAnsi="Courier New" w:cs="Courier New"/>
            </w:rPr>
          </w:rPrChange>
        </w:rPr>
      </w:pPr>
      <w:ins w:id="15228" w:author="Abhishek Deep Nigam" w:date="2015-10-26T01:01:00Z">
        <w:r w:rsidRPr="00073577">
          <w:rPr>
            <w:rFonts w:ascii="Courier New" w:hAnsi="Courier New" w:cs="Courier New"/>
            <w:sz w:val="16"/>
            <w:szCs w:val="16"/>
            <w:rPrChange w:id="15229" w:author="Abhishek Deep Nigam" w:date="2015-10-26T01:01:00Z">
              <w:rPr>
                <w:rFonts w:ascii="Courier New" w:hAnsi="Courier New" w:cs="Courier New"/>
              </w:rPr>
            </w:rPrChange>
          </w:rPr>
          <w:t>[4]-&gt;S(Backtracking)</w:t>
        </w:r>
      </w:ins>
    </w:p>
    <w:p w14:paraId="0E776142" w14:textId="77777777" w:rsidR="00073577" w:rsidRPr="00073577" w:rsidRDefault="00073577" w:rsidP="00073577">
      <w:pPr>
        <w:spacing w:before="0" w:after="0"/>
        <w:rPr>
          <w:ins w:id="15230" w:author="Abhishek Deep Nigam" w:date="2015-10-26T01:01:00Z"/>
          <w:rFonts w:ascii="Courier New" w:hAnsi="Courier New" w:cs="Courier New"/>
          <w:sz w:val="16"/>
          <w:szCs w:val="16"/>
          <w:rPrChange w:id="15231" w:author="Abhishek Deep Nigam" w:date="2015-10-26T01:01:00Z">
            <w:rPr>
              <w:ins w:id="15232" w:author="Abhishek Deep Nigam" w:date="2015-10-26T01:01:00Z"/>
              <w:rFonts w:ascii="Courier New" w:hAnsi="Courier New" w:cs="Courier New"/>
            </w:rPr>
          </w:rPrChange>
        </w:rPr>
      </w:pPr>
      <w:ins w:id="15233" w:author="Abhishek Deep Nigam" w:date="2015-10-26T01:01:00Z">
        <w:r w:rsidRPr="00073577">
          <w:rPr>
            <w:rFonts w:ascii="Courier New" w:hAnsi="Courier New" w:cs="Courier New"/>
            <w:sz w:val="16"/>
            <w:szCs w:val="16"/>
            <w:rPrChange w:id="15234" w:author="Abhishek Deep Nigam" w:date="2015-10-26T01:01:00Z">
              <w:rPr>
                <w:rFonts w:ascii="Courier New" w:hAnsi="Courier New" w:cs="Courier New"/>
              </w:rPr>
            </w:rPrChange>
          </w:rPr>
          <w:t>[4]-&gt;Y(Backtracking)</w:t>
        </w:r>
      </w:ins>
    </w:p>
    <w:p w14:paraId="14DAE504" w14:textId="77777777" w:rsidR="00073577" w:rsidRPr="00073577" w:rsidRDefault="00073577" w:rsidP="00073577">
      <w:pPr>
        <w:spacing w:before="0" w:after="0"/>
        <w:rPr>
          <w:ins w:id="15235" w:author="Abhishek Deep Nigam" w:date="2015-10-26T01:01:00Z"/>
          <w:rFonts w:ascii="Courier New" w:hAnsi="Courier New" w:cs="Courier New"/>
          <w:sz w:val="16"/>
          <w:szCs w:val="16"/>
          <w:rPrChange w:id="15236" w:author="Abhishek Deep Nigam" w:date="2015-10-26T01:01:00Z">
            <w:rPr>
              <w:ins w:id="15237" w:author="Abhishek Deep Nigam" w:date="2015-10-26T01:01:00Z"/>
              <w:rFonts w:ascii="Courier New" w:hAnsi="Courier New" w:cs="Courier New"/>
            </w:rPr>
          </w:rPrChange>
        </w:rPr>
      </w:pPr>
      <w:ins w:id="15238" w:author="Abhishek Deep Nigam" w:date="2015-10-26T01:01:00Z">
        <w:r w:rsidRPr="00073577">
          <w:rPr>
            <w:rFonts w:ascii="Courier New" w:hAnsi="Courier New" w:cs="Courier New"/>
            <w:sz w:val="16"/>
            <w:szCs w:val="16"/>
            <w:rPrChange w:id="15239" w:author="Abhishek Deep Nigam" w:date="2015-10-26T01:01:00Z">
              <w:rPr>
                <w:rFonts w:ascii="Courier New" w:hAnsi="Courier New" w:cs="Courier New"/>
              </w:rPr>
            </w:rPrChange>
          </w:rPr>
          <w:t>[1]-&gt;M[2]-&gt;T[3]-&gt;T[4]-&gt;A(Backtracking)</w:t>
        </w:r>
      </w:ins>
    </w:p>
    <w:p w14:paraId="2C907B3C" w14:textId="77777777" w:rsidR="00073577" w:rsidRPr="00073577" w:rsidRDefault="00073577" w:rsidP="00073577">
      <w:pPr>
        <w:spacing w:before="0" w:after="0"/>
        <w:rPr>
          <w:ins w:id="15240" w:author="Abhishek Deep Nigam" w:date="2015-10-26T01:01:00Z"/>
          <w:rFonts w:ascii="Courier New" w:hAnsi="Courier New" w:cs="Courier New"/>
          <w:sz w:val="16"/>
          <w:szCs w:val="16"/>
          <w:rPrChange w:id="15241" w:author="Abhishek Deep Nigam" w:date="2015-10-26T01:01:00Z">
            <w:rPr>
              <w:ins w:id="15242" w:author="Abhishek Deep Nigam" w:date="2015-10-26T01:01:00Z"/>
              <w:rFonts w:ascii="Courier New" w:hAnsi="Courier New" w:cs="Courier New"/>
            </w:rPr>
          </w:rPrChange>
        </w:rPr>
      </w:pPr>
      <w:ins w:id="15243" w:author="Abhishek Deep Nigam" w:date="2015-10-26T01:01:00Z">
        <w:r w:rsidRPr="00073577">
          <w:rPr>
            <w:rFonts w:ascii="Courier New" w:hAnsi="Courier New" w:cs="Courier New"/>
            <w:sz w:val="16"/>
            <w:szCs w:val="16"/>
            <w:rPrChange w:id="15244" w:author="Abhishek Deep Nigam" w:date="2015-10-26T01:01:00Z">
              <w:rPr>
                <w:rFonts w:ascii="Courier New" w:hAnsi="Courier New" w:cs="Courier New"/>
              </w:rPr>
            </w:rPrChange>
          </w:rPr>
          <w:t>[4]-&gt;N(Backtracking)</w:t>
        </w:r>
      </w:ins>
    </w:p>
    <w:p w14:paraId="3DD469CA" w14:textId="77777777" w:rsidR="00073577" w:rsidRPr="00073577" w:rsidRDefault="00073577" w:rsidP="00073577">
      <w:pPr>
        <w:spacing w:before="0" w:after="0"/>
        <w:rPr>
          <w:ins w:id="15245" w:author="Abhishek Deep Nigam" w:date="2015-10-26T01:01:00Z"/>
          <w:rFonts w:ascii="Courier New" w:hAnsi="Courier New" w:cs="Courier New"/>
          <w:sz w:val="16"/>
          <w:szCs w:val="16"/>
          <w:rPrChange w:id="15246" w:author="Abhishek Deep Nigam" w:date="2015-10-26T01:01:00Z">
            <w:rPr>
              <w:ins w:id="15247" w:author="Abhishek Deep Nigam" w:date="2015-10-26T01:01:00Z"/>
              <w:rFonts w:ascii="Courier New" w:hAnsi="Courier New" w:cs="Courier New"/>
            </w:rPr>
          </w:rPrChange>
        </w:rPr>
      </w:pPr>
      <w:ins w:id="15248" w:author="Abhishek Deep Nigam" w:date="2015-10-26T01:01:00Z">
        <w:r w:rsidRPr="00073577">
          <w:rPr>
            <w:rFonts w:ascii="Courier New" w:hAnsi="Courier New" w:cs="Courier New"/>
            <w:sz w:val="16"/>
            <w:szCs w:val="16"/>
            <w:rPrChange w:id="15249" w:author="Abhishek Deep Nigam" w:date="2015-10-26T01:01:00Z">
              <w:rPr>
                <w:rFonts w:ascii="Courier New" w:hAnsi="Courier New" w:cs="Courier New"/>
              </w:rPr>
            </w:rPrChange>
          </w:rPr>
          <w:t>[4]-&gt;O(Backtracking)</w:t>
        </w:r>
      </w:ins>
    </w:p>
    <w:p w14:paraId="18EB3EAE" w14:textId="77777777" w:rsidR="00073577" w:rsidRPr="00073577" w:rsidRDefault="00073577" w:rsidP="00073577">
      <w:pPr>
        <w:spacing w:before="0" w:after="0"/>
        <w:rPr>
          <w:ins w:id="15250" w:author="Abhishek Deep Nigam" w:date="2015-10-26T01:01:00Z"/>
          <w:rFonts w:ascii="Courier New" w:hAnsi="Courier New" w:cs="Courier New"/>
          <w:sz w:val="16"/>
          <w:szCs w:val="16"/>
          <w:rPrChange w:id="15251" w:author="Abhishek Deep Nigam" w:date="2015-10-26T01:01:00Z">
            <w:rPr>
              <w:ins w:id="15252" w:author="Abhishek Deep Nigam" w:date="2015-10-26T01:01:00Z"/>
              <w:rFonts w:ascii="Courier New" w:hAnsi="Courier New" w:cs="Courier New"/>
            </w:rPr>
          </w:rPrChange>
        </w:rPr>
      </w:pPr>
      <w:ins w:id="15253" w:author="Abhishek Deep Nigam" w:date="2015-10-26T01:01:00Z">
        <w:r w:rsidRPr="00073577">
          <w:rPr>
            <w:rFonts w:ascii="Courier New" w:hAnsi="Courier New" w:cs="Courier New"/>
            <w:sz w:val="16"/>
            <w:szCs w:val="16"/>
            <w:rPrChange w:id="15254" w:author="Abhishek Deep Nigam" w:date="2015-10-26T01:01:00Z">
              <w:rPr>
                <w:rFonts w:ascii="Courier New" w:hAnsi="Courier New" w:cs="Courier New"/>
              </w:rPr>
            </w:rPrChange>
          </w:rPr>
          <w:t>[4]-&gt;P(Backtracking)</w:t>
        </w:r>
      </w:ins>
    </w:p>
    <w:p w14:paraId="13D059F4" w14:textId="77777777" w:rsidR="00073577" w:rsidRPr="00073577" w:rsidRDefault="00073577" w:rsidP="00073577">
      <w:pPr>
        <w:spacing w:before="0" w:after="0"/>
        <w:rPr>
          <w:ins w:id="15255" w:author="Abhishek Deep Nigam" w:date="2015-10-26T01:01:00Z"/>
          <w:rFonts w:ascii="Courier New" w:hAnsi="Courier New" w:cs="Courier New"/>
          <w:sz w:val="16"/>
          <w:szCs w:val="16"/>
          <w:rPrChange w:id="15256" w:author="Abhishek Deep Nigam" w:date="2015-10-26T01:01:00Z">
            <w:rPr>
              <w:ins w:id="15257" w:author="Abhishek Deep Nigam" w:date="2015-10-26T01:01:00Z"/>
              <w:rFonts w:ascii="Courier New" w:hAnsi="Courier New" w:cs="Courier New"/>
            </w:rPr>
          </w:rPrChange>
        </w:rPr>
      </w:pPr>
      <w:ins w:id="15258" w:author="Abhishek Deep Nigam" w:date="2015-10-26T01:01:00Z">
        <w:r w:rsidRPr="00073577">
          <w:rPr>
            <w:rFonts w:ascii="Courier New" w:hAnsi="Courier New" w:cs="Courier New"/>
            <w:sz w:val="16"/>
            <w:szCs w:val="16"/>
            <w:rPrChange w:id="15259" w:author="Abhishek Deep Nigam" w:date="2015-10-26T01:01:00Z">
              <w:rPr>
                <w:rFonts w:ascii="Courier New" w:hAnsi="Courier New" w:cs="Courier New"/>
              </w:rPr>
            </w:rPrChange>
          </w:rPr>
          <w:t>[4]-&gt;Q(Backtracking)</w:t>
        </w:r>
      </w:ins>
    </w:p>
    <w:p w14:paraId="3B1796B8" w14:textId="77777777" w:rsidR="00073577" w:rsidRPr="00073577" w:rsidRDefault="00073577" w:rsidP="00073577">
      <w:pPr>
        <w:spacing w:before="0" w:after="0"/>
        <w:rPr>
          <w:ins w:id="15260" w:author="Abhishek Deep Nigam" w:date="2015-10-26T01:01:00Z"/>
          <w:rFonts w:ascii="Courier New" w:hAnsi="Courier New" w:cs="Courier New"/>
          <w:sz w:val="16"/>
          <w:szCs w:val="16"/>
          <w:rPrChange w:id="15261" w:author="Abhishek Deep Nigam" w:date="2015-10-26T01:01:00Z">
            <w:rPr>
              <w:ins w:id="15262" w:author="Abhishek Deep Nigam" w:date="2015-10-26T01:01:00Z"/>
              <w:rFonts w:ascii="Courier New" w:hAnsi="Courier New" w:cs="Courier New"/>
            </w:rPr>
          </w:rPrChange>
        </w:rPr>
      </w:pPr>
      <w:ins w:id="15263" w:author="Abhishek Deep Nigam" w:date="2015-10-26T01:01:00Z">
        <w:r w:rsidRPr="00073577">
          <w:rPr>
            <w:rFonts w:ascii="Courier New" w:hAnsi="Courier New" w:cs="Courier New"/>
            <w:sz w:val="16"/>
            <w:szCs w:val="16"/>
            <w:rPrChange w:id="15264" w:author="Abhishek Deep Nigam" w:date="2015-10-26T01:01:00Z">
              <w:rPr>
                <w:rFonts w:ascii="Courier New" w:hAnsi="Courier New" w:cs="Courier New"/>
              </w:rPr>
            </w:rPrChange>
          </w:rPr>
          <w:t>[4]-&gt;S(Backtracking)</w:t>
        </w:r>
      </w:ins>
    </w:p>
    <w:p w14:paraId="12FDE9B6" w14:textId="77777777" w:rsidR="00073577" w:rsidRPr="00073577" w:rsidRDefault="00073577" w:rsidP="00073577">
      <w:pPr>
        <w:spacing w:before="0" w:after="0"/>
        <w:rPr>
          <w:ins w:id="15265" w:author="Abhishek Deep Nigam" w:date="2015-10-26T01:01:00Z"/>
          <w:rFonts w:ascii="Courier New" w:hAnsi="Courier New" w:cs="Courier New"/>
          <w:sz w:val="16"/>
          <w:szCs w:val="16"/>
          <w:rPrChange w:id="15266" w:author="Abhishek Deep Nigam" w:date="2015-10-26T01:01:00Z">
            <w:rPr>
              <w:ins w:id="15267" w:author="Abhishek Deep Nigam" w:date="2015-10-26T01:01:00Z"/>
              <w:rFonts w:ascii="Courier New" w:hAnsi="Courier New" w:cs="Courier New"/>
            </w:rPr>
          </w:rPrChange>
        </w:rPr>
      </w:pPr>
      <w:ins w:id="15268" w:author="Abhishek Deep Nigam" w:date="2015-10-26T01:01:00Z">
        <w:r w:rsidRPr="00073577">
          <w:rPr>
            <w:rFonts w:ascii="Courier New" w:hAnsi="Courier New" w:cs="Courier New"/>
            <w:sz w:val="16"/>
            <w:szCs w:val="16"/>
            <w:rPrChange w:id="15269" w:author="Abhishek Deep Nigam" w:date="2015-10-26T01:01:00Z">
              <w:rPr>
                <w:rFonts w:ascii="Courier New" w:hAnsi="Courier New" w:cs="Courier New"/>
              </w:rPr>
            </w:rPrChange>
          </w:rPr>
          <w:t>[4]-&gt;Y(Backtracking)</w:t>
        </w:r>
      </w:ins>
    </w:p>
    <w:p w14:paraId="31FBAEEE" w14:textId="77777777" w:rsidR="00073577" w:rsidRPr="00073577" w:rsidRDefault="00073577" w:rsidP="00073577">
      <w:pPr>
        <w:spacing w:before="0" w:after="0"/>
        <w:rPr>
          <w:ins w:id="15270" w:author="Abhishek Deep Nigam" w:date="2015-10-26T01:01:00Z"/>
          <w:rFonts w:ascii="Courier New" w:hAnsi="Courier New" w:cs="Courier New"/>
          <w:sz w:val="16"/>
          <w:szCs w:val="16"/>
          <w:rPrChange w:id="15271" w:author="Abhishek Deep Nigam" w:date="2015-10-26T01:01:00Z">
            <w:rPr>
              <w:ins w:id="15272" w:author="Abhishek Deep Nigam" w:date="2015-10-26T01:01:00Z"/>
              <w:rFonts w:ascii="Courier New" w:hAnsi="Courier New" w:cs="Courier New"/>
            </w:rPr>
          </w:rPrChange>
        </w:rPr>
      </w:pPr>
      <w:ins w:id="15273" w:author="Abhishek Deep Nigam" w:date="2015-10-26T01:01:00Z">
        <w:r w:rsidRPr="00073577">
          <w:rPr>
            <w:rFonts w:ascii="Courier New" w:hAnsi="Courier New" w:cs="Courier New"/>
            <w:sz w:val="16"/>
            <w:szCs w:val="16"/>
            <w:rPrChange w:id="15274" w:author="Abhishek Deep Nigam" w:date="2015-10-26T01:01:00Z">
              <w:rPr>
                <w:rFonts w:ascii="Courier New" w:hAnsi="Courier New" w:cs="Courier New"/>
              </w:rPr>
            </w:rPrChange>
          </w:rPr>
          <w:t>[1]-&gt;O[2]-&gt;T[3]-&gt;T[4]-&gt;A(Backtracking)</w:t>
        </w:r>
      </w:ins>
    </w:p>
    <w:p w14:paraId="1F72A2B3" w14:textId="77777777" w:rsidR="00073577" w:rsidRPr="00073577" w:rsidRDefault="00073577" w:rsidP="00073577">
      <w:pPr>
        <w:spacing w:before="0" w:after="0"/>
        <w:rPr>
          <w:ins w:id="15275" w:author="Abhishek Deep Nigam" w:date="2015-10-26T01:01:00Z"/>
          <w:rFonts w:ascii="Courier New" w:hAnsi="Courier New" w:cs="Courier New"/>
          <w:sz w:val="16"/>
          <w:szCs w:val="16"/>
          <w:rPrChange w:id="15276" w:author="Abhishek Deep Nigam" w:date="2015-10-26T01:01:00Z">
            <w:rPr>
              <w:ins w:id="15277" w:author="Abhishek Deep Nigam" w:date="2015-10-26T01:01:00Z"/>
              <w:rFonts w:ascii="Courier New" w:hAnsi="Courier New" w:cs="Courier New"/>
            </w:rPr>
          </w:rPrChange>
        </w:rPr>
      </w:pPr>
      <w:ins w:id="15278" w:author="Abhishek Deep Nigam" w:date="2015-10-26T01:01:00Z">
        <w:r w:rsidRPr="00073577">
          <w:rPr>
            <w:rFonts w:ascii="Courier New" w:hAnsi="Courier New" w:cs="Courier New"/>
            <w:sz w:val="16"/>
            <w:szCs w:val="16"/>
            <w:rPrChange w:id="15279" w:author="Abhishek Deep Nigam" w:date="2015-10-26T01:01:00Z">
              <w:rPr>
                <w:rFonts w:ascii="Courier New" w:hAnsi="Courier New" w:cs="Courier New"/>
              </w:rPr>
            </w:rPrChange>
          </w:rPr>
          <w:t>[4]-&gt;N(Backtracking)</w:t>
        </w:r>
      </w:ins>
    </w:p>
    <w:p w14:paraId="0BD87663" w14:textId="77777777" w:rsidR="00073577" w:rsidRPr="00073577" w:rsidRDefault="00073577" w:rsidP="00073577">
      <w:pPr>
        <w:spacing w:before="0" w:after="0"/>
        <w:rPr>
          <w:ins w:id="15280" w:author="Abhishek Deep Nigam" w:date="2015-10-26T01:01:00Z"/>
          <w:rFonts w:ascii="Courier New" w:hAnsi="Courier New" w:cs="Courier New"/>
          <w:sz w:val="16"/>
          <w:szCs w:val="16"/>
          <w:rPrChange w:id="15281" w:author="Abhishek Deep Nigam" w:date="2015-10-26T01:01:00Z">
            <w:rPr>
              <w:ins w:id="15282" w:author="Abhishek Deep Nigam" w:date="2015-10-26T01:01:00Z"/>
              <w:rFonts w:ascii="Courier New" w:hAnsi="Courier New" w:cs="Courier New"/>
            </w:rPr>
          </w:rPrChange>
        </w:rPr>
      </w:pPr>
      <w:ins w:id="15283" w:author="Abhishek Deep Nigam" w:date="2015-10-26T01:01:00Z">
        <w:r w:rsidRPr="00073577">
          <w:rPr>
            <w:rFonts w:ascii="Courier New" w:hAnsi="Courier New" w:cs="Courier New"/>
            <w:sz w:val="16"/>
            <w:szCs w:val="16"/>
            <w:rPrChange w:id="15284" w:author="Abhishek Deep Nigam" w:date="2015-10-26T01:01:00Z">
              <w:rPr>
                <w:rFonts w:ascii="Courier New" w:hAnsi="Courier New" w:cs="Courier New"/>
              </w:rPr>
            </w:rPrChange>
          </w:rPr>
          <w:t>[4]-&gt;O(Backtracking)</w:t>
        </w:r>
      </w:ins>
    </w:p>
    <w:p w14:paraId="0A4260C7" w14:textId="77777777" w:rsidR="00073577" w:rsidRPr="00073577" w:rsidRDefault="00073577" w:rsidP="00073577">
      <w:pPr>
        <w:spacing w:before="0" w:after="0"/>
        <w:rPr>
          <w:ins w:id="15285" w:author="Abhishek Deep Nigam" w:date="2015-10-26T01:01:00Z"/>
          <w:rFonts w:ascii="Courier New" w:hAnsi="Courier New" w:cs="Courier New"/>
          <w:sz w:val="16"/>
          <w:szCs w:val="16"/>
          <w:rPrChange w:id="15286" w:author="Abhishek Deep Nigam" w:date="2015-10-26T01:01:00Z">
            <w:rPr>
              <w:ins w:id="15287" w:author="Abhishek Deep Nigam" w:date="2015-10-26T01:01:00Z"/>
              <w:rFonts w:ascii="Courier New" w:hAnsi="Courier New" w:cs="Courier New"/>
            </w:rPr>
          </w:rPrChange>
        </w:rPr>
      </w:pPr>
      <w:ins w:id="15288" w:author="Abhishek Deep Nigam" w:date="2015-10-26T01:01:00Z">
        <w:r w:rsidRPr="00073577">
          <w:rPr>
            <w:rFonts w:ascii="Courier New" w:hAnsi="Courier New" w:cs="Courier New"/>
            <w:sz w:val="16"/>
            <w:szCs w:val="16"/>
            <w:rPrChange w:id="15289" w:author="Abhishek Deep Nigam" w:date="2015-10-26T01:01:00Z">
              <w:rPr>
                <w:rFonts w:ascii="Courier New" w:hAnsi="Courier New" w:cs="Courier New"/>
              </w:rPr>
            </w:rPrChange>
          </w:rPr>
          <w:t>[4]-&gt;P(Backtracking)</w:t>
        </w:r>
      </w:ins>
    </w:p>
    <w:p w14:paraId="2F87573C" w14:textId="77777777" w:rsidR="00073577" w:rsidRPr="00073577" w:rsidRDefault="00073577" w:rsidP="00073577">
      <w:pPr>
        <w:spacing w:before="0" w:after="0"/>
        <w:rPr>
          <w:ins w:id="15290" w:author="Abhishek Deep Nigam" w:date="2015-10-26T01:01:00Z"/>
          <w:rFonts w:ascii="Courier New" w:hAnsi="Courier New" w:cs="Courier New"/>
          <w:sz w:val="16"/>
          <w:szCs w:val="16"/>
          <w:rPrChange w:id="15291" w:author="Abhishek Deep Nigam" w:date="2015-10-26T01:01:00Z">
            <w:rPr>
              <w:ins w:id="15292" w:author="Abhishek Deep Nigam" w:date="2015-10-26T01:01:00Z"/>
              <w:rFonts w:ascii="Courier New" w:hAnsi="Courier New" w:cs="Courier New"/>
            </w:rPr>
          </w:rPrChange>
        </w:rPr>
      </w:pPr>
      <w:ins w:id="15293" w:author="Abhishek Deep Nigam" w:date="2015-10-26T01:01:00Z">
        <w:r w:rsidRPr="00073577">
          <w:rPr>
            <w:rFonts w:ascii="Courier New" w:hAnsi="Courier New" w:cs="Courier New"/>
            <w:sz w:val="16"/>
            <w:szCs w:val="16"/>
            <w:rPrChange w:id="15294" w:author="Abhishek Deep Nigam" w:date="2015-10-26T01:01:00Z">
              <w:rPr>
                <w:rFonts w:ascii="Courier New" w:hAnsi="Courier New" w:cs="Courier New"/>
              </w:rPr>
            </w:rPrChange>
          </w:rPr>
          <w:t>[4]-&gt;Q(Backtracking)</w:t>
        </w:r>
      </w:ins>
    </w:p>
    <w:p w14:paraId="762A6153" w14:textId="77777777" w:rsidR="00073577" w:rsidRPr="00073577" w:rsidRDefault="00073577" w:rsidP="00073577">
      <w:pPr>
        <w:spacing w:before="0" w:after="0"/>
        <w:rPr>
          <w:ins w:id="15295" w:author="Abhishek Deep Nigam" w:date="2015-10-26T01:01:00Z"/>
          <w:rFonts w:ascii="Courier New" w:hAnsi="Courier New" w:cs="Courier New"/>
          <w:sz w:val="16"/>
          <w:szCs w:val="16"/>
          <w:rPrChange w:id="15296" w:author="Abhishek Deep Nigam" w:date="2015-10-26T01:01:00Z">
            <w:rPr>
              <w:ins w:id="15297" w:author="Abhishek Deep Nigam" w:date="2015-10-26T01:01:00Z"/>
              <w:rFonts w:ascii="Courier New" w:hAnsi="Courier New" w:cs="Courier New"/>
            </w:rPr>
          </w:rPrChange>
        </w:rPr>
      </w:pPr>
      <w:ins w:id="15298" w:author="Abhishek Deep Nigam" w:date="2015-10-26T01:01:00Z">
        <w:r w:rsidRPr="00073577">
          <w:rPr>
            <w:rFonts w:ascii="Courier New" w:hAnsi="Courier New" w:cs="Courier New"/>
            <w:sz w:val="16"/>
            <w:szCs w:val="16"/>
            <w:rPrChange w:id="15299" w:author="Abhishek Deep Nigam" w:date="2015-10-26T01:01:00Z">
              <w:rPr>
                <w:rFonts w:ascii="Courier New" w:hAnsi="Courier New" w:cs="Courier New"/>
              </w:rPr>
            </w:rPrChange>
          </w:rPr>
          <w:t>[4]-&gt;S(Backtracking)</w:t>
        </w:r>
      </w:ins>
    </w:p>
    <w:p w14:paraId="52E4A6C3" w14:textId="77777777" w:rsidR="00073577" w:rsidRPr="00073577" w:rsidRDefault="00073577" w:rsidP="00073577">
      <w:pPr>
        <w:spacing w:before="0" w:after="0"/>
        <w:rPr>
          <w:ins w:id="15300" w:author="Abhishek Deep Nigam" w:date="2015-10-26T01:01:00Z"/>
          <w:rFonts w:ascii="Courier New" w:hAnsi="Courier New" w:cs="Courier New"/>
          <w:sz w:val="16"/>
          <w:szCs w:val="16"/>
          <w:rPrChange w:id="15301" w:author="Abhishek Deep Nigam" w:date="2015-10-26T01:01:00Z">
            <w:rPr>
              <w:ins w:id="15302" w:author="Abhishek Deep Nigam" w:date="2015-10-26T01:01:00Z"/>
              <w:rFonts w:ascii="Courier New" w:hAnsi="Courier New" w:cs="Courier New"/>
            </w:rPr>
          </w:rPrChange>
        </w:rPr>
      </w:pPr>
      <w:ins w:id="15303" w:author="Abhishek Deep Nigam" w:date="2015-10-26T01:01:00Z">
        <w:r w:rsidRPr="00073577">
          <w:rPr>
            <w:rFonts w:ascii="Courier New" w:hAnsi="Courier New" w:cs="Courier New"/>
            <w:sz w:val="16"/>
            <w:szCs w:val="16"/>
            <w:rPrChange w:id="15304" w:author="Abhishek Deep Nigam" w:date="2015-10-26T01:01:00Z">
              <w:rPr>
                <w:rFonts w:ascii="Courier New" w:hAnsi="Courier New" w:cs="Courier New"/>
              </w:rPr>
            </w:rPrChange>
          </w:rPr>
          <w:t>[4]-&gt;Y(Backtracking)</w:t>
        </w:r>
      </w:ins>
    </w:p>
    <w:p w14:paraId="28DE5930" w14:textId="77777777" w:rsidR="00073577" w:rsidRPr="00073577" w:rsidRDefault="00073577" w:rsidP="00073577">
      <w:pPr>
        <w:spacing w:before="0" w:after="0"/>
        <w:rPr>
          <w:ins w:id="15305" w:author="Abhishek Deep Nigam" w:date="2015-10-26T01:01:00Z"/>
          <w:rFonts w:ascii="Courier New" w:hAnsi="Courier New" w:cs="Courier New"/>
          <w:sz w:val="16"/>
          <w:szCs w:val="16"/>
          <w:rPrChange w:id="15306" w:author="Abhishek Deep Nigam" w:date="2015-10-26T01:01:00Z">
            <w:rPr>
              <w:ins w:id="15307" w:author="Abhishek Deep Nigam" w:date="2015-10-26T01:01:00Z"/>
              <w:rFonts w:ascii="Courier New" w:hAnsi="Courier New" w:cs="Courier New"/>
            </w:rPr>
          </w:rPrChange>
        </w:rPr>
      </w:pPr>
      <w:ins w:id="15308" w:author="Abhishek Deep Nigam" w:date="2015-10-26T01:01:00Z">
        <w:r w:rsidRPr="00073577">
          <w:rPr>
            <w:rFonts w:ascii="Courier New" w:hAnsi="Courier New" w:cs="Courier New"/>
            <w:sz w:val="16"/>
            <w:szCs w:val="16"/>
            <w:rPrChange w:id="15309" w:author="Abhishek Deep Nigam" w:date="2015-10-26T01:01:00Z">
              <w:rPr>
                <w:rFonts w:ascii="Courier New" w:hAnsi="Courier New" w:cs="Courier New"/>
              </w:rPr>
            </w:rPrChange>
          </w:rPr>
          <w:t>[1]-&gt;P[2]-&gt;T[3]-&gt;T[4]-&gt;A(Backtracking)</w:t>
        </w:r>
      </w:ins>
    </w:p>
    <w:p w14:paraId="751051D0" w14:textId="77777777" w:rsidR="00073577" w:rsidRPr="00073577" w:rsidRDefault="00073577" w:rsidP="00073577">
      <w:pPr>
        <w:spacing w:before="0" w:after="0"/>
        <w:rPr>
          <w:ins w:id="15310" w:author="Abhishek Deep Nigam" w:date="2015-10-26T01:01:00Z"/>
          <w:rFonts w:ascii="Courier New" w:hAnsi="Courier New" w:cs="Courier New"/>
          <w:sz w:val="16"/>
          <w:szCs w:val="16"/>
          <w:rPrChange w:id="15311" w:author="Abhishek Deep Nigam" w:date="2015-10-26T01:01:00Z">
            <w:rPr>
              <w:ins w:id="15312" w:author="Abhishek Deep Nigam" w:date="2015-10-26T01:01:00Z"/>
              <w:rFonts w:ascii="Courier New" w:hAnsi="Courier New" w:cs="Courier New"/>
            </w:rPr>
          </w:rPrChange>
        </w:rPr>
      </w:pPr>
      <w:ins w:id="15313" w:author="Abhishek Deep Nigam" w:date="2015-10-26T01:01:00Z">
        <w:r w:rsidRPr="00073577">
          <w:rPr>
            <w:rFonts w:ascii="Courier New" w:hAnsi="Courier New" w:cs="Courier New"/>
            <w:sz w:val="16"/>
            <w:szCs w:val="16"/>
            <w:rPrChange w:id="15314" w:author="Abhishek Deep Nigam" w:date="2015-10-26T01:01:00Z">
              <w:rPr>
                <w:rFonts w:ascii="Courier New" w:hAnsi="Courier New" w:cs="Courier New"/>
              </w:rPr>
            </w:rPrChange>
          </w:rPr>
          <w:t>[4]-&gt;N(Backtracking)</w:t>
        </w:r>
      </w:ins>
    </w:p>
    <w:p w14:paraId="0E1F8E6E" w14:textId="77777777" w:rsidR="00073577" w:rsidRPr="00073577" w:rsidRDefault="00073577" w:rsidP="00073577">
      <w:pPr>
        <w:spacing w:before="0" w:after="0"/>
        <w:rPr>
          <w:ins w:id="15315" w:author="Abhishek Deep Nigam" w:date="2015-10-26T01:01:00Z"/>
          <w:rFonts w:ascii="Courier New" w:hAnsi="Courier New" w:cs="Courier New"/>
          <w:sz w:val="16"/>
          <w:szCs w:val="16"/>
          <w:rPrChange w:id="15316" w:author="Abhishek Deep Nigam" w:date="2015-10-26T01:01:00Z">
            <w:rPr>
              <w:ins w:id="15317" w:author="Abhishek Deep Nigam" w:date="2015-10-26T01:01:00Z"/>
              <w:rFonts w:ascii="Courier New" w:hAnsi="Courier New" w:cs="Courier New"/>
            </w:rPr>
          </w:rPrChange>
        </w:rPr>
      </w:pPr>
      <w:ins w:id="15318" w:author="Abhishek Deep Nigam" w:date="2015-10-26T01:01:00Z">
        <w:r w:rsidRPr="00073577">
          <w:rPr>
            <w:rFonts w:ascii="Courier New" w:hAnsi="Courier New" w:cs="Courier New"/>
            <w:sz w:val="16"/>
            <w:szCs w:val="16"/>
            <w:rPrChange w:id="15319" w:author="Abhishek Deep Nigam" w:date="2015-10-26T01:01:00Z">
              <w:rPr>
                <w:rFonts w:ascii="Courier New" w:hAnsi="Courier New" w:cs="Courier New"/>
              </w:rPr>
            </w:rPrChange>
          </w:rPr>
          <w:t>[4]-&gt;O(Backtracking)</w:t>
        </w:r>
      </w:ins>
    </w:p>
    <w:p w14:paraId="6BA7BACB" w14:textId="77777777" w:rsidR="00073577" w:rsidRPr="00073577" w:rsidRDefault="00073577" w:rsidP="00073577">
      <w:pPr>
        <w:spacing w:before="0" w:after="0"/>
        <w:rPr>
          <w:ins w:id="15320" w:author="Abhishek Deep Nigam" w:date="2015-10-26T01:01:00Z"/>
          <w:rFonts w:ascii="Courier New" w:hAnsi="Courier New" w:cs="Courier New"/>
          <w:sz w:val="16"/>
          <w:szCs w:val="16"/>
          <w:rPrChange w:id="15321" w:author="Abhishek Deep Nigam" w:date="2015-10-26T01:01:00Z">
            <w:rPr>
              <w:ins w:id="15322" w:author="Abhishek Deep Nigam" w:date="2015-10-26T01:01:00Z"/>
              <w:rFonts w:ascii="Courier New" w:hAnsi="Courier New" w:cs="Courier New"/>
            </w:rPr>
          </w:rPrChange>
        </w:rPr>
      </w:pPr>
      <w:ins w:id="15323" w:author="Abhishek Deep Nigam" w:date="2015-10-26T01:01:00Z">
        <w:r w:rsidRPr="00073577">
          <w:rPr>
            <w:rFonts w:ascii="Courier New" w:hAnsi="Courier New" w:cs="Courier New"/>
            <w:sz w:val="16"/>
            <w:szCs w:val="16"/>
            <w:rPrChange w:id="15324" w:author="Abhishek Deep Nigam" w:date="2015-10-26T01:01:00Z">
              <w:rPr>
                <w:rFonts w:ascii="Courier New" w:hAnsi="Courier New" w:cs="Courier New"/>
              </w:rPr>
            </w:rPrChange>
          </w:rPr>
          <w:t>[4]-&gt;P(Backtracking)</w:t>
        </w:r>
      </w:ins>
    </w:p>
    <w:p w14:paraId="1CB5FDBA" w14:textId="77777777" w:rsidR="00073577" w:rsidRPr="00073577" w:rsidRDefault="00073577" w:rsidP="00073577">
      <w:pPr>
        <w:spacing w:before="0" w:after="0"/>
        <w:rPr>
          <w:ins w:id="15325" w:author="Abhishek Deep Nigam" w:date="2015-10-26T01:01:00Z"/>
          <w:rFonts w:ascii="Courier New" w:hAnsi="Courier New" w:cs="Courier New"/>
          <w:sz w:val="16"/>
          <w:szCs w:val="16"/>
          <w:rPrChange w:id="15326" w:author="Abhishek Deep Nigam" w:date="2015-10-26T01:01:00Z">
            <w:rPr>
              <w:ins w:id="15327" w:author="Abhishek Deep Nigam" w:date="2015-10-26T01:01:00Z"/>
              <w:rFonts w:ascii="Courier New" w:hAnsi="Courier New" w:cs="Courier New"/>
            </w:rPr>
          </w:rPrChange>
        </w:rPr>
      </w:pPr>
      <w:ins w:id="15328" w:author="Abhishek Deep Nigam" w:date="2015-10-26T01:01:00Z">
        <w:r w:rsidRPr="00073577">
          <w:rPr>
            <w:rFonts w:ascii="Courier New" w:hAnsi="Courier New" w:cs="Courier New"/>
            <w:sz w:val="16"/>
            <w:szCs w:val="16"/>
            <w:rPrChange w:id="15329" w:author="Abhishek Deep Nigam" w:date="2015-10-26T01:01:00Z">
              <w:rPr>
                <w:rFonts w:ascii="Courier New" w:hAnsi="Courier New" w:cs="Courier New"/>
              </w:rPr>
            </w:rPrChange>
          </w:rPr>
          <w:t>[4]-&gt;Q(Backtracking)</w:t>
        </w:r>
      </w:ins>
    </w:p>
    <w:p w14:paraId="0CD38557" w14:textId="77777777" w:rsidR="00073577" w:rsidRPr="00073577" w:rsidRDefault="00073577" w:rsidP="00073577">
      <w:pPr>
        <w:spacing w:before="0" w:after="0"/>
        <w:rPr>
          <w:ins w:id="15330" w:author="Abhishek Deep Nigam" w:date="2015-10-26T01:01:00Z"/>
          <w:rFonts w:ascii="Courier New" w:hAnsi="Courier New" w:cs="Courier New"/>
          <w:sz w:val="16"/>
          <w:szCs w:val="16"/>
          <w:rPrChange w:id="15331" w:author="Abhishek Deep Nigam" w:date="2015-10-26T01:01:00Z">
            <w:rPr>
              <w:ins w:id="15332" w:author="Abhishek Deep Nigam" w:date="2015-10-26T01:01:00Z"/>
              <w:rFonts w:ascii="Courier New" w:hAnsi="Courier New" w:cs="Courier New"/>
            </w:rPr>
          </w:rPrChange>
        </w:rPr>
      </w:pPr>
      <w:ins w:id="15333" w:author="Abhishek Deep Nigam" w:date="2015-10-26T01:01:00Z">
        <w:r w:rsidRPr="00073577">
          <w:rPr>
            <w:rFonts w:ascii="Courier New" w:hAnsi="Courier New" w:cs="Courier New"/>
            <w:sz w:val="16"/>
            <w:szCs w:val="16"/>
            <w:rPrChange w:id="15334" w:author="Abhishek Deep Nigam" w:date="2015-10-26T01:01:00Z">
              <w:rPr>
                <w:rFonts w:ascii="Courier New" w:hAnsi="Courier New" w:cs="Courier New"/>
              </w:rPr>
            </w:rPrChange>
          </w:rPr>
          <w:t>[4]-&gt;S(Backtracking)</w:t>
        </w:r>
      </w:ins>
    </w:p>
    <w:p w14:paraId="29AF19FF" w14:textId="77777777" w:rsidR="00073577" w:rsidRPr="00073577" w:rsidRDefault="00073577" w:rsidP="00073577">
      <w:pPr>
        <w:spacing w:before="0" w:after="0"/>
        <w:rPr>
          <w:ins w:id="15335" w:author="Abhishek Deep Nigam" w:date="2015-10-26T01:01:00Z"/>
          <w:rFonts w:ascii="Courier New" w:hAnsi="Courier New" w:cs="Courier New"/>
          <w:sz w:val="16"/>
          <w:szCs w:val="16"/>
          <w:rPrChange w:id="15336" w:author="Abhishek Deep Nigam" w:date="2015-10-26T01:01:00Z">
            <w:rPr>
              <w:ins w:id="15337" w:author="Abhishek Deep Nigam" w:date="2015-10-26T01:01:00Z"/>
              <w:rFonts w:ascii="Courier New" w:hAnsi="Courier New" w:cs="Courier New"/>
            </w:rPr>
          </w:rPrChange>
        </w:rPr>
      </w:pPr>
      <w:ins w:id="15338" w:author="Abhishek Deep Nigam" w:date="2015-10-26T01:01:00Z">
        <w:r w:rsidRPr="00073577">
          <w:rPr>
            <w:rFonts w:ascii="Courier New" w:hAnsi="Courier New" w:cs="Courier New"/>
            <w:sz w:val="16"/>
            <w:szCs w:val="16"/>
            <w:rPrChange w:id="15339" w:author="Abhishek Deep Nigam" w:date="2015-10-26T01:01:00Z">
              <w:rPr>
                <w:rFonts w:ascii="Courier New" w:hAnsi="Courier New" w:cs="Courier New"/>
              </w:rPr>
            </w:rPrChange>
          </w:rPr>
          <w:t>[4]-&gt;Y(Backtracking)</w:t>
        </w:r>
      </w:ins>
    </w:p>
    <w:p w14:paraId="3D8518BD" w14:textId="77777777" w:rsidR="00073577" w:rsidRPr="00073577" w:rsidRDefault="00073577" w:rsidP="00073577">
      <w:pPr>
        <w:spacing w:before="0" w:after="0"/>
        <w:rPr>
          <w:ins w:id="15340" w:author="Abhishek Deep Nigam" w:date="2015-10-26T01:01:00Z"/>
          <w:rFonts w:ascii="Courier New" w:hAnsi="Courier New" w:cs="Courier New"/>
          <w:sz w:val="16"/>
          <w:szCs w:val="16"/>
          <w:rPrChange w:id="15341" w:author="Abhishek Deep Nigam" w:date="2015-10-26T01:01:00Z">
            <w:rPr>
              <w:ins w:id="15342" w:author="Abhishek Deep Nigam" w:date="2015-10-26T01:01:00Z"/>
              <w:rFonts w:ascii="Courier New" w:hAnsi="Courier New" w:cs="Courier New"/>
            </w:rPr>
          </w:rPrChange>
        </w:rPr>
      </w:pPr>
      <w:ins w:id="15343" w:author="Abhishek Deep Nigam" w:date="2015-10-26T01:01:00Z">
        <w:r w:rsidRPr="00073577">
          <w:rPr>
            <w:rFonts w:ascii="Courier New" w:hAnsi="Courier New" w:cs="Courier New"/>
            <w:sz w:val="16"/>
            <w:szCs w:val="16"/>
            <w:rPrChange w:id="15344" w:author="Abhishek Deep Nigam" w:date="2015-10-26T01:01:00Z">
              <w:rPr>
                <w:rFonts w:ascii="Courier New" w:hAnsi="Courier New" w:cs="Courier New"/>
              </w:rPr>
            </w:rPrChange>
          </w:rPr>
          <w:t>[1]-&gt;R[2]-&gt;T[3]-&gt;T[4]-&gt;A(Backtracking)</w:t>
        </w:r>
      </w:ins>
    </w:p>
    <w:p w14:paraId="3612E0FA" w14:textId="77777777" w:rsidR="00073577" w:rsidRPr="00073577" w:rsidRDefault="00073577" w:rsidP="00073577">
      <w:pPr>
        <w:spacing w:before="0" w:after="0"/>
        <w:rPr>
          <w:ins w:id="15345" w:author="Abhishek Deep Nigam" w:date="2015-10-26T01:01:00Z"/>
          <w:rFonts w:ascii="Courier New" w:hAnsi="Courier New" w:cs="Courier New"/>
          <w:sz w:val="16"/>
          <w:szCs w:val="16"/>
          <w:rPrChange w:id="15346" w:author="Abhishek Deep Nigam" w:date="2015-10-26T01:01:00Z">
            <w:rPr>
              <w:ins w:id="15347" w:author="Abhishek Deep Nigam" w:date="2015-10-26T01:01:00Z"/>
              <w:rFonts w:ascii="Courier New" w:hAnsi="Courier New" w:cs="Courier New"/>
            </w:rPr>
          </w:rPrChange>
        </w:rPr>
      </w:pPr>
      <w:ins w:id="15348" w:author="Abhishek Deep Nigam" w:date="2015-10-26T01:01:00Z">
        <w:r w:rsidRPr="00073577">
          <w:rPr>
            <w:rFonts w:ascii="Courier New" w:hAnsi="Courier New" w:cs="Courier New"/>
            <w:sz w:val="16"/>
            <w:szCs w:val="16"/>
            <w:rPrChange w:id="15349" w:author="Abhishek Deep Nigam" w:date="2015-10-26T01:01:00Z">
              <w:rPr>
                <w:rFonts w:ascii="Courier New" w:hAnsi="Courier New" w:cs="Courier New"/>
              </w:rPr>
            </w:rPrChange>
          </w:rPr>
          <w:t>[4]-&gt;N(Backtracking)</w:t>
        </w:r>
      </w:ins>
    </w:p>
    <w:p w14:paraId="0D4DBA41" w14:textId="77777777" w:rsidR="00073577" w:rsidRPr="00073577" w:rsidRDefault="00073577" w:rsidP="00073577">
      <w:pPr>
        <w:spacing w:before="0" w:after="0"/>
        <w:rPr>
          <w:ins w:id="15350" w:author="Abhishek Deep Nigam" w:date="2015-10-26T01:01:00Z"/>
          <w:rFonts w:ascii="Courier New" w:hAnsi="Courier New" w:cs="Courier New"/>
          <w:sz w:val="16"/>
          <w:szCs w:val="16"/>
          <w:rPrChange w:id="15351" w:author="Abhishek Deep Nigam" w:date="2015-10-26T01:01:00Z">
            <w:rPr>
              <w:ins w:id="15352" w:author="Abhishek Deep Nigam" w:date="2015-10-26T01:01:00Z"/>
              <w:rFonts w:ascii="Courier New" w:hAnsi="Courier New" w:cs="Courier New"/>
            </w:rPr>
          </w:rPrChange>
        </w:rPr>
      </w:pPr>
      <w:ins w:id="15353" w:author="Abhishek Deep Nigam" w:date="2015-10-26T01:01:00Z">
        <w:r w:rsidRPr="00073577">
          <w:rPr>
            <w:rFonts w:ascii="Courier New" w:hAnsi="Courier New" w:cs="Courier New"/>
            <w:sz w:val="16"/>
            <w:szCs w:val="16"/>
            <w:rPrChange w:id="15354" w:author="Abhishek Deep Nigam" w:date="2015-10-26T01:01:00Z">
              <w:rPr>
                <w:rFonts w:ascii="Courier New" w:hAnsi="Courier New" w:cs="Courier New"/>
              </w:rPr>
            </w:rPrChange>
          </w:rPr>
          <w:t>[4]-&gt;O(Backtracking)</w:t>
        </w:r>
      </w:ins>
    </w:p>
    <w:p w14:paraId="79EF0482" w14:textId="77777777" w:rsidR="00073577" w:rsidRPr="00073577" w:rsidRDefault="00073577" w:rsidP="00073577">
      <w:pPr>
        <w:spacing w:before="0" w:after="0"/>
        <w:rPr>
          <w:ins w:id="15355" w:author="Abhishek Deep Nigam" w:date="2015-10-26T01:01:00Z"/>
          <w:rFonts w:ascii="Courier New" w:hAnsi="Courier New" w:cs="Courier New"/>
          <w:sz w:val="16"/>
          <w:szCs w:val="16"/>
          <w:rPrChange w:id="15356" w:author="Abhishek Deep Nigam" w:date="2015-10-26T01:01:00Z">
            <w:rPr>
              <w:ins w:id="15357" w:author="Abhishek Deep Nigam" w:date="2015-10-26T01:01:00Z"/>
              <w:rFonts w:ascii="Courier New" w:hAnsi="Courier New" w:cs="Courier New"/>
            </w:rPr>
          </w:rPrChange>
        </w:rPr>
      </w:pPr>
      <w:ins w:id="15358" w:author="Abhishek Deep Nigam" w:date="2015-10-26T01:01:00Z">
        <w:r w:rsidRPr="00073577">
          <w:rPr>
            <w:rFonts w:ascii="Courier New" w:hAnsi="Courier New" w:cs="Courier New"/>
            <w:sz w:val="16"/>
            <w:szCs w:val="16"/>
            <w:rPrChange w:id="15359" w:author="Abhishek Deep Nigam" w:date="2015-10-26T01:01:00Z">
              <w:rPr>
                <w:rFonts w:ascii="Courier New" w:hAnsi="Courier New" w:cs="Courier New"/>
              </w:rPr>
            </w:rPrChange>
          </w:rPr>
          <w:t>[4]-&gt;P(Backtracking)</w:t>
        </w:r>
      </w:ins>
    </w:p>
    <w:p w14:paraId="618CF892" w14:textId="77777777" w:rsidR="00073577" w:rsidRPr="00073577" w:rsidRDefault="00073577" w:rsidP="00073577">
      <w:pPr>
        <w:spacing w:before="0" w:after="0"/>
        <w:rPr>
          <w:ins w:id="15360" w:author="Abhishek Deep Nigam" w:date="2015-10-26T01:01:00Z"/>
          <w:rFonts w:ascii="Courier New" w:hAnsi="Courier New" w:cs="Courier New"/>
          <w:sz w:val="16"/>
          <w:szCs w:val="16"/>
          <w:rPrChange w:id="15361" w:author="Abhishek Deep Nigam" w:date="2015-10-26T01:01:00Z">
            <w:rPr>
              <w:ins w:id="15362" w:author="Abhishek Deep Nigam" w:date="2015-10-26T01:01:00Z"/>
              <w:rFonts w:ascii="Courier New" w:hAnsi="Courier New" w:cs="Courier New"/>
            </w:rPr>
          </w:rPrChange>
        </w:rPr>
      </w:pPr>
      <w:ins w:id="15363" w:author="Abhishek Deep Nigam" w:date="2015-10-26T01:01:00Z">
        <w:r w:rsidRPr="00073577">
          <w:rPr>
            <w:rFonts w:ascii="Courier New" w:hAnsi="Courier New" w:cs="Courier New"/>
            <w:sz w:val="16"/>
            <w:szCs w:val="16"/>
            <w:rPrChange w:id="15364" w:author="Abhishek Deep Nigam" w:date="2015-10-26T01:01:00Z">
              <w:rPr>
                <w:rFonts w:ascii="Courier New" w:hAnsi="Courier New" w:cs="Courier New"/>
              </w:rPr>
            </w:rPrChange>
          </w:rPr>
          <w:t>[4]-&gt;Q(Backtracking)</w:t>
        </w:r>
      </w:ins>
    </w:p>
    <w:p w14:paraId="7828D0ED" w14:textId="77777777" w:rsidR="00073577" w:rsidRPr="00073577" w:rsidRDefault="00073577" w:rsidP="00073577">
      <w:pPr>
        <w:spacing w:before="0" w:after="0"/>
        <w:rPr>
          <w:ins w:id="15365" w:author="Abhishek Deep Nigam" w:date="2015-10-26T01:01:00Z"/>
          <w:rFonts w:ascii="Courier New" w:hAnsi="Courier New" w:cs="Courier New"/>
          <w:sz w:val="16"/>
          <w:szCs w:val="16"/>
          <w:rPrChange w:id="15366" w:author="Abhishek Deep Nigam" w:date="2015-10-26T01:01:00Z">
            <w:rPr>
              <w:ins w:id="15367" w:author="Abhishek Deep Nigam" w:date="2015-10-26T01:01:00Z"/>
              <w:rFonts w:ascii="Courier New" w:hAnsi="Courier New" w:cs="Courier New"/>
            </w:rPr>
          </w:rPrChange>
        </w:rPr>
      </w:pPr>
      <w:ins w:id="15368" w:author="Abhishek Deep Nigam" w:date="2015-10-26T01:01:00Z">
        <w:r w:rsidRPr="00073577">
          <w:rPr>
            <w:rFonts w:ascii="Courier New" w:hAnsi="Courier New" w:cs="Courier New"/>
            <w:sz w:val="16"/>
            <w:szCs w:val="16"/>
            <w:rPrChange w:id="15369" w:author="Abhishek Deep Nigam" w:date="2015-10-26T01:01:00Z">
              <w:rPr>
                <w:rFonts w:ascii="Courier New" w:hAnsi="Courier New" w:cs="Courier New"/>
              </w:rPr>
            </w:rPrChange>
          </w:rPr>
          <w:t>[4]-&gt;S(Backtracking)</w:t>
        </w:r>
      </w:ins>
    </w:p>
    <w:p w14:paraId="50E416C6" w14:textId="77777777" w:rsidR="00073577" w:rsidRPr="00073577" w:rsidRDefault="00073577" w:rsidP="00073577">
      <w:pPr>
        <w:spacing w:before="0" w:after="0"/>
        <w:rPr>
          <w:ins w:id="15370" w:author="Abhishek Deep Nigam" w:date="2015-10-26T01:01:00Z"/>
          <w:rFonts w:ascii="Courier New" w:hAnsi="Courier New" w:cs="Courier New"/>
          <w:sz w:val="16"/>
          <w:szCs w:val="16"/>
          <w:rPrChange w:id="15371" w:author="Abhishek Deep Nigam" w:date="2015-10-26T01:01:00Z">
            <w:rPr>
              <w:ins w:id="15372" w:author="Abhishek Deep Nigam" w:date="2015-10-26T01:01:00Z"/>
              <w:rFonts w:ascii="Courier New" w:hAnsi="Courier New" w:cs="Courier New"/>
            </w:rPr>
          </w:rPrChange>
        </w:rPr>
      </w:pPr>
      <w:ins w:id="15373" w:author="Abhishek Deep Nigam" w:date="2015-10-26T01:01:00Z">
        <w:r w:rsidRPr="00073577">
          <w:rPr>
            <w:rFonts w:ascii="Courier New" w:hAnsi="Courier New" w:cs="Courier New"/>
            <w:sz w:val="16"/>
            <w:szCs w:val="16"/>
            <w:rPrChange w:id="15374" w:author="Abhishek Deep Nigam" w:date="2015-10-26T01:01:00Z">
              <w:rPr>
                <w:rFonts w:ascii="Courier New" w:hAnsi="Courier New" w:cs="Courier New"/>
              </w:rPr>
            </w:rPrChange>
          </w:rPr>
          <w:t>[4]-&gt;Y(Backtracking)</w:t>
        </w:r>
      </w:ins>
    </w:p>
    <w:p w14:paraId="594A7B60" w14:textId="77777777" w:rsidR="00073577" w:rsidRPr="00073577" w:rsidRDefault="00073577" w:rsidP="00073577">
      <w:pPr>
        <w:spacing w:before="0" w:after="0"/>
        <w:rPr>
          <w:ins w:id="15375" w:author="Abhishek Deep Nigam" w:date="2015-10-26T01:01:00Z"/>
          <w:rFonts w:ascii="Courier New" w:hAnsi="Courier New" w:cs="Courier New"/>
          <w:sz w:val="16"/>
          <w:szCs w:val="16"/>
          <w:rPrChange w:id="15376" w:author="Abhishek Deep Nigam" w:date="2015-10-26T01:01:00Z">
            <w:rPr>
              <w:ins w:id="15377" w:author="Abhishek Deep Nigam" w:date="2015-10-26T01:01:00Z"/>
              <w:rFonts w:ascii="Courier New" w:hAnsi="Courier New" w:cs="Courier New"/>
            </w:rPr>
          </w:rPrChange>
        </w:rPr>
      </w:pPr>
      <w:ins w:id="15378" w:author="Abhishek Deep Nigam" w:date="2015-10-26T01:01:00Z">
        <w:r w:rsidRPr="00073577">
          <w:rPr>
            <w:rFonts w:ascii="Courier New" w:hAnsi="Courier New" w:cs="Courier New"/>
            <w:sz w:val="16"/>
            <w:szCs w:val="16"/>
            <w:rPrChange w:id="15379" w:author="Abhishek Deep Nigam" w:date="2015-10-26T01:01:00Z">
              <w:rPr>
                <w:rFonts w:ascii="Courier New" w:hAnsi="Courier New" w:cs="Courier New"/>
              </w:rPr>
            </w:rPrChange>
          </w:rPr>
          <w:t>[1]-&gt;S[2]-&gt;T[3]-&gt;T[4]-&gt;A(Backtracking)</w:t>
        </w:r>
      </w:ins>
    </w:p>
    <w:p w14:paraId="196BFCBA" w14:textId="77777777" w:rsidR="00073577" w:rsidRPr="00073577" w:rsidRDefault="00073577" w:rsidP="00073577">
      <w:pPr>
        <w:spacing w:before="0" w:after="0"/>
        <w:rPr>
          <w:ins w:id="15380" w:author="Abhishek Deep Nigam" w:date="2015-10-26T01:01:00Z"/>
          <w:rFonts w:ascii="Courier New" w:hAnsi="Courier New" w:cs="Courier New"/>
          <w:sz w:val="16"/>
          <w:szCs w:val="16"/>
          <w:rPrChange w:id="15381" w:author="Abhishek Deep Nigam" w:date="2015-10-26T01:01:00Z">
            <w:rPr>
              <w:ins w:id="15382" w:author="Abhishek Deep Nigam" w:date="2015-10-26T01:01:00Z"/>
              <w:rFonts w:ascii="Courier New" w:hAnsi="Courier New" w:cs="Courier New"/>
            </w:rPr>
          </w:rPrChange>
        </w:rPr>
      </w:pPr>
      <w:ins w:id="15383" w:author="Abhishek Deep Nigam" w:date="2015-10-26T01:01:00Z">
        <w:r w:rsidRPr="00073577">
          <w:rPr>
            <w:rFonts w:ascii="Courier New" w:hAnsi="Courier New" w:cs="Courier New"/>
            <w:sz w:val="16"/>
            <w:szCs w:val="16"/>
            <w:rPrChange w:id="15384" w:author="Abhishek Deep Nigam" w:date="2015-10-26T01:01:00Z">
              <w:rPr>
                <w:rFonts w:ascii="Courier New" w:hAnsi="Courier New" w:cs="Courier New"/>
              </w:rPr>
            </w:rPrChange>
          </w:rPr>
          <w:t>[4]-&gt;N(Backtracking)</w:t>
        </w:r>
      </w:ins>
    </w:p>
    <w:p w14:paraId="5ECB1FCB" w14:textId="77777777" w:rsidR="00073577" w:rsidRPr="00073577" w:rsidRDefault="00073577" w:rsidP="00073577">
      <w:pPr>
        <w:spacing w:before="0" w:after="0"/>
        <w:rPr>
          <w:ins w:id="15385" w:author="Abhishek Deep Nigam" w:date="2015-10-26T01:01:00Z"/>
          <w:rFonts w:ascii="Courier New" w:hAnsi="Courier New" w:cs="Courier New"/>
          <w:sz w:val="16"/>
          <w:szCs w:val="16"/>
          <w:rPrChange w:id="15386" w:author="Abhishek Deep Nigam" w:date="2015-10-26T01:01:00Z">
            <w:rPr>
              <w:ins w:id="15387" w:author="Abhishek Deep Nigam" w:date="2015-10-26T01:01:00Z"/>
              <w:rFonts w:ascii="Courier New" w:hAnsi="Courier New" w:cs="Courier New"/>
            </w:rPr>
          </w:rPrChange>
        </w:rPr>
      </w:pPr>
      <w:ins w:id="15388" w:author="Abhishek Deep Nigam" w:date="2015-10-26T01:01:00Z">
        <w:r w:rsidRPr="00073577">
          <w:rPr>
            <w:rFonts w:ascii="Courier New" w:hAnsi="Courier New" w:cs="Courier New"/>
            <w:sz w:val="16"/>
            <w:szCs w:val="16"/>
            <w:rPrChange w:id="15389" w:author="Abhishek Deep Nigam" w:date="2015-10-26T01:01:00Z">
              <w:rPr>
                <w:rFonts w:ascii="Courier New" w:hAnsi="Courier New" w:cs="Courier New"/>
              </w:rPr>
            </w:rPrChange>
          </w:rPr>
          <w:t>[4]-&gt;O(Backtracking)</w:t>
        </w:r>
      </w:ins>
    </w:p>
    <w:p w14:paraId="318F9FBD" w14:textId="77777777" w:rsidR="00073577" w:rsidRPr="00073577" w:rsidRDefault="00073577" w:rsidP="00073577">
      <w:pPr>
        <w:spacing w:before="0" w:after="0"/>
        <w:rPr>
          <w:ins w:id="15390" w:author="Abhishek Deep Nigam" w:date="2015-10-26T01:01:00Z"/>
          <w:rFonts w:ascii="Courier New" w:hAnsi="Courier New" w:cs="Courier New"/>
          <w:sz w:val="16"/>
          <w:szCs w:val="16"/>
          <w:rPrChange w:id="15391" w:author="Abhishek Deep Nigam" w:date="2015-10-26T01:01:00Z">
            <w:rPr>
              <w:ins w:id="15392" w:author="Abhishek Deep Nigam" w:date="2015-10-26T01:01:00Z"/>
              <w:rFonts w:ascii="Courier New" w:hAnsi="Courier New" w:cs="Courier New"/>
            </w:rPr>
          </w:rPrChange>
        </w:rPr>
      </w:pPr>
      <w:ins w:id="15393" w:author="Abhishek Deep Nigam" w:date="2015-10-26T01:01:00Z">
        <w:r w:rsidRPr="00073577">
          <w:rPr>
            <w:rFonts w:ascii="Courier New" w:hAnsi="Courier New" w:cs="Courier New"/>
            <w:sz w:val="16"/>
            <w:szCs w:val="16"/>
            <w:rPrChange w:id="15394" w:author="Abhishek Deep Nigam" w:date="2015-10-26T01:01:00Z">
              <w:rPr>
                <w:rFonts w:ascii="Courier New" w:hAnsi="Courier New" w:cs="Courier New"/>
              </w:rPr>
            </w:rPrChange>
          </w:rPr>
          <w:t>[4]-&gt;P(Backtracking)</w:t>
        </w:r>
      </w:ins>
    </w:p>
    <w:p w14:paraId="6DEFEC33" w14:textId="77777777" w:rsidR="00073577" w:rsidRPr="00073577" w:rsidRDefault="00073577" w:rsidP="00073577">
      <w:pPr>
        <w:spacing w:before="0" w:after="0"/>
        <w:rPr>
          <w:ins w:id="15395" w:author="Abhishek Deep Nigam" w:date="2015-10-26T01:01:00Z"/>
          <w:rFonts w:ascii="Courier New" w:hAnsi="Courier New" w:cs="Courier New"/>
          <w:sz w:val="16"/>
          <w:szCs w:val="16"/>
          <w:rPrChange w:id="15396" w:author="Abhishek Deep Nigam" w:date="2015-10-26T01:01:00Z">
            <w:rPr>
              <w:ins w:id="15397" w:author="Abhishek Deep Nigam" w:date="2015-10-26T01:01:00Z"/>
              <w:rFonts w:ascii="Courier New" w:hAnsi="Courier New" w:cs="Courier New"/>
            </w:rPr>
          </w:rPrChange>
        </w:rPr>
      </w:pPr>
      <w:ins w:id="15398" w:author="Abhishek Deep Nigam" w:date="2015-10-26T01:01:00Z">
        <w:r w:rsidRPr="00073577">
          <w:rPr>
            <w:rFonts w:ascii="Courier New" w:hAnsi="Courier New" w:cs="Courier New"/>
            <w:sz w:val="16"/>
            <w:szCs w:val="16"/>
            <w:rPrChange w:id="15399" w:author="Abhishek Deep Nigam" w:date="2015-10-26T01:01:00Z">
              <w:rPr>
                <w:rFonts w:ascii="Courier New" w:hAnsi="Courier New" w:cs="Courier New"/>
              </w:rPr>
            </w:rPrChange>
          </w:rPr>
          <w:t>[4]-&gt;Q(Backtracking)</w:t>
        </w:r>
      </w:ins>
    </w:p>
    <w:p w14:paraId="284558DD" w14:textId="77777777" w:rsidR="00073577" w:rsidRPr="00073577" w:rsidRDefault="00073577" w:rsidP="00073577">
      <w:pPr>
        <w:spacing w:before="0" w:after="0"/>
        <w:rPr>
          <w:ins w:id="15400" w:author="Abhishek Deep Nigam" w:date="2015-10-26T01:01:00Z"/>
          <w:rFonts w:ascii="Courier New" w:hAnsi="Courier New" w:cs="Courier New"/>
          <w:sz w:val="16"/>
          <w:szCs w:val="16"/>
          <w:rPrChange w:id="15401" w:author="Abhishek Deep Nigam" w:date="2015-10-26T01:01:00Z">
            <w:rPr>
              <w:ins w:id="15402" w:author="Abhishek Deep Nigam" w:date="2015-10-26T01:01:00Z"/>
              <w:rFonts w:ascii="Courier New" w:hAnsi="Courier New" w:cs="Courier New"/>
            </w:rPr>
          </w:rPrChange>
        </w:rPr>
      </w:pPr>
      <w:ins w:id="15403" w:author="Abhishek Deep Nigam" w:date="2015-10-26T01:01:00Z">
        <w:r w:rsidRPr="00073577">
          <w:rPr>
            <w:rFonts w:ascii="Courier New" w:hAnsi="Courier New" w:cs="Courier New"/>
            <w:sz w:val="16"/>
            <w:szCs w:val="16"/>
            <w:rPrChange w:id="15404" w:author="Abhishek Deep Nigam" w:date="2015-10-26T01:01:00Z">
              <w:rPr>
                <w:rFonts w:ascii="Courier New" w:hAnsi="Courier New" w:cs="Courier New"/>
              </w:rPr>
            </w:rPrChange>
          </w:rPr>
          <w:lastRenderedPageBreak/>
          <w:t>[4]-&gt;S(Backtracking)</w:t>
        </w:r>
      </w:ins>
    </w:p>
    <w:p w14:paraId="076EE557" w14:textId="77777777" w:rsidR="00073577" w:rsidRPr="00073577" w:rsidRDefault="00073577" w:rsidP="00073577">
      <w:pPr>
        <w:spacing w:before="0" w:after="0"/>
        <w:rPr>
          <w:ins w:id="15405" w:author="Abhishek Deep Nigam" w:date="2015-10-26T01:01:00Z"/>
          <w:rFonts w:ascii="Courier New" w:hAnsi="Courier New" w:cs="Courier New"/>
          <w:sz w:val="16"/>
          <w:szCs w:val="16"/>
          <w:rPrChange w:id="15406" w:author="Abhishek Deep Nigam" w:date="2015-10-26T01:01:00Z">
            <w:rPr>
              <w:ins w:id="15407" w:author="Abhishek Deep Nigam" w:date="2015-10-26T01:01:00Z"/>
              <w:rFonts w:ascii="Courier New" w:hAnsi="Courier New" w:cs="Courier New"/>
            </w:rPr>
          </w:rPrChange>
        </w:rPr>
      </w:pPr>
      <w:ins w:id="15408" w:author="Abhishek Deep Nigam" w:date="2015-10-26T01:01:00Z">
        <w:r w:rsidRPr="00073577">
          <w:rPr>
            <w:rFonts w:ascii="Courier New" w:hAnsi="Courier New" w:cs="Courier New"/>
            <w:sz w:val="16"/>
            <w:szCs w:val="16"/>
            <w:rPrChange w:id="15409" w:author="Abhishek Deep Nigam" w:date="2015-10-26T01:01:00Z">
              <w:rPr>
                <w:rFonts w:ascii="Courier New" w:hAnsi="Courier New" w:cs="Courier New"/>
              </w:rPr>
            </w:rPrChange>
          </w:rPr>
          <w:t>[4]-&gt;Y(Backtracking)</w:t>
        </w:r>
      </w:ins>
    </w:p>
    <w:p w14:paraId="4460DFEB" w14:textId="77777777" w:rsidR="00073577" w:rsidRPr="00073577" w:rsidRDefault="00073577" w:rsidP="00073577">
      <w:pPr>
        <w:spacing w:before="0" w:after="0"/>
        <w:rPr>
          <w:ins w:id="15410" w:author="Abhishek Deep Nigam" w:date="2015-10-26T01:01:00Z"/>
          <w:rFonts w:ascii="Courier New" w:hAnsi="Courier New" w:cs="Courier New"/>
          <w:sz w:val="16"/>
          <w:szCs w:val="16"/>
          <w:rPrChange w:id="15411" w:author="Abhishek Deep Nigam" w:date="2015-10-26T01:01:00Z">
            <w:rPr>
              <w:ins w:id="15412" w:author="Abhishek Deep Nigam" w:date="2015-10-26T01:01:00Z"/>
              <w:rFonts w:ascii="Courier New" w:hAnsi="Courier New" w:cs="Courier New"/>
            </w:rPr>
          </w:rPrChange>
        </w:rPr>
      </w:pPr>
      <w:ins w:id="15413" w:author="Abhishek Deep Nigam" w:date="2015-10-26T01:01:00Z">
        <w:r w:rsidRPr="00073577">
          <w:rPr>
            <w:rFonts w:ascii="Courier New" w:hAnsi="Courier New" w:cs="Courier New"/>
            <w:sz w:val="16"/>
            <w:szCs w:val="16"/>
            <w:rPrChange w:id="15414" w:author="Abhishek Deep Nigam" w:date="2015-10-26T01:01:00Z">
              <w:rPr>
                <w:rFonts w:ascii="Courier New" w:hAnsi="Courier New" w:cs="Courier New"/>
              </w:rPr>
            </w:rPrChange>
          </w:rPr>
          <w:t>[1]-&gt;T[2]-&gt;T[3]-&gt;T[4]-&gt;A(Backtracking)</w:t>
        </w:r>
      </w:ins>
    </w:p>
    <w:p w14:paraId="537B25BE" w14:textId="77777777" w:rsidR="00073577" w:rsidRPr="00073577" w:rsidRDefault="00073577" w:rsidP="00073577">
      <w:pPr>
        <w:spacing w:before="0" w:after="0"/>
        <w:rPr>
          <w:ins w:id="15415" w:author="Abhishek Deep Nigam" w:date="2015-10-26T01:01:00Z"/>
          <w:rFonts w:ascii="Courier New" w:hAnsi="Courier New" w:cs="Courier New"/>
          <w:sz w:val="16"/>
          <w:szCs w:val="16"/>
          <w:rPrChange w:id="15416" w:author="Abhishek Deep Nigam" w:date="2015-10-26T01:01:00Z">
            <w:rPr>
              <w:ins w:id="15417" w:author="Abhishek Deep Nigam" w:date="2015-10-26T01:01:00Z"/>
              <w:rFonts w:ascii="Courier New" w:hAnsi="Courier New" w:cs="Courier New"/>
            </w:rPr>
          </w:rPrChange>
        </w:rPr>
      </w:pPr>
      <w:ins w:id="15418" w:author="Abhishek Deep Nigam" w:date="2015-10-26T01:01:00Z">
        <w:r w:rsidRPr="00073577">
          <w:rPr>
            <w:rFonts w:ascii="Courier New" w:hAnsi="Courier New" w:cs="Courier New"/>
            <w:sz w:val="16"/>
            <w:szCs w:val="16"/>
            <w:rPrChange w:id="15419" w:author="Abhishek Deep Nigam" w:date="2015-10-26T01:01:00Z">
              <w:rPr>
                <w:rFonts w:ascii="Courier New" w:hAnsi="Courier New" w:cs="Courier New"/>
              </w:rPr>
            </w:rPrChange>
          </w:rPr>
          <w:t>[4]-&gt;N(Backtracking)</w:t>
        </w:r>
      </w:ins>
    </w:p>
    <w:p w14:paraId="3663CF07" w14:textId="77777777" w:rsidR="00073577" w:rsidRPr="00073577" w:rsidRDefault="00073577" w:rsidP="00073577">
      <w:pPr>
        <w:spacing w:before="0" w:after="0"/>
        <w:rPr>
          <w:ins w:id="15420" w:author="Abhishek Deep Nigam" w:date="2015-10-26T01:01:00Z"/>
          <w:rFonts w:ascii="Courier New" w:hAnsi="Courier New" w:cs="Courier New"/>
          <w:sz w:val="16"/>
          <w:szCs w:val="16"/>
          <w:rPrChange w:id="15421" w:author="Abhishek Deep Nigam" w:date="2015-10-26T01:01:00Z">
            <w:rPr>
              <w:ins w:id="15422" w:author="Abhishek Deep Nigam" w:date="2015-10-26T01:01:00Z"/>
              <w:rFonts w:ascii="Courier New" w:hAnsi="Courier New" w:cs="Courier New"/>
            </w:rPr>
          </w:rPrChange>
        </w:rPr>
      </w:pPr>
      <w:ins w:id="15423" w:author="Abhishek Deep Nigam" w:date="2015-10-26T01:01:00Z">
        <w:r w:rsidRPr="00073577">
          <w:rPr>
            <w:rFonts w:ascii="Courier New" w:hAnsi="Courier New" w:cs="Courier New"/>
            <w:sz w:val="16"/>
            <w:szCs w:val="16"/>
            <w:rPrChange w:id="15424" w:author="Abhishek Deep Nigam" w:date="2015-10-26T01:01:00Z">
              <w:rPr>
                <w:rFonts w:ascii="Courier New" w:hAnsi="Courier New" w:cs="Courier New"/>
              </w:rPr>
            </w:rPrChange>
          </w:rPr>
          <w:t>[4]-&gt;O(Backtracking)</w:t>
        </w:r>
      </w:ins>
    </w:p>
    <w:p w14:paraId="2E0A13B0" w14:textId="77777777" w:rsidR="00073577" w:rsidRPr="00073577" w:rsidRDefault="00073577" w:rsidP="00073577">
      <w:pPr>
        <w:spacing w:before="0" w:after="0"/>
        <w:rPr>
          <w:ins w:id="15425" w:author="Abhishek Deep Nigam" w:date="2015-10-26T01:01:00Z"/>
          <w:rFonts w:ascii="Courier New" w:hAnsi="Courier New" w:cs="Courier New"/>
          <w:sz w:val="16"/>
          <w:szCs w:val="16"/>
          <w:rPrChange w:id="15426" w:author="Abhishek Deep Nigam" w:date="2015-10-26T01:01:00Z">
            <w:rPr>
              <w:ins w:id="15427" w:author="Abhishek Deep Nigam" w:date="2015-10-26T01:01:00Z"/>
              <w:rFonts w:ascii="Courier New" w:hAnsi="Courier New" w:cs="Courier New"/>
            </w:rPr>
          </w:rPrChange>
        </w:rPr>
      </w:pPr>
      <w:ins w:id="15428" w:author="Abhishek Deep Nigam" w:date="2015-10-26T01:01:00Z">
        <w:r w:rsidRPr="00073577">
          <w:rPr>
            <w:rFonts w:ascii="Courier New" w:hAnsi="Courier New" w:cs="Courier New"/>
            <w:sz w:val="16"/>
            <w:szCs w:val="16"/>
            <w:rPrChange w:id="15429" w:author="Abhishek Deep Nigam" w:date="2015-10-26T01:01:00Z">
              <w:rPr>
                <w:rFonts w:ascii="Courier New" w:hAnsi="Courier New" w:cs="Courier New"/>
              </w:rPr>
            </w:rPrChange>
          </w:rPr>
          <w:t>[4]-&gt;P(Backtracking)</w:t>
        </w:r>
      </w:ins>
    </w:p>
    <w:p w14:paraId="53A2201A" w14:textId="77777777" w:rsidR="00073577" w:rsidRPr="00073577" w:rsidRDefault="00073577" w:rsidP="00073577">
      <w:pPr>
        <w:spacing w:before="0" w:after="0"/>
        <w:rPr>
          <w:ins w:id="15430" w:author="Abhishek Deep Nigam" w:date="2015-10-26T01:01:00Z"/>
          <w:rFonts w:ascii="Courier New" w:hAnsi="Courier New" w:cs="Courier New"/>
          <w:sz w:val="16"/>
          <w:szCs w:val="16"/>
          <w:rPrChange w:id="15431" w:author="Abhishek Deep Nigam" w:date="2015-10-26T01:01:00Z">
            <w:rPr>
              <w:ins w:id="15432" w:author="Abhishek Deep Nigam" w:date="2015-10-26T01:01:00Z"/>
              <w:rFonts w:ascii="Courier New" w:hAnsi="Courier New" w:cs="Courier New"/>
            </w:rPr>
          </w:rPrChange>
        </w:rPr>
      </w:pPr>
      <w:ins w:id="15433" w:author="Abhishek Deep Nigam" w:date="2015-10-26T01:01:00Z">
        <w:r w:rsidRPr="00073577">
          <w:rPr>
            <w:rFonts w:ascii="Courier New" w:hAnsi="Courier New" w:cs="Courier New"/>
            <w:sz w:val="16"/>
            <w:szCs w:val="16"/>
            <w:rPrChange w:id="15434" w:author="Abhishek Deep Nigam" w:date="2015-10-26T01:01:00Z">
              <w:rPr>
                <w:rFonts w:ascii="Courier New" w:hAnsi="Courier New" w:cs="Courier New"/>
              </w:rPr>
            </w:rPrChange>
          </w:rPr>
          <w:t>[4]-&gt;Q(Backtracking)</w:t>
        </w:r>
      </w:ins>
    </w:p>
    <w:p w14:paraId="0DB66522" w14:textId="77777777" w:rsidR="00073577" w:rsidRPr="00073577" w:rsidRDefault="00073577" w:rsidP="00073577">
      <w:pPr>
        <w:spacing w:before="0" w:after="0"/>
        <w:rPr>
          <w:ins w:id="15435" w:author="Abhishek Deep Nigam" w:date="2015-10-26T01:01:00Z"/>
          <w:rFonts w:ascii="Courier New" w:hAnsi="Courier New" w:cs="Courier New"/>
          <w:sz w:val="16"/>
          <w:szCs w:val="16"/>
          <w:rPrChange w:id="15436" w:author="Abhishek Deep Nigam" w:date="2015-10-26T01:01:00Z">
            <w:rPr>
              <w:ins w:id="15437" w:author="Abhishek Deep Nigam" w:date="2015-10-26T01:01:00Z"/>
              <w:rFonts w:ascii="Courier New" w:hAnsi="Courier New" w:cs="Courier New"/>
            </w:rPr>
          </w:rPrChange>
        </w:rPr>
      </w:pPr>
      <w:ins w:id="15438" w:author="Abhishek Deep Nigam" w:date="2015-10-26T01:01:00Z">
        <w:r w:rsidRPr="00073577">
          <w:rPr>
            <w:rFonts w:ascii="Courier New" w:hAnsi="Courier New" w:cs="Courier New"/>
            <w:sz w:val="16"/>
            <w:szCs w:val="16"/>
            <w:rPrChange w:id="15439" w:author="Abhishek Deep Nigam" w:date="2015-10-26T01:01:00Z">
              <w:rPr>
                <w:rFonts w:ascii="Courier New" w:hAnsi="Courier New" w:cs="Courier New"/>
              </w:rPr>
            </w:rPrChange>
          </w:rPr>
          <w:t>[4]-&gt;S(Backtracking)</w:t>
        </w:r>
      </w:ins>
    </w:p>
    <w:p w14:paraId="29527B1B" w14:textId="77777777" w:rsidR="00073577" w:rsidRPr="00073577" w:rsidRDefault="00073577" w:rsidP="00073577">
      <w:pPr>
        <w:spacing w:before="0" w:after="0"/>
        <w:rPr>
          <w:ins w:id="15440" w:author="Abhishek Deep Nigam" w:date="2015-10-26T01:01:00Z"/>
          <w:rFonts w:ascii="Courier New" w:hAnsi="Courier New" w:cs="Courier New"/>
          <w:sz w:val="16"/>
          <w:szCs w:val="16"/>
          <w:rPrChange w:id="15441" w:author="Abhishek Deep Nigam" w:date="2015-10-26T01:01:00Z">
            <w:rPr>
              <w:ins w:id="15442" w:author="Abhishek Deep Nigam" w:date="2015-10-26T01:01:00Z"/>
              <w:rFonts w:ascii="Courier New" w:hAnsi="Courier New" w:cs="Courier New"/>
            </w:rPr>
          </w:rPrChange>
        </w:rPr>
      </w:pPr>
      <w:ins w:id="15443" w:author="Abhishek Deep Nigam" w:date="2015-10-26T01:01:00Z">
        <w:r w:rsidRPr="00073577">
          <w:rPr>
            <w:rFonts w:ascii="Courier New" w:hAnsi="Courier New" w:cs="Courier New"/>
            <w:sz w:val="16"/>
            <w:szCs w:val="16"/>
            <w:rPrChange w:id="15444" w:author="Abhishek Deep Nigam" w:date="2015-10-26T01:01:00Z">
              <w:rPr>
                <w:rFonts w:ascii="Courier New" w:hAnsi="Courier New" w:cs="Courier New"/>
              </w:rPr>
            </w:rPrChange>
          </w:rPr>
          <w:t>[4]-&gt;Y(Backtracking)</w:t>
        </w:r>
      </w:ins>
    </w:p>
    <w:p w14:paraId="5C4985A9" w14:textId="77777777" w:rsidR="00073577" w:rsidRPr="00073577" w:rsidRDefault="00073577" w:rsidP="00073577">
      <w:pPr>
        <w:spacing w:before="0" w:after="0"/>
        <w:rPr>
          <w:ins w:id="15445" w:author="Abhishek Deep Nigam" w:date="2015-10-26T01:01:00Z"/>
          <w:rFonts w:ascii="Courier New" w:hAnsi="Courier New" w:cs="Courier New"/>
          <w:sz w:val="16"/>
          <w:szCs w:val="16"/>
          <w:rPrChange w:id="15446" w:author="Abhishek Deep Nigam" w:date="2015-10-26T01:01:00Z">
            <w:rPr>
              <w:ins w:id="15447" w:author="Abhishek Deep Nigam" w:date="2015-10-26T01:01:00Z"/>
              <w:rFonts w:ascii="Courier New" w:hAnsi="Courier New" w:cs="Courier New"/>
            </w:rPr>
          </w:rPrChange>
        </w:rPr>
      </w:pPr>
      <w:ins w:id="15448" w:author="Abhishek Deep Nigam" w:date="2015-10-26T01:01:00Z">
        <w:r w:rsidRPr="00073577">
          <w:rPr>
            <w:rFonts w:ascii="Courier New" w:hAnsi="Courier New" w:cs="Courier New"/>
            <w:sz w:val="16"/>
            <w:szCs w:val="16"/>
            <w:rPrChange w:id="15449" w:author="Abhishek Deep Nigam" w:date="2015-10-26T01:01:00Z">
              <w:rPr>
                <w:rFonts w:ascii="Courier New" w:hAnsi="Courier New" w:cs="Courier New"/>
              </w:rPr>
            </w:rPrChange>
          </w:rPr>
          <w:t>[1]-&gt;Y[2]-&gt;T[3]-&gt;T[4]-&gt;A(Backtracking)</w:t>
        </w:r>
      </w:ins>
    </w:p>
    <w:p w14:paraId="0B998FD8" w14:textId="77777777" w:rsidR="00073577" w:rsidRPr="00073577" w:rsidRDefault="00073577" w:rsidP="00073577">
      <w:pPr>
        <w:spacing w:before="0" w:after="0"/>
        <w:rPr>
          <w:ins w:id="15450" w:author="Abhishek Deep Nigam" w:date="2015-10-26T01:01:00Z"/>
          <w:rFonts w:ascii="Courier New" w:hAnsi="Courier New" w:cs="Courier New"/>
          <w:sz w:val="16"/>
          <w:szCs w:val="16"/>
          <w:rPrChange w:id="15451" w:author="Abhishek Deep Nigam" w:date="2015-10-26T01:01:00Z">
            <w:rPr>
              <w:ins w:id="15452" w:author="Abhishek Deep Nigam" w:date="2015-10-26T01:01:00Z"/>
              <w:rFonts w:ascii="Courier New" w:hAnsi="Courier New" w:cs="Courier New"/>
            </w:rPr>
          </w:rPrChange>
        </w:rPr>
      </w:pPr>
      <w:ins w:id="15453" w:author="Abhishek Deep Nigam" w:date="2015-10-26T01:01:00Z">
        <w:r w:rsidRPr="00073577">
          <w:rPr>
            <w:rFonts w:ascii="Courier New" w:hAnsi="Courier New" w:cs="Courier New"/>
            <w:sz w:val="16"/>
            <w:szCs w:val="16"/>
            <w:rPrChange w:id="15454" w:author="Abhishek Deep Nigam" w:date="2015-10-26T01:01:00Z">
              <w:rPr>
                <w:rFonts w:ascii="Courier New" w:hAnsi="Courier New" w:cs="Courier New"/>
              </w:rPr>
            </w:rPrChange>
          </w:rPr>
          <w:t>[4]-&gt;N(Backtracking)</w:t>
        </w:r>
      </w:ins>
    </w:p>
    <w:p w14:paraId="1D301714" w14:textId="77777777" w:rsidR="00073577" w:rsidRPr="00073577" w:rsidRDefault="00073577" w:rsidP="00073577">
      <w:pPr>
        <w:spacing w:before="0" w:after="0"/>
        <w:rPr>
          <w:ins w:id="15455" w:author="Abhishek Deep Nigam" w:date="2015-10-26T01:01:00Z"/>
          <w:rFonts w:ascii="Courier New" w:hAnsi="Courier New" w:cs="Courier New"/>
          <w:sz w:val="16"/>
          <w:szCs w:val="16"/>
          <w:rPrChange w:id="15456" w:author="Abhishek Deep Nigam" w:date="2015-10-26T01:01:00Z">
            <w:rPr>
              <w:ins w:id="15457" w:author="Abhishek Deep Nigam" w:date="2015-10-26T01:01:00Z"/>
              <w:rFonts w:ascii="Courier New" w:hAnsi="Courier New" w:cs="Courier New"/>
            </w:rPr>
          </w:rPrChange>
        </w:rPr>
      </w:pPr>
      <w:ins w:id="15458" w:author="Abhishek Deep Nigam" w:date="2015-10-26T01:01:00Z">
        <w:r w:rsidRPr="00073577">
          <w:rPr>
            <w:rFonts w:ascii="Courier New" w:hAnsi="Courier New" w:cs="Courier New"/>
            <w:sz w:val="16"/>
            <w:szCs w:val="16"/>
            <w:rPrChange w:id="15459" w:author="Abhishek Deep Nigam" w:date="2015-10-26T01:01:00Z">
              <w:rPr>
                <w:rFonts w:ascii="Courier New" w:hAnsi="Courier New" w:cs="Courier New"/>
              </w:rPr>
            </w:rPrChange>
          </w:rPr>
          <w:t>[4]-&gt;O(Backtracking)</w:t>
        </w:r>
      </w:ins>
    </w:p>
    <w:p w14:paraId="58F22A4A" w14:textId="77777777" w:rsidR="00073577" w:rsidRPr="00073577" w:rsidRDefault="00073577" w:rsidP="00073577">
      <w:pPr>
        <w:spacing w:before="0" w:after="0"/>
        <w:rPr>
          <w:ins w:id="15460" w:author="Abhishek Deep Nigam" w:date="2015-10-26T01:01:00Z"/>
          <w:rFonts w:ascii="Courier New" w:hAnsi="Courier New" w:cs="Courier New"/>
          <w:sz w:val="16"/>
          <w:szCs w:val="16"/>
          <w:rPrChange w:id="15461" w:author="Abhishek Deep Nigam" w:date="2015-10-26T01:01:00Z">
            <w:rPr>
              <w:ins w:id="15462" w:author="Abhishek Deep Nigam" w:date="2015-10-26T01:01:00Z"/>
              <w:rFonts w:ascii="Courier New" w:hAnsi="Courier New" w:cs="Courier New"/>
            </w:rPr>
          </w:rPrChange>
        </w:rPr>
      </w:pPr>
      <w:ins w:id="15463" w:author="Abhishek Deep Nigam" w:date="2015-10-26T01:01:00Z">
        <w:r w:rsidRPr="00073577">
          <w:rPr>
            <w:rFonts w:ascii="Courier New" w:hAnsi="Courier New" w:cs="Courier New"/>
            <w:sz w:val="16"/>
            <w:szCs w:val="16"/>
            <w:rPrChange w:id="15464" w:author="Abhishek Deep Nigam" w:date="2015-10-26T01:01:00Z">
              <w:rPr>
                <w:rFonts w:ascii="Courier New" w:hAnsi="Courier New" w:cs="Courier New"/>
              </w:rPr>
            </w:rPrChange>
          </w:rPr>
          <w:t>[4]-&gt;P(Backtracking)</w:t>
        </w:r>
      </w:ins>
    </w:p>
    <w:p w14:paraId="5D4D326C" w14:textId="77777777" w:rsidR="00073577" w:rsidRPr="00073577" w:rsidRDefault="00073577" w:rsidP="00073577">
      <w:pPr>
        <w:spacing w:before="0" w:after="0"/>
        <w:rPr>
          <w:ins w:id="15465" w:author="Abhishek Deep Nigam" w:date="2015-10-26T01:01:00Z"/>
          <w:rFonts w:ascii="Courier New" w:hAnsi="Courier New" w:cs="Courier New"/>
          <w:sz w:val="16"/>
          <w:szCs w:val="16"/>
          <w:rPrChange w:id="15466" w:author="Abhishek Deep Nigam" w:date="2015-10-26T01:01:00Z">
            <w:rPr>
              <w:ins w:id="15467" w:author="Abhishek Deep Nigam" w:date="2015-10-26T01:01:00Z"/>
              <w:rFonts w:ascii="Courier New" w:hAnsi="Courier New" w:cs="Courier New"/>
            </w:rPr>
          </w:rPrChange>
        </w:rPr>
      </w:pPr>
      <w:ins w:id="15468" w:author="Abhishek Deep Nigam" w:date="2015-10-26T01:01:00Z">
        <w:r w:rsidRPr="00073577">
          <w:rPr>
            <w:rFonts w:ascii="Courier New" w:hAnsi="Courier New" w:cs="Courier New"/>
            <w:sz w:val="16"/>
            <w:szCs w:val="16"/>
            <w:rPrChange w:id="15469" w:author="Abhishek Deep Nigam" w:date="2015-10-26T01:01:00Z">
              <w:rPr>
                <w:rFonts w:ascii="Courier New" w:hAnsi="Courier New" w:cs="Courier New"/>
              </w:rPr>
            </w:rPrChange>
          </w:rPr>
          <w:t>[4]-&gt;Q(Backtracking)</w:t>
        </w:r>
      </w:ins>
    </w:p>
    <w:p w14:paraId="75943565" w14:textId="77777777" w:rsidR="00073577" w:rsidRPr="00073577" w:rsidRDefault="00073577" w:rsidP="00073577">
      <w:pPr>
        <w:spacing w:before="0" w:after="0"/>
        <w:rPr>
          <w:ins w:id="15470" w:author="Abhishek Deep Nigam" w:date="2015-10-26T01:01:00Z"/>
          <w:rFonts w:ascii="Courier New" w:hAnsi="Courier New" w:cs="Courier New"/>
          <w:sz w:val="16"/>
          <w:szCs w:val="16"/>
          <w:rPrChange w:id="15471" w:author="Abhishek Deep Nigam" w:date="2015-10-26T01:01:00Z">
            <w:rPr>
              <w:ins w:id="15472" w:author="Abhishek Deep Nigam" w:date="2015-10-26T01:01:00Z"/>
              <w:rFonts w:ascii="Courier New" w:hAnsi="Courier New" w:cs="Courier New"/>
            </w:rPr>
          </w:rPrChange>
        </w:rPr>
      </w:pPr>
      <w:ins w:id="15473" w:author="Abhishek Deep Nigam" w:date="2015-10-26T01:01:00Z">
        <w:r w:rsidRPr="00073577">
          <w:rPr>
            <w:rFonts w:ascii="Courier New" w:hAnsi="Courier New" w:cs="Courier New"/>
            <w:sz w:val="16"/>
            <w:szCs w:val="16"/>
            <w:rPrChange w:id="15474" w:author="Abhishek Deep Nigam" w:date="2015-10-26T01:01:00Z">
              <w:rPr>
                <w:rFonts w:ascii="Courier New" w:hAnsi="Courier New" w:cs="Courier New"/>
              </w:rPr>
            </w:rPrChange>
          </w:rPr>
          <w:t>[4]-&gt;S(Backtracking)</w:t>
        </w:r>
      </w:ins>
    </w:p>
    <w:p w14:paraId="51D14D90" w14:textId="77777777" w:rsidR="00073577" w:rsidRPr="00073577" w:rsidRDefault="00073577" w:rsidP="00073577">
      <w:pPr>
        <w:spacing w:before="0" w:after="0"/>
        <w:rPr>
          <w:ins w:id="15475" w:author="Abhishek Deep Nigam" w:date="2015-10-26T01:01:00Z"/>
          <w:rFonts w:ascii="Courier New" w:hAnsi="Courier New" w:cs="Courier New"/>
          <w:sz w:val="16"/>
          <w:szCs w:val="16"/>
          <w:rPrChange w:id="15476" w:author="Abhishek Deep Nigam" w:date="2015-10-26T01:01:00Z">
            <w:rPr>
              <w:ins w:id="15477" w:author="Abhishek Deep Nigam" w:date="2015-10-26T01:01:00Z"/>
              <w:rFonts w:ascii="Courier New" w:hAnsi="Courier New" w:cs="Courier New"/>
            </w:rPr>
          </w:rPrChange>
        </w:rPr>
      </w:pPr>
      <w:ins w:id="15478" w:author="Abhishek Deep Nigam" w:date="2015-10-26T01:01:00Z">
        <w:r w:rsidRPr="00073577">
          <w:rPr>
            <w:rFonts w:ascii="Courier New" w:hAnsi="Courier New" w:cs="Courier New"/>
            <w:sz w:val="16"/>
            <w:szCs w:val="16"/>
            <w:rPrChange w:id="15479" w:author="Abhishek Deep Nigam" w:date="2015-10-26T01:01:00Z">
              <w:rPr>
                <w:rFonts w:ascii="Courier New" w:hAnsi="Courier New" w:cs="Courier New"/>
              </w:rPr>
            </w:rPrChange>
          </w:rPr>
          <w:t>[4]-&gt;Y(Backtracking)</w:t>
        </w:r>
      </w:ins>
    </w:p>
    <w:p w14:paraId="6599807A" w14:textId="77777777" w:rsidR="00073577" w:rsidRPr="00073577" w:rsidRDefault="00073577" w:rsidP="00073577">
      <w:pPr>
        <w:spacing w:before="0" w:after="0"/>
        <w:rPr>
          <w:ins w:id="15480" w:author="Abhishek Deep Nigam" w:date="2015-10-26T01:01:00Z"/>
          <w:rFonts w:ascii="Courier New" w:hAnsi="Courier New" w:cs="Courier New"/>
          <w:sz w:val="16"/>
          <w:szCs w:val="16"/>
          <w:rPrChange w:id="15481" w:author="Abhishek Deep Nigam" w:date="2015-10-26T01:01:00Z">
            <w:rPr>
              <w:ins w:id="15482" w:author="Abhishek Deep Nigam" w:date="2015-10-26T01:01:00Z"/>
              <w:rFonts w:ascii="Courier New" w:hAnsi="Courier New" w:cs="Courier New"/>
            </w:rPr>
          </w:rPrChange>
        </w:rPr>
      </w:pPr>
      <w:ins w:id="15483" w:author="Abhishek Deep Nigam" w:date="2015-10-26T01:01:00Z">
        <w:r w:rsidRPr="00073577">
          <w:rPr>
            <w:rFonts w:ascii="Courier New" w:hAnsi="Courier New" w:cs="Courier New"/>
            <w:sz w:val="16"/>
            <w:szCs w:val="16"/>
            <w:rPrChange w:id="15484" w:author="Abhishek Deep Nigam" w:date="2015-10-26T01:01:00Z">
              <w:rPr>
                <w:rFonts w:ascii="Courier New" w:hAnsi="Courier New" w:cs="Courier New"/>
              </w:rPr>
            </w:rPrChange>
          </w:rPr>
          <w:t>[1]-&gt;Z[2]-&gt;T[3]-&gt;T[4]-&gt;A(Backtracking)</w:t>
        </w:r>
      </w:ins>
    </w:p>
    <w:p w14:paraId="4CE2A921" w14:textId="77777777" w:rsidR="00073577" w:rsidRPr="00073577" w:rsidRDefault="00073577" w:rsidP="00073577">
      <w:pPr>
        <w:spacing w:before="0" w:after="0"/>
        <w:rPr>
          <w:ins w:id="15485" w:author="Abhishek Deep Nigam" w:date="2015-10-26T01:01:00Z"/>
          <w:rFonts w:ascii="Courier New" w:hAnsi="Courier New" w:cs="Courier New"/>
          <w:sz w:val="16"/>
          <w:szCs w:val="16"/>
          <w:rPrChange w:id="15486" w:author="Abhishek Deep Nigam" w:date="2015-10-26T01:01:00Z">
            <w:rPr>
              <w:ins w:id="15487" w:author="Abhishek Deep Nigam" w:date="2015-10-26T01:01:00Z"/>
              <w:rFonts w:ascii="Courier New" w:hAnsi="Courier New" w:cs="Courier New"/>
            </w:rPr>
          </w:rPrChange>
        </w:rPr>
      </w:pPr>
      <w:ins w:id="15488" w:author="Abhishek Deep Nigam" w:date="2015-10-26T01:01:00Z">
        <w:r w:rsidRPr="00073577">
          <w:rPr>
            <w:rFonts w:ascii="Courier New" w:hAnsi="Courier New" w:cs="Courier New"/>
            <w:sz w:val="16"/>
            <w:szCs w:val="16"/>
            <w:rPrChange w:id="15489" w:author="Abhishek Deep Nigam" w:date="2015-10-26T01:01:00Z">
              <w:rPr>
                <w:rFonts w:ascii="Courier New" w:hAnsi="Courier New" w:cs="Courier New"/>
              </w:rPr>
            </w:rPrChange>
          </w:rPr>
          <w:t>[4]-&gt;N(Backtracking)</w:t>
        </w:r>
      </w:ins>
    </w:p>
    <w:p w14:paraId="2E7F248A" w14:textId="77777777" w:rsidR="00073577" w:rsidRPr="00073577" w:rsidRDefault="00073577" w:rsidP="00073577">
      <w:pPr>
        <w:spacing w:before="0" w:after="0"/>
        <w:rPr>
          <w:ins w:id="15490" w:author="Abhishek Deep Nigam" w:date="2015-10-26T01:01:00Z"/>
          <w:rFonts w:ascii="Courier New" w:hAnsi="Courier New" w:cs="Courier New"/>
          <w:sz w:val="16"/>
          <w:szCs w:val="16"/>
          <w:rPrChange w:id="15491" w:author="Abhishek Deep Nigam" w:date="2015-10-26T01:01:00Z">
            <w:rPr>
              <w:ins w:id="15492" w:author="Abhishek Deep Nigam" w:date="2015-10-26T01:01:00Z"/>
              <w:rFonts w:ascii="Courier New" w:hAnsi="Courier New" w:cs="Courier New"/>
            </w:rPr>
          </w:rPrChange>
        </w:rPr>
      </w:pPr>
      <w:ins w:id="15493" w:author="Abhishek Deep Nigam" w:date="2015-10-26T01:01:00Z">
        <w:r w:rsidRPr="00073577">
          <w:rPr>
            <w:rFonts w:ascii="Courier New" w:hAnsi="Courier New" w:cs="Courier New"/>
            <w:sz w:val="16"/>
            <w:szCs w:val="16"/>
            <w:rPrChange w:id="15494" w:author="Abhishek Deep Nigam" w:date="2015-10-26T01:01:00Z">
              <w:rPr>
                <w:rFonts w:ascii="Courier New" w:hAnsi="Courier New" w:cs="Courier New"/>
              </w:rPr>
            </w:rPrChange>
          </w:rPr>
          <w:t>[4]-&gt;O(Backtracking)</w:t>
        </w:r>
      </w:ins>
    </w:p>
    <w:p w14:paraId="5EA99BE5" w14:textId="77777777" w:rsidR="00073577" w:rsidRPr="00073577" w:rsidRDefault="00073577" w:rsidP="00073577">
      <w:pPr>
        <w:spacing w:before="0" w:after="0"/>
        <w:rPr>
          <w:ins w:id="15495" w:author="Abhishek Deep Nigam" w:date="2015-10-26T01:01:00Z"/>
          <w:rFonts w:ascii="Courier New" w:hAnsi="Courier New" w:cs="Courier New"/>
          <w:sz w:val="16"/>
          <w:szCs w:val="16"/>
          <w:rPrChange w:id="15496" w:author="Abhishek Deep Nigam" w:date="2015-10-26T01:01:00Z">
            <w:rPr>
              <w:ins w:id="15497" w:author="Abhishek Deep Nigam" w:date="2015-10-26T01:01:00Z"/>
              <w:rFonts w:ascii="Courier New" w:hAnsi="Courier New" w:cs="Courier New"/>
            </w:rPr>
          </w:rPrChange>
        </w:rPr>
      </w:pPr>
      <w:ins w:id="15498" w:author="Abhishek Deep Nigam" w:date="2015-10-26T01:01:00Z">
        <w:r w:rsidRPr="00073577">
          <w:rPr>
            <w:rFonts w:ascii="Courier New" w:hAnsi="Courier New" w:cs="Courier New"/>
            <w:sz w:val="16"/>
            <w:szCs w:val="16"/>
            <w:rPrChange w:id="15499" w:author="Abhishek Deep Nigam" w:date="2015-10-26T01:01:00Z">
              <w:rPr>
                <w:rFonts w:ascii="Courier New" w:hAnsi="Courier New" w:cs="Courier New"/>
              </w:rPr>
            </w:rPrChange>
          </w:rPr>
          <w:t>[4]-&gt;P(Backtracking)</w:t>
        </w:r>
      </w:ins>
    </w:p>
    <w:p w14:paraId="2BCE9142" w14:textId="77777777" w:rsidR="00073577" w:rsidRPr="00073577" w:rsidRDefault="00073577" w:rsidP="00073577">
      <w:pPr>
        <w:spacing w:before="0" w:after="0"/>
        <w:rPr>
          <w:ins w:id="15500" w:author="Abhishek Deep Nigam" w:date="2015-10-26T01:01:00Z"/>
          <w:rFonts w:ascii="Courier New" w:hAnsi="Courier New" w:cs="Courier New"/>
          <w:sz w:val="16"/>
          <w:szCs w:val="16"/>
          <w:rPrChange w:id="15501" w:author="Abhishek Deep Nigam" w:date="2015-10-26T01:01:00Z">
            <w:rPr>
              <w:ins w:id="15502" w:author="Abhishek Deep Nigam" w:date="2015-10-26T01:01:00Z"/>
              <w:rFonts w:ascii="Courier New" w:hAnsi="Courier New" w:cs="Courier New"/>
            </w:rPr>
          </w:rPrChange>
        </w:rPr>
      </w:pPr>
      <w:ins w:id="15503" w:author="Abhishek Deep Nigam" w:date="2015-10-26T01:01:00Z">
        <w:r w:rsidRPr="00073577">
          <w:rPr>
            <w:rFonts w:ascii="Courier New" w:hAnsi="Courier New" w:cs="Courier New"/>
            <w:sz w:val="16"/>
            <w:szCs w:val="16"/>
            <w:rPrChange w:id="15504" w:author="Abhishek Deep Nigam" w:date="2015-10-26T01:01:00Z">
              <w:rPr>
                <w:rFonts w:ascii="Courier New" w:hAnsi="Courier New" w:cs="Courier New"/>
              </w:rPr>
            </w:rPrChange>
          </w:rPr>
          <w:t>[4]-&gt;Q(Backtracking)</w:t>
        </w:r>
      </w:ins>
    </w:p>
    <w:p w14:paraId="2EA76E7D" w14:textId="77777777" w:rsidR="00073577" w:rsidRPr="00073577" w:rsidRDefault="00073577" w:rsidP="00073577">
      <w:pPr>
        <w:spacing w:before="0" w:after="0"/>
        <w:rPr>
          <w:ins w:id="15505" w:author="Abhishek Deep Nigam" w:date="2015-10-26T01:01:00Z"/>
          <w:rFonts w:ascii="Courier New" w:hAnsi="Courier New" w:cs="Courier New"/>
          <w:sz w:val="16"/>
          <w:szCs w:val="16"/>
          <w:rPrChange w:id="15506" w:author="Abhishek Deep Nigam" w:date="2015-10-26T01:01:00Z">
            <w:rPr>
              <w:ins w:id="15507" w:author="Abhishek Deep Nigam" w:date="2015-10-26T01:01:00Z"/>
              <w:rFonts w:ascii="Courier New" w:hAnsi="Courier New" w:cs="Courier New"/>
            </w:rPr>
          </w:rPrChange>
        </w:rPr>
      </w:pPr>
      <w:ins w:id="15508" w:author="Abhishek Deep Nigam" w:date="2015-10-26T01:01:00Z">
        <w:r w:rsidRPr="00073577">
          <w:rPr>
            <w:rFonts w:ascii="Courier New" w:hAnsi="Courier New" w:cs="Courier New"/>
            <w:sz w:val="16"/>
            <w:szCs w:val="16"/>
            <w:rPrChange w:id="15509" w:author="Abhishek Deep Nigam" w:date="2015-10-26T01:01:00Z">
              <w:rPr>
                <w:rFonts w:ascii="Courier New" w:hAnsi="Courier New" w:cs="Courier New"/>
              </w:rPr>
            </w:rPrChange>
          </w:rPr>
          <w:t>[4]-&gt;S(Backtracking)</w:t>
        </w:r>
      </w:ins>
    </w:p>
    <w:p w14:paraId="68467F42" w14:textId="77777777" w:rsidR="00073577" w:rsidRPr="00073577" w:rsidRDefault="00073577" w:rsidP="00073577">
      <w:pPr>
        <w:spacing w:before="0" w:after="0"/>
        <w:rPr>
          <w:ins w:id="15510" w:author="Abhishek Deep Nigam" w:date="2015-10-26T01:01:00Z"/>
          <w:rFonts w:ascii="Courier New" w:hAnsi="Courier New" w:cs="Courier New"/>
          <w:sz w:val="16"/>
          <w:szCs w:val="16"/>
          <w:rPrChange w:id="15511" w:author="Abhishek Deep Nigam" w:date="2015-10-26T01:01:00Z">
            <w:rPr>
              <w:ins w:id="15512" w:author="Abhishek Deep Nigam" w:date="2015-10-26T01:01:00Z"/>
              <w:rFonts w:ascii="Courier New" w:hAnsi="Courier New" w:cs="Courier New"/>
            </w:rPr>
          </w:rPrChange>
        </w:rPr>
      </w:pPr>
      <w:ins w:id="15513" w:author="Abhishek Deep Nigam" w:date="2015-10-26T01:01:00Z">
        <w:r w:rsidRPr="00073577">
          <w:rPr>
            <w:rFonts w:ascii="Courier New" w:hAnsi="Courier New" w:cs="Courier New"/>
            <w:sz w:val="16"/>
            <w:szCs w:val="16"/>
            <w:rPrChange w:id="15514" w:author="Abhishek Deep Nigam" w:date="2015-10-26T01:01:00Z">
              <w:rPr>
                <w:rFonts w:ascii="Courier New" w:hAnsi="Courier New" w:cs="Courier New"/>
              </w:rPr>
            </w:rPrChange>
          </w:rPr>
          <w:t>[4]-&gt;Y(Backtracking)</w:t>
        </w:r>
      </w:ins>
    </w:p>
    <w:p w14:paraId="738CFC9C" w14:textId="77777777" w:rsidR="00073577" w:rsidRPr="00073577" w:rsidRDefault="00073577" w:rsidP="00073577">
      <w:pPr>
        <w:spacing w:before="0" w:after="0"/>
        <w:rPr>
          <w:ins w:id="15515" w:author="Abhishek Deep Nigam" w:date="2015-10-26T01:01:00Z"/>
          <w:rFonts w:ascii="Courier New" w:hAnsi="Courier New" w:cs="Courier New"/>
          <w:sz w:val="16"/>
          <w:szCs w:val="16"/>
          <w:rPrChange w:id="15516" w:author="Abhishek Deep Nigam" w:date="2015-10-26T01:01:00Z">
            <w:rPr>
              <w:ins w:id="15517" w:author="Abhishek Deep Nigam" w:date="2015-10-26T01:01:00Z"/>
              <w:rFonts w:ascii="Courier New" w:hAnsi="Courier New" w:cs="Courier New"/>
            </w:rPr>
          </w:rPrChange>
        </w:rPr>
      </w:pPr>
      <w:ins w:id="15518" w:author="Abhishek Deep Nigam" w:date="2015-10-26T01:01:00Z">
        <w:r w:rsidRPr="00073577">
          <w:rPr>
            <w:rFonts w:ascii="Courier New" w:hAnsi="Courier New" w:cs="Courier New"/>
            <w:sz w:val="16"/>
            <w:szCs w:val="16"/>
            <w:rPrChange w:id="15519" w:author="Abhishek Deep Nigam" w:date="2015-10-26T01:01:00Z">
              <w:rPr>
                <w:rFonts w:ascii="Courier New" w:hAnsi="Courier New" w:cs="Courier New"/>
              </w:rPr>
            </w:rPrChange>
          </w:rPr>
          <w:t>[0]-&gt;N[1]-&gt;A[2]-&gt;T[3]-&gt;T[4]-&gt;A(Backtracking)</w:t>
        </w:r>
      </w:ins>
    </w:p>
    <w:p w14:paraId="02C3F39F" w14:textId="77777777" w:rsidR="00073577" w:rsidRPr="00073577" w:rsidRDefault="00073577" w:rsidP="00073577">
      <w:pPr>
        <w:spacing w:before="0" w:after="0"/>
        <w:rPr>
          <w:ins w:id="15520" w:author="Abhishek Deep Nigam" w:date="2015-10-26T01:01:00Z"/>
          <w:rFonts w:ascii="Courier New" w:hAnsi="Courier New" w:cs="Courier New"/>
          <w:sz w:val="16"/>
          <w:szCs w:val="16"/>
          <w:rPrChange w:id="15521" w:author="Abhishek Deep Nigam" w:date="2015-10-26T01:01:00Z">
            <w:rPr>
              <w:ins w:id="15522" w:author="Abhishek Deep Nigam" w:date="2015-10-26T01:01:00Z"/>
              <w:rFonts w:ascii="Courier New" w:hAnsi="Courier New" w:cs="Courier New"/>
            </w:rPr>
          </w:rPrChange>
        </w:rPr>
      </w:pPr>
      <w:ins w:id="15523" w:author="Abhishek Deep Nigam" w:date="2015-10-26T01:01:00Z">
        <w:r w:rsidRPr="00073577">
          <w:rPr>
            <w:rFonts w:ascii="Courier New" w:hAnsi="Courier New" w:cs="Courier New"/>
            <w:sz w:val="16"/>
            <w:szCs w:val="16"/>
            <w:rPrChange w:id="15524" w:author="Abhishek Deep Nigam" w:date="2015-10-26T01:01:00Z">
              <w:rPr>
                <w:rFonts w:ascii="Courier New" w:hAnsi="Courier New" w:cs="Courier New"/>
              </w:rPr>
            </w:rPrChange>
          </w:rPr>
          <w:t>[4]-&gt;N[5]-&gt;O[6]-&gt;I(Backtracking)</w:t>
        </w:r>
      </w:ins>
    </w:p>
    <w:p w14:paraId="3265D37C" w14:textId="77777777" w:rsidR="00073577" w:rsidRPr="00073577" w:rsidRDefault="00073577" w:rsidP="00073577">
      <w:pPr>
        <w:spacing w:before="0" w:after="0"/>
        <w:rPr>
          <w:ins w:id="15525" w:author="Abhishek Deep Nigam" w:date="2015-10-26T01:01:00Z"/>
          <w:rFonts w:ascii="Courier New" w:hAnsi="Courier New" w:cs="Courier New"/>
          <w:sz w:val="16"/>
          <w:szCs w:val="16"/>
          <w:rPrChange w:id="15526" w:author="Abhishek Deep Nigam" w:date="2015-10-26T01:01:00Z">
            <w:rPr>
              <w:ins w:id="15527" w:author="Abhishek Deep Nigam" w:date="2015-10-26T01:01:00Z"/>
              <w:rFonts w:ascii="Courier New" w:hAnsi="Courier New" w:cs="Courier New"/>
            </w:rPr>
          </w:rPrChange>
        </w:rPr>
      </w:pPr>
      <w:ins w:id="15528" w:author="Abhishek Deep Nigam" w:date="2015-10-26T01:01:00Z">
        <w:r w:rsidRPr="00073577">
          <w:rPr>
            <w:rFonts w:ascii="Courier New" w:hAnsi="Courier New" w:cs="Courier New"/>
            <w:sz w:val="16"/>
            <w:szCs w:val="16"/>
            <w:rPrChange w:id="15529" w:author="Abhishek Deep Nigam" w:date="2015-10-26T01:01:00Z">
              <w:rPr>
                <w:rFonts w:ascii="Courier New" w:hAnsi="Courier New" w:cs="Courier New"/>
              </w:rPr>
            </w:rPrChange>
          </w:rPr>
          <w:t>[4]-&gt;O[5]-&gt;O[6]-&gt;I(Backtracking)</w:t>
        </w:r>
      </w:ins>
    </w:p>
    <w:p w14:paraId="076F02C9" w14:textId="77777777" w:rsidR="00073577" w:rsidRPr="00073577" w:rsidRDefault="00073577" w:rsidP="00073577">
      <w:pPr>
        <w:spacing w:before="0" w:after="0"/>
        <w:rPr>
          <w:ins w:id="15530" w:author="Abhishek Deep Nigam" w:date="2015-10-26T01:01:00Z"/>
          <w:rFonts w:ascii="Courier New" w:hAnsi="Courier New" w:cs="Courier New"/>
          <w:sz w:val="16"/>
          <w:szCs w:val="16"/>
          <w:rPrChange w:id="15531" w:author="Abhishek Deep Nigam" w:date="2015-10-26T01:01:00Z">
            <w:rPr>
              <w:ins w:id="15532" w:author="Abhishek Deep Nigam" w:date="2015-10-26T01:01:00Z"/>
              <w:rFonts w:ascii="Courier New" w:hAnsi="Courier New" w:cs="Courier New"/>
            </w:rPr>
          </w:rPrChange>
        </w:rPr>
      </w:pPr>
      <w:ins w:id="15533" w:author="Abhishek Deep Nigam" w:date="2015-10-26T01:01:00Z">
        <w:r w:rsidRPr="00073577">
          <w:rPr>
            <w:rFonts w:ascii="Courier New" w:hAnsi="Courier New" w:cs="Courier New"/>
            <w:sz w:val="16"/>
            <w:szCs w:val="16"/>
            <w:rPrChange w:id="15534" w:author="Abhishek Deep Nigam" w:date="2015-10-26T01:01:00Z">
              <w:rPr>
                <w:rFonts w:ascii="Courier New" w:hAnsi="Courier New" w:cs="Courier New"/>
              </w:rPr>
            </w:rPrChange>
          </w:rPr>
          <w:t>[4]-&gt;P(Backtracking)</w:t>
        </w:r>
      </w:ins>
    </w:p>
    <w:p w14:paraId="48CA8F1E" w14:textId="77777777" w:rsidR="00073577" w:rsidRPr="00073577" w:rsidRDefault="00073577" w:rsidP="00073577">
      <w:pPr>
        <w:spacing w:before="0" w:after="0"/>
        <w:rPr>
          <w:ins w:id="15535" w:author="Abhishek Deep Nigam" w:date="2015-10-26T01:01:00Z"/>
          <w:rFonts w:ascii="Courier New" w:hAnsi="Courier New" w:cs="Courier New"/>
          <w:sz w:val="16"/>
          <w:szCs w:val="16"/>
          <w:rPrChange w:id="15536" w:author="Abhishek Deep Nigam" w:date="2015-10-26T01:01:00Z">
            <w:rPr>
              <w:ins w:id="15537" w:author="Abhishek Deep Nigam" w:date="2015-10-26T01:01:00Z"/>
              <w:rFonts w:ascii="Courier New" w:hAnsi="Courier New" w:cs="Courier New"/>
            </w:rPr>
          </w:rPrChange>
        </w:rPr>
      </w:pPr>
      <w:ins w:id="15538" w:author="Abhishek Deep Nigam" w:date="2015-10-26T01:01:00Z">
        <w:r w:rsidRPr="00073577">
          <w:rPr>
            <w:rFonts w:ascii="Courier New" w:hAnsi="Courier New" w:cs="Courier New"/>
            <w:sz w:val="16"/>
            <w:szCs w:val="16"/>
            <w:rPrChange w:id="15539" w:author="Abhishek Deep Nigam" w:date="2015-10-26T01:01:00Z">
              <w:rPr>
                <w:rFonts w:ascii="Courier New" w:hAnsi="Courier New" w:cs="Courier New"/>
              </w:rPr>
            </w:rPrChange>
          </w:rPr>
          <w:t>[4]-&gt;Q(Backtracking)</w:t>
        </w:r>
      </w:ins>
    </w:p>
    <w:p w14:paraId="1DE15149" w14:textId="77777777" w:rsidR="00073577" w:rsidRPr="00073577" w:rsidRDefault="00073577" w:rsidP="00073577">
      <w:pPr>
        <w:spacing w:before="0" w:after="0"/>
        <w:rPr>
          <w:ins w:id="15540" w:author="Abhishek Deep Nigam" w:date="2015-10-26T01:01:00Z"/>
          <w:rFonts w:ascii="Courier New" w:hAnsi="Courier New" w:cs="Courier New"/>
          <w:sz w:val="16"/>
          <w:szCs w:val="16"/>
          <w:rPrChange w:id="15541" w:author="Abhishek Deep Nigam" w:date="2015-10-26T01:01:00Z">
            <w:rPr>
              <w:ins w:id="15542" w:author="Abhishek Deep Nigam" w:date="2015-10-26T01:01:00Z"/>
              <w:rFonts w:ascii="Courier New" w:hAnsi="Courier New" w:cs="Courier New"/>
            </w:rPr>
          </w:rPrChange>
        </w:rPr>
      </w:pPr>
      <w:ins w:id="15543" w:author="Abhishek Deep Nigam" w:date="2015-10-26T01:01:00Z">
        <w:r w:rsidRPr="00073577">
          <w:rPr>
            <w:rFonts w:ascii="Courier New" w:hAnsi="Courier New" w:cs="Courier New"/>
            <w:sz w:val="16"/>
            <w:szCs w:val="16"/>
            <w:rPrChange w:id="15544" w:author="Abhishek Deep Nigam" w:date="2015-10-26T01:01:00Z">
              <w:rPr>
                <w:rFonts w:ascii="Courier New" w:hAnsi="Courier New" w:cs="Courier New"/>
              </w:rPr>
            </w:rPrChange>
          </w:rPr>
          <w:t>[4]-&gt;S(Backtracking)</w:t>
        </w:r>
      </w:ins>
    </w:p>
    <w:p w14:paraId="67F819C3" w14:textId="77777777" w:rsidR="00073577" w:rsidRPr="00073577" w:rsidRDefault="00073577" w:rsidP="00073577">
      <w:pPr>
        <w:spacing w:before="0" w:after="0"/>
        <w:rPr>
          <w:ins w:id="15545" w:author="Abhishek Deep Nigam" w:date="2015-10-26T01:01:00Z"/>
          <w:rFonts w:ascii="Courier New" w:hAnsi="Courier New" w:cs="Courier New"/>
          <w:sz w:val="16"/>
          <w:szCs w:val="16"/>
          <w:rPrChange w:id="15546" w:author="Abhishek Deep Nigam" w:date="2015-10-26T01:01:00Z">
            <w:rPr>
              <w:ins w:id="15547" w:author="Abhishek Deep Nigam" w:date="2015-10-26T01:01:00Z"/>
              <w:rFonts w:ascii="Courier New" w:hAnsi="Courier New" w:cs="Courier New"/>
            </w:rPr>
          </w:rPrChange>
        </w:rPr>
      </w:pPr>
      <w:ins w:id="15548" w:author="Abhishek Deep Nigam" w:date="2015-10-26T01:01:00Z">
        <w:r w:rsidRPr="00073577">
          <w:rPr>
            <w:rFonts w:ascii="Courier New" w:hAnsi="Courier New" w:cs="Courier New"/>
            <w:sz w:val="16"/>
            <w:szCs w:val="16"/>
            <w:rPrChange w:id="15549" w:author="Abhishek Deep Nigam" w:date="2015-10-26T01:01:00Z">
              <w:rPr>
                <w:rFonts w:ascii="Courier New" w:hAnsi="Courier New" w:cs="Courier New"/>
              </w:rPr>
            </w:rPrChange>
          </w:rPr>
          <w:t>[4]-&gt;Y[5]-&gt;O[6]-&gt;I(Backtracking)</w:t>
        </w:r>
      </w:ins>
    </w:p>
    <w:p w14:paraId="3401292E" w14:textId="77777777" w:rsidR="00073577" w:rsidRPr="00073577" w:rsidRDefault="00073577" w:rsidP="00073577">
      <w:pPr>
        <w:spacing w:before="0" w:after="0"/>
        <w:rPr>
          <w:ins w:id="15550" w:author="Abhishek Deep Nigam" w:date="2015-10-26T01:01:00Z"/>
          <w:rFonts w:ascii="Courier New" w:hAnsi="Courier New" w:cs="Courier New"/>
          <w:sz w:val="16"/>
          <w:szCs w:val="16"/>
          <w:rPrChange w:id="15551" w:author="Abhishek Deep Nigam" w:date="2015-10-26T01:01:00Z">
            <w:rPr>
              <w:ins w:id="15552" w:author="Abhishek Deep Nigam" w:date="2015-10-26T01:01:00Z"/>
              <w:rFonts w:ascii="Courier New" w:hAnsi="Courier New" w:cs="Courier New"/>
            </w:rPr>
          </w:rPrChange>
        </w:rPr>
      </w:pPr>
      <w:ins w:id="15553" w:author="Abhishek Deep Nigam" w:date="2015-10-26T01:01:00Z">
        <w:r w:rsidRPr="00073577">
          <w:rPr>
            <w:rFonts w:ascii="Courier New" w:hAnsi="Courier New" w:cs="Courier New"/>
            <w:sz w:val="16"/>
            <w:szCs w:val="16"/>
            <w:rPrChange w:id="15554" w:author="Abhishek Deep Nigam" w:date="2015-10-26T01:01:00Z">
              <w:rPr>
                <w:rFonts w:ascii="Courier New" w:hAnsi="Courier New" w:cs="Courier New"/>
              </w:rPr>
            </w:rPrChange>
          </w:rPr>
          <w:t>[1]-&gt;B[2]-&gt;T[3]-&gt;T[4]-&gt;A(Backtracking)</w:t>
        </w:r>
      </w:ins>
    </w:p>
    <w:p w14:paraId="2B958D4C" w14:textId="77777777" w:rsidR="00073577" w:rsidRPr="00073577" w:rsidRDefault="00073577" w:rsidP="00073577">
      <w:pPr>
        <w:spacing w:before="0" w:after="0"/>
        <w:rPr>
          <w:ins w:id="15555" w:author="Abhishek Deep Nigam" w:date="2015-10-26T01:01:00Z"/>
          <w:rFonts w:ascii="Courier New" w:hAnsi="Courier New" w:cs="Courier New"/>
          <w:sz w:val="16"/>
          <w:szCs w:val="16"/>
          <w:rPrChange w:id="15556" w:author="Abhishek Deep Nigam" w:date="2015-10-26T01:01:00Z">
            <w:rPr>
              <w:ins w:id="15557" w:author="Abhishek Deep Nigam" w:date="2015-10-26T01:01:00Z"/>
              <w:rFonts w:ascii="Courier New" w:hAnsi="Courier New" w:cs="Courier New"/>
            </w:rPr>
          </w:rPrChange>
        </w:rPr>
      </w:pPr>
      <w:ins w:id="15558" w:author="Abhishek Deep Nigam" w:date="2015-10-26T01:01:00Z">
        <w:r w:rsidRPr="00073577">
          <w:rPr>
            <w:rFonts w:ascii="Courier New" w:hAnsi="Courier New" w:cs="Courier New"/>
            <w:sz w:val="16"/>
            <w:szCs w:val="16"/>
            <w:rPrChange w:id="15559" w:author="Abhishek Deep Nigam" w:date="2015-10-26T01:01:00Z">
              <w:rPr>
                <w:rFonts w:ascii="Courier New" w:hAnsi="Courier New" w:cs="Courier New"/>
              </w:rPr>
            </w:rPrChange>
          </w:rPr>
          <w:t>[4]-&gt;N[5]-&gt;O[6]-&gt;I[7]-&gt;E(Backtracking)</w:t>
        </w:r>
      </w:ins>
    </w:p>
    <w:p w14:paraId="235A704E" w14:textId="77777777" w:rsidR="00073577" w:rsidRPr="00073577" w:rsidRDefault="00073577" w:rsidP="00073577">
      <w:pPr>
        <w:spacing w:before="0" w:after="0"/>
        <w:rPr>
          <w:ins w:id="15560" w:author="Abhishek Deep Nigam" w:date="2015-10-26T01:01:00Z"/>
          <w:rFonts w:ascii="Courier New" w:hAnsi="Courier New" w:cs="Courier New"/>
          <w:sz w:val="16"/>
          <w:szCs w:val="16"/>
          <w:rPrChange w:id="15561" w:author="Abhishek Deep Nigam" w:date="2015-10-26T01:01:00Z">
            <w:rPr>
              <w:ins w:id="15562" w:author="Abhishek Deep Nigam" w:date="2015-10-26T01:01:00Z"/>
              <w:rFonts w:ascii="Courier New" w:hAnsi="Courier New" w:cs="Courier New"/>
            </w:rPr>
          </w:rPrChange>
        </w:rPr>
      </w:pPr>
      <w:ins w:id="15563" w:author="Abhishek Deep Nigam" w:date="2015-10-26T01:01:00Z">
        <w:r w:rsidRPr="00073577">
          <w:rPr>
            <w:rFonts w:ascii="Courier New" w:hAnsi="Courier New" w:cs="Courier New"/>
            <w:sz w:val="16"/>
            <w:szCs w:val="16"/>
            <w:rPrChange w:id="15564" w:author="Abhishek Deep Nigam" w:date="2015-10-26T01:01:00Z">
              <w:rPr>
                <w:rFonts w:ascii="Courier New" w:hAnsi="Courier New" w:cs="Courier New"/>
              </w:rPr>
            </w:rPrChange>
          </w:rPr>
          <w:t>[4]-&gt;O[5]-&gt;O[6]-&gt;I[7]-&gt;E(Backtracking)</w:t>
        </w:r>
      </w:ins>
    </w:p>
    <w:p w14:paraId="5F93360D" w14:textId="77777777" w:rsidR="00073577" w:rsidRPr="00073577" w:rsidRDefault="00073577" w:rsidP="00073577">
      <w:pPr>
        <w:spacing w:before="0" w:after="0"/>
        <w:rPr>
          <w:ins w:id="15565" w:author="Abhishek Deep Nigam" w:date="2015-10-26T01:01:00Z"/>
          <w:rFonts w:ascii="Courier New" w:hAnsi="Courier New" w:cs="Courier New"/>
          <w:sz w:val="16"/>
          <w:szCs w:val="16"/>
          <w:rPrChange w:id="15566" w:author="Abhishek Deep Nigam" w:date="2015-10-26T01:01:00Z">
            <w:rPr>
              <w:ins w:id="15567" w:author="Abhishek Deep Nigam" w:date="2015-10-26T01:01:00Z"/>
              <w:rFonts w:ascii="Courier New" w:hAnsi="Courier New" w:cs="Courier New"/>
            </w:rPr>
          </w:rPrChange>
        </w:rPr>
      </w:pPr>
      <w:ins w:id="15568" w:author="Abhishek Deep Nigam" w:date="2015-10-26T01:01:00Z">
        <w:r w:rsidRPr="00073577">
          <w:rPr>
            <w:rFonts w:ascii="Courier New" w:hAnsi="Courier New" w:cs="Courier New"/>
            <w:sz w:val="16"/>
            <w:szCs w:val="16"/>
            <w:rPrChange w:id="15569" w:author="Abhishek Deep Nigam" w:date="2015-10-26T01:01:00Z">
              <w:rPr>
                <w:rFonts w:ascii="Courier New" w:hAnsi="Courier New" w:cs="Courier New"/>
              </w:rPr>
            </w:rPrChange>
          </w:rPr>
          <w:t>[4]-&gt;P(Backtracking)</w:t>
        </w:r>
      </w:ins>
    </w:p>
    <w:p w14:paraId="2D8D8922" w14:textId="77777777" w:rsidR="00073577" w:rsidRPr="00073577" w:rsidRDefault="00073577" w:rsidP="00073577">
      <w:pPr>
        <w:spacing w:before="0" w:after="0"/>
        <w:rPr>
          <w:ins w:id="15570" w:author="Abhishek Deep Nigam" w:date="2015-10-26T01:01:00Z"/>
          <w:rFonts w:ascii="Courier New" w:hAnsi="Courier New" w:cs="Courier New"/>
          <w:sz w:val="16"/>
          <w:szCs w:val="16"/>
          <w:rPrChange w:id="15571" w:author="Abhishek Deep Nigam" w:date="2015-10-26T01:01:00Z">
            <w:rPr>
              <w:ins w:id="15572" w:author="Abhishek Deep Nigam" w:date="2015-10-26T01:01:00Z"/>
              <w:rFonts w:ascii="Courier New" w:hAnsi="Courier New" w:cs="Courier New"/>
            </w:rPr>
          </w:rPrChange>
        </w:rPr>
      </w:pPr>
      <w:ins w:id="15573" w:author="Abhishek Deep Nigam" w:date="2015-10-26T01:01:00Z">
        <w:r w:rsidRPr="00073577">
          <w:rPr>
            <w:rFonts w:ascii="Courier New" w:hAnsi="Courier New" w:cs="Courier New"/>
            <w:sz w:val="16"/>
            <w:szCs w:val="16"/>
            <w:rPrChange w:id="15574" w:author="Abhishek Deep Nigam" w:date="2015-10-26T01:01:00Z">
              <w:rPr>
                <w:rFonts w:ascii="Courier New" w:hAnsi="Courier New" w:cs="Courier New"/>
              </w:rPr>
            </w:rPrChange>
          </w:rPr>
          <w:t>[4]-&gt;Q(Backtracking)</w:t>
        </w:r>
      </w:ins>
    </w:p>
    <w:p w14:paraId="29D2B339" w14:textId="77777777" w:rsidR="00073577" w:rsidRPr="00073577" w:rsidRDefault="00073577" w:rsidP="00073577">
      <w:pPr>
        <w:spacing w:before="0" w:after="0"/>
        <w:rPr>
          <w:ins w:id="15575" w:author="Abhishek Deep Nigam" w:date="2015-10-26T01:01:00Z"/>
          <w:rFonts w:ascii="Courier New" w:hAnsi="Courier New" w:cs="Courier New"/>
          <w:sz w:val="16"/>
          <w:szCs w:val="16"/>
          <w:rPrChange w:id="15576" w:author="Abhishek Deep Nigam" w:date="2015-10-26T01:01:00Z">
            <w:rPr>
              <w:ins w:id="15577" w:author="Abhishek Deep Nigam" w:date="2015-10-26T01:01:00Z"/>
              <w:rFonts w:ascii="Courier New" w:hAnsi="Courier New" w:cs="Courier New"/>
            </w:rPr>
          </w:rPrChange>
        </w:rPr>
      </w:pPr>
      <w:ins w:id="15578" w:author="Abhishek Deep Nigam" w:date="2015-10-26T01:01:00Z">
        <w:r w:rsidRPr="00073577">
          <w:rPr>
            <w:rFonts w:ascii="Courier New" w:hAnsi="Courier New" w:cs="Courier New"/>
            <w:sz w:val="16"/>
            <w:szCs w:val="16"/>
            <w:rPrChange w:id="15579" w:author="Abhishek Deep Nigam" w:date="2015-10-26T01:01:00Z">
              <w:rPr>
                <w:rFonts w:ascii="Courier New" w:hAnsi="Courier New" w:cs="Courier New"/>
              </w:rPr>
            </w:rPrChange>
          </w:rPr>
          <w:t>[4]-&gt;S(Backtracking)</w:t>
        </w:r>
      </w:ins>
    </w:p>
    <w:p w14:paraId="13324B54" w14:textId="77777777" w:rsidR="00073577" w:rsidRPr="00073577" w:rsidRDefault="00073577" w:rsidP="00073577">
      <w:pPr>
        <w:spacing w:before="0" w:after="0"/>
        <w:rPr>
          <w:ins w:id="15580" w:author="Abhishek Deep Nigam" w:date="2015-10-26T01:01:00Z"/>
          <w:rFonts w:ascii="Courier New" w:hAnsi="Courier New" w:cs="Courier New"/>
          <w:sz w:val="16"/>
          <w:szCs w:val="16"/>
          <w:rPrChange w:id="15581" w:author="Abhishek Deep Nigam" w:date="2015-10-26T01:01:00Z">
            <w:rPr>
              <w:ins w:id="15582" w:author="Abhishek Deep Nigam" w:date="2015-10-26T01:01:00Z"/>
              <w:rFonts w:ascii="Courier New" w:hAnsi="Courier New" w:cs="Courier New"/>
            </w:rPr>
          </w:rPrChange>
        </w:rPr>
      </w:pPr>
      <w:ins w:id="15583" w:author="Abhishek Deep Nigam" w:date="2015-10-26T01:01:00Z">
        <w:r w:rsidRPr="00073577">
          <w:rPr>
            <w:rFonts w:ascii="Courier New" w:hAnsi="Courier New" w:cs="Courier New"/>
            <w:sz w:val="16"/>
            <w:szCs w:val="16"/>
            <w:rPrChange w:id="15584" w:author="Abhishek Deep Nigam" w:date="2015-10-26T01:01:00Z">
              <w:rPr>
                <w:rFonts w:ascii="Courier New" w:hAnsi="Courier New" w:cs="Courier New"/>
              </w:rPr>
            </w:rPrChange>
          </w:rPr>
          <w:t>[4]-&gt;Y[5]-&gt;O[6]-&gt;I[7]-&gt;E(Backtracking)</w:t>
        </w:r>
      </w:ins>
    </w:p>
    <w:p w14:paraId="0B80A325" w14:textId="77777777" w:rsidR="00073577" w:rsidRPr="00073577" w:rsidRDefault="00073577" w:rsidP="00073577">
      <w:pPr>
        <w:spacing w:before="0" w:after="0"/>
        <w:rPr>
          <w:ins w:id="15585" w:author="Abhishek Deep Nigam" w:date="2015-10-26T01:01:00Z"/>
          <w:rFonts w:ascii="Courier New" w:hAnsi="Courier New" w:cs="Courier New"/>
          <w:sz w:val="16"/>
          <w:szCs w:val="16"/>
          <w:rPrChange w:id="15586" w:author="Abhishek Deep Nigam" w:date="2015-10-26T01:01:00Z">
            <w:rPr>
              <w:ins w:id="15587" w:author="Abhishek Deep Nigam" w:date="2015-10-26T01:01:00Z"/>
              <w:rFonts w:ascii="Courier New" w:hAnsi="Courier New" w:cs="Courier New"/>
            </w:rPr>
          </w:rPrChange>
        </w:rPr>
      </w:pPr>
      <w:ins w:id="15588" w:author="Abhishek Deep Nigam" w:date="2015-10-26T01:01:00Z">
        <w:r w:rsidRPr="00073577">
          <w:rPr>
            <w:rFonts w:ascii="Courier New" w:hAnsi="Courier New" w:cs="Courier New"/>
            <w:sz w:val="16"/>
            <w:szCs w:val="16"/>
            <w:rPrChange w:id="15589" w:author="Abhishek Deep Nigam" w:date="2015-10-26T01:01:00Z">
              <w:rPr>
                <w:rFonts w:ascii="Courier New" w:hAnsi="Courier New" w:cs="Courier New"/>
              </w:rPr>
            </w:rPrChange>
          </w:rPr>
          <w:t>[1]-&gt;C[2]-&gt;T[3]-&gt;T[4]-&gt;A(Backtracking)</w:t>
        </w:r>
      </w:ins>
    </w:p>
    <w:p w14:paraId="60FF7CCF" w14:textId="77777777" w:rsidR="00073577" w:rsidRPr="00073577" w:rsidRDefault="00073577" w:rsidP="00073577">
      <w:pPr>
        <w:spacing w:before="0" w:after="0"/>
        <w:rPr>
          <w:ins w:id="15590" w:author="Abhishek Deep Nigam" w:date="2015-10-26T01:01:00Z"/>
          <w:rFonts w:ascii="Courier New" w:hAnsi="Courier New" w:cs="Courier New"/>
          <w:sz w:val="16"/>
          <w:szCs w:val="16"/>
          <w:rPrChange w:id="15591" w:author="Abhishek Deep Nigam" w:date="2015-10-26T01:01:00Z">
            <w:rPr>
              <w:ins w:id="15592" w:author="Abhishek Deep Nigam" w:date="2015-10-26T01:01:00Z"/>
              <w:rFonts w:ascii="Courier New" w:hAnsi="Courier New" w:cs="Courier New"/>
            </w:rPr>
          </w:rPrChange>
        </w:rPr>
      </w:pPr>
      <w:ins w:id="15593" w:author="Abhishek Deep Nigam" w:date="2015-10-26T01:01:00Z">
        <w:r w:rsidRPr="00073577">
          <w:rPr>
            <w:rFonts w:ascii="Courier New" w:hAnsi="Courier New" w:cs="Courier New"/>
            <w:sz w:val="16"/>
            <w:szCs w:val="16"/>
            <w:rPrChange w:id="15594" w:author="Abhishek Deep Nigam" w:date="2015-10-26T01:01:00Z">
              <w:rPr>
                <w:rFonts w:ascii="Courier New" w:hAnsi="Courier New" w:cs="Courier New"/>
              </w:rPr>
            </w:rPrChange>
          </w:rPr>
          <w:t>[4]-&gt;N[5]-&gt;O[6]-&gt;I(Backtracking)</w:t>
        </w:r>
      </w:ins>
    </w:p>
    <w:p w14:paraId="4463FE25" w14:textId="77777777" w:rsidR="00073577" w:rsidRPr="00073577" w:rsidRDefault="00073577" w:rsidP="00073577">
      <w:pPr>
        <w:spacing w:before="0" w:after="0"/>
        <w:rPr>
          <w:ins w:id="15595" w:author="Abhishek Deep Nigam" w:date="2015-10-26T01:01:00Z"/>
          <w:rFonts w:ascii="Courier New" w:hAnsi="Courier New" w:cs="Courier New"/>
          <w:sz w:val="16"/>
          <w:szCs w:val="16"/>
          <w:rPrChange w:id="15596" w:author="Abhishek Deep Nigam" w:date="2015-10-26T01:01:00Z">
            <w:rPr>
              <w:ins w:id="15597" w:author="Abhishek Deep Nigam" w:date="2015-10-26T01:01:00Z"/>
              <w:rFonts w:ascii="Courier New" w:hAnsi="Courier New" w:cs="Courier New"/>
            </w:rPr>
          </w:rPrChange>
        </w:rPr>
      </w:pPr>
      <w:ins w:id="15598" w:author="Abhishek Deep Nigam" w:date="2015-10-26T01:01:00Z">
        <w:r w:rsidRPr="00073577">
          <w:rPr>
            <w:rFonts w:ascii="Courier New" w:hAnsi="Courier New" w:cs="Courier New"/>
            <w:sz w:val="16"/>
            <w:szCs w:val="16"/>
            <w:rPrChange w:id="15599" w:author="Abhishek Deep Nigam" w:date="2015-10-26T01:01:00Z">
              <w:rPr>
                <w:rFonts w:ascii="Courier New" w:hAnsi="Courier New" w:cs="Courier New"/>
              </w:rPr>
            </w:rPrChange>
          </w:rPr>
          <w:t>[4]-&gt;O[5]-&gt;O[6]-&gt;I(Backtracking)</w:t>
        </w:r>
      </w:ins>
    </w:p>
    <w:p w14:paraId="4B19AF54" w14:textId="77777777" w:rsidR="00073577" w:rsidRPr="00073577" w:rsidRDefault="00073577" w:rsidP="00073577">
      <w:pPr>
        <w:spacing w:before="0" w:after="0"/>
        <w:rPr>
          <w:ins w:id="15600" w:author="Abhishek Deep Nigam" w:date="2015-10-26T01:01:00Z"/>
          <w:rFonts w:ascii="Courier New" w:hAnsi="Courier New" w:cs="Courier New"/>
          <w:sz w:val="16"/>
          <w:szCs w:val="16"/>
          <w:rPrChange w:id="15601" w:author="Abhishek Deep Nigam" w:date="2015-10-26T01:01:00Z">
            <w:rPr>
              <w:ins w:id="15602" w:author="Abhishek Deep Nigam" w:date="2015-10-26T01:01:00Z"/>
              <w:rFonts w:ascii="Courier New" w:hAnsi="Courier New" w:cs="Courier New"/>
            </w:rPr>
          </w:rPrChange>
        </w:rPr>
      </w:pPr>
      <w:ins w:id="15603" w:author="Abhishek Deep Nigam" w:date="2015-10-26T01:01:00Z">
        <w:r w:rsidRPr="00073577">
          <w:rPr>
            <w:rFonts w:ascii="Courier New" w:hAnsi="Courier New" w:cs="Courier New"/>
            <w:sz w:val="16"/>
            <w:szCs w:val="16"/>
            <w:rPrChange w:id="15604" w:author="Abhishek Deep Nigam" w:date="2015-10-26T01:01:00Z">
              <w:rPr>
                <w:rFonts w:ascii="Courier New" w:hAnsi="Courier New" w:cs="Courier New"/>
              </w:rPr>
            </w:rPrChange>
          </w:rPr>
          <w:t>[4]-&gt;P(Backtracking)</w:t>
        </w:r>
      </w:ins>
    </w:p>
    <w:p w14:paraId="3367F3D8" w14:textId="77777777" w:rsidR="00073577" w:rsidRPr="00073577" w:rsidRDefault="00073577" w:rsidP="00073577">
      <w:pPr>
        <w:spacing w:before="0" w:after="0"/>
        <w:rPr>
          <w:ins w:id="15605" w:author="Abhishek Deep Nigam" w:date="2015-10-26T01:01:00Z"/>
          <w:rFonts w:ascii="Courier New" w:hAnsi="Courier New" w:cs="Courier New"/>
          <w:sz w:val="16"/>
          <w:szCs w:val="16"/>
          <w:rPrChange w:id="15606" w:author="Abhishek Deep Nigam" w:date="2015-10-26T01:01:00Z">
            <w:rPr>
              <w:ins w:id="15607" w:author="Abhishek Deep Nigam" w:date="2015-10-26T01:01:00Z"/>
              <w:rFonts w:ascii="Courier New" w:hAnsi="Courier New" w:cs="Courier New"/>
            </w:rPr>
          </w:rPrChange>
        </w:rPr>
      </w:pPr>
      <w:ins w:id="15608" w:author="Abhishek Deep Nigam" w:date="2015-10-26T01:01:00Z">
        <w:r w:rsidRPr="00073577">
          <w:rPr>
            <w:rFonts w:ascii="Courier New" w:hAnsi="Courier New" w:cs="Courier New"/>
            <w:sz w:val="16"/>
            <w:szCs w:val="16"/>
            <w:rPrChange w:id="15609" w:author="Abhishek Deep Nigam" w:date="2015-10-26T01:01:00Z">
              <w:rPr>
                <w:rFonts w:ascii="Courier New" w:hAnsi="Courier New" w:cs="Courier New"/>
              </w:rPr>
            </w:rPrChange>
          </w:rPr>
          <w:t>[4]-&gt;Q(Backtracking)</w:t>
        </w:r>
      </w:ins>
    </w:p>
    <w:p w14:paraId="36028680" w14:textId="77777777" w:rsidR="00073577" w:rsidRPr="00073577" w:rsidRDefault="00073577" w:rsidP="00073577">
      <w:pPr>
        <w:spacing w:before="0" w:after="0"/>
        <w:rPr>
          <w:ins w:id="15610" w:author="Abhishek Deep Nigam" w:date="2015-10-26T01:01:00Z"/>
          <w:rFonts w:ascii="Courier New" w:hAnsi="Courier New" w:cs="Courier New"/>
          <w:sz w:val="16"/>
          <w:szCs w:val="16"/>
          <w:rPrChange w:id="15611" w:author="Abhishek Deep Nigam" w:date="2015-10-26T01:01:00Z">
            <w:rPr>
              <w:ins w:id="15612" w:author="Abhishek Deep Nigam" w:date="2015-10-26T01:01:00Z"/>
              <w:rFonts w:ascii="Courier New" w:hAnsi="Courier New" w:cs="Courier New"/>
            </w:rPr>
          </w:rPrChange>
        </w:rPr>
      </w:pPr>
      <w:ins w:id="15613" w:author="Abhishek Deep Nigam" w:date="2015-10-26T01:01:00Z">
        <w:r w:rsidRPr="00073577">
          <w:rPr>
            <w:rFonts w:ascii="Courier New" w:hAnsi="Courier New" w:cs="Courier New"/>
            <w:sz w:val="16"/>
            <w:szCs w:val="16"/>
            <w:rPrChange w:id="15614" w:author="Abhishek Deep Nigam" w:date="2015-10-26T01:01:00Z">
              <w:rPr>
                <w:rFonts w:ascii="Courier New" w:hAnsi="Courier New" w:cs="Courier New"/>
              </w:rPr>
            </w:rPrChange>
          </w:rPr>
          <w:t>[4]-&gt;S(Backtracking)</w:t>
        </w:r>
      </w:ins>
    </w:p>
    <w:p w14:paraId="19EEBEF5" w14:textId="77777777" w:rsidR="00073577" w:rsidRPr="00073577" w:rsidRDefault="00073577" w:rsidP="00073577">
      <w:pPr>
        <w:spacing w:before="0" w:after="0"/>
        <w:rPr>
          <w:ins w:id="15615" w:author="Abhishek Deep Nigam" w:date="2015-10-26T01:01:00Z"/>
          <w:rFonts w:ascii="Courier New" w:hAnsi="Courier New" w:cs="Courier New"/>
          <w:sz w:val="16"/>
          <w:szCs w:val="16"/>
          <w:rPrChange w:id="15616" w:author="Abhishek Deep Nigam" w:date="2015-10-26T01:01:00Z">
            <w:rPr>
              <w:ins w:id="15617" w:author="Abhishek Deep Nigam" w:date="2015-10-26T01:01:00Z"/>
              <w:rFonts w:ascii="Courier New" w:hAnsi="Courier New" w:cs="Courier New"/>
            </w:rPr>
          </w:rPrChange>
        </w:rPr>
      </w:pPr>
      <w:ins w:id="15618" w:author="Abhishek Deep Nigam" w:date="2015-10-26T01:01:00Z">
        <w:r w:rsidRPr="00073577">
          <w:rPr>
            <w:rFonts w:ascii="Courier New" w:hAnsi="Courier New" w:cs="Courier New"/>
            <w:sz w:val="16"/>
            <w:szCs w:val="16"/>
            <w:rPrChange w:id="15619" w:author="Abhishek Deep Nigam" w:date="2015-10-26T01:01:00Z">
              <w:rPr>
                <w:rFonts w:ascii="Courier New" w:hAnsi="Courier New" w:cs="Courier New"/>
              </w:rPr>
            </w:rPrChange>
          </w:rPr>
          <w:t>[4]-&gt;Y[5]-&gt;O[6]-&gt;I(Backtracking)</w:t>
        </w:r>
      </w:ins>
    </w:p>
    <w:p w14:paraId="77208A67" w14:textId="77777777" w:rsidR="00073577" w:rsidRPr="00073577" w:rsidRDefault="00073577" w:rsidP="00073577">
      <w:pPr>
        <w:spacing w:before="0" w:after="0"/>
        <w:rPr>
          <w:ins w:id="15620" w:author="Abhishek Deep Nigam" w:date="2015-10-26T01:01:00Z"/>
          <w:rFonts w:ascii="Courier New" w:hAnsi="Courier New" w:cs="Courier New"/>
          <w:sz w:val="16"/>
          <w:szCs w:val="16"/>
          <w:rPrChange w:id="15621" w:author="Abhishek Deep Nigam" w:date="2015-10-26T01:01:00Z">
            <w:rPr>
              <w:ins w:id="15622" w:author="Abhishek Deep Nigam" w:date="2015-10-26T01:01:00Z"/>
              <w:rFonts w:ascii="Courier New" w:hAnsi="Courier New" w:cs="Courier New"/>
            </w:rPr>
          </w:rPrChange>
        </w:rPr>
      </w:pPr>
      <w:ins w:id="15623" w:author="Abhishek Deep Nigam" w:date="2015-10-26T01:01:00Z">
        <w:r w:rsidRPr="00073577">
          <w:rPr>
            <w:rFonts w:ascii="Courier New" w:hAnsi="Courier New" w:cs="Courier New"/>
            <w:sz w:val="16"/>
            <w:szCs w:val="16"/>
            <w:rPrChange w:id="15624" w:author="Abhishek Deep Nigam" w:date="2015-10-26T01:01:00Z">
              <w:rPr>
                <w:rFonts w:ascii="Courier New" w:hAnsi="Courier New" w:cs="Courier New"/>
              </w:rPr>
            </w:rPrChange>
          </w:rPr>
          <w:t>[1]-&gt;D[2]-&gt;T[3]-&gt;T[4]-&gt;A(Backtracking)</w:t>
        </w:r>
      </w:ins>
    </w:p>
    <w:p w14:paraId="366A839C" w14:textId="77777777" w:rsidR="00073577" w:rsidRPr="00073577" w:rsidRDefault="00073577" w:rsidP="00073577">
      <w:pPr>
        <w:spacing w:before="0" w:after="0"/>
        <w:rPr>
          <w:ins w:id="15625" w:author="Abhishek Deep Nigam" w:date="2015-10-26T01:01:00Z"/>
          <w:rFonts w:ascii="Courier New" w:hAnsi="Courier New" w:cs="Courier New"/>
          <w:sz w:val="16"/>
          <w:szCs w:val="16"/>
          <w:rPrChange w:id="15626" w:author="Abhishek Deep Nigam" w:date="2015-10-26T01:01:00Z">
            <w:rPr>
              <w:ins w:id="15627" w:author="Abhishek Deep Nigam" w:date="2015-10-26T01:01:00Z"/>
              <w:rFonts w:ascii="Courier New" w:hAnsi="Courier New" w:cs="Courier New"/>
            </w:rPr>
          </w:rPrChange>
        </w:rPr>
      </w:pPr>
      <w:ins w:id="15628" w:author="Abhishek Deep Nigam" w:date="2015-10-26T01:01:00Z">
        <w:r w:rsidRPr="00073577">
          <w:rPr>
            <w:rFonts w:ascii="Courier New" w:hAnsi="Courier New" w:cs="Courier New"/>
            <w:sz w:val="16"/>
            <w:szCs w:val="16"/>
            <w:rPrChange w:id="15629" w:author="Abhishek Deep Nigam" w:date="2015-10-26T01:01:00Z">
              <w:rPr>
                <w:rFonts w:ascii="Courier New" w:hAnsi="Courier New" w:cs="Courier New"/>
              </w:rPr>
            </w:rPrChange>
          </w:rPr>
          <w:t>[4]-&gt;N[5]-&gt;O[6]-&gt;I(Backtracking)</w:t>
        </w:r>
      </w:ins>
    </w:p>
    <w:p w14:paraId="2F47CA9E" w14:textId="77777777" w:rsidR="00073577" w:rsidRPr="00073577" w:rsidRDefault="00073577" w:rsidP="00073577">
      <w:pPr>
        <w:spacing w:before="0" w:after="0"/>
        <w:rPr>
          <w:ins w:id="15630" w:author="Abhishek Deep Nigam" w:date="2015-10-26T01:01:00Z"/>
          <w:rFonts w:ascii="Courier New" w:hAnsi="Courier New" w:cs="Courier New"/>
          <w:sz w:val="16"/>
          <w:szCs w:val="16"/>
          <w:rPrChange w:id="15631" w:author="Abhishek Deep Nigam" w:date="2015-10-26T01:01:00Z">
            <w:rPr>
              <w:ins w:id="15632" w:author="Abhishek Deep Nigam" w:date="2015-10-26T01:01:00Z"/>
              <w:rFonts w:ascii="Courier New" w:hAnsi="Courier New" w:cs="Courier New"/>
            </w:rPr>
          </w:rPrChange>
        </w:rPr>
      </w:pPr>
      <w:ins w:id="15633" w:author="Abhishek Deep Nigam" w:date="2015-10-26T01:01:00Z">
        <w:r w:rsidRPr="00073577">
          <w:rPr>
            <w:rFonts w:ascii="Courier New" w:hAnsi="Courier New" w:cs="Courier New"/>
            <w:sz w:val="16"/>
            <w:szCs w:val="16"/>
            <w:rPrChange w:id="15634" w:author="Abhishek Deep Nigam" w:date="2015-10-26T01:01:00Z">
              <w:rPr>
                <w:rFonts w:ascii="Courier New" w:hAnsi="Courier New" w:cs="Courier New"/>
              </w:rPr>
            </w:rPrChange>
          </w:rPr>
          <w:lastRenderedPageBreak/>
          <w:t>[4]-&gt;O[5]-&gt;O[6]-&gt;I(Backtracking)</w:t>
        </w:r>
      </w:ins>
    </w:p>
    <w:p w14:paraId="7034EC28" w14:textId="77777777" w:rsidR="00073577" w:rsidRPr="00073577" w:rsidRDefault="00073577" w:rsidP="00073577">
      <w:pPr>
        <w:spacing w:before="0" w:after="0"/>
        <w:rPr>
          <w:ins w:id="15635" w:author="Abhishek Deep Nigam" w:date="2015-10-26T01:01:00Z"/>
          <w:rFonts w:ascii="Courier New" w:hAnsi="Courier New" w:cs="Courier New"/>
          <w:sz w:val="16"/>
          <w:szCs w:val="16"/>
          <w:rPrChange w:id="15636" w:author="Abhishek Deep Nigam" w:date="2015-10-26T01:01:00Z">
            <w:rPr>
              <w:ins w:id="15637" w:author="Abhishek Deep Nigam" w:date="2015-10-26T01:01:00Z"/>
              <w:rFonts w:ascii="Courier New" w:hAnsi="Courier New" w:cs="Courier New"/>
            </w:rPr>
          </w:rPrChange>
        </w:rPr>
      </w:pPr>
      <w:ins w:id="15638" w:author="Abhishek Deep Nigam" w:date="2015-10-26T01:01:00Z">
        <w:r w:rsidRPr="00073577">
          <w:rPr>
            <w:rFonts w:ascii="Courier New" w:hAnsi="Courier New" w:cs="Courier New"/>
            <w:sz w:val="16"/>
            <w:szCs w:val="16"/>
            <w:rPrChange w:id="15639" w:author="Abhishek Deep Nigam" w:date="2015-10-26T01:01:00Z">
              <w:rPr>
                <w:rFonts w:ascii="Courier New" w:hAnsi="Courier New" w:cs="Courier New"/>
              </w:rPr>
            </w:rPrChange>
          </w:rPr>
          <w:t>[4]-&gt;P(Backtracking)</w:t>
        </w:r>
      </w:ins>
    </w:p>
    <w:p w14:paraId="3954B5CA" w14:textId="77777777" w:rsidR="00073577" w:rsidRPr="00073577" w:rsidRDefault="00073577" w:rsidP="00073577">
      <w:pPr>
        <w:spacing w:before="0" w:after="0"/>
        <w:rPr>
          <w:ins w:id="15640" w:author="Abhishek Deep Nigam" w:date="2015-10-26T01:01:00Z"/>
          <w:rFonts w:ascii="Courier New" w:hAnsi="Courier New" w:cs="Courier New"/>
          <w:sz w:val="16"/>
          <w:szCs w:val="16"/>
          <w:rPrChange w:id="15641" w:author="Abhishek Deep Nigam" w:date="2015-10-26T01:01:00Z">
            <w:rPr>
              <w:ins w:id="15642" w:author="Abhishek Deep Nigam" w:date="2015-10-26T01:01:00Z"/>
              <w:rFonts w:ascii="Courier New" w:hAnsi="Courier New" w:cs="Courier New"/>
            </w:rPr>
          </w:rPrChange>
        </w:rPr>
      </w:pPr>
      <w:ins w:id="15643" w:author="Abhishek Deep Nigam" w:date="2015-10-26T01:01:00Z">
        <w:r w:rsidRPr="00073577">
          <w:rPr>
            <w:rFonts w:ascii="Courier New" w:hAnsi="Courier New" w:cs="Courier New"/>
            <w:sz w:val="16"/>
            <w:szCs w:val="16"/>
            <w:rPrChange w:id="15644" w:author="Abhishek Deep Nigam" w:date="2015-10-26T01:01:00Z">
              <w:rPr>
                <w:rFonts w:ascii="Courier New" w:hAnsi="Courier New" w:cs="Courier New"/>
              </w:rPr>
            </w:rPrChange>
          </w:rPr>
          <w:t>[4]-&gt;Q(Backtracking)</w:t>
        </w:r>
      </w:ins>
    </w:p>
    <w:p w14:paraId="01CED895" w14:textId="77777777" w:rsidR="00073577" w:rsidRPr="00073577" w:rsidRDefault="00073577" w:rsidP="00073577">
      <w:pPr>
        <w:spacing w:before="0" w:after="0"/>
        <w:rPr>
          <w:ins w:id="15645" w:author="Abhishek Deep Nigam" w:date="2015-10-26T01:01:00Z"/>
          <w:rFonts w:ascii="Courier New" w:hAnsi="Courier New" w:cs="Courier New"/>
          <w:sz w:val="16"/>
          <w:szCs w:val="16"/>
          <w:rPrChange w:id="15646" w:author="Abhishek Deep Nigam" w:date="2015-10-26T01:01:00Z">
            <w:rPr>
              <w:ins w:id="15647" w:author="Abhishek Deep Nigam" w:date="2015-10-26T01:01:00Z"/>
              <w:rFonts w:ascii="Courier New" w:hAnsi="Courier New" w:cs="Courier New"/>
            </w:rPr>
          </w:rPrChange>
        </w:rPr>
      </w:pPr>
      <w:ins w:id="15648" w:author="Abhishek Deep Nigam" w:date="2015-10-26T01:01:00Z">
        <w:r w:rsidRPr="00073577">
          <w:rPr>
            <w:rFonts w:ascii="Courier New" w:hAnsi="Courier New" w:cs="Courier New"/>
            <w:sz w:val="16"/>
            <w:szCs w:val="16"/>
            <w:rPrChange w:id="15649" w:author="Abhishek Deep Nigam" w:date="2015-10-26T01:01:00Z">
              <w:rPr>
                <w:rFonts w:ascii="Courier New" w:hAnsi="Courier New" w:cs="Courier New"/>
              </w:rPr>
            </w:rPrChange>
          </w:rPr>
          <w:t>[4]-&gt;S(Backtracking)</w:t>
        </w:r>
      </w:ins>
    </w:p>
    <w:p w14:paraId="77578991" w14:textId="77777777" w:rsidR="00073577" w:rsidRPr="00073577" w:rsidRDefault="00073577" w:rsidP="00073577">
      <w:pPr>
        <w:spacing w:before="0" w:after="0"/>
        <w:rPr>
          <w:ins w:id="15650" w:author="Abhishek Deep Nigam" w:date="2015-10-26T01:01:00Z"/>
          <w:rFonts w:ascii="Courier New" w:hAnsi="Courier New" w:cs="Courier New"/>
          <w:sz w:val="16"/>
          <w:szCs w:val="16"/>
          <w:rPrChange w:id="15651" w:author="Abhishek Deep Nigam" w:date="2015-10-26T01:01:00Z">
            <w:rPr>
              <w:ins w:id="15652" w:author="Abhishek Deep Nigam" w:date="2015-10-26T01:01:00Z"/>
              <w:rFonts w:ascii="Courier New" w:hAnsi="Courier New" w:cs="Courier New"/>
            </w:rPr>
          </w:rPrChange>
        </w:rPr>
      </w:pPr>
      <w:ins w:id="15653" w:author="Abhishek Deep Nigam" w:date="2015-10-26T01:01:00Z">
        <w:r w:rsidRPr="00073577">
          <w:rPr>
            <w:rFonts w:ascii="Courier New" w:hAnsi="Courier New" w:cs="Courier New"/>
            <w:sz w:val="16"/>
            <w:szCs w:val="16"/>
            <w:rPrChange w:id="15654" w:author="Abhishek Deep Nigam" w:date="2015-10-26T01:01:00Z">
              <w:rPr>
                <w:rFonts w:ascii="Courier New" w:hAnsi="Courier New" w:cs="Courier New"/>
              </w:rPr>
            </w:rPrChange>
          </w:rPr>
          <w:t>[4]-&gt;Y[5]-&gt;O[6]-&gt;I(Backtracking)</w:t>
        </w:r>
      </w:ins>
    </w:p>
    <w:p w14:paraId="74457DC8" w14:textId="77777777" w:rsidR="00073577" w:rsidRPr="00073577" w:rsidRDefault="00073577" w:rsidP="00073577">
      <w:pPr>
        <w:spacing w:before="0" w:after="0"/>
        <w:rPr>
          <w:ins w:id="15655" w:author="Abhishek Deep Nigam" w:date="2015-10-26T01:01:00Z"/>
          <w:rFonts w:ascii="Courier New" w:hAnsi="Courier New" w:cs="Courier New"/>
          <w:sz w:val="16"/>
          <w:szCs w:val="16"/>
          <w:rPrChange w:id="15656" w:author="Abhishek Deep Nigam" w:date="2015-10-26T01:01:00Z">
            <w:rPr>
              <w:ins w:id="15657" w:author="Abhishek Deep Nigam" w:date="2015-10-26T01:01:00Z"/>
              <w:rFonts w:ascii="Courier New" w:hAnsi="Courier New" w:cs="Courier New"/>
            </w:rPr>
          </w:rPrChange>
        </w:rPr>
      </w:pPr>
      <w:ins w:id="15658" w:author="Abhishek Deep Nigam" w:date="2015-10-26T01:01:00Z">
        <w:r w:rsidRPr="00073577">
          <w:rPr>
            <w:rFonts w:ascii="Courier New" w:hAnsi="Courier New" w:cs="Courier New"/>
            <w:sz w:val="16"/>
            <w:szCs w:val="16"/>
            <w:rPrChange w:id="15659" w:author="Abhishek Deep Nigam" w:date="2015-10-26T01:01:00Z">
              <w:rPr>
                <w:rFonts w:ascii="Courier New" w:hAnsi="Courier New" w:cs="Courier New"/>
              </w:rPr>
            </w:rPrChange>
          </w:rPr>
          <w:t>[1]-&gt;E[2]-&gt;T[3]-&gt;T[4]-&gt;A(Backtracking)</w:t>
        </w:r>
      </w:ins>
    </w:p>
    <w:p w14:paraId="28F74709" w14:textId="77777777" w:rsidR="00073577" w:rsidRPr="00073577" w:rsidRDefault="00073577" w:rsidP="00073577">
      <w:pPr>
        <w:spacing w:before="0" w:after="0"/>
        <w:rPr>
          <w:ins w:id="15660" w:author="Abhishek Deep Nigam" w:date="2015-10-26T01:01:00Z"/>
          <w:rFonts w:ascii="Courier New" w:hAnsi="Courier New" w:cs="Courier New"/>
          <w:sz w:val="16"/>
          <w:szCs w:val="16"/>
          <w:rPrChange w:id="15661" w:author="Abhishek Deep Nigam" w:date="2015-10-26T01:01:00Z">
            <w:rPr>
              <w:ins w:id="15662" w:author="Abhishek Deep Nigam" w:date="2015-10-26T01:01:00Z"/>
              <w:rFonts w:ascii="Courier New" w:hAnsi="Courier New" w:cs="Courier New"/>
            </w:rPr>
          </w:rPrChange>
        </w:rPr>
      </w:pPr>
      <w:ins w:id="15663" w:author="Abhishek Deep Nigam" w:date="2015-10-26T01:01:00Z">
        <w:r w:rsidRPr="00073577">
          <w:rPr>
            <w:rFonts w:ascii="Courier New" w:hAnsi="Courier New" w:cs="Courier New"/>
            <w:sz w:val="16"/>
            <w:szCs w:val="16"/>
            <w:rPrChange w:id="15664" w:author="Abhishek Deep Nigam" w:date="2015-10-26T01:01:00Z">
              <w:rPr>
                <w:rFonts w:ascii="Courier New" w:hAnsi="Courier New" w:cs="Courier New"/>
              </w:rPr>
            </w:rPrChange>
          </w:rPr>
          <w:t>[4]-&gt;N[5]-&gt;O[6]-&gt;I[7]-&gt;E(Backtracking)</w:t>
        </w:r>
      </w:ins>
    </w:p>
    <w:p w14:paraId="316CF4F8" w14:textId="77777777" w:rsidR="00073577" w:rsidRPr="00073577" w:rsidRDefault="00073577" w:rsidP="00073577">
      <w:pPr>
        <w:spacing w:before="0" w:after="0"/>
        <w:rPr>
          <w:ins w:id="15665" w:author="Abhishek Deep Nigam" w:date="2015-10-26T01:01:00Z"/>
          <w:rFonts w:ascii="Courier New" w:hAnsi="Courier New" w:cs="Courier New"/>
          <w:sz w:val="16"/>
          <w:szCs w:val="16"/>
          <w:rPrChange w:id="15666" w:author="Abhishek Deep Nigam" w:date="2015-10-26T01:01:00Z">
            <w:rPr>
              <w:ins w:id="15667" w:author="Abhishek Deep Nigam" w:date="2015-10-26T01:01:00Z"/>
              <w:rFonts w:ascii="Courier New" w:hAnsi="Courier New" w:cs="Courier New"/>
            </w:rPr>
          </w:rPrChange>
        </w:rPr>
      </w:pPr>
      <w:ins w:id="15668" w:author="Abhishek Deep Nigam" w:date="2015-10-26T01:01:00Z">
        <w:r w:rsidRPr="00073577">
          <w:rPr>
            <w:rFonts w:ascii="Courier New" w:hAnsi="Courier New" w:cs="Courier New"/>
            <w:sz w:val="16"/>
            <w:szCs w:val="16"/>
            <w:rPrChange w:id="15669" w:author="Abhishek Deep Nigam" w:date="2015-10-26T01:01:00Z">
              <w:rPr>
                <w:rFonts w:ascii="Courier New" w:hAnsi="Courier New" w:cs="Courier New"/>
              </w:rPr>
            </w:rPrChange>
          </w:rPr>
          <w:t>[4]-&gt;O[5]-&gt;O[6]-&gt;I[7]-&gt;E(Backtracking)</w:t>
        </w:r>
      </w:ins>
    </w:p>
    <w:p w14:paraId="3BFE999F" w14:textId="77777777" w:rsidR="00073577" w:rsidRPr="00073577" w:rsidRDefault="00073577" w:rsidP="00073577">
      <w:pPr>
        <w:spacing w:before="0" w:after="0"/>
        <w:rPr>
          <w:ins w:id="15670" w:author="Abhishek Deep Nigam" w:date="2015-10-26T01:01:00Z"/>
          <w:rFonts w:ascii="Courier New" w:hAnsi="Courier New" w:cs="Courier New"/>
          <w:sz w:val="16"/>
          <w:szCs w:val="16"/>
          <w:rPrChange w:id="15671" w:author="Abhishek Deep Nigam" w:date="2015-10-26T01:01:00Z">
            <w:rPr>
              <w:ins w:id="15672" w:author="Abhishek Deep Nigam" w:date="2015-10-26T01:01:00Z"/>
              <w:rFonts w:ascii="Courier New" w:hAnsi="Courier New" w:cs="Courier New"/>
            </w:rPr>
          </w:rPrChange>
        </w:rPr>
      </w:pPr>
      <w:ins w:id="15673" w:author="Abhishek Deep Nigam" w:date="2015-10-26T01:01:00Z">
        <w:r w:rsidRPr="00073577">
          <w:rPr>
            <w:rFonts w:ascii="Courier New" w:hAnsi="Courier New" w:cs="Courier New"/>
            <w:sz w:val="16"/>
            <w:szCs w:val="16"/>
            <w:rPrChange w:id="15674" w:author="Abhishek Deep Nigam" w:date="2015-10-26T01:01:00Z">
              <w:rPr>
                <w:rFonts w:ascii="Courier New" w:hAnsi="Courier New" w:cs="Courier New"/>
              </w:rPr>
            </w:rPrChange>
          </w:rPr>
          <w:t>[4]-&gt;P(Backtracking)</w:t>
        </w:r>
      </w:ins>
    </w:p>
    <w:p w14:paraId="31584633" w14:textId="77777777" w:rsidR="00073577" w:rsidRPr="00073577" w:rsidRDefault="00073577" w:rsidP="00073577">
      <w:pPr>
        <w:spacing w:before="0" w:after="0"/>
        <w:rPr>
          <w:ins w:id="15675" w:author="Abhishek Deep Nigam" w:date="2015-10-26T01:01:00Z"/>
          <w:rFonts w:ascii="Courier New" w:hAnsi="Courier New" w:cs="Courier New"/>
          <w:sz w:val="16"/>
          <w:szCs w:val="16"/>
          <w:rPrChange w:id="15676" w:author="Abhishek Deep Nigam" w:date="2015-10-26T01:01:00Z">
            <w:rPr>
              <w:ins w:id="15677" w:author="Abhishek Deep Nigam" w:date="2015-10-26T01:01:00Z"/>
              <w:rFonts w:ascii="Courier New" w:hAnsi="Courier New" w:cs="Courier New"/>
            </w:rPr>
          </w:rPrChange>
        </w:rPr>
      </w:pPr>
      <w:ins w:id="15678" w:author="Abhishek Deep Nigam" w:date="2015-10-26T01:01:00Z">
        <w:r w:rsidRPr="00073577">
          <w:rPr>
            <w:rFonts w:ascii="Courier New" w:hAnsi="Courier New" w:cs="Courier New"/>
            <w:sz w:val="16"/>
            <w:szCs w:val="16"/>
            <w:rPrChange w:id="15679" w:author="Abhishek Deep Nigam" w:date="2015-10-26T01:01:00Z">
              <w:rPr>
                <w:rFonts w:ascii="Courier New" w:hAnsi="Courier New" w:cs="Courier New"/>
              </w:rPr>
            </w:rPrChange>
          </w:rPr>
          <w:t>[4]-&gt;Q(Backtracking)</w:t>
        </w:r>
      </w:ins>
    </w:p>
    <w:p w14:paraId="2289D969" w14:textId="77777777" w:rsidR="00073577" w:rsidRPr="00073577" w:rsidRDefault="00073577" w:rsidP="00073577">
      <w:pPr>
        <w:spacing w:before="0" w:after="0"/>
        <w:rPr>
          <w:ins w:id="15680" w:author="Abhishek Deep Nigam" w:date="2015-10-26T01:01:00Z"/>
          <w:rFonts w:ascii="Courier New" w:hAnsi="Courier New" w:cs="Courier New"/>
          <w:sz w:val="16"/>
          <w:szCs w:val="16"/>
          <w:rPrChange w:id="15681" w:author="Abhishek Deep Nigam" w:date="2015-10-26T01:01:00Z">
            <w:rPr>
              <w:ins w:id="15682" w:author="Abhishek Deep Nigam" w:date="2015-10-26T01:01:00Z"/>
              <w:rFonts w:ascii="Courier New" w:hAnsi="Courier New" w:cs="Courier New"/>
            </w:rPr>
          </w:rPrChange>
        </w:rPr>
      </w:pPr>
      <w:ins w:id="15683" w:author="Abhishek Deep Nigam" w:date="2015-10-26T01:01:00Z">
        <w:r w:rsidRPr="00073577">
          <w:rPr>
            <w:rFonts w:ascii="Courier New" w:hAnsi="Courier New" w:cs="Courier New"/>
            <w:sz w:val="16"/>
            <w:szCs w:val="16"/>
            <w:rPrChange w:id="15684" w:author="Abhishek Deep Nigam" w:date="2015-10-26T01:01:00Z">
              <w:rPr>
                <w:rFonts w:ascii="Courier New" w:hAnsi="Courier New" w:cs="Courier New"/>
              </w:rPr>
            </w:rPrChange>
          </w:rPr>
          <w:t>[4]-&gt;S(Backtracking)</w:t>
        </w:r>
      </w:ins>
    </w:p>
    <w:p w14:paraId="1D66648B" w14:textId="77777777" w:rsidR="00073577" w:rsidRPr="00073577" w:rsidRDefault="00073577" w:rsidP="00073577">
      <w:pPr>
        <w:spacing w:before="0" w:after="0"/>
        <w:rPr>
          <w:ins w:id="15685" w:author="Abhishek Deep Nigam" w:date="2015-10-26T01:01:00Z"/>
          <w:rFonts w:ascii="Courier New" w:hAnsi="Courier New" w:cs="Courier New"/>
          <w:sz w:val="16"/>
          <w:szCs w:val="16"/>
          <w:rPrChange w:id="15686" w:author="Abhishek Deep Nigam" w:date="2015-10-26T01:01:00Z">
            <w:rPr>
              <w:ins w:id="15687" w:author="Abhishek Deep Nigam" w:date="2015-10-26T01:01:00Z"/>
              <w:rFonts w:ascii="Courier New" w:hAnsi="Courier New" w:cs="Courier New"/>
            </w:rPr>
          </w:rPrChange>
        </w:rPr>
      </w:pPr>
      <w:ins w:id="15688" w:author="Abhishek Deep Nigam" w:date="2015-10-26T01:01:00Z">
        <w:r w:rsidRPr="00073577">
          <w:rPr>
            <w:rFonts w:ascii="Courier New" w:hAnsi="Courier New" w:cs="Courier New"/>
            <w:sz w:val="16"/>
            <w:szCs w:val="16"/>
            <w:rPrChange w:id="15689" w:author="Abhishek Deep Nigam" w:date="2015-10-26T01:01:00Z">
              <w:rPr>
                <w:rFonts w:ascii="Courier New" w:hAnsi="Courier New" w:cs="Courier New"/>
              </w:rPr>
            </w:rPrChange>
          </w:rPr>
          <w:t>[4]-&gt;Y[5]-&gt;O[6]-&gt;I[7]-&gt;E(Backtracking)</w:t>
        </w:r>
      </w:ins>
    </w:p>
    <w:p w14:paraId="7C2BE256" w14:textId="77777777" w:rsidR="00073577" w:rsidRPr="00073577" w:rsidRDefault="00073577" w:rsidP="00073577">
      <w:pPr>
        <w:spacing w:before="0" w:after="0"/>
        <w:rPr>
          <w:ins w:id="15690" w:author="Abhishek Deep Nigam" w:date="2015-10-26T01:01:00Z"/>
          <w:rFonts w:ascii="Courier New" w:hAnsi="Courier New" w:cs="Courier New"/>
          <w:sz w:val="16"/>
          <w:szCs w:val="16"/>
          <w:rPrChange w:id="15691" w:author="Abhishek Deep Nigam" w:date="2015-10-26T01:01:00Z">
            <w:rPr>
              <w:ins w:id="15692" w:author="Abhishek Deep Nigam" w:date="2015-10-26T01:01:00Z"/>
              <w:rFonts w:ascii="Courier New" w:hAnsi="Courier New" w:cs="Courier New"/>
            </w:rPr>
          </w:rPrChange>
        </w:rPr>
      </w:pPr>
      <w:ins w:id="15693" w:author="Abhishek Deep Nigam" w:date="2015-10-26T01:01:00Z">
        <w:r w:rsidRPr="00073577">
          <w:rPr>
            <w:rFonts w:ascii="Courier New" w:hAnsi="Courier New" w:cs="Courier New"/>
            <w:sz w:val="16"/>
            <w:szCs w:val="16"/>
            <w:rPrChange w:id="15694" w:author="Abhishek Deep Nigam" w:date="2015-10-26T01:01:00Z">
              <w:rPr>
                <w:rFonts w:ascii="Courier New" w:hAnsi="Courier New" w:cs="Courier New"/>
              </w:rPr>
            </w:rPrChange>
          </w:rPr>
          <w:t>[1]-&gt;F[2]-&gt;T[3]-&gt;T[4]-&gt;A(Backtracking)</w:t>
        </w:r>
      </w:ins>
    </w:p>
    <w:p w14:paraId="3A970623" w14:textId="77777777" w:rsidR="00073577" w:rsidRPr="00073577" w:rsidRDefault="00073577" w:rsidP="00073577">
      <w:pPr>
        <w:spacing w:before="0" w:after="0"/>
        <w:rPr>
          <w:ins w:id="15695" w:author="Abhishek Deep Nigam" w:date="2015-10-26T01:01:00Z"/>
          <w:rFonts w:ascii="Courier New" w:hAnsi="Courier New" w:cs="Courier New"/>
          <w:sz w:val="16"/>
          <w:szCs w:val="16"/>
          <w:rPrChange w:id="15696" w:author="Abhishek Deep Nigam" w:date="2015-10-26T01:01:00Z">
            <w:rPr>
              <w:ins w:id="15697" w:author="Abhishek Deep Nigam" w:date="2015-10-26T01:01:00Z"/>
              <w:rFonts w:ascii="Courier New" w:hAnsi="Courier New" w:cs="Courier New"/>
            </w:rPr>
          </w:rPrChange>
        </w:rPr>
      </w:pPr>
      <w:ins w:id="15698" w:author="Abhishek Deep Nigam" w:date="2015-10-26T01:01:00Z">
        <w:r w:rsidRPr="00073577">
          <w:rPr>
            <w:rFonts w:ascii="Courier New" w:hAnsi="Courier New" w:cs="Courier New"/>
            <w:sz w:val="16"/>
            <w:szCs w:val="16"/>
            <w:rPrChange w:id="15699" w:author="Abhishek Deep Nigam" w:date="2015-10-26T01:01:00Z">
              <w:rPr>
                <w:rFonts w:ascii="Courier New" w:hAnsi="Courier New" w:cs="Courier New"/>
              </w:rPr>
            </w:rPrChange>
          </w:rPr>
          <w:t>[4]-&gt;N[5]-&gt;O[6]-&gt;I(Backtracking)</w:t>
        </w:r>
      </w:ins>
    </w:p>
    <w:p w14:paraId="4ED34129" w14:textId="77777777" w:rsidR="00073577" w:rsidRPr="00073577" w:rsidRDefault="00073577" w:rsidP="00073577">
      <w:pPr>
        <w:spacing w:before="0" w:after="0"/>
        <w:rPr>
          <w:ins w:id="15700" w:author="Abhishek Deep Nigam" w:date="2015-10-26T01:01:00Z"/>
          <w:rFonts w:ascii="Courier New" w:hAnsi="Courier New" w:cs="Courier New"/>
          <w:sz w:val="16"/>
          <w:szCs w:val="16"/>
          <w:rPrChange w:id="15701" w:author="Abhishek Deep Nigam" w:date="2015-10-26T01:01:00Z">
            <w:rPr>
              <w:ins w:id="15702" w:author="Abhishek Deep Nigam" w:date="2015-10-26T01:01:00Z"/>
              <w:rFonts w:ascii="Courier New" w:hAnsi="Courier New" w:cs="Courier New"/>
            </w:rPr>
          </w:rPrChange>
        </w:rPr>
      </w:pPr>
      <w:ins w:id="15703" w:author="Abhishek Deep Nigam" w:date="2015-10-26T01:01:00Z">
        <w:r w:rsidRPr="00073577">
          <w:rPr>
            <w:rFonts w:ascii="Courier New" w:hAnsi="Courier New" w:cs="Courier New"/>
            <w:sz w:val="16"/>
            <w:szCs w:val="16"/>
            <w:rPrChange w:id="15704" w:author="Abhishek Deep Nigam" w:date="2015-10-26T01:01:00Z">
              <w:rPr>
                <w:rFonts w:ascii="Courier New" w:hAnsi="Courier New" w:cs="Courier New"/>
              </w:rPr>
            </w:rPrChange>
          </w:rPr>
          <w:t>[4]-&gt;O[5]-&gt;O[6]-&gt;I(Backtracking)</w:t>
        </w:r>
      </w:ins>
    </w:p>
    <w:p w14:paraId="19779092" w14:textId="77777777" w:rsidR="00073577" w:rsidRPr="00073577" w:rsidRDefault="00073577" w:rsidP="00073577">
      <w:pPr>
        <w:spacing w:before="0" w:after="0"/>
        <w:rPr>
          <w:ins w:id="15705" w:author="Abhishek Deep Nigam" w:date="2015-10-26T01:01:00Z"/>
          <w:rFonts w:ascii="Courier New" w:hAnsi="Courier New" w:cs="Courier New"/>
          <w:sz w:val="16"/>
          <w:szCs w:val="16"/>
          <w:rPrChange w:id="15706" w:author="Abhishek Deep Nigam" w:date="2015-10-26T01:01:00Z">
            <w:rPr>
              <w:ins w:id="15707" w:author="Abhishek Deep Nigam" w:date="2015-10-26T01:01:00Z"/>
              <w:rFonts w:ascii="Courier New" w:hAnsi="Courier New" w:cs="Courier New"/>
            </w:rPr>
          </w:rPrChange>
        </w:rPr>
      </w:pPr>
      <w:ins w:id="15708" w:author="Abhishek Deep Nigam" w:date="2015-10-26T01:01:00Z">
        <w:r w:rsidRPr="00073577">
          <w:rPr>
            <w:rFonts w:ascii="Courier New" w:hAnsi="Courier New" w:cs="Courier New"/>
            <w:sz w:val="16"/>
            <w:szCs w:val="16"/>
            <w:rPrChange w:id="15709" w:author="Abhishek Deep Nigam" w:date="2015-10-26T01:01:00Z">
              <w:rPr>
                <w:rFonts w:ascii="Courier New" w:hAnsi="Courier New" w:cs="Courier New"/>
              </w:rPr>
            </w:rPrChange>
          </w:rPr>
          <w:t>[4]-&gt;P(Backtracking)</w:t>
        </w:r>
      </w:ins>
    </w:p>
    <w:p w14:paraId="1AF2003E" w14:textId="77777777" w:rsidR="00073577" w:rsidRPr="00073577" w:rsidRDefault="00073577" w:rsidP="00073577">
      <w:pPr>
        <w:spacing w:before="0" w:after="0"/>
        <w:rPr>
          <w:ins w:id="15710" w:author="Abhishek Deep Nigam" w:date="2015-10-26T01:01:00Z"/>
          <w:rFonts w:ascii="Courier New" w:hAnsi="Courier New" w:cs="Courier New"/>
          <w:sz w:val="16"/>
          <w:szCs w:val="16"/>
          <w:rPrChange w:id="15711" w:author="Abhishek Deep Nigam" w:date="2015-10-26T01:01:00Z">
            <w:rPr>
              <w:ins w:id="15712" w:author="Abhishek Deep Nigam" w:date="2015-10-26T01:01:00Z"/>
              <w:rFonts w:ascii="Courier New" w:hAnsi="Courier New" w:cs="Courier New"/>
            </w:rPr>
          </w:rPrChange>
        </w:rPr>
      </w:pPr>
      <w:ins w:id="15713" w:author="Abhishek Deep Nigam" w:date="2015-10-26T01:01:00Z">
        <w:r w:rsidRPr="00073577">
          <w:rPr>
            <w:rFonts w:ascii="Courier New" w:hAnsi="Courier New" w:cs="Courier New"/>
            <w:sz w:val="16"/>
            <w:szCs w:val="16"/>
            <w:rPrChange w:id="15714" w:author="Abhishek Deep Nigam" w:date="2015-10-26T01:01:00Z">
              <w:rPr>
                <w:rFonts w:ascii="Courier New" w:hAnsi="Courier New" w:cs="Courier New"/>
              </w:rPr>
            </w:rPrChange>
          </w:rPr>
          <w:t>[4]-&gt;Q(Backtracking)</w:t>
        </w:r>
      </w:ins>
    </w:p>
    <w:p w14:paraId="50FFFDC6" w14:textId="77777777" w:rsidR="00073577" w:rsidRPr="00073577" w:rsidRDefault="00073577" w:rsidP="00073577">
      <w:pPr>
        <w:spacing w:before="0" w:after="0"/>
        <w:rPr>
          <w:ins w:id="15715" w:author="Abhishek Deep Nigam" w:date="2015-10-26T01:01:00Z"/>
          <w:rFonts w:ascii="Courier New" w:hAnsi="Courier New" w:cs="Courier New"/>
          <w:sz w:val="16"/>
          <w:szCs w:val="16"/>
          <w:rPrChange w:id="15716" w:author="Abhishek Deep Nigam" w:date="2015-10-26T01:01:00Z">
            <w:rPr>
              <w:ins w:id="15717" w:author="Abhishek Deep Nigam" w:date="2015-10-26T01:01:00Z"/>
              <w:rFonts w:ascii="Courier New" w:hAnsi="Courier New" w:cs="Courier New"/>
            </w:rPr>
          </w:rPrChange>
        </w:rPr>
      </w:pPr>
      <w:ins w:id="15718" w:author="Abhishek Deep Nigam" w:date="2015-10-26T01:01:00Z">
        <w:r w:rsidRPr="00073577">
          <w:rPr>
            <w:rFonts w:ascii="Courier New" w:hAnsi="Courier New" w:cs="Courier New"/>
            <w:sz w:val="16"/>
            <w:szCs w:val="16"/>
            <w:rPrChange w:id="15719" w:author="Abhishek Deep Nigam" w:date="2015-10-26T01:01:00Z">
              <w:rPr>
                <w:rFonts w:ascii="Courier New" w:hAnsi="Courier New" w:cs="Courier New"/>
              </w:rPr>
            </w:rPrChange>
          </w:rPr>
          <w:t>[4]-&gt;S(Backtracking)</w:t>
        </w:r>
      </w:ins>
    </w:p>
    <w:p w14:paraId="07B77810" w14:textId="77777777" w:rsidR="00073577" w:rsidRPr="00073577" w:rsidRDefault="00073577" w:rsidP="00073577">
      <w:pPr>
        <w:spacing w:before="0" w:after="0"/>
        <w:rPr>
          <w:ins w:id="15720" w:author="Abhishek Deep Nigam" w:date="2015-10-26T01:01:00Z"/>
          <w:rFonts w:ascii="Courier New" w:hAnsi="Courier New" w:cs="Courier New"/>
          <w:sz w:val="16"/>
          <w:szCs w:val="16"/>
          <w:rPrChange w:id="15721" w:author="Abhishek Deep Nigam" w:date="2015-10-26T01:01:00Z">
            <w:rPr>
              <w:ins w:id="15722" w:author="Abhishek Deep Nigam" w:date="2015-10-26T01:01:00Z"/>
              <w:rFonts w:ascii="Courier New" w:hAnsi="Courier New" w:cs="Courier New"/>
            </w:rPr>
          </w:rPrChange>
        </w:rPr>
      </w:pPr>
      <w:ins w:id="15723" w:author="Abhishek Deep Nigam" w:date="2015-10-26T01:01:00Z">
        <w:r w:rsidRPr="00073577">
          <w:rPr>
            <w:rFonts w:ascii="Courier New" w:hAnsi="Courier New" w:cs="Courier New"/>
            <w:sz w:val="16"/>
            <w:szCs w:val="16"/>
            <w:rPrChange w:id="15724" w:author="Abhishek Deep Nigam" w:date="2015-10-26T01:01:00Z">
              <w:rPr>
                <w:rFonts w:ascii="Courier New" w:hAnsi="Courier New" w:cs="Courier New"/>
              </w:rPr>
            </w:rPrChange>
          </w:rPr>
          <w:t>[4]-&gt;Y[5]-&gt;O[6]-&gt;I(Backtracking)</w:t>
        </w:r>
      </w:ins>
    </w:p>
    <w:p w14:paraId="2485BD34" w14:textId="77777777" w:rsidR="00073577" w:rsidRPr="00073577" w:rsidRDefault="00073577" w:rsidP="00073577">
      <w:pPr>
        <w:spacing w:before="0" w:after="0"/>
        <w:rPr>
          <w:ins w:id="15725" w:author="Abhishek Deep Nigam" w:date="2015-10-26T01:01:00Z"/>
          <w:rFonts w:ascii="Courier New" w:hAnsi="Courier New" w:cs="Courier New"/>
          <w:sz w:val="16"/>
          <w:szCs w:val="16"/>
          <w:rPrChange w:id="15726" w:author="Abhishek Deep Nigam" w:date="2015-10-26T01:01:00Z">
            <w:rPr>
              <w:ins w:id="15727" w:author="Abhishek Deep Nigam" w:date="2015-10-26T01:01:00Z"/>
              <w:rFonts w:ascii="Courier New" w:hAnsi="Courier New" w:cs="Courier New"/>
            </w:rPr>
          </w:rPrChange>
        </w:rPr>
      </w:pPr>
      <w:ins w:id="15728" w:author="Abhishek Deep Nigam" w:date="2015-10-26T01:01:00Z">
        <w:r w:rsidRPr="00073577">
          <w:rPr>
            <w:rFonts w:ascii="Courier New" w:hAnsi="Courier New" w:cs="Courier New"/>
            <w:sz w:val="16"/>
            <w:szCs w:val="16"/>
            <w:rPrChange w:id="15729" w:author="Abhishek Deep Nigam" w:date="2015-10-26T01:01:00Z">
              <w:rPr>
                <w:rFonts w:ascii="Courier New" w:hAnsi="Courier New" w:cs="Courier New"/>
              </w:rPr>
            </w:rPrChange>
          </w:rPr>
          <w:t>[1]-&gt;G[2]-&gt;T[3]-&gt;T[4]-&gt;A(Backtracking)</w:t>
        </w:r>
      </w:ins>
    </w:p>
    <w:p w14:paraId="39B840FE" w14:textId="77777777" w:rsidR="00073577" w:rsidRPr="00073577" w:rsidRDefault="00073577" w:rsidP="00073577">
      <w:pPr>
        <w:spacing w:before="0" w:after="0"/>
        <w:rPr>
          <w:ins w:id="15730" w:author="Abhishek Deep Nigam" w:date="2015-10-26T01:01:00Z"/>
          <w:rFonts w:ascii="Courier New" w:hAnsi="Courier New" w:cs="Courier New"/>
          <w:sz w:val="16"/>
          <w:szCs w:val="16"/>
          <w:rPrChange w:id="15731" w:author="Abhishek Deep Nigam" w:date="2015-10-26T01:01:00Z">
            <w:rPr>
              <w:ins w:id="15732" w:author="Abhishek Deep Nigam" w:date="2015-10-26T01:01:00Z"/>
              <w:rFonts w:ascii="Courier New" w:hAnsi="Courier New" w:cs="Courier New"/>
            </w:rPr>
          </w:rPrChange>
        </w:rPr>
      </w:pPr>
      <w:ins w:id="15733" w:author="Abhishek Deep Nigam" w:date="2015-10-26T01:01:00Z">
        <w:r w:rsidRPr="00073577">
          <w:rPr>
            <w:rFonts w:ascii="Courier New" w:hAnsi="Courier New" w:cs="Courier New"/>
            <w:sz w:val="16"/>
            <w:szCs w:val="16"/>
            <w:rPrChange w:id="15734" w:author="Abhishek Deep Nigam" w:date="2015-10-26T01:01:00Z">
              <w:rPr>
                <w:rFonts w:ascii="Courier New" w:hAnsi="Courier New" w:cs="Courier New"/>
              </w:rPr>
            </w:rPrChange>
          </w:rPr>
          <w:t>[4]-&gt;N[5]-&gt;O[6]-&gt;I[7]-&gt;E(Backtracking)</w:t>
        </w:r>
      </w:ins>
    </w:p>
    <w:p w14:paraId="6CA22697" w14:textId="77777777" w:rsidR="00073577" w:rsidRPr="00073577" w:rsidRDefault="00073577" w:rsidP="00073577">
      <w:pPr>
        <w:spacing w:before="0" w:after="0"/>
        <w:rPr>
          <w:ins w:id="15735" w:author="Abhishek Deep Nigam" w:date="2015-10-26T01:01:00Z"/>
          <w:rFonts w:ascii="Courier New" w:hAnsi="Courier New" w:cs="Courier New"/>
          <w:sz w:val="16"/>
          <w:szCs w:val="16"/>
          <w:rPrChange w:id="15736" w:author="Abhishek Deep Nigam" w:date="2015-10-26T01:01:00Z">
            <w:rPr>
              <w:ins w:id="15737" w:author="Abhishek Deep Nigam" w:date="2015-10-26T01:01:00Z"/>
              <w:rFonts w:ascii="Courier New" w:hAnsi="Courier New" w:cs="Courier New"/>
            </w:rPr>
          </w:rPrChange>
        </w:rPr>
      </w:pPr>
      <w:ins w:id="15738" w:author="Abhishek Deep Nigam" w:date="2015-10-26T01:01:00Z">
        <w:r w:rsidRPr="00073577">
          <w:rPr>
            <w:rFonts w:ascii="Courier New" w:hAnsi="Courier New" w:cs="Courier New"/>
            <w:sz w:val="16"/>
            <w:szCs w:val="16"/>
            <w:rPrChange w:id="15739" w:author="Abhishek Deep Nigam" w:date="2015-10-26T01:01:00Z">
              <w:rPr>
                <w:rFonts w:ascii="Courier New" w:hAnsi="Courier New" w:cs="Courier New"/>
              </w:rPr>
            </w:rPrChange>
          </w:rPr>
          <w:t>[4]-&gt;O[5]-&gt;O[6]-&gt;I[7]-&gt;E(Backtracking)</w:t>
        </w:r>
      </w:ins>
    </w:p>
    <w:p w14:paraId="23AF524A" w14:textId="77777777" w:rsidR="00073577" w:rsidRPr="00073577" w:rsidRDefault="00073577" w:rsidP="00073577">
      <w:pPr>
        <w:spacing w:before="0" w:after="0"/>
        <w:rPr>
          <w:ins w:id="15740" w:author="Abhishek Deep Nigam" w:date="2015-10-26T01:01:00Z"/>
          <w:rFonts w:ascii="Courier New" w:hAnsi="Courier New" w:cs="Courier New"/>
          <w:sz w:val="16"/>
          <w:szCs w:val="16"/>
          <w:rPrChange w:id="15741" w:author="Abhishek Deep Nigam" w:date="2015-10-26T01:01:00Z">
            <w:rPr>
              <w:ins w:id="15742" w:author="Abhishek Deep Nigam" w:date="2015-10-26T01:01:00Z"/>
              <w:rFonts w:ascii="Courier New" w:hAnsi="Courier New" w:cs="Courier New"/>
            </w:rPr>
          </w:rPrChange>
        </w:rPr>
      </w:pPr>
      <w:ins w:id="15743" w:author="Abhishek Deep Nigam" w:date="2015-10-26T01:01:00Z">
        <w:r w:rsidRPr="00073577">
          <w:rPr>
            <w:rFonts w:ascii="Courier New" w:hAnsi="Courier New" w:cs="Courier New"/>
            <w:sz w:val="16"/>
            <w:szCs w:val="16"/>
            <w:rPrChange w:id="15744" w:author="Abhishek Deep Nigam" w:date="2015-10-26T01:01:00Z">
              <w:rPr>
                <w:rFonts w:ascii="Courier New" w:hAnsi="Courier New" w:cs="Courier New"/>
              </w:rPr>
            </w:rPrChange>
          </w:rPr>
          <w:t>[4]-&gt;P(Backtracking)</w:t>
        </w:r>
      </w:ins>
    </w:p>
    <w:p w14:paraId="17F495DC" w14:textId="77777777" w:rsidR="00073577" w:rsidRPr="00073577" w:rsidRDefault="00073577" w:rsidP="00073577">
      <w:pPr>
        <w:spacing w:before="0" w:after="0"/>
        <w:rPr>
          <w:ins w:id="15745" w:author="Abhishek Deep Nigam" w:date="2015-10-26T01:01:00Z"/>
          <w:rFonts w:ascii="Courier New" w:hAnsi="Courier New" w:cs="Courier New"/>
          <w:sz w:val="16"/>
          <w:szCs w:val="16"/>
          <w:rPrChange w:id="15746" w:author="Abhishek Deep Nigam" w:date="2015-10-26T01:01:00Z">
            <w:rPr>
              <w:ins w:id="15747" w:author="Abhishek Deep Nigam" w:date="2015-10-26T01:01:00Z"/>
              <w:rFonts w:ascii="Courier New" w:hAnsi="Courier New" w:cs="Courier New"/>
            </w:rPr>
          </w:rPrChange>
        </w:rPr>
      </w:pPr>
      <w:ins w:id="15748" w:author="Abhishek Deep Nigam" w:date="2015-10-26T01:01:00Z">
        <w:r w:rsidRPr="00073577">
          <w:rPr>
            <w:rFonts w:ascii="Courier New" w:hAnsi="Courier New" w:cs="Courier New"/>
            <w:sz w:val="16"/>
            <w:szCs w:val="16"/>
            <w:rPrChange w:id="15749" w:author="Abhishek Deep Nigam" w:date="2015-10-26T01:01:00Z">
              <w:rPr>
                <w:rFonts w:ascii="Courier New" w:hAnsi="Courier New" w:cs="Courier New"/>
              </w:rPr>
            </w:rPrChange>
          </w:rPr>
          <w:t>[4]-&gt;Q(Backtracking)</w:t>
        </w:r>
      </w:ins>
    </w:p>
    <w:p w14:paraId="1D25DC82" w14:textId="77777777" w:rsidR="00073577" w:rsidRPr="00073577" w:rsidRDefault="00073577" w:rsidP="00073577">
      <w:pPr>
        <w:spacing w:before="0" w:after="0"/>
        <w:rPr>
          <w:ins w:id="15750" w:author="Abhishek Deep Nigam" w:date="2015-10-26T01:01:00Z"/>
          <w:rFonts w:ascii="Courier New" w:hAnsi="Courier New" w:cs="Courier New"/>
          <w:sz w:val="16"/>
          <w:szCs w:val="16"/>
          <w:rPrChange w:id="15751" w:author="Abhishek Deep Nigam" w:date="2015-10-26T01:01:00Z">
            <w:rPr>
              <w:ins w:id="15752" w:author="Abhishek Deep Nigam" w:date="2015-10-26T01:01:00Z"/>
              <w:rFonts w:ascii="Courier New" w:hAnsi="Courier New" w:cs="Courier New"/>
            </w:rPr>
          </w:rPrChange>
        </w:rPr>
      </w:pPr>
      <w:ins w:id="15753" w:author="Abhishek Deep Nigam" w:date="2015-10-26T01:01:00Z">
        <w:r w:rsidRPr="00073577">
          <w:rPr>
            <w:rFonts w:ascii="Courier New" w:hAnsi="Courier New" w:cs="Courier New"/>
            <w:sz w:val="16"/>
            <w:szCs w:val="16"/>
            <w:rPrChange w:id="15754" w:author="Abhishek Deep Nigam" w:date="2015-10-26T01:01:00Z">
              <w:rPr>
                <w:rFonts w:ascii="Courier New" w:hAnsi="Courier New" w:cs="Courier New"/>
              </w:rPr>
            </w:rPrChange>
          </w:rPr>
          <w:t>[4]-&gt;S(Backtracking)</w:t>
        </w:r>
      </w:ins>
    </w:p>
    <w:p w14:paraId="50893AEC" w14:textId="77777777" w:rsidR="00073577" w:rsidRPr="00073577" w:rsidRDefault="00073577" w:rsidP="00073577">
      <w:pPr>
        <w:spacing w:before="0" w:after="0"/>
        <w:rPr>
          <w:ins w:id="15755" w:author="Abhishek Deep Nigam" w:date="2015-10-26T01:01:00Z"/>
          <w:rFonts w:ascii="Courier New" w:hAnsi="Courier New" w:cs="Courier New"/>
          <w:sz w:val="16"/>
          <w:szCs w:val="16"/>
          <w:rPrChange w:id="15756" w:author="Abhishek Deep Nigam" w:date="2015-10-26T01:01:00Z">
            <w:rPr>
              <w:ins w:id="15757" w:author="Abhishek Deep Nigam" w:date="2015-10-26T01:01:00Z"/>
              <w:rFonts w:ascii="Courier New" w:hAnsi="Courier New" w:cs="Courier New"/>
            </w:rPr>
          </w:rPrChange>
        </w:rPr>
      </w:pPr>
      <w:ins w:id="15758" w:author="Abhishek Deep Nigam" w:date="2015-10-26T01:01:00Z">
        <w:r w:rsidRPr="00073577">
          <w:rPr>
            <w:rFonts w:ascii="Courier New" w:hAnsi="Courier New" w:cs="Courier New"/>
            <w:sz w:val="16"/>
            <w:szCs w:val="16"/>
            <w:rPrChange w:id="15759" w:author="Abhishek Deep Nigam" w:date="2015-10-26T01:01:00Z">
              <w:rPr>
                <w:rFonts w:ascii="Courier New" w:hAnsi="Courier New" w:cs="Courier New"/>
              </w:rPr>
            </w:rPrChange>
          </w:rPr>
          <w:t>[4]-&gt;Y[5]-&gt;O[6]-&gt;I[7]-&gt;E(Backtracking)</w:t>
        </w:r>
      </w:ins>
    </w:p>
    <w:p w14:paraId="3BA64574" w14:textId="77777777" w:rsidR="00073577" w:rsidRPr="00073577" w:rsidRDefault="00073577" w:rsidP="00073577">
      <w:pPr>
        <w:spacing w:before="0" w:after="0"/>
        <w:rPr>
          <w:ins w:id="15760" w:author="Abhishek Deep Nigam" w:date="2015-10-26T01:01:00Z"/>
          <w:rFonts w:ascii="Courier New" w:hAnsi="Courier New" w:cs="Courier New"/>
          <w:sz w:val="16"/>
          <w:szCs w:val="16"/>
          <w:rPrChange w:id="15761" w:author="Abhishek Deep Nigam" w:date="2015-10-26T01:01:00Z">
            <w:rPr>
              <w:ins w:id="15762" w:author="Abhishek Deep Nigam" w:date="2015-10-26T01:01:00Z"/>
              <w:rFonts w:ascii="Courier New" w:hAnsi="Courier New" w:cs="Courier New"/>
            </w:rPr>
          </w:rPrChange>
        </w:rPr>
      </w:pPr>
      <w:ins w:id="15763" w:author="Abhishek Deep Nigam" w:date="2015-10-26T01:01:00Z">
        <w:r w:rsidRPr="00073577">
          <w:rPr>
            <w:rFonts w:ascii="Courier New" w:hAnsi="Courier New" w:cs="Courier New"/>
            <w:sz w:val="16"/>
            <w:szCs w:val="16"/>
            <w:rPrChange w:id="15764" w:author="Abhishek Deep Nigam" w:date="2015-10-26T01:01:00Z">
              <w:rPr>
                <w:rFonts w:ascii="Courier New" w:hAnsi="Courier New" w:cs="Courier New"/>
              </w:rPr>
            </w:rPrChange>
          </w:rPr>
          <w:t>[1]-&gt;H[2]-&gt;T[3]-&gt;T[4]-&gt;A(Backtracking)</w:t>
        </w:r>
      </w:ins>
    </w:p>
    <w:p w14:paraId="74C3452F" w14:textId="77777777" w:rsidR="00073577" w:rsidRPr="00073577" w:rsidRDefault="00073577" w:rsidP="00073577">
      <w:pPr>
        <w:spacing w:before="0" w:after="0"/>
        <w:rPr>
          <w:ins w:id="15765" w:author="Abhishek Deep Nigam" w:date="2015-10-26T01:01:00Z"/>
          <w:rFonts w:ascii="Courier New" w:hAnsi="Courier New" w:cs="Courier New"/>
          <w:sz w:val="16"/>
          <w:szCs w:val="16"/>
          <w:rPrChange w:id="15766" w:author="Abhishek Deep Nigam" w:date="2015-10-26T01:01:00Z">
            <w:rPr>
              <w:ins w:id="15767" w:author="Abhishek Deep Nigam" w:date="2015-10-26T01:01:00Z"/>
              <w:rFonts w:ascii="Courier New" w:hAnsi="Courier New" w:cs="Courier New"/>
            </w:rPr>
          </w:rPrChange>
        </w:rPr>
      </w:pPr>
      <w:ins w:id="15768" w:author="Abhishek Deep Nigam" w:date="2015-10-26T01:01:00Z">
        <w:r w:rsidRPr="00073577">
          <w:rPr>
            <w:rFonts w:ascii="Courier New" w:hAnsi="Courier New" w:cs="Courier New"/>
            <w:sz w:val="16"/>
            <w:szCs w:val="16"/>
            <w:rPrChange w:id="15769" w:author="Abhishek Deep Nigam" w:date="2015-10-26T01:01:00Z">
              <w:rPr>
                <w:rFonts w:ascii="Courier New" w:hAnsi="Courier New" w:cs="Courier New"/>
              </w:rPr>
            </w:rPrChange>
          </w:rPr>
          <w:t>[4]-&gt;N[5]-&gt;O[6]-&gt;I[7]-&gt;E(Backtracking)</w:t>
        </w:r>
      </w:ins>
    </w:p>
    <w:p w14:paraId="0242184F" w14:textId="77777777" w:rsidR="00073577" w:rsidRPr="00073577" w:rsidRDefault="00073577" w:rsidP="00073577">
      <w:pPr>
        <w:spacing w:before="0" w:after="0"/>
        <w:rPr>
          <w:ins w:id="15770" w:author="Abhishek Deep Nigam" w:date="2015-10-26T01:01:00Z"/>
          <w:rFonts w:ascii="Courier New" w:hAnsi="Courier New" w:cs="Courier New"/>
          <w:sz w:val="16"/>
          <w:szCs w:val="16"/>
          <w:rPrChange w:id="15771" w:author="Abhishek Deep Nigam" w:date="2015-10-26T01:01:00Z">
            <w:rPr>
              <w:ins w:id="15772" w:author="Abhishek Deep Nigam" w:date="2015-10-26T01:01:00Z"/>
              <w:rFonts w:ascii="Courier New" w:hAnsi="Courier New" w:cs="Courier New"/>
            </w:rPr>
          </w:rPrChange>
        </w:rPr>
      </w:pPr>
      <w:ins w:id="15773" w:author="Abhishek Deep Nigam" w:date="2015-10-26T01:01:00Z">
        <w:r w:rsidRPr="00073577">
          <w:rPr>
            <w:rFonts w:ascii="Courier New" w:hAnsi="Courier New" w:cs="Courier New"/>
            <w:sz w:val="16"/>
            <w:szCs w:val="16"/>
            <w:rPrChange w:id="15774" w:author="Abhishek Deep Nigam" w:date="2015-10-26T01:01:00Z">
              <w:rPr>
                <w:rFonts w:ascii="Courier New" w:hAnsi="Courier New" w:cs="Courier New"/>
              </w:rPr>
            </w:rPrChange>
          </w:rPr>
          <w:t>[4]-&gt;O[5]-&gt;O[6]-&gt;I[7]-&gt;E(Backtracking)</w:t>
        </w:r>
      </w:ins>
    </w:p>
    <w:p w14:paraId="3CAB4878" w14:textId="77777777" w:rsidR="00073577" w:rsidRPr="00073577" w:rsidRDefault="00073577" w:rsidP="00073577">
      <w:pPr>
        <w:spacing w:before="0" w:after="0"/>
        <w:rPr>
          <w:ins w:id="15775" w:author="Abhishek Deep Nigam" w:date="2015-10-26T01:01:00Z"/>
          <w:rFonts w:ascii="Courier New" w:hAnsi="Courier New" w:cs="Courier New"/>
          <w:sz w:val="16"/>
          <w:szCs w:val="16"/>
          <w:rPrChange w:id="15776" w:author="Abhishek Deep Nigam" w:date="2015-10-26T01:01:00Z">
            <w:rPr>
              <w:ins w:id="15777" w:author="Abhishek Deep Nigam" w:date="2015-10-26T01:01:00Z"/>
              <w:rFonts w:ascii="Courier New" w:hAnsi="Courier New" w:cs="Courier New"/>
            </w:rPr>
          </w:rPrChange>
        </w:rPr>
      </w:pPr>
      <w:ins w:id="15778" w:author="Abhishek Deep Nigam" w:date="2015-10-26T01:01:00Z">
        <w:r w:rsidRPr="00073577">
          <w:rPr>
            <w:rFonts w:ascii="Courier New" w:hAnsi="Courier New" w:cs="Courier New"/>
            <w:sz w:val="16"/>
            <w:szCs w:val="16"/>
            <w:rPrChange w:id="15779" w:author="Abhishek Deep Nigam" w:date="2015-10-26T01:01:00Z">
              <w:rPr>
                <w:rFonts w:ascii="Courier New" w:hAnsi="Courier New" w:cs="Courier New"/>
              </w:rPr>
            </w:rPrChange>
          </w:rPr>
          <w:t>[4]-&gt;P(Backtracking)</w:t>
        </w:r>
      </w:ins>
    </w:p>
    <w:p w14:paraId="1207FF29" w14:textId="77777777" w:rsidR="00073577" w:rsidRPr="00073577" w:rsidRDefault="00073577" w:rsidP="00073577">
      <w:pPr>
        <w:spacing w:before="0" w:after="0"/>
        <w:rPr>
          <w:ins w:id="15780" w:author="Abhishek Deep Nigam" w:date="2015-10-26T01:01:00Z"/>
          <w:rFonts w:ascii="Courier New" w:hAnsi="Courier New" w:cs="Courier New"/>
          <w:sz w:val="16"/>
          <w:szCs w:val="16"/>
          <w:rPrChange w:id="15781" w:author="Abhishek Deep Nigam" w:date="2015-10-26T01:01:00Z">
            <w:rPr>
              <w:ins w:id="15782" w:author="Abhishek Deep Nigam" w:date="2015-10-26T01:01:00Z"/>
              <w:rFonts w:ascii="Courier New" w:hAnsi="Courier New" w:cs="Courier New"/>
            </w:rPr>
          </w:rPrChange>
        </w:rPr>
      </w:pPr>
      <w:ins w:id="15783" w:author="Abhishek Deep Nigam" w:date="2015-10-26T01:01:00Z">
        <w:r w:rsidRPr="00073577">
          <w:rPr>
            <w:rFonts w:ascii="Courier New" w:hAnsi="Courier New" w:cs="Courier New"/>
            <w:sz w:val="16"/>
            <w:szCs w:val="16"/>
            <w:rPrChange w:id="15784" w:author="Abhishek Deep Nigam" w:date="2015-10-26T01:01:00Z">
              <w:rPr>
                <w:rFonts w:ascii="Courier New" w:hAnsi="Courier New" w:cs="Courier New"/>
              </w:rPr>
            </w:rPrChange>
          </w:rPr>
          <w:t>[4]-&gt;Q(Backtracking)</w:t>
        </w:r>
      </w:ins>
    </w:p>
    <w:p w14:paraId="57D49106" w14:textId="77777777" w:rsidR="00073577" w:rsidRPr="00073577" w:rsidRDefault="00073577" w:rsidP="00073577">
      <w:pPr>
        <w:spacing w:before="0" w:after="0"/>
        <w:rPr>
          <w:ins w:id="15785" w:author="Abhishek Deep Nigam" w:date="2015-10-26T01:01:00Z"/>
          <w:rFonts w:ascii="Courier New" w:hAnsi="Courier New" w:cs="Courier New"/>
          <w:sz w:val="16"/>
          <w:szCs w:val="16"/>
          <w:rPrChange w:id="15786" w:author="Abhishek Deep Nigam" w:date="2015-10-26T01:01:00Z">
            <w:rPr>
              <w:ins w:id="15787" w:author="Abhishek Deep Nigam" w:date="2015-10-26T01:01:00Z"/>
              <w:rFonts w:ascii="Courier New" w:hAnsi="Courier New" w:cs="Courier New"/>
            </w:rPr>
          </w:rPrChange>
        </w:rPr>
      </w:pPr>
      <w:ins w:id="15788" w:author="Abhishek Deep Nigam" w:date="2015-10-26T01:01:00Z">
        <w:r w:rsidRPr="00073577">
          <w:rPr>
            <w:rFonts w:ascii="Courier New" w:hAnsi="Courier New" w:cs="Courier New"/>
            <w:sz w:val="16"/>
            <w:szCs w:val="16"/>
            <w:rPrChange w:id="15789" w:author="Abhishek Deep Nigam" w:date="2015-10-26T01:01:00Z">
              <w:rPr>
                <w:rFonts w:ascii="Courier New" w:hAnsi="Courier New" w:cs="Courier New"/>
              </w:rPr>
            </w:rPrChange>
          </w:rPr>
          <w:t>[4]-&gt;S(Backtracking)</w:t>
        </w:r>
      </w:ins>
    </w:p>
    <w:p w14:paraId="10CC77D0" w14:textId="77777777" w:rsidR="00073577" w:rsidRPr="00073577" w:rsidRDefault="00073577" w:rsidP="00073577">
      <w:pPr>
        <w:spacing w:before="0" w:after="0"/>
        <w:rPr>
          <w:ins w:id="15790" w:author="Abhishek Deep Nigam" w:date="2015-10-26T01:01:00Z"/>
          <w:rFonts w:ascii="Courier New" w:hAnsi="Courier New" w:cs="Courier New"/>
          <w:sz w:val="16"/>
          <w:szCs w:val="16"/>
          <w:rPrChange w:id="15791" w:author="Abhishek Deep Nigam" w:date="2015-10-26T01:01:00Z">
            <w:rPr>
              <w:ins w:id="15792" w:author="Abhishek Deep Nigam" w:date="2015-10-26T01:01:00Z"/>
              <w:rFonts w:ascii="Courier New" w:hAnsi="Courier New" w:cs="Courier New"/>
            </w:rPr>
          </w:rPrChange>
        </w:rPr>
      </w:pPr>
      <w:ins w:id="15793" w:author="Abhishek Deep Nigam" w:date="2015-10-26T01:01:00Z">
        <w:r w:rsidRPr="00073577">
          <w:rPr>
            <w:rFonts w:ascii="Courier New" w:hAnsi="Courier New" w:cs="Courier New"/>
            <w:sz w:val="16"/>
            <w:szCs w:val="16"/>
            <w:rPrChange w:id="15794" w:author="Abhishek Deep Nigam" w:date="2015-10-26T01:01:00Z">
              <w:rPr>
                <w:rFonts w:ascii="Courier New" w:hAnsi="Courier New" w:cs="Courier New"/>
              </w:rPr>
            </w:rPrChange>
          </w:rPr>
          <w:t>[4]-&gt;Y[5]-&gt;O[6]-&gt;I[7]-&gt;E(Backtracking)</w:t>
        </w:r>
      </w:ins>
    </w:p>
    <w:p w14:paraId="0F1D17DE" w14:textId="77777777" w:rsidR="00073577" w:rsidRPr="00073577" w:rsidRDefault="00073577" w:rsidP="00073577">
      <w:pPr>
        <w:spacing w:before="0" w:after="0"/>
        <w:rPr>
          <w:ins w:id="15795" w:author="Abhishek Deep Nigam" w:date="2015-10-26T01:01:00Z"/>
          <w:rFonts w:ascii="Courier New" w:hAnsi="Courier New" w:cs="Courier New"/>
          <w:sz w:val="16"/>
          <w:szCs w:val="16"/>
          <w:rPrChange w:id="15796" w:author="Abhishek Deep Nigam" w:date="2015-10-26T01:01:00Z">
            <w:rPr>
              <w:ins w:id="15797" w:author="Abhishek Deep Nigam" w:date="2015-10-26T01:01:00Z"/>
              <w:rFonts w:ascii="Courier New" w:hAnsi="Courier New" w:cs="Courier New"/>
            </w:rPr>
          </w:rPrChange>
        </w:rPr>
      </w:pPr>
      <w:ins w:id="15798" w:author="Abhishek Deep Nigam" w:date="2015-10-26T01:01:00Z">
        <w:r w:rsidRPr="00073577">
          <w:rPr>
            <w:rFonts w:ascii="Courier New" w:hAnsi="Courier New" w:cs="Courier New"/>
            <w:sz w:val="16"/>
            <w:szCs w:val="16"/>
            <w:rPrChange w:id="15799" w:author="Abhishek Deep Nigam" w:date="2015-10-26T01:01:00Z">
              <w:rPr>
                <w:rFonts w:ascii="Courier New" w:hAnsi="Courier New" w:cs="Courier New"/>
              </w:rPr>
            </w:rPrChange>
          </w:rPr>
          <w:t>[1]-&gt;J[2]-&gt;T[3]-&gt;T[4]-&gt;A(Backtracking)</w:t>
        </w:r>
      </w:ins>
    </w:p>
    <w:p w14:paraId="6A29670E" w14:textId="77777777" w:rsidR="00073577" w:rsidRPr="00073577" w:rsidRDefault="00073577" w:rsidP="00073577">
      <w:pPr>
        <w:spacing w:before="0" w:after="0"/>
        <w:rPr>
          <w:ins w:id="15800" w:author="Abhishek Deep Nigam" w:date="2015-10-26T01:01:00Z"/>
          <w:rFonts w:ascii="Courier New" w:hAnsi="Courier New" w:cs="Courier New"/>
          <w:sz w:val="16"/>
          <w:szCs w:val="16"/>
          <w:rPrChange w:id="15801" w:author="Abhishek Deep Nigam" w:date="2015-10-26T01:01:00Z">
            <w:rPr>
              <w:ins w:id="15802" w:author="Abhishek Deep Nigam" w:date="2015-10-26T01:01:00Z"/>
              <w:rFonts w:ascii="Courier New" w:hAnsi="Courier New" w:cs="Courier New"/>
            </w:rPr>
          </w:rPrChange>
        </w:rPr>
      </w:pPr>
      <w:ins w:id="15803" w:author="Abhishek Deep Nigam" w:date="2015-10-26T01:01:00Z">
        <w:r w:rsidRPr="00073577">
          <w:rPr>
            <w:rFonts w:ascii="Courier New" w:hAnsi="Courier New" w:cs="Courier New"/>
            <w:sz w:val="16"/>
            <w:szCs w:val="16"/>
            <w:rPrChange w:id="15804" w:author="Abhishek Deep Nigam" w:date="2015-10-26T01:01:00Z">
              <w:rPr>
                <w:rFonts w:ascii="Courier New" w:hAnsi="Courier New" w:cs="Courier New"/>
              </w:rPr>
            </w:rPrChange>
          </w:rPr>
          <w:t>[4]-&gt;N[5]-&gt;O[6]-&gt;I(Backtracking)</w:t>
        </w:r>
      </w:ins>
    </w:p>
    <w:p w14:paraId="516361E5" w14:textId="77777777" w:rsidR="00073577" w:rsidRPr="00073577" w:rsidRDefault="00073577" w:rsidP="00073577">
      <w:pPr>
        <w:spacing w:before="0" w:after="0"/>
        <w:rPr>
          <w:ins w:id="15805" w:author="Abhishek Deep Nigam" w:date="2015-10-26T01:01:00Z"/>
          <w:rFonts w:ascii="Courier New" w:hAnsi="Courier New" w:cs="Courier New"/>
          <w:sz w:val="16"/>
          <w:szCs w:val="16"/>
          <w:rPrChange w:id="15806" w:author="Abhishek Deep Nigam" w:date="2015-10-26T01:01:00Z">
            <w:rPr>
              <w:ins w:id="15807" w:author="Abhishek Deep Nigam" w:date="2015-10-26T01:01:00Z"/>
              <w:rFonts w:ascii="Courier New" w:hAnsi="Courier New" w:cs="Courier New"/>
            </w:rPr>
          </w:rPrChange>
        </w:rPr>
      </w:pPr>
      <w:ins w:id="15808" w:author="Abhishek Deep Nigam" w:date="2015-10-26T01:01:00Z">
        <w:r w:rsidRPr="00073577">
          <w:rPr>
            <w:rFonts w:ascii="Courier New" w:hAnsi="Courier New" w:cs="Courier New"/>
            <w:sz w:val="16"/>
            <w:szCs w:val="16"/>
            <w:rPrChange w:id="15809" w:author="Abhishek Deep Nigam" w:date="2015-10-26T01:01:00Z">
              <w:rPr>
                <w:rFonts w:ascii="Courier New" w:hAnsi="Courier New" w:cs="Courier New"/>
              </w:rPr>
            </w:rPrChange>
          </w:rPr>
          <w:t>[4]-&gt;O[5]-&gt;O[6]-&gt;I(Backtracking)</w:t>
        </w:r>
      </w:ins>
    </w:p>
    <w:p w14:paraId="6CAF77EA" w14:textId="77777777" w:rsidR="00073577" w:rsidRPr="00073577" w:rsidRDefault="00073577" w:rsidP="00073577">
      <w:pPr>
        <w:spacing w:before="0" w:after="0"/>
        <w:rPr>
          <w:ins w:id="15810" w:author="Abhishek Deep Nigam" w:date="2015-10-26T01:01:00Z"/>
          <w:rFonts w:ascii="Courier New" w:hAnsi="Courier New" w:cs="Courier New"/>
          <w:sz w:val="16"/>
          <w:szCs w:val="16"/>
          <w:rPrChange w:id="15811" w:author="Abhishek Deep Nigam" w:date="2015-10-26T01:01:00Z">
            <w:rPr>
              <w:ins w:id="15812" w:author="Abhishek Deep Nigam" w:date="2015-10-26T01:01:00Z"/>
              <w:rFonts w:ascii="Courier New" w:hAnsi="Courier New" w:cs="Courier New"/>
            </w:rPr>
          </w:rPrChange>
        </w:rPr>
      </w:pPr>
      <w:ins w:id="15813" w:author="Abhishek Deep Nigam" w:date="2015-10-26T01:01:00Z">
        <w:r w:rsidRPr="00073577">
          <w:rPr>
            <w:rFonts w:ascii="Courier New" w:hAnsi="Courier New" w:cs="Courier New"/>
            <w:sz w:val="16"/>
            <w:szCs w:val="16"/>
            <w:rPrChange w:id="15814" w:author="Abhishek Deep Nigam" w:date="2015-10-26T01:01:00Z">
              <w:rPr>
                <w:rFonts w:ascii="Courier New" w:hAnsi="Courier New" w:cs="Courier New"/>
              </w:rPr>
            </w:rPrChange>
          </w:rPr>
          <w:t>[4]-&gt;P(Backtracking)</w:t>
        </w:r>
      </w:ins>
    </w:p>
    <w:p w14:paraId="2298312A" w14:textId="77777777" w:rsidR="00073577" w:rsidRPr="00073577" w:rsidRDefault="00073577" w:rsidP="00073577">
      <w:pPr>
        <w:spacing w:before="0" w:after="0"/>
        <w:rPr>
          <w:ins w:id="15815" w:author="Abhishek Deep Nigam" w:date="2015-10-26T01:01:00Z"/>
          <w:rFonts w:ascii="Courier New" w:hAnsi="Courier New" w:cs="Courier New"/>
          <w:sz w:val="16"/>
          <w:szCs w:val="16"/>
          <w:rPrChange w:id="15816" w:author="Abhishek Deep Nigam" w:date="2015-10-26T01:01:00Z">
            <w:rPr>
              <w:ins w:id="15817" w:author="Abhishek Deep Nigam" w:date="2015-10-26T01:01:00Z"/>
              <w:rFonts w:ascii="Courier New" w:hAnsi="Courier New" w:cs="Courier New"/>
            </w:rPr>
          </w:rPrChange>
        </w:rPr>
      </w:pPr>
      <w:ins w:id="15818" w:author="Abhishek Deep Nigam" w:date="2015-10-26T01:01:00Z">
        <w:r w:rsidRPr="00073577">
          <w:rPr>
            <w:rFonts w:ascii="Courier New" w:hAnsi="Courier New" w:cs="Courier New"/>
            <w:sz w:val="16"/>
            <w:szCs w:val="16"/>
            <w:rPrChange w:id="15819" w:author="Abhishek Deep Nigam" w:date="2015-10-26T01:01:00Z">
              <w:rPr>
                <w:rFonts w:ascii="Courier New" w:hAnsi="Courier New" w:cs="Courier New"/>
              </w:rPr>
            </w:rPrChange>
          </w:rPr>
          <w:t>[4]-&gt;Q(Backtracking)</w:t>
        </w:r>
      </w:ins>
    </w:p>
    <w:p w14:paraId="43A2D420" w14:textId="77777777" w:rsidR="00073577" w:rsidRPr="00073577" w:rsidRDefault="00073577" w:rsidP="00073577">
      <w:pPr>
        <w:spacing w:before="0" w:after="0"/>
        <w:rPr>
          <w:ins w:id="15820" w:author="Abhishek Deep Nigam" w:date="2015-10-26T01:01:00Z"/>
          <w:rFonts w:ascii="Courier New" w:hAnsi="Courier New" w:cs="Courier New"/>
          <w:sz w:val="16"/>
          <w:szCs w:val="16"/>
          <w:rPrChange w:id="15821" w:author="Abhishek Deep Nigam" w:date="2015-10-26T01:01:00Z">
            <w:rPr>
              <w:ins w:id="15822" w:author="Abhishek Deep Nigam" w:date="2015-10-26T01:01:00Z"/>
              <w:rFonts w:ascii="Courier New" w:hAnsi="Courier New" w:cs="Courier New"/>
            </w:rPr>
          </w:rPrChange>
        </w:rPr>
      </w:pPr>
      <w:ins w:id="15823" w:author="Abhishek Deep Nigam" w:date="2015-10-26T01:01:00Z">
        <w:r w:rsidRPr="00073577">
          <w:rPr>
            <w:rFonts w:ascii="Courier New" w:hAnsi="Courier New" w:cs="Courier New"/>
            <w:sz w:val="16"/>
            <w:szCs w:val="16"/>
            <w:rPrChange w:id="15824" w:author="Abhishek Deep Nigam" w:date="2015-10-26T01:01:00Z">
              <w:rPr>
                <w:rFonts w:ascii="Courier New" w:hAnsi="Courier New" w:cs="Courier New"/>
              </w:rPr>
            </w:rPrChange>
          </w:rPr>
          <w:t>[4]-&gt;S(Backtracking)</w:t>
        </w:r>
      </w:ins>
    </w:p>
    <w:p w14:paraId="58B0AE7C" w14:textId="77777777" w:rsidR="00073577" w:rsidRPr="00073577" w:rsidRDefault="00073577" w:rsidP="00073577">
      <w:pPr>
        <w:spacing w:before="0" w:after="0"/>
        <w:rPr>
          <w:ins w:id="15825" w:author="Abhishek Deep Nigam" w:date="2015-10-26T01:01:00Z"/>
          <w:rFonts w:ascii="Courier New" w:hAnsi="Courier New" w:cs="Courier New"/>
          <w:sz w:val="16"/>
          <w:szCs w:val="16"/>
          <w:rPrChange w:id="15826" w:author="Abhishek Deep Nigam" w:date="2015-10-26T01:01:00Z">
            <w:rPr>
              <w:ins w:id="15827" w:author="Abhishek Deep Nigam" w:date="2015-10-26T01:01:00Z"/>
              <w:rFonts w:ascii="Courier New" w:hAnsi="Courier New" w:cs="Courier New"/>
            </w:rPr>
          </w:rPrChange>
        </w:rPr>
      </w:pPr>
      <w:ins w:id="15828" w:author="Abhishek Deep Nigam" w:date="2015-10-26T01:01:00Z">
        <w:r w:rsidRPr="00073577">
          <w:rPr>
            <w:rFonts w:ascii="Courier New" w:hAnsi="Courier New" w:cs="Courier New"/>
            <w:sz w:val="16"/>
            <w:szCs w:val="16"/>
            <w:rPrChange w:id="15829" w:author="Abhishek Deep Nigam" w:date="2015-10-26T01:01:00Z">
              <w:rPr>
                <w:rFonts w:ascii="Courier New" w:hAnsi="Courier New" w:cs="Courier New"/>
              </w:rPr>
            </w:rPrChange>
          </w:rPr>
          <w:t>[4]-&gt;Y[5]-&gt;O[6]-&gt;I(Backtracking)</w:t>
        </w:r>
      </w:ins>
    </w:p>
    <w:p w14:paraId="0D22A33E" w14:textId="77777777" w:rsidR="00073577" w:rsidRPr="00073577" w:rsidRDefault="00073577" w:rsidP="00073577">
      <w:pPr>
        <w:spacing w:before="0" w:after="0"/>
        <w:rPr>
          <w:ins w:id="15830" w:author="Abhishek Deep Nigam" w:date="2015-10-26T01:01:00Z"/>
          <w:rFonts w:ascii="Courier New" w:hAnsi="Courier New" w:cs="Courier New"/>
          <w:sz w:val="16"/>
          <w:szCs w:val="16"/>
          <w:rPrChange w:id="15831" w:author="Abhishek Deep Nigam" w:date="2015-10-26T01:01:00Z">
            <w:rPr>
              <w:ins w:id="15832" w:author="Abhishek Deep Nigam" w:date="2015-10-26T01:01:00Z"/>
              <w:rFonts w:ascii="Courier New" w:hAnsi="Courier New" w:cs="Courier New"/>
            </w:rPr>
          </w:rPrChange>
        </w:rPr>
      </w:pPr>
      <w:ins w:id="15833" w:author="Abhishek Deep Nigam" w:date="2015-10-26T01:01:00Z">
        <w:r w:rsidRPr="00073577">
          <w:rPr>
            <w:rFonts w:ascii="Courier New" w:hAnsi="Courier New" w:cs="Courier New"/>
            <w:sz w:val="16"/>
            <w:szCs w:val="16"/>
            <w:rPrChange w:id="15834" w:author="Abhishek Deep Nigam" w:date="2015-10-26T01:01:00Z">
              <w:rPr>
                <w:rFonts w:ascii="Courier New" w:hAnsi="Courier New" w:cs="Courier New"/>
              </w:rPr>
            </w:rPrChange>
          </w:rPr>
          <w:t>[1]-&gt;M[2]-&gt;T[3]-&gt;T[4]-&gt;A(Backtracking)</w:t>
        </w:r>
      </w:ins>
    </w:p>
    <w:p w14:paraId="04DD2CFC" w14:textId="77777777" w:rsidR="00073577" w:rsidRPr="00073577" w:rsidRDefault="00073577" w:rsidP="00073577">
      <w:pPr>
        <w:spacing w:before="0" w:after="0"/>
        <w:rPr>
          <w:ins w:id="15835" w:author="Abhishek Deep Nigam" w:date="2015-10-26T01:01:00Z"/>
          <w:rFonts w:ascii="Courier New" w:hAnsi="Courier New" w:cs="Courier New"/>
          <w:sz w:val="16"/>
          <w:szCs w:val="16"/>
          <w:rPrChange w:id="15836" w:author="Abhishek Deep Nigam" w:date="2015-10-26T01:01:00Z">
            <w:rPr>
              <w:ins w:id="15837" w:author="Abhishek Deep Nigam" w:date="2015-10-26T01:01:00Z"/>
              <w:rFonts w:ascii="Courier New" w:hAnsi="Courier New" w:cs="Courier New"/>
            </w:rPr>
          </w:rPrChange>
        </w:rPr>
      </w:pPr>
      <w:ins w:id="15838" w:author="Abhishek Deep Nigam" w:date="2015-10-26T01:01:00Z">
        <w:r w:rsidRPr="00073577">
          <w:rPr>
            <w:rFonts w:ascii="Courier New" w:hAnsi="Courier New" w:cs="Courier New"/>
            <w:sz w:val="16"/>
            <w:szCs w:val="16"/>
            <w:rPrChange w:id="15839" w:author="Abhishek Deep Nigam" w:date="2015-10-26T01:01:00Z">
              <w:rPr>
                <w:rFonts w:ascii="Courier New" w:hAnsi="Courier New" w:cs="Courier New"/>
              </w:rPr>
            </w:rPrChange>
          </w:rPr>
          <w:t>[4]-&gt;N[5]-&gt;O[6]-&gt;I(Backtracking)</w:t>
        </w:r>
      </w:ins>
    </w:p>
    <w:p w14:paraId="34138083" w14:textId="77777777" w:rsidR="00073577" w:rsidRPr="00073577" w:rsidRDefault="00073577" w:rsidP="00073577">
      <w:pPr>
        <w:spacing w:before="0" w:after="0"/>
        <w:rPr>
          <w:ins w:id="15840" w:author="Abhishek Deep Nigam" w:date="2015-10-26T01:01:00Z"/>
          <w:rFonts w:ascii="Courier New" w:hAnsi="Courier New" w:cs="Courier New"/>
          <w:sz w:val="16"/>
          <w:szCs w:val="16"/>
          <w:rPrChange w:id="15841" w:author="Abhishek Deep Nigam" w:date="2015-10-26T01:01:00Z">
            <w:rPr>
              <w:ins w:id="15842" w:author="Abhishek Deep Nigam" w:date="2015-10-26T01:01:00Z"/>
              <w:rFonts w:ascii="Courier New" w:hAnsi="Courier New" w:cs="Courier New"/>
            </w:rPr>
          </w:rPrChange>
        </w:rPr>
      </w:pPr>
      <w:ins w:id="15843" w:author="Abhishek Deep Nigam" w:date="2015-10-26T01:01:00Z">
        <w:r w:rsidRPr="00073577">
          <w:rPr>
            <w:rFonts w:ascii="Courier New" w:hAnsi="Courier New" w:cs="Courier New"/>
            <w:sz w:val="16"/>
            <w:szCs w:val="16"/>
            <w:rPrChange w:id="15844" w:author="Abhishek Deep Nigam" w:date="2015-10-26T01:01:00Z">
              <w:rPr>
                <w:rFonts w:ascii="Courier New" w:hAnsi="Courier New" w:cs="Courier New"/>
              </w:rPr>
            </w:rPrChange>
          </w:rPr>
          <w:t>[4]-&gt;O[5]-&gt;O[6]-&gt;I(Backtracking)</w:t>
        </w:r>
      </w:ins>
    </w:p>
    <w:p w14:paraId="6B35E792" w14:textId="77777777" w:rsidR="00073577" w:rsidRPr="00073577" w:rsidRDefault="00073577" w:rsidP="00073577">
      <w:pPr>
        <w:spacing w:before="0" w:after="0"/>
        <w:rPr>
          <w:ins w:id="15845" w:author="Abhishek Deep Nigam" w:date="2015-10-26T01:01:00Z"/>
          <w:rFonts w:ascii="Courier New" w:hAnsi="Courier New" w:cs="Courier New"/>
          <w:sz w:val="16"/>
          <w:szCs w:val="16"/>
          <w:rPrChange w:id="15846" w:author="Abhishek Deep Nigam" w:date="2015-10-26T01:01:00Z">
            <w:rPr>
              <w:ins w:id="15847" w:author="Abhishek Deep Nigam" w:date="2015-10-26T01:01:00Z"/>
              <w:rFonts w:ascii="Courier New" w:hAnsi="Courier New" w:cs="Courier New"/>
            </w:rPr>
          </w:rPrChange>
        </w:rPr>
      </w:pPr>
      <w:ins w:id="15848" w:author="Abhishek Deep Nigam" w:date="2015-10-26T01:01:00Z">
        <w:r w:rsidRPr="00073577">
          <w:rPr>
            <w:rFonts w:ascii="Courier New" w:hAnsi="Courier New" w:cs="Courier New"/>
            <w:sz w:val="16"/>
            <w:szCs w:val="16"/>
            <w:rPrChange w:id="15849" w:author="Abhishek Deep Nigam" w:date="2015-10-26T01:01:00Z">
              <w:rPr>
                <w:rFonts w:ascii="Courier New" w:hAnsi="Courier New" w:cs="Courier New"/>
              </w:rPr>
            </w:rPrChange>
          </w:rPr>
          <w:t>[4]-&gt;P(Backtracking)</w:t>
        </w:r>
      </w:ins>
    </w:p>
    <w:p w14:paraId="0E01BEE8" w14:textId="77777777" w:rsidR="00073577" w:rsidRPr="00073577" w:rsidRDefault="00073577" w:rsidP="00073577">
      <w:pPr>
        <w:spacing w:before="0" w:after="0"/>
        <w:rPr>
          <w:ins w:id="15850" w:author="Abhishek Deep Nigam" w:date="2015-10-26T01:01:00Z"/>
          <w:rFonts w:ascii="Courier New" w:hAnsi="Courier New" w:cs="Courier New"/>
          <w:sz w:val="16"/>
          <w:szCs w:val="16"/>
          <w:rPrChange w:id="15851" w:author="Abhishek Deep Nigam" w:date="2015-10-26T01:01:00Z">
            <w:rPr>
              <w:ins w:id="15852" w:author="Abhishek Deep Nigam" w:date="2015-10-26T01:01:00Z"/>
              <w:rFonts w:ascii="Courier New" w:hAnsi="Courier New" w:cs="Courier New"/>
            </w:rPr>
          </w:rPrChange>
        </w:rPr>
      </w:pPr>
      <w:ins w:id="15853" w:author="Abhishek Deep Nigam" w:date="2015-10-26T01:01:00Z">
        <w:r w:rsidRPr="00073577">
          <w:rPr>
            <w:rFonts w:ascii="Courier New" w:hAnsi="Courier New" w:cs="Courier New"/>
            <w:sz w:val="16"/>
            <w:szCs w:val="16"/>
            <w:rPrChange w:id="15854" w:author="Abhishek Deep Nigam" w:date="2015-10-26T01:01:00Z">
              <w:rPr>
                <w:rFonts w:ascii="Courier New" w:hAnsi="Courier New" w:cs="Courier New"/>
              </w:rPr>
            </w:rPrChange>
          </w:rPr>
          <w:t>[4]-&gt;Q(Backtracking)</w:t>
        </w:r>
      </w:ins>
    </w:p>
    <w:p w14:paraId="74058F4A" w14:textId="77777777" w:rsidR="00073577" w:rsidRPr="00073577" w:rsidRDefault="00073577" w:rsidP="00073577">
      <w:pPr>
        <w:spacing w:before="0" w:after="0"/>
        <w:rPr>
          <w:ins w:id="15855" w:author="Abhishek Deep Nigam" w:date="2015-10-26T01:01:00Z"/>
          <w:rFonts w:ascii="Courier New" w:hAnsi="Courier New" w:cs="Courier New"/>
          <w:sz w:val="16"/>
          <w:szCs w:val="16"/>
          <w:rPrChange w:id="15856" w:author="Abhishek Deep Nigam" w:date="2015-10-26T01:01:00Z">
            <w:rPr>
              <w:ins w:id="15857" w:author="Abhishek Deep Nigam" w:date="2015-10-26T01:01:00Z"/>
              <w:rFonts w:ascii="Courier New" w:hAnsi="Courier New" w:cs="Courier New"/>
            </w:rPr>
          </w:rPrChange>
        </w:rPr>
      </w:pPr>
      <w:ins w:id="15858" w:author="Abhishek Deep Nigam" w:date="2015-10-26T01:01:00Z">
        <w:r w:rsidRPr="00073577">
          <w:rPr>
            <w:rFonts w:ascii="Courier New" w:hAnsi="Courier New" w:cs="Courier New"/>
            <w:sz w:val="16"/>
            <w:szCs w:val="16"/>
            <w:rPrChange w:id="15859" w:author="Abhishek Deep Nigam" w:date="2015-10-26T01:01:00Z">
              <w:rPr>
                <w:rFonts w:ascii="Courier New" w:hAnsi="Courier New" w:cs="Courier New"/>
              </w:rPr>
            </w:rPrChange>
          </w:rPr>
          <w:t>[4]-&gt;S(Backtracking)</w:t>
        </w:r>
      </w:ins>
    </w:p>
    <w:p w14:paraId="1456EEE4" w14:textId="77777777" w:rsidR="00073577" w:rsidRPr="00073577" w:rsidRDefault="00073577" w:rsidP="00073577">
      <w:pPr>
        <w:spacing w:before="0" w:after="0"/>
        <w:rPr>
          <w:ins w:id="15860" w:author="Abhishek Deep Nigam" w:date="2015-10-26T01:01:00Z"/>
          <w:rFonts w:ascii="Courier New" w:hAnsi="Courier New" w:cs="Courier New"/>
          <w:sz w:val="16"/>
          <w:szCs w:val="16"/>
          <w:rPrChange w:id="15861" w:author="Abhishek Deep Nigam" w:date="2015-10-26T01:01:00Z">
            <w:rPr>
              <w:ins w:id="15862" w:author="Abhishek Deep Nigam" w:date="2015-10-26T01:01:00Z"/>
              <w:rFonts w:ascii="Courier New" w:hAnsi="Courier New" w:cs="Courier New"/>
            </w:rPr>
          </w:rPrChange>
        </w:rPr>
      </w:pPr>
      <w:ins w:id="15863" w:author="Abhishek Deep Nigam" w:date="2015-10-26T01:01:00Z">
        <w:r w:rsidRPr="00073577">
          <w:rPr>
            <w:rFonts w:ascii="Courier New" w:hAnsi="Courier New" w:cs="Courier New"/>
            <w:sz w:val="16"/>
            <w:szCs w:val="16"/>
            <w:rPrChange w:id="15864" w:author="Abhishek Deep Nigam" w:date="2015-10-26T01:01:00Z">
              <w:rPr>
                <w:rFonts w:ascii="Courier New" w:hAnsi="Courier New" w:cs="Courier New"/>
              </w:rPr>
            </w:rPrChange>
          </w:rPr>
          <w:lastRenderedPageBreak/>
          <w:t>[4]-&gt;Y[5]-&gt;O[6]-&gt;I(Backtracking)</w:t>
        </w:r>
      </w:ins>
    </w:p>
    <w:p w14:paraId="66174E9B" w14:textId="77777777" w:rsidR="00073577" w:rsidRPr="00073577" w:rsidRDefault="00073577" w:rsidP="00073577">
      <w:pPr>
        <w:spacing w:before="0" w:after="0"/>
        <w:rPr>
          <w:ins w:id="15865" w:author="Abhishek Deep Nigam" w:date="2015-10-26T01:01:00Z"/>
          <w:rFonts w:ascii="Courier New" w:hAnsi="Courier New" w:cs="Courier New"/>
          <w:sz w:val="16"/>
          <w:szCs w:val="16"/>
          <w:rPrChange w:id="15866" w:author="Abhishek Deep Nigam" w:date="2015-10-26T01:01:00Z">
            <w:rPr>
              <w:ins w:id="15867" w:author="Abhishek Deep Nigam" w:date="2015-10-26T01:01:00Z"/>
              <w:rFonts w:ascii="Courier New" w:hAnsi="Courier New" w:cs="Courier New"/>
            </w:rPr>
          </w:rPrChange>
        </w:rPr>
      </w:pPr>
      <w:ins w:id="15868" w:author="Abhishek Deep Nigam" w:date="2015-10-26T01:01:00Z">
        <w:r w:rsidRPr="00073577">
          <w:rPr>
            <w:rFonts w:ascii="Courier New" w:hAnsi="Courier New" w:cs="Courier New"/>
            <w:sz w:val="16"/>
            <w:szCs w:val="16"/>
            <w:rPrChange w:id="15869" w:author="Abhishek Deep Nigam" w:date="2015-10-26T01:01:00Z">
              <w:rPr>
                <w:rFonts w:ascii="Courier New" w:hAnsi="Courier New" w:cs="Courier New"/>
              </w:rPr>
            </w:rPrChange>
          </w:rPr>
          <w:t>[1]-&gt;O[2]-&gt;T[3]-&gt;T[4]-&gt;A(Backtracking)</w:t>
        </w:r>
      </w:ins>
    </w:p>
    <w:p w14:paraId="272F8FD7" w14:textId="77777777" w:rsidR="00073577" w:rsidRPr="00073577" w:rsidRDefault="00073577" w:rsidP="00073577">
      <w:pPr>
        <w:spacing w:before="0" w:after="0"/>
        <w:rPr>
          <w:ins w:id="15870" w:author="Abhishek Deep Nigam" w:date="2015-10-26T01:01:00Z"/>
          <w:rFonts w:ascii="Courier New" w:hAnsi="Courier New" w:cs="Courier New"/>
          <w:sz w:val="16"/>
          <w:szCs w:val="16"/>
          <w:rPrChange w:id="15871" w:author="Abhishek Deep Nigam" w:date="2015-10-26T01:01:00Z">
            <w:rPr>
              <w:ins w:id="15872" w:author="Abhishek Deep Nigam" w:date="2015-10-26T01:01:00Z"/>
              <w:rFonts w:ascii="Courier New" w:hAnsi="Courier New" w:cs="Courier New"/>
            </w:rPr>
          </w:rPrChange>
        </w:rPr>
      </w:pPr>
      <w:ins w:id="15873" w:author="Abhishek Deep Nigam" w:date="2015-10-26T01:01:00Z">
        <w:r w:rsidRPr="00073577">
          <w:rPr>
            <w:rFonts w:ascii="Courier New" w:hAnsi="Courier New" w:cs="Courier New"/>
            <w:sz w:val="16"/>
            <w:szCs w:val="16"/>
            <w:rPrChange w:id="15874" w:author="Abhishek Deep Nigam" w:date="2015-10-26T01:01:00Z">
              <w:rPr>
                <w:rFonts w:ascii="Courier New" w:hAnsi="Courier New" w:cs="Courier New"/>
              </w:rPr>
            </w:rPrChange>
          </w:rPr>
          <w:t>[4]-&gt;N[5]-&gt;O[6]-&gt;I(Backtracking)</w:t>
        </w:r>
      </w:ins>
    </w:p>
    <w:p w14:paraId="66ADE46C" w14:textId="77777777" w:rsidR="00073577" w:rsidRPr="00073577" w:rsidRDefault="00073577" w:rsidP="00073577">
      <w:pPr>
        <w:spacing w:before="0" w:after="0"/>
        <w:rPr>
          <w:ins w:id="15875" w:author="Abhishek Deep Nigam" w:date="2015-10-26T01:01:00Z"/>
          <w:rFonts w:ascii="Courier New" w:hAnsi="Courier New" w:cs="Courier New"/>
          <w:sz w:val="16"/>
          <w:szCs w:val="16"/>
          <w:rPrChange w:id="15876" w:author="Abhishek Deep Nigam" w:date="2015-10-26T01:01:00Z">
            <w:rPr>
              <w:ins w:id="15877" w:author="Abhishek Deep Nigam" w:date="2015-10-26T01:01:00Z"/>
              <w:rFonts w:ascii="Courier New" w:hAnsi="Courier New" w:cs="Courier New"/>
            </w:rPr>
          </w:rPrChange>
        </w:rPr>
      </w:pPr>
      <w:ins w:id="15878" w:author="Abhishek Deep Nigam" w:date="2015-10-26T01:01:00Z">
        <w:r w:rsidRPr="00073577">
          <w:rPr>
            <w:rFonts w:ascii="Courier New" w:hAnsi="Courier New" w:cs="Courier New"/>
            <w:sz w:val="16"/>
            <w:szCs w:val="16"/>
            <w:rPrChange w:id="15879" w:author="Abhishek Deep Nigam" w:date="2015-10-26T01:01:00Z">
              <w:rPr>
                <w:rFonts w:ascii="Courier New" w:hAnsi="Courier New" w:cs="Courier New"/>
              </w:rPr>
            </w:rPrChange>
          </w:rPr>
          <w:t>[4]-&gt;O[5]-&gt;O[6]-&gt;I(Backtracking)</w:t>
        </w:r>
      </w:ins>
    </w:p>
    <w:p w14:paraId="382101B7" w14:textId="77777777" w:rsidR="00073577" w:rsidRPr="00073577" w:rsidRDefault="00073577" w:rsidP="00073577">
      <w:pPr>
        <w:spacing w:before="0" w:after="0"/>
        <w:rPr>
          <w:ins w:id="15880" w:author="Abhishek Deep Nigam" w:date="2015-10-26T01:01:00Z"/>
          <w:rFonts w:ascii="Courier New" w:hAnsi="Courier New" w:cs="Courier New"/>
          <w:sz w:val="16"/>
          <w:szCs w:val="16"/>
          <w:rPrChange w:id="15881" w:author="Abhishek Deep Nigam" w:date="2015-10-26T01:01:00Z">
            <w:rPr>
              <w:ins w:id="15882" w:author="Abhishek Deep Nigam" w:date="2015-10-26T01:01:00Z"/>
              <w:rFonts w:ascii="Courier New" w:hAnsi="Courier New" w:cs="Courier New"/>
            </w:rPr>
          </w:rPrChange>
        </w:rPr>
      </w:pPr>
      <w:ins w:id="15883" w:author="Abhishek Deep Nigam" w:date="2015-10-26T01:01:00Z">
        <w:r w:rsidRPr="00073577">
          <w:rPr>
            <w:rFonts w:ascii="Courier New" w:hAnsi="Courier New" w:cs="Courier New"/>
            <w:sz w:val="16"/>
            <w:szCs w:val="16"/>
            <w:rPrChange w:id="15884" w:author="Abhishek Deep Nigam" w:date="2015-10-26T01:01:00Z">
              <w:rPr>
                <w:rFonts w:ascii="Courier New" w:hAnsi="Courier New" w:cs="Courier New"/>
              </w:rPr>
            </w:rPrChange>
          </w:rPr>
          <w:t>[4]-&gt;P(Backtracking)</w:t>
        </w:r>
      </w:ins>
    </w:p>
    <w:p w14:paraId="654B9455" w14:textId="77777777" w:rsidR="00073577" w:rsidRPr="00073577" w:rsidRDefault="00073577" w:rsidP="00073577">
      <w:pPr>
        <w:spacing w:before="0" w:after="0"/>
        <w:rPr>
          <w:ins w:id="15885" w:author="Abhishek Deep Nigam" w:date="2015-10-26T01:01:00Z"/>
          <w:rFonts w:ascii="Courier New" w:hAnsi="Courier New" w:cs="Courier New"/>
          <w:sz w:val="16"/>
          <w:szCs w:val="16"/>
          <w:rPrChange w:id="15886" w:author="Abhishek Deep Nigam" w:date="2015-10-26T01:01:00Z">
            <w:rPr>
              <w:ins w:id="15887" w:author="Abhishek Deep Nigam" w:date="2015-10-26T01:01:00Z"/>
              <w:rFonts w:ascii="Courier New" w:hAnsi="Courier New" w:cs="Courier New"/>
            </w:rPr>
          </w:rPrChange>
        </w:rPr>
      </w:pPr>
      <w:ins w:id="15888" w:author="Abhishek Deep Nigam" w:date="2015-10-26T01:01:00Z">
        <w:r w:rsidRPr="00073577">
          <w:rPr>
            <w:rFonts w:ascii="Courier New" w:hAnsi="Courier New" w:cs="Courier New"/>
            <w:sz w:val="16"/>
            <w:szCs w:val="16"/>
            <w:rPrChange w:id="15889" w:author="Abhishek Deep Nigam" w:date="2015-10-26T01:01:00Z">
              <w:rPr>
                <w:rFonts w:ascii="Courier New" w:hAnsi="Courier New" w:cs="Courier New"/>
              </w:rPr>
            </w:rPrChange>
          </w:rPr>
          <w:t>[4]-&gt;Q(Backtracking)</w:t>
        </w:r>
      </w:ins>
    </w:p>
    <w:p w14:paraId="1F866C54" w14:textId="77777777" w:rsidR="00073577" w:rsidRPr="00073577" w:rsidRDefault="00073577" w:rsidP="00073577">
      <w:pPr>
        <w:spacing w:before="0" w:after="0"/>
        <w:rPr>
          <w:ins w:id="15890" w:author="Abhishek Deep Nigam" w:date="2015-10-26T01:01:00Z"/>
          <w:rFonts w:ascii="Courier New" w:hAnsi="Courier New" w:cs="Courier New"/>
          <w:sz w:val="16"/>
          <w:szCs w:val="16"/>
          <w:rPrChange w:id="15891" w:author="Abhishek Deep Nigam" w:date="2015-10-26T01:01:00Z">
            <w:rPr>
              <w:ins w:id="15892" w:author="Abhishek Deep Nigam" w:date="2015-10-26T01:01:00Z"/>
              <w:rFonts w:ascii="Courier New" w:hAnsi="Courier New" w:cs="Courier New"/>
            </w:rPr>
          </w:rPrChange>
        </w:rPr>
      </w:pPr>
      <w:ins w:id="15893" w:author="Abhishek Deep Nigam" w:date="2015-10-26T01:01:00Z">
        <w:r w:rsidRPr="00073577">
          <w:rPr>
            <w:rFonts w:ascii="Courier New" w:hAnsi="Courier New" w:cs="Courier New"/>
            <w:sz w:val="16"/>
            <w:szCs w:val="16"/>
            <w:rPrChange w:id="15894" w:author="Abhishek Deep Nigam" w:date="2015-10-26T01:01:00Z">
              <w:rPr>
                <w:rFonts w:ascii="Courier New" w:hAnsi="Courier New" w:cs="Courier New"/>
              </w:rPr>
            </w:rPrChange>
          </w:rPr>
          <w:t>[4]-&gt;S(Backtracking)</w:t>
        </w:r>
      </w:ins>
    </w:p>
    <w:p w14:paraId="02F69821" w14:textId="77777777" w:rsidR="00073577" w:rsidRPr="00073577" w:rsidRDefault="00073577" w:rsidP="00073577">
      <w:pPr>
        <w:spacing w:before="0" w:after="0"/>
        <w:rPr>
          <w:ins w:id="15895" w:author="Abhishek Deep Nigam" w:date="2015-10-26T01:01:00Z"/>
          <w:rFonts w:ascii="Courier New" w:hAnsi="Courier New" w:cs="Courier New"/>
          <w:sz w:val="16"/>
          <w:szCs w:val="16"/>
          <w:rPrChange w:id="15896" w:author="Abhishek Deep Nigam" w:date="2015-10-26T01:01:00Z">
            <w:rPr>
              <w:ins w:id="15897" w:author="Abhishek Deep Nigam" w:date="2015-10-26T01:01:00Z"/>
              <w:rFonts w:ascii="Courier New" w:hAnsi="Courier New" w:cs="Courier New"/>
            </w:rPr>
          </w:rPrChange>
        </w:rPr>
      </w:pPr>
      <w:ins w:id="15898" w:author="Abhishek Deep Nigam" w:date="2015-10-26T01:01:00Z">
        <w:r w:rsidRPr="00073577">
          <w:rPr>
            <w:rFonts w:ascii="Courier New" w:hAnsi="Courier New" w:cs="Courier New"/>
            <w:sz w:val="16"/>
            <w:szCs w:val="16"/>
            <w:rPrChange w:id="15899" w:author="Abhishek Deep Nigam" w:date="2015-10-26T01:01:00Z">
              <w:rPr>
                <w:rFonts w:ascii="Courier New" w:hAnsi="Courier New" w:cs="Courier New"/>
              </w:rPr>
            </w:rPrChange>
          </w:rPr>
          <w:t>[4]-&gt;Y[5]-&gt;O[6]-&gt;I(Backtracking)</w:t>
        </w:r>
      </w:ins>
    </w:p>
    <w:p w14:paraId="4936D3A6" w14:textId="77777777" w:rsidR="00073577" w:rsidRPr="00073577" w:rsidRDefault="00073577" w:rsidP="00073577">
      <w:pPr>
        <w:spacing w:before="0" w:after="0"/>
        <w:rPr>
          <w:ins w:id="15900" w:author="Abhishek Deep Nigam" w:date="2015-10-26T01:01:00Z"/>
          <w:rFonts w:ascii="Courier New" w:hAnsi="Courier New" w:cs="Courier New"/>
          <w:sz w:val="16"/>
          <w:szCs w:val="16"/>
          <w:rPrChange w:id="15901" w:author="Abhishek Deep Nigam" w:date="2015-10-26T01:01:00Z">
            <w:rPr>
              <w:ins w:id="15902" w:author="Abhishek Deep Nigam" w:date="2015-10-26T01:01:00Z"/>
              <w:rFonts w:ascii="Courier New" w:hAnsi="Courier New" w:cs="Courier New"/>
            </w:rPr>
          </w:rPrChange>
        </w:rPr>
      </w:pPr>
      <w:ins w:id="15903" w:author="Abhishek Deep Nigam" w:date="2015-10-26T01:01:00Z">
        <w:r w:rsidRPr="00073577">
          <w:rPr>
            <w:rFonts w:ascii="Courier New" w:hAnsi="Courier New" w:cs="Courier New"/>
            <w:sz w:val="16"/>
            <w:szCs w:val="16"/>
            <w:rPrChange w:id="15904" w:author="Abhishek Deep Nigam" w:date="2015-10-26T01:01:00Z">
              <w:rPr>
                <w:rFonts w:ascii="Courier New" w:hAnsi="Courier New" w:cs="Courier New"/>
              </w:rPr>
            </w:rPrChange>
          </w:rPr>
          <w:t>[1]-&gt;P[2]-&gt;T[3]-&gt;T[4]-&gt;A(Backtracking)</w:t>
        </w:r>
      </w:ins>
    </w:p>
    <w:p w14:paraId="576260D8" w14:textId="77777777" w:rsidR="00073577" w:rsidRPr="00073577" w:rsidRDefault="00073577" w:rsidP="00073577">
      <w:pPr>
        <w:spacing w:before="0" w:after="0"/>
        <w:rPr>
          <w:ins w:id="15905" w:author="Abhishek Deep Nigam" w:date="2015-10-26T01:01:00Z"/>
          <w:rFonts w:ascii="Courier New" w:hAnsi="Courier New" w:cs="Courier New"/>
          <w:sz w:val="16"/>
          <w:szCs w:val="16"/>
          <w:rPrChange w:id="15906" w:author="Abhishek Deep Nigam" w:date="2015-10-26T01:01:00Z">
            <w:rPr>
              <w:ins w:id="15907" w:author="Abhishek Deep Nigam" w:date="2015-10-26T01:01:00Z"/>
              <w:rFonts w:ascii="Courier New" w:hAnsi="Courier New" w:cs="Courier New"/>
            </w:rPr>
          </w:rPrChange>
        </w:rPr>
      </w:pPr>
      <w:ins w:id="15908" w:author="Abhishek Deep Nigam" w:date="2015-10-26T01:01:00Z">
        <w:r w:rsidRPr="00073577">
          <w:rPr>
            <w:rFonts w:ascii="Courier New" w:hAnsi="Courier New" w:cs="Courier New"/>
            <w:sz w:val="16"/>
            <w:szCs w:val="16"/>
            <w:rPrChange w:id="15909" w:author="Abhishek Deep Nigam" w:date="2015-10-26T01:01:00Z">
              <w:rPr>
                <w:rFonts w:ascii="Courier New" w:hAnsi="Courier New" w:cs="Courier New"/>
              </w:rPr>
            </w:rPrChange>
          </w:rPr>
          <w:t>[4]-&gt;N[5]-&gt;O[6]-&gt;I(Backtracking)</w:t>
        </w:r>
      </w:ins>
    </w:p>
    <w:p w14:paraId="742A31A1" w14:textId="77777777" w:rsidR="00073577" w:rsidRPr="00073577" w:rsidRDefault="00073577" w:rsidP="00073577">
      <w:pPr>
        <w:spacing w:before="0" w:after="0"/>
        <w:rPr>
          <w:ins w:id="15910" w:author="Abhishek Deep Nigam" w:date="2015-10-26T01:01:00Z"/>
          <w:rFonts w:ascii="Courier New" w:hAnsi="Courier New" w:cs="Courier New"/>
          <w:sz w:val="16"/>
          <w:szCs w:val="16"/>
          <w:rPrChange w:id="15911" w:author="Abhishek Deep Nigam" w:date="2015-10-26T01:01:00Z">
            <w:rPr>
              <w:ins w:id="15912" w:author="Abhishek Deep Nigam" w:date="2015-10-26T01:01:00Z"/>
              <w:rFonts w:ascii="Courier New" w:hAnsi="Courier New" w:cs="Courier New"/>
            </w:rPr>
          </w:rPrChange>
        </w:rPr>
      </w:pPr>
      <w:ins w:id="15913" w:author="Abhishek Deep Nigam" w:date="2015-10-26T01:01:00Z">
        <w:r w:rsidRPr="00073577">
          <w:rPr>
            <w:rFonts w:ascii="Courier New" w:hAnsi="Courier New" w:cs="Courier New"/>
            <w:sz w:val="16"/>
            <w:szCs w:val="16"/>
            <w:rPrChange w:id="15914" w:author="Abhishek Deep Nigam" w:date="2015-10-26T01:01:00Z">
              <w:rPr>
                <w:rFonts w:ascii="Courier New" w:hAnsi="Courier New" w:cs="Courier New"/>
              </w:rPr>
            </w:rPrChange>
          </w:rPr>
          <w:t>[4]-&gt;O[5]-&gt;O[6]-&gt;I(Backtracking)</w:t>
        </w:r>
      </w:ins>
    </w:p>
    <w:p w14:paraId="11BEF4A9" w14:textId="77777777" w:rsidR="00073577" w:rsidRPr="00073577" w:rsidRDefault="00073577" w:rsidP="00073577">
      <w:pPr>
        <w:spacing w:before="0" w:after="0"/>
        <w:rPr>
          <w:ins w:id="15915" w:author="Abhishek Deep Nigam" w:date="2015-10-26T01:01:00Z"/>
          <w:rFonts w:ascii="Courier New" w:hAnsi="Courier New" w:cs="Courier New"/>
          <w:sz w:val="16"/>
          <w:szCs w:val="16"/>
          <w:rPrChange w:id="15916" w:author="Abhishek Deep Nigam" w:date="2015-10-26T01:01:00Z">
            <w:rPr>
              <w:ins w:id="15917" w:author="Abhishek Deep Nigam" w:date="2015-10-26T01:01:00Z"/>
              <w:rFonts w:ascii="Courier New" w:hAnsi="Courier New" w:cs="Courier New"/>
            </w:rPr>
          </w:rPrChange>
        </w:rPr>
      </w:pPr>
      <w:ins w:id="15918" w:author="Abhishek Deep Nigam" w:date="2015-10-26T01:01:00Z">
        <w:r w:rsidRPr="00073577">
          <w:rPr>
            <w:rFonts w:ascii="Courier New" w:hAnsi="Courier New" w:cs="Courier New"/>
            <w:sz w:val="16"/>
            <w:szCs w:val="16"/>
            <w:rPrChange w:id="15919" w:author="Abhishek Deep Nigam" w:date="2015-10-26T01:01:00Z">
              <w:rPr>
                <w:rFonts w:ascii="Courier New" w:hAnsi="Courier New" w:cs="Courier New"/>
              </w:rPr>
            </w:rPrChange>
          </w:rPr>
          <w:t>[4]-&gt;P(Backtracking)</w:t>
        </w:r>
      </w:ins>
    </w:p>
    <w:p w14:paraId="65BCC4F1" w14:textId="77777777" w:rsidR="00073577" w:rsidRPr="00073577" w:rsidRDefault="00073577" w:rsidP="00073577">
      <w:pPr>
        <w:spacing w:before="0" w:after="0"/>
        <w:rPr>
          <w:ins w:id="15920" w:author="Abhishek Deep Nigam" w:date="2015-10-26T01:01:00Z"/>
          <w:rFonts w:ascii="Courier New" w:hAnsi="Courier New" w:cs="Courier New"/>
          <w:sz w:val="16"/>
          <w:szCs w:val="16"/>
          <w:rPrChange w:id="15921" w:author="Abhishek Deep Nigam" w:date="2015-10-26T01:01:00Z">
            <w:rPr>
              <w:ins w:id="15922" w:author="Abhishek Deep Nigam" w:date="2015-10-26T01:01:00Z"/>
              <w:rFonts w:ascii="Courier New" w:hAnsi="Courier New" w:cs="Courier New"/>
            </w:rPr>
          </w:rPrChange>
        </w:rPr>
      </w:pPr>
      <w:ins w:id="15923" w:author="Abhishek Deep Nigam" w:date="2015-10-26T01:01:00Z">
        <w:r w:rsidRPr="00073577">
          <w:rPr>
            <w:rFonts w:ascii="Courier New" w:hAnsi="Courier New" w:cs="Courier New"/>
            <w:sz w:val="16"/>
            <w:szCs w:val="16"/>
            <w:rPrChange w:id="15924" w:author="Abhishek Deep Nigam" w:date="2015-10-26T01:01:00Z">
              <w:rPr>
                <w:rFonts w:ascii="Courier New" w:hAnsi="Courier New" w:cs="Courier New"/>
              </w:rPr>
            </w:rPrChange>
          </w:rPr>
          <w:t>[4]-&gt;Q(Backtracking)</w:t>
        </w:r>
      </w:ins>
    </w:p>
    <w:p w14:paraId="15DC51AE" w14:textId="77777777" w:rsidR="00073577" w:rsidRPr="00073577" w:rsidRDefault="00073577" w:rsidP="00073577">
      <w:pPr>
        <w:spacing w:before="0" w:after="0"/>
        <w:rPr>
          <w:ins w:id="15925" w:author="Abhishek Deep Nigam" w:date="2015-10-26T01:01:00Z"/>
          <w:rFonts w:ascii="Courier New" w:hAnsi="Courier New" w:cs="Courier New"/>
          <w:sz w:val="16"/>
          <w:szCs w:val="16"/>
          <w:rPrChange w:id="15926" w:author="Abhishek Deep Nigam" w:date="2015-10-26T01:01:00Z">
            <w:rPr>
              <w:ins w:id="15927" w:author="Abhishek Deep Nigam" w:date="2015-10-26T01:01:00Z"/>
              <w:rFonts w:ascii="Courier New" w:hAnsi="Courier New" w:cs="Courier New"/>
            </w:rPr>
          </w:rPrChange>
        </w:rPr>
      </w:pPr>
      <w:ins w:id="15928" w:author="Abhishek Deep Nigam" w:date="2015-10-26T01:01:00Z">
        <w:r w:rsidRPr="00073577">
          <w:rPr>
            <w:rFonts w:ascii="Courier New" w:hAnsi="Courier New" w:cs="Courier New"/>
            <w:sz w:val="16"/>
            <w:szCs w:val="16"/>
            <w:rPrChange w:id="15929" w:author="Abhishek Deep Nigam" w:date="2015-10-26T01:01:00Z">
              <w:rPr>
                <w:rFonts w:ascii="Courier New" w:hAnsi="Courier New" w:cs="Courier New"/>
              </w:rPr>
            </w:rPrChange>
          </w:rPr>
          <w:t>[4]-&gt;S(Backtracking)</w:t>
        </w:r>
      </w:ins>
    </w:p>
    <w:p w14:paraId="40364AEA" w14:textId="77777777" w:rsidR="00073577" w:rsidRPr="00073577" w:rsidRDefault="00073577" w:rsidP="00073577">
      <w:pPr>
        <w:spacing w:before="0" w:after="0"/>
        <w:rPr>
          <w:ins w:id="15930" w:author="Abhishek Deep Nigam" w:date="2015-10-26T01:01:00Z"/>
          <w:rFonts w:ascii="Courier New" w:hAnsi="Courier New" w:cs="Courier New"/>
          <w:sz w:val="16"/>
          <w:szCs w:val="16"/>
          <w:rPrChange w:id="15931" w:author="Abhishek Deep Nigam" w:date="2015-10-26T01:01:00Z">
            <w:rPr>
              <w:ins w:id="15932" w:author="Abhishek Deep Nigam" w:date="2015-10-26T01:01:00Z"/>
              <w:rFonts w:ascii="Courier New" w:hAnsi="Courier New" w:cs="Courier New"/>
            </w:rPr>
          </w:rPrChange>
        </w:rPr>
      </w:pPr>
      <w:ins w:id="15933" w:author="Abhishek Deep Nigam" w:date="2015-10-26T01:01:00Z">
        <w:r w:rsidRPr="00073577">
          <w:rPr>
            <w:rFonts w:ascii="Courier New" w:hAnsi="Courier New" w:cs="Courier New"/>
            <w:sz w:val="16"/>
            <w:szCs w:val="16"/>
            <w:rPrChange w:id="15934" w:author="Abhishek Deep Nigam" w:date="2015-10-26T01:01:00Z">
              <w:rPr>
                <w:rFonts w:ascii="Courier New" w:hAnsi="Courier New" w:cs="Courier New"/>
              </w:rPr>
            </w:rPrChange>
          </w:rPr>
          <w:t>[4]-&gt;Y[5]-&gt;O[6]-&gt;I(Backtracking)</w:t>
        </w:r>
      </w:ins>
    </w:p>
    <w:p w14:paraId="7DE4D084" w14:textId="77777777" w:rsidR="00073577" w:rsidRPr="00073577" w:rsidRDefault="00073577" w:rsidP="00073577">
      <w:pPr>
        <w:spacing w:before="0" w:after="0"/>
        <w:rPr>
          <w:ins w:id="15935" w:author="Abhishek Deep Nigam" w:date="2015-10-26T01:01:00Z"/>
          <w:rFonts w:ascii="Courier New" w:hAnsi="Courier New" w:cs="Courier New"/>
          <w:sz w:val="16"/>
          <w:szCs w:val="16"/>
          <w:rPrChange w:id="15936" w:author="Abhishek Deep Nigam" w:date="2015-10-26T01:01:00Z">
            <w:rPr>
              <w:ins w:id="15937" w:author="Abhishek Deep Nigam" w:date="2015-10-26T01:01:00Z"/>
              <w:rFonts w:ascii="Courier New" w:hAnsi="Courier New" w:cs="Courier New"/>
            </w:rPr>
          </w:rPrChange>
        </w:rPr>
      </w:pPr>
      <w:ins w:id="15938" w:author="Abhishek Deep Nigam" w:date="2015-10-26T01:01:00Z">
        <w:r w:rsidRPr="00073577">
          <w:rPr>
            <w:rFonts w:ascii="Courier New" w:hAnsi="Courier New" w:cs="Courier New"/>
            <w:sz w:val="16"/>
            <w:szCs w:val="16"/>
            <w:rPrChange w:id="15939" w:author="Abhishek Deep Nigam" w:date="2015-10-26T01:01:00Z">
              <w:rPr>
                <w:rFonts w:ascii="Courier New" w:hAnsi="Courier New" w:cs="Courier New"/>
              </w:rPr>
            </w:rPrChange>
          </w:rPr>
          <w:t>[1]-&gt;R[2]-&gt;T[3]-&gt;T[4]-&gt;A(Backtracking)</w:t>
        </w:r>
      </w:ins>
    </w:p>
    <w:p w14:paraId="4E204C2B" w14:textId="77777777" w:rsidR="00073577" w:rsidRPr="00073577" w:rsidRDefault="00073577" w:rsidP="00073577">
      <w:pPr>
        <w:spacing w:before="0" w:after="0"/>
        <w:rPr>
          <w:ins w:id="15940" w:author="Abhishek Deep Nigam" w:date="2015-10-26T01:01:00Z"/>
          <w:rFonts w:ascii="Courier New" w:hAnsi="Courier New" w:cs="Courier New"/>
          <w:sz w:val="16"/>
          <w:szCs w:val="16"/>
          <w:rPrChange w:id="15941" w:author="Abhishek Deep Nigam" w:date="2015-10-26T01:01:00Z">
            <w:rPr>
              <w:ins w:id="15942" w:author="Abhishek Deep Nigam" w:date="2015-10-26T01:01:00Z"/>
              <w:rFonts w:ascii="Courier New" w:hAnsi="Courier New" w:cs="Courier New"/>
            </w:rPr>
          </w:rPrChange>
        </w:rPr>
      </w:pPr>
      <w:ins w:id="15943" w:author="Abhishek Deep Nigam" w:date="2015-10-26T01:01:00Z">
        <w:r w:rsidRPr="00073577">
          <w:rPr>
            <w:rFonts w:ascii="Courier New" w:hAnsi="Courier New" w:cs="Courier New"/>
            <w:sz w:val="16"/>
            <w:szCs w:val="16"/>
            <w:rPrChange w:id="15944" w:author="Abhishek Deep Nigam" w:date="2015-10-26T01:01:00Z">
              <w:rPr>
                <w:rFonts w:ascii="Courier New" w:hAnsi="Courier New" w:cs="Courier New"/>
              </w:rPr>
            </w:rPrChange>
          </w:rPr>
          <w:t>[4]-&gt;N[5]-&gt;O[6]-&gt;I(Backtracking)</w:t>
        </w:r>
      </w:ins>
    </w:p>
    <w:p w14:paraId="4816DCF8" w14:textId="77777777" w:rsidR="00073577" w:rsidRPr="00073577" w:rsidRDefault="00073577" w:rsidP="00073577">
      <w:pPr>
        <w:spacing w:before="0" w:after="0"/>
        <w:rPr>
          <w:ins w:id="15945" w:author="Abhishek Deep Nigam" w:date="2015-10-26T01:01:00Z"/>
          <w:rFonts w:ascii="Courier New" w:hAnsi="Courier New" w:cs="Courier New"/>
          <w:sz w:val="16"/>
          <w:szCs w:val="16"/>
          <w:rPrChange w:id="15946" w:author="Abhishek Deep Nigam" w:date="2015-10-26T01:01:00Z">
            <w:rPr>
              <w:ins w:id="15947" w:author="Abhishek Deep Nigam" w:date="2015-10-26T01:01:00Z"/>
              <w:rFonts w:ascii="Courier New" w:hAnsi="Courier New" w:cs="Courier New"/>
            </w:rPr>
          </w:rPrChange>
        </w:rPr>
      </w:pPr>
      <w:ins w:id="15948" w:author="Abhishek Deep Nigam" w:date="2015-10-26T01:01:00Z">
        <w:r w:rsidRPr="00073577">
          <w:rPr>
            <w:rFonts w:ascii="Courier New" w:hAnsi="Courier New" w:cs="Courier New"/>
            <w:sz w:val="16"/>
            <w:szCs w:val="16"/>
            <w:rPrChange w:id="15949" w:author="Abhishek Deep Nigam" w:date="2015-10-26T01:01:00Z">
              <w:rPr>
                <w:rFonts w:ascii="Courier New" w:hAnsi="Courier New" w:cs="Courier New"/>
              </w:rPr>
            </w:rPrChange>
          </w:rPr>
          <w:t>[4]-&gt;O[5]-&gt;O[6]-&gt;I(Backtracking)</w:t>
        </w:r>
      </w:ins>
    </w:p>
    <w:p w14:paraId="3027FDA5" w14:textId="77777777" w:rsidR="00073577" w:rsidRPr="00073577" w:rsidRDefault="00073577" w:rsidP="00073577">
      <w:pPr>
        <w:spacing w:before="0" w:after="0"/>
        <w:rPr>
          <w:ins w:id="15950" w:author="Abhishek Deep Nigam" w:date="2015-10-26T01:01:00Z"/>
          <w:rFonts w:ascii="Courier New" w:hAnsi="Courier New" w:cs="Courier New"/>
          <w:sz w:val="16"/>
          <w:szCs w:val="16"/>
          <w:rPrChange w:id="15951" w:author="Abhishek Deep Nigam" w:date="2015-10-26T01:01:00Z">
            <w:rPr>
              <w:ins w:id="15952" w:author="Abhishek Deep Nigam" w:date="2015-10-26T01:01:00Z"/>
              <w:rFonts w:ascii="Courier New" w:hAnsi="Courier New" w:cs="Courier New"/>
            </w:rPr>
          </w:rPrChange>
        </w:rPr>
      </w:pPr>
      <w:ins w:id="15953" w:author="Abhishek Deep Nigam" w:date="2015-10-26T01:01:00Z">
        <w:r w:rsidRPr="00073577">
          <w:rPr>
            <w:rFonts w:ascii="Courier New" w:hAnsi="Courier New" w:cs="Courier New"/>
            <w:sz w:val="16"/>
            <w:szCs w:val="16"/>
            <w:rPrChange w:id="15954" w:author="Abhishek Deep Nigam" w:date="2015-10-26T01:01:00Z">
              <w:rPr>
                <w:rFonts w:ascii="Courier New" w:hAnsi="Courier New" w:cs="Courier New"/>
              </w:rPr>
            </w:rPrChange>
          </w:rPr>
          <w:t>[4]-&gt;P(Backtracking)</w:t>
        </w:r>
      </w:ins>
    </w:p>
    <w:p w14:paraId="093A7DD5" w14:textId="77777777" w:rsidR="00073577" w:rsidRPr="00073577" w:rsidRDefault="00073577" w:rsidP="00073577">
      <w:pPr>
        <w:spacing w:before="0" w:after="0"/>
        <w:rPr>
          <w:ins w:id="15955" w:author="Abhishek Deep Nigam" w:date="2015-10-26T01:01:00Z"/>
          <w:rFonts w:ascii="Courier New" w:hAnsi="Courier New" w:cs="Courier New"/>
          <w:sz w:val="16"/>
          <w:szCs w:val="16"/>
          <w:rPrChange w:id="15956" w:author="Abhishek Deep Nigam" w:date="2015-10-26T01:01:00Z">
            <w:rPr>
              <w:ins w:id="15957" w:author="Abhishek Deep Nigam" w:date="2015-10-26T01:01:00Z"/>
              <w:rFonts w:ascii="Courier New" w:hAnsi="Courier New" w:cs="Courier New"/>
            </w:rPr>
          </w:rPrChange>
        </w:rPr>
      </w:pPr>
      <w:ins w:id="15958" w:author="Abhishek Deep Nigam" w:date="2015-10-26T01:01:00Z">
        <w:r w:rsidRPr="00073577">
          <w:rPr>
            <w:rFonts w:ascii="Courier New" w:hAnsi="Courier New" w:cs="Courier New"/>
            <w:sz w:val="16"/>
            <w:szCs w:val="16"/>
            <w:rPrChange w:id="15959" w:author="Abhishek Deep Nigam" w:date="2015-10-26T01:01:00Z">
              <w:rPr>
                <w:rFonts w:ascii="Courier New" w:hAnsi="Courier New" w:cs="Courier New"/>
              </w:rPr>
            </w:rPrChange>
          </w:rPr>
          <w:t>[4]-&gt;Q(Backtracking)</w:t>
        </w:r>
      </w:ins>
    </w:p>
    <w:p w14:paraId="23FA1485" w14:textId="77777777" w:rsidR="00073577" w:rsidRPr="00073577" w:rsidRDefault="00073577" w:rsidP="00073577">
      <w:pPr>
        <w:spacing w:before="0" w:after="0"/>
        <w:rPr>
          <w:ins w:id="15960" w:author="Abhishek Deep Nigam" w:date="2015-10-26T01:01:00Z"/>
          <w:rFonts w:ascii="Courier New" w:hAnsi="Courier New" w:cs="Courier New"/>
          <w:sz w:val="16"/>
          <w:szCs w:val="16"/>
          <w:rPrChange w:id="15961" w:author="Abhishek Deep Nigam" w:date="2015-10-26T01:01:00Z">
            <w:rPr>
              <w:ins w:id="15962" w:author="Abhishek Deep Nigam" w:date="2015-10-26T01:01:00Z"/>
              <w:rFonts w:ascii="Courier New" w:hAnsi="Courier New" w:cs="Courier New"/>
            </w:rPr>
          </w:rPrChange>
        </w:rPr>
      </w:pPr>
      <w:ins w:id="15963" w:author="Abhishek Deep Nigam" w:date="2015-10-26T01:01:00Z">
        <w:r w:rsidRPr="00073577">
          <w:rPr>
            <w:rFonts w:ascii="Courier New" w:hAnsi="Courier New" w:cs="Courier New"/>
            <w:sz w:val="16"/>
            <w:szCs w:val="16"/>
            <w:rPrChange w:id="15964" w:author="Abhishek Deep Nigam" w:date="2015-10-26T01:01:00Z">
              <w:rPr>
                <w:rFonts w:ascii="Courier New" w:hAnsi="Courier New" w:cs="Courier New"/>
              </w:rPr>
            </w:rPrChange>
          </w:rPr>
          <w:t>[4]-&gt;S(Backtracking)</w:t>
        </w:r>
      </w:ins>
    </w:p>
    <w:p w14:paraId="4BF1F860" w14:textId="77777777" w:rsidR="00073577" w:rsidRPr="00073577" w:rsidRDefault="00073577" w:rsidP="00073577">
      <w:pPr>
        <w:spacing w:before="0" w:after="0"/>
        <w:rPr>
          <w:ins w:id="15965" w:author="Abhishek Deep Nigam" w:date="2015-10-26T01:01:00Z"/>
          <w:rFonts w:ascii="Courier New" w:hAnsi="Courier New" w:cs="Courier New"/>
          <w:sz w:val="16"/>
          <w:szCs w:val="16"/>
          <w:rPrChange w:id="15966" w:author="Abhishek Deep Nigam" w:date="2015-10-26T01:01:00Z">
            <w:rPr>
              <w:ins w:id="15967" w:author="Abhishek Deep Nigam" w:date="2015-10-26T01:01:00Z"/>
              <w:rFonts w:ascii="Courier New" w:hAnsi="Courier New" w:cs="Courier New"/>
            </w:rPr>
          </w:rPrChange>
        </w:rPr>
      </w:pPr>
      <w:ins w:id="15968" w:author="Abhishek Deep Nigam" w:date="2015-10-26T01:01:00Z">
        <w:r w:rsidRPr="00073577">
          <w:rPr>
            <w:rFonts w:ascii="Courier New" w:hAnsi="Courier New" w:cs="Courier New"/>
            <w:sz w:val="16"/>
            <w:szCs w:val="16"/>
            <w:rPrChange w:id="15969" w:author="Abhishek Deep Nigam" w:date="2015-10-26T01:01:00Z">
              <w:rPr>
                <w:rFonts w:ascii="Courier New" w:hAnsi="Courier New" w:cs="Courier New"/>
              </w:rPr>
            </w:rPrChange>
          </w:rPr>
          <w:t>[4]-&gt;Y[5]-&gt;O[6]-&gt;I(Backtracking)</w:t>
        </w:r>
      </w:ins>
    </w:p>
    <w:p w14:paraId="1CD24E59" w14:textId="77777777" w:rsidR="00073577" w:rsidRPr="00073577" w:rsidRDefault="00073577" w:rsidP="00073577">
      <w:pPr>
        <w:spacing w:before="0" w:after="0"/>
        <w:rPr>
          <w:ins w:id="15970" w:author="Abhishek Deep Nigam" w:date="2015-10-26T01:01:00Z"/>
          <w:rFonts w:ascii="Courier New" w:hAnsi="Courier New" w:cs="Courier New"/>
          <w:sz w:val="16"/>
          <w:szCs w:val="16"/>
          <w:rPrChange w:id="15971" w:author="Abhishek Deep Nigam" w:date="2015-10-26T01:01:00Z">
            <w:rPr>
              <w:ins w:id="15972" w:author="Abhishek Deep Nigam" w:date="2015-10-26T01:01:00Z"/>
              <w:rFonts w:ascii="Courier New" w:hAnsi="Courier New" w:cs="Courier New"/>
            </w:rPr>
          </w:rPrChange>
        </w:rPr>
      </w:pPr>
      <w:ins w:id="15973" w:author="Abhishek Deep Nigam" w:date="2015-10-26T01:01:00Z">
        <w:r w:rsidRPr="00073577">
          <w:rPr>
            <w:rFonts w:ascii="Courier New" w:hAnsi="Courier New" w:cs="Courier New"/>
            <w:sz w:val="16"/>
            <w:szCs w:val="16"/>
            <w:rPrChange w:id="15974" w:author="Abhishek Deep Nigam" w:date="2015-10-26T01:01:00Z">
              <w:rPr>
                <w:rFonts w:ascii="Courier New" w:hAnsi="Courier New" w:cs="Courier New"/>
              </w:rPr>
            </w:rPrChange>
          </w:rPr>
          <w:t>[1]-&gt;S[2]-&gt;T[3]-&gt;T[4]-&gt;A(Backtracking)</w:t>
        </w:r>
      </w:ins>
    </w:p>
    <w:p w14:paraId="4B146D25" w14:textId="77777777" w:rsidR="00073577" w:rsidRPr="00073577" w:rsidRDefault="00073577" w:rsidP="00073577">
      <w:pPr>
        <w:spacing w:before="0" w:after="0"/>
        <w:rPr>
          <w:ins w:id="15975" w:author="Abhishek Deep Nigam" w:date="2015-10-26T01:01:00Z"/>
          <w:rFonts w:ascii="Courier New" w:hAnsi="Courier New" w:cs="Courier New"/>
          <w:sz w:val="16"/>
          <w:szCs w:val="16"/>
          <w:rPrChange w:id="15976" w:author="Abhishek Deep Nigam" w:date="2015-10-26T01:01:00Z">
            <w:rPr>
              <w:ins w:id="15977" w:author="Abhishek Deep Nigam" w:date="2015-10-26T01:01:00Z"/>
              <w:rFonts w:ascii="Courier New" w:hAnsi="Courier New" w:cs="Courier New"/>
            </w:rPr>
          </w:rPrChange>
        </w:rPr>
      </w:pPr>
      <w:ins w:id="15978" w:author="Abhishek Deep Nigam" w:date="2015-10-26T01:01:00Z">
        <w:r w:rsidRPr="00073577">
          <w:rPr>
            <w:rFonts w:ascii="Courier New" w:hAnsi="Courier New" w:cs="Courier New"/>
            <w:sz w:val="16"/>
            <w:szCs w:val="16"/>
            <w:rPrChange w:id="15979" w:author="Abhishek Deep Nigam" w:date="2015-10-26T01:01:00Z">
              <w:rPr>
                <w:rFonts w:ascii="Courier New" w:hAnsi="Courier New" w:cs="Courier New"/>
              </w:rPr>
            </w:rPrChange>
          </w:rPr>
          <w:t>[4]-&gt;N[5]-&gt;O[6]-&gt;I(Backtracking)</w:t>
        </w:r>
      </w:ins>
    </w:p>
    <w:p w14:paraId="69AC02D9" w14:textId="77777777" w:rsidR="00073577" w:rsidRPr="00073577" w:rsidRDefault="00073577" w:rsidP="00073577">
      <w:pPr>
        <w:spacing w:before="0" w:after="0"/>
        <w:rPr>
          <w:ins w:id="15980" w:author="Abhishek Deep Nigam" w:date="2015-10-26T01:01:00Z"/>
          <w:rFonts w:ascii="Courier New" w:hAnsi="Courier New" w:cs="Courier New"/>
          <w:sz w:val="16"/>
          <w:szCs w:val="16"/>
          <w:rPrChange w:id="15981" w:author="Abhishek Deep Nigam" w:date="2015-10-26T01:01:00Z">
            <w:rPr>
              <w:ins w:id="15982" w:author="Abhishek Deep Nigam" w:date="2015-10-26T01:01:00Z"/>
              <w:rFonts w:ascii="Courier New" w:hAnsi="Courier New" w:cs="Courier New"/>
            </w:rPr>
          </w:rPrChange>
        </w:rPr>
      </w:pPr>
      <w:ins w:id="15983" w:author="Abhishek Deep Nigam" w:date="2015-10-26T01:01:00Z">
        <w:r w:rsidRPr="00073577">
          <w:rPr>
            <w:rFonts w:ascii="Courier New" w:hAnsi="Courier New" w:cs="Courier New"/>
            <w:sz w:val="16"/>
            <w:szCs w:val="16"/>
            <w:rPrChange w:id="15984" w:author="Abhishek Deep Nigam" w:date="2015-10-26T01:01:00Z">
              <w:rPr>
                <w:rFonts w:ascii="Courier New" w:hAnsi="Courier New" w:cs="Courier New"/>
              </w:rPr>
            </w:rPrChange>
          </w:rPr>
          <w:t>[4]-&gt;O[5]-&gt;O[6]-&gt;I(Backtracking)</w:t>
        </w:r>
      </w:ins>
    </w:p>
    <w:p w14:paraId="06F639F1" w14:textId="77777777" w:rsidR="00073577" w:rsidRPr="00073577" w:rsidRDefault="00073577" w:rsidP="00073577">
      <w:pPr>
        <w:spacing w:before="0" w:after="0"/>
        <w:rPr>
          <w:ins w:id="15985" w:author="Abhishek Deep Nigam" w:date="2015-10-26T01:01:00Z"/>
          <w:rFonts w:ascii="Courier New" w:hAnsi="Courier New" w:cs="Courier New"/>
          <w:sz w:val="16"/>
          <w:szCs w:val="16"/>
          <w:rPrChange w:id="15986" w:author="Abhishek Deep Nigam" w:date="2015-10-26T01:01:00Z">
            <w:rPr>
              <w:ins w:id="15987" w:author="Abhishek Deep Nigam" w:date="2015-10-26T01:01:00Z"/>
              <w:rFonts w:ascii="Courier New" w:hAnsi="Courier New" w:cs="Courier New"/>
            </w:rPr>
          </w:rPrChange>
        </w:rPr>
      </w:pPr>
      <w:ins w:id="15988" w:author="Abhishek Deep Nigam" w:date="2015-10-26T01:01:00Z">
        <w:r w:rsidRPr="00073577">
          <w:rPr>
            <w:rFonts w:ascii="Courier New" w:hAnsi="Courier New" w:cs="Courier New"/>
            <w:sz w:val="16"/>
            <w:szCs w:val="16"/>
            <w:rPrChange w:id="15989" w:author="Abhishek Deep Nigam" w:date="2015-10-26T01:01:00Z">
              <w:rPr>
                <w:rFonts w:ascii="Courier New" w:hAnsi="Courier New" w:cs="Courier New"/>
              </w:rPr>
            </w:rPrChange>
          </w:rPr>
          <w:t>[4]-&gt;P(Backtracking)</w:t>
        </w:r>
      </w:ins>
    </w:p>
    <w:p w14:paraId="2F1996BD" w14:textId="77777777" w:rsidR="00073577" w:rsidRPr="00073577" w:rsidRDefault="00073577" w:rsidP="00073577">
      <w:pPr>
        <w:spacing w:before="0" w:after="0"/>
        <w:rPr>
          <w:ins w:id="15990" w:author="Abhishek Deep Nigam" w:date="2015-10-26T01:01:00Z"/>
          <w:rFonts w:ascii="Courier New" w:hAnsi="Courier New" w:cs="Courier New"/>
          <w:sz w:val="16"/>
          <w:szCs w:val="16"/>
          <w:rPrChange w:id="15991" w:author="Abhishek Deep Nigam" w:date="2015-10-26T01:01:00Z">
            <w:rPr>
              <w:ins w:id="15992" w:author="Abhishek Deep Nigam" w:date="2015-10-26T01:01:00Z"/>
              <w:rFonts w:ascii="Courier New" w:hAnsi="Courier New" w:cs="Courier New"/>
            </w:rPr>
          </w:rPrChange>
        </w:rPr>
      </w:pPr>
      <w:ins w:id="15993" w:author="Abhishek Deep Nigam" w:date="2015-10-26T01:01:00Z">
        <w:r w:rsidRPr="00073577">
          <w:rPr>
            <w:rFonts w:ascii="Courier New" w:hAnsi="Courier New" w:cs="Courier New"/>
            <w:sz w:val="16"/>
            <w:szCs w:val="16"/>
            <w:rPrChange w:id="15994" w:author="Abhishek Deep Nigam" w:date="2015-10-26T01:01:00Z">
              <w:rPr>
                <w:rFonts w:ascii="Courier New" w:hAnsi="Courier New" w:cs="Courier New"/>
              </w:rPr>
            </w:rPrChange>
          </w:rPr>
          <w:t>[4]-&gt;Q(Backtracking)</w:t>
        </w:r>
      </w:ins>
    </w:p>
    <w:p w14:paraId="03B88F61" w14:textId="77777777" w:rsidR="00073577" w:rsidRPr="00073577" w:rsidRDefault="00073577" w:rsidP="00073577">
      <w:pPr>
        <w:spacing w:before="0" w:after="0"/>
        <w:rPr>
          <w:ins w:id="15995" w:author="Abhishek Deep Nigam" w:date="2015-10-26T01:01:00Z"/>
          <w:rFonts w:ascii="Courier New" w:hAnsi="Courier New" w:cs="Courier New"/>
          <w:sz w:val="16"/>
          <w:szCs w:val="16"/>
          <w:rPrChange w:id="15996" w:author="Abhishek Deep Nigam" w:date="2015-10-26T01:01:00Z">
            <w:rPr>
              <w:ins w:id="15997" w:author="Abhishek Deep Nigam" w:date="2015-10-26T01:01:00Z"/>
              <w:rFonts w:ascii="Courier New" w:hAnsi="Courier New" w:cs="Courier New"/>
            </w:rPr>
          </w:rPrChange>
        </w:rPr>
      </w:pPr>
      <w:ins w:id="15998" w:author="Abhishek Deep Nigam" w:date="2015-10-26T01:01:00Z">
        <w:r w:rsidRPr="00073577">
          <w:rPr>
            <w:rFonts w:ascii="Courier New" w:hAnsi="Courier New" w:cs="Courier New"/>
            <w:sz w:val="16"/>
            <w:szCs w:val="16"/>
            <w:rPrChange w:id="15999" w:author="Abhishek Deep Nigam" w:date="2015-10-26T01:01:00Z">
              <w:rPr>
                <w:rFonts w:ascii="Courier New" w:hAnsi="Courier New" w:cs="Courier New"/>
              </w:rPr>
            </w:rPrChange>
          </w:rPr>
          <w:t>[4]-&gt;S(Backtracking)</w:t>
        </w:r>
      </w:ins>
    </w:p>
    <w:p w14:paraId="5A6130FD" w14:textId="77777777" w:rsidR="00073577" w:rsidRPr="00073577" w:rsidRDefault="00073577" w:rsidP="00073577">
      <w:pPr>
        <w:spacing w:before="0" w:after="0"/>
        <w:rPr>
          <w:ins w:id="16000" w:author="Abhishek Deep Nigam" w:date="2015-10-26T01:01:00Z"/>
          <w:rFonts w:ascii="Courier New" w:hAnsi="Courier New" w:cs="Courier New"/>
          <w:sz w:val="16"/>
          <w:szCs w:val="16"/>
          <w:rPrChange w:id="16001" w:author="Abhishek Deep Nigam" w:date="2015-10-26T01:01:00Z">
            <w:rPr>
              <w:ins w:id="16002" w:author="Abhishek Deep Nigam" w:date="2015-10-26T01:01:00Z"/>
              <w:rFonts w:ascii="Courier New" w:hAnsi="Courier New" w:cs="Courier New"/>
            </w:rPr>
          </w:rPrChange>
        </w:rPr>
      </w:pPr>
      <w:ins w:id="16003" w:author="Abhishek Deep Nigam" w:date="2015-10-26T01:01:00Z">
        <w:r w:rsidRPr="00073577">
          <w:rPr>
            <w:rFonts w:ascii="Courier New" w:hAnsi="Courier New" w:cs="Courier New"/>
            <w:sz w:val="16"/>
            <w:szCs w:val="16"/>
            <w:rPrChange w:id="16004" w:author="Abhishek Deep Nigam" w:date="2015-10-26T01:01:00Z">
              <w:rPr>
                <w:rFonts w:ascii="Courier New" w:hAnsi="Courier New" w:cs="Courier New"/>
              </w:rPr>
            </w:rPrChange>
          </w:rPr>
          <w:t>[4]-&gt;Y[5]-&gt;O[6]-&gt;I(Backtracking)</w:t>
        </w:r>
      </w:ins>
    </w:p>
    <w:p w14:paraId="5DA12EF4" w14:textId="77777777" w:rsidR="00073577" w:rsidRPr="00073577" w:rsidRDefault="00073577" w:rsidP="00073577">
      <w:pPr>
        <w:spacing w:before="0" w:after="0"/>
        <w:rPr>
          <w:ins w:id="16005" w:author="Abhishek Deep Nigam" w:date="2015-10-26T01:01:00Z"/>
          <w:rFonts w:ascii="Courier New" w:hAnsi="Courier New" w:cs="Courier New"/>
          <w:sz w:val="16"/>
          <w:szCs w:val="16"/>
          <w:rPrChange w:id="16006" w:author="Abhishek Deep Nigam" w:date="2015-10-26T01:01:00Z">
            <w:rPr>
              <w:ins w:id="16007" w:author="Abhishek Deep Nigam" w:date="2015-10-26T01:01:00Z"/>
              <w:rFonts w:ascii="Courier New" w:hAnsi="Courier New" w:cs="Courier New"/>
            </w:rPr>
          </w:rPrChange>
        </w:rPr>
      </w:pPr>
      <w:ins w:id="16008" w:author="Abhishek Deep Nigam" w:date="2015-10-26T01:01:00Z">
        <w:r w:rsidRPr="00073577">
          <w:rPr>
            <w:rFonts w:ascii="Courier New" w:hAnsi="Courier New" w:cs="Courier New"/>
            <w:sz w:val="16"/>
            <w:szCs w:val="16"/>
            <w:rPrChange w:id="16009" w:author="Abhishek Deep Nigam" w:date="2015-10-26T01:01:00Z">
              <w:rPr>
                <w:rFonts w:ascii="Courier New" w:hAnsi="Courier New" w:cs="Courier New"/>
              </w:rPr>
            </w:rPrChange>
          </w:rPr>
          <w:t>[1]-&gt;T[2]-&gt;T[3]-&gt;T[4]-&gt;A(Backtracking)</w:t>
        </w:r>
      </w:ins>
    </w:p>
    <w:p w14:paraId="0B9326B4" w14:textId="77777777" w:rsidR="00073577" w:rsidRPr="00073577" w:rsidRDefault="00073577" w:rsidP="00073577">
      <w:pPr>
        <w:spacing w:before="0" w:after="0"/>
        <w:rPr>
          <w:ins w:id="16010" w:author="Abhishek Deep Nigam" w:date="2015-10-26T01:01:00Z"/>
          <w:rFonts w:ascii="Courier New" w:hAnsi="Courier New" w:cs="Courier New"/>
          <w:sz w:val="16"/>
          <w:szCs w:val="16"/>
          <w:rPrChange w:id="16011" w:author="Abhishek Deep Nigam" w:date="2015-10-26T01:01:00Z">
            <w:rPr>
              <w:ins w:id="16012" w:author="Abhishek Deep Nigam" w:date="2015-10-26T01:01:00Z"/>
              <w:rFonts w:ascii="Courier New" w:hAnsi="Courier New" w:cs="Courier New"/>
            </w:rPr>
          </w:rPrChange>
        </w:rPr>
      </w:pPr>
      <w:ins w:id="16013" w:author="Abhishek Deep Nigam" w:date="2015-10-26T01:01:00Z">
        <w:r w:rsidRPr="00073577">
          <w:rPr>
            <w:rFonts w:ascii="Courier New" w:hAnsi="Courier New" w:cs="Courier New"/>
            <w:sz w:val="16"/>
            <w:szCs w:val="16"/>
            <w:rPrChange w:id="16014" w:author="Abhishek Deep Nigam" w:date="2015-10-26T01:01:00Z">
              <w:rPr>
                <w:rFonts w:ascii="Courier New" w:hAnsi="Courier New" w:cs="Courier New"/>
              </w:rPr>
            </w:rPrChange>
          </w:rPr>
          <w:t>[4]-&gt;N[5]-&gt;O[6]-&gt;I[7]-&gt;E(Backtracking)</w:t>
        </w:r>
      </w:ins>
    </w:p>
    <w:p w14:paraId="274075A0" w14:textId="77777777" w:rsidR="00073577" w:rsidRPr="00073577" w:rsidRDefault="00073577" w:rsidP="00073577">
      <w:pPr>
        <w:spacing w:before="0" w:after="0"/>
        <w:rPr>
          <w:ins w:id="16015" w:author="Abhishek Deep Nigam" w:date="2015-10-26T01:01:00Z"/>
          <w:rFonts w:ascii="Courier New" w:hAnsi="Courier New" w:cs="Courier New"/>
          <w:sz w:val="16"/>
          <w:szCs w:val="16"/>
          <w:rPrChange w:id="16016" w:author="Abhishek Deep Nigam" w:date="2015-10-26T01:01:00Z">
            <w:rPr>
              <w:ins w:id="16017" w:author="Abhishek Deep Nigam" w:date="2015-10-26T01:01:00Z"/>
              <w:rFonts w:ascii="Courier New" w:hAnsi="Courier New" w:cs="Courier New"/>
            </w:rPr>
          </w:rPrChange>
        </w:rPr>
      </w:pPr>
      <w:ins w:id="16018" w:author="Abhishek Deep Nigam" w:date="2015-10-26T01:01:00Z">
        <w:r w:rsidRPr="00073577">
          <w:rPr>
            <w:rFonts w:ascii="Courier New" w:hAnsi="Courier New" w:cs="Courier New"/>
            <w:sz w:val="16"/>
            <w:szCs w:val="16"/>
            <w:rPrChange w:id="16019" w:author="Abhishek Deep Nigam" w:date="2015-10-26T01:01:00Z">
              <w:rPr>
                <w:rFonts w:ascii="Courier New" w:hAnsi="Courier New" w:cs="Courier New"/>
              </w:rPr>
            </w:rPrChange>
          </w:rPr>
          <w:t>[4]-&gt;O[5]-&gt;O[6]-&gt;I[7]-&gt;E(Backtracking)</w:t>
        </w:r>
      </w:ins>
    </w:p>
    <w:p w14:paraId="6EED315F" w14:textId="77777777" w:rsidR="00073577" w:rsidRPr="00073577" w:rsidRDefault="00073577" w:rsidP="00073577">
      <w:pPr>
        <w:spacing w:before="0" w:after="0"/>
        <w:rPr>
          <w:ins w:id="16020" w:author="Abhishek Deep Nigam" w:date="2015-10-26T01:01:00Z"/>
          <w:rFonts w:ascii="Courier New" w:hAnsi="Courier New" w:cs="Courier New"/>
          <w:sz w:val="16"/>
          <w:szCs w:val="16"/>
          <w:rPrChange w:id="16021" w:author="Abhishek Deep Nigam" w:date="2015-10-26T01:01:00Z">
            <w:rPr>
              <w:ins w:id="16022" w:author="Abhishek Deep Nigam" w:date="2015-10-26T01:01:00Z"/>
              <w:rFonts w:ascii="Courier New" w:hAnsi="Courier New" w:cs="Courier New"/>
            </w:rPr>
          </w:rPrChange>
        </w:rPr>
      </w:pPr>
      <w:ins w:id="16023" w:author="Abhishek Deep Nigam" w:date="2015-10-26T01:01:00Z">
        <w:r w:rsidRPr="00073577">
          <w:rPr>
            <w:rFonts w:ascii="Courier New" w:hAnsi="Courier New" w:cs="Courier New"/>
            <w:sz w:val="16"/>
            <w:szCs w:val="16"/>
            <w:rPrChange w:id="16024" w:author="Abhishek Deep Nigam" w:date="2015-10-26T01:01:00Z">
              <w:rPr>
                <w:rFonts w:ascii="Courier New" w:hAnsi="Courier New" w:cs="Courier New"/>
              </w:rPr>
            </w:rPrChange>
          </w:rPr>
          <w:t>[4]-&gt;P(Backtracking)</w:t>
        </w:r>
      </w:ins>
    </w:p>
    <w:p w14:paraId="1C8BF6D6" w14:textId="77777777" w:rsidR="00073577" w:rsidRPr="00073577" w:rsidRDefault="00073577" w:rsidP="00073577">
      <w:pPr>
        <w:spacing w:before="0" w:after="0"/>
        <w:rPr>
          <w:ins w:id="16025" w:author="Abhishek Deep Nigam" w:date="2015-10-26T01:01:00Z"/>
          <w:rFonts w:ascii="Courier New" w:hAnsi="Courier New" w:cs="Courier New"/>
          <w:sz w:val="16"/>
          <w:szCs w:val="16"/>
          <w:rPrChange w:id="16026" w:author="Abhishek Deep Nigam" w:date="2015-10-26T01:01:00Z">
            <w:rPr>
              <w:ins w:id="16027" w:author="Abhishek Deep Nigam" w:date="2015-10-26T01:01:00Z"/>
              <w:rFonts w:ascii="Courier New" w:hAnsi="Courier New" w:cs="Courier New"/>
            </w:rPr>
          </w:rPrChange>
        </w:rPr>
      </w:pPr>
      <w:ins w:id="16028" w:author="Abhishek Deep Nigam" w:date="2015-10-26T01:01:00Z">
        <w:r w:rsidRPr="00073577">
          <w:rPr>
            <w:rFonts w:ascii="Courier New" w:hAnsi="Courier New" w:cs="Courier New"/>
            <w:sz w:val="16"/>
            <w:szCs w:val="16"/>
            <w:rPrChange w:id="16029" w:author="Abhishek Deep Nigam" w:date="2015-10-26T01:01:00Z">
              <w:rPr>
                <w:rFonts w:ascii="Courier New" w:hAnsi="Courier New" w:cs="Courier New"/>
              </w:rPr>
            </w:rPrChange>
          </w:rPr>
          <w:t>[4]-&gt;Q(Backtracking)</w:t>
        </w:r>
      </w:ins>
    </w:p>
    <w:p w14:paraId="408923D1" w14:textId="77777777" w:rsidR="00073577" w:rsidRPr="00073577" w:rsidRDefault="00073577" w:rsidP="00073577">
      <w:pPr>
        <w:spacing w:before="0" w:after="0"/>
        <w:rPr>
          <w:ins w:id="16030" w:author="Abhishek Deep Nigam" w:date="2015-10-26T01:01:00Z"/>
          <w:rFonts w:ascii="Courier New" w:hAnsi="Courier New" w:cs="Courier New"/>
          <w:sz w:val="16"/>
          <w:szCs w:val="16"/>
          <w:rPrChange w:id="16031" w:author="Abhishek Deep Nigam" w:date="2015-10-26T01:01:00Z">
            <w:rPr>
              <w:ins w:id="16032" w:author="Abhishek Deep Nigam" w:date="2015-10-26T01:01:00Z"/>
              <w:rFonts w:ascii="Courier New" w:hAnsi="Courier New" w:cs="Courier New"/>
            </w:rPr>
          </w:rPrChange>
        </w:rPr>
      </w:pPr>
      <w:ins w:id="16033" w:author="Abhishek Deep Nigam" w:date="2015-10-26T01:01:00Z">
        <w:r w:rsidRPr="00073577">
          <w:rPr>
            <w:rFonts w:ascii="Courier New" w:hAnsi="Courier New" w:cs="Courier New"/>
            <w:sz w:val="16"/>
            <w:szCs w:val="16"/>
            <w:rPrChange w:id="16034" w:author="Abhishek Deep Nigam" w:date="2015-10-26T01:01:00Z">
              <w:rPr>
                <w:rFonts w:ascii="Courier New" w:hAnsi="Courier New" w:cs="Courier New"/>
              </w:rPr>
            </w:rPrChange>
          </w:rPr>
          <w:t>[4]-&gt;S(Backtracking)</w:t>
        </w:r>
      </w:ins>
    </w:p>
    <w:p w14:paraId="682FEBFB" w14:textId="77777777" w:rsidR="00073577" w:rsidRPr="00073577" w:rsidRDefault="00073577" w:rsidP="00073577">
      <w:pPr>
        <w:spacing w:before="0" w:after="0"/>
        <w:rPr>
          <w:ins w:id="16035" w:author="Abhishek Deep Nigam" w:date="2015-10-26T01:01:00Z"/>
          <w:rFonts w:ascii="Courier New" w:hAnsi="Courier New" w:cs="Courier New"/>
          <w:sz w:val="16"/>
          <w:szCs w:val="16"/>
          <w:rPrChange w:id="16036" w:author="Abhishek Deep Nigam" w:date="2015-10-26T01:01:00Z">
            <w:rPr>
              <w:ins w:id="16037" w:author="Abhishek Deep Nigam" w:date="2015-10-26T01:01:00Z"/>
              <w:rFonts w:ascii="Courier New" w:hAnsi="Courier New" w:cs="Courier New"/>
            </w:rPr>
          </w:rPrChange>
        </w:rPr>
      </w:pPr>
      <w:ins w:id="16038" w:author="Abhishek Deep Nigam" w:date="2015-10-26T01:01:00Z">
        <w:r w:rsidRPr="00073577">
          <w:rPr>
            <w:rFonts w:ascii="Courier New" w:hAnsi="Courier New" w:cs="Courier New"/>
            <w:sz w:val="16"/>
            <w:szCs w:val="16"/>
            <w:rPrChange w:id="16039" w:author="Abhishek Deep Nigam" w:date="2015-10-26T01:01:00Z">
              <w:rPr>
                <w:rFonts w:ascii="Courier New" w:hAnsi="Courier New" w:cs="Courier New"/>
              </w:rPr>
            </w:rPrChange>
          </w:rPr>
          <w:t>[4]-&gt;Y[5]-&gt;O[6]-&gt;I[7]-&gt;E(Backtracking)</w:t>
        </w:r>
      </w:ins>
    </w:p>
    <w:p w14:paraId="117CDAF9" w14:textId="77777777" w:rsidR="00073577" w:rsidRPr="00073577" w:rsidRDefault="00073577" w:rsidP="00073577">
      <w:pPr>
        <w:spacing w:before="0" w:after="0"/>
        <w:rPr>
          <w:ins w:id="16040" w:author="Abhishek Deep Nigam" w:date="2015-10-26T01:01:00Z"/>
          <w:rFonts w:ascii="Courier New" w:hAnsi="Courier New" w:cs="Courier New"/>
          <w:sz w:val="16"/>
          <w:szCs w:val="16"/>
          <w:rPrChange w:id="16041" w:author="Abhishek Deep Nigam" w:date="2015-10-26T01:01:00Z">
            <w:rPr>
              <w:ins w:id="16042" w:author="Abhishek Deep Nigam" w:date="2015-10-26T01:01:00Z"/>
              <w:rFonts w:ascii="Courier New" w:hAnsi="Courier New" w:cs="Courier New"/>
            </w:rPr>
          </w:rPrChange>
        </w:rPr>
      </w:pPr>
      <w:ins w:id="16043" w:author="Abhishek Deep Nigam" w:date="2015-10-26T01:01:00Z">
        <w:r w:rsidRPr="00073577">
          <w:rPr>
            <w:rFonts w:ascii="Courier New" w:hAnsi="Courier New" w:cs="Courier New"/>
            <w:sz w:val="16"/>
            <w:szCs w:val="16"/>
            <w:rPrChange w:id="16044" w:author="Abhishek Deep Nigam" w:date="2015-10-26T01:01:00Z">
              <w:rPr>
                <w:rFonts w:ascii="Courier New" w:hAnsi="Courier New" w:cs="Courier New"/>
              </w:rPr>
            </w:rPrChange>
          </w:rPr>
          <w:t>[1]-&gt;Y[2]-&gt;T[3]-&gt;T[4]-&gt;A(Backtracking)</w:t>
        </w:r>
      </w:ins>
    </w:p>
    <w:p w14:paraId="7DE92D50" w14:textId="77777777" w:rsidR="00073577" w:rsidRPr="00073577" w:rsidRDefault="00073577" w:rsidP="00073577">
      <w:pPr>
        <w:spacing w:before="0" w:after="0"/>
        <w:rPr>
          <w:ins w:id="16045" w:author="Abhishek Deep Nigam" w:date="2015-10-26T01:01:00Z"/>
          <w:rFonts w:ascii="Courier New" w:hAnsi="Courier New" w:cs="Courier New"/>
          <w:sz w:val="16"/>
          <w:szCs w:val="16"/>
          <w:rPrChange w:id="16046" w:author="Abhishek Deep Nigam" w:date="2015-10-26T01:01:00Z">
            <w:rPr>
              <w:ins w:id="16047" w:author="Abhishek Deep Nigam" w:date="2015-10-26T01:01:00Z"/>
              <w:rFonts w:ascii="Courier New" w:hAnsi="Courier New" w:cs="Courier New"/>
            </w:rPr>
          </w:rPrChange>
        </w:rPr>
      </w:pPr>
      <w:ins w:id="16048" w:author="Abhishek Deep Nigam" w:date="2015-10-26T01:01:00Z">
        <w:r w:rsidRPr="00073577">
          <w:rPr>
            <w:rFonts w:ascii="Courier New" w:hAnsi="Courier New" w:cs="Courier New"/>
            <w:sz w:val="16"/>
            <w:szCs w:val="16"/>
            <w:rPrChange w:id="16049" w:author="Abhishek Deep Nigam" w:date="2015-10-26T01:01:00Z">
              <w:rPr>
                <w:rFonts w:ascii="Courier New" w:hAnsi="Courier New" w:cs="Courier New"/>
              </w:rPr>
            </w:rPrChange>
          </w:rPr>
          <w:t>[4]-&gt;N[5]-&gt;O[6]-&gt;I(Backtracking)</w:t>
        </w:r>
      </w:ins>
    </w:p>
    <w:p w14:paraId="757C525E" w14:textId="77777777" w:rsidR="00073577" w:rsidRPr="00073577" w:rsidRDefault="00073577" w:rsidP="00073577">
      <w:pPr>
        <w:spacing w:before="0" w:after="0"/>
        <w:rPr>
          <w:ins w:id="16050" w:author="Abhishek Deep Nigam" w:date="2015-10-26T01:01:00Z"/>
          <w:rFonts w:ascii="Courier New" w:hAnsi="Courier New" w:cs="Courier New"/>
          <w:sz w:val="16"/>
          <w:szCs w:val="16"/>
          <w:rPrChange w:id="16051" w:author="Abhishek Deep Nigam" w:date="2015-10-26T01:01:00Z">
            <w:rPr>
              <w:ins w:id="16052" w:author="Abhishek Deep Nigam" w:date="2015-10-26T01:01:00Z"/>
              <w:rFonts w:ascii="Courier New" w:hAnsi="Courier New" w:cs="Courier New"/>
            </w:rPr>
          </w:rPrChange>
        </w:rPr>
      </w:pPr>
      <w:ins w:id="16053" w:author="Abhishek Deep Nigam" w:date="2015-10-26T01:01:00Z">
        <w:r w:rsidRPr="00073577">
          <w:rPr>
            <w:rFonts w:ascii="Courier New" w:hAnsi="Courier New" w:cs="Courier New"/>
            <w:sz w:val="16"/>
            <w:szCs w:val="16"/>
            <w:rPrChange w:id="16054" w:author="Abhishek Deep Nigam" w:date="2015-10-26T01:01:00Z">
              <w:rPr>
                <w:rFonts w:ascii="Courier New" w:hAnsi="Courier New" w:cs="Courier New"/>
              </w:rPr>
            </w:rPrChange>
          </w:rPr>
          <w:t>[4]-&gt;O[5]-&gt;O[6]-&gt;I(Backtracking)</w:t>
        </w:r>
      </w:ins>
    </w:p>
    <w:p w14:paraId="3D70C72D" w14:textId="77777777" w:rsidR="00073577" w:rsidRPr="00073577" w:rsidRDefault="00073577" w:rsidP="00073577">
      <w:pPr>
        <w:spacing w:before="0" w:after="0"/>
        <w:rPr>
          <w:ins w:id="16055" w:author="Abhishek Deep Nigam" w:date="2015-10-26T01:01:00Z"/>
          <w:rFonts w:ascii="Courier New" w:hAnsi="Courier New" w:cs="Courier New"/>
          <w:sz w:val="16"/>
          <w:szCs w:val="16"/>
          <w:rPrChange w:id="16056" w:author="Abhishek Deep Nigam" w:date="2015-10-26T01:01:00Z">
            <w:rPr>
              <w:ins w:id="16057" w:author="Abhishek Deep Nigam" w:date="2015-10-26T01:01:00Z"/>
              <w:rFonts w:ascii="Courier New" w:hAnsi="Courier New" w:cs="Courier New"/>
            </w:rPr>
          </w:rPrChange>
        </w:rPr>
      </w:pPr>
      <w:ins w:id="16058" w:author="Abhishek Deep Nigam" w:date="2015-10-26T01:01:00Z">
        <w:r w:rsidRPr="00073577">
          <w:rPr>
            <w:rFonts w:ascii="Courier New" w:hAnsi="Courier New" w:cs="Courier New"/>
            <w:sz w:val="16"/>
            <w:szCs w:val="16"/>
            <w:rPrChange w:id="16059" w:author="Abhishek Deep Nigam" w:date="2015-10-26T01:01:00Z">
              <w:rPr>
                <w:rFonts w:ascii="Courier New" w:hAnsi="Courier New" w:cs="Courier New"/>
              </w:rPr>
            </w:rPrChange>
          </w:rPr>
          <w:t>[4]-&gt;P(Backtracking)</w:t>
        </w:r>
      </w:ins>
    </w:p>
    <w:p w14:paraId="2A95D9E6" w14:textId="77777777" w:rsidR="00073577" w:rsidRPr="00073577" w:rsidRDefault="00073577" w:rsidP="00073577">
      <w:pPr>
        <w:spacing w:before="0" w:after="0"/>
        <w:rPr>
          <w:ins w:id="16060" w:author="Abhishek Deep Nigam" w:date="2015-10-26T01:01:00Z"/>
          <w:rFonts w:ascii="Courier New" w:hAnsi="Courier New" w:cs="Courier New"/>
          <w:sz w:val="16"/>
          <w:szCs w:val="16"/>
          <w:rPrChange w:id="16061" w:author="Abhishek Deep Nigam" w:date="2015-10-26T01:01:00Z">
            <w:rPr>
              <w:ins w:id="16062" w:author="Abhishek Deep Nigam" w:date="2015-10-26T01:01:00Z"/>
              <w:rFonts w:ascii="Courier New" w:hAnsi="Courier New" w:cs="Courier New"/>
            </w:rPr>
          </w:rPrChange>
        </w:rPr>
      </w:pPr>
      <w:ins w:id="16063" w:author="Abhishek Deep Nigam" w:date="2015-10-26T01:01:00Z">
        <w:r w:rsidRPr="00073577">
          <w:rPr>
            <w:rFonts w:ascii="Courier New" w:hAnsi="Courier New" w:cs="Courier New"/>
            <w:sz w:val="16"/>
            <w:szCs w:val="16"/>
            <w:rPrChange w:id="16064" w:author="Abhishek Deep Nigam" w:date="2015-10-26T01:01:00Z">
              <w:rPr>
                <w:rFonts w:ascii="Courier New" w:hAnsi="Courier New" w:cs="Courier New"/>
              </w:rPr>
            </w:rPrChange>
          </w:rPr>
          <w:t>[4]-&gt;Q(Backtracking)</w:t>
        </w:r>
      </w:ins>
    </w:p>
    <w:p w14:paraId="51D50A25" w14:textId="77777777" w:rsidR="00073577" w:rsidRPr="00073577" w:rsidRDefault="00073577" w:rsidP="00073577">
      <w:pPr>
        <w:spacing w:before="0" w:after="0"/>
        <w:rPr>
          <w:ins w:id="16065" w:author="Abhishek Deep Nigam" w:date="2015-10-26T01:01:00Z"/>
          <w:rFonts w:ascii="Courier New" w:hAnsi="Courier New" w:cs="Courier New"/>
          <w:sz w:val="16"/>
          <w:szCs w:val="16"/>
          <w:rPrChange w:id="16066" w:author="Abhishek Deep Nigam" w:date="2015-10-26T01:01:00Z">
            <w:rPr>
              <w:ins w:id="16067" w:author="Abhishek Deep Nigam" w:date="2015-10-26T01:01:00Z"/>
              <w:rFonts w:ascii="Courier New" w:hAnsi="Courier New" w:cs="Courier New"/>
            </w:rPr>
          </w:rPrChange>
        </w:rPr>
      </w:pPr>
      <w:ins w:id="16068" w:author="Abhishek Deep Nigam" w:date="2015-10-26T01:01:00Z">
        <w:r w:rsidRPr="00073577">
          <w:rPr>
            <w:rFonts w:ascii="Courier New" w:hAnsi="Courier New" w:cs="Courier New"/>
            <w:sz w:val="16"/>
            <w:szCs w:val="16"/>
            <w:rPrChange w:id="16069" w:author="Abhishek Deep Nigam" w:date="2015-10-26T01:01:00Z">
              <w:rPr>
                <w:rFonts w:ascii="Courier New" w:hAnsi="Courier New" w:cs="Courier New"/>
              </w:rPr>
            </w:rPrChange>
          </w:rPr>
          <w:t>[4]-&gt;S(Backtracking)</w:t>
        </w:r>
      </w:ins>
    </w:p>
    <w:p w14:paraId="74F3131E" w14:textId="77777777" w:rsidR="00073577" w:rsidRPr="00073577" w:rsidRDefault="00073577" w:rsidP="00073577">
      <w:pPr>
        <w:spacing w:before="0" w:after="0"/>
        <w:rPr>
          <w:ins w:id="16070" w:author="Abhishek Deep Nigam" w:date="2015-10-26T01:01:00Z"/>
          <w:rFonts w:ascii="Courier New" w:hAnsi="Courier New" w:cs="Courier New"/>
          <w:sz w:val="16"/>
          <w:szCs w:val="16"/>
          <w:rPrChange w:id="16071" w:author="Abhishek Deep Nigam" w:date="2015-10-26T01:01:00Z">
            <w:rPr>
              <w:ins w:id="16072" w:author="Abhishek Deep Nigam" w:date="2015-10-26T01:01:00Z"/>
              <w:rFonts w:ascii="Courier New" w:hAnsi="Courier New" w:cs="Courier New"/>
            </w:rPr>
          </w:rPrChange>
        </w:rPr>
      </w:pPr>
      <w:ins w:id="16073" w:author="Abhishek Deep Nigam" w:date="2015-10-26T01:01:00Z">
        <w:r w:rsidRPr="00073577">
          <w:rPr>
            <w:rFonts w:ascii="Courier New" w:hAnsi="Courier New" w:cs="Courier New"/>
            <w:sz w:val="16"/>
            <w:szCs w:val="16"/>
            <w:rPrChange w:id="16074" w:author="Abhishek Deep Nigam" w:date="2015-10-26T01:01:00Z">
              <w:rPr>
                <w:rFonts w:ascii="Courier New" w:hAnsi="Courier New" w:cs="Courier New"/>
              </w:rPr>
            </w:rPrChange>
          </w:rPr>
          <w:t>[4]-&gt;Y[5]-&gt;O[6]-&gt;I(Backtracking)</w:t>
        </w:r>
      </w:ins>
    </w:p>
    <w:p w14:paraId="2C315265" w14:textId="77777777" w:rsidR="00073577" w:rsidRPr="00073577" w:rsidRDefault="00073577" w:rsidP="00073577">
      <w:pPr>
        <w:spacing w:before="0" w:after="0"/>
        <w:rPr>
          <w:ins w:id="16075" w:author="Abhishek Deep Nigam" w:date="2015-10-26T01:01:00Z"/>
          <w:rFonts w:ascii="Courier New" w:hAnsi="Courier New" w:cs="Courier New"/>
          <w:sz w:val="16"/>
          <w:szCs w:val="16"/>
          <w:rPrChange w:id="16076" w:author="Abhishek Deep Nigam" w:date="2015-10-26T01:01:00Z">
            <w:rPr>
              <w:ins w:id="16077" w:author="Abhishek Deep Nigam" w:date="2015-10-26T01:01:00Z"/>
              <w:rFonts w:ascii="Courier New" w:hAnsi="Courier New" w:cs="Courier New"/>
            </w:rPr>
          </w:rPrChange>
        </w:rPr>
      </w:pPr>
      <w:ins w:id="16078" w:author="Abhishek Deep Nigam" w:date="2015-10-26T01:01:00Z">
        <w:r w:rsidRPr="00073577">
          <w:rPr>
            <w:rFonts w:ascii="Courier New" w:hAnsi="Courier New" w:cs="Courier New"/>
            <w:sz w:val="16"/>
            <w:szCs w:val="16"/>
            <w:rPrChange w:id="16079" w:author="Abhishek Deep Nigam" w:date="2015-10-26T01:01:00Z">
              <w:rPr>
                <w:rFonts w:ascii="Courier New" w:hAnsi="Courier New" w:cs="Courier New"/>
              </w:rPr>
            </w:rPrChange>
          </w:rPr>
          <w:t>[1]-&gt;Z[2]-&gt;T[3]-&gt;T[4]-&gt;A(Backtracking)</w:t>
        </w:r>
      </w:ins>
    </w:p>
    <w:p w14:paraId="7B32C720" w14:textId="77777777" w:rsidR="00073577" w:rsidRPr="00073577" w:rsidRDefault="00073577" w:rsidP="00073577">
      <w:pPr>
        <w:spacing w:before="0" w:after="0"/>
        <w:rPr>
          <w:ins w:id="16080" w:author="Abhishek Deep Nigam" w:date="2015-10-26T01:01:00Z"/>
          <w:rFonts w:ascii="Courier New" w:hAnsi="Courier New" w:cs="Courier New"/>
          <w:sz w:val="16"/>
          <w:szCs w:val="16"/>
          <w:rPrChange w:id="16081" w:author="Abhishek Deep Nigam" w:date="2015-10-26T01:01:00Z">
            <w:rPr>
              <w:ins w:id="16082" w:author="Abhishek Deep Nigam" w:date="2015-10-26T01:01:00Z"/>
              <w:rFonts w:ascii="Courier New" w:hAnsi="Courier New" w:cs="Courier New"/>
            </w:rPr>
          </w:rPrChange>
        </w:rPr>
      </w:pPr>
      <w:ins w:id="16083" w:author="Abhishek Deep Nigam" w:date="2015-10-26T01:01:00Z">
        <w:r w:rsidRPr="00073577">
          <w:rPr>
            <w:rFonts w:ascii="Courier New" w:hAnsi="Courier New" w:cs="Courier New"/>
            <w:sz w:val="16"/>
            <w:szCs w:val="16"/>
            <w:rPrChange w:id="16084" w:author="Abhishek Deep Nigam" w:date="2015-10-26T01:01:00Z">
              <w:rPr>
                <w:rFonts w:ascii="Courier New" w:hAnsi="Courier New" w:cs="Courier New"/>
              </w:rPr>
            </w:rPrChange>
          </w:rPr>
          <w:t>[4]-&gt;N[5]-&gt;O[6]-&gt;I(Backtracking)</w:t>
        </w:r>
      </w:ins>
    </w:p>
    <w:p w14:paraId="660E200B" w14:textId="77777777" w:rsidR="00073577" w:rsidRPr="00073577" w:rsidRDefault="00073577" w:rsidP="00073577">
      <w:pPr>
        <w:spacing w:before="0" w:after="0"/>
        <w:rPr>
          <w:ins w:id="16085" w:author="Abhishek Deep Nigam" w:date="2015-10-26T01:01:00Z"/>
          <w:rFonts w:ascii="Courier New" w:hAnsi="Courier New" w:cs="Courier New"/>
          <w:sz w:val="16"/>
          <w:szCs w:val="16"/>
          <w:rPrChange w:id="16086" w:author="Abhishek Deep Nigam" w:date="2015-10-26T01:01:00Z">
            <w:rPr>
              <w:ins w:id="16087" w:author="Abhishek Deep Nigam" w:date="2015-10-26T01:01:00Z"/>
              <w:rFonts w:ascii="Courier New" w:hAnsi="Courier New" w:cs="Courier New"/>
            </w:rPr>
          </w:rPrChange>
        </w:rPr>
      </w:pPr>
      <w:ins w:id="16088" w:author="Abhishek Deep Nigam" w:date="2015-10-26T01:01:00Z">
        <w:r w:rsidRPr="00073577">
          <w:rPr>
            <w:rFonts w:ascii="Courier New" w:hAnsi="Courier New" w:cs="Courier New"/>
            <w:sz w:val="16"/>
            <w:szCs w:val="16"/>
            <w:rPrChange w:id="16089" w:author="Abhishek Deep Nigam" w:date="2015-10-26T01:01:00Z">
              <w:rPr>
                <w:rFonts w:ascii="Courier New" w:hAnsi="Courier New" w:cs="Courier New"/>
              </w:rPr>
            </w:rPrChange>
          </w:rPr>
          <w:t>[4]-&gt;O[5]-&gt;O[6]-&gt;I(Backtracking)</w:t>
        </w:r>
      </w:ins>
    </w:p>
    <w:p w14:paraId="46F024EE" w14:textId="77777777" w:rsidR="00073577" w:rsidRPr="00073577" w:rsidRDefault="00073577" w:rsidP="00073577">
      <w:pPr>
        <w:spacing w:before="0" w:after="0"/>
        <w:rPr>
          <w:ins w:id="16090" w:author="Abhishek Deep Nigam" w:date="2015-10-26T01:01:00Z"/>
          <w:rFonts w:ascii="Courier New" w:hAnsi="Courier New" w:cs="Courier New"/>
          <w:sz w:val="16"/>
          <w:szCs w:val="16"/>
          <w:rPrChange w:id="16091" w:author="Abhishek Deep Nigam" w:date="2015-10-26T01:01:00Z">
            <w:rPr>
              <w:ins w:id="16092" w:author="Abhishek Deep Nigam" w:date="2015-10-26T01:01:00Z"/>
              <w:rFonts w:ascii="Courier New" w:hAnsi="Courier New" w:cs="Courier New"/>
            </w:rPr>
          </w:rPrChange>
        </w:rPr>
      </w:pPr>
      <w:ins w:id="16093" w:author="Abhishek Deep Nigam" w:date="2015-10-26T01:01:00Z">
        <w:r w:rsidRPr="00073577">
          <w:rPr>
            <w:rFonts w:ascii="Courier New" w:hAnsi="Courier New" w:cs="Courier New"/>
            <w:sz w:val="16"/>
            <w:szCs w:val="16"/>
            <w:rPrChange w:id="16094" w:author="Abhishek Deep Nigam" w:date="2015-10-26T01:01:00Z">
              <w:rPr>
                <w:rFonts w:ascii="Courier New" w:hAnsi="Courier New" w:cs="Courier New"/>
              </w:rPr>
            </w:rPrChange>
          </w:rPr>
          <w:lastRenderedPageBreak/>
          <w:t>[4]-&gt;P(Backtracking)</w:t>
        </w:r>
      </w:ins>
    </w:p>
    <w:p w14:paraId="05C59DA0" w14:textId="77777777" w:rsidR="00073577" w:rsidRPr="00073577" w:rsidRDefault="00073577" w:rsidP="00073577">
      <w:pPr>
        <w:spacing w:before="0" w:after="0"/>
        <w:rPr>
          <w:ins w:id="16095" w:author="Abhishek Deep Nigam" w:date="2015-10-26T01:01:00Z"/>
          <w:rFonts w:ascii="Courier New" w:hAnsi="Courier New" w:cs="Courier New"/>
          <w:sz w:val="16"/>
          <w:szCs w:val="16"/>
          <w:rPrChange w:id="16096" w:author="Abhishek Deep Nigam" w:date="2015-10-26T01:01:00Z">
            <w:rPr>
              <w:ins w:id="16097" w:author="Abhishek Deep Nigam" w:date="2015-10-26T01:01:00Z"/>
              <w:rFonts w:ascii="Courier New" w:hAnsi="Courier New" w:cs="Courier New"/>
            </w:rPr>
          </w:rPrChange>
        </w:rPr>
      </w:pPr>
      <w:ins w:id="16098" w:author="Abhishek Deep Nigam" w:date="2015-10-26T01:01:00Z">
        <w:r w:rsidRPr="00073577">
          <w:rPr>
            <w:rFonts w:ascii="Courier New" w:hAnsi="Courier New" w:cs="Courier New"/>
            <w:sz w:val="16"/>
            <w:szCs w:val="16"/>
            <w:rPrChange w:id="16099" w:author="Abhishek Deep Nigam" w:date="2015-10-26T01:01:00Z">
              <w:rPr>
                <w:rFonts w:ascii="Courier New" w:hAnsi="Courier New" w:cs="Courier New"/>
              </w:rPr>
            </w:rPrChange>
          </w:rPr>
          <w:t>[4]-&gt;Q(Backtracking)</w:t>
        </w:r>
      </w:ins>
    </w:p>
    <w:p w14:paraId="093CAA77" w14:textId="77777777" w:rsidR="00073577" w:rsidRPr="00073577" w:rsidRDefault="00073577" w:rsidP="00073577">
      <w:pPr>
        <w:spacing w:before="0" w:after="0"/>
        <w:rPr>
          <w:ins w:id="16100" w:author="Abhishek Deep Nigam" w:date="2015-10-26T01:01:00Z"/>
          <w:rFonts w:ascii="Courier New" w:hAnsi="Courier New" w:cs="Courier New"/>
          <w:sz w:val="16"/>
          <w:szCs w:val="16"/>
          <w:rPrChange w:id="16101" w:author="Abhishek Deep Nigam" w:date="2015-10-26T01:01:00Z">
            <w:rPr>
              <w:ins w:id="16102" w:author="Abhishek Deep Nigam" w:date="2015-10-26T01:01:00Z"/>
              <w:rFonts w:ascii="Courier New" w:hAnsi="Courier New" w:cs="Courier New"/>
            </w:rPr>
          </w:rPrChange>
        </w:rPr>
      </w:pPr>
      <w:ins w:id="16103" w:author="Abhishek Deep Nigam" w:date="2015-10-26T01:01:00Z">
        <w:r w:rsidRPr="00073577">
          <w:rPr>
            <w:rFonts w:ascii="Courier New" w:hAnsi="Courier New" w:cs="Courier New"/>
            <w:sz w:val="16"/>
            <w:szCs w:val="16"/>
            <w:rPrChange w:id="16104" w:author="Abhishek Deep Nigam" w:date="2015-10-26T01:01:00Z">
              <w:rPr>
                <w:rFonts w:ascii="Courier New" w:hAnsi="Courier New" w:cs="Courier New"/>
              </w:rPr>
            </w:rPrChange>
          </w:rPr>
          <w:t>[4]-&gt;S(Backtracking)</w:t>
        </w:r>
      </w:ins>
    </w:p>
    <w:p w14:paraId="77645891" w14:textId="77777777" w:rsidR="00073577" w:rsidRPr="00073577" w:rsidRDefault="00073577" w:rsidP="00073577">
      <w:pPr>
        <w:spacing w:before="0" w:after="0"/>
        <w:rPr>
          <w:ins w:id="16105" w:author="Abhishek Deep Nigam" w:date="2015-10-26T01:01:00Z"/>
          <w:rFonts w:ascii="Courier New" w:hAnsi="Courier New" w:cs="Courier New"/>
          <w:sz w:val="16"/>
          <w:szCs w:val="16"/>
          <w:rPrChange w:id="16106" w:author="Abhishek Deep Nigam" w:date="2015-10-26T01:01:00Z">
            <w:rPr>
              <w:ins w:id="16107" w:author="Abhishek Deep Nigam" w:date="2015-10-26T01:01:00Z"/>
              <w:rFonts w:ascii="Courier New" w:hAnsi="Courier New" w:cs="Courier New"/>
            </w:rPr>
          </w:rPrChange>
        </w:rPr>
      </w:pPr>
      <w:ins w:id="16108" w:author="Abhishek Deep Nigam" w:date="2015-10-26T01:01:00Z">
        <w:r w:rsidRPr="00073577">
          <w:rPr>
            <w:rFonts w:ascii="Courier New" w:hAnsi="Courier New" w:cs="Courier New"/>
            <w:sz w:val="16"/>
            <w:szCs w:val="16"/>
            <w:rPrChange w:id="16109" w:author="Abhishek Deep Nigam" w:date="2015-10-26T01:01:00Z">
              <w:rPr>
                <w:rFonts w:ascii="Courier New" w:hAnsi="Courier New" w:cs="Courier New"/>
              </w:rPr>
            </w:rPrChange>
          </w:rPr>
          <w:t>[4]-&gt;Y[5]-&gt;O[6]-&gt;I(Backtracking)</w:t>
        </w:r>
      </w:ins>
    </w:p>
    <w:p w14:paraId="5FA69B80" w14:textId="77777777" w:rsidR="00073577" w:rsidRPr="00073577" w:rsidRDefault="00073577" w:rsidP="00073577">
      <w:pPr>
        <w:spacing w:before="0" w:after="0"/>
        <w:rPr>
          <w:ins w:id="16110" w:author="Abhishek Deep Nigam" w:date="2015-10-26T01:01:00Z"/>
          <w:rFonts w:ascii="Courier New" w:hAnsi="Courier New" w:cs="Courier New"/>
          <w:sz w:val="16"/>
          <w:szCs w:val="16"/>
          <w:rPrChange w:id="16111" w:author="Abhishek Deep Nigam" w:date="2015-10-26T01:01:00Z">
            <w:rPr>
              <w:ins w:id="16112" w:author="Abhishek Deep Nigam" w:date="2015-10-26T01:01:00Z"/>
              <w:rFonts w:ascii="Courier New" w:hAnsi="Courier New" w:cs="Courier New"/>
            </w:rPr>
          </w:rPrChange>
        </w:rPr>
      </w:pPr>
      <w:ins w:id="16113" w:author="Abhishek Deep Nigam" w:date="2015-10-26T01:01:00Z">
        <w:r w:rsidRPr="00073577">
          <w:rPr>
            <w:rFonts w:ascii="Courier New" w:hAnsi="Courier New" w:cs="Courier New"/>
            <w:sz w:val="16"/>
            <w:szCs w:val="16"/>
            <w:rPrChange w:id="16114" w:author="Abhishek Deep Nigam" w:date="2015-10-26T01:01:00Z">
              <w:rPr>
                <w:rFonts w:ascii="Courier New" w:hAnsi="Courier New" w:cs="Courier New"/>
              </w:rPr>
            </w:rPrChange>
          </w:rPr>
          <w:t>[0]-&gt;O[1]-&gt;A[2]-&gt;T[3]-&gt;T[4]-&gt;A(Backtracking)</w:t>
        </w:r>
      </w:ins>
    </w:p>
    <w:p w14:paraId="15A85BD6" w14:textId="77777777" w:rsidR="00073577" w:rsidRPr="00073577" w:rsidRDefault="00073577" w:rsidP="00073577">
      <w:pPr>
        <w:spacing w:before="0" w:after="0"/>
        <w:rPr>
          <w:ins w:id="16115" w:author="Abhishek Deep Nigam" w:date="2015-10-26T01:01:00Z"/>
          <w:rFonts w:ascii="Courier New" w:hAnsi="Courier New" w:cs="Courier New"/>
          <w:sz w:val="16"/>
          <w:szCs w:val="16"/>
          <w:rPrChange w:id="16116" w:author="Abhishek Deep Nigam" w:date="2015-10-26T01:01:00Z">
            <w:rPr>
              <w:ins w:id="16117" w:author="Abhishek Deep Nigam" w:date="2015-10-26T01:01:00Z"/>
              <w:rFonts w:ascii="Courier New" w:hAnsi="Courier New" w:cs="Courier New"/>
            </w:rPr>
          </w:rPrChange>
        </w:rPr>
      </w:pPr>
      <w:ins w:id="16118" w:author="Abhishek Deep Nigam" w:date="2015-10-26T01:01:00Z">
        <w:r w:rsidRPr="00073577">
          <w:rPr>
            <w:rFonts w:ascii="Courier New" w:hAnsi="Courier New" w:cs="Courier New"/>
            <w:sz w:val="16"/>
            <w:szCs w:val="16"/>
            <w:rPrChange w:id="16119" w:author="Abhishek Deep Nigam" w:date="2015-10-26T01:01:00Z">
              <w:rPr>
                <w:rFonts w:ascii="Courier New" w:hAnsi="Courier New" w:cs="Courier New"/>
              </w:rPr>
            </w:rPrChange>
          </w:rPr>
          <w:t>[4]-&gt;N[5]-&gt;O[6]-&gt;I(Backtracking)</w:t>
        </w:r>
      </w:ins>
    </w:p>
    <w:p w14:paraId="76D7EE84" w14:textId="77777777" w:rsidR="00073577" w:rsidRPr="00073577" w:rsidRDefault="00073577" w:rsidP="00073577">
      <w:pPr>
        <w:spacing w:before="0" w:after="0"/>
        <w:rPr>
          <w:ins w:id="16120" w:author="Abhishek Deep Nigam" w:date="2015-10-26T01:01:00Z"/>
          <w:rFonts w:ascii="Courier New" w:hAnsi="Courier New" w:cs="Courier New"/>
          <w:sz w:val="16"/>
          <w:szCs w:val="16"/>
          <w:rPrChange w:id="16121" w:author="Abhishek Deep Nigam" w:date="2015-10-26T01:01:00Z">
            <w:rPr>
              <w:ins w:id="16122" w:author="Abhishek Deep Nigam" w:date="2015-10-26T01:01:00Z"/>
              <w:rFonts w:ascii="Courier New" w:hAnsi="Courier New" w:cs="Courier New"/>
            </w:rPr>
          </w:rPrChange>
        </w:rPr>
      </w:pPr>
      <w:ins w:id="16123" w:author="Abhishek Deep Nigam" w:date="2015-10-26T01:01:00Z">
        <w:r w:rsidRPr="00073577">
          <w:rPr>
            <w:rFonts w:ascii="Courier New" w:hAnsi="Courier New" w:cs="Courier New"/>
            <w:sz w:val="16"/>
            <w:szCs w:val="16"/>
            <w:rPrChange w:id="16124" w:author="Abhishek Deep Nigam" w:date="2015-10-26T01:01:00Z">
              <w:rPr>
                <w:rFonts w:ascii="Courier New" w:hAnsi="Courier New" w:cs="Courier New"/>
              </w:rPr>
            </w:rPrChange>
          </w:rPr>
          <w:t>[4]-&gt;O[5]-&gt;O[6]-&gt;I(Backtracking)</w:t>
        </w:r>
      </w:ins>
    </w:p>
    <w:p w14:paraId="54E62C9F" w14:textId="77777777" w:rsidR="00073577" w:rsidRPr="00073577" w:rsidRDefault="00073577" w:rsidP="00073577">
      <w:pPr>
        <w:spacing w:before="0" w:after="0"/>
        <w:rPr>
          <w:ins w:id="16125" w:author="Abhishek Deep Nigam" w:date="2015-10-26T01:01:00Z"/>
          <w:rFonts w:ascii="Courier New" w:hAnsi="Courier New" w:cs="Courier New"/>
          <w:sz w:val="16"/>
          <w:szCs w:val="16"/>
          <w:rPrChange w:id="16126" w:author="Abhishek Deep Nigam" w:date="2015-10-26T01:01:00Z">
            <w:rPr>
              <w:ins w:id="16127" w:author="Abhishek Deep Nigam" w:date="2015-10-26T01:01:00Z"/>
              <w:rFonts w:ascii="Courier New" w:hAnsi="Courier New" w:cs="Courier New"/>
            </w:rPr>
          </w:rPrChange>
        </w:rPr>
      </w:pPr>
      <w:ins w:id="16128" w:author="Abhishek Deep Nigam" w:date="2015-10-26T01:01:00Z">
        <w:r w:rsidRPr="00073577">
          <w:rPr>
            <w:rFonts w:ascii="Courier New" w:hAnsi="Courier New" w:cs="Courier New"/>
            <w:sz w:val="16"/>
            <w:szCs w:val="16"/>
            <w:rPrChange w:id="16129" w:author="Abhishek Deep Nigam" w:date="2015-10-26T01:01:00Z">
              <w:rPr>
                <w:rFonts w:ascii="Courier New" w:hAnsi="Courier New" w:cs="Courier New"/>
              </w:rPr>
            </w:rPrChange>
          </w:rPr>
          <w:t>[4]-&gt;P(Backtracking)</w:t>
        </w:r>
      </w:ins>
    </w:p>
    <w:p w14:paraId="1D4AB48B" w14:textId="77777777" w:rsidR="00073577" w:rsidRPr="00073577" w:rsidRDefault="00073577" w:rsidP="00073577">
      <w:pPr>
        <w:spacing w:before="0" w:after="0"/>
        <w:rPr>
          <w:ins w:id="16130" w:author="Abhishek Deep Nigam" w:date="2015-10-26T01:01:00Z"/>
          <w:rFonts w:ascii="Courier New" w:hAnsi="Courier New" w:cs="Courier New"/>
          <w:sz w:val="16"/>
          <w:szCs w:val="16"/>
          <w:rPrChange w:id="16131" w:author="Abhishek Deep Nigam" w:date="2015-10-26T01:01:00Z">
            <w:rPr>
              <w:ins w:id="16132" w:author="Abhishek Deep Nigam" w:date="2015-10-26T01:01:00Z"/>
              <w:rFonts w:ascii="Courier New" w:hAnsi="Courier New" w:cs="Courier New"/>
            </w:rPr>
          </w:rPrChange>
        </w:rPr>
      </w:pPr>
      <w:ins w:id="16133" w:author="Abhishek Deep Nigam" w:date="2015-10-26T01:01:00Z">
        <w:r w:rsidRPr="00073577">
          <w:rPr>
            <w:rFonts w:ascii="Courier New" w:hAnsi="Courier New" w:cs="Courier New"/>
            <w:sz w:val="16"/>
            <w:szCs w:val="16"/>
            <w:rPrChange w:id="16134" w:author="Abhishek Deep Nigam" w:date="2015-10-26T01:01:00Z">
              <w:rPr>
                <w:rFonts w:ascii="Courier New" w:hAnsi="Courier New" w:cs="Courier New"/>
              </w:rPr>
            </w:rPrChange>
          </w:rPr>
          <w:t>[4]-&gt;Q(Backtracking)</w:t>
        </w:r>
      </w:ins>
    </w:p>
    <w:p w14:paraId="55FCF7BC" w14:textId="77777777" w:rsidR="00073577" w:rsidRPr="00073577" w:rsidRDefault="00073577" w:rsidP="00073577">
      <w:pPr>
        <w:spacing w:before="0" w:after="0"/>
        <w:rPr>
          <w:ins w:id="16135" w:author="Abhishek Deep Nigam" w:date="2015-10-26T01:01:00Z"/>
          <w:rFonts w:ascii="Courier New" w:hAnsi="Courier New" w:cs="Courier New"/>
          <w:sz w:val="16"/>
          <w:szCs w:val="16"/>
          <w:rPrChange w:id="16136" w:author="Abhishek Deep Nigam" w:date="2015-10-26T01:01:00Z">
            <w:rPr>
              <w:ins w:id="16137" w:author="Abhishek Deep Nigam" w:date="2015-10-26T01:01:00Z"/>
              <w:rFonts w:ascii="Courier New" w:hAnsi="Courier New" w:cs="Courier New"/>
            </w:rPr>
          </w:rPrChange>
        </w:rPr>
      </w:pPr>
      <w:ins w:id="16138" w:author="Abhishek Deep Nigam" w:date="2015-10-26T01:01:00Z">
        <w:r w:rsidRPr="00073577">
          <w:rPr>
            <w:rFonts w:ascii="Courier New" w:hAnsi="Courier New" w:cs="Courier New"/>
            <w:sz w:val="16"/>
            <w:szCs w:val="16"/>
            <w:rPrChange w:id="16139" w:author="Abhishek Deep Nigam" w:date="2015-10-26T01:01:00Z">
              <w:rPr>
                <w:rFonts w:ascii="Courier New" w:hAnsi="Courier New" w:cs="Courier New"/>
              </w:rPr>
            </w:rPrChange>
          </w:rPr>
          <w:t>[4]-&gt;S(Backtracking)</w:t>
        </w:r>
      </w:ins>
    </w:p>
    <w:p w14:paraId="64B8CCD3" w14:textId="77777777" w:rsidR="00073577" w:rsidRPr="00073577" w:rsidRDefault="00073577" w:rsidP="00073577">
      <w:pPr>
        <w:spacing w:before="0" w:after="0"/>
        <w:rPr>
          <w:ins w:id="16140" w:author="Abhishek Deep Nigam" w:date="2015-10-26T01:01:00Z"/>
          <w:rFonts w:ascii="Courier New" w:hAnsi="Courier New" w:cs="Courier New"/>
          <w:sz w:val="16"/>
          <w:szCs w:val="16"/>
          <w:rPrChange w:id="16141" w:author="Abhishek Deep Nigam" w:date="2015-10-26T01:01:00Z">
            <w:rPr>
              <w:ins w:id="16142" w:author="Abhishek Deep Nigam" w:date="2015-10-26T01:01:00Z"/>
              <w:rFonts w:ascii="Courier New" w:hAnsi="Courier New" w:cs="Courier New"/>
            </w:rPr>
          </w:rPrChange>
        </w:rPr>
      </w:pPr>
      <w:ins w:id="16143" w:author="Abhishek Deep Nigam" w:date="2015-10-26T01:01:00Z">
        <w:r w:rsidRPr="00073577">
          <w:rPr>
            <w:rFonts w:ascii="Courier New" w:hAnsi="Courier New" w:cs="Courier New"/>
            <w:sz w:val="16"/>
            <w:szCs w:val="16"/>
            <w:rPrChange w:id="16144" w:author="Abhishek Deep Nigam" w:date="2015-10-26T01:01:00Z">
              <w:rPr>
                <w:rFonts w:ascii="Courier New" w:hAnsi="Courier New" w:cs="Courier New"/>
              </w:rPr>
            </w:rPrChange>
          </w:rPr>
          <w:t>[4]-&gt;Y[5]-&gt;O[6]-&gt;I(Backtracking)</w:t>
        </w:r>
      </w:ins>
    </w:p>
    <w:p w14:paraId="20969937" w14:textId="77777777" w:rsidR="00073577" w:rsidRPr="00073577" w:rsidRDefault="00073577" w:rsidP="00073577">
      <w:pPr>
        <w:spacing w:before="0" w:after="0"/>
        <w:rPr>
          <w:ins w:id="16145" w:author="Abhishek Deep Nigam" w:date="2015-10-26T01:01:00Z"/>
          <w:rFonts w:ascii="Courier New" w:hAnsi="Courier New" w:cs="Courier New"/>
          <w:sz w:val="16"/>
          <w:szCs w:val="16"/>
          <w:rPrChange w:id="16146" w:author="Abhishek Deep Nigam" w:date="2015-10-26T01:01:00Z">
            <w:rPr>
              <w:ins w:id="16147" w:author="Abhishek Deep Nigam" w:date="2015-10-26T01:01:00Z"/>
              <w:rFonts w:ascii="Courier New" w:hAnsi="Courier New" w:cs="Courier New"/>
            </w:rPr>
          </w:rPrChange>
        </w:rPr>
      </w:pPr>
      <w:ins w:id="16148" w:author="Abhishek Deep Nigam" w:date="2015-10-26T01:01:00Z">
        <w:r w:rsidRPr="00073577">
          <w:rPr>
            <w:rFonts w:ascii="Courier New" w:hAnsi="Courier New" w:cs="Courier New"/>
            <w:sz w:val="16"/>
            <w:szCs w:val="16"/>
            <w:rPrChange w:id="16149" w:author="Abhishek Deep Nigam" w:date="2015-10-26T01:01:00Z">
              <w:rPr>
                <w:rFonts w:ascii="Courier New" w:hAnsi="Courier New" w:cs="Courier New"/>
              </w:rPr>
            </w:rPrChange>
          </w:rPr>
          <w:t>[1]-&gt;B[2]-&gt;T[3]-&gt;T[4]-&gt;A(Backtracking)</w:t>
        </w:r>
      </w:ins>
    </w:p>
    <w:p w14:paraId="4C808F4C" w14:textId="77777777" w:rsidR="00073577" w:rsidRPr="00073577" w:rsidRDefault="00073577" w:rsidP="00073577">
      <w:pPr>
        <w:spacing w:before="0" w:after="0"/>
        <w:rPr>
          <w:ins w:id="16150" w:author="Abhishek Deep Nigam" w:date="2015-10-26T01:01:00Z"/>
          <w:rFonts w:ascii="Courier New" w:hAnsi="Courier New" w:cs="Courier New"/>
          <w:sz w:val="16"/>
          <w:szCs w:val="16"/>
          <w:rPrChange w:id="16151" w:author="Abhishek Deep Nigam" w:date="2015-10-26T01:01:00Z">
            <w:rPr>
              <w:ins w:id="16152" w:author="Abhishek Deep Nigam" w:date="2015-10-26T01:01:00Z"/>
              <w:rFonts w:ascii="Courier New" w:hAnsi="Courier New" w:cs="Courier New"/>
            </w:rPr>
          </w:rPrChange>
        </w:rPr>
      </w:pPr>
      <w:ins w:id="16153" w:author="Abhishek Deep Nigam" w:date="2015-10-26T01:01:00Z">
        <w:r w:rsidRPr="00073577">
          <w:rPr>
            <w:rFonts w:ascii="Courier New" w:hAnsi="Courier New" w:cs="Courier New"/>
            <w:sz w:val="16"/>
            <w:szCs w:val="16"/>
            <w:rPrChange w:id="16154" w:author="Abhishek Deep Nigam" w:date="2015-10-26T01:01:00Z">
              <w:rPr>
                <w:rFonts w:ascii="Courier New" w:hAnsi="Courier New" w:cs="Courier New"/>
              </w:rPr>
            </w:rPrChange>
          </w:rPr>
          <w:t>[4]-&gt;N[5]-&gt;O[6]-&gt;I[7]-&gt;E(Backtracking)</w:t>
        </w:r>
      </w:ins>
    </w:p>
    <w:p w14:paraId="7B0638E9" w14:textId="77777777" w:rsidR="00073577" w:rsidRPr="00073577" w:rsidRDefault="00073577" w:rsidP="00073577">
      <w:pPr>
        <w:spacing w:before="0" w:after="0"/>
        <w:rPr>
          <w:ins w:id="16155" w:author="Abhishek Deep Nigam" w:date="2015-10-26T01:01:00Z"/>
          <w:rFonts w:ascii="Courier New" w:hAnsi="Courier New" w:cs="Courier New"/>
          <w:sz w:val="16"/>
          <w:szCs w:val="16"/>
          <w:rPrChange w:id="16156" w:author="Abhishek Deep Nigam" w:date="2015-10-26T01:01:00Z">
            <w:rPr>
              <w:ins w:id="16157" w:author="Abhishek Deep Nigam" w:date="2015-10-26T01:01:00Z"/>
              <w:rFonts w:ascii="Courier New" w:hAnsi="Courier New" w:cs="Courier New"/>
            </w:rPr>
          </w:rPrChange>
        </w:rPr>
      </w:pPr>
      <w:ins w:id="16158" w:author="Abhishek Deep Nigam" w:date="2015-10-26T01:01:00Z">
        <w:r w:rsidRPr="00073577">
          <w:rPr>
            <w:rFonts w:ascii="Courier New" w:hAnsi="Courier New" w:cs="Courier New"/>
            <w:sz w:val="16"/>
            <w:szCs w:val="16"/>
            <w:rPrChange w:id="16159" w:author="Abhishek Deep Nigam" w:date="2015-10-26T01:01:00Z">
              <w:rPr>
                <w:rFonts w:ascii="Courier New" w:hAnsi="Courier New" w:cs="Courier New"/>
              </w:rPr>
            </w:rPrChange>
          </w:rPr>
          <w:t>[4]-&gt;O[5]-&gt;O[6]-&gt;I[7]-&gt;E(Backtracking)</w:t>
        </w:r>
      </w:ins>
    </w:p>
    <w:p w14:paraId="38C24ED6" w14:textId="77777777" w:rsidR="00073577" w:rsidRPr="00073577" w:rsidRDefault="00073577" w:rsidP="00073577">
      <w:pPr>
        <w:spacing w:before="0" w:after="0"/>
        <w:rPr>
          <w:ins w:id="16160" w:author="Abhishek Deep Nigam" w:date="2015-10-26T01:01:00Z"/>
          <w:rFonts w:ascii="Courier New" w:hAnsi="Courier New" w:cs="Courier New"/>
          <w:sz w:val="16"/>
          <w:szCs w:val="16"/>
          <w:rPrChange w:id="16161" w:author="Abhishek Deep Nigam" w:date="2015-10-26T01:01:00Z">
            <w:rPr>
              <w:ins w:id="16162" w:author="Abhishek Deep Nigam" w:date="2015-10-26T01:01:00Z"/>
              <w:rFonts w:ascii="Courier New" w:hAnsi="Courier New" w:cs="Courier New"/>
            </w:rPr>
          </w:rPrChange>
        </w:rPr>
      </w:pPr>
      <w:ins w:id="16163" w:author="Abhishek Deep Nigam" w:date="2015-10-26T01:01:00Z">
        <w:r w:rsidRPr="00073577">
          <w:rPr>
            <w:rFonts w:ascii="Courier New" w:hAnsi="Courier New" w:cs="Courier New"/>
            <w:sz w:val="16"/>
            <w:szCs w:val="16"/>
            <w:rPrChange w:id="16164" w:author="Abhishek Deep Nigam" w:date="2015-10-26T01:01:00Z">
              <w:rPr>
                <w:rFonts w:ascii="Courier New" w:hAnsi="Courier New" w:cs="Courier New"/>
              </w:rPr>
            </w:rPrChange>
          </w:rPr>
          <w:t>[4]-&gt;P(Backtracking)</w:t>
        </w:r>
      </w:ins>
    </w:p>
    <w:p w14:paraId="11573BE4" w14:textId="77777777" w:rsidR="00073577" w:rsidRPr="00073577" w:rsidRDefault="00073577" w:rsidP="00073577">
      <w:pPr>
        <w:spacing w:before="0" w:after="0"/>
        <w:rPr>
          <w:ins w:id="16165" w:author="Abhishek Deep Nigam" w:date="2015-10-26T01:01:00Z"/>
          <w:rFonts w:ascii="Courier New" w:hAnsi="Courier New" w:cs="Courier New"/>
          <w:sz w:val="16"/>
          <w:szCs w:val="16"/>
          <w:rPrChange w:id="16166" w:author="Abhishek Deep Nigam" w:date="2015-10-26T01:01:00Z">
            <w:rPr>
              <w:ins w:id="16167" w:author="Abhishek Deep Nigam" w:date="2015-10-26T01:01:00Z"/>
              <w:rFonts w:ascii="Courier New" w:hAnsi="Courier New" w:cs="Courier New"/>
            </w:rPr>
          </w:rPrChange>
        </w:rPr>
      </w:pPr>
      <w:ins w:id="16168" w:author="Abhishek Deep Nigam" w:date="2015-10-26T01:01:00Z">
        <w:r w:rsidRPr="00073577">
          <w:rPr>
            <w:rFonts w:ascii="Courier New" w:hAnsi="Courier New" w:cs="Courier New"/>
            <w:sz w:val="16"/>
            <w:szCs w:val="16"/>
            <w:rPrChange w:id="16169" w:author="Abhishek Deep Nigam" w:date="2015-10-26T01:01:00Z">
              <w:rPr>
                <w:rFonts w:ascii="Courier New" w:hAnsi="Courier New" w:cs="Courier New"/>
              </w:rPr>
            </w:rPrChange>
          </w:rPr>
          <w:t>[4]-&gt;Q(Backtracking)</w:t>
        </w:r>
      </w:ins>
    </w:p>
    <w:p w14:paraId="5AA14CA1" w14:textId="77777777" w:rsidR="00073577" w:rsidRPr="00073577" w:rsidRDefault="00073577" w:rsidP="00073577">
      <w:pPr>
        <w:spacing w:before="0" w:after="0"/>
        <w:rPr>
          <w:ins w:id="16170" w:author="Abhishek Deep Nigam" w:date="2015-10-26T01:01:00Z"/>
          <w:rFonts w:ascii="Courier New" w:hAnsi="Courier New" w:cs="Courier New"/>
          <w:sz w:val="16"/>
          <w:szCs w:val="16"/>
          <w:rPrChange w:id="16171" w:author="Abhishek Deep Nigam" w:date="2015-10-26T01:01:00Z">
            <w:rPr>
              <w:ins w:id="16172" w:author="Abhishek Deep Nigam" w:date="2015-10-26T01:01:00Z"/>
              <w:rFonts w:ascii="Courier New" w:hAnsi="Courier New" w:cs="Courier New"/>
            </w:rPr>
          </w:rPrChange>
        </w:rPr>
      </w:pPr>
      <w:ins w:id="16173" w:author="Abhishek Deep Nigam" w:date="2015-10-26T01:01:00Z">
        <w:r w:rsidRPr="00073577">
          <w:rPr>
            <w:rFonts w:ascii="Courier New" w:hAnsi="Courier New" w:cs="Courier New"/>
            <w:sz w:val="16"/>
            <w:szCs w:val="16"/>
            <w:rPrChange w:id="16174" w:author="Abhishek Deep Nigam" w:date="2015-10-26T01:01:00Z">
              <w:rPr>
                <w:rFonts w:ascii="Courier New" w:hAnsi="Courier New" w:cs="Courier New"/>
              </w:rPr>
            </w:rPrChange>
          </w:rPr>
          <w:t>[4]-&gt;S(Backtracking)</w:t>
        </w:r>
      </w:ins>
    </w:p>
    <w:p w14:paraId="79059C2B" w14:textId="77777777" w:rsidR="00073577" w:rsidRPr="00073577" w:rsidRDefault="00073577" w:rsidP="00073577">
      <w:pPr>
        <w:spacing w:before="0" w:after="0"/>
        <w:rPr>
          <w:ins w:id="16175" w:author="Abhishek Deep Nigam" w:date="2015-10-26T01:01:00Z"/>
          <w:rFonts w:ascii="Courier New" w:hAnsi="Courier New" w:cs="Courier New"/>
          <w:sz w:val="16"/>
          <w:szCs w:val="16"/>
          <w:rPrChange w:id="16176" w:author="Abhishek Deep Nigam" w:date="2015-10-26T01:01:00Z">
            <w:rPr>
              <w:ins w:id="16177" w:author="Abhishek Deep Nigam" w:date="2015-10-26T01:01:00Z"/>
              <w:rFonts w:ascii="Courier New" w:hAnsi="Courier New" w:cs="Courier New"/>
            </w:rPr>
          </w:rPrChange>
        </w:rPr>
      </w:pPr>
      <w:ins w:id="16178" w:author="Abhishek Deep Nigam" w:date="2015-10-26T01:01:00Z">
        <w:r w:rsidRPr="00073577">
          <w:rPr>
            <w:rFonts w:ascii="Courier New" w:hAnsi="Courier New" w:cs="Courier New"/>
            <w:sz w:val="16"/>
            <w:szCs w:val="16"/>
            <w:rPrChange w:id="16179" w:author="Abhishek Deep Nigam" w:date="2015-10-26T01:01:00Z">
              <w:rPr>
                <w:rFonts w:ascii="Courier New" w:hAnsi="Courier New" w:cs="Courier New"/>
              </w:rPr>
            </w:rPrChange>
          </w:rPr>
          <w:t>[4]-&gt;Y[5]-&gt;O[6]-&gt;I[7]-&gt;E(Backtracking)</w:t>
        </w:r>
      </w:ins>
    </w:p>
    <w:p w14:paraId="67451C19" w14:textId="77777777" w:rsidR="00073577" w:rsidRPr="00073577" w:rsidRDefault="00073577" w:rsidP="00073577">
      <w:pPr>
        <w:spacing w:before="0" w:after="0"/>
        <w:rPr>
          <w:ins w:id="16180" w:author="Abhishek Deep Nigam" w:date="2015-10-26T01:01:00Z"/>
          <w:rFonts w:ascii="Courier New" w:hAnsi="Courier New" w:cs="Courier New"/>
          <w:sz w:val="16"/>
          <w:szCs w:val="16"/>
          <w:rPrChange w:id="16181" w:author="Abhishek Deep Nigam" w:date="2015-10-26T01:01:00Z">
            <w:rPr>
              <w:ins w:id="16182" w:author="Abhishek Deep Nigam" w:date="2015-10-26T01:01:00Z"/>
              <w:rFonts w:ascii="Courier New" w:hAnsi="Courier New" w:cs="Courier New"/>
            </w:rPr>
          </w:rPrChange>
        </w:rPr>
      </w:pPr>
      <w:ins w:id="16183" w:author="Abhishek Deep Nigam" w:date="2015-10-26T01:01:00Z">
        <w:r w:rsidRPr="00073577">
          <w:rPr>
            <w:rFonts w:ascii="Courier New" w:hAnsi="Courier New" w:cs="Courier New"/>
            <w:sz w:val="16"/>
            <w:szCs w:val="16"/>
            <w:rPrChange w:id="16184" w:author="Abhishek Deep Nigam" w:date="2015-10-26T01:01:00Z">
              <w:rPr>
                <w:rFonts w:ascii="Courier New" w:hAnsi="Courier New" w:cs="Courier New"/>
              </w:rPr>
            </w:rPrChange>
          </w:rPr>
          <w:t>[1]-&gt;C[2]-&gt;T[3]-&gt;T[4]-&gt;A(Backtracking)</w:t>
        </w:r>
      </w:ins>
    </w:p>
    <w:p w14:paraId="6153DC4C" w14:textId="77777777" w:rsidR="00073577" w:rsidRPr="00073577" w:rsidRDefault="00073577" w:rsidP="00073577">
      <w:pPr>
        <w:spacing w:before="0" w:after="0"/>
        <w:rPr>
          <w:ins w:id="16185" w:author="Abhishek Deep Nigam" w:date="2015-10-26T01:01:00Z"/>
          <w:rFonts w:ascii="Courier New" w:hAnsi="Courier New" w:cs="Courier New"/>
          <w:sz w:val="16"/>
          <w:szCs w:val="16"/>
          <w:rPrChange w:id="16186" w:author="Abhishek Deep Nigam" w:date="2015-10-26T01:01:00Z">
            <w:rPr>
              <w:ins w:id="16187" w:author="Abhishek Deep Nigam" w:date="2015-10-26T01:01:00Z"/>
              <w:rFonts w:ascii="Courier New" w:hAnsi="Courier New" w:cs="Courier New"/>
            </w:rPr>
          </w:rPrChange>
        </w:rPr>
      </w:pPr>
      <w:ins w:id="16188" w:author="Abhishek Deep Nigam" w:date="2015-10-26T01:01:00Z">
        <w:r w:rsidRPr="00073577">
          <w:rPr>
            <w:rFonts w:ascii="Courier New" w:hAnsi="Courier New" w:cs="Courier New"/>
            <w:sz w:val="16"/>
            <w:szCs w:val="16"/>
            <w:rPrChange w:id="16189" w:author="Abhishek Deep Nigam" w:date="2015-10-26T01:01:00Z">
              <w:rPr>
                <w:rFonts w:ascii="Courier New" w:hAnsi="Courier New" w:cs="Courier New"/>
              </w:rPr>
            </w:rPrChange>
          </w:rPr>
          <w:t>[4]-&gt;N[5]-&gt;O[6]-&gt;I(Backtracking)</w:t>
        </w:r>
      </w:ins>
    </w:p>
    <w:p w14:paraId="69373B0E" w14:textId="77777777" w:rsidR="00073577" w:rsidRPr="00073577" w:rsidRDefault="00073577" w:rsidP="00073577">
      <w:pPr>
        <w:spacing w:before="0" w:after="0"/>
        <w:rPr>
          <w:ins w:id="16190" w:author="Abhishek Deep Nigam" w:date="2015-10-26T01:01:00Z"/>
          <w:rFonts w:ascii="Courier New" w:hAnsi="Courier New" w:cs="Courier New"/>
          <w:sz w:val="16"/>
          <w:szCs w:val="16"/>
          <w:rPrChange w:id="16191" w:author="Abhishek Deep Nigam" w:date="2015-10-26T01:01:00Z">
            <w:rPr>
              <w:ins w:id="16192" w:author="Abhishek Deep Nigam" w:date="2015-10-26T01:01:00Z"/>
              <w:rFonts w:ascii="Courier New" w:hAnsi="Courier New" w:cs="Courier New"/>
            </w:rPr>
          </w:rPrChange>
        </w:rPr>
      </w:pPr>
      <w:ins w:id="16193" w:author="Abhishek Deep Nigam" w:date="2015-10-26T01:01:00Z">
        <w:r w:rsidRPr="00073577">
          <w:rPr>
            <w:rFonts w:ascii="Courier New" w:hAnsi="Courier New" w:cs="Courier New"/>
            <w:sz w:val="16"/>
            <w:szCs w:val="16"/>
            <w:rPrChange w:id="16194" w:author="Abhishek Deep Nigam" w:date="2015-10-26T01:01:00Z">
              <w:rPr>
                <w:rFonts w:ascii="Courier New" w:hAnsi="Courier New" w:cs="Courier New"/>
              </w:rPr>
            </w:rPrChange>
          </w:rPr>
          <w:t>[4]-&gt;O[5]-&gt;O[6]-&gt;I(Backtracking)</w:t>
        </w:r>
      </w:ins>
    </w:p>
    <w:p w14:paraId="06E17410" w14:textId="77777777" w:rsidR="00073577" w:rsidRPr="00073577" w:rsidRDefault="00073577" w:rsidP="00073577">
      <w:pPr>
        <w:spacing w:before="0" w:after="0"/>
        <w:rPr>
          <w:ins w:id="16195" w:author="Abhishek Deep Nigam" w:date="2015-10-26T01:01:00Z"/>
          <w:rFonts w:ascii="Courier New" w:hAnsi="Courier New" w:cs="Courier New"/>
          <w:sz w:val="16"/>
          <w:szCs w:val="16"/>
          <w:rPrChange w:id="16196" w:author="Abhishek Deep Nigam" w:date="2015-10-26T01:01:00Z">
            <w:rPr>
              <w:ins w:id="16197" w:author="Abhishek Deep Nigam" w:date="2015-10-26T01:01:00Z"/>
              <w:rFonts w:ascii="Courier New" w:hAnsi="Courier New" w:cs="Courier New"/>
            </w:rPr>
          </w:rPrChange>
        </w:rPr>
      </w:pPr>
      <w:ins w:id="16198" w:author="Abhishek Deep Nigam" w:date="2015-10-26T01:01:00Z">
        <w:r w:rsidRPr="00073577">
          <w:rPr>
            <w:rFonts w:ascii="Courier New" w:hAnsi="Courier New" w:cs="Courier New"/>
            <w:sz w:val="16"/>
            <w:szCs w:val="16"/>
            <w:rPrChange w:id="16199" w:author="Abhishek Deep Nigam" w:date="2015-10-26T01:01:00Z">
              <w:rPr>
                <w:rFonts w:ascii="Courier New" w:hAnsi="Courier New" w:cs="Courier New"/>
              </w:rPr>
            </w:rPrChange>
          </w:rPr>
          <w:t>[4]-&gt;P(Backtracking)</w:t>
        </w:r>
      </w:ins>
    </w:p>
    <w:p w14:paraId="122E337A" w14:textId="77777777" w:rsidR="00073577" w:rsidRPr="00073577" w:rsidRDefault="00073577" w:rsidP="00073577">
      <w:pPr>
        <w:spacing w:before="0" w:after="0"/>
        <w:rPr>
          <w:ins w:id="16200" w:author="Abhishek Deep Nigam" w:date="2015-10-26T01:01:00Z"/>
          <w:rFonts w:ascii="Courier New" w:hAnsi="Courier New" w:cs="Courier New"/>
          <w:sz w:val="16"/>
          <w:szCs w:val="16"/>
          <w:rPrChange w:id="16201" w:author="Abhishek Deep Nigam" w:date="2015-10-26T01:01:00Z">
            <w:rPr>
              <w:ins w:id="16202" w:author="Abhishek Deep Nigam" w:date="2015-10-26T01:01:00Z"/>
              <w:rFonts w:ascii="Courier New" w:hAnsi="Courier New" w:cs="Courier New"/>
            </w:rPr>
          </w:rPrChange>
        </w:rPr>
      </w:pPr>
      <w:ins w:id="16203" w:author="Abhishek Deep Nigam" w:date="2015-10-26T01:01:00Z">
        <w:r w:rsidRPr="00073577">
          <w:rPr>
            <w:rFonts w:ascii="Courier New" w:hAnsi="Courier New" w:cs="Courier New"/>
            <w:sz w:val="16"/>
            <w:szCs w:val="16"/>
            <w:rPrChange w:id="16204" w:author="Abhishek Deep Nigam" w:date="2015-10-26T01:01:00Z">
              <w:rPr>
                <w:rFonts w:ascii="Courier New" w:hAnsi="Courier New" w:cs="Courier New"/>
              </w:rPr>
            </w:rPrChange>
          </w:rPr>
          <w:t>[4]-&gt;Q(Backtracking)</w:t>
        </w:r>
      </w:ins>
    </w:p>
    <w:p w14:paraId="11798280" w14:textId="77777777" w:rsidR="00073577" w:rsidRPr="00073577" w:rsidRDefault="00073577" w:rsidP="00073577">
      <w:pPr>
        <w:spacing w:before="0" w:after="0"/>
        <w:rPr>
          <w:ins w:id="16205" w:author="Abhishek Deep Nigam" w:date="2015-10-26T01:01:00Z"/>
          <w:rFonts w:ascii="Courier New" w:hAnsi="Courier New" w:cs="Courier New"/>
          <w:sz w:val="16"/>
          <w:szCs w:val="16"/>
          <w:rPrChange w:id="16206" w:author="Abhishek Deep Nigam" w:date="2015-10-26T01:01:00Z">
            <w:rPr>
              <w:ins w:id="16207" w:author="Abhishek Deep Nigam" w:date="2015-10-26T01:01:00Z"/>
              <w:rFonts w:ascii="Courier New" w:hAnsi="Courier New" w:cs="Courier New"/>
            </w:rPr>
          </w:rPrChange>
        </w:rPr>
      </w:pPr>
      <w:ins w:id="16208" w:author="Abhishek Deep Nigam" w:date="2015-10-26T01:01:00Z">
        <w:r w:rsidRPr="00073577">
          <w:rPr>
            <w:rFonts w:ascii="Courier New" w:hAnsi="Courier New" w:cs="Courier New"/>
            <w:sz w:val="16"/>
            <w:szCs w:val="16"/>
            <w:rPrChange w:id="16209" w:author="Abhishek Deep Nigam" w:date="2015-10-26T01:01:00Z">
              <w:rPr>
                <w:rFonts w:ascii="Courier New" w:hAnsi="Courier New" w:cs="Courier New"/>
              </w:rPr>
            </w:rPrChange>
          </w:rPr>
          <w:t>[4]-&gt;S(Backtracking)</w:t>
        </w:r>
      </w:ins>
    </w:p>
    <w:p w14:paraId="7D901E4C" w14:textId="77777777" w:rsidR="00073577" w:rsidRPr="00073577" w:rsidRDefault="00073577" w:rsidP="00073577">
      <w:pPr>
        <w:spacing w:before="0" w:after="0"/>
        <w:rPr>
          <w:ins w:id="16210" w:author="Abhishek Deep Nigam" w:date="2015-10-26T01:01:00Z"/>
          <w:rFonts w:ascii="Courier New" w:hAnsi="Courier New" w:cs="Courier New"/>
          <w:sz w:val="16"/>
          <w:szCs w:val="16"/>
          <w:rPrChange w:id="16211" w:author="Abhishek Deep Nigam" w:date="2015-10-26T01:01:00Z">
            <w:rPr>
              <w:ins w:id="16212" w:author="Abhishek Deep Nigam" w:date="2015-10-26T01:01:00Z"/>
              <w:rFonts w:ascii="Courier New" w:hAnsi="Courier New" w:cs="Courier New"/>
            </w:rPr>
          </w:rPrChange>
        </w:rPr>
      </w:pPr>
      <w:ins w:id="16213" w:author="Abhishek Deep Nigam" w:date="2015-10-26T01:01:00Z">
        <w:r w:rsidRPr="00073577">
          <w:rPr>
            <w:rFonts w:ascii="Courier New" w:hAnsi="Courier New" w:cs="Courier New"/>
            <w:sz w:val="16"/>
            <w:szCs w:val="16"/>
            <w:rPrChange w:id="16214" w:author="Abhishek Deep Nigam" w:date="2015-10-26T01:01:00Z">
              <w:rPr>
                <w:rFonts w:ascii="Courier New" w:hAnsi="Courier New" w:cs="Courier New"/>
              </w:rPr>
            </w:rPrChange>
          </w:rPr>
          <w:t>[4]-&gt;Y[5]-&gt;O[6]-&gt;I(Backtracking)</w:t>
        </w:r>
      </w:ins>
    </w:p>
    <w:p w14:paraId="1CE7337C" w14:textId="77777777" w:rsidR="00073577" w:rsidRPr="00073577" w:rsidRDefault="00073577" w:rsidP="00073577">
      <w:pPr>
        <w:spacing w:before="0" w:after="0"/>
        <w:rPr>
          <w:ins w:id="16215" w:author="Abhishek Deep Nigam" w:date="2015-10-26T01:01:00Z"/>
          <w:rFonts w:ascii="Courier New" w:hAnsi="Courier New" w:cs="Courier New"/>
          <w:sz w:val="16"/>
          <w:szCs w:val="16"/>
          <w:rPrChange w:id="16216" w:author="Abhishek Deep Nigam" w:date="2015-10-26T01:01:00Z">
            <w:rPr>
              <w:ins w:id="16217" w:author="Abhishek Deep Nigam" w:date="2015-10-26T01:01:00Z"/>
              <w:rFonts w:ascii="Courier New" w:hAnsi="Courier New" w:cs="Courier New"/>
            </w:rPr>
          </w:rPrChange>
        </w:rPr>
      </w:pPr>
      <w:ins w:id="16218" w:author="Abhishek Deep Nigam" w:date="2015-10-26T01:01:00Z">
        <w:r w:rsidRPr="00073577">
          <w:rPr>
            <w:rFonts w:ascii="Courier New" w:hAnsi="Courier New" w:cs="Courier New"/>
            <w:sz w:val="16"/>
            <w:szCs w:val="16"/>
            <w:rPrChange w:id="16219" w:author="Abhishek Deep Nigam" w:date="2015-10-26T01:01:00Z">
              <w:rPr>
                <w:rFonts w:ascii="Courier New" w:hAnsi="Courier New" w:cs="Courier New"/>
              </w:rPr>
            </w:rPrChange>
          </w:rPr>
          <w:t>[1]-&gt;D[2]-&gt;T[3]-&gt;T[4]-&gt;A(Backtracking)</w:t>
        </w:r>
      </w:ins>
    </w:p>
    <w:p w14:paraId="6CAEE8D9" w14:textId="77777777" w:rsidR="00073577" w:rsidRPr="00073577" w:rsidRDefault="00073577" w:rsidP="00073577">
      <w:pPr>
        <w:spacing w:before="0" w:after="0"/>
        <w:rPr>
          <w:ins w:id="16220" w:author="Abhishek Deep Nigam" w:date="2015-10-26T01:01:00Z"/>
          <w:rFonts w:ascii="Courier New" w:hAnsi="Courier New" w:cs="Courier New"/>
          <w:sz w:val="16"/>
          <w:szCs w:val="16"/>
          <w:rPrChange w:id="16221" w:author="Abhishek Deep Nigam" w:date="2015-10-26T01:01:00Z">
            <w:rPr>
              <w:ins w:id="16222" w:author="Abhishek Deep Nigam" w:date="2015-10-26T01:01:00Z"/>
              <w:rFonts w:ascii="Courier New" w:hAnsi="Courier New" w:cs="Courier New"/>
            </w:rPr>
          </w:rPrChange>
        </w:rPr>
      </w:pPr>
      <w:ins w:id="16223" w:author="Abhishek Deep Nigam" w:date="2015-10-26T01:01:00Z">
        <w:r w:rsidRPr="00073577">
          <w:rPr>
            <w:rFonts w:ascii="Courier New" w:hAnsi="Courier New" w:cs="Courier New"/>
            <w:sz w:val="16"/>
            <w:szCs w:val="16"/>
            <w:rPrChange w:id="16224" w:author="Abhishek Deep Nigam" w:date="2015-10-26T01:01:00Z">
              <w:rPr>
                <w:rFonts w:ascii="Courier New" w:hAnsi="Courier New" w:cs="Courier New"/>
              </w:rPr>
            </w:rPrChange>
          </w:rPr>
          <w:t>[4]-&gt;N[5]-&gt;O[6]-&gt;I(Backtracking)</w:t>
        </w:r>
      </w:ins>
    </w:p>
    <w:p w14:paraId="0D27ADA5" w14:textId="77777777" w:rsidR="00073577" w:rsidRPr="00073577" w:rsidRDefault="00073577" w:rsidP="00073577">
      <w:pPr>
        <w:spacing w:before="0" w:after="0"/>
        <w:rPr>
          <w:ins w:id="16225" w:author="Abhishek Deep Nigam" w:date="2015-10-26T01:01:00Z"/>
          <w:rFonts w:ascii="Courier New" w:hAnsi="Courier New" w:cs="Courier New"/>
          <w:sz w:val="16"/>
          <w:szCs w:val="16"/>
          <w:rPrChange w:id="16226" w:author="Abhishek Deep Nigam" w:date="2015-10-26T01:01:00Z">
            <w:rPr>
              <w:ins w:id="16227" w:author="Abhishek Deep Nigam" w:date="2015-10-26T01:01:00Z"/>
              <w:rFonts w:ascii="Courier New" w:hAnsi="Courier New" w:cs="Courier New"/>
            </w:rPr>
          </w:rPrChange>
        </w:rPr>
      </w:pPr>
      <w:ins w:id="16228" w:author="Abhishek Deep Nigam" w:date="2015-10-26T01:01:00Z">
        <w:r w:rsidRPr="00073577">
          <w:rPr>
            <w:rFonts w:ascii="Courier New" w:hAnsi="Courier New" w:cs="Courier New"/>
            <w:sz w:val="16"/>
            <w:szCs w:val="16"/>
            <w:rPrChange w:id="16229" w:author="Abhishek Deep Nigam" w:date="2015-10-26T01:01:00Z">
              <w:rPr>
                <w:rFonts w:ascii="Courier New" w:hAnsi="Courier New" w:cs="Courier New"/>
              </w:rPr>
            </w:rPrChange>
          </w:rPr>
          <w:t>[4]-&gt;O[5]-&gt;O[6]-&gt;I(Backtracking)</w:t>
        </w:r>
      </w:ins>
    </w:p>
    <w:p w14:paraId="463D3A21" w14:textId="77777777" w:rsidR="00073577" w:rsidRPr="00073577" w:rsidRDefault="00073577" w:rsidP="00073577">
      <w:pPr>
        <w:spacing w:before="0" w:after="0"/>
        <w:rPr>
          <w:ins w:id="16230" w:author="Abhishek Deep Nigam" w:date="2015-10-26T01:01:00Z"/>
          <w:rFonts w:ascii="Courier New" w:hAnsi="Courier New" w:cs="Courier New"/>
          <w:sz w:val="16"/>
          <w:szCs w:val="16"/>
          <w:rPrChange w:id="16231" w:author="Abhishek Deep Nigam" w:date="2015-10-26T01:01:00Z">
            <w:rPr>
              <w:ins w:id="16232" w:author="Abhishek Deep Nigam" w:date="2015-10-26T01:01:00Z"/>
              <w:rFonts w:ascii="Courier New" w:hAnsi="Courier New" w:cs="Courier New"/>
            </w:rPr>
          </w:rPrChange>
        </w:rPr>
      </w:pPr>
      <w:ins w:id="16233" w:author="Abhishek Deep Nigam" w:date="2015-10-26T01:01:00Z">
        <w:r w:rsidRPr="00073577">
          <w:rPr>
            <w:rFonts w:ascii="Courier New" w:hAnsi="Courier New" w:cs="Courier New"/>
            <w:sz w:val="16"/>
            <w:szCs w:val="16"/>
            <w:rPrChange w:id="16234" w:author="Abhishek Deep Nigam" w:date="2015-10-26T01:01:00Z">
              <w:rPr>
                <w:rFonts w:ascii="Courier New" w:hAnsi="Courier New" w:cs="Courier New"/>
              </w:rPr>
            </w:rPrChange>
          </w:rPr>
          <w:t>[4]-&gt;P(Backtracking)</w:t>
        </w:r>
      </w:ins>
    </w:p>
    <w:p w14:paraId="35EBDDC1" w14:textId="77777777" w:rsidR="00073577" w:rsidRPr="00073577" w:rsidRDefault="00073577" w:rsidP="00073577">
      <w:pPr>
        <w:spacing w:before="0" w:after="0"/>
        <w:rPr>
          <w:ins w:id="16235" w:author="Abhishek Deep Nigam" w:date="2015-10-26T01:01:00Z"/>
          <w:rFonts w:ascii="Courier New" w:hAnsi="Courier New" w:cs="Courier New"/>
          <w:sz w:val="16"/>
          <w:szCs w:val="16"/>
          <w:rPrChange w:id="16236" w:author="Abhishek Deep Nigam" w:date="2015-10-26T01:01:00Z">
            <w:rPr>
              <w:ins w:id="16237" w:author="Abhishek Deep Nigam" w:date="2015-10-26T01:01:00Z"/>
              <w:rFonts w:ascii="Courier New" w:hAnsi="Courier New" w:cs="Courier New"/>
            </w:rPr>
          </w:rPrChange>
        </w:rPr>
      </w:pPr>
      <w:ins w:id="16238" w:author="Abhishek Deep Nigam" w:date="2015-10-26T01:01:00Z">
        <w:r w:rsidRPr="00073577">
          <w:rPr>
            <w:rFonts w:ascii="Courier New" w:hAnsi="Courier New" w:cs="Courier New"/>
            <w:sz w:val="16"/>
            <w:szCs w:val="16"/>
            <w:rPrChange w:id="16239" w:author="Abhishek Deep Nigam" w:date="2015-10-26T01:01:00Z">
              <w:rPr>
                <w:rFonts w:ascii="Courier New" w:hAnsi="Courier New" w:cs="Courier New"/>
              </w:rPr>
            </w:rPrChange>
          </w:rPr>
          <w:t>[4]-&gt;Q(Backtracking)</w:t>
        </w:r>
      </w:ins>
    </w:p>
    <w:p w14:paraId="34A6FFD1" w14:textId="77777777" w:rsidR="00073577" w:rsidRPr="00073577" w:rsidRDefault="00073577" w:rsidP="00073577">
      <w:pPr>
        <w:spacing w:before="0" w:after="0"/>
        <w:rPr>
          <w:ins w:id="16240" w:author="Abhishek Deep Nigam" w:date="2015-10-26T01:01:00Z"/>
          <w:rFonts w:ascii="Courier New" w:hAnsi="Courier New" w:cs="Courier New"/>
          <w:sz w:val="16"/>
          <w:szCs w:val="16"/>
          <w:rPrChange w:id="16241" w:author="Abhishek Deep Nigam" w:date="2015-10-26T01:01:00Z">
            <w:rPr>
              <w:ins w:id="16242" w:author="Abhishek Deep Nigam" w:date="2015-10-26T01:01:00Z"/>
              <w:rFonts w:ascii="Courier New" w:hAnsi="Courier New" w:cs="Courier New"/>
            </w:rPr>
          </w:rPrChange>
        </w:rPr>
      </w:pPr>
      <w:ins w:id="16243" w:author="Abhishek Deep Nigam" w:date="2015-10-26T01:01:00Z">
        <w:r w:rsidRPr="00073577">
          <w:rPr>
            <w:rFonts w:ascii="Courier New" w:hAnsi="Courier New" w:cs="Courier New"/>
            <w:sz w:val="16"/>
            <w:szCs w:val="16"/>
            <w:rPrChange w:id="16244" w:author="Abhishek Deep Nigam" w:date="2015-10-26T01:01:00Z">
              <w:rPr>
                <w:rFonts w:ascii="Courier New" w:hAnsi="Courier New" w:cs="Courier New"/>
              </w:rPr>
            </w:rPrChange>
          </w:rPr>
          <w:t>[4]-&gt;S(Backtracking)</w:t>
        </w:r>
      </w:ins>
    </w:p>
    <w:p w14:paraId="05B0D271" w14:textId="77777777" w:rsidR="00073577" w:rsidRPr="00073577" w:rsidRDefault="00073577" w:rsidP="00073577">
      <w:pPr>
        <w:spacing w:before="0" w:after="0"/>
        <w:rPr>
          <w:ins w:id="16245" w:author="Abhishek Deep Nigam" w:date="2015-10-26T01:01:00Z"/>
          <w:rFonts w:ascii="Courier New" w:hAnsi="Courier New" w:cs="Courier New"/>
          <w:sz w:val="16"/>
          <w:szCs w:val="16"/>
          <w:rPrChange w:id="16246" w:author="Abhishek Deep Nigam" w:date="2015-10-26T01:01:00Z">
            <w:rPr>
              <w:ins w:id="16247" w:author="Abhishek Deep Nigam" w:date="2015-10-26T01:01:00Z"/>
              <w:rFonts w:ascii="Courier New" w:hAnsi="Courier New" w:cs="Courier New"/>
            </w:rPr>
          </w:rPrChange>
        </w:rPr>
      </w:pPr>
      <w:ins w:id="16248" w:author="Abhishek Deep Nigam" w:date="2015-10-26T01:01:00Z">
        <w:r w:rsidRPr="00073577">
          <w:rPr>
            <w:rFonts w:ascii="Courier New" w:hAnsi="Courier New" w:cs="Courier New"/>
            <w:sz w:val="16"/>
            <w:szCs w:val="16"/>
            <w:rPrChange w:id="16249" w:author="Abhishek Deep Nigam" w:date="2015-10-26T01:01:00Z">
              <w:rPr>
                <w:rFonts w:ascii="Courier New" w:hAnsi="Courier New" w:cs="Courier New"/>
              </w:rPr>
            </w:rPrChange>
          </w:rPr>
          <w:t>[4]-&gt;Y[5]-&gt;O[6]-&gt;I(Backtracking)</w:t>
        </w:r>
      </w:ins>
    </w:p>
    <w:p w14:paraId="6B85E089" w14:textId="77777777" w:rsidR="00073577" w:rsidRPr="00073577" w:rsidRDefault="00073577" w:rsidP="00073577">
      <w:pPr>
        <w:spacing w:before="0" w:after="0"/>
        <w:rPr>
          <w:ins w:id="16250" w:author="Abhishek Deep Nigam" w:date="2015-10-26T01:01:00Z"/>
          <w:rFonts w:ascii="Courier New" w:hAnsi="Courier New" w:cs="Courier New"/>
          <w:sz w:val="16"/>
          <w:szCs w:val="16"/>
          <w:rPrChange w:id="16251" w:author="Abhishek Deep Nigam" w:date="2015-10-26T01:01:00Z">
            <w:rPr>
              <w:ins w:id="16252" w:author="Abhishek Deep Nigam" w:date="2015-10-26T01:01:00Z"/>
              <w:rFonts w:ascii="Courier New" w:hAnsi="Courier New" w:cs="Courier New"/>
            </w:rPr>
          </w:rPrChange>
        </w:rPr>
      </w:pPr>
      <w:ins w:id="16253" w:author="Abhishek Deep Nigam" w:date="2015-10-26T01:01:00Z">
        <w:r w:rsidRPr="00073577">
          <w:rPr>
            <w:rFonts w:ascii="Courier New" w:hAnsi="Courier New" w:cs="Courier New"/>
            <w:sz w:val="16"/>
            <w:szCs w:val="16"/>
            <w:rPrChange w:id="16254" w:author="Abhishek Deep Nigam" w:date="2015-10-26T01:01:00Z">
              <w:rPr>
                <w:rFonts w:ascii="Courier New" w:hAnsi="Courier New" w:cs="Courier New"/>
              </w:rPr>
            </w:rPrChange>
          </w:rPr>
          <w:t>[1]-&gt;E[2]-&gt;T[3]-&gt;T[4]-&gt;A(Backtracking)</w:t>
        </w:r>
      </w:ins>
    </w:p>
    <w:p w14:paraId="0A03DD69" w14:textId="77777777" w:rsidR="00073577" w:rsidRPr="00073577" w:rsidRDefault="00073577" w:rsidP="00073577">
      <w:pPr>
        <w:spacing w:before="0" w:after="0"/>
        <w:rPr>
          <w:ins w:id="16255" w:author="Abhishek Deep Nigam" w:date="2015-10-26T01:01:00Z"/>
          <w:rFonts w:ascii="Courier New" w:hAnsi="Courier New" w:cs="Courier New"/>
          <w:sz w:val="16"/>
          <w:szCs w:val="16"/>
          <w:rPrChange w:id="16256" w:author="Abhishek Deep Nigam" w:date="2015-10-26T01:01:00Z">
            <w:rPr>
              <w:ins w:id="16257" w:author="Abhishek Deep Nigam" w:date="2015-10-26T01:01:00Z"/>
              <w:rFonts w:ascii="Courier New" w:hAnsi="Courier New" w:cs="Courier New"/>
            </w:rPr>
          </w:rPrChange>
        </w:rPr>
      </w:pPr>
      <w:ins w:id="16258" w:author="Abhishek Deep Nigam" w:date="2015-10-26T01:01:00Z">
        <w:r w:rsidRPr="00073577">
          <w:rPr>
            <w:rFonts w:ascii="Courier New" w:hAnsi="Courier New" w:cs="Courier New"/>
            <w:sz w:val="16"/>
            <w:szCs w:val="16"/>
            <w:rPrChange w:id="16259" w:author="Abhishek Deep Nigam" w:date="2015-10-26T01:01:00Z">
              <w:rPr>
                <w:rFonts w:ascii="Courier New" w:hAnsi="Courier New" w:cs="Courier New"/>
              </w:rPr>
            </w:rPrChange>
          </w:rPr>
          <w:t>[4]-&gt;N[5]-&gt;O[6]-&gt;I[7]-&gt;E(Backtracking)</w:t>
        </w:r>
      </w:ins>
    </w:p>
    <w:p w14:paraId="5151BF83" w14:textId="77777777" w:rsidR="00073577" w:rsidRPr="00073577" w:rsidRDefault="00073577" w:rsidP="00073577">
      <w:pPr>
        <w:spacing w:before="0" w:after="0"/>
        <w:rPr>
          <w:ins w:id="16260" w:author="Abhishek Deep Nigam" w:date="2015-10-26T01:01:00Z"/>
          <w:rFonts w:ascii="Courier New" w:hAnsi="Courier New" w:cs="Courier New"/>
          <w:sz w:val="16"/>
          <w:szCs w:val="16"/>
          <w:rPrChange w:id="16261" w:author="Abhishek Deep Nigam" w:date="2015-10-26T01:01:00Z">
            <w:rPr>
              <w:ins w:id="16262" w:author="Abhishek Deep Nigam" w:date="2015-10-26T01:01:00Z"/>
              <w:rFonts w:ascii="Courier New" w:hAnsi="Courier New" w:cs="Courier New"/>
            </w:rPr>
          </w:rPrChange>
        </w:rPr>
      </w:pPr>
      <w:ins w:id="16263" w:author="Abhishek Deep Nigam" w:date="2015-10-26T01:01:00Z">
        <w:r w:rsidRPr="00073577">
          <w:rPr>
            <w:rFonts w:ascii="Courier New" w:hAnsi="Courier New" w:cs="Courier New"/>
            <w:sz w:val="16"/>
            <w:szCs w:val="16"/>
            <w:rPrChange w:id="16264" w:author="Abhishek Deep Nigam" w:date="2015-10-26T01:01:00Z">
              <w:rPr>
                <w:rFonts w:ascii="Courier New" w:hAnsi="Courier New" w:cs="Courier New"/>
              </w:rPr>
            </w:rPrChange>
          </w:rPr>
          <w:t>[4]-&gt;O[5]-&gt;O[6]-&gt;I[7]-&gt;E(Backtracking)</w:t>
        </w:r>
      </w:ins>
    </w:p>
    <w:p w14:paraId="482CF189" w14:textId="77777777" w:rsidR="00073577" w:rsidRPr="00073577" w:rsidRDefault="00073577" w:rsidP="00073577">
      <w:pPr>
        <w:spacing w:before="0" w:after="0"/>
        <w:rPr>
          <w:ins w:id="16265" w:author="Abhishek Deep Nigam" w:date="2015-10-26T01:01:00Z"/>
          <w:rFonts w:ascii="Courier New" w:hAnsi="Courier New" w:cs="Courier New"/>
          <w:sz w:val="16"/>
          <w:szCs w:val="16"/>
          <w:rPrChange w:id="16266" w:author="Abhishek Deep Nigam" w:date="2015-10-26T01:01:00Z">
            <w:rPr>
              <w:ins w:id="16267" w:author="Abhishek Deep Nigam" w:date="2015-10-26T01:01:00Z"/>
              <w:rFonts w:ascii="Courier New" w:hAnsi="Courier New" w:cs="Courier New"/>
            </w:rPr>
          </w:rPrChange>
        </w:rPr>
      </w:pPr>
      <w:ins w:id="16268" w:author="Abhishek Deep Nigam" w:date="2015-10-26T01:01:00Z">
        <w:r w:rsidRPr="00073577">
          <w:rPr>
            <w:rFonts w:ascii="Courier New" w:hAnsi="Courier New" w:cs="Courier New"/>
            <w:sz w:val="16"/>
            <w:szCs w:val="16"/>
            <w:rPrChange w:id="16269" w:author="Abhishek Deep Nigam" w:date="2015-10-26T01:01:00Z">
              <w:rPr>
                <w:rFonts w:ascii="Courier New" w:hAnsi="Courier New" w:cs="Courier New"/>
              </w:rPr>
            </w:rPrChange>
          </w:rPr>
          <w:t>[4]-&gt;P(Backtracking)</w:t>
        </w:r>
      </w:ins>
    </w:p>
    <w:p w14:paraId="7F3AF2A7" w14:textId="77777777" w:rsidR="00073577" w:rsidRPr="00073577" w:rsidRDefault="00073577" w:rsidP="00073577">
      <w:pPr>
        <w:spacing w:before="0" w:after="0"/>
        <w:rPr>
          <w:ins w:id="16270" w:author="Abhishek Deep Nigam" w:date="2015-10-26T01:01:00Z"/>
          <w:rFonts w:ascii="Courier New" w:hAnsi="Courier New" w:cs="Courier New"/>
          <w:sz w:val="16"/>
          <w:szCs w:val="16"/>
          <w:rPrChange w:id="16271" w:author="Abhishek Deep Nigam" w:date="2015-10-26T01:01:00Z">
            <w:rPr>
              <w:ins w:id="16272" w:author="Abhishek Deep Nigam" w:date="2015-10-26T01:01:00Z"/>
              <w:rFonts w:ascii="Courier New" w:hAnsi="Courier New" w:cs="Courier New"/>
            </w:rPr>
          </w:rPrChange>
        </w:rPr>
      </w:pPr>
      <w:ins w:id="16273" w:author="Abhishek Deep Nigam" w:date="2015-10-26T01:01:00Z">
        <w:r w:rsidRPr="00073577">
          <w:rPr>
            <w:rFonts w:ascii="Courier New" w:hAnsi="Courier New" w:cs="Courier New"/>
            <w:sz w:val="16"/>
            <w:szCs w:val="16"/>
            <w:rPrChange w:id="16274" w:author="Abhishek Deep Nigam" w:date="2015-10-26T01:01:00Z">
              <w:rPr>
                <w:rFonts w:ascii="Courier New" w:hAnsi="Courier New" w:cs="Courier New"/>
              </w:rPr>
            </w:rPrChange>
          </w:rPr>
          <w:t>[4]-&gt;Q(Backtracking)</w:t>
        </w:r>
      </w:ins>
    </w:p>
    <w:p w14:paraId="137BE15D" w14:textId="77777777" w:rsidR="00073577" w:rsidRPr="00073577" w:rsidRDefault="00073577" w:rsidP="00073577">
      <w:pPr>
        <w:spacing w:before="0" w:after="0"/>
        <w:rPr>
          <w:ins w:id="16275" w:author="Abhishek Deep Nigam" w:date="2015-10-26T01:01:00Z"/>
          <w:rFonts w:ascii="Courier New" w:hAnsi="Courier New" w:cs="Courier New"/>
          <w:sz w:val="16"/>
          <w:szCs w:val="16"/>
          <w:rPrChange w:id="16276" w:author="Abhishek Deep Nigam" w:date="2015-10-26T01:01:00Z">
            <w:rPr>
              <w:ins w:id="16277" w:author="Abhishek Deep Nigam" w:date="2015-10-26T01:01:00Z"/>
              <w:rFonts w:ascii="Courier New" w:hAnsi="Courier New" w:cs="Courier New"/>
            </w:rPr>
          </w:rPrChange>
        </w:rPr>
      </w:pPr>
      <w:ins w:id="16278" w:author="Abhishek Deep Nigam" w:date="2015-10-26T01:01:00Z">
        <w:r w:rsidRPr="00073577">
          <w:rPr>
            <w:rFonts w:ascii="Courier New" w:hAnsi="Courier New" w:cs="Courier New"/>
            <w:sz w:val="16"/>
            <w:szCs w:val="16"/>
            <w:rPrChange w:id="16279" w:author="Abhishek Deep Nigam" w:date="2015-10-26T01:01:00Z">
              <w:rPr>
                <w:rFonts w:ascii="Courier New" w:hAnsi="Courier New" w:cs="Courier New"/>
              </w:rPr>
            </w:rPrChange>
          </w:rPr>
          <w:t>[4]-&gt;S(Backtracking)</w:t>
        </w:r>
      </w:ins>
    </w:p>
    <w:p w14:paraId="12816775" w14:textId="77777777" w:rsidR="00073577" w:rsidRPr="00073577" w:rsidRDefault="00073577" w:rsidP="00073577">
      <w:pPr>
        <w:spacing w:before="0" w:after="0"/>
        <w:rPr>
          <w:ins w:id="16280" w:author="Abhishek Deep Nigam" w:date="2015-10-26T01:01:00Z"/>
          <w:rFonts w:ascii="Courier New" w:hAnsi="Courier New" w:cs="Courier New"/>
          <w:sz w:val="16"/>
          <w:szCs w:val="16"/>
          <w:rPrChange w:id="16281" w:author="Abhishek Deep Nigam" w:date="2015-10-26T01:01:00Z">
            <w:rPr>
              <w:ins w:id="16282" w:author="Abhishek Deep Nigam" w:date="2015-10-26T01:01:00Z"/>
              <w:rFonts w:ascii="Courier New" w:hAnsi="Courier New" w:cs="Courier New"/>
            </w:rPr>
          </w:rPrChange>
        </w:rPr>
      </w:pPr>
      <w:ins w:id="16283" w:author="Abhishek Deep Nigam" w:date="2015-10-26T01:01:00Z">
        <w:r w:rsidRPr="00073577">
          <w:rPr>
            <w:rFonts w:ascii="Courier New" w:hAnsi="Courier New" w:cs="Courier New"/>
            <w:sz w:val="16"/>
            <w:szCs w:val="16"/>
            <w:rPrChange w:id="16284" w:author="Abhishek Deep Nigam" w:date="2015-10-26T01:01:00Z">
              <w:rPr>
                <w:rFonts w:ascii="Courier New" w:hAnsi="Courier New" w:cs="Courier New"/>
              </w:rPr>
            </w:rPrChange>
          </w:rPr>
          <w:t>[4]-&gt;Y[5]-&gt;O[6]-&gt;I[7]-&gt;E(Backtracking)</w:t>
        </w:r>
      </w:ins>
    </w:p>
    <w:p w14:paraId="096AAF9A" w14:textId="77777777" w:rsidR="00073577" w:rsidRPr="00073577" w:rsidRDefault="00073577" w:rsidP="00073577">
      <w:pPr>
        <w:spacing w:before="0" w:after="0"/>
        <w:rPr>
          <w:ins w:id="16285" w:author="Abhishek Deep Nigam" w:date="2015-10-26T01:01:00Z"/>
          <w:rFonts w:ascii="Courier New" w:hAnsi="Courier New" w:cs="Courier New"/>
          <w:sz w:val="16"/>
          <w:szCs w:val="16"/>
          <w:rPrChange w:id="16286" w:author="Abhishek Deep Nigam" w:date="2015-10-26T01:01:00Z">
            <w:rPr>
              <w:ins w:id="16287" w:author="Abhishek Deep Nigam" w:date="2015-10-26T01:01:00Z"/>
              <w:rFonts w:ascii="Courier New" w:hAnsi="Courier New" w:cs="Courier New"/>
            </w:rPr>
          </w:rPrChange>
        </w:rPr>
      </w:pPr>
      <w:ins w:id="16288" w:author="Abhishek Deep Nigam" w:date="2015-10-26T01:01:00Z">
        <w:r w:rsidRPr="00073577">
          <w:rPr>
            <w:rFonts w:ascii="Courier New" w:hAnsi="Courier New" w:cs="Courier New"/>
            <w:sz w:val="16"/>
            <w:szCs w:val="16"/>
            <w:rPrChange w:id="16289" w:author="Abhishek Deep Nigam" w:date="2015-10-26T01:01:00Z">
              <w:rPr>
                <w:rFonts w:ascii="Courier New" w:hAnsi="Courier New" w:cs="Courier New"/>
              </w:rPr>
            </w:rPrChange>
          </w:rPr>
          <w:t>[1]-&gt;F[2]-&gt;T[3]-&gt;T[4]-&gt;A(Backtracking)</w:t>
        </w:r>
      </w:ins>
    </w:p>
    <w:p w14:paraId="5CDF4DFB" w14:textId="77777777" w:rsidR="00073577" w:rsidRPr="00073577" w:rsidRDefault="00073577" w:rsidP="00073577">
      <w:pPr>
        <w:spacing w:before="0" w:after="0"/>
        <w:rPr>
          <w:ins w:id="16290" w:author="Abhishek Deep Nigam" w:date="2015-10-26T01:01:00Z"/>
          <w:rFonts w:ascii="Courier New" w:hAnsi="Courier New" w:cs="Courier New"/>
          <w:sz w:val="16"/>
          <w:szCs w:val="16"/>
          <w:rPrChange w:id="16291" w:author="Abhishek Deep Nigam" w:date="2015-10-26T01:01:00Z">
            <w:rPr>
              <w:ins w:id="16292" w:author="Abhishek Deep Nigam" w:date="2015-10-26T01:01:00Z"/>
              <w:rFonts w:ascii="Courier New" w:hAnsi="Courier New" w:cs="Courier New"/>
            </w:rPr>
          </w:rPrChange>
        </w:rPr>
      </w:pPr>
      <w:ins w:id="16293" w:author="Abhishek Deep Nigam" w:date="2015-10-26T01:01:00Z">
        <w:r w:rsidRPr="00073577">
          <w:rPr>
            <w:rFonts w:ascii="Courier New" w:hAnsi="Courier New" w:cs="Courier New"/>
            <w:sz w:val="16"/>
            <w:szCs w:val="16"/>
            <w:rPrChange w:id="16294" w:author="Abhishek Deep Nigam" w:date="2015-10-26T01:01:00Z">
              <w:rPr>
                <w:rFonts w:ascii="Courier New" w:hAnsi="Courier New" w:cs="Courier New"/>
              </w:rPr>
            </w:rPrChange>
          </w:rPr>
          <w:t>[4]-&gt;N[5]-&gt;O[6]-&gt;I(Backtracking)</w:t>
        </w:r>
      </w:ins>
    </w:p>
    <w:p w14:paraId="7DBF885F" w14:textId="77777777" w:rsidR="00073577" w:rsidRPr="00073577" w:rsidRDefault="00073577" w:rsidP="00073577">
      <w:pPr>
        <w:spacing w:before="0" w:after="0"/>
        <w:rPr>
          <w:ins w:id="16295" w:author="Abhishek Deep Nigam" w:date="2015-10-26T01:01:00Z"/>
          <w:rFonts w:ascii="Courier New" w:hAnsi="Courier New" w:cs="Courier New"/>
          <w:sz w:val="16"/>
          <w:szCs w:val="16"/>
          <w:rPrChange w:id="16296" w:author="Abhishek Deep Nigam" w:date="2015-10-26T01:01:00Z">
            <w:rPr>
              <w:ins w:id="16297" w:author="Abhishek Deep Nigam" w:date="2015-10-26T01:01:00Z"/>
              <w:rFonts w:ascii="Courier New" w:hAnsi="Courier New" w:cs="Courier New"/>
            </w:rPr>
          </w:rPrChange>
        </w:rPr>
      </w:pPr>
      <w:ins w:id="16298" w:author="Abhishek Deep Nigam" w:date="2015-10-26T01:01:00Z">
        <w:r w:rsidRPr="00073577">
          <w:rPr>
            <w:rFonts w:ascii="Courier New" w:hAnsi="Courier New" w:cs="Courier New"/>
            <w:sz w:val="16"/>
            <w:szCs w:val="16"/>
            <w:rPrChange w:id="16299" w:author="Abhishek Deep Nigam" w:date="2015-10-26T01:01:00Z">
              <w:rPr>
                <w:rFonts w:ascii="Courier New" w:hAnsi="Courier New" w:cs="Courier New"/>
              </w:rPr>
            </w:rPrChange>
          </w:rPr>
          <w:t>[4]-&gt;O[5]-&gt;O[6]-&gt;I(Backtracking)</w:t>
        </w:r>
      </w:ins>
    </w:p>
    <w:p w14:paraId="37DF9DD2" w14:textId="77777777" w:rsidR="00073577" w:rsidRPr="00073577" w:rsidRDefault="00073577" w:rsidP="00073577">
      <w:pPr>
        <w:spacing w:before="0" w:after="0"/>
        <w:rPr>
          <w:ins w:id="16300" w:author="Abhishek Deep Nigam" w:date="2015-10-26T01:01:00Z"/>
          <w:rFonts w:ascii="Courier New" w:hAnsi="Courier New" w:cs="Courier New"/>
          <w:sz w:val="16"/>
          <w:szCs w:val="16"/>
          <w:rPrChange w:id="16301" w:author="Abhishek Deep Nigam" w:date="2015-10-26T01:01:00Z">
            <w:rPr>
              <w:ins w:id="16302" w:author="Abhishek Deep Nigam" w:date="2015-10-26T01:01:00Z"/>
              <w:rFonts w:ascii="Courier New" w:hAnsi="Courier New" w:cs="Courier New"/>
            </w:rPr>
          </w:rPrChange>
        </w:rPr>
      </w:pPr>
      <w:ins w:id="16303" w:author="Abhishek Deep Nigam" w:date="2015-10-26T01:01:00Z">
        <w:r w:rsidRPr="00073577">
          <w:rPr>
            <w:rFonts w:ascii="Courier New" w:hAnsi="Courier New" w:cs="Courier New"/>
            <w:sz w:val="16"/>
            <w:szCs w:val="16"/>
            <w:rPrChange w:id="16304" w:author="Abhishek Deep Nigam" w:date="2015-10-26T01:01:00Z">
              <w:rPr>
                <w:rFonts w:ascii="Courier New" w:hAnsi="Courier New" w:cs="Courier New"/>
              </w:rPr>
            </w:rPrChange>
          </w:rPr>
          <w:t>[4]-&gt;P(Backtracking)</w:t>
        </w:r>
      </w:ins>
    </w:p>
    <w:p w14:paraId="18B65E21" w14:textId="77777777" w:rsidR="00073577" w:rsidRPr="00073577" w:rsidRDefault="00073577" w:rsidP="00073577">
      <w:pPr>
        <w:spacing w:before="0" w:after="0"/>
        <w:rPr>
          <w:ins w:id="16305" w:author="Abhishek Deep Nigam" w:date="2015-10-26T01:01:00Z"/>
          <w:rFonts w:ascii="Courier New" w:hAnsi="Courier New" w:cs="Courier New"/>
          <w:sz w:val="16"/>
          <w:szCs w:val="16"/>
          <w:rPrChange w:id="16306" w:author="Abhishek Deep Nigam" w:date="2015-10-26T01:01:00Z">
            <w:rPr>
              <w:ins w:id="16307" w:author="Abhishek Deep Nigam" w:date="2015-10-26T01:01:00Z"/>
              <w:rFonts w:ascii="Courier New" w:hAnsi="Courier New" w:cs="Courier New"/>
            </w:rPr>
          </w:rPrChange>
        </w:rPr>
      </w:pPr>
      <w:ins w:id="16308" w:author="Abhishek Deep Nigam" w:date="2015-10-26T01:01:00Z">
        <w:r w:rsidRPr="00073577">
          <w:rPr>
            <w:rFonts w:ascii="Courier New" w:hAnsi="Courier New" w:cs="Courier New"/>
            <w:sz w:val="16"/>
            <w:szCs w:val="16"/>
            <w:rPrChange w:id="16309" w:author="Abhishek Deep Nigam" w:date="2015-10-26T01:01:00Z">
              <w:rPr>
                <w:rFonts w:ascii="Courier New" w:hAnsi="Courier New" w:cs="Courier New"/>
              </w:rPr>
            </w:rPrChange>
          </w:rPr>
          <w:t>[4]-&gt;Q(Backtracking)</w:t>
        </w:r>
      </w:ins>
    </w:p>
    <w:p w14:paraId="2745CD7D" w14:textId="77777777" w:rsidR="00073577" w:rsidRPr="00073577" w:rsidRDefault="00073577" w:rsidP="00073577">
      <w:pPr>
        <w:spacing w:before="0" w:after="0"/>
        <w:rPr>
          <w:ins w:id="16310" w:author="Abhishek Deep Nigam" w:date="2015-10-26T01:01:00Z"/>
          <w:rFonts w:ascii="Courier New" w:hAnsi="Courier New" w:cs="Courier New"/>
          <w:sz w:val="16"/>
          <w:szCs w:val="16"/>
          <w:rPrChange w:id="16311" w:author="Abhishek Deep Nigam" w:date="2015-10-26T01:01:00Z">
            <w:rPr>
              <w:ins w:id="16312" w:author="Abhishek Deep Nigam" w:date="2015-10-26T01:01:00Z"/>
              <w:rFonts w:ascii="Courier New" w:hAnsi="Courier New" w:cs="Courier New"/>
            </w:rPr>
          </w:rPrChange>
        </w:rPr>
      </w:pPr>
      <w:ins w:id="16313" w:author="Abhishek Deep Nigam" w:date="2015-10-26T01:01:00Z">
        <w:r w:rsidRPr="00073577">
          <w:rPr>
            <w:rFonts w:ascii="Courier New" w:hAnsi="Courier New" w:cs="Courier New"/>
            <w:sz w:val="16"/>
            <w:szCs w:val="16"/>
            <w:rPrChange w:id="16314" w:author="Abhishek Deep Nigam" w:date="2015-10-26T01:01:00Z">
              <w:rPr>
                <w:rFonts w:ascii="Courier New" w:hAnsi="Courier New" w:cs="Courier New"/>
              </w:rPr>
            </w:rPrChange>
          </w:rPr>
          <w:t>[4]-&gt;S(Backtracking)</w:t>
        </w:r>
      </w:ins>
    </w:p>
    <w:p w14:paraId="3BE90269" w14:textId="77777777" w:rsidR="00073577" w:rsidRPr="00073577" w:rsidRDefault="00073577" w:rsidP="00073577">
      <w:pPr>
        <w:spacing w:before="0" w:after="0"/>
        <w:rPr>
          <w:ins w:id="16315" w:author="Abhishek Deep Nigam" w:date="2015-10-26T01:01:00Z"/>
          <w:rFonts w:ascii="Courier New" w:hAnsi="Courier New" w:cs="Courier New"/>
          <w:sz w:val="16"/>
          <w:szCs w:val="16"/>
          <w:rPrChange w:id="16316" w:author="Abhishek Deep Nigam" w:date="2015-10-26T01:01:00Z">
            <w:rPr>
              <w:ins w:id="16317" w:author="Abhishek Deep Nigam" w:date="2015-10-26T01:01:00Z"/>
              <w:rFonts w:ascii="Courier New" w:hAnsi="Courier New" w:cs="Courier New"/>
            </w:rPr>
          </w:rPrChange>
        </w:rPr>
      </w:pPr>
      <w:ins w:id="16318" w:author="Abhishek Deep Nigam" w:date="2015-10-26T01:01:00Z">
        <w:r w:rsidRPr="00073577">
          <w:rPr>
            <w:rFonts w:ascii="Courier New" w:hAnsi="Courier New" w:cs="Courier New"/>
            <w:sz w:val="16"/>
            <w:szCs w:val="16"/>
            <w:rPrChange w:id="16319" w:author="Abhishek Deep Nigam" w:date="2015-10-26T01:01:00Z">
              <w:rPr>
                <w:rFonts w:ascii="Courier New" w:hAnsi="Courier New" w:cs="Courier New"/>
              </w:rPr>
            </w:rPrChange>
          </w:rPr>
          <w:t>[4]-&gt;Y[5]-&gt;O[6]-&gt;I(Backtracking)</w:t>
        </w:r>
      </w:ins>
    </w:p>
    <w:p w14:paraId="750E535A" w14:textId="77777777" w:rsidR="00073577" w:rsidRPr="00073577" w:rsidRDefault="00073577" w:rsidP="00073577">
      <w:pPr>
        <w:spacing w:before="0" w:after="0"/>
        <w:rPr>
          <w:ins w:id="16320" w:author="Abhishek Deep Nigam" w:date="2015-10-26T01:01:00Z"/>
          <w:rFonts w:ascii="Courier New" w:hAnsi="Courier New" w:cs="Courier New"/>
          <w:sz w:val="16"/>
          <w:szCs w:val="16"/>
          <w:rPrChange w:id="16321" w:author="Abhishek Deep Nigam" w:date="2015-10-26T01:01:00Z">
            <w:rPr>
              <w:ins w:id="16322" w:author="Abhishek Deep Nigam" w:date="2015-10-26T01:01:00Z"/>
              <w:rFonts w:ascii="Courier New" w:hAnsi="Courier New" w:cs="Courier New"/>
            </w:rPr>
          </w:rPrChange>
        </w:rPr>
      </w:pPr>
      <w:ins w:id="16323" w:author="Abhishek Deep Nigam" w:date="2015-10-26T01:01:00Z">
        <w:r w:rsidRPr="00073577">
          <w:rPr>
            <w:rFonts w:ascii="Courier New" w:hAnsi="Courier New" w:cs="Courier New"/>
            <w:sz w:val="16"/>
            <w:szCs w:val="16"/>
            <w:rPrChange w:id="16324" w:author="Abhishek Deep Nigam" w:date="2015-10-26T01:01:00Z">
              <w:rPr>
                <w:rFonts w:ascii="Courier New" w:hAnsi="Courier New" w:cs="Courier New"/>
              </w:rPr>
            </w:rPrChange>
          </w:rPr>
          <w:lastRenderedPageBreak/>
          <w:t>[1]-&gt;G[2]-&gt;T[3]-&gt;T[4]-&gt;A(Backtracking)</w:t>
        </w:r>
      </w:ins>
    </w:p>
    <w:p w14:paraId="41A0A266" w14:textId="77777777" w:rsidR="00073577" w:rsidRPr="00073577" w:rsidRDefault="00073577" w:rsidP="00073577">
      <w:pPr>
        <w:spacing w:before="0" w:after="0"/>
        <w:rPr>
          <w:ins w:id="16325" w:author="Abhishek Deep Nigam" w:date="2015-10-26T01:01:00Z"/>
          <w:rFonts w:ascii="Courier New" w:hAnsi="Courier New" w:cs="Courier New"/>
          <w:sz w:val="16"/>
          <w:szCs w:val="16"/>
          <w:rPrChange w:id="16326" w:author="Abhishek Deep Nigam" w:date="2015-10-26T01:01:00Z">
            <w:rPr>
              <w:ins w:id="16327" w:author="Abhishek Deep Nigam" w:date="2015-10-26T01:01:00Z"/>
              <w:rFonts w:ascii="Courier New" w:hAnsi="Courier New" w:cs="Courier New"/>
            </w:rPr>
          </w:rPrChange>
        </w:rPr>
      </w:pPr>
      <w:ins w:id="16328" w:author="Abhishek Deep Nigam" w:date="2015-10-26T01:01:00Z">
        <w:r w:rsidRPr="00073577">
          <w:rPr>
            <w:rFonts w:ascii="Courier New" w:hAnsi="Courier New" w:cs="Courier New"/>
            <w:sz w:val="16"/>
            <w:szCs w:val="16"/>
            <w:rPrChange w:id="16329" w:author="Abhishek Deep Nigam" w:date="2015-10-26T01:01:00Z">
              <w:rPr>
                <w:rFonts w:ascii="Courier New" w:hAnsi="Courier New" w:cs="Courier New"/>
              </w:rPr>
            </w:rPrChange>
          </w:rPr>
          <w:t>[4]-&gt;N[5]-&gt;O[6]-&gt;I[7]-&gt;E(Backtracking)</w:t>
        </w:r>
      </w:ins>
    </w:p>
    <w:p w14:paraId="4A8302E3" w14:textId="77777777" w:rsidR="00073577" w:rsidRPr="00073577" w:rsidRDefault="00073577" w:rsidP="00073577">
      <w:pPr>
        <w:spacing w:before="0" w:after="0"/>
        <w:rPr>
          <w:ins w:id="16330" w:author="Abhishek Deep Nigam" w:date="2015-10-26T01:01:00Z"/>
          <w:rFonts w:ascii="Courier New" w:hAnsi="Courier New" w:cs="Courier New"/>
          <w:sz w:val="16"/>
          <w:szCs w:val="16"/>
          <w:rPrChange w:id="16331" w:author="Abhishek Deep Nigam" w:date="2015-10-26T01:01:00Z">
            <w:rPr>
              <w:ins w:id="16332" w:author="Abhishek Deep Nigam" w:date="2015-10-26T01:01:00Z"/>
              <w:rFonts w:ascii="Courier New" w:hAnsi="Courier New" w:cs="Courier New"/>
            </w:rPr>
          </w:rPrChange>
        </w:rPr>
      </w:pPr>
      <w:ins w:id="16333" w:author="Abhishek Deep Nigam" w:date="2015-10-26T01:01:00Z">
        <w:r w:rsidRPr="00073577">
          <w:rPr>
            <w:rFonts w:ascii="Courier New" w:hAnsi="Courier New" w:cs="Courier New"/>
            <w:sz w:val="16"/>
            <w:szCs w:val="16"/>
            <w:rPrChange w:id="16334" w:author="Abhishek Deep Nigam" w:date="2015-10-26T01:01:00Z">
              <w:rPr>
                <w:rFonts w:ascii="Courier New" w:hAnsi="Courier New" w:cs="Courier New"/>
              </w:rPr>
            </w:rPrChange>
          </w:rPr>
          <w:t>[4]-&gt;O[5]-&gt;O[6]-&gt;I[7]-&gt;E(Backtracking)</w:t>
        </w:r>
      </w:ins>
    </w:p>
    <w:p w14:paraId="1F12A485" w14:textId="77777777" w:rsidR="00073577" w:rsidRPr="00073577" w:rsidRDefault="00073577" w:rsidP="00073577">
      <w:pPr>
        <w:spacing w:before="0" w:after="0"/>
        <w:rPr>
          <w:ins w:id="16335" w:author="Abhishek Deep Nigam" w:date="2015-10-26T01:01:00Z"/>
          <w:rFonts w:ascii="Courier New" w:hAnsi="Courier New" w:cs="Courier New"/>
          <w:sz w:val="16"/>
          <w:szCs w:val="16"/>
          <w:rPrChange w:id="16336" w:author="Abhishek Deep Nigam" w:date="2015-10-26T01:01:00Z">
            <w:rPr>
              <w:ins w:id="16337" w:author="Abhishek Deep Nigam" w:date="2015-10-26T01:01:00Z"/>
              <w:rFonts w:ascii="Courier New" w:hAnsi="Courier New" w:cs="Courier New"/>
            </w:rPr>
          </w:rPrChange>
        </w:rPr>
      </w:pPr>
      <w:ins w:id="16338" w:author="Abhishek Deep Nigam" w:date="2015-10-26T01:01:00Z">
        <w:r w:rsidRPr="00073577">
          <w:rPr>
            <w:rFonts w:ascii="Courier New" w:hAnsi="Courier New" w:cs="Courier New"/>
            <w:sz w:val="16"/>
            <w:szCs w:val="16"/>
            <w:rPrChange w:id="16339" w:author="Abhishek Deep Nigam" w:date="2015-10-26T01:01:00Z">
              <w:rPr>
                <w:rFonts w:ascii="Courier New" w:hAnsi="Courier New" w:cs="Courier New"/>
              </w:rPr>
            </w:rPrChange>
          </w:rPr>
          <w:t>[4]-&gt;P(Backtracking)</w:t>
        </w:r>
      </w:ins>
    </w:p>
    <w:p w14:paraId="293E44EE" w14:textId="77777777" w:rsidR="00073577" w:rsidRPr="00073577" w:rsidRDefault="00073577" w:rsidP="00073577">
      <w:pPr>
        <w:spacing w:before="0" w:after="0"/>
        <w:rPr>
          <w:ins w:id="16340" w:author="Abhishek Deep Nigam" w:date="2015-10-26T01:01:00Z"/>
          <w:rFonts w:ascii="Courier New" w:hAnsi="Courier New" w:cs="Courier New"/>
          <w:sz w:val="16"/>
          <w:szCs w:val="16"/>
          <w:rPrChange w:id="16341" w:author="Abhishek Deep Nigam" w:date="2015-10-26T01:01:00Z">
            <w:rPr>
              <w:ins w:id="16342" w:author="Abhishek Deep Nigam" w:date="2015-10-26T01:01:00Z"/>
              <w:rFonts w:ascii="Courier New" w:hAnsi="Courier New" w:cs="Courier New"/>
            </w:rPr>
          </w:rPrChange>
        </w:rPr>
      </w:pPr>
      <w:ins w:id="16343" w:author="Abhishek Deep Nigam" w:date="2015-10-26T01:01:00Z">
        <w:r w:rsidRPr="00073577">
          <w:rPr>
            <w:rFonts w:ascii="Courier New" w:hAnsi="Courier New" w:cs="Courier New"/>
            <w:sz w:val="16"/>
            <w:szCs w:val="16"/>
            <w:rPrChange w:id="16344" w:author="Abhishek Deep Nigam" w:date="2015-10-26T01:01:00Z">
              <w:rPr>
                <w:rFonts w:ascii="Courier New" w:hAnsi="Courier New" w:cs="Courier New"/>
              </w:rPr>
            </w:rPrChange>
          </w:rPr>
          <w:t>[4]-&gt;Q(Backtracking)</w:t>
        </w:r>
      </w:ins>
    </w:p>
    <w:p w14:paraId="54E7244B" w14:textId="77777777" w:rsidR="00073577" w:rsidRPr="00073577" w:rsidRDefault="00073577" w:rsidP="00073577">
      <w:pPr>
        <w:spacing w:before="0" w:after="0"/>
        <w:rPr>
          <w:ins w:id="16345" w:author="Abhishek Deep Nigam" w:date="2015-10-26T01:01:00Z"/>
          <w:rFonts w:ascii="Courier New" w:hAnsi="Courier New" w:cs="Courier New"/>
          <w:sz w:val="16"/>
          <w:szCs w:val="16"/>
          <w:rPrChange w:id="16346" w:author="Abhishek Deep Nigam" w:date="2015-10-26T01:01:00Z">
            <w:rPr>
              <w:ins w:id="16347" w:author="Abhishek Deep Nigam" w:date="2015-10-26T01:01:00Z"/>
              <w:rFonts w:ascii="Courier New" w:hAnsi="Courier New" w:cs="Courier New"/>
            </w:rPr>
          </w:rPrChange>
        </w:rPr>
      </w:pPr>
      <w:ins w:id="16348" w:author="Abhishek Deep Nigam" w:date="2015-10-26T01:01:00Z">
        <w:r w:rsidRPr="00073577">
          <w:rPr>
            <w:rFonts w:ascii="Courier New" w:hAnsi="Courier New" w:cs="Courier New"/>
            <w:sz w:val="16"/>
            <w:szCs w:val="16"/>
            <w:rPrChange w:id="16349" w:author="Abhishek Deep Nigam" w:date="2015-10-26T01:01:00Z">
              <w:rPr>
                <w:rFonts w:ascii="Courier New" w:hAnsi="Courier New" w:cs="Courier New"/>
              </w:rPr>
            </w:rPrChange>
          </w:rPr>
          <w:t>[4]-&gt;S(Backtracking)</w:t>
        </w:r>
      </w:ins>
    </w:p>
    <w:p w14:paraId="4268362D" w14:textId="77777777" w:rsidR="00073577" w:rsidRPr="00073577" w:rsidRDefault="00073577" w:rsidP="00073577">
      <w:pPr>
        <w:spacing w:before="0" w:after="0"/>
        <w:rPr>
          <w:ins w:id="16350" w:author="Abhishek Deep Nigam" w:date="2015-10-26T01:01:00Z"/>
          <w:rFonts w:ascii="Courier New" w:hAnsi="Courier New" w:cs="Courier New"/>
          <w:sz w:val="16"/>
          <w:szCs w:val="16"/>
          <w:rPrChange w:id="16351" w:author="Abhishek Deep Nigam" w:date="2015-10-26T01:01:00Z">
            <w:rPr>
              <w:ins w:id="16352" w:author="Abhishek Deep Nigam" w:date="2015-10-26T01:01:00Z"/>
              <w:rFonts w:ascii="Courier New" w:hAnsi="Courier New" w:cs="Courier New"/>
            </w:rPr>
          </w:rPrChange>
        </w:rPr>
      </w:pPr>
      <w:ins w:id="16353" w:author="Abhishek Deep Nigam" w:date="2015-10-26T01:01:00Z">
        <w:r w:rsidRPr="00073577">
          <w:rPr>
            <w:rFonts w:ascii="Courier New" w:hAnsi="Courier New" w:cs="Courier New"/>
            <w:sz w:val="16"/>
            <w:szCs w:val="16"/>
            <w:rPrChange w:id="16354" w:author="Abhishek Deep Nigam" w:date="2015-10-26T01:01:00Z">
              <w:rPr>
                <w:rFonts w:ascii="Courier New" w:hAnsi="Courier New" w:cs="Courier New"/>
              </w:rPr>
            </w:rPrChange>
          </w:rPr>
          <w:t>[4]-&gt;Y[5]-&gt;O[6]-&gt;I[7]-&gt;E(Backtracking)</w:t>
        </w:r>
      </w:ins>
    </w:p>
    <w:p w14:paraId="32F32986" w14:textId="77777777" w:rsidR="00073577" w:rsidRPr="00073577" w:rsidRDefault="00073577" w:rsidP="00073577">
      <w:pPr>
        <w:spacing w:before="0" w:after="0"/>
        <w:rPr>
          <w:ins w:id="16355" w:author="Abhishek Deep Nigam" w:date="2015-10-26T01:01:00Z"/>
          <w:rFonts w:ascii="Courier New" w:hAnsi="Courier New" w:cs="Courier New"/>
          <w:sz w:val="16"/>
          <w:szCs w:val="16"/>
          <w:rPrChange w:id="16356" w:author="Abhishek Deep Nigam" w:date="2015-10-26T01:01:00Z">
            <w:rPr>
              <w:ins w:id="16357" w:author="Abhishek Deep Nigam" w:date="2015-10-26T01:01:00Z"/>
              <w:rFonts w:ascii="Courier New" w:hAnsi="Courier New" w:cs="Courier New"/>
            </w:rPr>
          </w:rPrChange>
        </w:rPr>
      </w:pPr>
      <w:ins w:id="16358" w:author="Abhishek Deep Nigam" w:date="2015-10-26T01:01:00Z">
        <w:r w:rsidRPr="00073577">
          <w:rPr>
            <w:rFonts w:ascii="Courier New" w:hAnsi="Courier New" w:cs="Courier New"/>
            <w:sz w:val="16"/>
            <w:szCs w:val="16"/>
            <w:rPrChange w:id="16359" w:author="Abhishek Deep Nigam" w:date="2015-10-26T01:01:00Z">
              <w:rPr>
                <w:rFonts w:ascii="Courier New" w:hAnsi="Courier New" w:cs="Courier New"/>
              </w:rPr>
            </w:rPrChange>
          </w:rPr>
          <w:t>[1]-&gt;H[2]-&gt;T[3]-&gt;T[4]-&gt;A(Backtracking)</w:t>
        </w:r>
      </w:ins>
    </w:p>
    <w:p w14:paraId="358CD6F7" w14:textId="77777777" w:rsidR="00073577" w:rsidRPr="00073577" w:rsidRDefault="00073577" w:rsidP="00073577">
      <w:pPr>
        <w:spacing w:before="0" w:after="0"/>
        <w:rPr>
          <w:ins w:id="16360" w:author="Abhishek Deep Nigam" w:date="2015-10-26T01:01:00Z"/>
          <w:rFonts w:ascii="Courier New" w:hAnsi="Courier New" w:cs="Courier New"/>
          <w:sz w:val="16"/>
          <w:szCs w:val="16"/>
          <w:rPrChange w:id="16361" w:author="Abhishek Deep Nigam" w:date="2015-10-26T01:01:00Z">
            <w:rPr>
              <w:ins w:id="16362" w:author="Abhishek Deep Nigam" w:date="2015-10-26T01:01:00Z"/>
              <w:rFonts w:ascii="Courier New" w:hAnsi="Courier New" w:cs="Courier New"/>
            </w:rPr>
          </w:rPrChange>
        </w:rPr>
      </w:pPr>
      <w:ins w:id="16363" w:author="Abhishek Deep Nigam" w:date="2015-10-26T01:01:00Z">
        <w:r w:rsidRPr="00073577">
          <w:rPr>
            <w:rFonts w:ascii="Courier New" w:hAnsi="Courier New" w:cs="Courier New"/>
            <w:sz w:val="16"/>
            <w:szCs w:val="16"/>
            <w:rPrChange w:id="16364" w:author="Abhishek Deep Nigam" w:date="2015-10-26T01:01:00Z">
              <w:rPr>
                <w:rFonts w:ascii="Courier New" w:hAnsi="Courier New" w:cs="Courier New"/>
              </w:rPr>
            </w:rPrChange>
          </w:rPr>
          <w:t>[4]-&gt;N[5]-&gt;O[6]-&gt;I[7]-&gt;E(Backtracking)</w:t>
        </w:r>
      </w:ins>
    </w:p>
    <w:p w14:paraId="771FA109" w14:textId="77777777" w:rsidR="00073577" w:rsidRPr="00073577" w:rsidRDefault="00073577" w:rsidP="00073577">
      <w:pPr>
        <w:spacing w:before="0" w:after="0"/>
        <w:rPr>
          <w:ins w:id="16365" w:author="Abhishek Deep Nigam" w:date="2015-10-26T01:01:00Z"/>
          <w:rFonts w:ascii="Courier New" w:hAnsi="Courier New" w:cs="Courier New"/>
          <w:sz w:val="16"/>
          <w:szCs w:val="16"/>
          <w:rPrChange w:id="16366" w:author="Abhishek Deep Nigam" w:date="2015-10-26T01:01:00Z">
            <w:rPr>
              <w:ins w:id="16367" w:author="Abhishek Deep Nigam" w:date="2015-10-26T01:01:00Z"/>
              <w:rFonts w:ascii="Courier New" w:hAnsi="Courier New" w:cs="Courier New"/>
            </w:rPr>
          </w:rPrChange>
        </w:rPr>
      </w:pPr>
      <w:ins w:id="16368" w:author="Abhishek Deep Nigam" w:date="2015-10-26T01:01:00Z">
        <w:r w:rsidRPr="00073577">
          <w:rPr>
            <w:rFonts w:ascii="Courier New" w:hAnsi="Courier New" w:cs="Courier New"/>
            <w:sz w:val="16"/>
            <w:szCs w:val="16"/>
            <w:rPrChange w:id="16369" w:author="Abhishek Deep Nigam" w:date="2015-10-26T01:01:00Z">
              <w:rPr>
                <w:rFonts w:ascii="Courier New" w:hAnsi="Courier New" w:cs="Courier New"/>
              </w:rPr>
            </w:rPrChange>
          </w:rPr>
          <w:t>[4]-&gt;O[5]-&gt;O[6]-&gt;I[7]-&gt;E(Backtracking)</w:t>
        </w:r>
      </w:ins>
    </w:p>
    <w:p w14:paraId="1371D846" w14:textId="77777777" w:rsidR="00073577" w:rsidRPr="00073577" w:rsidRDefault="00073577" w:rsidP="00073577">
      <w:pPr>
        <w:spacing w:before="0" w:after="0"/>
        <w:rPr>
          <w:ins w:id="16370" w:author="Abhishek Deep Nigam" w:date="2015-10-26T01:01:00Z"/>
          <w:rFonts w:ascii="Courier New" w:hAnsi="Courier New" w:cs="Courier New"/>
          <w:sz w:val="16"/>
          <w:szCs w:val="16"/>
          <w:rPrChange w:id="16371" w:author="Abhishek Deep Nigam" w:date="2015-10-26T01:01:00Z">
            <w:rPr>
              <w:ins w:id="16372" w:author="Abhishek Deep Nigam" w:date="2015-10-26T01:01:00Z"/>
              <w:rFonts w:ascii="Courier New" w:hAnsi="Courier New" w:cs="Courier New"/>
            </w:rPr>
          </w:rPrChange>
        </w:rPr>
      </w:pPr>
      <w:ins w:id="16373" w:author="Abhishek Deep Nigam" w:date="2015-10-26T01:01:00Z">
        <w:r w:rsidRPr="00073577">
          <w:rPr>
            <w:rFonts w:ascii="Courier New" w:hAnsi="Courier New" w:cs="Courier New"/>
            <w:sz w:val="16"/>
            <w:szCs w:val="16"/>
            <w:rPrChange w:id="16374" w:author="Abhishek Deep Nigam" w:date="2015-10-26T01:01:00Z">
              <w:rPr>
                <w:rFonts w:ascii="Courier New" w:hAnsi="Courier New" w:cs="Courier New"/>
              </w:rPr>
            </w:rPrChange>
          </w:rPr>
          <w:t>[4]-&gt;P(Backtracking)</w:t>
        </w:r>
      </w:ins>
    </w:p>
    <w:p w14:paraId="1182AE9A" w14:textId="77777777" w:rsidR="00073577" w:rsidRPr="00073577" w:rsidRDefault="00073577" w:rsidP="00073577">
      <w:pPr>
        <w:spacing w:before="0" w:after="0"/>
        <w:rPr>
          <w:ins w:id="16375" w:author="Abhishek Deep Nigam" w:date="2015-10-26T01:01:00Z"/>
          <w:rFonts w:ascii="Courier New" w:hAnsi="Courier New" w:cs="Courier New"/>
          <w:sz w:val="16"/>
          <w:szCs w:val="16"/>
          <w:rPrChange w:id="16376" w:author="Abhishek Deep Nigam" w:date="2015-10-26T01:01:00Z">
            <w:rPr>
              <w:ins w:id="16377" w:author="Abhishek Deep Nigam" w:date="2015-10-26T01:01:00Z"/>
              <w:rFonts w:ascii="Courier New" w:hAnsi="Courier New" w:cs="Courier New"/>
            </w:rPr>
          </w:rPrChange>
        </w:rPr>
      </w:pPr>
      <w:ins w:id="16378" w:author="Abhishek Deep Nigam" w:date="2015-10-26T01:01:00Z">
        <w:r w:rsidRPr="00073577">
          <w:rPr>
            <w:rFonts w:ascii="Courier New" w:hAnsi="Courier New" w:cs="Courier New"/>
            <w:sz w:val="16"/>
            <w:szCs w:val="16"/>
            <w:rPrChange w:id="16379" w:author="Abhishek Deep Nigam" w:date="2015-10-26T01:01:00Z">
              <w:rPr>
                <w:rFonts w:ascii="Courier New" w:hAnsi="Courier New" w:cs="Courier New"/>
              </w:rPr>
            </w:rPrChange>
          </w:rPr>
          <w:t>[4]-&gt;Q(Backtracking)</w:t>
        </w:r>
      </w:ins>
    </w:p>
    <w:p w14:paraId="5D71141F" w14:textId="77777777" w:rsidR="00073577" w:rsidRPr="00073577" w:rsidRDefault="00073577" w:rsidP="00073577">
      <w:pPr>
        <w:spacing w:before="0" w:after="0"/>
        <w:rPr>
          <w:ins w:id="16380" w:author="Abhishek Deep Nigam" w:date="2015-10-26T01:01:00Z"/>
          <w:rFonts w:ascii="Courier New" w:hAnsi="Courier New" w:cs="Courier New"/>
          <w:sz w:val="16"/>
          <w:szCs w:val="16"/>
          <w:rPrChange w:id="16381" w:author="Abhishek Deep Nigam" w:date="2015-10-26T01:01:00Z">
            <w:rPr>
              <w:ins w:id="16382" w:author="Abhishek Deep Nigam" w:date="2015-10-26T01:01:00Z"/>
              <w:rFonts w:ascii="Courier New" w:hAnsi="Courier New" w:cs="Courier New"/>
            </w:rPr>
          </w:rPrChange>
        </w:rPr>
      </w:pPr>
      <w:ins w:id="16383" w:author="Abhishek Deep Nigam" w:date="2015-10-26T01:01:00Z">
        <w:r w:rsidRPr="00073577">
          <w:rPr>
            <w:rFonts w:ascii="Courier New" w:hAnsi="Courier New" w:cs="Courier New"/>
            <w:sz w:val="16"/>
            <w:szCs w:val="16"/>
            <w:rPrChange w:id="16384" w:author="Abhishek Deep Nigam" w:date="2015-10-26T01:01:00Z">
              <w:rPr>
                <w:rFonts w:ascii="Courier New" w:hAnsi="Courier New" w:cs="Courier New"/>
              </w:rPr>
            </w:rPrChange>
          </w:rPr>
          <w:t>[4]-&gt;S(Backtracking)</w:t>
        </w:r>
      </w:ins>
    </w:p>
    <w:p w14:paraId="561DE2B8" w14:textId="77777777" w:rsidR="00073577" w:rsidRPr="00073577" w:rsidRDefault="00073577" w:rsidP="00073577">
      <w:pPr>
        <w:spacing w:before="0" w:after="0"/>
        <w:rPr>
          <w:ins w:id="16385" w:author="Abhishek Deep Nigam" w:date="2015-10-26T01:01:00Z"/>
          <w:rFonts w:ascii="Courier New" w:hAnsi="Courier New" w:cs="Courier New"/>
          <w:sz w:val="16"/>
          <w:szCs w:val="16"/>
          <w:rPrChange w:id="16386" w:author="Abhishek Deep Nigam" w:date="2015-10-26T01:01:00Z">
            <w:rPr>
              <w:ins w:id="16387" w:author="Abhishek Deep Nigam" w:date="2015-10-26T01:01:00Z"/>
              <w:rFonts w:ascii="Courier New" w:hAnsi="Courier New" w:cs="Courier New"/>
            </w:rPr>
          </w:rPrChange>
        </w:rPr>
      </w:pPr>
      <w:ins w:id="16388" w:author="Abhishek Deep Nigam" w:date="2015-10-26T01:01:00Z">
        <w:r w:rsidRPr="00073577">
          <w:rPr>
            <w:rFonts w:ascii="Courier New" w:hAnsi="Courier New" w:cs="Courier New"/>
            <w:sz w:val="16"/>
            <w:szCs w:val="16"/>
            <w:rPrChange w:id="16389" w:author="Abhishek Deep Nigam" w:date="2015-10-26T01:01:00Z">
              <w:rPr>
                <w:rFonts w:ascii="Courier New" w:hAnsi="Courier New" w:cs="Courier New"/>
              </w:rPr>
            </w:rPrChange>
          </w:rPr>
          <w:t>[4]-&gt;Y[5]-&gt;O[6]-&gt;I[7]-&gt;E(Backtracking)</w:t>
        </w:r>
      </w:ins>
    </w:p>
    <w:p w14:paraId="538F978A" w14:textId="77777777" w:rsidR="00073577" w:rsidRPr="00073577" w:rsidRDefault="00073577" w:rsidP="00073577">
      <w:pPr>
        <w:spacing w:before="0" w:after="0"/>
        <w:rPr>
          <w:ins w:id="16390" w:author="Abhishek Deep Nigam" w:date="2015-10-26T01:01:00Z"/>
          <w:rFonts w:ascii="Courier New" w:hAnsi="Courier New" w:cs="Courier New"/>
          <w:sz w:val="16"/>
          <w:szCs w:val="16"/>
          <w:rPrChange w:id="16391" w:author="Abhishek Deep Nigam" w:date="2015-10-26T01:01:00Z">
            <w:rPr>
              <w:ins w:id="16392" w:author="Abhishek Deep Nigam" w:date="2015-10-26T01:01:00Z"/>
              <w:rFonts w:ascii="Courier New" w:hAnsi="Courier New" w:cs="Courier New"/>
            </w:rPr>
          </w:rPrChange>
        </w:rPr>
      </w:pPr>
      <w:ins w:id="16393" w:author="Abhishek Deep Nigam" w:date="2015-10-26T01:01:00Z">
        <w:r w:rsidRPr="00073577">
          <w:rPr>
            <w:rFonts w:ascii="Courier New" w:hAnsi="Courier New" w:cs="Courier New"/>
            <w:sz w:val="16"/>
            <w:szCs w:val="16"/>
            <w:rPrChange w:id="16394" w:author="Abhishek Deep Nigam" w:date="2015-10-26T01:01:00Z">
              <w:rPr>
                <w:rFonts w:ascii="Courier New" w:hAnsi="Courier New" w:cs="Courier New"/>
              </w:rPr>
            </w:rPrChange>
          </w:rPr>
          <w:t>[1]-&gt;J[2]-&gt;T[3]-&gt;T[4]-&gt;A(Backtracking)</w:t>
        </w:r>
      </w:ins>
    </w:p>
    <w:p w14:paraId="46B57C26" w14:textId="77777777" w:rsidR="00073577" w:rsidRPr="00073577" w:rsidRDefault="00073577" w:rsidP="00073577">
      <w:pPr>
        <w:spacing w:before="0" w:after="0"/>
        <w:rPr>
          <w:ins w:id="16395" w:author="Abhishek Deep Nigam" w:date="2015-10-26T01:01:00Z"/>
          <w:rFonts w:ascii="Courier New" w:hAnsi="Courier New" w:cs="Courier New"/>
          <w:sz w:val="16"/>
          <w:szCs w:val="16"/>
          <w:rPrChange w:id="16396" w:author="Abhishek Deep Nigam" w:date="2015-10-26T01:01:00Z">
            <w:rPr>
              <w:ins w:id="16397" w:author="Abhishek Deep Nigam" w:date="2015-10-26T01:01:00Z"/>
              <w:rFonts w:ascii="Courier New" w:hAnsi="Courier New" w:cs="Courier New"/>
            </w:rPr>
          </w:rPrChange>
        </w:rPr>
      </w:pPr>
      <w:ins w:id="16398" w:author="Abhishek Deep Nigam" w:date="2015-10-26T01:01:00Z">
        <w:r w:rsidRPr="00073577">
          <w:rPr>
            <w:rFonts w:ascii="Courier New" w:hAnsi="Courier New" w:cs="Courier New"/>
            <w:sz w:val="16"/>
            <w:szCs w:val="16"/>
            <w:rPrChange w:id="16399" w:author="Abhishek Deep Nigam" w:date="2015-10-26T01:01:00Z">
              <w:rPr>
                <w:rFonts w:ascii="Courier New" w:hAnsi="Courier New" w:cs="Courier New"/>
              </w:rPr>
            </w:rPrChange>
          </w:rPr>
          <w:t>[4]-&gt;N[5]-&gt;O[6]-&gt;I(Backtracking)</w:t>
        </w:r>
      </w:ins>
    </w:p>
    <w:p w14:paraId="3B6890AD" w14:textId="77777777" w:rsidR="00073577" w:rsidRPr="00073577" w:rsidRDefault="00073577" w:rsidP="00073577">
      <w:pPr>
        <w:spacing w:before="0" w:after="0"/>
        <w:rPr>
          <w:ins w:id="16400" w:author="Abhishek Deep Nigam" w:date="2015-10-26T01:01:00Z"/>
          <w:rFonts w:ascii="Courier New" w:hAnsi="Courier New" w:cs="Courier New"/>
          <w:sz w:val="16"/>
          <w:szCs w:val="16"/>
          <w:rPrChange w:id="16401" w:author="Abhishek Deep Nigam" w:date="2015-10-26T01:01:00Z">
            <w:rPr>
              <w:ins w:id="16402" w:author="Abhishek Deep Nigam" w:date="2015-10-26T01:01:00Z"/>
              <w:rFonts w:ascii="Courier New" w:hAnsi="Courier New" w:cs="Courier New"/>
            </w:rPr>
          </w:rPrChange>
        </w:rPr>
      </w:pPr>
      <w:ins w:id="16403" w:author="Abhishek Deep Nigam" w:date="2015-10-26T01:01:00Z">
        <w:r w:rsidRPr="00073577">
          <w:rPr>
            <w:rFonts w:ascii="Courier New" w:hAnsi="Courier New" w:cs="Courier New"/>
            <w:sz w:val="16"/>
            <w:szCs w:val="16"/>
            <w:rPrChange w:id="16404" w:author="Abhishek Deep Nigam" w:date="2015-10-26T01:01:00Z">
              <w:rPr>
                <w:rFonts w:ascii="Courier New" w:hAnsi="Courier New" w:cs="Courier New"/>
              </w:rPr>
            </w:rPrChange>
          </w:rPr>
          <w:t>[4]-&gt;O[5]-&gt;O[6]-&gt;I(Backtracking)</w:t>
        </w:r>
      </w:ins>
    </w:p>
    <w:p w14:paraId="358312A4" w14:textId="77777777" w:rsidR="00073577" w:rsidRPr="00073577" w:rsidRDefault="00073577" w:rsidP="00073577">
      <w:pPr>
        <w:spacing w:before="0" w:after="0"/>
        <w:rPr>
          <w:ins w:id="16405" w:author="Abhishek Deep Nigam" w:date="2015-10-26T01:01:00Z"/>
          <w:rFonts w:ascii="Courier New" w:hAnsi="Courier New" w:cs="Courier New"/>
          <w:sz w:val="16"/>
          <w:szCs w:val="16"/>
          <w:rPrChange w:id="16406" w:author="Abhishek Deep Nigam" w:date="2015-10-26T01:01:00Z">
            <w:rPr>
              <w:ins w:id="16407" w:author="Abhishek Deep Nigam" w:date="2015-10-26T01:01:00Z"/>
              <w:rFonts w:ascii="Courier New" w:hAnsi="Courier New" w:cs="Courier New"/>
            </w:rPr>
          </w:rPrChange>
        </w:rPr>
      </w:pPr>
      <w:ins w:id="16408" w:author="Abhishek Deep Nigam" w:date="2015-10-26T01:01:00Z">
        <w:r w:rsidRPr="00073577">
          <w:rPr>
            <w:rFonts w:ascii="Courier New" w:hAnsi="Courier New" w:cs="Courier New"/>
            <w:sz w:val="16"/>
            <w:szCs w:val="16"/>
            <w:rPrChange w:id="16409" w:author="Abhishek Deep Nigam" w:date="2015-10-26T01:01:00Z">
              <w:rPr>
                <w:rFonts w:ascii="Courier New" w:hAnsi="Courier New" w:cs="Courier New"/>
              </w:rPr>
            </w:rPrChange>
          </w:rPr>
          <w:t>[4]-&gt;P(Backtracking)</w:t>
        </w:r>
      </w:ins>
    </w:p>
    <w:p w14:paraId="006EF699" w14:textId="77777777" w:rsidR="00073577" w:rsidRPr="00073577" w:rsidRDefault="00073577" w:rsidP="00073577">
      <w:pPr>
        <w:spacing w:before="0" w:after="0"/>
        <w:rPr>
          <w:ins w:id="16410" w:author="Abhishek Deep Nigam" w:date="2015-10-26T01:01:00Z"/>
          <w:rFonts w:ascii="Courier New" w:hAnsi="Courier New" w:cs="Courier New"/>
          <w:sz w:val="16"/>
          <w:szCs w:val="16"/>
          <w:rPrChange w:id="16411" w:author="Abhishek Deep Nigam" w:date="2015-10-26T01:01:00Z">
            <w:rPr>
              <w:ins w:id="16412" w:author="Abhishek Deep Nigam" w:date="2015-10-26T01:01:00Z"/>
              <w:rFonts w:ascii="Courier New" w:hAnsi="Courier New" w:cs="Courier New"/>
            </w:rPr>
          </w:rPrChange>
        </w:rPr>
      </w:pPr>
      <w:ins w:id="16413" w:author="Abhishek Deep Nigam" w:date="2015-10-26T01:01:00Z">
        <w:r w:rsidRPr="00073577">
          <w:rPr>
            <w:rFonts w:ascii="Courier New" w:hAnsi="Courier New" w:cs="Courier New"/>
            <w:sz w:val="16"/>
            <w:szCs w:val="16"/>
            <w:rPrChange w:id="16414" w:author="Abhishek Deep Nigam" w:date="2015-10-26T01:01:00Z">
              <w:rPr>
                <w:rFonts w:ascii="Courier New" w:hAnsi="Courier New" w:cs="Courier New"/>
              </w:rPr>
            </w:rPrChange>
          </w:rPr>
          <w:t>[4]-&gt;Q(Backtracking)</w:t>
        </w:r>
      </w:ins>
    </w:p>
    <w:p w14:paraId="3BF6F6F7" w14:textId="77777777" w:rsidR="00073577" w:rsidRPr="00073577" w:rsidRDefault="00073577" w:rsidP="00073577">
      <w:pPr>
        <w:spacing w:before="0" w:after="0"/>
        <w:rPr>
          <w:ins w:id="16415" w:author="Abhishek Deep Nigam" w:date="2015-10-26T01:01:00Z"/>
          <w:rFonts w:ascii="Courier New" w:hAnsi="Courier New" w:cs="Courier New"/>
          <w:sz w:val="16"/>
          <w:szCs w:val="16"/>
          <w:rPrChange w:id="16416" w:author="Abhishek Deep Nigam" w:date="2015-10-26T01:01:00Z">
            <w:rPr>
              <w:ins w:id="16417" w:author="Abhishek Deep Nigam" w:date="2015-10-26T01:01:00Z"/>
              <w:rFonts w:ascii="Courier New" w:hAnsi="Courier New" w:cs="Courier New"/>
            </w:rPr>
          </w:rPrChange>
        </w:rPr>
      </w:pPr>
      <w:ins w:id="16418" w:author="Abhishek Deep Nigam" w:date="2015-10-26T01:01:00Z">
        <w:r w:rsidRPr="00073577">
          <w:rPr>
            <w:rFonts w:ascii="Courier New" w:hAnsi="Courier New" w:cs="Courier New"/>
            <w:sz w:val="16"/>
            <w:szCs w:val="16"/>
            <w:rPrChange w:id="16419" w:author="Abhishek Deep Nigam" w:date="2015-10-26T01:01:00Z">
              <w:rPr>
                <w:rFonts w:ascii="Courier New" w:hAnsi="Courier New" w:cs="Courier New"/>
              </w:rPr>
            </w:rPrChange>
          </w:rPr>
          <w:t>[4]-&gt;S(Backtracking)</w:t>
        </w:r>
      </w:ins>
    </w:p>
    <w:p w14:paraId="0C6D4218" w14:textId="77777777" w:rsidR="00073577" w:rsidRPr="00073577" w:rsidRDefault="00073577" w:rsidP="00073577">
      <w:pPr>
        <w:spacing w:before="0" w:after="0"/>
        <w:rPr>
          <w:ins w:id="16420" w:author="Abhishek Deep Nigam" w:date="2015-10-26T01:01:00Z"/>
          <w:rFonts w:ascii="Courier New" w:hAnsi="Courier New" w:cs="Courier New"/>
          <w:sz w:val="16"/>
          <w:szCs w:val="16"/>
          <w:rPrChange w:id="16421" w:author="Abhishek Deep Nigam" w:date="2015-10-26T01:01:00Z">
            <w:rPr>
              <w:ins w:id="16422" w:author="Abhishek Deep Nigam" w:date="2015-10-26T01:01:00Z"/>
              <w:rFonts w:ascii="Courier New" w:hAnsi="Courier New" w:cs="Courier New"/>
            </w:rPr>
          </w:rPrChange>
        </w:rPr>
      </w:pPr>
      <w:ins w:id="16423" w:author="Abhishek Deep Nigam" w:date="2015-10-26T01:01:00Z">
        <w:r w:rsidRPr="00073577">
          <w:rPr>
            <w:rFonts w:ascii="Courier New" w:hAnsi="Courier New" w:cs="Courier New"/>
            <w:sz w:val="16"/>
            <w:szCs w:val="16"/>
            <w:rPrChange w:id="16424" w:author="Abhishek Deep Nigam" w:date="2015-10-26T01:01:00Z">
              <w:rPr>
                <w:rFonts w:ascii="Courier New" w:hAnsi="Courier New" w:cs="Courier New"/>
              </w:rPr>
            </w:rPrChange>
          </w:rPr>
          <w:t>[4]-&gt;Y[5]-&gt;O[6]-&gt;I(Backtracking)</w:t>
        </w:r>
      </w:ins>
    </w:p>
    <w:p w14:paraId="568D41EC" w14:textId="77777777" w:rsidR="00073577" w:rsidRPr="00073577" w:rsidRDefault="00073577" w:rsidP="00073577">
      <w:pPr>
        <w:spacing w:before="0" w:after="0"/>
        <w:rPr>
          <w:ins w:id="16425" w:author="Abhishek Deep Nigam" w:date="2015-10-26T01:01:00Z"/>
          <w:rFonts w:ascii="Courier New" w:hAnsi="Courier New" w:cs="Courier New"/>
          <w:sz w:val="16"/>
          <w:szCs w:val="16"/>
          <w:rPrChange w:id="16426" w:author="Abhishek Deep Nigam" w:date="2015-10-26T01:01:00Z">
            <w:rPr>
              <w:ins w:id="16427" w:author="Abhishek Deep Nigam" w:date="2015-10-26T01:01:00Z"/>
              <w:rFonts w:ascii="Courier New" w:hAnsi="Courier New" w:cs="Courier New"/>
            </w:rPr>
          </w:rPrChange>
        </w:rPr>
      </w:pPr>
      <w:ins w:id="16428" w:author="Abhishek Deep Nigam" w:date="2015-10-26T01:01:00Z">
        <w:r w:rsidRPr="00073577">
          <w:rPr>
            <w:rFonts w:ascii="Courier New" w:hAnsi="Courier New" w:cs="Courier New"/>
            <w:sz w:val="16"/>
            <w:szCs w:val="16"/>
            <w:rPrChange w:id="16429" w:author="Abhishek Deep Nigam" w:date="2015-10-26T01:01:00Z">
              <w:rPr>
                <w:rFonts w:ascii="Courier New" w:hAnsi="Courier New" w:cs="Courier New"/>
              </w:rPr>
            </w:rPrChange>
          </w:rPr>
          <w:t>[1]-&gt;M[2]-&gt;T[3]-&gt;T[4]-&gt;A(Backtracking)</w:t>
        </w:r>
      </w:ins>
    </w:p>
    <w:p w14:paraId="0426E536" w14:textId="77777777" w:rsidR="00073577" w:rsidRPr="00073577" w:rsidRDefault="00073577" w:rsidP="00073577">
      <w:pPr>
        <w:spacing w:before="0" w:after="0"/>
        <w:rPr>
          <w:ins w:id="16430" w:author="Abhishek Deep Nigam" w:date="2015-10-26T01:01:00Z"/>
          <w:rFonts w:ascii="Courier New" w:hAnsi="Courier New" w:cs="Courier New"/>
          <w:sz w:val="16"/>
          <w:szCs w:val="16"/>
          <w:rPrChange w:id="16431" w:author="Abhishek Deep Nigam" w:date="2015-10-26T01:01:00Z">
            <w:rPr>
              <w:ins w:id="16432" w:author="Abhishek Deep Nigam" w:date="2015-10-26T01:01:00Z"/>
              <w:rFonts w:ascii="Courier New" w:hAnsi="Courier New" w:cs="Courier New"/>
            </w:rPr>
          </w:rPrChange>
        </w:rPr>
      </w:pPr>
      <w:ins w:id="16433" w:author="Abhishek Deep Nigam" w:date="2015-10-26T01:01:00Z">
        <w:r w:rsidRPr="00073577">
          <w:rPr>
            <w:rFonts w:ascii="Courier New" w:hAnsi="Courier New" w:cs="Courier New"/>
            <w:sz w:val="16"/>
            <w:szCs w:val="16"/>
            <w:rPrChange w:id="16434" w:author="Abhishek Deep Nigam" w:date="2015-10-26T01:01:00Z">
              <w:rPr>
                <w:rFonts w:ascii="Courier New" w:hAnsi="Courier New" w:cs="Courier New"/>
              </w:rPr>
            </w:rPrChange>
          </w:rPr>
          <w:t>[4]-&gt;N[5]-&gt;O[6]-&gt;I(Backtracking)</w:t>
        </w:r>
      </w:ins>
    </w:p>
    <w:p w14:paraId="6334005D" w14:textId="77777777" w:rsidR="00073577" w:rsidRPr="00073577" w:rsidRDefault="00073577" w:rsidP="00073577">
      <w:pPr>
        <w:spacing w:before="0" w:after="0"/>
        <w:rPr>
          <w:ins w:id="16435" w:author="Abhishek Deep Nigam" w:date="2015-10-26T01:01:00Z"/>
          <w:rFonts w:ascii="Courier New" w:hAnsi="Courier New" w:cs="Courier New"/>
          <w:sz w:val="16"/>
          <w:szCs w:val="16"/>
          <w:rPrChange w:id="16436" w:author="Abhishek Deep Nigam" w:date="2015-10-26T01:01:00Z">
            <w:rPr>
              <w:ins w:id="16437" w:author="Abhishek Deep Nigam" w:date="2015-10-26T01:01:00Z"/>
              <w:rFonts w:ascii="Courier New" w:hAnsi="Courier New" w:cs="Courier New"/>
            </w:rPr>
          </w:rPrChange>
        </w:rPr>
      </w:pPr>
      <w:ins w:id="16438" w:author="Abhishek Deep Nigam" w:date="2015-10-26T01:01:00Z">
        <w:r w:rsidRPr="00073577">
          <w:rPr>
            <w:rFonts w:ascii="Courier New" w:hAnsi="Courier New" w:cs="Courier New"/>
            <w:sz w:val="16"/>
            <w:szCs w:val="16"/>
            <w:rPrChange w:id="16439" w:author="Abhishek Deep Nigam" w:date="2015-10-26T01:01:00Z">
              <w:rPr>
                <w:rFonts w:ascii="Courier New" w:hAnsi="Courier New" w:cs="Courier New"/>
              </w:rPr>
            </w:rPrChange>
          </w:rPr>
          <w:t>[4]-&gt;O[5]-&gt;O[6]-&gt;I(Backtracking)</w:t>
        </w:r>
      </w:ins>
    </w:p>
    <w:p w14:paraId="5CFECF04" w14:textId="77777777" w:rsidR="00073577" w:rsidRPr="00073577" w:rsidRDefault="00073577" w:rsidP="00073577">
      <w:pPr>
        <w:spacing w:before="0" w:after="0"/>
        <w:rPr>
          <w:ins w:id="16440" w:author="Abhishek Deep Nigam" w:date="2015-10-26T01:01:00Z"/>
          <w:rFonts w:ascii="Courier New" w:hAnsi="Courier New" w:cs="Courier New"/>
          <w:sz w:val="16"/>
          <w:szCs w:val="16"/>
          <w:rPrChange w:id="16441" w:author="Abhishek Deep Nigam" w:date="2015-10-26T01:01:00Z">
            <w:rPr>
              <w:ins w:id="16442" w:author="Abhishek Deep Nigam" w:date="2015-10-26T01:01:00Z"/>
              <w:rFonts w:ascii="Courier New" w:hAnsi="Courier New" w:cs="Courier New"/>
            </w:rPr>
          </w:rPrChange>
        </w:rPr>
      </w:pPr>
      <w:ins w:id="16443" w:author="Abhishek Deep Nigam" w:date="2015-10-26T01:01:00Z">
        <w:r w:rsidRPr="00073577">
          <w:rPr>
            <w:rFonts w:ascii="Courier New" w:hAnsi="Courier New" w:cs="Courier New"/>
            <w:sz w:val="16"/>
            <w:szCs w:val="16"/>
            <w:rPrChange w:id="16444" w:author="Abhishek Deep Nigam" w:date="2015-10-26T01:01:00Z">
              <w:rPr>
                <w:rFonts w:ascii="Courier New" w:hAnsi="Courier New" w:cs="Courier New"/>
              </w:rPr>
            </w:rPrChange>
          </w:rPr>
          <w:t>[4]-&gt;P(Backtracking)</w:t>
        </w:r>
      </w:ins>
    </w:p>
    <w:p w14:paraId="3658C77C" w14:textId="77777777" w:rsidR="00073577" w:rsidRPr="00073577" w:rsidRDefault="00073577" w:rsidP="00073577">
      <w:pPr>
        <w:spacing w:before="0" w:after="0"/>
        <w:rPr>
          <w:ins w:id="16445" w:author="Abhishek Deep Nigam" w:date="2015-10-26T01:01:00Z"/>
          <w:rFonts w:ascii="Courier New" w:hAnsi="Courier New" w:cs="Courier New"/>
          <w:sz w:val="16"/>
          <w:szCs w:val="16"/>
          <w:rPrChange w:id="16446" w:author="Abhishek Deep Nigam" w:date="2015-10-26T01:01:00Z">
            <w:rPr>
              <w:ins w:id="16447" w:author="Abhishek Deep Nigam" w:date="2015-10-26T01:01:00Z"/>
              <w:rFonts w:ascii="Courier New" w:hAnsi="Courier New" w:cs="Courier New"/>
            </w:rPr>
          </w:rPrChange>
        </w:rPr>
      </w:pPr>
      <w:ins w:id="16448" w:author="Abhishek Deep Nigam" w:date="2015-10-26T01:01:00Z">
        <w:r w:rsidRPr="00073577">
          <w:rPr>
            <w:rFonts w:ascii="Courier New" w:hAnsi="Courier New" w:cs="Courier New"/>
            <w:sz w:val="16"/>
            <w:szCs w:val="16"/>
            <w:rPrChange w:id="16449" w:author="Abhishek Deep Nigam" w:date="2015-10-26T01:01:00Z">
              <w:rPr>
                <w:rFonts w:ascii="Courier New" w:hAnsi="Courier New" w:cs="Courier New"/>
              </w:rPr>
            </w:rPrChange>
          </w:rPr>
          <w:t>[4]-&gt;Q(Backtracking)</w:t>
        </w:r>
      </w:ins>
    </w:p>
    <w:p w14:paraId="06E9C3A1" w14:textId="77777777" w:rsidR="00073577" w:rsidRPr="00073577" w:rsidRDefault="00073577" w:rsidP="00073577">
      <w:pPr>
        <w:spacing w:before="0" w:after="0"/>
        <w:rPr>
          <w:ins w:id="16450" w:author="Abhishek Deep Nigam" w:date="2015-10-26T01:01:00Z"/>
          <w:rFonts w:ascii="Courier New" w:hAnsi="Courier New" w:cs="Courier New"/>
          <w:sz w:val="16"/>
          <w:szCs w:val="16"/>
          <w:rPrChange w:id="16451" w:author="Abhishek Deep Nigam" w:date="2015-10-26T01:01:00Z">
            <w:rPr>
              <w:ins w:id="16452" w:author="Abhishek Deep Nigam" w:date="2015-10-26T01:01:00Z"/>
              <w:rFonts w:ascii="Courier New" w:hAnsi="Courier New" w:cs="Courier New"/>
            </w:rPr>
          </w:rPrChange>
        </w:rPr>
      </w:pPr>
      <w:ins w:id="16453" w:author="Abhishek Deep Nigam" w:date="2015-10-26T01:01:00Z">
        <w:r w:rsidRPr="00073577">
          <w:rPr>
            <w:rFonts w:ascii="Courier New" w:hAnsi="Courier New" w:cs="Courier New"/>
            <w:sz w:val="16"/>
            <w:szCs w:val="16"/>
            <w:rPrChange w:id="16454" w:author="Abhishek Deep Nigam" w:date="2015-10-26T01:01:00Z">
              <w:rPr>
                <w:rFonts w:ascii="Courier New" w:hAnsi="Courier New" w:cs="Courier New"/>
              </w:rPr>
            </w:rPrChange>
          </w:rPr>
          <w:t>[4]-&gt;S(Backtracking)</w:t>
        </w:r>
      </w:ins>
    </w:p>
    <w:p w14:paraId="5102BA53" w14:textId="77777777" w:rsidR="00073577" w:rsidRPr="00073577" w:rsidRDefault="00073577" w:rsidP="00073577">
      <w:pPr>
        <w:spacing w:before="0" w:after="0"/>
        <w:rPr>
          <w:ins w:id="16455" w:author="Abhishek Deep Nigam" w:date="2015-10-26T01:01:00Z"/>
          <w:rFonts w:ascii="Courier New" w:hAnsi="Courier New" w:cs="Courier New"/>
          <w:sz w:val="16"/>
          <w:szCs w:val="16"/>
          <w:rPrChange w:id="16456" w:author="Abhishek Deep Nigam" w:date="2015-10-26T01:01:00Z">
            <w:rPr>
              <w:ins w:id="16457" w:author="Abhishek Deep Nigam" w:date="2015-10-26T01:01:00Z"/>
              <w:rFonts w:ascii="Courier New" w:hAnsi="Courier New" w:cs="Courier New"/>
            </w:rPr>
          </w:rPrChange>
        </w:rPr>
      </w:pPr>
      <w:ins w:id="16458" w:author="Abhishek Deep Nigam" w:date="2015-10-26T01:01:00Z">
        <w:r w:rsidRPr="00073577">
          <w:rPr>
            <w:rFonts w:ascii="Courier New" w:hAnsi="Courier New" w:cs="Courier New"/>
            <w:sz w:val="16"/>
            <w:szCs w:val="16"/>
            <w:rPrChange w:id="16459" w:author="Abhishek Deep Nigam" w:date="2015-10-26T01:01:00Z">
              <w:rPr>
                <w:rFonts w:ascii="Courier New" w:hAnsi="Courier New" w:cs="Courier New"/>
              </w:rPr>
            </w:rPrChange>
          </w:rPr>
          <w:t>[4]-&gt;Y[5]-&gt;O[6]-&gt;I(Backtracking)</w:t>
        </w:r>
      </w:ins>
    </w:p>
    <w:p w14:paraId="70B2DCE3" w14:textId="77777777" w:rsidR="00073577" w:rsidRPr="00073577" w:rsidRDefault="00073577" w:rsidP="00073577">
      <w:pPr>
        <w:spacing w:before="0" w:after="0"/>
        <w:rPr>
          <w:ins w:id="16460" w:author="Abhishek Deep Nigam" w:date="2015-10-26T01:01:00Z"/>
          <w:rFonts w:ascii="Courier New" w:hAnsi="Courier New" w:cs="Courier New"/>
          <w:sz w:val="16"/>
          <w:szCs w:val="16"/>
          <w:rPrChange w:id="16461" w:author="Abhishek Deep Nigam" w:date="2015-10-26T01:01:00Z">
            <w:rPr>
              <w:ins w:id="16462" w:author="Abhishek Deep Nigam" w:date="2015-10-26T01:01:00Z"/>
              <w:rFonts w:ascii="Courier New" w:hAnsi="Courier New" w:cs="Courier New"/>
            </w:rPr>
          </w:rPrChange>
        </w:rPr>
      </w:pPr>
      <w:ins w:id="16463" w:author="Abhishek Deep Nigam" w:date="2015-10-26T01:01:00Z">
        <w:r w:rsidRPr="00073577">
          <w:rPr>
            <w:rFonts w:ascii="Courier New" w:hAnsi="Courier New" w:cs="Courier New"/>
            <w:sz w:val="16"/>
            <w:szCs w:val="16"/>
            <w:rPrChange w:id="16464" w:author="Abhishek Deep Nigam" w:date="2015-10-26T01:01:00Z">
              <w:rPr>
                <w:rFonts w:ascii="Courier New" w:hAnsi="Courier New" w:cs="Courier New"/>
              </w:rPr>
            </w:rPrChange>
          </w:rPr>
          <w:t>[1]-&gt;O[2]-&gt;T[3]-&gt;T[4]-&gt;A(Backtracking)</w:t>
        </w:r>
      </w:ins>
    </w:p>
    <w:p w14:paraId="18D0EF65" w14:textId="77777777" w:rsidR="00073577" w:rsidRPr="00073577" w:rsidRDefault="00073577" w:rsidP="00073577">
      <w:pPr>
        <w:spacing w:before="0" w:after="0"/>
        <w:rPr>
          <w:ins w:id="16465" w:author="Abhishek Deep Nigam" w:date="2015-10-26T01:01:00Z"/>
          <w:rFonts w:ascii="Courier New" w:hAnsi="Courier New" w:cs="Courier New"/>
          <w:sz w:val="16"/>
          <w:szCs w:val="16"/>
          <w:rPrChange w:id="16466" w:author="Abhishek Deep Nigam" w:date="2015-10-26T01:01:00Z">
            <w:rPr>
              <w:ins w:id="16467" w:author="Abhishek Deep Nigam" w:date="2015-10-26T01:01:00Z"/>
              <w:rFonts w:ascii="Courier New" w:hAnsi="Courier New" w:cs="Courier New"/>
            </w:rPr>
          </w:rPrChange>
        </w:rPr>
      </w:pPr>
      <w:ins w:id="16468" w:author="Abhishek Deep Nigam" w:date="2015-10-26T01:01:00Z">
        <w:r w:rsidRPr="00073577">
          <w:rPr>
            <w:rFonts w:ascii="Courier New" w:hAnsi="Courier New" w:cs="Courier New"/>
            <w:sz w:val="16"/>
            <w:szCs w:val="16"/>
            <w:rPrChange w:id="16469" w:author="Abhishek Deep Nigam" w:date="2015-10-26T01:01:00Z">
              <w:rPr>
                <w:rFonts w:ascii="Courier New" w:hAnsi="Courier New" w:cs="Courier New"/>
              </w:rPr>
            </w:rPrChange>
          </w:rPr>
          <w:t>[4]-&gt;N[5]-&gt;O[6]-&gt;I(Backtracking)</w:t>
        </w:r>
      </w:ins>
    </w:p>
    <w:p w14:paraId="227CC425" w14:textId="77777777" w:rsidR="00073577" w:rsidRPr="00073577" w:rsidRDefault="00073577" w:rsidP="00073577">
      <w:pPr>
        <w:spacing w:before="0" w:after="0"/>
        <w:rPr>
          <w:ins w:id="16470" w:author="Abhishek Deep Nigam" w:date="2015-10-26T01:01:00Z"/>
          <w:rFonts w:ascii="Courier New" w:hAnsi="Courier New" w:cs="Courier New"/>
          <w:sz w:val="16"/>
          <w:szCs w:val="16"/>
          <w:rPrChange w:id="16471" w:author="Abhishek Deep Nigam" w:date="2015-10-26T01:01:00Z">
            <w:rPr>
              <w:ins w:id="16472" w:author="Abhishek Deep Nigam" w:date="2015-10-26T01:01:00Z"/>
              <w:rFonts w:ascii="Courier New" w:hAnsi="Courier New" w:cs="Courier New"/>
            </w:rPr>
          </w:rPrChange>
        </w:rPr>
      </w:pPr>
      <w:ins w:id="16473" w:author="Abhishek Deep Nigam" w:date="2015-10-26T01:01:00Z">
        <w:r w:rsidRPr="00073577">
          <w:rPr>
            <w:rFonts w:ascii="Courier New" w:hAnsi="Courier New" w:cs="Courier New"/>
            <w:sz w:val="16"/>
            <w:szCs w:val="16"/>
            <w:rPrChange w:id="16474" w:author="Abhishek Deep Nigam" w:date="2015-10-26T01:01:00Z">
              <w:rPr>
                <w:rFonts w:ascii="Courier New" w:hAnsi="Courier New" w:cs="Courier New"/>
              </w:rPr>
            </w:rPrChange>
          </w:rPr>
          <w:t>[4]-&gt;O[5]-&gt;O[6]-&gt;I(Backtracking)</w:t>
        </w:r>
      </w:ins>
    </w:p>
    <w:p w14:paraId="277D79BD" w14:textId="77777777" w:rsidR="00073577" w:rsidRPr="00073577" w:rsidRDefault="00073577" w:rsidP="00073577">
      <w:pPr>
        <w:spacing w:before="0" w:after="0"/>
        <w:rPr>
          <w:ins w:id="16475" w:author="Abhishek Deep Nigam" w:date="2015-10-26T01:01:00Z"/>
          <w:rFonts w:ascii="Courier New" w:hAnsi="Courier New" w:cs="Courier New"/>
          <w:sz w:val="16"/>
          <w:szCs w:val="16"/>
          <w:rPrChange w:id="16476" w:author="Abhishek Deep Nigam" w:date="2015-10-26T01:01:00Z">
            <w:rPr>
              <w:ins w:id="16477" w:author="Abhishek Deep Nigam" w:date="2015-10-26T01:01:00Z"/>
              <w:rFonts w:ascii="Courier New" w:hAnsi="Courier New" w:cs="Courier New"/>
            </w:rPr>
          </w:rPrChange>
        </w:rPr>
      </w:pPr>
      <w:ins w:id="16478" w:author="Abhishek Deep Nigam" w:date="2015-10-26T01:01:00Z">
        <w:r w:rsidRPr="00073577">
          <w:rPr>
            <w:rFonts w:ascii="Courier New" w:hAnsi="Courier New" w:cs="Courier New"/>
            <w:sz w:val="16"/>
            <w:szCs w:val="16"/>
            <w:rPrChange w:id="16479" w:author="Abhishek Deep Nigam" w:date="2015-10-26T01:01:00Z">
              <w:rPr>
                <w:rFonts w:ascii="Courier New" w:hAnsi="Courier New" w:cs="Courier New"/>
              </w:rPr>
            </w:rPrChange>
          </w:rPr>
          <w:t>[4]-&gt;P(Backtracking)</w:t>
        </w:r>
      </w:ins>
    </w:p>
    <w:p w14:paraId="13B40747" w14:textId="77777777" w:rsidR="00073577" w:rsidRPr="00073577" w:rsidRDefault="00073577" w:rsidP="00073577">
      <w:pPr>
        <w:spacing w:before="0" w:after="0"/>
        <w:rPr>
          <w:ins w:id="16480" w:author="Abhishek Deep Nigam" w:date="2015-10-26T01:01:00Z"/>
          <w:rFonts w:ascii="Courier New" w:hAnsi="Courier New" w:cs="Courier New"/>
          <w:sz w:val="16"/>
          <w:szCs w:val="16"/>
          <w:rPrChange w:id="16481" w:author="Abhishek Deep Nigam" w:date="2015-10-26T01:01:00Z">
            <w:rPr>
              <w:ins w:id="16482" w:author="Abhishek Deep Nigam" w:date="2015-10-26T01:01:00Z"/>
              <w:rFonts w:ascii="Courier New" w:hAnsi="Courier New" w:cs="Courier New"/>
            </w:rPr>
          </w:rPrChange>
        </w:rPr>
      </w:pPr>
      <w:ins w:id="16483" w:author="Abhishek Deep Nigam" w:date="2015-10-26T01:01:00Z">
        <w:r w:rsidRPr="00073577">
          <w:rPr>
            <w:rFonts w:ascii="Courier New" w:hAnsi="Courier New" w:cs="Courier New"/>
            <w:sz w:val="16"/>
            <w:szCs w:val="16"/>
            <w:rPrChange w:id="16484" w:author="Abhishek Deep Nigam" w:date="2015-10-26T01:01:00Z">
              <w:rPr>
                <w:rFonts w:ascii="Courier New" w:hAnsi="Courier New" w:cs="Courier New"/>
              </w:rPr>
            </w:rPrChange>
          </w:rPr>
          <w:t>[4]-&gt;Q(Backtracking)</w:t>
        </w:r>
      </w:ins>
    </w:p>
    <w:p w14:paraId="7C87EA6F" w14:textId="77777777" w:rsidR="00073577" w:rsidRPr="00073577" w:rsidRDefault="00073577" w:rsidP="00073577">
      <w:pPr>
        <w:spacing w:before="0" w:after="0"/>
        <w:rPr>
          <w:ins w:id="16485" w:author="Abhishek Deep Nigam" w:date="2015-10-26T01:01:00Z"/>
          <w:rFonts w:ascii="Courier New" w:hAnsi="Courier New" w:cs="Courier New"/>
          <w:sz w:val="16"/>
          <w:szCs w:val="16"/>
          <w:rPrChange w:id="16486" w:author="Abhishek Deep Nigam" w:date="2015-10-26T01:01:00Z">
            <w:rPr>
              <w:ins w:id="16487" w:author="Abhishek Deep Nigam" w:date="2015-10-26T01:01:00Z"/>
              <w:rFonts w:ascii="Courier New" w:hAnsi="Courier New" w:cs="Courier New"/>
            </w:rPr>
          </w:rPrChange>
        </w:rPr>
      </w:pPr>
      <w:ins w:id="16488" w:author="Abhishek Deep Nigam" w:date="2015-10-26T01:01:00Z">
        <w:r w:rsidRPr="00073577">
          <w:rPr>
            <w:rFonts w:ascii="Courier New" w:hAnsi="Courier New" w:cs="Courier New"/>
            <w:sz w:val="16"/>
            <w:szCs w:val="16"/>
            <w:rPrChange w:id="16489" w:author="Abhishek Deep Nigam" w:date="2015-10-26T01:01:00Z">
              <w:rPr>
                <w:rFonts w:ascii="Courier New" w:hAnsi="Courier New" w:cs="Courier New"/>
              </w:rPr>
            </w:rPrChange>
          </w:rPr>
          <w:t>[4]-&gt;S(Backtracking)</w:t>
        </w:r>
      </w:ins>
    </w:p>
    <w:p w14:paraId="053994A5" w14:textId="77777777" w:rsidR="00073577" w:rsidRPr="00073577" w:rsidRDefault="00073577" w:rsidP="00073577">
      <w:pPr>
        <w:spacing w:before="0" w:after="0"/>
        <w:rPr>
          <w:ins w:id="16490" w:author="Abhishek Deep Nigam" w:date="2015-10-26T01:01:00Z"/>
          <w:rFonts w:ascii="Courier New" w:hAnsi="Courier New" w:cs="Courier New"/>
          <w:sz w:val="16"/>
          <w:szCs w:val="16"/>
          <w:rPrChange w:id="16491" w:author="Abhishek Deep Nigam" w:date="2015-10-26T01:01:00Z">
            <w:rPr>
              <w:ins w:id="16492" w:author="Abhishek Deep Nigam" w:date="2015-10-26T01:01:00Z"/>
              <w:rFonts w:ascii="Courier New" w:hAnsi="Courier New" w:cs="Courier New"/>
            </w:rPr>
          </w:rPrChange>
        </w:rPr>
      </w:pPr>
      <w:ins w:id="16493" w:author="Abhishek Deep Nigam" w:date="2015-10-26T01:01:00Z">
        <w:r w:rsidRPr="00073577">
          <w:rPr>
            <w:rFonts w:ascii="Courier New" w:hAnsi="Courier New" w:cs="Courier New"/>
            <w:sz w:val="16"/>
            <w:szCs w:val="16"/>
            <w:rPrChange w:id="16494" w:author="Abhishek Deep Nigam" w:date="2015-10-26T01:01:00Z">
              <w:rPr>
                <w:rFonts w:ascii="Courier New" w:hAnsi="Courier New" w:cs="Courier New"/>
              </w:rPr>
            </w:rPrChange>
          </w:rPr>
          <w:t>[4]-&gt;Y[5]-&gt;O[6]-&gt;I(Backtracking)</w:t>
        </w:r>
      </w:ins>
    </w:p>
    <w:p w14:paraId="0D083C36" w14:textId="77777777" w:rsidR="00073577" w:rsidRPr="00073577" w:rsidRDefault="00073577" w:rsidP="00073577">
      <w:pPr>
        <w:spacing w:before="0" w:after="0"/>
        <w:rPr>
          <w:ins w:id="16495" w:author="Abhishek Deep Nigam" w:date="2015-10-26T01:01:00Z"/>
          <w:rFonts w:ascii="Courier New" w:hAnsi="Courier New" w:cs="Courier New"/>
          <w:sz w:val="16"/>
          <w:szCs w:val="16"/>
          <w:rPrChange w:id="16496" w:author="Abhishek Deep Nigam" w:date="2015-10-26T01:01:00Z">
            <w:rPr>
              <w:ins w:id="16497" w:author="Abhishek Deep Nigam" w:date="2015-10-26T01:01:00Z"/>
              <w:rFonts w:ascii="Courier New" w:hAnsi="Courier New" w:cs="Courier New"/>
            </w:rPr>
          </w:rPrChange>
        </w:rPr>
      </w:pPr>
      <w:ins w:id="16498" w:author="Abhishek Deep Nigam" w:date="2015-10-26T01:01:00Z">
        <w:r w:rsidRPr="00073577">
          <w:rPr>
            <w:rFonts w:ascii="Courier New" w:hAnsi="Courier New" w:cs="Courier New"/>
            <w:sz w:val="16"/>
            <w:szCs w:val="16"/>
            <w:rPrChange w:id="16499" w:author="Abhishek Deep Nigam" w:date="2015-10-26T01:01:00Z">
              <w:rPr>
                <w:rFonts w:ascii="Courier New" w:hAnsi="Courier New" w:cs="Courier New"/>
              </w:rPr>
            </w:rPrChange>
          </w:rPr>
          <w:t>[1]-&gt;P[2]-&gt;T[3]-&gt;T[4]-&gt;A(Backtracking)</w:t>
        </w:r>
      </w:ins>
    </w:p>
    <w:p w14:paraId="0FFA94EC" w14:textId="77777777" w:rsidR="00073577" w:rsidRPr="00073577" w:rsidRDefault="00073577" w:rsidP="00073577">
      <w:pPr>
        <w:spacing w:before="0" w:after="0"/>
        <w:rPr>
          <w:ins w:id="16500" w:author="Abhishek Deep Nigam" w:date="2015-10-26T01:01:00Z"/>
          <w:rFonts w:ascii="Courier New" w:hAnsi="Courier New" w:cs="Courier New"/>
          <w:sz w:val="16"/>
          <w:szCs w:val="16"/>
          <w:rPrChange w:id="16501" w:author="Abhishek Deep Nigam" w:date="2015-10-26T01:01:00Z">
            <w:rPr>
              <w:ins w:id="16502" w:author="Abhishek Deep Nigam" w:date="2015-10-26T01:01:00Z"/>
              <w:rFonts w:ascii="Courier New" w:hAnsi="Courier New" w:cs="Courier New"/>
            </w:rPr>
          </w:rPrChange>
        </w:rPr>
      </w:pPr>
      <w:ins w:id="16503" w:author="Abhishek Deep Nigam" w:date="2015-10-26T01:01:00Z">
        <w:r w:rsidRPr="00073577">
          <w:rPr>
            <w:rFonts w:ascii="Courier New" w:hAnsi="Courier New" w:cs="Courier New"/>
            <w:sz w:val="16"/>
            <w:szCs w:val="16"/>
            <w:rPrChange w:id="16504" w:author="Abhishek Deep Nigam" w:date="2015-10-26T01:01:00Z">
              <w:rPr>
                <w:rFonts w:ascii="Courier New" w:hAnsi="Courier New" w:cs="Courier New"/>
              </w:rPr>
            </w:rPrChange>
          </w:rPr>
          <w:t>[4]-&gt;N[5]-&gt;O[6]-&gt;I(Backtracking)</w:t>
        </w:r>
      </w:ins>
    </w:p>
    <w:p w14:paraId="1B2FE925" w14:textId="77777777" w:rsidR="00073577" w:rsidRPr="00073577" w:rsidRDefault="00073577" w:rsidP="00073577">
      <w:pPr>
        <w:spacing w:before="0" w:after="0"/>
        <w:rPr>
          <w:ins w:id="16505" w:author="Abhishek Deep Nigam" w:date="2015-10-26T01:01:00Z"/>
          <w:rFonts w:ascii="Courier New" w:hAnsi="Courier New" w:cs="Courier New"/>
          <w:sz w:val="16"/>
          <w:szCs w:val="16"/>
          <w:rPrChange w:id="16506" w:author="Abhishek Deep Nigam" w:date="2015-10-26T01:01:00Z">
            <w:rPr>
              <w:ins w:id="16507" w:author="Abhishek Deep Nigam" w:date="2015-10-26T01:01:00Z"/>
              <w:rFonts w:ascii="Courier New" w:hAnsi="Courier New" w:cs="Courier New"/>
            </w:rPr>
          </w:rPrChange>
        </w:rPr>
      </w:pPr>
      <w:ins w:id="16508" w:author="Abhishek Deep Nigam" w:date="2015-10-26T01:01:00Z">
        <w:r w:rsidRPr="00073577">
          <w:rPr>
            <w:rFonts w:ascii="Courier New" w:hAnsi="Courier New" w:cs="Courier New"/>
            <w:sz w:val="16"/>
            <w:szCs w:val="16"/>
            <w:rPrChange w:id="16509" w:author="Abhishek Deep Nigam" w:date="2015-10-26T01:01:00Z">
              <w:rPr>
                <w:rFonts w:ascii="Courier New" w:hAnsi="Courier New" w:cs="Courier New"/>
              </w:rPr>
            </w:rPrChange>
          </w:rPr>
          <w:t>[4]-&gt;O[5]-&gt;O[6]-&gt;I(Backtracking)</w:t>
        </w:r>
      </w:ins>
    </w:p>
    <w:p w14:paraId="180FE7E4" w14:textId="77777777" w:rsidR="00073577" w:rsidRPr="00073577" w:rsidRDefault="00073577" w:rsidP="00073577">
      <w:pPr>
        <w:spacing w:before="0" w:after="0"/>
        <w:rPr>
          <w:ins w:id="16510" w:author="Abhishek Deep Nigam" w:date="2015-10-26T01:01:00Z"/>
          <w:rFonts w:ascii="Courier New" w:hAnsi="Courier New" w:cs="Courier New"/>
          <w:sz w:val="16"/>
          <w:szCs w:val="16"/>
          <w:rPrChange w:id="16511" w:author="Abhishek Deep Nigam" w:date="2015-10-26T01:01:00Z">
            <w:rPr>
              <w:ins w:id="16512" w:author="Abhishek Deep Nigam" w:date="2015-10-26T01:01:00Z"/>
              <w:rFonts w:ascii="Courier New" w:hAnsi="Courier New" w:cs="Courier New"/>
            </w:rPr>
          </w:rPrChange>
        </w:rPr>
      </w:pPr>
      <w:ins w:id="16513" w:author="Abhishek Deep Nigam" w:date="2015-10-26T01:01:00Z">
        <w:r w:rsidRPr="00073577">
          <w:rPr>
            <w:rFonts w:ascii="Courier New" w:hAnsi="Courier New" w:cs="Courier New"/>
            <w:sz w:val="16"/>
            <w:szCs w:val="16"/>
            <w:rPrChange w:id="16514" w:author="Abhishek Deep Nigam" w:date="2015-10-26T01:01:00Z">
              <w:rPr>
                <w:rFonts w:ascii="Courier New" w:hAnsi="Courier New" w:cs="Courier New"/>
              </w:rPr>
            </w:rPrChange>
          </w:rPr>
          <w:t>[4]-&gt;P(Backtracking)</w:t>
        </w:r>
      </w:ins>
    </w:p>
    <w:p w14:paraId="353FD931" w14:textId="77777777" w:rsidR="00073577" w:rsidRPr="00073577" w:rsidRDefault="00073577" w:rsidP="00073577">
      <w:pPr>
        <w:spacing w:before="0" w:after="0"/>
        <w:rPr>
          <w:ins w:id="16515" w:author="Abhishek Deep Nigam" w:date="2015-10-26T01:01:00Z"/>
          <w:rFonts w:ascii="Courier New" w:hAnsi="Courier New" w:cs="Courier New"/>
          <w:sz w:val="16"/>
          <w:szCs w:val="16"/>
          <w:rPrChange w:id="16516" w:author="Abhishek Deep Nigam" w:date="2015-10-26T01:01:00Z">
            <w:rPr>
              <w:ins w:id="16517" w:author="Abhishek Deep Nigam" w:date="2015-10-26T01:01:00Z"/>
              <w:rFonts w:ascii="Courier New" w:hAnsi="Courier New" w:cs="Courier New"/>
            </w:rPr>
          </w:rPrChange>
        </w:rPr>
      </w:pPr>
      <w:ins w:id="16518" w:author="Abhishek Deep Nigam" w:date="2015-10-26T01:01:00Z">
        <w:r w:rsidRPr="00073577">
          <w:rPr>
            <w:rFonts w:ascii="Courier New" w:hAnsi="Courier New" w:cs="Courier New"/>
            <w:sz w:val="16"/>
            <w:szCs w:val="16"/>
            <w:rPrChange w:id="16519" w:author="Abhishek Deep Nigam" w:date="2015-10-26T01:01:00Z">
              <w:rPr>
                <w:rFonts w:ascii="Courier New" w:hAnsi="Courier New" w:cs="Courier New"/>
              </w:rPr>
            </w:rPrChange>
          </w:rPr>
          <w:t>[4]-&gt;Q(Backtracking)</w:t>
        </w:r>
      </w:ins>
    </w:p>
    <w:p w14:paraId="6D7BEB97" w14:textId="77777777" w:rsidR="00073577" w:rsidRPr="00073577" w:rsidRDefault="00073577" w:rsidP="00073577">
      <w:pPr>
        <w:spacing w:before="0" w:after="0"/>
        <w:rPr>
          <w:ins w:id="16520" w:author="Abhishek Deep Nigam" w:date="2015-10-26T01:01:00Z"/>
          <w:rFonts w:ascii="Courier New" w:hAnsi="Courier New" w:cs="Courier New"/>
          <w:sz w:val="16"/>
          <w:szCs w:val="16"/>
          <w:rPrChange w:id="16521" w:author="Abhishek Deep Nigam" w:date="2015-10-26T01:01:00Z">
            <w:rPr>
              <w:ins w:id="16522" w:author="Abhishek Deep Nigam" w:date="2015-10-26T01:01:00Z"/>
              <w:rFonts w:ascii="Courier New" w:hAnsi="Courier New" w:cs="Courier New"/>
            </w:rPr>
          </w:rPrChange>
        </w:rPr>
      </w:pPr>
      <w:ins w:id="16523" w:author="Abhishek Deep Nigam" w:date="2015-10-26T01:01:00Z">
        <w:r w:rsidRPr="00073577">
          <w:rPr>
            <w:rFonts w:ascii="Courier New" w:hAnsi="Courier New" w:cs="Courier New"/>
            <w:sz w:val="16"/>
            <w:szCs w:val="16"/>
            <w:rPrChange w:id="16524" w:author="Abhishek Deep Nigam" w:date="2015-10-26T01:01:00Z">
              <w:rPr>
                <w:rFonts w:ascii="Courier New" w:hAnsi="Courier New" w:cs="Courier New"/>
              </w:rPr>
            </w:rPrChange>
          </w:rPr>
          <w:t>[4]-&gt;S(Backtracking)</w:t>
        </w:r>
      </w:ins>
    </w:p>
    <w:p w14:paraId="4609E1F0" w14:textId="77777777" w:rsidR="00073577" w:rsidRPr="00073577" w:rsidRDefault="00073577" w:rsidP="00073577">
      <w:pPr>
        <w:spacing w:before="0" w:after="0"/>
        <w:rPr>
          <w:ins w:id="16525" w:author="Abhishek Deep Nigam" w:date="2015-10-26T01:01:00Z"/>
          <w:rFonts w:ascii="Courier New" w:hAnsi="Courier New" w:cs="Courier New"/>
          <w:sz w:val="16"/>
          <w:szCs w:val="16"/>
          <w:rPrChange w:id="16526" w:author="Abhishek Deep Nigam" w:date="2015-10-26T01:01:00Z">
            <w:rPr>
              <w:ins w:id="16527" w:author="Abhishek Deep Nigam" w:date="2015-10-26T01:01:00Z"/>
              <w:rFonts w:ascii="Courier New" w:hAnsi="Courier New" w:cs="Courier New"/>
            </w:rPr>
          </w:rPrChange>
        </w:rPr>
      </w:pPr>
      <w:ins w:id="16528" w:author="Abhishek Deep Nigam" w:date="2015-10-26T01:01:00Z">
        <w:r w:rsidRPr="00073577">
          <w:rPr>
            <w:rFonts w:ascii="Courier New" w:hAnsi="Courier New" w:cs="Courier New"/>
            <w:sz w:val="16"/>
            <w:szCs w:val="16"/>
            <w:rPrChange w:id="16529" w:author="Abhishek Deep Nigam" w:date="2015-10-26T01:01:00Z">
              <w:rPr>
                <w:rFonts w:ascii="Courier New" w:hAnsi="Courier New" w:cs="Courier New"/>
              </w:rPr>
            </w:rPrChange>
          </w:rPr>
          <w:t>[4]-&gt;Y[5]-&gt;O[6]-&gt;I(Backtracking)</w:t>
        </w:r>
      </w:ins>
    </w:p>
    <w:p w14:paraId="042D8530" w14:textId="77777777" w:rsidR="00073577" w:rsidRPr="00073577" w:rsidRDefault="00073577" w:rsidP="00073577">
      <w:pPr>
        <w:spacing w:before="0" w:after="0"/>
        <w:rPr>
          <w:ins w:id="16530" w:author="Abhishek Deep Nigam" w:date="2015-10-26T01:01:00Z"/>
          <w:rFonts w:ascii="Courier New" w:hAnsi="Courier New" w:cs="Courier New"/>
          <w:sz w:val="16"/>
          <w:szCs w:val="16"/>
          <w:rPrChange w:id="16531" w:author="Abhishek Deep Nigam" w:date="2015-10-26T01:01:00Z">
            <w:rPr>
              <w:ins w:id="16532" w:author="Abhishek Deep Nigam" w:date="2015-10-26T01:01:00Z"/>
              <w:rFonts w:ascii="Courier New" w:hAnsi="Courier New" w:cs="Courier New"/>
            </w:rPr>
          </w:rPrChange>
        </w:rPr>
      </w:pPr>
      <w:ins w:id="16533" w:author="Abhishek Deep Nigam" w:date="2015-10-26T01:01:00Z">
        <w:r w:rsidRPr="00073577">
          <w:rPr>
            <w:rFonts w:ascii="Courier New" w:hAnsi="Courier New" w:cs="Courier New"/>
            <w:sz w:val="16"/>
            <w:szCs w:val="16"/>
            <w:rPrChange w:id="16534" w:author="Abhishek Deep Nigam" w:date="2015-10-26T01:01:00Z">
              <w:rPr>
                <w:rFonts w:ascii="Courier New" w:hAnsi="Courier New" w:cs="Courier New"/>
              </w:rPr>
            </w:rPrChange>
          </w:rPr>
          <w:t>[1]-&gt;R[2]-&gt;T[3]-&gt;T[4]-&gt;A(Backtracking)</w:t>
        </w:r>
      </w:ins>
    </w:p>
    <w:p w14:paraId="615B4379" w14:textId="77777777" w:rsidR="00073577" w:rsidRPr="00073577" w:rsidRDefault="00073577" w:rsidP="00073577">
      <w:pPr>
        <w:spacing w:before="0" w:after="0"/>
        <w:rPr>
          <w:ins w:id="16535" w:author="Abhishek Deep Nigam" w:date="2015-10-26T01:01:00Z"/>
          <w:rFonts w:ascii="Courier New" w:hAnsi="Courier New" w:cs="Courier New"/>
          <w:sz w:val="16"/>
          <w:szCs w:val="16"/>
          <w:rPrChange w:id="16536" w:author="Abhishek Deep Nigam" w:date="2015-10-26T01:01:00Z">
            <w:rPr>
              <w:ins w:id="16537" w:author="Abhishek Deep Nigam" w:date="2015-10-26T01:01:00Z"/>
              <w:rFonts w:ascii="Courier New" w:hAnsi="Courier New" w:cs="Courier New"/>
            </w:rPr>
          </w:rPrChange>
        </w:rPr>
      </w:pPr>
      <w:ins w:id="16538" w:author="Abhishek Deep Nigam" w:date="2015-10-26T01:01:00Z">
        <w:r w:rsidRPr="00073577">
          <w:rPr>
            <w:rFonts w:ascii="Courier New" w:hAnsi="Courier New" w:cs="Courier New"/>
            <w:sz w:val="16"/>
            <w:szCs w:val="16"/>
            <w:rPrChange w:id="16539" w:author="Abhishek Deep Nigam" w:date="2015-10-26T01:01:00Z">
              <w:rPr>
                <w:rFonts w:ascii="Courier New" w:hAnsi="Courier New" w:cs="Courier New"/>
              </w:rPr>
            </w:rPrChange>
          </w:rPr>
          <w:t>[4]-&gt;N[5]-&gt;O[6]-&gt;I(Backtracking)</w:t>
        </w:r>
      </w:ins>
    </w:p>
    <w:p w14:paraId="05386C47" w14:textId="77777777" w:rsidR="00073577" w:rsidRPr="00073577" w:rsidRDefault="00073577" w:rsidP="00073577">
      <w:pPr>
        <w:spacing w:before="0" w:after="0"/>
        <w:rPr>
          <w:ins w:id="16540" w:author="Abhishek Deep Nigam" w:date="2015-10-26T01:01:00Z"/>
          <w:rFonts w:ascii="Courier New" w:hAnsi="Courier New" w:cs="Courier New"/>
          <w:sz w:val="16"/>
          <w:szCs w:val="16"/>
          <w:rPrChange w:id="16541" w:author="Abhishek Deep Nigam" w:date="2015-10-26T01:01:00Z">
            <w:rPr>
              <w:ins w:id="16542" w:author="Abhishek Deep Nigam" w:date="2015-10-26T01:01:00Z"/>
              <w:rFonts w:ascii="Courier New" w:hAnsi="Courier New" w:cs="Courier New"/>
            </w:rPr>
          </w:rPrChange>
        </w:rPr>
      </w:pPr>
      <w:ins w:id="16543" w:author="Abhishek Deep Nigam" w:date="2015-10-26T01:01:00Z">
        <w:r w:rsidRPr="00073577">
          <w:rPr>
            <w:rFonts w:ascii="Courier New" w:hAnsi="Courier New" w:cs="Courier New"/>
            <w:sz w:val="16"/>
            <w:szCs w:val="16"/>
            <w:rPrChange w:id="16544" w:author="Abhishek Deep Nigam" w:date="2015-10-26T01:01:00Z">
              <w:rPr>
                <w:rFonts w:ascii="Courier New" w:hAnsi="Courier New" w:cs="Courier New"/>
              </w:rPr>
            </w:rPrChange>
          </w:rPr>
          <w:t>[4]-&gt;O[5]-&gt;O[6]-&gt;I(Backtracking)</w:t>
        </w:r>
      </w:ins>
    </w:p>
    <w:p w14:paraId="609E81CF" w14:textId="77777777" w:rsidR="00073577" w:rsidRPr="00073577" w:rsidRDefault="00073577" w:rsidP="00073577">
      <w:pPr>
        <w:spacing w:before="0" w:after="0"/>
        <w:rPr>
          <w:ins w:id="16545" w:author="Abhishek Deep Nigam" w:date="2015-10-26T01:01:00Z"/>
          <w:rFonts w:ascii="Courier New" w:hAnsi="Courier New" w:cs="Courier New"/>
          <w:sz w:val="16"/>
          <w:szCs w:val="16"/>
          <w:rPrChange w:id="16546" w:author="Abhishek Deep Nigam" w:date="2015-10-26T01:01:00Z">
            <w:rPr>
              <w:ins w:id="16547" w:author="Abhishek Deep Nigam" w:date="2015-10-26T01:01:00Z"/>
              <w:rFonts w:ascii="Courier New" w:hAnsi="Courier New" w:cs="Courier New"/>
            </w:rPr>
          </w:rPrChange>
        </w:rPr>
      </w:pPr>
      <w:ins w:id="16548" w:author="Abhishek Deep Nigam" w:date="2015-10-26T01:01:00Z">
        <w:r w:rsidRPr="00073577">
          <w:rPr>
            <w:rFonts w:ascii="Courier New" w:hAnsi="Courier New" w:cs="Courier New"/>
            <w:sz w:val="16"/>
            <w:szCs w:val="16"/>
            <w:rPrChange w:id="16549" w:author="Abhishek Deep Nigam" w:date="2015-10-26T01:01:00Z">
              <w:rPr>
                <w:rFonts w:ascii="Courier New" w:hAnsi="Courier New" w:cs="Courier New"/>
              </w:rPr>
            </w:rPrChange>
          </w:rPr>
          <w:t>[4]-&gt;P(Backtracking)</w:t>
        </w:r>
      </w:ins>
    </w:p>
    <w:p w14:paraId="3BE6CDDF" w14:textId="77777777" w:rsidR="00073577" w:rsidRPr="00073577" w:rsidRDefault="00073577" w:rsidP="00073577">
      <w:pPr>
        <w:spacing w:before="0" w:after="0"/>
        <w:rPr>
          <w:ins w:id="16550" w:author="Abhishek Deep Nigam" w:date="2015-10-26T01:01:00Z"/>
          <w:rFonts w:ascii="Courier New" w:hAnsi="Courier New" w:cs="Courier New"/>
          <w:sz w:val="16"/>
          <w:szCs w:val="16"/>
          <w:rPrChange w:id="16551" w:author="Abhishek Deep Nigam" w:date="2015-10-26T01:01:00Z">
            <w:rPr>
              <w:ins w:id="16552" w:author="Abhishek Deep Nigam" w:date="2015-10-26T01:01:00Z"/>
              <w:rFonts w:ascii="Courier New" w:hAnsi="Courier New" w:cs="Courier New"/>
            </w:rPr>
          </w:rPrChange>
        </w:rPr>
      </w:pPr>
      <w:ins w:id="16553" w:author="Abhishek Deep Nigam" w:date="2015-10-26T01:01:00Z">
        <w:r w:rsidRPr="00073577">
          <w:rPr>
            <w:rFonts w:ascii="Courier New" w:hAnsi="Courier New" w:cs="Courier New"/>
            <w:sz w:val="16"/>
            <w:szCs w:val="16"/>
            <w:rPrChange w:id="16554" w:author="Abhishek Deep Nigam" w:date="2015-10-26T01:01:00Z">
              <w:rPr>
                <w:rFonts w:ascii="Courier New" w:hAnsi="Courier New" w:cs="Courier New"/>
              </w:rPr>
            </w:rPrChange>
          </w:rPr>
          <w:lastRenderedPageBreak/>
          <w:t>[4]-&gt;Q(Backtracking)</w:t>
        </w:r>
      </w:ins>
    </w:p>
    <w:p w14:paraId="2074BE87" w14:textId="77777777" w:rsidR="00073577" w:rsidRPr="00073577" w:rsidRDefault="00073577" w:rsidP="00073577">
      <w:pPr>
        <w:spacing w:before="0" w:after="0"/>
        <w:rPr>
          <w:ins w:id="16555" w:author="Abhishek Deep Nigam" w:date="2015-10-26T01:01:00Z"/>
          <w:rFonts w:ascii="Courier New" w:hAnsi="Courier New" w:cs="Courier New"/>
          <w:sz w:val="16"/>
          <w:szCs w:val="16"/>
          <w:rPrChange w:id="16556" w:author="Abhishek Deep Nigam" w:date="2015-10-26T01:01:00Z">
            <w:rPr>
              <w:ins w:id="16557" w:author="Abhishek Deep Nigam" w:date="2015-10-26T01:01:00Z"/>
              <w:rFonts w:ascii="Courier New" w:hAnsi="Courier New" w:cs="Courier New"/>
            </w:rPr>
          </w:rPrChange>
        </w:rPr>
      </w:pPr>
      <w:ins w:id="16558" w:author="Abhishek Deep Nigam" w:date="2015-10-26T01:01:00Z">
        <w:r w:rsidRPr="00073577">
          <w:rPr>
            <w:rFonts w:ascii="Courier New" w:hAnsi="Courier New" w:cs="Courier New"/>
            <w:sz w:val="16"/>
            <w:szCs w:val="16"/>
            <w:rPrChange w:id="16559" w:author="Abhishek Deep Nigam" w:date="2015-10-26T01:01:00Z">
              <w:rPr>
                <w:rFonts w:ascii="Courier New" w:hAnsi="Courier New" w:cs="Courier New"/>
              </w:rPr>
            </w:rPrChange>
          </w:rPr>
          <w:t>[4]-&gt;S(Backtracking)</w:t>
        </w:r>
      </w:ins>
    </w:p>
    <w:p w14:paraId="39BE04B4" w14:textId="77777777" w:rsidR="00073577" w:rsidRPr="00073577" w:rsidRDefault="00073577" w:rsidP="00073577">
      <w:pPr>
        <w:spacing w:before="0" w:after="0"/>
        <w:rPr>
          <w:ins w:id="16560" w:author="Abhishek Deep Nigam" w:date="2015-10-26T01:01:00Z"/>
          <w:rFonts w:ascii="Courier New" w:hAnsi="Courier New" w:cs="Courier New"/>
          <w:sz w:val="16"/>
          <w:szCs w:val="16"/>
          <w:rPrChange w:id="16561" w:author="Abhishek Deep Nigam" w:date="2015-10-26T01:01:00Z">
            <w:rPr>
              <w:ins w:id="16562" w:author="Abhishek Deep Nigam" w:date="2015-10-26T01:01:00Z"/>
              <w:rFonts w:ascii="Courier New" w:hAnsi="Courier New" w:cs="Courier New"/>
            </w:rPr>
          </w:rPrChange>
        </w:rPr>
      </w:pPr>
      <w:ins w:id="16563" w:author="Abhishek Deep Nigam" w:date="2015-10-26T01:01:00Z">
        <w:r w:rsidRPr="00073577">
          <w:rPr>
            <w:rFonts w:ascii="Courier New" w:hAnsi="Courier New" w:cs="Courier New"/>
            <w:sz w:val="16"/>
            <w:szCs w:val="16"/>
            <w:rPrChange w:id="16564" w:author="Abhishek Deep Nigam" w:date="2015-10-26T01:01:00Z">
              <w:rPr>
                <w:rFonts w:ascii="Courier New" w:hAnsi="Courier New" w:cs="Courier New"/>
              </w:rPr>
            </w:rPrChange>
          </w:rPr>
          <w:t>[4]-&gt;Y[5]-&gt;O[6]-&gt;I(Backtracking)</w:t>
        </w:r>
      </w:ins>
    </w:p>
    <w:p w14:paraId="49C7480E" w14:textId="77777777" w:rsidR="00073577" w:rsidRPr="00073577" w:rsidRDefault="00073577" w:rsidP="00073577">
      <w:pPr>
        <w:spacing w:before="0" w:after="0"/>
        <w:rPr>
          <w:ins w:id="16565" w:author="Abhishek Deep Nigam" w:date="2015-10-26T01:01:00Z"/>
          <w:rFonts w:ascii="Courier New" w:hAnsi="Courier New" w:cs="Courier New"/>
          <w:sz w:val="16"/>
          <w:szCs w:val="16"/>
          <w:rPrChange w:id="16566" w:author="Abhishek Deep Nigam" w:date="2015-10-26T01:01:00Z">
            <w:rPr>
              <w:ins w:id="16567" w:author="Abhishek Deep Nigam" w:date="2015-10-26T01:01:00Z"/>
              <w:rFonts w:ascii="Courier New" w:hAnsi="Courier New" w:cs="Courier New"/>
            </w:rPr>
          </w:rPrChange>
        </w:rPr>
      </w:pPr>
      <w:ins w:id="16568" w:author="Abhishek Deep Nigam" w:date="2015-10-26T01:01:00Z">
        <w:r w:rsidRPr="00073577">
          <w:rPr>
            <w:rFonts w:ascii="Courier New" w:hAnsi="Courier New" w:cs="Courier New"/>
            <w:sz w:val="16"/>
            <w:szCs w:val="16"/>
            <w:rPrChange w:id="16569" w:author="Abhishek Deep Nigam" w:date="2015-10-26T01:01:00Z">
              <w:rPr>
                <w:rFonts w:ascii="Courier New" w:hAnsi="Courier New" w:cs="Courier New"/>
              </w:rPr>
            </w:rPrChange>
          </w:rPr>
          <w:t>[1]-&gt;S[2]-&gt;T[3]-&gt;T[4]-&gt;A(Backtracking)</w:t>
        </w:r>
      </w:ins>
    </w:p>
    <w:p w14:paraId="7D2412AE" w14:textId="77777777" w:rsidR="00073577" w:rsidRPr="00073577" w:rsidRDefault="00073577" w:rsidP="00073577">
      <w:pPr>
        <w:spacing w:before="0" w:after="0"/>
        <w:rPr>
          <w:ins w:id="16570" w:author="Abhishek Deep Nigam" w:date="2015-10-26T01:01:00Z"/>
          <w:rFonts w:ascii="Courier New" w:hAnsi="Courier New" w:cs="Courier New"/>
          <w:sz w:val="16"/>
          <w:szCs w:val="16"/>
          <w:rPrChange w:id="16571" w:author="Abhishek Deep Nigam" w:date="2015-10-26T01:01:00Z">
            <w:rPr>
              <w:ins w:id="16572" w:author="Abhishek Deep Nigam" w:date="2015-10-26T01:01:00Z"/>
              <w:rFonts w:ascii="Courier New" w:hAnsi="Courier New" w:cs="Courier New"/>
            </w:rPr>
          </w:rPrChange>
        </w:rPr>
      </w:pPr>
      <w:ins w:id="16573" w:author="Abhishek Deep Nigam" w:date="2015-10-26T01:01:00Z">
        <w:r w:rsidRPr="00073577">
          <w:rPr>
            <w:rFonts w:ascii="Courier New" w:hAnsi="Courier New" w:cs="Courier New"/>
            <w:sz w:val="16"/>
            <w:szCs w:val="16"/>
            <w:rPrChange w:id="16574" w:author="Abhishek Deep Nigam" w:date="2015-10-26T01:01:00Z">
              <w:rPr>
                <w:rFonts w:ascii="Courier New" w:hAnsi="Courier New" w:cs="Courier New"/>
              </w:rPr>
            </w:rPrChange>
          </w:rPr>
          <w:t>[4]-&gt;N[5]-&gt;O[6]-&gt;I(Backtracking)</w:t>
        </w:r>
      </w:ins>
    </w:p>
    <w:p w14:paraId="6BED95FE" w14:textId="77777777" w:rsidR="00073577" w:rsidRPr="00073577" w:rsidRDefault="00073577" w:rsidP="00073577">
      <w:pPr>
        <w:spacing w:before="0" w:after="0"/>
        <w:rPr>
          <w:ins w:id="16575" w:author="Abhishek Deep Nigam" w:date="2015-10-26T01:01:00Z"/>
          <w:rFonts w:ascii="Courier New" w:hAnsi="Courier New" w:cs="Courier New"/>
          <w:sz w:val="16"/>
          <w:szCs w:val="16"/>
          <w:rPrChange w:id="16576" w:author="Abhishek Deep Nigam" w:date="2015-10-26T01:01:00Z">
            <w:rPr>
              <w:ins w:id="16577" w:author="Abhishek Deep Nigam" w:date="2015-10-26T01:01:00Z"/>
              <w:rFonts w:ascii="Courier New" w:hAnsi="Courier New" w:cs="Courier New"/>
            </w:rPr>
          </w:rPrChange>
        </w:rPr>
      </w:pPr>
      <w:ins w:id="16578" w:author="Abhishek Deep Nigam" w:date="2015-10-26T01:01:00Z">
        <w:r w:rsidRPr="00073577">
          <w:rPr>
            <w:rFonts w:ascii="Courier New" w:hAnsi="Courier New" w:cs="Courier New"/>
            <w:sz w:val="16"/>
            <w:szCs w:val="16"/>
            <w:rPrChange w:id="16579" w:author="Abhishek Deep Nigam" w:date="2015-10-26T01:01:00Z">
              <w:rPr>
                <w:rFonts w:ascii="Courier New" w:hAnsi="Courier New" w:cs="Courier New"/>
              </w:rPr>
            </w:rPrChange>
          </w:rPr>
          <w:t>[4]-&gt;O[5]-&gt;O[6]-&gt;I(Backtracking)</w:t>
        </w:r>
      </w:ins>
    </w:p>
    <w:p w14:paraId="14A029FC" w14:textId="77777777" w:rsidR="00073577" w:rsidRPr="00073577" w:rsidRDefault="00073577" w:rsidP="00073577">
      <w:pPr>
        <w:spacing w:before="0" w:after="0"/>
        <w:rPr>
          <w:ins w:id="16580" w:author="Abhishek Deep Nigam" w:date="2015-10-26T01:01:00Z"/>
          <w:rFonts w:ascii="Courier New" w:hAnsi="Courier New" w:cs="Courier New"/>
          <w:sz w:val="16"/>
          <w:szCs w:val="16"/>
          <w:rPrChange w:id="16581" w:author="Abhishek Deep Nigam" w:date="2015-10-26T01:01:00Z">
            <w:rPr>
              <w:ins w:id="16582" w:author="Abhishek Deep Nigam" w:date="2015-10-26T01:01:00Z"/>
              <w:rFonts w:ascii="Courier New" w:hAnsi="Courier New" w:cs="Courier New"/>
            </w:rPr>
          </w:rPrChange>
        </w:rPr>
      </w:pPr>
      <w:ins w:id="16583" w:author="Abhishek Deep Nigam" w:date="2015-10-26T01:01:00Z">
        <w:r w:rsidRPr="00073577">
          <w:rPr>
            <w:rFonts w:ascii="Courier New" w:hAnsi="Courier New" w:cs="Courier New"/>
            <w:sz w:val="16"/>
            <w:szCs w:val="16"/>
            <w:rPrChange w:id="16584" w:author="Abhishek Deep Nigam" w:date="2015-10-26T01:01:00Z">
              <w:rPr>
                <w:rFonts w:ascii="Courier New" w:hAnsi="Courier New" w:cs="Courier New"/>
              </w:rPr>
            </w:rPrChange>
          </w:rPr>
          <w:t>[4]-&gt;P(Backtracking)</w:t>
        </w:r>
      </w:ins>
    </w:p>
    <w:p w14:paraId="5F777400" w14:textId="77777777" w:rsidR="00073577" w:rsidRPr="00073577" w:rsidRDefault="00073577" w:rsidP="00073577">
      <w:pPr>
        <w:spacing w:before="0" w:after="0"/>
        <w:rPr>
          <w:ins w:id="16585" w:author="Abhishek Deep Nigam" w:date="2015-10-26T01:01:00Z"/>
          <w:rFonts w:ascii="Courier New" w:hAnsi="Courier New" w:cs="Courier New"/>
          <w:sz w:val="16"/>
          <w:szCs w:val="16"/>
          <w:rPrChange w:id="16586" w:author="Abhishek Deep Nigam" w:date="2015-10-26T01:01:00Z">
            <w:rPr>
              <w:ins w:id="16587" w:author="Abhishek Deep Nigam" w:date="2015-10-26T01:01:00Z"/>
              <w:rFonts w:ascii="Courier New" w:hAnsi="Courier New" w:cs="Courier New"/>
            </w:rPr>
          </w:rPrChange>
        </w:rPr>
      </w:pPr>
      <w:ins w:id="16588" w:author="Abhishek Deep Nigam" w:date="2015-10-26T01:01:00Z">
        <w:r w:rsidRPr="00073577">
          <w:rPr>
            <w:rFonts w:ascii="Courier New" w:hAnsi="Courier New" w:cs="Courier New"/>
            <w:sz w:val="16"/>
            <w:szCs w:val="16"/>
            <w:rPrChange w:id="16589" w:author="Abhishek Deep Nigam" w:date="2015-10-26T01:01:00Z">
              <w:rPr>
                <w:rFonts w:ascii="Courier New" w:hAnsi="Courier New" w:cs="Courier New"/>
              </w:rPr>
            </w:rPrChange>
          </w:rPr>
          <w:t>[4]-&gt;Q(Backtracking)</w:t>
        </w:r>
      </w:ins>
    </w:p>
    <w:p w14:paraId="04A9FA79" w14:textId="77777777" w:rsidR="00073577" w:rsidRPr="00073577" w:rsidRDefault="00073577" w:rsidP="00073577">
      <w:pPr>
        <w:spacing w:before="0" w:after="0"/>
        <w:rPr>
          <w:ins w:id="16590" w:author="Abhishek Deep Nigam" w:date="2015-10-26T01:01:00Z"/>
          <w:rFonts w:ascii="Courier New" w:hAnsi="Courier New" w:cs="Courier New"/>
          <w:sz w:val="16"/>
          <w:szCs w:val="16"/>
          <w:rPrChange w:id="16591" w:author="Abhishek Deep Nigam" w:date="2015-10-26T01:01:00Z">
            <w:rPr>
              <w:ins w:id="16592" w:author="Abhishek Deep Nigam" w:date="2015-10-26T01:01:00Z"/>
              <w:rFonts w:ascii="Courier New" w:hAnsi="Courier New" w:cs="Courier New"/>
            </w:rPr>
          </w:rPrChange>
        </w:rPr>
      </w:pPr>
      <w:ins w:id="16593" w:author="Abhishek Deep Nigam" w:date="2015-10-26T01:01:00Z">
        <w:r w:rsidRPr="00073577">
          <w:rPr>
            <w:rFonts w:ascii="Courier New" w:hAnsi="Courier New" w:cs="Courier New"/>
            <w:sz w:val="16"/>
            <w:szCs w:val="16"/>
            <w:rPrChange w:id="16594" w:author="Abhishek Deep Nigam" w:date="2015-10-26T01:01:00Z">
              <w:rPr>
                <w:rFonts w:ascii="Courier New" w:hAnsi="Courier New" w:cs="Courier New"/>
              </w:rPr>
            </w:rPrChange>
          </w:rPr>
          <w:t>[4]-&gt;S(Backtracking)</w:t>
        </w:r>
      </w:ins>
    </w:p>
    <w:p w14:paraId="07FA989A" w14:textId="77777777" w:rsidR="00073577" w:rsidRPr="00073577" w:rsidRDefault="00073577" w:rsidP="00073577">
      <w:pPr>
        <w:spacing w:before="0" w:after="0"/>
        <w:rPr>
          <w:ins w:id="16595" w:author="Abhishek Deep Nigam" w:date="2015-10-26T01:01:00Z"/>
          <w:rFonts w:ascii="Courier New" w:hAnsi="Courier New" w:cs="Courier New"/>
          <w:sz w:val="16"/>
          <w:szCs w:val="16"/>
          <w:rPrChange w:id="16596" w:author="Abhishek Deep Nigam" w:date="2015-10-26T01:01:00Z">
            <w:rPr>
              <w:ins w:id="16597" w:author="Abhishek Deep Nigam" w:date="2015-10-26T01:01:00Z"/>
              <w:rFonts w:ascii="Courier New" w:hAnsi="Courier New" w:cs="Courier New"/>
            </w:rPr>
          </w:rPrChange>
        </w:rPr>
      </w:pPr>
      <w:ins w:id="16598" w:author="Abhishek Deep Nigam" w:date="2015-10-26T01:01:00Z">
        <w:r w:rsidRPr="00073577">
          <w:rPr>
            <w:rFonts w:ascii="Courier New" w:hAnsi="Courier New" w:cs="Courier New"/>
            <w:sz w:val="16"/>
            <w:szCs w:val="16"/>
            <w:rPrChange w:id="16599" w:author="Abhishek Deep Nigam" w:date="2015-10-26T01:01:00Z">
              <w:rPr>
                <w:rFonts w:ascii="Courier New" w:hAnsi="Courier New" w:cs="Courier New"/>
              </w:rPr>
            </w:rPrChange>
          </w:rPr>
          <w:t>[4]-&gt;Y[5]-&gt;O[6]-&gt;I(Backtracking)</w:t>
        </w:r>
      </w:ins>
    </w:p>
    <w:p w14:paraId="33BCF89B" w14:textId="77777777" w:rsidR="00073577" w:rsidRPr="00073577" w:rsidRDefault="00073577" w:rsidP="00073577">
      <w:pPr>
        <w:spacing w:before="0" w:after="0"/>
        <w:rPr>
          <w:ins w:id="16600" w:author="Abhishek Deep Nigam" w:date="2015-10-26T01:01:00Z"/>
          <w:rFonts w:ascii="Courier New" w:hAnsi="Courier New" w:cs="Courier New"/>
          <w:sz w:val="16"/>
          <w:szCs w:val="16"/>
          <w:rPrChange w:id="16601" w:author="Abhishek Deep Nigam" w:date="2015-10-26T01:01:00Z">
            <w:rPr>
              <w:ins w:id="16602" w:author="Abhishek Deep Nigam" w:date="2015-10-26T01:01:00Z"/>
              <w:rFonts w:ascii="Courier New" w:hAnsi="Courier New" w:cs="Courier New"/>
            </w:rPr>
          </w:rPrChange>
        </w:rPr>
      </w:pPr>
      <w:ins w:id="16603" w:author="Abhishek Deep Nigam" w:date="2015-10-26T01:01:00Z">
        <w:r w:rsidRPr="00073577">
          <w:rPr>
            <w:rFonts w:ascii="Courier New" w:hAnsi="Courier New" w:cs="Courier New"/>
            <w:sz w:val="16"/>
            <w:szCs w:val="16"/>
            <w:rPrChange w:id="16604" w:author="Abhishek Deep Nigam" w:date="2015-10-26T01:01:00Z">
              <w:rPr>
                <w:rFonts w:ascii="Courier New" w:hAnsi="Courier New" w:cs="Courier New"/>
              </w:rPr>
            </w:rPrChange>
          </w:rPr>
          <w:t>[1]-&gt;T[2]-&gt;T[3]-&gt;T[4]-&gt;A(Backtracking)</w:t>
        </w:r>
      </w:ins>
    </w:p>
    <w:p w14:paraId="739A0FAC" w14:textId="77777777" w:rsidR="00073577" w:rsidRPr="00073577" w:rsidRDefault="00073577" w:rsidP="00073577">
      <w:pPr>
        <w:spacing w:before="0" w:after="0"/>
        <w:rPr>
          <w:ins w:id="16605" w:author="Abhishek Deep Nigam" w:date="2015-10-26T01:01:00Z"/>
          <w:rFonts w:ascii="Courier New" w:hAnsi="Courier New" w:cs="Courier New"/>
          <w:sz w:val="16"/>
          <w:szCs w:val="16"/>
          <w:rPrChange w:id="16606" w:author="Abhishek Deep Nigam" w:date="2015-10-26T01:01:00Z">
            <w:rPr>
              <w:ins w:id="16607" w:author="Abhishek Deep Nigam" w:date="2015-10-26T01:01:00Z"/>
              <w:rFonts w:ascii="Courier New" w:hAnsi="Courier New" w:cs="Courier New"/>
            </w:rPr>
          </w:rPrChange>
        </w:rPr>
      </w:pPr>
      <w:ins w:id="16608" w:author="Abhishek Deep Nigam" w:date="2015-10-26T01:01:00Z">
        <w:r w:rsidRPr="00073577">
          <w:rPr>
            <w:rFonts w:ascii="Courier New" w:hAnsi="Courier New" w:cs="Courier New"/>
            <w:sz w:val="16"/>
            <w:szCs w:val="16"/>
            <w:rPrChange w:id="16609" w:author="Abhishek Deep Nigam" w:date="2015-10-26T01:01:00Z">
              <w:rPr>
                <w:rFonts w:ascii="Courier New" w:hAnsi="Courier New" w:cs="Courier New"/>
              </w:rPr>
            </w:rPrChange>
          </w:rPr>
          <w:t>[4]-&gt;N[5]-&gt;O[6]-&gt;I[7]-&gt;E(Backtracking)</w:t>
        </w:r>
      </w:ins>
    </w:p>
    <w:p w14:paraId="7858309E" w14:textId="77777777" w:rsidR="00073577" w:rsidRPr="00073577" w:rsidRDefault="00073577" w:rsidP="00073577">
      <w:pPr>
        <w:spacing w:before="0" w:after="0"/>
        <w:rPr>
          <w:ins w:id="16610" w:author="Abhishek Deep Nigam" w:date="2015-10-26T01:01:00Z"/>
          <w:rFonts w:ascii="Courier New" w:hAnsi="Courier New" w:cs="Courier New"/>
          <w:sz w:val="16"/>
          <w:szCs w:val="16"/>
          <w:rPrChange w:id="16611" w:author="Abhishek Deep Nigam" w:date="2015-10-26T01:01:00Z">
            <w:rPr>
              <w:ins w:id="16612" w:author="Abhishek Deep Nigam" w:date="2015-10-26T01:01:00Z"/>
              <w:rFonts w:ascii="Courier New" w:hAnsi="Courier New" w:cs="Courier New"/>
            </w:rPr>
          </w:rPrChange>
        </w:rPr>
      </w:pPr>
      <w:ins w:id="16613" w:author="Abhishek Deep Nigam" w:date="2015-10-26T01:01:00Z">
        <w:r w:rsidRPr="00073577">
          <w:rPr>
            <w:rFonts w:ascii="Courier New" w:hAnsi="Courier New" w:cs="Courier New"/>
            <w:sz w:val="16"/>
            <w:szCs w:val="16"/>
            <w:rPrChange w:id="16614" w:author="Abhishek Deep Nigam" w:date="2015-10-26T01:01:00Z">
              <w:rPr>
                <w:rFonts w:ascii="Courier New" w:hAnsi="Courier New" w:cs="Courier New"/>
              </w:rPr>
            </w:rPrChange>
          </w:rPr>
          <w:t>[4]-&gt;O[5]-&gt;O[6]-&gt;I[7]-&gt;E(Backtracking)</w:t>
        </w:r>
      </w:ins>
    </w:p>
    <w:p w14:paraId="6A4E1668" w14:textId="77777777" w:rsidR="00073577" w:rsidRPr="00073577" w:rsidRDefault="00073577" w:rsidP="00073577">
      <w:pPr>
        <w:spacing w:before="0" w:after="0"/>
        <w:rPr>
          <w:ins w:id="16615" w:author="Abhishek Deep Nigam" w:date="2015-10-26T01:01:00Z"/>
          <w:rFonts w:ascii="Courier New" w:hAnsi="Courier New" w:cs="Courier New"/>
          <w:sz w:val="16"/>
          <w:szCs w:val="16"/>
          <w:rPrChange w:id="16616" w:author="Abhishek Deep Nigam" w:date="2015-10-26T01:01:00Z">
            <w:rPr>
              <w:ins w:id="16617" w:author="Abhishek Deep Nigam" w:date="2015-10-26T01:01:00Z"/>
              <w:rFonts w:ascii="Courier New" w:hAnsi="Courier New" w:cs="Courier New"/>
            </w:rPr>
          </w:rPrChange>
        </w:rPr>
      </w:pPr>
      <w:ins w:id="16618" w:author="Abhishek Deep Nigam" w:date="2015-10-26T01:01:00Z">
        <w:r w:rsidRPr="00073577">
          <w:rPr>
            <w:rFonts w:ascii="Courier New" w:hAnsi="Courier New" w:cs="Courier New"/>
            <w:sz w:val="16"/>
            <w:szCs w:val="16"/>
            <w:rPrChange w:id="16619" w:author="Abhishek Deep Nigam" w:date="2015-10-26T01:01:00Z">
              <w:rPr>
                <w:rFonts w:ascii="Courier New" w:hAnsi="Courier New" w:cs="Courier New"/>
              </w:rPr>
            </w:rPrChange>
          </w:rPr>
          <w:t>[4]-&gt;P(Backtracking)</w:t>
        </w:r>
      </w:ins>
    </w:p>
    <w:p w14:paraId="50BE7B1B" w14:textId="77777777" w:rsidR="00073577" w:rsidRPr="00073577" w:rsidRDefault="00073577" w:rsidP="00073577">
      <w:pPr>
        <w:spacing w:before="0" w:after="0"/>
        <w:rPr>
          <w:ins w:id="16620" w:author="Abhishek Deep Nigam" w:date="2015-10-26T01:01:00Z"/>
          <w:rFonts w:ascii="Courier New" w:hAnsi="Courier New" w:cs="Courier New"/>
          <w:sz w:val="16"/>
          <w:szCs w:val="16"/>
          <w:rPrChange w:id="16621" w:author="Abhishek Deep Nigam" w:date="2015-10-26T01:01:00Z">
            <w:rPr>
              <w:ins w:id="16622" w:author="Abhishek Deep Nigam" w:date="2015-10-26T01:01:00Z"/>
              <w:rFonts w:ascii="Courier New" w:hAnsi="Courier New" w:cs="Courier New"/>
            </w:rPr>
          </w:rPrChange>
        </w:rPr>
      </w:pPr>
      <w:ins w:id="16623" w:author="Abhishek Deep Nigam" w:date="2015-10-26T01:01:00Z">
        <w:r w:rsidRPr="00073577">
          <w:rPr>
            <w:rFonts w:ascii="Courier New" w:hAnsi="Courier New" w:cs="Courier New"/>
            <w:sz w:val="16"/>
            <w:szCs w:val="16"/>
            <w:rPrChange w:id="16624" w:author="Abhishek Deep Nigam" w:date="2015-10-26T01:01:00Z">
              <w:rPr>
                <w:rFonts w:ascii="Courier New" w:hAnsi="Courier New" w:cs="Courier New"/>
              </w:rPr>
            </w:rPrChange>
          </w:rPr>
          <w:t>[4]-&gt;Q(Backtracking)</w:t>
        </w:r>
      </w:ins>
    </w:p>
    <w:p w14:paraId="3685A728" w14:textId="77777777" w:rsidR="00073577" w:rsidRPr="00073577" w:rsidRDefault="00073577" w:rsidP="00073577">
      <w:pPr>
        <w:spacing w:before="0" w:after="0"/>
        <w:rPr>
          <w:ins w:id="16625" w:author="Abhishek Deep Nigam" w:date="2015-10-26T01:01:00Z"/>
          <w:rFonts w:ascii="Courier New" w:hAnsi="Courier New" w:cs="Courier New"/>
          <w:sz w:val="16"/>
          <w:szCs w:val="16"/>
          <w:rPrChange w:id="16626" w:author="Abhishek Deep Nigam" w:date="2015-10-26T01:01:00Z">
            <w:rPr>
              <w:ins w:id="16627" w:author="Abhishek Deep Nigam" w:date="2015-10-26T01:01:00Z"/>
              <w:rFonts w:ascii="Courier New" w:hAnsi="Courier New" w:cs="Courier New"/>
            </w:rPr>
          </w:rPrChange>
        </w:rPr>
      </w:pPr>
      <w:ins w:id="16628" w:author="Abhishek Deep Nigam" w:date="2015-10-26T01:01:00Z">
        <w:r w:rsidRPr="00073577">
          <w:rPr>
            <w:rFonts w:ascii="Courier New" w:hAnsi="Courier New" w:cs="Courier New"/>
            <w:sz w:val="16"/>
            <w:szCs w:val="16"/>
            <w:rPrChange w:id="16629" w:author="Abhishek Deep Nigam" w:date="2015-10-26T01:01:00Z">
              <w:rPr>
                <w:rFonts w:ascii="Courier New" w:hAnsi="Courier New" w:cs="Courier New"/>
              </w:rPr>
            </w:rPrChange>
          </w:rPr>
          <w:t>[4]-&gt;S(Backtracking)</w:t>
        </w:r>
      </w:ins>
    </w:p>
    <w:p w14:paraId="406A7609" w14:textId="77777777" w:rsidR="00073577" w:rsidRPr="00073577" w:rsidRDefault="00073577" w:rsidP="00073577">
      <w:pPr>
        <w:spacing w:before="0" w:after="0"/>
        <w:rPr>
          <w:ins w:id="16630" w:author="Abhishek Deep Nigam" w:date="2015-10-26T01:01:00Z"/>
          <w:rFonts w:ascii="Courier New" w:hAnsi="Courier New" w:cs="Courier New"/>
          <w:sz w:val="16"/>
          <w:szCs w:val="16"/>
          <w:rPrChange w:id="16631" w:author="Abhishek Deep Nigam" w:date="2015-10-26T01:01:00Z">
            <w:rPr>
              <w:ins w:id="16632" w:author="Abhishek Deep Nigam" w:date="2015-10-26T01:01:00Z"/>
              <w:rFonts w:ascii="Courier New" w:hAnsi="Courier New" w:cs="Courier New"/>
            </w:rPr>
          </w:rPrChange>
        </w:rPr>
      </w:pPr>
      <w:ins w:id="16633" w:author="Abhishek Deep Nigam" w:date="2015-10-26T01:01:00Z">
        <w:r w:rsidRPr="00073577">
          <w:rPr>
            <w:rFonts w:ascii="Courier New" w:hAnsi="Courier New" w:cs="Courier New"/>
            <w:sz w:val="16"/>
            <w:szCs w:val="16"/>
            <w:rPrChange w:id="16634" w:author="Abhishek Deep Nigam" w:date="2015-10-26T01:01:00Z">
              <w:rPr>
                <w:rFonts w:ascii="Courier New" w:hAnsi="Courier New" w:cs="Courier New"/>
              </w:rPr>
            </w:rPrChange>
          </w:rPr>
          <w:t>[4]-&gt;Y[5]-&gt;O[6]-&gt;I[7]-&gt;E(Backtracking)</w:t>
        </w:r>
      </w:ins>
    </w:p>
    <w:p w14:paraId="4F3EFC34" w14:textId="77777777" w:rsidR="00073577" w:rsidRPr="00073577" w:rsidRDefault="00073577" w:rsidP="00073577">
      <w:pPr>
        <w:spacing w:before="0" w:after="0"/>
        <w:rPr>
          <w:ins w:id="16635" w:author="Abhishek Deep Nigam" w:date="2015-10-26T01:01:00Z"/>
          <w:rFonts w:ascii="Courier New" w:hAnsi="Courier New" w:cs="Courier New"/>
          <w:sz w:val="16"/>
          <w:szCs w:val="16"/>
          <w:rPrChange w:id="16636" w:author="Abhishek Deep Nigam" w:date="2015-10-26T01:01:00Z">
            <w:rPr>
              <w:ins w:id="16637" w:author="Abhishek Deep Nigam" w:date="2015-10-26T01:01:00Z"/>
              <w:rFonts w:ascii="Courier New" w:hAnsi="Courier New" w:cs="Courier New"/>
            </w:rPr>
          </w:rPrChange>
        </w:rPr>
      </w:pPr>
      <w:ins w:id="16638" w:author="Abhishek Deep Nigam" w:date="2015-10-26T01:01:00Z">
        <w:r w:rsidRPr="00073577">
          <w:rPr>
            <w:rFonts w:ascii="Courier New" w:hAnsi="Courier New" w:cs="Courier New"/>
            <w:sz w:val="16"/>
            <w:szCs w:val="16"/>
            <w:rPrChange w:id="16639" w:author="Abhishek Deep Nigam" w:date="2015-10-26T01:01:00Z">
              <w:rPr>
                <w:rFonts w:ascii="Courier New" w:hAnsi="Courier New" w:cs="Courier New"/>
              </w:rPr>
            </w:rPrChange>
          </w:rPr>
          <w:t>[1]-&gt;Y[2]-&gt;T[3]-&gt;T[4]-&gt;A(Backtracking)</w:t>
        </w:r>
      </w:ins>
    </w:p>
    <w:p w14:paraId="3E5E34ED" w14:textId="77777777" w:rsidR="00073577" w:rsidRPr="00073577" w:rsidRDefault="00073577" w:rsidP="00073577">
      <w:pPr>
        <w:spacing w:before="0" w:after="0"/>
        <w:rPr>
          <w:ins w:id="16640" w:author="Abhishek Deep Nigam" w:date="2015-10-26T01:01:00Z"/>
          <w:rFonts w:ascii="Courier New" w:hAnsi="Courier New" w:cs="Courier New"/>
          <w:sz w:val="16"/>
          <w:szCs w:val="16"/>
          <w:rPrChange w:id="16641" w:author="Abhishek Deep Nigam" w:date="2015-10-26T01:01:00Z">
            <w:rPr>
              <w:ins w:id="16642" w:author="Abhishek Deep Nigam" w:date="2015-10-26T01:01:00Z"/>
              <w:rFonts w:ascii="Courier New" w:hAnsi="Courier New" w:cs="Courier New"/>
            </w:rPr>
          </w:rPrChange>
        </w:rPr>
      </w:pPr>
      <w:ins w:id="16643" w:author="Abhishek Deep Nigam" w:date="2015-10-26T01:01:00Z">
        <w:r w:rsidRPr="00073577">
          <w:rPr>
            <w:rFonts w:ascii="Courier New" w:hAnsi="Courier New" w:cs="Courier New"/>
            <w:sz w:val="16"/>
            <w:szCs w:val="16"/>
            <w:rPrChange w:id="16644" w:author="Abhishek Deep Nigam" w:date="2015-10-26T01:01:00Z">
              <w:rPr>
                <w:rFonts w:ascii="Courier New" w:hAnsi="Courier New" w:cs="Courier New"/>
              </w:rPr>
            </w:rPrChange>
          </w:rPr>
          <w:t>[4]-&gt;N[5]-&gt;O[6]-&gt;I(Backtracking)</w:t>
        </w:r>
      </w:ins>
    </w:p>
    <w:p w14:paraId="3F21405D" w14:textId="77777777" w:rsidR="00073577" w:rsidRPr="00073577" w:rsidRDefault="00073577" w:rsidP="00073577">
      <w:pPr>
        <w:spacing w:before="0" w:after="0"/>
        <w:rPr>
          <w:ins w:id="16645" w:author="Abhishek Deep Nigam" w:date="2015-10-26T01:01:00Z"/>
          <w:rFonts w:ascii="Courier New" w:hAnsi="Courier New" w:cs="Courier New"/>
          <w:sz w:val="16"/>
          <w:szCs w:val="16"/>
          <w:rPrChange w:id="16646" w:author="Abhishek Deep Nigam" w:date="2015-10-26T01:01:00Z">
            <w:rPr>
              <w:ins w:id="16647" w:author="Abhishek Deep Nigam" w:date="2015-10-26T01:01:00Z"/>
              <w:rFonts w:ascii="Courier New" w:hAnsi="Courier New" w:cs="Courier New"/>
            </w:rPr>
          </w:rPrChange>
        </w:rPr>
      </w:pPr>
      <w:ins w:id="16648" w:author="Abhishek Deep Nigam" w:date="2015-10-26T01:01:00Z">
        <w:r w:rsidRPr="00073577">
          <w:rPr>
            <w:rFonts w:ascii="Courier New" w:hAnsi="Courier New" w:cs="Courier New"/>
            <w:sz w:val="16"/>
            <w:szCs w:val="16"/>
            <w:rPrChange w:id="16649" w:author="Abhishek Deep Nigam" w:date="2015-10-26T01:01:00Z">
              <w:rPr>
                <w:rFonts w:ascii="Courier New" w:hAnsi="Courier New" w:cs="Courier New"/>
              </w:rPr>
            </w:rPrChange>
          </w:rPr>
          <w:t>[4]-&gt;O[5]-&gt;O[6]-&gt;I(Backtracking)</w:t>
        </w:r>
      </w:ins>
    </w:p>
    <w:p w14:paraId="79AF0892" w14:textId="77777777" w:rsidR="00073577" w:rsidRPr="00073577" w:rsidRDefault="00073577" w:rsidP="00073577">
      <w:pPr>
        <w:spacing w:before="0" w:after="0"/>
        <w:rPr>
          <w:ins w:id="16650" w:author="Abhishek Deep Nigam" w:date="2015-10-26T01:01:00Z"/>
          <w:rFonts w:ascii="Courier New" w:hAnsi="Courier New" w:cs="Courier New"/>
          <w:sz w:val="16"/>
          <w:szCs w:val="16"/>
          <w:rPrChange w:id="16651" w:author="Abhishek Deep Nigam" w:date="2015-10-26T01:01:00Z">
            <w:rPr>
              <w:ins w:id="16652" w:author="Abhishek Deep Nigam" w:date="2015-10-26T01:01:00Z"/>
              <w:rFonts w:ascii="Courier New" w:hAnsi="Courier New" w:cs="Courier New"/>
            </w:rPr>
          </w:rPrChange>
        </w:rPr>
      </w:pPr>
      <w:ins w:id="16653" w:author="Abhishek Deep Nigam" w:date="2015-10-26T01:01:00Z">
        <w:r w:rsidRPr="00073577">
          <w:rPr>
            <w:rFonts w:ascii="Courier New" w:hAnsi="Courier New" w:cs="Courier New"/>
            <w:sz w:val="16"/>
            <w:szCs w:val="16"/>
            <w:rPrChange w:id="16654" w:author="Abhishek Deep Nigam" w:date="2015-10-26T01:01:00Z">
              <w:rPr>
                <w:rFonts w:ascii="Courier New" w:hAnsi="Courier New" w:cs="Courier New"/>
              </w:rPr>
            </w:rPrChange>
          </w:rPr>
          <w:t>[4]-&gt;P(Backtracking)</w:t>
        </w:r>
      </w:ins>
    </w:p>
    <w:p w14:paraId="4AE8D29B" w14:textId="77777777" w:rsidR="00073577" w:rsidRPr="00073577" w:rsidRDefault="00073577" w:rsidP="00073577">
      <w:pPr>
        <w:spacing w:before="0" w:after="0"/>
        <w:rPr>
          <w:ins w:id="16655" w:author="Abhishek Deep Nigam" w:date="2015-10-26T01:01:00Z"/>
          <w:rFonts w:ascii="Courier New" w:hAnsi="Courier New" w:cs="Courier New"/>
          <w:sz w:val="16"/>
          <w:szCs w:val="16"/>
          <w:rPrChange w:id="16656" w:author="Abhishek Deep Nigam" w:date="2015-10-26T01:01:00Z">
            <w:rPr>
              <w:ins w:id="16657" w:author="Abhishek Deep Nigam" w:date="2015-10-26T01:01:00Z"/>
              <w:rFonts w:ascii="Courier New" w:hAnsi="Courier New" w:cs="Courier New"/>
            </w:rPr>
          </w:rPrChange>
        </w:rPr>
      </w:pPr>
      <w:ins w:id="16658" w:author="Abhishek Deep Nigam" w:date="2015-10-26T01:01:00Z">
        <w:r w:rsidRPr="00073577">
          <w:rPr>
            <w:rFonts w:ascii="Courier New" w:hAnsi="Courier New" w:cs="Courier New"/>
            <w:sz w:val="16"/>
            <w:szCs w:val="16"/>
            <w:rPrChange w:id="16659" w:author="Abhishek Deep Nigam" w:date="2015-10-26T01:01:00Z">
              <w:rPr>
                <w:rFonts w:ascii="Courier New" w:hAnsi="Courier New" w:cs="Courier New"/>
              </w:rPr>
            </w:rPrChange>
          </w:rPr>
          <w:t>[4]-&gt;Q(Backtracking)</w:t>
        </w:r>
      </w:ins>
    </w:p>
    <w:p w14:paraId="60E47107" w14:textId="77777777" w:rsidR="00073577" w:rsidRPr="00073577" w:rsidRDefault="00073577" w:rsidP="00073577">
      <w:pPr>
        <w:spacing w:before="0" w:after="0"/>
        <w:rPr>
          <w:ins w:id="16660" w:author="Abhishek Deep Nigam" w:date="2015-10-26T01:01:00Z"/>
          <w:rFonts w:ascii="Courier New" w:hAnsi="Courier New" w:cs="Courier New"/>
          <w:sz w:val="16"/>
          <w:szCs w:val="16"/>
          <w:rPrChange w:id="16661" w:author="Abhishek Deep Nigam" w:date="2015-10-26T01:01:00Z">
            <w:rPr>
              <w:ins w:id="16662" w:author="Abhishek Deep Nigam" w:date="2015-10-26T01:01:00Z"/>
              <w:rFonts w:ascii="Courier New" w:hAnsi="Courier New" w:cs="Courier New"/>
            </w:rPr>
          </w:rPrChange>
        </w:rPr>
      </w:pPr>
      <w:ins w:id="16663" w:author="Abhishek Deep Nigam" w:date="2015-10-26T01:01:00Z">
        <w:r w:rsidRPr="00073577">
          <w:rPr>
            <w:rFonts w:ascii="Courier New" w:hAnsi="Courier New" w:cs="Courier New"/>
            <w:sz w:val="16"/>
            <w:szCs w:val="16"/>
            <w:rPrChange w:id="16664" w:author="Abhishek Deep Nigam" w:date="2015-10-26T01:01:00Z">
              <w:rPr>
                <w:rFonts w:ascii="Courier New" w:hAnsi="Courier New" w:cs="Courier New"/>
              </w:rPr>
            </w:rPrChange>
          </w:rPr>
          <w:t>[4]-&gt;S(Backtracking)</w:t>
        </w:r>
      </w:ins>
    </w:p>
    <w:p w14:paraId="36D108E3" w14:textId="77777777" w:rsidR="00073577" w:rsidRPr="00073577" w:rsidRDefault="00073577" w:rsidP="00073577">
      <w:pPr>
        <w:spacing w:before="0" w:after="0"/>
        <w:rPr>
          <w:ins w:id="16665" w:author="Abhishek Deep Nigam" w:date="2015-10-26T01:01:00Z"/>
          <w:rFonts w:ascii="Courier New" w:hAnsi="Courier New" w:cs="Courier New"/>
          <w:sz w:val="16"/>
          <w:szCs w:val="16"/>
          <w:rPrChange w:id="16666" w:author="Abhishek Deep Nigam" w:date="2015-10-26T01:01:00Z">
            <w:rPr>
              <w:ins w:id="16667" w:author="Abhishek Deep Nigam" w:date="2015-10-26T01:01:00Z"/>
              <w:rFonts w:ascii="Courier New" w:hAnsi="Courier New" w:cs="Courier New"/>
            </w:rPr>
          </w:rPrChange>
        </w:rPr>
      </w:pPr>
      <w:ins w:id="16668" w:author="Abhishek Deep Nigam" w:date="2015-10-26T01:01:00Z">
        <w:r w:rsidRPr="00073577">
          <w:rPr>
            <w:rFonts w:ascii="Courier New" w:hAnsi="Courier New" w:cs="Courier New"/>
            <w:sz w:val="16"/>
            <w:szCs w:val="16"/>
            <w:rPrChange w:id="16669" w:author="Abhishek Deep Nigam" w:date="2015-10-26T01:01:00Z">
              <w:rPr>
                <w:rFonts w:ascii="Courier New" w:hAnsi="Courier New" w:cs="Courier New"/>
              </w:rPr>
            </w:rPrChange>
          </w:rPr>
          <w:t>[4]-&gt;Y[5]-&gt;O[6]-&gt;I(Backtracking)</w:t>
        </w:r>
      </w:ins>
    </w:p>
    <w:p w14:paraId="0C4EC329" w14:textId="77777777" w:rsidR="00073577" w:rsidRPr="00073577" w:rsidRDefault="00073577" w:rsidP="00073577">
      <w:pPr>
        <w:spacing w:before="0" w:after="0"/>
        <w:rPr>
          <w:ins w:id="16670" w:author="Abhishek Deep Nigam" w:date="2015-10-26T01:01:00Z"/>
          <w:rFonts w:ascii="Courier New" w:hAnsi="Courier New" w:cs="Courier New"/>
          <w:sz w:val="16"/>
          <w:szCs w:val="16"/>
          <w:rPrChange w:id="16671" w:author="Abhishek Deep Nigam" w:date="2015-10-26T01:01:00Z">
            <w:rPr>
              <w:ins w:id="16672" w:author="Abhishek Deep Nigam" w:date="2015-10-26T01:01:00Z"/>
              <w:rFonts w:ascii="Courier New" w:hAnsi="Courier New" w:cs="Courier New"/>
            </w:rPr>
          </w:rPrChange>
        </w:rPr>
      </w:pPr>
      <w:ins w:id="16673" w:author="Abhishek Deep Nigam" w:date="2015-10-26T01:01:00Z">
        <w:r w:rsidRPr="00073577">
          <w:rPr>
            <w:rFonts w:ascii="Courier New" w:hAnsi="Courier New" w:cs="Courier New"/>
            <w:sz w:val="16"/>
            <w:szCs w:val="16"/>
            <w:rPrChange w:id="16674" w:author="Abhishek Deep Nigam" w:date="2015-10-26T01:01:00Z">
              <w:rPr>
                <w:rFonts w:ascii="Courier New" w:hAnsi="Courier New" w:cs="Courier New"/>
              </w:rPr>
            </w:rPrChange>
          </w:rPr>
          <w:t>[1]-&gt;Z[2]-&gt;T[3]-&gt;T[4]-&gt;A(Backtracking)</w:t>
        </w:r>
      </w:ins>
    </w:p>
    <w:p w14:paraId="44A1B571" w14:textId="77777777" w:rsidR="00073577" w:rsidRPr="00073577" w:rsidRDefault="00073577" w:rsidP="00073577">
      <w:pPr>
        <w:spacing w:before="0" w:after="0"/>
        <w:rPr>
          <w:ins w:id="16675" w:author="Abhishek Deep Nigam" w:date="2015-10-26T01:01:00Z"/>
          <w:rFonts w:ascii="Courier New" w:hAnsi="Courier New" w:cs="Courier New"/>
          <w:sz w:val="16"/>
          <w:szCs w:val="16"/>
          <w:rPrChange w:id="16676" w:author="Abhishek Deep Nigam" w:date="2015-10-26T01:01:00Z">
            <w:rPr>
              <w:ins w:id="16677" w:author="Abhishek Deep Nigam" w:date="2015-10-26T01:01:00Z"/>
              <w:rFonts w:ascii="Courier New" w:hAnsi="Courier New" w:cs="Courier New"/>
            </w:rPr>
          </w:rPrChange>
        </w:rPr>
      </w:pPr>
      <w:ins w:id="16678" w:author="Abhishek Deep Nigam" w:date="2015-10-26T01:01:00Z">
        <w:r w:rsidRPr="00073577">
          <w:rPr>
            <w:rFonts w:ascii="Courier New" w:hAnsi="Courier New" w:cs="Courier New"/>
            <w:sz w:val="16"/>
            <w:szCs w:val="16"/>
            <w:rPrChange w:id="16679" w:author="Abhishek Deep Nigam" w:date="2015-10-26T01:01:00Z">
              <w:rPr>
                <w:rFonts w:ascii="Courier New" w:hAnsi="Courier New" w:cs="Courier New"/>
              </w:rPr>
            </w:rPrChange>
          </w:rPr>
          <w:t>[4]-&gt;N[5]-&gt;O[6]-&gt;I(Backtracking)</w:t>
        </w:r>
      </w:ins>
    </w:p>
    <w:p w14:paraId="0ABA76B6" w14:textId="77777777" w:rsidR="00073577" w:rsidRPr="00073577" w:rsidRDefault="00073577" w:rsidP="00073577">
      <w:pPr>
        <w:spacing w:before="0" w:after="0"/>
        <w:rPr>
          <w:ins w:id="16680" w:author="Abhishek Deep Nigam" w:date="2015-10-26T01:01:00Z"/>
          <w:rFonts w:ascii="Courier New" w:hAnsi="Courier New" w:cs="Courier New"/>
          <w:sz w:val="16"/>
          <w:szCs w:val="16"/>
          <w:rPrChange w:id="16681" w:author="Abhishek Deep Nigam" w:date="2015-10-26T01:01:00Z">
            <w:rPr>
              <w:ins w:id="16682" w:author="Abhishek Deep Nigam" w:date="2015-10-26T01:01:00Z"/>
              <w:rFonts w:ascii="Courier New" w:hAnsi="Courier New" w:cs="Courier New"/>
            </w:rPr>
          </w:rPrChange>
        </w:rPr>
      </w:pPr>
      <w:ins w:id="16683" w:author="Abhishek Deep Nigam" w:date="2015-10-26T01:01:00Z">
        <w:r w:rsidRPr="00073577">
          <w:rPr>
            <w:rFonts w:ascii="Courier New" w:hAnsi="Courier New" w:cs="Courier New"/>
            <w:sz w:val="16"/>
            <w:szCs w:val="16"/>
            <w:rPrChange w:id="16684" w:author="Abhishek Deep Nigam" w:date="2015-10-26T01:01:00Z">
              <w:rPr>
                <w:rFonts w:ascii="Courier New" w:hAnsi="Courier New" w:cs="Courier New"/>
              </w:rPr>
            </w:rPrChange>
          </w:rPr>
          <w:t>[4]-&gt;O[5]-&gt;O[6]-&gt;I(Backtracking)</w:t>
        </w:r>
      </w:ins>
    </w:p>
    <w:p w14:paraId="2E68E29C" w14:textId="77777777" w:rsidR="00073577" w:rsidRPr="00073577" w:rsidRDefault="00073577" w:rsidP="00073577">
      <w:pPr>
        <w:spacing w:before="0" w:after="0"/>
        <w:rPr>
          <w:ins w:id="16685" w:author="Abhishek Deep Nigam" w:date="2015-10-26T01:01:00Z"/>
          <w:rFonts w:ascii="Courier New" w:hAnsi="Courier New" w:cs="Courier New"/>
          <w:sz w:val="16"/>
          <w:szCs w:val="16"/>
          <w:rPrChange w:id="16686" w:author="Abhishek Deep Nigam" w:date="2015-10-26T01:01:00Z">
            <w:rPr>
              <w:ins w:id="16687" w:author="Abhishek Deep Nigam" w:date="2015-10-26T01:01:00Z"/>
              <w:rFonts w:ascii="Courier New" w:hAnsi="Courier New" w:cs="Courier New"/>
            </w:rPr>
          </w:rPrChange>
        </w:rPr>
      </w:pPr>
      <w:ins w:id="16688" w:author="Abhishek Deep Nigam" w:date="2015-10-26T01:01:00Z">
        <w:r w:rsidRPr="00073577">
          <w:rPr>
            <w:rFonts w:ascii="Courier New" w:hAnsi="Courier New" w:cs="Courier New"/>
            <w:sz w:val="16"/>
            <w:szCs w:val="16"/>
            <w:rPrChange w:id="16689" w:author="Abhishek Deep Nigam" w:date="2015-10-26T01:01:00Z">
              <w:rPr>
                <w:rFonts w:ascii="Courier New" w:hAnsi="Courier New" w:cs="Courier New"/>
              </w:rPr>
            </w:rPrChange>
          </w:rPr>
          <w:t>[4]-&gt;P(Backtracking)</w:t>
        </w:r>
      </w:ins>
    </w:p>
    <w:p w14:paraId="08CA40E2" w14:textId="77777777" w:rsidR="00073577" w:rsidRPr="00073577" w:rsidRDefault="00073577" w:rsidP="00073577">
      <w:pPr>
        <w:spacing w:before="0" w:after="0"/>
        <w:rPr>
          <w:ins w:id="16690" w:author="Abhishek Deep Nigam" w:date="2015-10-26T01:01:00Z"/>
          <w:rFonts w:ascii="Courier New" w:hAnsi="Courier New" w:cs="Courier New"/>
          <w:sz w:val="16"/>
          <w:szCs w:val="16"/>
          <w:rPrChange w:id="16691" w:author="Abhishek Deep Nigam" w:date="2015-10-26T01:01:00Z">
            <w:rPr>
              <w:ins w:id="16692" w:author="Abhishek Deep Nigam" w:date="2015-10-26T01:01:00Z"/>
              <w:rFonts w:ascii="Courier New" w:hAnsi="Courier New" w:cs="Courier New"/>
            </w:rPr>
          </w:rPrChange>
        </w:rPr>
      </w:pPr>
      <w:ins w:id="16693" w:author="Abhishek Deep Nigam" w:date="2015-10-26T01:01:00Z">
        <w:r w:rsidRPr="00073577">
          <w:rPr>
            <w:rFonts w:ascii="Courier New" w:hAnsi="Courier New" w:cs="Courier New"/>
            <w:sz w:val="16"/>
            <w:szCs w:val="16"/>
            <w:rPrChange w:id="16694" w:author="Abhishek Deep Nigam" w:date="2015-10-26T01:01:00Z">
              <w:rPr>
                <w:rFonts w:ascii="Courier New" w:hAnsi="Courier New" w:cs="Courier New"/>
              </w:rPr>
            </w:rPrChange>
          </w:rPr>
          <w:t>[4]-&gt;Q(Backtracking)</w:t>
        </w:r>
      </w:ins>
    </w:p>
    <w:p w14:paraId="5227D925" w14:textId="77777777" w:rsidR="00073577" w:rsidRPr="00073577" w:rsidRDefault="00073577" w:rsidP="00073577">
      <w:pPr>
        <w:spacing w:before="0" w:after="0"/>
        <w:rPr>
          <w:ins w:id="16695" w:author="Abhishek Deep Nigam" w:date="2015-10-26T01:01:00Z"/>
          <w:rFonts w:ascii="Courier New" w:hAnsi="Courier New" w:cs="Courier New"/>
          <w:sz w:val="16"/>
          <w:szCs w:val="16"/>
          <w:rPrChange w:id="16696" w:author="Abhishek Deep Nigam" w:date="2015-10-26T01:01:00Z">
            <w:rPr>
              <w:ins w:id="16697" w:author="Abhishek Deep Nigam" w:date="2015-10-26T01:01:00Z"/>
              <w:rFonts w:ascii="Courier New" w:hAnsi="Courier New" w:cs="Courier New"/>
            </w:rPr>
          </w:rPrChange>
        </w:rPr>
      </w:pPr>
      <w:ins w:id="16698" w:author="Abhishek Deep Nigam" w:date="2015-10-26T01:01:00Z">
        <w:r w:rsidRPr="00073577">
          <w:rPr>
            <w:rFonts w:ascii="Courier New" w:hAnsi="Courier New" w:cs="Courier New"/>
            <w:sz w:val="16"/>
            <w:szCs w:val="16"/>
            <w:rPrChange w:id="16699" w:author="Abhishek Deep Nigam" w:date="2015-10-26T01:01:00Z">
              <w:rPr>
                <w:rFonts w:ascii="Courier New" w:hAnsi="Courier New" w:cs="Courier New"/>
              </w:rPr>
            </w:rPrChange>
          </w:rPr>
          <w:t>[4]-&gt;S(Backtracking)</w:t>
        </w:r>
      </w:ins>
    </w:p>
    <w:p w14:paraId="5DC23F60" w14:textId="77777777" w:rsidR="00073577" w:rsidRPr="00073577" w:rsidRDefault="00073577" w:rsidP="00073577">
      <w:pPr>
        <w:spacing w:before="0" w:after="0"/>
        <w:rPr>
          <w:ins w:id="16700" w:author="Abhishek Deep Nigam" w:date="2015-10-26T01:01:00Z"/>
          <w:rFonts w:ascii="Courier New" w:hAnsi="Courier New" w:cs="Courier New"/>
          <w:sz w:val="16"/>
          <w:szCs w:val="16"/>
          <w:rPrChange w:id="16701" w:author="Abhishek Deep Nigam" w:date="2015-10-26T01:01:00Z">
            <w:rPr>
              <w:ins w:id="16702" w:author="Abhishek Deep Nigam" w:date="2015-10-26T01:01:00Z"/>
              <w:rFonts w:ascii="Courier New" w:hAnsi="Courier New" w:cs="Courier New"/>
            </w:rPr>
          </w:rPrChange>
        </w:rPr>
      </w:pPr>
      <w:ins w:id="16703" w:author="Abhishek Deep Nigam" w:date="2015-10-26T01:01:00Z">
        <w:r w:rsidRPr="00073577">
          <w:rPr>
            <w:rFonts w:ascii="Courier New" w:hAnsi="Courier New" w:cs="Courier New"/>
            <w:sz w:val="16"/>
            <w:szCs w:val="16"/>
            <w:rPrChange w:id="16704" w:author="Abhishek Deep Nigam" w:date="2015-10-26T01:01:00Z">
              <w:rPr>
                <w:rFonts w:ascii="Courier New" w:hAnsi="Courier New" w:cs="Courier New"/>
              </w:rPr>
            </w:rPrChange>
          </w:rPr>
          <w:t>[4]-&gt;Y[5]-&gt;O[6]-&gt;I(Backtracking)</w:t>
        </w:r>
      </w:ins>
    </w:p>
    <w:p w14:paraId="0006250A" w14:textId="77777777" w:rsidR="00073577" w:rsidRPr="00073577" w:rsidRDefault="00073577" w:rsidP="00073577">
      <w:pPr>
        <w:spacing w:before="0" w:after="0"/>
        <w:rPr>
          <w:ins w:id="16705" w:author="Abhishek Deep Nigam" w:date="2015-10-26T01:01:00Z"/>
          <w:rFonts w:ascii="Courier New" w:hAnsi="Courier New" w:cs="Courier New"/>
          <w:sz w:val="16"/>
          <w:szCs w:val="16"/>
          <w:rPrChange w:id="16706" w:author="Abhishek Deep Nigam" w:date="2015-10-26T01:01:00Z">
            <w:rPr>
              <w:ins w:id="16707" w:author="Abhishek Deep Nigam" w:date="2015-10-26T01:01:00Z"/>
              <w:rFonts w:ascii="Courier New" w:hAnsi="Courier New" w:cs="Courier New"/>
            </w:rPr>
          </w:rPrChange>
        </w:rPr>
      </w:pPr>
      <w:ins w:id="16708" w:author="Abhishek Deep Nigam" w:date="2015-10-26T01:01:00Z">
        <w:r w:rsidRPr="00073577">
          <w:rPr>
            <w:rFonts w:ascii="Courier New" w:hAnsi="Courier New" w:cs="Courier New"/>
            <w:sz w:val="16"/>
            <w:szCs w:val="16"/>
            <w:rPrChange w:id="16709" w:author="Abhishek Deep Nigam" w:date="2015-10-26T01:01:00Z">
              <w:rPr>
                <w:rFonts w:ascii="Courier New" w:hAnsi="Courier New" w:cs="Courier New"/>
              </w:rPr>
            </w:rPrChange>
          </w:rPr>
          <w:t>[0]-&gt;P[1]-&gt;A[2]-&gt;T[3]-&gt;T[4]-&gt;A(Backtracking)</w:t>
        </w:r>
      </w:ins>
    </w:p>
    <w:p w14:paraId="06C797F9" w14:textId="77777777" w:rsidR="00073577" w:rsidRPr="00073577" w:rsidRDefault="00073577" w:rsidP="00073577">
      <w:pPr>
        <w:spacing w:before="0" w:after="0"/>
        <w:rPr>
          <w:ins w:id="16710" w:author="Abhishek Deep Nigam" w:date="2015-10-26T01:01:00Z"/>
          <w:rFonts w:ascii="Courier New" w:hAnsi="Courier New" w:cs="Courier New"/>
          <w:sz w:val="16"/>
          <w:szCs w:val="16"/>
          <w:rPrChange w:id="16711" w:author="Abhishek Deep Nigam" w:date="2015-10-26T01:01:00Z">
            <w:rPr>
              <w:ins w:id="16712" w:author="Abhishek Deep Nigam" w:date="2015-10-26T01:01:00Z"/>
              <w:rFonts w:ascii="Courier New" w:hAnsi="Courier New" w:cs="Courier New"/>
            </w:rPr>
          </w:rPrChange>
        </w:rPr>
      </w:pPr>
      <w:ins w:id="16713" w:author="Abhishek Deep Nigam" w:date="2015-10-26T01:01:00Z">
        <w:r w:rsidRPr="00073577">
          <w:rPr>
            <w:rFonts w:ascii="Courier New" w:hAnsi="Courier New" w:cs="Courier New"/>
            <w:sz w:val="16"/>
            <w:szCs w:val="16"/>
            <w:rPrChange w:id="16714" w:author="Abhishek Deep Nigam" w:date="2015-10-26T01:01:00Z">
              <w:rPr>
                <w:rFonts w:ascii="Courier New" w:hAnsi="Courier New" w:cs="Courier New"/>
              </w:rPr>
            </w:rPrChange>
          </w:rPr>
          <w:t>[4]-&gt;N[5]-&gt;O[6]-&gt;I(Backtracking)</w:t>
        </w:r>
      </w:ins>
    </w:p>
    <w:p w14:paraId="321DECCC" w14:textId="77777777" w:rsidR="00073577" w:rsidRPr="00073577" w:rsidRDefault="00073577" w:rsidP="00073577">
      <w:pPr>
        <w:spacing w:before="0" w:after="0"/>
        <w:rPr>
          <w:ins w:id="16715" w:author="Abhishek Deep Nigam" w:date="2015-10-26T01:01:00Z"/>
          <w:rFonts w:ascii="Courier New" w:hAnsi="Courier New" w:cs="Courier New"/>
          <w:sz w:val="16"/>
          <w:szCs w:val="16"/>
          <w:rPrChange w:id="16716" w:author="Abhishek Deep Nigam" w:date="2015-10-26T01:01:00Z">
            <w:rPr>
              <w:ins w:id="16717" w:author="Abhishek Deep Nigam" w:date="2015-10-26T01:01:00Z"/>
              <w:rFonts w:ascii="Courier New" w:hAnsi="Courier New" w:cs="Courier New"/>
            </w:rPr>
          </w:rPrChange>
        </w:rPr>
      </w:pPr>
      <w:ins w:id="16718" w:author="Abhishek Deep Nigam" w:date="2015-10-26T01:01:00Z">
        <w:r w:rsidRPr="00073577">
          <w:rPr>
            <w:rFonts w:ascii="Courier New" w:hAnsi="Courier New" w:cs="Courier New"/>
            <w:sz w:val="16"/>
            <w:szCs w:val="16"/>
            <w:rPrChange w:id="16719" w:author="Abhishek Deep Nigam" w:date="2015-10-26T01:01:00Z">
              <w:rPr>
                <w:rFonts w:ascii="Courier New" w:hAnsi="Courier New" w:cs="Courier New"/>
              </w:rPr>
            </w:rPrChange>
          </w:rPr>
          <w:t>[4]-&gt;O[5]-&gt;O[6]-&gt;I(Backtracking)</w:t>
        </w:r>
      </w:ins>
    </w:p>
    <w:p w14:paraId="41121E3A" w14:textId="77777777" w:rsidR="00073577" w:rsidRPr="00073577" w:rsidRDefault="00073577" w:rsidP="00073577">
      <w:pPr>
        <w:spacing w:before="0" w:after="0"/>
        <w:rPr>
          <w:ins w:id="16720" w:author="Abhishek Deep Nigam" w:date="2015-10-26T01:01:00Z"/>
          <w:rFonts w:ascii="Courier New" w:hAnsi="Courier New" w:cs="Courier New"/>
          <w:sz w:val="16"/>
          <w:szCs w:val="16"/>
          <w:rPrChange w:id="16721" w:author="Abhishek Deep Nigam" w:date="2015-10-26T01:01:00Z">
            <w:rPr>
              <w:ins w:id="16722" w:author="Abhishek Deep Nigam" w:date="2015-10-26T01:01:00Z"/>
              <w:rFonts w:ascii="Courier New" w:hAnsi="Courier New" w:cs="Courier New"/>
            </w:rPr>
          </w:rPrChange>
        </w:rPr>
      </w:pPr>
      <w:ins w:id="16723" w:author="Abhishek Deep Nigam" w:date="2015-10-26T01:01:00Z">
        <w:r w:rsidRPr="00073577">
          <w:rPr>
            <w:rFonts w:ascii="Courier New" w:hAnsi="Courier New" w:cs="Courier New"/>
            <w:sz w:val="16"/>
            <w:szCs w:val="16"/>
            <w:rPrChange w:id="16724" w:author="Abhishek Deep Nigam" w:date="2015-10-26T01:01:00Z">
              <w:rPr>
                <w:rFonts w:ascii="Courier New" w:hAnsi="Courier New" w:cs="Courier New"/>
              </w:rPr>
            </w:rPrChange>
          </w:rPr>
          <w:t>[4]-&gt;P(Backtracking)</w:t>
        </w:r>
      </w:ins>
    </w:p>
    <w:p w14:paraId="6F1E6FB5" w14:textId="77777777" w:rsidR="00073577" w:rsidRPr="00073577" w:rsidRDefault="00073577" w:rsidP="00073577">
      <w:pPr>
        <w:spacing w:before="0" w:after="0"/>
        <w:rPr>
          <w:ins w:id="16725" w:author="Abhishek Deep Nigam" w:date="2015-10-26T01:01:00Z"/>
          <w:rFonts w:ascii="Courier New" w:hAnsi="Courier New" w:cs="Courier New"/>
          <w:sz w:val="16"/>
          <w:szCs w:val="16"/>
          <w:rPrChange w:id="16726" w:author="Abhishek Deep Nigam" w:date="2015-10-26T01:01:00Z">
            <w:rPr>
              <w:ins w:id="16727" w:author="Abhishek Deep Nigam" w:date="2015-10-26T01:01:00Z"/>
              <w:rFonts w:ascii="Courier New" w:hAnsi="Courier New" w:cs="Courier New"/>
            </w:rPr>
          </w:rPrChange>
        </w:rPr>
      </w:pPr>
      <w:ins w:id="16728" w:author="Abhishek Deep Nigam" w:date="2015-10-26T01:01:00Z">
        <w:r w:rsidRPr="00073577">
          <w:rPr>
            <w:rFonts w:ascii="Courier New" w:hAnsi="Courier New" w:cs="Courier New"/>
            <w:sz w:val="16"/>
            <w:szCs w:val="16"/>
            <w:rPrChange w:id="16729" w:author="Abhishek Deep Nigam" w:date="2015-10-26T01:01:00Z">
              <w:rPr>
                <w:rFonts w:ascii="Courier New" w:hAnsi="Courier New" w:cs="Courier New"/>
              </w:rPr>
            </w:rPrChange>
          </w:rPr>
          <w:t>[4]-&gt;Q(Backtracking)</w:t>
        </w:r>
      </w:ins>
    </w:p>
    <w:p w14:paraId="7DB06E62" w14:textId="77777777" w:rsidR="00073577" w:rsidRPr="00073577" w:rsidRDefault="00073577" w:rsidP="00073577">
      <w:pPr>
        <w:spacing w:before="0" w:after="0"/>
        <w:rPr>
          <w:ins w:id="16730" w:author="Abhishek Deep Nigam" w:date="2015-10-26T01:01:00Z"/>
          <w:rFonts w:ascii="Courier New" w:hAnsi="Courier New" w:cs="Courier New"/>
          <w:sz w:val="16"/>
          <w:szCs w:val="16"/>
          <w:rPrChange w:id="16731" w:author="Abhishek Deep Nigam" w:date="2015-10-26T01:01:00Z">
            <w:rPr>
              <w:ins w:id="16732" w:author="Abhishek Deep Nigam" w:date="2015-10-26T01:01:00Z"/>
              <w:rFonts w:ascii="Courier New" w:hAnsi="Courier New" w:cs="Courier New"/>
            </w:rPr>
          </w:rPrChange>
        </w:rPr>
      </w:pPr>
      <w:ins w:id="16733" w:author="Abhishek Deep Nigam" w:date="2015-10-26T01:01:00Z">
        <w:r w:rsidRPr="00073577">
          <w:rPr>
            <w:rFonts w:ascii="Courier New" w:hAnsi="Courier New" w:cs="Courier New"/>
            <w:sz w:val="16"/>
            <w:szCs w:val="16"/>
            <w:rPrChange w:id="16734" w:author="Abhishek Deep Nigam" w:date="2015-10-26T01:01:00Z">
              <w:rPr>
                <w:rFonts w:ascii="Courier New" w:hAnsi="Courier New" w:cs="Courier New"/>
              </w:rPr>
            </w:rPrChange>
          </w:rPr>
          <w:t>[4]-&gt;S(Backtracking)</w:t>
        </w:r>
      </w:ins>
    </w:p>
    <w:p w14:paraId="74879AB6" w14:textId="77777777" w:rsidR="00073577" w:rsidRPr="00073577" w:rsidRDefault="00073577" w:rsidP="00073577">
      <w:pPr>
        <w:spacing w:before="0" w:after="0"/>
        <w:rPr>
          <w:ins w:id="16735" w:author="Abhishek Deep Nigam" w:date="2015-10-26T01:01:00Z"/>
          <w:rFonts w:ascii="Courier New" w:hAnsi="Courier New" w:cs="Courier New"/>
          <w:sz w:val="16"/>
          <w:szCs w:val="16"/>
          <w:rPrChange w:id="16736" w:author="Abhishek Deep Nigam" w:date="2015-10-26T01:01:00Z">
            <w:rPr>
              <w:ins w:id="16737" w:author="Abhishek Deep Nigam" w:date="2015-10-26T01:01:00Z"/>
              <w:rFonts w:ascii="Courier New" w:hAnsi="Courier New" w:cs="Courier New"/>
            </w:rPr>
          </w:rPrChange>
        </w:rPr>
      </w:pPr>
      <w:ins w:id="16738" w:author="Abhishek Deep Nigam" w:date="2015-10-26T01:01:00Z">
        <w:r w:rsidRPr="00073577">
          <w:rPr>
            <w:rFonts w:ascii="Courier New" w:hAnsi="Courier New" w:cs="Courier New"/>
            <w:sz w:val="16"/>
            <w:szCs w:val="16"/>
            <w:rPrChange w:id="16739" w:author="Abhishek Deep Nigam" w:date="2015-10-26T01:01:00Z">
              <w:rPr>
                <w:rFonts w:ascii="Courier New" w:hAnsi="Courier New" w:cs="Courier New"/>
              </w:rPr>
            </w:rPrChange>
          </w:rPr>
          <w:t>[4]-&gt;Y[5]-&gt;O[6]-&gt;I(Backtracking)</w:t>
        </w:r>
      </w:ins>
    </w:p>
    <w:p w14:paraId="114734BA" w14:textId="77777777" w:rsidR="00073577" w:rsidRPr="00073577" w:rsidRDefault="00073577" w:rsidP="00073577">
      <w:pPr>
        <w:spacing w:before="0" w:after="0"/>
        <w:rPr>
          <w:ins w:id="16740" w:author="Abhishek Deep Nigam" w:date="2015-10-26T01:01:00Z"/>
          <w:rFonts w:ascii="Courier New" w:hAnsi="Courier New" w:cs="Courier New"/>
          <w:sz w:val="16"/>
          <w:szCs w:val="16"/>
          <w:rPrChange w:id="16741" w:author="Abhishek Deep Nigam" w:date="2015-10-26T01:01:00Z">
            <w:rPr>
              <w:ins w:id="16742" w:author="Abhishek Deep Nigam" w:date="2015-10-26T01:01:00Z"/>
              <w:rFonts w:ascii="Courier New" w:hAnsi="Courier New" w:cs="Courier New"/>
            </w:rPr>
          </w:rPrChange>
        </w:rPr>
      </w:pPr>
      <w:ins w:id="16743" w:author="Abhishek Deep Nigam" w:date="2015-10-26T01:01:00Z">
        <w:r w:rsidRPr="00073577">
          <w:rPr>
            <w:rFonts w:ascii="Courier New" w:hAnsi="Courier New" w:cs="Courier New"/>
            <w:sz w:val="16"/>
            <w:szCs w:val="16"/>
            <w:rPrChange w:id="16744" w:author="Abhishek Deep Nigam" w:date="2015-10-26T01:01:00Z">
              <w:rPr>
                <w:rFonts w:ascii="Courier New" w:hAnsi="Courier New" w:cs="Courier New"/>
              </w:rPr>
            </w:rPrChange>
          </w:rPr>
          <w:t>[1]-&gt;B[2]-&gt;T[3]-&gt;T[4]-&gt;A(Backtracking)</w:t>
        </w:r>
      </w:ins>
    </w:p>
    <w:p w14:paraId="73BE79BE" w14:textId="77777777" w:rsidR="00073577" w:rsidRPr="00073577" w:rsidRDefault="00073577" w:rsidP="00073577">
      <w:pPr>
        <w:spacing w:before="0" w:after="0"/>
        <w:rPr>
          <w:ins w:id="16745" w:author="Abhishek Deep Nigam" w:date="2015-10-26T01:01:00Z"/>
          <w:rFonts w:ascii="Courier New" w:hAnsi="Courier New" w:cs="Courier New"/>
          <w:sz w:val="16"/>
          <w:szCs w:val="16"/>
          <w:rPrChange w:id="16746" w:author="Abhishek Deep Nigam" w:date="2015-10-26T01:01:00Z">
            <w:rPr>
              <w:ins w:id="16747" w:author="Abhishek Deep Nigam" w:date="2015-10-26T01:01:00Z"/>
              <w:rFonts w:ascii="Courier New" w:hAnsi="Courier New" w:cs="Courier New"/>
            </w:rPr>
          </w:rPrChange>
        </w:rPr>
      </w:pPr>
      <w:ins w:id="16748" w:author="Abhishek Deep Nigam" w:date="2015-10-26T01:01:00Z">
        <w:r w:rsidRPr="00073577">
          <w:rPr>
            <w:rFonts w:ascii="Courier New" w:hAnsi="Courier New" w:cs="Courier New"/>
            <w:sz w:val="16"/>
            <w:szCs w:val="16"/>
            <w:rPrChange w:id="16749" w:author="Abhishek Deep Nigam" w:date="2015-10-26T01:01:00Z">
              <w:rPr>
                <w:rFonts w:ascii="Courier New" w:hAnsi="Courier New" w:cs="Courier New"/>
              </w:rPr>
            </w:rPrChange>
          </w:rPr>
          <w:t>[4]-&gt;N[5]-&gt;O[6]-&gt;I[7]-&gt;E(Backtracking)</w:t>
        </w:r>
      </w:ins>
    </w:p>
    <w:p w14:paraId="6D515460" w14:textId="77777777" w:rsidR="00073577" w:rsidRPr="00073577" w:rsidRDefault="00073577" w:rsidP="00073577">
      <w:pPr>
        <w:spacing w:before="0" w:after="0"/>
        <w:rPr>
          <w:ins w:id="16750" w:author="Abhishek Deep Nigam" w:date="2015-10-26T01:01:00Z"/>
          <w:rFonts w:ascii="Courier New" w:hAnsi="Courier New" w:cs="Courier New"/>
          <w:sz w:val="16"/>
          <w:szCs w:val="16"/>
          <w:rPrChange w:id="16751" w:author="Abhishek Deep Nigam" w:date="2015-10-26T01:01:00Z">
            <w:rPr>
              <w:ins w:id="16752" w:author="Abhishek Deep Nigam" w:date="2015-10-26T01:01:00Z"/>
              <w:rFonts w:ascii="Courier New" w:hAnsi="Courier New" w:cs="Courier New"/>
            </w:rPr>
          </w:rPrChange>
        </w:rPr>
      </w:pPr>
      <w:ins w:id="16753" w:author="Abhishek Deep Nigam" w:date="2015-10-26T01:01:00Z">
        <w:r w:rsidRPr="00073577">
          <w:rPr>
            <w:rFonts w:ascii="Courier New" w:hAnsi="Courier New" w:cs="Courier New"/>
            <w:sz w:val="16"/>
            <w:szCs w:val="16"/>
            <w:rPrChange w:id="16754" w:author="Abhishek Deep Nigam" w:date="2015-10-26T01:01:00Z">
              <w:rPr>
                <w:rFonts w:ascii="Courier New" w:hAnsi="Courier New" w:cs="Courier New"/>
              </w:rPr>
            </w:rPrChange>
          </w:rPr>
          <w:t>[4]-&gt;O[5]-&gt;O[6]-&gt;I[7]-&gt;E(Backtracking)</w:t>
        </w:r>
      </w:ins>
    </w:p>
    <w:p w14:paraId="641EC582" w14:textId="77777777" w:rsidR="00073577" w:rsidRPr="00073577" w:rsidRDefault="00073577" w:rsidP="00073577">
      <w:pPr>
        <w:spacing w:before="0" w:after="0"/>
        <w:rPr>
          <w:ins w:id="16755" w:author="Abhishek Deep Nigam" w:date="2015-10-26T01:01:00Z"/>
          <w:rFonts w:ascii="Courier New" w:hAnsi="Courier New" w:cs="Courier New"/>
          <w:sz w:val="16"/>
          <w:szCs w:val="16"/>
          <w:rPrChange w:id="16756" w:author="Abhishek Deep Nigam" w:date="2015-10-26T01:01:00Z">
            <w:rPr>
              <w:ins w:id="16757" w:author="Abhishek Deep Nigam" w:date="2015-10-26T01:01:00Z"/>
              <w:rFonts w:ascii="Courier New" w:hAnsi="Courier New" w:cs="Courier New"/>
            </w:rPr>
          </w:rPrChange>
        </w:rPr>
      </w:pPr>
      <w:ins w:id="16758" w:author="Abhishek Deep Nigam" w:date="2015-10-26T01:01:00Z">
        <w:r w:rsidRPr="00073577">
          <w:rPr>
            <w:rFonts w:ascii="Courier New" w:hAnsi="Courier New" w:cs="Courier New"/>
            <w:sz w:val="16"/>
            <w:szCs w:val="16"/>
            <w:rPrChange w:id="16759" w:author="Abhishek Deep Nigam" w:date="2015-10-26T01:01:00Z">
              <w:rPr>
                <w:rFonts w:ascii="Courier New" w:hAnsi="Courier New" w:cs="Courier New"/>
              </w:rPr>
            </w:rPrChange>
          </w:rPr>
          <w:t>[4]-&gt;P(Backtracking)</w:t>
        </w:r>
      </w:ins>
    </w:p>
    <w:p w14:paraId="0B8BF5F4" w14:textId="77777777" w:rsidR="00073577" w:rsidRPr="00073577" w:rsidRDefault="00073577" w:rsidP="00073577">
      <w:pPr>
        <w:spacing w:before="0" w:after="0"/>
        <w:rPr>
          <w:ins w:id="16760" w:author="Abhishek Deep Nigam" w:date="2015-10-26T01:01:00Z"/>
          <w:rFonts w:ascii="Courier New" w:hAnsi="Courier New" w:cs="Courier New"/>
          <w:sz w:val="16"/>
          <w:szCs w:val="16"/>
          <w:rPrChange w:id="16761" w:author="Abhishek Deep Nigam" w:date="2015-10-26T01:01:00Z">
            <w:rPr>
              <w:ins w:id="16762" w:author="Abhishek Deep Nigam" w:date="2015-10-26T01:01:00Z"/>
              <w:rFonts w:ascii="Courier New" w:hAnsi="Courier New" w:cs="Courier New"/>
            </w:rPr>
          </w:rPrChange>
        </w:rPr>
      </w:pPr>
      <w:ins w:id="16763" w:author="Abhishek Deep Nigam" w:date="2015-10-26T01:01:00Z">
        <w:r w:rsidRPr="00073577">
          <w:rPr>
            <w:rFonts w:ascii="Courier New" w:hAnsi="Courier New" w:cs="Courier New"/>
            <w:sz w:val="16"/>
            <w:szCs w:val="16"/>
            <w:rPrChange w:id="16764" w:author="Abhishek Deep Nigam" w:date="2015-10-26T01:01:00Z">
              <w:rPr>
                <w:rFonts w:ascii="Courier New" w:hAnsi="Courier New" w:cs="Courier New"/>
              </w:rPr>
            </w:rPrChange>
          </w:rPr>
          <w:t>[4]-&gt;Q(Backtracking)</w:t>
        </w:r>
      </w:ins>
    </w:p>
    <w:p w14:paraId="1367506F" w14:textId="77777777" w:rsidR="00073577" w:rsidRPr="00073577" w:rsidRDefault="00073577" w:rsidP="00073577">
      <w:pPr>
        <w:spacing w:before="0" w:after="0"/>
        <w:rPr>
          <w:ins w:id="16765" w:author="Abhishek Deep Nigam" w:date="2015-10-26T01:01:00Z"/>
          <w:rFonts w:ascii="Courier New" w:hAnsi="Courier New" w:cs="Courier New"/>
          <w:sz w:val="16"/>
          <w:szCs w:val="16"/>
          <w:rPrChange w:id="16766" w:author="Abhishek Deep Nigam" w:date="2015-10-26T01:01:00Z">
            <w:rPr>
              <w:ins w:id="16767" w:author="Abhishek Deep Nigam" w:date="2015-10-26T01:01:00Z"/>
              <w:rFonts w:ascii="Courier New" w:hAnsi="Courier New" w:cs="Courier New"/>
            </w:rPr>
          </w:rPrChange>
        </w:rPr>
      </w:pPr>
      <w:ins w:id="16768" w:author="Abhishek Deep Nigam" w:date="2015-10-26T01:01:00Z">
        <w:r w:rsidRPr="00073577">
          <w:rPr>
            <w:rFonts w:ascii="Courier New" w:hAnsi="Courier New" w:cs="Courier New"/>
            <w:sz w:val="16"/>
            <w:szCs w:val="16"/>
            <w:rPrChange w:id="16769" w:author="Abhishek Deep Nigam" w:date="2015-10-26T01:01:00Z">
              <w:rPr>
                <w:rFonts w:ascii="Courier New" w:hAnsi="Courier New" w:cs="Courier New"/>
              </w:rPr>
            </w:rPrChange>
          </w:rPr>
          <w:t>[4]-&gt;S(Backtracking)</w:t>
        </w:r>
      </w:ins>
    </w:p>
    <w:p w14:paraId="7D856E0A" w14:textId="77777777" w:rsidR="00073577" w:rsidRPr="00073577" w:rsidRDefault="00073577" w:rsidP="00073577">
      <w:pPr>
        <w:spacing w:before="0" w:after="0"/>
        <w:rPr>
          <w:ins w:id="16770" w:author="Abhishek Deep Nigam" w:date="2015-10-26T01:01:00Z"/>
          <w:rFonts w:ascii="Courier New" w:hAnsi="Courier New" w:cs="Courier New"/>
          <w:sz w:val="16"/>
          <w:szCs w:val="16"/>
          <w:rPrChange w:id="16771" w:author="Abhishek Deep Nigam" w:date="2015-10-26T01:01:00Z">
            <w:rPr>
              <w:ins w:id="16772" w:author="Abhishek Deep Nigam" w:date="2015-10-26T01:01:00Z"/>
              <w:rFonts w:ascii="Courier New" w:hAnsi="Courier New" w:cs="Courier New"/>
            </w:rPr>
          </w:rPrChange>
        </w:rPr>
      </w:pPr>
      <w:ins w:id="16773" w:author="Abhishek Deep Nigam" w:date="2015-10-26T01:01:00Z">
        <w:r w:rsidRPr="00073577">
          <w:rPr>
            <w:rFonts w:ascii="Courier New" w:hAnsi="Courier New" w:cs="Courier New"/>
            <w:sz w:val="16"/>
            <w:szCs w:val="16"/>
            <w:rPrChange w:id="16774" w:author="Abhishek Deep Nigam" w:date="2015-10-26T01:01:00Z">
              <w:rPr>
                <w:rFonts w:ascii="Courier New" w:hAnsi="Courier New" w:cs="Courier New"/>
              </w:rPr>
            </w:rPrChange>
          </w:rPr>
          <w:t>[4]-&gt;Y[5]-&gt;O[6]-&gt;I[7]-&gt;E(Backtracking)</w:t>
        </w:r>
      </w:ins>
    </w:p>
    <w:p w14:paraId="02DB6CEC" w14:textId="77777777" w:rsidR="00073577" w:rsidRPr="00073577" w:rsidRDefault="00073577" w:rsidP="00073577">
      <w:pPr>
        <w:spacing w:before="0" w:after="0"/>
        <w:rPr>
          <w:ins w:id="16775" w:author="Abhishek Deep Nigam" w:date="2015-10-26T01:01:00Z"/>
          <w:rFonts w:ascii="Courier New" w:hAnsi="Courier New" w:cs="Courier New"/>
          <w:sz w:val="16"/>
          <w:szCs w:val="16"/>
          <w:rPrChange w:id="16776" w:author="Abhishek Deep Nigam" w:date="2015-10-26T01:01:00Z">
            <w:rPr>
              <w:ins w:id="16777" w:author="Abhishek Deep Nigam" w:date="2015-10-26T01:01:00Z"/>
              <w:rFonts w:ascii="Courier New" w:hAnsi="Courier New" w:cs="Courier New"/>
            </w:rPr>
          </w:rPrChange>
        </w:rPr>
      </w:pPr>
      <w:ins w:id="16778" w:author="Abhishek Deep Nigam" w:date="2015-10-26T01:01:00Z">
        <w:r w:rsidRPr="00073577">
          <w:rPr>
            <w:rFonts w:ascii="Courier New" w:hAnsi="Courier New" w:cs="Courier New"/>
            <w:sz w:val="16"/>
            <w:szCs w:val="16"/>
            <w:rPrChange w:id="16779" w:author="Abhishek Deep Nigam" w:date="2015-10-26T01:01:00Z">
              <w:rPr>
                <w:rFonts w:ascii="Courier New" w:hAnsi="Courier New" w:cs="Courier New"/>
              </w:rPr>
            </w:rPrChange>
          </w:rPr>
          <w:t>[1]-&gt;C[2]-&gt;T[3]-&gt;T[4]-&gt;A(Backtracking)</w:t>
        </w:r>
      </w:ins>
    </w:p>
    <w:p w14:paraId="36EE53CE" w14:textId="77777777" w:rsidR="00073577" w:rsidRPr="00073577" w:rsidRDefault="00073577" w:rsidP="00073577">
      <w:pPr>
        <w:spacing w:before="0" w:after="0"/>
        <w:rPr>
          <w:ins w:id="16780" w:author="Abhishek Deep Nigam" w:date="2015-10-26T01:01:00Z"/>
          <w:rFonts w:ascii="Courier New" w:hAnsi="Courier New" w:cs="Courier New"/>
          <w:sz w:val="16"/>
          <w:szCs w:val="16"/>
          <w:rPrChange w:id="16781" w:author="Abhishek Deep Nigam" w:date="2015-10-26T01:01:00Z">
            <w:rPr>
              <w:ins w:id="16782" w:author="Abhishek Deep Nigam" w:date="2015-10-26T01:01:00Z"/>
              <w:rFonts w:ascii="Courier New" w:hAnsi="Courier New" w:cs="Courier New"/>
            </w:rPr>
          </w:rPrChange>
        </w:rPr>
      </w:pPr>
      <w:ins w:id="16783" w:author="Abhishek Deep Nigam" w:date="2015-10-26T01:01:00Z">
        <w:r w:rsidRPr="00073577">
          <w:rPr>
            <w:rFonts w:ascii="Courier New" w:hAnsi="Courier New" w:cs="Courier New"/>
            <w:sz w:val="16"/>
            <w:szCs w:val="16"/>
            <w:rPrChange w:id="16784" w:author="Abhishek Deep Nigam" w:date="2015-10-26T01:01:00Z">
              <w:rPr>
                <w:rFonts w:ascii="Courier New" w:hAnsi="Courier New" w:cs="Courier New"/>
              </w:rPr>
            </w:rPrChange>
          </w:rPr>
          <w:lastRenderedPageBreak/>
          <w:t>[4]-&gt;N[5]-&gt;O[6]-&gt;I(Backtracking)</w:t>
        </w:r>
      </w:ins>
    </w:p>
    <w:p w14:paraId="7011D6E8" w14:textId="77777777" w:rsidR="00073577" w:rsidRPr="00073577" w:rsidRDefault="00073577" w:rsidP="00073577">
      <w:pPr>
        <w:spacing w:before="0" w:after="0"/>
        <w:rPr>
          <w:ins w:id="16785" w:author="Abhishek Deep Nigam" w:date="2015-10-26T01:01:00Z"/>
          <w:rFonts w:ascii="Courier New" w:hAnsi="Courier New" w:cs="Courier New"/>
          <w:sz w:val="16"/>
          <w:szCs w:val="16"/>
          <w:rPrChange w:id="16786" w:author="Abhishek Deep Nigam" w:date="2015-10-26T01:01:00Z">
            <w:rPr>
              <w:ins w:id="16787" w:author="Abhishek Deep Nigam" w:date="2015-10-26T01:01:00Z"/>
              <w:rFonts w:ascii="Courier New" w:hAnsi="Courier New" w:cs="Courier New"/>
            </w:rPr>
          </w:rPrChange>
        </w:rPr>
      </w:pPr>
      <w:ins w:id="16788" w:author="Abhishek Deep Nigam" w:date="2015-10-26T01:01:00Z">
        <w:r w:rsidRPr="00073577">
          <w:rPr>
            <w:rFonts w:ascii="Courier New" w:hAnsi="Courier New" w:cs="Courier New"/>
            <w:sz w:val="16"/>
            <w:szCs w:val="16"/>
            <w:rPrChange w:id="16789" w:author="Abhishek Deep Nigam" w:date="2015-10-26T01:01:00Z">
              <w:rPr>
                <w:rFonts w:ascii="Courier New" w:hAnsi="Courier New" w:cs="Courier New"/>
              </w:rPr>
            </w:rPrChange>
          </w:rPr>
          <w:t>[4]-&gt;O[5]-&gt;O[6]-&gt;I(Backtracking)</w:t>
        </w:r>
      </w:ins>
    </w:p>
    <w:p w14:paraId="776E87A7" w14:textId="77777777" w:rsidR="00073577" w:rsidRPr="00073577" w:rsidRDefault="00073577" w:rsidP="00073577">
      <w:pPr>
        <w:spacing w:before="0" w:after="0"/>
        <w:rPr>
          <w:ins w:id="16790" w:author="Abhishek Deep Nigam" w:date="2015-10-26T01:01:00Z"/>
          <w:rFonts w:ascii="Courier New" w:hAnsi="Courier New" w:cs="Courier New"/>
          <w:sz w:val="16"/>
          <w:szCs w:val="16"/>
          <w:rPrChange w:id="16791" w:author="Abhishek Deep Nigam" w:date="2015-10-26T01:01:00Z">
            <w:rPr>
              <w:ins w:id="16792" w:author="Abhishek Deep Nigam" w:date="2015-10-26T01:01:00Z"/>
              <w:rFonts w:ascii="Courier New" w:hAnsi="Courier New" w:cs="Courier New"/>
            </w:rPr>
          </w:rPrChange>
        </w:rPr>
      </w:pPr>
      <w:ins w:id="16793" w:author="Abhishek Deep Nigam" w:date="2015-10-26T01:01:00Z">
        <w:r w:rsidRPr="00073577">
          <w:rPr>
            <w:rFonts w:ascii="Courier New" w:hAnsi="Courier New" w:cs="Courier New"/>
            <w:sz w:val="16"/>
            <w:szCs w:val="16"/>
            <w:rPrChange w:id="16794" w:author="Abhishek Deep Nigam" w:date="2015-10-26T01:01:00Z">
              <w:rPr>
                <w:rFonts w:ascii="Courier New" w:hAnsi="Courier New" w:cs="Courier New"/>
              </w:rPr>
            </w:rPrChange>
          </w:rPr>
          <w:t>[4]-&gt;P(Backtracking)</w:t>
        </w:r>
      </w:ins>
    </w:p>
    <w:p w14:paraId="6656F7CB" w14:textId="77777777" w:rsidR="00073577" w:rsidRPr="00073577" w:rsidRDefault="00073577" w:rsidP="00073577">
      <w:pPr>
        <w:spacing w:before="0" w:after="0"/>
        <w:rPr>
          <w:ins w:id="16795" w:author="Abhishek Deep Nigam" w:date="2015-10-26T01:01:00Z"/>
          <w:rFonts w:ascii="Courier New" w:hAnsi="Courier New" w:cs="Courier New"/>
          <w:sz w:val="16"/>
          <w:szCs w:val="16"/>
          <w:rPrChange w:id="16796" w:author="Abhishek Deep Nigam" w:date="2015-10-26T01:01:00Z">
            <w:rPr>
              <w:ins w:id="16797" w:author="Abhishek Deep Nigam" w:date="2015-10-26T01:01:00Z"/>
              <w:rFonts w:ascii="Courier New" w:hAnsi="Courier New" w:cs="Courier New"/>
            </w:rPr>
          </w:rPrChange>
        </w:rPr>
      </w:pPr>
      <w:ins w:id="16798" w:author="Abhishek Deep Nigam" w:date="2015-10-26T01:01:00Z">
        <w:r w:rsidRPr="00073577">
          <w:rPr>
            <w:rFonts w:ascii="Courier New" w:hAnsi="Courier New" w:cs="Courier New"/>
            <w:sz w:val="16"/>
            <w:szCs w:val="16"/>
            <w:rPrChange w:id="16799" w:author="Abhishek Deep Nigam" w:date="2015-10-26T01:01:00Z">
              <w:rPr>
                <w:rFonts w:ascii="Courier New" w:hAnsi="Courier New" w:cs="Courier New"/>
              </w:rPr>
            </w:rPrChange>
          </w:rPr>
          <w:t>[4]-&gt;Q(Backtracking)</w:t>
        </w:r>
      </w:ins>
    </w:p>
    <w:p w14:paraId="316D16C4" w14:textId="77777777" w:rsidR="00073577" w:rsidRPr="00073577" w:rsidRDefault="00073577" w:rsidP="00073577">
      <w:pPr>
        <w:spacing w:before="0" w:after="0"/>
        <w:rPr>
          <w:ins w:id="16800" w:author="Abhishek Deep Nigam" w:date="2015-10-26T01:01:00Z"/>
          <w:rFonts w:ascii="Courier New" w:hAnsi="Courier New" w:cs="Courier New"/>
          <w:sz w:val="16"/>
          <w:szCs w:val="16"/>
          <w:rPrChange w:id="16801" w:author="Abhishek Deep Nigam" w:date="2015-10-26T01:01:00Z">
            <w:rPr>
              <w:ins w:id="16802" w:author="Abhishek Deep Nigam" w:date="2015-10-26T01:01:00Z"/>
              <w:rFonts w:ascii="Courier New" w:hAnsi="Courier New" w:cs="Courier New"/>
            </w:rPr>
          </w:rPrChange>
        </w:rPr>
      </w:pPr>
      <w:ins w:id="16803" w:author="Abhishek Deep Nigam" w:date="2015-10-26T01:01:00Z">
        <w:r w:rsidRPr="00073577">
          <w:rPr>
            <w:rFonts w:ascii="Courier New" w:hAnsi="Courier New" w:cs="Courier New"/>
            <w:sz w:val="16"/>
            <w:szCs w:val="16"/>
            <w:rPrChange w:id="16804" w:author="Abhishek Deep Nigam" w:date="2015-10-26T01:01:00Z">
              <w:rPr>
                <w:rFonts w:ascii="Courier New" w:hAnsi="Courier New" w:cs="Courier New"/>
              </w:rPr>
            </w:rPrChange>
          </w:rPr>
          <w:t>[4]-&gt;S(Backtracking)</w:t>
        </w:r>
      </w:ins>
    </w:p>
    <w:p w14:paraId="410F25E2" w14:textId="77777777" w:rsidR="00073577" w:rsidRPr="00073577" w:rsidRDefault="00073577" w:rsidP="00073577">
      <w:pPr>
        <w:spacing w:before="0" w:after="0"/>
        <w:rPr>
          <w:ins w:id="16805" w:author="Abhishek Deep Nigam" w:date="2015-10-26T01:01:00Z"/>
          <w:rFonts w:ascii="Courier New" w:hAnsi="Courier New" w:cs="Courier New"/>
          <w:sz w:val="16"/>
          <w:szCs w:val="16"/>
          <w:rPrChange w:id="16806" w:author="Abhishek Deep Nigam" w:date="2015-10-26T01:01:00Z">
            <w:rPr>
              <w:ins w:id="16807" w:author="Abhishek Deep Nigam" w:date="2015-10-26T01:01:00Z"/>
              <w:rFonts w:ascii="Courier New" w:hAnsi="Courier New" w:cs="Courier New"/>
            </w:rPr>
          </w:rPrChange>
        </w:rPr>
      </w:pPr>
      <w:ins w:id="16808" w:author="Abhishek Deep Nigam" w:date="2015-10-26T01:01:00Z">
        <w:r w:rsidRPr="00073577">
          <w:rPr>
            <w:rFonts w:ascii="Courier New" w:hAnsi="Courier New" w:cs="Courier New"/>
            <w:sz w:val="16"/>
            <w:szCs w:val="16"/>
            <w:rPrChange w:id="16809" w:author="Abhishek Deep Nigam" w:date="2015-10-26T01:01:00Z">
              <w:rPr>
                <w:rFonts w:ascii="Courier New" w:hAnsi="Courier New" w:cs="Courier New"/>
              </w:rPr>
            </w:rPrChange>
          </w:rPr>
          <w:t>[4]-&gt;Y[5]-&gt;O[6]-&gt;I(Backtracking)</w:t>
        </w:r>
      </w:ins>
    </w:p>
    <w:p w14:paraId="7D2D3048" w14:textId="77777777" w:rsidR="00073577" w:rsidRPr="00073577" w:rsidRDefault="00073577" w:rsidP="00073577">
      <w:pPr>
        <w:spacing w:before="0" w:after="0"/>
        <w:rPr>
          <w:ins w:id="16810" w:author="Abhishek Deep Nigam" w:date="2015-10-26T01:01:00Z"/>
          <w:rFonts w:ascii="Courier New" w:hAnsi="Courier New" w:cs="Courier New"/>
          <w:sz w:val="16"/>
          <w:szCs w:val="16"/>
          <w:rPrChange w:id="16811" w:author="Abhishek Deep Nigam" w:date="2015-10-26T01:01:00Z">
            <w:rPr>
              <w:ins w:id="16812" w:author="Abhishek Deep Nigam" w:date="2015-10-26T01:01:00Z"/>
              <w:rFonts w:ascii="Courier New" w:hAnsi="Courier New" w:cs="Courier New"/>
            </w:rPr>
          </w:rPrChange>
        </w:rPr>
      </w:pPr>
      <w:ins w:id="16813" w:author="Abhishek Deep Nigam" w:date="2015-10-26T01:01:00Z">
        <w:r w:rsidRPr="00073577">
          <w:rPr>
            <w:rFonts w:ascii="Courier New" w:hAnsi="Courier New" w:cs="Courier New"/>
            <w:sz w:val="16"/>
            <w:szCs w:val="16"/>
            <w:rPrChange w:id="16814" w:author="Abhishek Deep Nigam" w:date="2015-10-26T01:01:00Z">
              <w:rPr>
                <w:rFonts w:ascii="Courier New" w:hAnsi="Courier New" w:cs="Courier New"/>
              </w:rPr>
            </w:rPrChange>
          </w:rPr>
          <w:t>[1]-&gt;D[2]-&gt;T[3]-&gt;T[4]-&gt;A(Backtracking)</w:t>
        </w:r>
      </w:ins>
    </w:p>
    <w:p w14:paraId="49A22A8C" w14:textId="77777777" w:rsidR="00073577" w:rsidRPr="00073577" w:rsidRDefault="00073577" w:rsidP="00073577">
      <w:pPr>
        <w:spacing w:before="0" w:after="0"/>
        <w:rPr>
          <w:ins w:id="16815" w:author="Abhishek Deep Nigam" w:date="2015-10-26T01:01:00Z"/>
          <w:rFonts w:ascii="Courier New" w:hAnsi="Courier New" w:cs="Courier New"/>
          <w:sz w:val="16"/>
          <w:szCs w:val="16"/>
          <w:rPrChange w:id="16816" w:author="Abhishek Deep Nigam" w:date="2015-10-26T01:01:00Z">
            <w:rPr>
              <w:ins w:id="16817" w:author="Abhishek Deep Nigam" w:date="2015-10-26T01:01:00Z"/>
              <w:rFonts w:ascii="Courier New" w:hAnsi="Courier New" w:cs="Courier New"/>
            </w:rPr>
          </w:rPrChange>
        </w:rPr>
      </w:pPr>
      <w:ins w:id="16818" w:author="Abhishek Deep Nigam" w:date="2015-10-26T01:01:00Z">
        <w:r w:rsidRPr="00073577">
          <w:rPr>
            <w:rFonts w:ascii="Courier New" w:hAnsi="Courier New" w:cs="Courier New"/>
            <w:sz w:val="16"/>
            <w:szCs w:val="16"/>
            <w:rPrChange w:id="16819" w:author="Abhishek Deep Nigam" w:date="2015-10-26T01:01:00Z">
              <w:rPr>
                <w:rFonts w:ascii="Courier New" w:hAnsi="Courier New" w:cs="Courier New"/>
              </w:rPr>
            </w:rPrChange>
          </w:rPr>
          <w:t>[4]-&gt;N[5]-&gt;O[6]-&gt;I(Backtracking)</w:t>
        </w:r>
      </w:ins>
    </w:p>
    <w:p w14:paraId="6D472861" w14:textId="77777777" w:rsidR="00073577" w:rsidRPr="00073577" w:rsidRDefault="00073577" w:rsidP="00073577">
      <w:pPr>
        <w:spacing w:before="0" w:after="0"/>
        <w:rPr>
          <w:ins w:id="16820" w:author="Abhishek Deep Nigam" w:date="2015-10-26T01:01:00Z"/>
          <w:rFonts w:ascii="Courier New" w:hAnsi="Courier New" w:cs="Courier New"/>
          <w:sz w:val="16"/>
          <w:szCs w:val="16"/>
          <w:rPrChange w:id="16821" w:author="Abhishek Deep Nigam" w:date="2015-10-26T01:01:00Z">
            <w:rPr>
              <w:ins w:id="16822" w:author="Abhishek Deep Nigam" w:date="2015-10-26T01:01:00Z"/>
              <w:rFonts w:ascii="Courier New" w:hAnsi="Courier New" w:cs="Courier New"/>
            </w:rPr>
          </w:rPrChange>
        </w:rPr>
      </w:pPr>
      <w:ins w:id="16823" w:author="Abhishek Deep Nigam" w:date="2015-10-26T01:01:00Z">
        <w:r w:rsidRPr="00073577">
          <w:rPr>
            <w:rFonts w:ascii="Courier New" w:hAnsi="Courier New" w:cs="Courier New"/>
            <w:sz w:val="16"/>
            <w:szCs w:val="16"/>
            <w:rPrChange w:id="16824" w:author="Abhishek Deep Nigam" w:date="2015-10-26T01:01:00Z">
              <w:rPr>
                <w:rFonts w:ascii="Courier New" w:hAnsi="Courier New" w:cs="Courier New"/>
              </w:rPr>
            </w:rPrChange>
          </w:rPr>
          <w:t>[4]-&gt;O[5]-&gt;O[6]-&gt;I(Backtracking)</w:t>
        </w:r>
      </w:ins>
    </w:p>
    <w:p w14:paraId="5DE5042D" w14:textId="77777777" w:rsidR="00073577" w:rsidRPr="00073577" w:rsidRDefault="00073577" w:rsidP="00073577">
      <w:pPr>
        <w:spacing w:before="0" w:after="0"/>
        <w:rPr>
          <w:ins w:id="16825" w:author="Abhishek Deep Nigam" w:date="2015-10-26T01:01:00Z"/>
          <w:rFonts w:ascii="Courier New" w:hAnsi="Courier New" w:cs="Courier New"/>
          <w:sz w:val="16"/>
          <w:szCs w:val="16"/>
          <w:rPrChange w:id="16826" w:author="Abhishek Deep Nigam" w:date="2015-10-26T01:01:00Z">
            <w:rPr>
              <w:ins w:id="16827" w:author="Abhishek Deep Nigam" w:date="2015-10-26T01:01:00Z"/>
              <w:rFonts w:ascii="Courier New" w:hAnsi="Courier New" w:cs="Courier New"/>
            </w:rPr>
          </w:rPrChange>
        </w:rPr>
      </w:pPr>
      <w:ins w:id="16828" w:author="Abhishek Deep Nigam" w:date="2015-10-26T01:01:00Z">
        <w:r w:rsidRPr="00073577">
          <w:rPr>
            <w:rFonts w:ascii="Courier New" w:hAnsi="Courier New" w:cs="Courier New"/>
            <w:sz w:val="16"/>
            <w:szCs w:val="16"/>
            <w:rPrChange w:id="16829" w:author="Abhishek Deep Nigam" w:date="2015-10-26T01:01:00Z">
              <w:rPr>
                <w:rFonts w:ascii="Courier New" w:hAnsi="Courier New" w:cs="Courier New"/>
              </w:rPr>
            </w:rPrChange>
          </w:rPr>
          <w:t>[4]-&gt;P(Backtracking)</w:t>
        </w:r>
      </w:ins>
    </w:p>
    <w:p w14:paraId="35DE24C4" w14:textId="77777777" w:rsidR="00073577" w:rsidRPr="00073577" w:rsidRDefault="00073577" w:rsidP="00073577">
      <w:pPr>
        <w:spacing w:before="0" w:after="0"/>
        <w:rPr>
          <w:ins w:id="16830" w:author="Abhishek Deep Nigam" w:date="2015-10-26T01:01:00Z"/>
          <w:rFonts w:ascii="Courier New" w:hAnsi="Courier New" w:cs="Courier New"/>
          <w:sz w:val="16"/>
          <w:szCs w:val="16"/>
          <w:rPrChange w:id="16831" w:author="Abhishek Deep Nigam" w:date="2015-10-26T01:01:00Z">
            <w:rPr>
              <w:ins w:id="16832" w:author="Abhishek Deep Nigam" w:date="2015-10-26T01:01:00Z"/>
              <w:rFonts w:ascii="Courier New" w:hAnsi="Courier New" w:cs="Courier New"/>
            </w:rPr>
          </w:rPrChange>
        </w:rPr>
      </w:pPr>
      <w:ins w:id="16833" w:author="Abhishek Deep Nigam" w:date="2015-10-26T01:01:00Z">
        <w:r w:rsidRPr="00073577">
          <w:rPr>
            <w:rFonts w:ascii="Courier New" w:hAnsi="Courier New" w:cs="Courier New"/>
            <w:sz w:val="16"/>
            <w:szCs w:val="16"/>
            <w:rPrChange w:id="16834" w:author="Abhishek Deep Nigam" w:date="2015-10-26T01:01:00Z">
              <w:rPr>
                <w:rFonts w:ascii="Courier New" w:hAnsi="Courier New" w:cs="Courier New"/>
              </w:rPr>
            </w:rPrChange>
          </w:rPr>
          <w:t>[4]-&gt;Q(Backtracking)</w:t>
        </w:r>
      </w:ins>
    </w:p>
    <w:p w14:paraId="263534B1" w14:textId="77777777" w:rsidR="00073577" w:rsidRPr="00073577" w:rsidRDefault="00073577" w:rsidP="00073577">
      <w:pPr>
        <w:spacing w:before="0" w:after="0"/>
        <w:rPr>
          <w:ins w:id="16835" w:author="Abhishek Deep Nigam" w:date="2015-10-26T01:01:00Z"/>
          <w:rFonts w:ascii="Courier New" w:hAnsi="Courier New" w:cs="Courier New"/>
          <w:sz w:val="16"/>
          <w:szCs w:val="16"/>
          <w:rPrChange w:id="16836" w:author="Abhishek Deep Nigam" w:date="2015-10-26T01:01:00Z">
            <w:rPr>
              <w:ins w:id="16837" w:author="Abhishek Deep Nigam" w:date="2015-10-26T01:01:00Z"/>
              <w:rFonts w:ascii="Courier New" w:hAnsi="Courier New" w:cs="Courier New"/>
            </w:rPr>
          </w:rPrChange>
        </w:rPr>
      </w:pPr>
      <w:ins w:id="16838" w:author="Abhishek Deep Nigam" w:date="2015-10-26T01:01:00Z">
        <w:r w:rsidRPr="00073577">
          <w:rPr>
            <w:rFonts w:ascii="Courier New" w:hAnsi="Courier New" w:cs="Courier New"/>
            <w:sz w:val="16"/>
            <w:szCs w:val="16"/>
            <w:rPrChange w:id="16839" w:author="Abhishek Deep Nigam" w:date="2015-10-26T01:01:00Z">
              <w:rPr>
                <w:rFonts w:ascii="Courier New" w:hAnsi="Courier New" w:cs="Courier New"/>
              </w:rPr>
            </w:rPrChange>
          </w:rPr>
          <w:t>[4]-&gt;S(Backtracking)</w:t>
        </w:r>
      </w:ins>
    </w:p>
    <w:p w14:paraId="62333AB2" w14:textId="77777777" w:rsidR="00073577" w:rsidRPr="00073577" w:rsidRDefault="00073577" w:rsidP="00073577">
      <w:pPr>
        <w:spacing w:before="0" w:after="0"/>
        <w:rPr>
          <w:ins w:id="16840" w:author="Abhishek Deep Nigam" w:date="2015-10-26T01:01:00Z"/>
          <w:rFonts w:ascii="Courier New" w:hAnsi="Courier New" w:cs="Courier New"/>
          <w:sz w:val="16"/>
          <w:szCs w:val="16"/>
          <w:rPrChange w:id="16841" w:author="Abhishek Deep Nigam" w:date="2015-10-26T01:01:00Z">
            <w:rPr>
              <w:ins w:id="16842" w:author="Abhishek Deep Nigam" w:date="2015-10-26T01:01:00Z"/>
              <w:rFonts w:ascii="Courier New" w:hAnsi="Courier New" w:cs="Courier New"/>
            </w:rPr>
          </w:rPrChange>
        </w:rPr>
      </w:pPr>
      <w:ins w:id="16843" w:author="Abhishek Deep Nigam" w:date="2015-10-26T01:01:00Z">
        <w:r w:rsidRPr="00073577">
          <w:rPr>
            <w:rFonts w:ascii="Courier New" w:hAnsi="Courier New" w:cs="Courier New"/>
            <w:sz w:val="16"/>
            <w:szCs w:val="16"/>
            <w:rPrChange w:id="16844" w:author="Abhishek Deep Nigam" w:date="2015-10-26T01:01:00Z">
              <w:rPr>
                <w:rFonts w:ascii="Courier New" w:hAnsi="Courier New" w:cs="Courier New"/>
              </w:rPr>
            </w:rPrChange>
          </w:rPr>
          <w:t>[4]-&gt;Y[5]-&gt;O[6]-&gt;I(Backtracking)</w:t>
        </w:r>
      </w:ins>
    </w:p>
    <w:p w14:paraId="625FBB0B" w14:textId="77777777" w:rsidR="00073577" w:rsidRPr="00073577" w:rsidRDefault="00073577" w:rsidP="00073577">
      <w:pPr>
        <w:spacing w:before="0" w:after="0"/>
        <w:rPr>
          <w:ins w:id="16845" w:author="Abhishek Deep Nigam" w:date="2015-10-26T01:01:00Z"/>
          <w:rFonts w:ascii="Courier New" w:hAnsi="Courier New" w:cs="Courier New"/>
          <w:sz w:val="16"/>
          <w:szCs w:val="16"/>
          <w:rPrChange w:id="16846" w:author="Abhishek Deep Nigam" w:date="2015-10-26T01:01:00Z">
            <w:rPr>
              <w:ins w:id="16847" w:author="Abhishek Deep Nigam" w:date="2015-10-26T01:01:00Z"/>
              <w:rFonts w:ascii="Courier New" w:hAnsi="Courier New" w:cs="Courier New"/>
            </w:rPr>
          </w:rPrChange>
        </w:rPr>
      </w:pPr>
      <w:ins w:id="16848" w:author="Abhishek Deep Nigam" w:date="2015-10-26T01:01:00Z">
        <w:r w:rsidRPr="00073577">
          <w:rPr>
            <w:rFonts w:ascii="Courier New" w:hAnsi="Courier New" w:cs="Courier New"/>
            <w:sz w:val="16"/>
            <w:szCs w:val="16"/>
            <w:rPrChange w:id="16849" w:author="Abhishek Deep Nigam" w:date="2015-10-26T01:01:00Z">
              <w:rPr>
                <w:rFonts w:ascii="Courier New" w:hAnsi="Courier New" w:cs="Courier New"/>
              </w:rPr>
            </w:rPrChange>
          </w:rPr>
          <w:t>[1]-&gt;E[2]-&gt;T[3]-&gt;T[4]-&gt;A(Backtracking)</w:t>
        </w:r>
      </w:ins>
    </w:p>
    <w:p w14:paraId="0D9782EB" w14:textId="77777777" w:rsidR="00073577" w:rsidRPr="00073577" w:rsidRDefault="00073577" w:rsidP="00073577">
      <w:pPr>
        <w:spacing w:before="0" w:after="0"/>
        <w:rPr>
          <w:ins w:id="16850" w:author="Abhishek Deep Nigam" w:date="2015-10-26T01:01:00Z"/>
          <w:rFonts w:ascii="Courier New" w:hAnsi="Courier New" w:cs="Courier New"/>
          <w:sz w:val="16"/>
          <w:szCs w:val="16"/>
          <w:rPrChange w:id="16851" w:author="Abhishek Deep Nigam" w:date="2015-10-26T01:01:00Z">
            <w:rPr>
              <w:ins w:id="16852" w:author="Abhishek Deep Nigam" w:date="2015-10-26T01:01:00Z"/>
              <w:rFonts w:ascii="Courier New" w:hAnsi="Courier New" w:cs="Courier New"/>
            </w:rPr>
          </w:rPrChange>
        </w:rPr>
      </w:pPr>
      <w:ins w:id="16853" w:author="Abhishek Deep Nigam" w:date="2015-10-26T01:01:00Z">
        <w:r w:rsidRPr="00073577">
          <w:rPr>
            <w:rFonts w:ascii="Courier New" w:hAnsi="Courier New" w:cs="Courier New"/>
            <w:sz w:val="16"/>
            <w:szCs w:val="16"/>
            <w:rPrChange w:id="16854" w:author="Abhishek Deep Nigam" w:date="2015-10-26T01:01:00Z">
              <w:rPr>
                <w:rFonts w:ascii="Courier New" w:hAnsi="Courier New" w:cs="Courier New"/>
              </w:rPr>
            </w:rPrChange>
          </w:rPr>
          <w:t>[4]-&gt;N[5]-&gt;O[6]-&gt;I[7]-&gt;E(Backtracking)</w:t>
        </w:r>
      </w:ins>
    </w:p>
    <w:p w14:paraId="088636C2" w14:textId="77777777" w:rsidR="00073577" w:rsidRPr="00073577" w:rsidRDefault="00073577" w:rsidP="00073577">
      <w:pPr>
        <w:spacing w:before="0" w:after="0"/>
        <w:rPr>
          <w:ins w:id="16855" w:author="Abhishek Deep Nigam" w:date="2015-10-26T01:01:00Z"/>
          <w:rFonts w:ascii="Courier New" w:hAnsi="Courier New" w:cs="Courier New"/>
          <w:sz w:val="16"/>
          <w:szCs w:val="16"/>
          <w:rPrChange w:id="16856" w:author="Abhishek Deep Nigam" w:date="2015-10-26T01:01:00Z">
            <w:rPr>
              <w:ins w:id="16857" w:author="Abhishek Deep Nigam" w:date="2015-10-26T01:01:00Z"/>
              <w:rFonts w:ascii="Courier New" w:hAnsi="Courier New" w:cs="Courier New"/>
            </w:rPr>
          </w:rPrChange>
        </w:rPr>
      </w:pPr>
      <w:ins w:id="16858" w:author="Abhishek Deep Nigam" w:date="2015-10-26T01:01:00Z">
        <w:r w:rsidRPr="00073577">
          <w:rPr>
            <w:rFonts w:ascii="Courier New" w:hAnsi="Courier New" w:cs="Courier New"/>
            <w:sz w:val="16"/>
            <w:szCs w:val="16"/>
            <w:rPrChange w:id="16859" w:author="Abhishek Deep Nigam" w:date="2015-10-26T01:01:00Z">
              <w:rPr>
                <w:rFonts w:ascii="Courier New" w:hAnsi="Courier New" w:cs="Courier New"/>
              </w:rPr>
            </w:rPrChange>
          </w:rPr>
          <w:t>[4]-&gt;O[5]-&gt;O[6]-&gt;I[7]-&gt;E(Backtracking)</w:t>
        </w:r>
      </w:ins>
    </w:p>
    <w:p w14:paraId="1FEF6B99" w14:textId="77777777" w:rsidR="00073577" w:rsidRPr="00073577" w:rsidRDefault="00073577" w:rsidP="00073577">
      <w:pPr>
        <w:spacing w:before="0" w:after="0"/>
        <w:rPr>
          <w:ins w:id="16860" w:author="Abhishek Deep Nigam" w:date="2015-10-26T01:01:00Z"/>
          <w:rFonts w:ascii="Courier New" w:hAnsi="Courier New" w:cs="Courier New"/>
          <w:sz w:val="16"/>
          <w:szCs w:val="16"/>
          <w:rPrChange w:id="16861" w:author="Abhishek Deep Nigam" w:date="2015-10-26T01:01:00Z">
            <w:rPr>
              <w:ins w:id="16862" w:author="Abhishek Deep Nigam" w:date="2015-10-26T01:01:00Z"/>
              <w:rFonts w:ascii="Courier New" w:hAnsi="Courier New" w:cs="Courier New"/>
            </w:rPr>
          </w:rPrChange>
        </w:rPr>
      </w:pPr>
      <w:ins w:id="16863" w:author="Abhishek Deep Nigam" w:date="2015-10-26T01:01:00Z">
        <w:r w:rsidRPr="00073577">
          <w:rPr>
            <w:rFonts w:ascii="Courier New" w:hAnsi="Courier New" w:cs="Courier New"/>
            <w:sz w:val="16"/>
            <w:szCs w:val="16"/>
            <w:rPrChange w:id="16864" w:author="Abhishek Deep Nigam" w:date="2015-10-26T01:01:00Z">
              <w:rPr>
                <w:rFonts w:ascii="Courier New" w:hAnsi="Courier New" w:cs="Courier New"/>
              </w:rPr>
            </w:rPrChange>
          </w:rPr>
          <w:t>[4]-&gt;P(Backtracking)</w:t>
        </w:r>
      </w:ins>
    </w:p>
    <w:p w14:paraId="3EFF8C1F" w14:textId="77777777" w:rsidR="00073577" w:rsidRPr="00073577" w:rsidRDefault="00073577" w:rsidP="00073577">
      <w:pPr>
        <w:spacing w:before="0" w:after="0"/>
        <w:rPr>
          <w:ins w:id="16865" w:author="Abhishek Deep Nigam" w:date="2015-10-26T01:01:00Z"/>
          <w:rFonts w:ascii="Courier New" w:hAnsi="Courier New" w:cs="Courier New"/>
          <w:sz w:val="16"/>
          <w:szCs w:val="16"/>
          <w:rPrChange w:id="16866" w:author="Abhishek Deep Nigam" w:date="2015-10-26T01:01:00Z">
            <w:rPr>
              <w:ins w:id="16867" w:author="Abhishek Deep Nigam" w:date="2015-10-26T01:01:00Z"/>
              <w:rFonts w:ascii="Courier New" w:hAnsi="Courier New" w:cs="Courier New"/>
            </w:rPr>
          </w:rPrChange>
        </w:rPr>
      </w:pPr>
      <w:ins w:id="16868" w:author="Abhishek Deep Nigam" w:date="2015-10-26T01:01:00Z">
        <w:r w:rsidRPr="00073577">
          <w:rPr>
            <w:rFonts w:ascii="Courier New" w:hAnsi="Courier New" w:cs="Courier New"/>
            <w:sz w:val="16"/>
            <w:szCs w:val="16"/>
            <w:rPrChange w:id="16869" w:author="Abhishek Deep Nigam" w:date="2015-10-26T01:01:00Z">
              <w:rPr>
                <w:rFonts w:ascii="Courier New" w:hAnsi="Courier New" w:cs="Courier New"/>
              </w:rPr>
            </w:rPrChange>
          </w:rPr>
          <w:t>[4]-&gt;Q(Backtracking)</w:t>
        </w:r>
      </w:ins>
    </w:p>
    <w:p w14:paraId="6CAF5C4C" w14:textId="77777777" w:rsidR="00073577" w:rsidRPr="00073577" w:rsidRDefault="00073577" w:rsidP="00073577">
      <w:pPr>
        <w:spacing w:before="0" w:after="0"/>
        <w:rPr>
          <w:ins w:id="16870" w:author="Abhishek Deep Nigam" w:date="2015-10-26T01:01:00Z"/>
          <w:rFonts w:ascii="Courier New" w:hAnsi="Courier New" w:cs="Courier New"/>
          <w:sz w:val="16"/>
          <w:szCs w:val="16"/>
          <w:rPrChange w:id="16871" w:author="Abhishek Deep Nigam" w:date="2015-10-26T01:01:00Z">
            <w:rPr>
              <w:ins w:id="16872" w:author="Abhishek Deep Nigam" w:date="2015-10-26T01:01:00Z"/>
              <w:rFonts w:ascii="Courier New" w:hAnsi="Courier New" w:cs="Courier New"/>
            </w:rPr>
          </w:rPrChange>
        </w:rPr>
      </w:pPr>
      <w:ins w:id="16873" w:author="Abhishek Deep Nigam" w:date="2015-10-26T01:01:00Z">
        <w:r w:rsidRPr="00073577">
          <w:rPr>
            <w:rFonts w:ascii="Courier New" w:hAnsi="Courier New" w:cs="Courier New"/>
            <w:sz w:val="16"/>
            <w:szCs w:val="16"/>
            <w:rPrChange w:id="16874" w:author="Abhishek Deep Nigam" w:date="2015-10-26T01:01:00Z">
              <w:rPr>
                <w:rFonts w:ascii="Courier New" w:hAnsi="Courier New" w:cs="Courier New"/>
              </w:rPr>
            </w:rPrChange>
          </w:rPr>
          <w:t>[4]-&gt;S(Backtracking)</w:t>
        </w:r>
      </w:ins>
    </w:p>
    <w:p w14:paraId="1E74C40D" w14:textId="77777777" w:rsidR="00073577" w:rsidRPr="00073577" w:rsidRDefault="00073577" w:rsidP="00073577">
      <w:pPr>
        <w:spacing w:before="0" w:after="0"/>
        <w:rPr>
          <w:ins w:id="16875" w:author="Abhishek Deep Nigam" w:date="2015-10-26T01:01:00Z"/>
          <w:rFonts w:ascii="Courier New" w:hAnsi="Courier New" w:cs="Courier New"/>
          <w:sz w:val="16"/>
          <w:szCs w:val="16"/>
          <w:rPrChange w:id="16876" w:author="Abhishek Deep Nigam" w:date="2015-10-26T01:01:00Z">
            <w:rPr>
              <w:ins w:id="16877" w:author="Abhishek Deep Nigam" w:date="2015-10-26T01:01:00Z"/>
              <w:rFonts w:ascii="Courier New" w:hAnsi="Courier New" w:cs="Courier New"/>
            </w:rPr>
          </w:rPrChange>
        </w:rPr>
      </w:pPr>
      <w:ins w:id="16878" w:author="Abhishek Deep Nigam" w:date="2015-10-26T01:01:00Z">
        <w:r w:rsidRPr="00073577">
          <w:rPr>
            <w:rFonts w:ascii="Courier New" w:hAnsi="Courier New" w:cs="Courier New"/>
            <w:sz w:val="16"/>
            <w:szCs w:val="16"/>
            <w:rPrChange w:id="16879" w:author="Abhishek Deep Nigam" w:date="2015-10-26T01:01:00Z">
              <w:rPr>
                <w:rFonts w:ascii="Courier New" w:hAnsi="Courier New" w:cs="Courier New"/>
              </w:rPr>
            </w:rPrChange>
          </w:rPr>
          <w:t>[4]-&gt;Y[5]-&gt;O[6]-&gt;I[7]-&gt;E(Backtracking)</w:t>
        </w:r>
      </w:ins>
    </w:p>
    <w:p w14:paraId="0091E4B1" w14:textId="77777777" w:rsidR="00073577" w:rsidRPr="00073577" w:rsidRDefault="00073577" w:rsidP="00073577">
      <w:pPr>
        <w:spacing w:before="0" w:after="0"/>
        <w:rPr>
          <w:ins w:id="16880" w:author="Abhishek Deep Nigam" w:date="2015-10-26T01:01:00Z"/>
          <w:rFonts w:ascii="Courier New" w:hAnsi="Courier New" w:cs="Courier New"/>
          <w:sz w:val="16"/>
          <w:szCs w:val="16"/>
          <w:rPrChange w:id="16881" w:author="Abhishek Deep Nigam" w:date="2015-10-26T01:01:00Z">
            <w:rPr>
              <w:ins w:id="16882" w:author="Abhishek Deep Nigam" w:date="2015-10-26T01:01:00Z"/>
              <w:rFonts w:ascii="Courier New" w:hAnsi="Courier New" w:cs="Courier New"/>
            </w:rPr>
          </w:rPrChange>
        </w:rPr>
      </w:pPr>
      <w:ins w:id="16883" w:author="Abhishek Deep Nigam" w:date="2015-10-26T01:01:00Z">
        <w:r w:rsidRPr="00073577">
          <w:rPr>
            <w:rFonts w:ascii="Courier New" w:hAnsi="Courier New" w:cs="Courier New"/>
            <w:sz w:val="16"/>
            <w:szCs w:val="16"/>
            <w:rPrChange w:id="16884" w:author="Abhishek Deep Nigam" w:date="2015-10-26T01:01:00Z">
              <w:rPr>
                <w:rFonts w:ascii="Courier New" w:hAnsi="Courier New" w:cs="Courier New"/>
              </w:rPr>
            </w:rPrChange>
          </w:rPr>
          <w:t>[1]-&gt;F[2]-&gt;T[3]-&gt;T[4]-&gt;A(Backtracking)</w:t>
        </w:r>
      </w:ins>
    </w:p>
    <w:p w14:paraId="77FF1617" w14:textId="77777777" w:rsidR="00073577" w:rsidRPr="00073577" w:rsidRDefault="00073577" w:rsidP="00073577">
      <w:pPr>
        <w:spacing w:before="0" w:after="0"/>
        <w:rPr>
          <w:ins w:id="16885" w:author="Abhishek Deep Nigam" w:date="2015-10-26T01:01:00Z"/>
          <w:rFonts w:ascii="Courier New" w:hAnsi="Courier New" w:cs="Courier New"/>
          <w:sz w:val="16"/>
          <w:szCs w:val="16"/>
          <w:rPrChange w:id="16886" w:author="Abhishek Deep Nigam" w:date="2015-10-26T01:01:00Z">
            <w:rPr>
              <w:ins w:id="16887" w:author="Abhishek Deep Nigam" w:date="2015-10-26T01:01:00Z"/>
              <w:rFonts w:ascii="Courier New" w:hAnsi="Courier New" w:cs="Courier New"/>
            </w:rPr>
          </w:rPrChange>
        </w:rPr>
      </w:pPr>
      <w:ins w:id="16888" w:author="Abhishek Deep Nigam" w:date="2015-10-26T01:01:00Z">
        <w:r w:rsidRPr="00073577">
          <w:rPr>
            <w:rFonts w:ascii="Courier New" w:hAnsi="Courier New" w:cs="Courier New"/>
            <w:sz w:val="16"/>
            <w:szCs w:val="16"/>
            <w:rPrChange w:id="16889" w:author="Abhishek Deep Nigam" w:date="2015-10-26T01:01:00Z">
              <w:rPr>
                <w:rFonts w:ascii="Courier New" w:hAnsi="Courier New" w:cs="Courier New"/>
              </w:rPr>
            </w:rPrChange>
          </w:rPr>
          <w:t>[4]-&gt;N[5]-&gt;O[6]-&gt;I(Backtracking)</w:t>
        </w:r>
      </w:ins>
    </w:p>
    <w:p w14:paraId="0FFF6E9D" w14:textId="77777777" w:rsidR="00073577" w:rsidRPr="00073577" w:rsidRDefault="00073577" w:rsidP="00073577">
      <w:pPr>
        <w:spacing w:before="0" w:after="0"/>
        <w:rPr>
          <w:ins w:id="16890" w:author="Abhishek Deep Nigam" w:date="2015-10-26T01:01:00Z"/>
          <w:rFonts w:ascii="Courier New" w:hAnsi="Courier New" w:cs="Courier New"/>
          <w:sz w:val="16"/>
          <w:szCs w:val="16"/>
          <w:rPrChange w:id="16891" w:author="Abhishek Deep Nigam" w:date="2015-10-26T01:01:00Z">
            <w:rPr>
              <w:ins w:id="16892" w:author="Abhishek Deep Nigam" w:date="2015-10-26T01:01:00Z"/>
              <w:rFonts w:ascii="Courier New" w:hAnsi="Courier New" w:cs="Courier New"/>
            </w:rPr>
          </w:rPrChange>
        </w:rPr>
      </w:pPr>
      <w:ins w:id="16893" w:author="Abhishek Deep Nigam" w:date="2015-10-26T01:01:00Z">
        <w:r w:rsidRPr="00073577">
          <w:rPr>
            <w:rFonts w:ascii="Courier New" w:hAnsi="Courier New" w:cs="Courier New"/>
            <w:sz w:val="16"/>
            <w:szCs w:val="16"/>
            <w:rPrChange w:id="16894" w:author="Abhishek Deep Nigam" w:date="2015-10-26T01:01:00Z">
              <w:rPr>
                <w:rFonts w:ascii="Courier New" w:hAnsi="Courier New" w:cs="Courier New"/>
              </w:rPr>
            </w:rPrChange>
          </w:rPr>
          <w:t>[4]-&gt;O[5]-&gt;O[6]-&gt;I(Backtracking)</w:t>
        </w:r>
      </w:ins>
    </w:p>
    <w:p w14:paraId="55433E99" w14:textId="77777777" w:rsidR="00073577" w:rsidRPr="00073577" w:rsidRDefault="00073577" w:rsidP="00073577">
      <w:pPr>
        <w:spacing w:before="0" w:after="0"/>
        <w:rPr>
          <w:ins w:id="16895" w:author="Abhishek Deep Nigam" w:date="2015-10-26T01:01:00Z"/>
          <w:rFonts w:ascii="Courier New" w:hAnsi="Courier New" w:cs="Courier New"/>
          <w:sz w:val="16"/>
          <w:szCs w:val="16"/>
          <w:rPrChange w:id="16896" w:author="Abhishek Deep Nigam" w:date="2015-10-26T01:01:00Z">
            <w:rPr>
              <w:ins w:id="16897" w:author="Abhishek Deep Nigam" w:date="2015-10-26T01:01:00Z"/>
              <w:rFonts w:ascii="Courier New" w:hAnsi="Courier New" w:cs="Courier New"/>
            </w:rPr>
          </w:rPrChange>
        </w:rPr>
      </w:pPr>
      <w:ins w:id="16898" w:author="Abhishek Deep Nigam" w:date="2015-10-26T01:01:00Z">
        <w:r w:rsidRPr="00073577">
          <w:rPr>
            <w:rFonts w:ascii="Courier New" w:hAnsi="Courier New" w:cs="Courier New"/>
            <w:sz w:val="16"/>
            <w:szCs w:val="16"/>
            <w:rPrChange w:id="16899" w:author="Abhishek Deep Nigam" w:date="2015-10-26T01:01:00Z">
              <w:rPr>
                <w:rFonts w:ascii="Courier New" w:hAnsi="Courier New" w:cs="Courier New"/>
              </w:rPr>
            </w:rPrChange>
          </w:rPr>
          <w:t>[4]-&gt;P(Backtracking)</w:t>
        </w:r>
      </w:ins>
    </w:p>
    <w:p w14:paraId="0FC54AF4" w14:textId="77777777" w:rsidR="00073577" w:rsidRPr="00073577" w:rsidRDefault="00073577" w:rsidP="00073577">
      <w:pPr>
        <w:spacing w:before="0" w:after="0"/>
        <w:rPr>
          <w:ins w:id="16900" w:author="Abhishek Deep Nigam" w:date="2015-10-26T01:01:00Z"/>
          <w:rFonts w:ascii="Courier New" w:hAnsi="Courier New" w:cs="Courier New"/>
          <w:sz w:val="16"/>
          <w:szCs w:val="16"/>
          <w:rPrChange w:id="16901" w:author="Abhishek Deep Nigam" w:date="2015-10-26T01:01:00Z">
            <w:rPr>
              <w:ins w:id="16902" w:author="Abhishek Deep Nigam" w:date="2015-10-26T01:01:00Z"/>
              <w:rFonts w:ascii="Courier New" w:hAnsi="Courier New" w:cs="Courier New"/>
            </w:rPr>
          </w:rPrChange>
        </w:rPr>
      </w:pPr>
      <w:ins w:id="16903" w:author="Abhishek Deep Nigam" w:date="2015-10-26T01:01:00Z">
        <w:r w:rsidRPr="00073577">
          <w:rPr>
            <w:rFonts w:ascii="Courier New" w:hAnsi="Courier New" w:cs="Courier New"/>
            <w:sz w:val="16"/>
            <w:szCs w:val="16"/>
            <w:rPrChange w:id="16904" w:author="Abhishek Deep Nigam" w:date="2015-10-26T01:01:00Z">
              <w:rPr>
                <w:rFonts w:ascii="Courier New" w:hAnsi="Courier New" w:cs="Courier New"/>
              </w:rPr>
            </w:rPrChange>
          </w:rPr>
          <w:t>[4]-&gt;Q(Backtracking)</w:t>
        </w:r>
      </w:ins>
    </w:p>
    <w:p w14:paraId="1ED91E2D" w14:textId="77777777" w:rsidR="00073577" w:rsidRPr="00073577" w:rsidRDefault="00073577" w:rsidP="00073577">
      <w:pPr>
        <w:spacing w:before="0" w:after="0"/>
        <w:rPr>
          <w:ins w:id="16905" w:author="Abhishek Deep Nigam" w:date="2015-10-26T01:01:00Z"/>
          <w:rFonts w:ascii="Courier New" w:hAnsi="Courier New" w:cs="Courier New"/>
          <w:sz w:val="16"/>
          <w:szCs w:val="16"/>
          <w:rPrChange w:id="16906" w:author="Abhishek Deep Nigam" w:date="2015-10-26T01:01:00Z">
            <w:rPr>
              <w:ins w:id="16907" w:author="Abhishek Deep Nigam" w:date="2015-10-26T01:01:00Z"/>
              <w:rFonts w:ascii="Courier New" w:hAnsi="Courier New" w:cs="Courier New"/>
            </w:rPr>
          </w:rPrChange>
        </w:rPr>
      </w:pPr>
      <w:ins w:id="16908" w:author="Abhishek Deep Nigam" w:date="2015-10-26T01:01:00Z">
        <w:r w:rsidRPr="00073577">
          <w:rPr>
            <w:rFonts w:ascii="Courier New" w:hAnsi="Courier New" w:cs="Courier New"/>
            <w:sz w:val="16"/>
            <w:szCs w:val="16"/>
            <w:rPrChange w:id="16909" w:author="Abhishek Deep Nigam" w:date="2015-10-26T01:01:00Z">
              <w:rPr>
                <w:rFonts w:ascii="Courier New" w:hAnsi="Courier New" w:cs="Courier New"/>
              </w:rPr>
            </w:rPrChange>
          </w:rPr>
          <w:t>[4]-&gt;S(Backtracking)</w:t>
        </w:r>
      </w:ins>
    </w:p>
    <w:p w14:paraId="0A676C48" w14:textId="77777777" w:rsidR="00073577" w:rsidRPr="00073577" w:rsidRDefault="00073577" w:rsidP="00073577">
      <w:pPr>
        <w:spacing w:before="0" w:after="0"/>
        <w:rPr>
          <w:ins w:id="16910" w:author="Abhishek Deep Nigam" w:date="2015-10-26T01:01:00Z"/>
          <w:rFonts w:ascii="Courier New" w:hAnsi="Courier New" w:cs="Courier New"/>
          <w:sz w:val="16"/>
          <w:szCs w:val="16"/>
          <w:rPrChange w:id="16911" w:author="Abhishek Deep Nigam" w:date="2015-10-26T01:01:00Z">
            <w:rPr>
              <w:ins w:id="16912" w:author="Abhishek Deep Nigam" w:date="2015-10-26T01:01:00Z"/>
              <w:rFonts w:ascii="Courier New" w:hAnsi="Courier New" w:cs="Courier New"/>
            </w:rPr>
          </w:rPrChange>
        </w:rPr>
      </w:pPr>
      <w:ins w:id="16913" w:author="Abhishek Deep Nigam" w:date="2015-10-26T01:01:00Z">
        <w:r w:rsidRPr="00073577">
          <w:rPr>
            <w:rFonts w:ascii="Courier New" w:hAnsi="Courier New" w:cs="Courier New"/>
            <w:sz w:val="16"/>
            <w:szCs w:val="16"/>
            <w:rPrChange w:id="16914" w:author="Abhishek Deep Nigam" w:date="2015-10-26T01:01:00Z">
              <w:rPr>
                <w:rFonts w:ascii="Courier New" w:hAnsi="Courier New" w:cs="Courier New"/>
              </w:rPr>
            </w:rPrChange>
          </w:rPr>
          <w:t>[4]-&gt;Y[5]-&gt;O[6]-&gt;I(Backtracking)</w:t>
        </w:r>
      </w:ins>
    </w:p>
    <w:p w14:paraId="3CB1C805" w14:textId="77777777" w:rsidR="00073577" w:rsidRPr="00073577" w:rsidRDefault="00073577" w:rsidP="00073577">
      <w:pPr>
        <w:spacing w:before="0" w:after="0"/>
        <w:rPr>
          <w:ins w:id="16915" w:author="Abhishek Deep Nigam" w:date="2015-10-26T01:01:00Z"/>
          <w:rFonts w:ascii="Courier New" w:hAnsi="Courier New" w:cs="Courier New"/>
          <w:sz w:val="16"/>
          <w:szCs w:val="16"/>
          <w:rPrChange w:id="16916" w:author="Abhishek Deep Nigam" w:date="2015-10-26T01:01:00Z">
            <w:rPr>
              <w:ins w:id="16917" w:author="Abhishek Deep Nigam" w:date="2015-10-26T01:01:00Z"/>
              <w:rFonts w:ascii="Courier New" w:hAnsi="Courier New" w:cs="Courier New"/>
            </w:rPr>
          </w:rPrChange>
        </w:rPr>
      </w:pPr>
      <w:ins w:id="16918" w:author="Abhishek Deep Nigam" w:date="2015-10-26T01:01:00Z">
        <w:r w:rsidRPr="00073577">
          <w:rPr>
            <w:rFonts w:ascii="Courier New" w:hAnsi="Courier New" w:cs="Courier New"/>
            <w:sz w:val="16"/>
            <w:szCs w:val="16"/>
            <w:rPrChange w:id="16919" w:author="Abhishek Deep Nigam" w:date="2015-10-26T01:01:00Z">
              <w:rPr>
                <w:rFonts w:ascii="Courier New" w:hAnsi="Courier New" w:cs="Courier New"/>
              </w:rPr>
            </w:rPrChange>
          </w:rPr>
          <w:t>[1]-&gt;G[2]-&gt;T[3]-&gt;T[4]-&gt;A(Backtracking)</w:t>
        </w:r>
      </w:ins>
    </w:p>
    <w:p w14:paraId="0B5334B2" w14:textId="77777777" w:rsidR="00073577" w:rsidRPr="00073577" w:rsidRDefault="00073577" w:rsidP="00073577">
      <w:pPr>
        <w:spacing w:before="0" w:after="0"/>
        <w:rPr>
          <w:ins w:id="16920" w:author="Abhishek Deep Nigam" w:date="2015-10-26T01:01:00Z"/>
          <w:rFonts w:ascii="Courier New" w:hAnsi="Courier New" w:cs="Courier New"/>
          <w:sz w:val="16"/>
          <w:szCs w:val="16"/>
          <w:rPrChange w:id="16921" w:author="Abhishek Deep Nigam" w:date="2015-10-26T01:01:00Z">
            <w:rPr>
              <w:ins w:id="16922" w:author="Abhishek Deep Nigam" w:date="2015-10-26T01:01:00Z"/>
              <w:rFonts w:ascii="Courier New" w:hAnsi="Courier New" w:cs="Courier New"/>
            </w:rPr>
          </w:rPrChange>
        </w:rPr>
      </w:pPr>
      <w:ins w:id="16923" w:author="Abhishek Deep Nigam" w:date="2015-10-26T01:01:00Z">
        <w:r w:rsidRPr="00073577">
          <w:rPr>
            <w:rFonts w:ascii="Courier New" w:hAnsi="Courier New" w:cs="Courier New"/>
            <w:sz w:val="16"/>
            <w:szCs w:val="16"/>
            <w:rPrChange w:id="16924" w:author="Abhishek Deep Nigam" w:date="2015-10-26T01:01:00Z">
              <w:rPr>
                <w:rFonts w:ascii="Courier New" w:hAnsi="Courier New" w:cs="Courier New"/>
              </w:rPr>
            </w:rPrChange>
          </w:rPr>
          <w:t>[4]-&gt;N[5]-&gt;O[6]-&gt;I[7]-&gt;E(Backtracking)</w:t>
        </w:r>
      </w:ins>
    </w:p>
    <w:p w14:paraId="12195214" w14:textId="77777777" w:rsidR="00073577" w:rsidRPr="00073577" w:rsidRDefault="00073577" w:rsidP="00073577">
      <w:pPr>
        <w:spacing w:before="0" w:after="0"/>
        <w:rPr>
          <w:ins w:id="16925" w:author="Abhishek Deep Nigam" w:date="2015-10-26T01:01:00Z"/>
          <w:rFonts w:ascii="Courier New" w:hAnsi="Courier New" w:cs="Courier New"/>
          <w:sz w:val="16"/>
          <w:szCs w:val="16"/>
          <w:rPrChange w:id="16926" w:author="Abhishek Deep Nigam" w:date="2015-10-26T01:01:00Z">
            <w:rPr>
              <w:ins w:id="16927" w:author="Abhishek Deep Nigam" w:date="2015-10-26T01:01:00Z"/>
              <w:rFonts w:ascii="Courier New" w:hAnsi="Courier New" w:cs="Courier New"/>
            </w:rPr>
          </w:rPrChange>
        </w:rPr>
      </w:pPr>
      <w:ins w:id="16928" w:author="Abhishek Deep Nigam" w:date="2015-10-26T01:01:00Z">
        <w:r w:rsidRPr="00073577">
          <w:rPr>
            <w:rFonts w:ascii="Courier New" w:hAnsi="Courier New" w:cs="Courier New"/>
            <w:sz w:val="16"/>
            <w:szCs w:val="16"/>
            <w:rPrChange w:id="16929" w:author="Abhishek Deep Nigam" w:date="2015-10-26T01:01:00Z">
              <w:rPr>
                <w:rFonts w:ascii="Courier New" w:hAnsi="Courier New" w:cs="Courier New"/>
              </w:rPr>
            </w:rPrChange>
          </w:rPr>
          <w:t>[4]-&gt;O[5]-&gt;O[6]-&gt;I[7]-&gt;E(Backtracking)</w:t>
        </w:r>
      </w:ins>
    </w:p>
    <w:p w14:paraId="706E92B1" w14:textId="77777777" w:rsidR="00073577" w:rsidRPr="00073577" w:rsidRDefault="00073577" w:rsidP="00073577">
      <w:pPr>
        <w:spacing w:before="0" w:after="0"/>
        <w:rPr>
          <w:ins w:id="16930" w:author="Abhishek Deep Nigam" w:date="2015-10-26T01:01:00Z"/>
          <w:rFonts w:ascii="Courier New" w:hAnsi="Courier New" w:cs="Courier New"/>
          <w:sz w:val="16"/>
          <w:szCs w:val="16"/>
          <w:rPrChange w:id="16931" w:author="Abhishek Deep Nigam" w:date="2015-10-26T01:01:00Z">
            <w:rPr>
              <w:ins w:id="16932" w:author="Abhishek Deep Nigam" w:date="2015-10-26T01:01:00Z"/>
              <w:rFonts w:ascii="Courier New" w:hAnsi="Courier New" w:cs="Courier New"/>
            </w:rPr>
          </w:rPrChange>
        </w:rPr>
      </w:pPr>
      <w:ins w:id="16933" w:author="Abhishek Deep Nigam" w:date="2015-10-26T01:01:00Z">
        <w:r w:rsidRPr="00073577">
          <w:rPr>
            <w:rFonts w:ascii="Courier New" w:hAnsi="Courier New" w:cs="Courier New"/>
            <w:sz w:val="16"/>
            <w:szCs w:val="16"/>
            <w:rPrChange w:id="16934" w:author="Abhishek Deep Nigam" w:date="2015-10-26T01:01:00Z">
              <w:rPr>
                <w:rFonts w:ascii="Courier New" w:hAnsi="Courier New" w:cs="Courier New"/>
              </w:rPr>
            </w:rPrChange>
          </w:rPr>
          <w:t>[4]-&gt;P(Backtracking)</w:t>
        </w:r>
      </w:ins>
    </w:p>
    <w:p w14:paraId="5CFE90CD" w14:textId="77777777" w:rsidR="00073577" w:rsidRPr="00073577" w:rsidRDefault="00073577" w:rsidP="00073577">
      <w:pPr>
        <w:spacing w:before="0" w:after="0"/>
        <w:rPr>
          <w:ins w:id="16935" w:author="Abhishek Deep Nigam" w:date="2015-10-26T01:01:00Z"/>
          <w:rFonts w:ascii="Courier New" w:hAnsi="Courier New" w:cs="Courier New"/>
          <w:sz w:val="16"/>
          <w:szCs w:val="16"/>
          <w:rPrChange w:id="16936" w:author="Abhishek Deep Nigam" w:date="2015-10-26T01:01:00Z">
            <w:rPr>
              <w:ins w:id="16937" w:author="Abhishek Deep Nigam" w:date="2015-10-26T01:01:00Z"/>
              <w:rFonts w:ascii="Courier New" w:hAnsi="Courier New" w:cs="Courier New"/>
            </w:rPr>
          </w:rPrChange>
        </w:rPr>
      </w:pPr>
      <w:ins w:id="16938" w:author="Abhishek Deep Nigam" w:date="2015-10-26T01:01:00Z">
        <w:r w:rsidRPr="00073577">
          <w:rPr>
            <w:rFonts w:ascii="Courier New" w:hAnsi="Courier New" w:cs="Courier New"/>
            <w:sz w:val="16"/>
            <w:szCs w:val="16"/>
            <w:rPrChange w:id="16939" w:author="Abhishek Deep Nigam" w:date="2015-10-26T01:01:00Z">
              <w:rPr>
                <w:rFonts w:ascii="Courier New" w:hAnsi="Courier New" w:cs="Courier New"/>
              </w:rPr>
            </w:rPrChange>
          </w:rPr>
          <w:t>[4]-&gt;Q(Backtracking)</w:t>
        </w:r>
      </w:ins>
    </w:p>
    <w:p w14:paraId="2D05F618" w14:textId="77777777" w:rsidR="00073577" w:rsidRPr="00073577" w:rsidRDefault="00073577" w:rsidP="00073577">
      <w:pPr>
        <w:spacing w:before="0" w:after="0"/>
        <w:rPr>
          <w:ins w:id="16940" w:author="Abhishek Deep Nigam" w:date="2015-10-26T01:01:00Z"/>
          <w:rFonts w:ascii="Courier New" w:hAnsi="Courier New" w:cs="Courier New"/>
          <w:sz w:val="16"/>
          <w:szCs w:val="16"/>
          <w:rPrChange w:id="16941" w:author="Abhishek Deep Nigam" w:date="2015-10-26T01:01:00Z">
            <w:rPr>
              <w:ins w:id="16942" w:author="Abhishek Deep Nigam" w:date="2015-10-26T01:01:00Z"/>
              <w:rFonts w:ascii="Courier New" w:hAnsi="Courier New" w:cs="Courier New"/>
            </w:rPr>
          </w:rPrChange>
        </w:rPr>
      </w:pPr>
      <w:ins w:id="16943" w:author="Abhishek Deep Nigam" w:date="2015-10-26T01:01:00Z">
        <w:r w:rsidRPr="00073577">
          <w:rPr>
            <w:rFonts w:ascii="Courier New" w:hAnsi="Courier New" w:cs="Courier New"/>
            <w:sz w:val="16"/>
            <w:szCs w:val="16"/>
            <w:rPrChange w:id="16944" w:author="Abhishek Deep Nigam" w:date="2015-10-26T01:01:00Z">
              <w:rPr>
                <w:rFonts w:ascii="Courier New" w:hAnsi="Courier New" w:cs="Courier New"/>
              </w:rPr>
            </w:rPrChange>
          </w:rPr>
          <w:t>[4]-&gt;S(Backtracking)</w:t>
        </w:r>
      </w:ins>
    </w:p>
    <w:p w14:paraId="58BEC697" w14:textId="77777777" w:rsidR="00073577" w:rsidRPr="00073577" w:rsidRDefault="00073577" w:rsidP="00073577">
      <w:pPr>
        <w:spacing w:before="0" w:after="0"/>
        <w:rPr>
          <w:ins w:id="16945" w:author="Abhishek Deep Nigam" w:date="2015-10-26T01:01:00Z"/>
          <w:rFonts w:ascii="Courier New" w:hAnsi="Courier New" w:cs="Courier New"/>
          <w:sz w:val="16"/>
          <w:szCs w:val="16"/>
          <w:rPrChange w:id="16946" w:author="Abhishek Deep Nigam" w:date="2015-10-26T01:01:00Z">
            <w:rPr>
              <w:ins w:id="16947" w:author="Abhishek Deep Nigam" w:date="2015-10-26T01:01:00Z"/>
              <w:rFonts w:ascii="Courier New" w:hAnsi="Courier New" w:cs="Courier New"/>
            </w:rPr>
          </w:rPrChange>
        </w:rPr>
      </w:pPr>
      <w:ins w:id="16948" w:author="Abhishek Deep Nigam" w:date="2015-10-26T01:01:00Z">
        <w:r w:rsidRPr="00073577">
          <w:rPr>
            <w:rFonts w:ascii="Courier New" w:hAnsi="Courier New" w:cs="Courier New"/>
            <w:sz w:val="16"/>
            <w:szCs w:val="16"/>
            <w:rPrChange w:id="16949" w:author="Abhishek Deep Nigam" w:date="2015-10-26T01:01:00Z">
              <w:rPr>
                <w:rFonts w:ascii="Courier New" w:hAnsi="Courier New" w:cs="Courier New"/>
              </w:rPr>
            </w:rPrChange>
          </w:rPr>
          <w:t>[4]-&gt;Y[5]-&gt;O[6]-&gt;I[7]-&gt;E(Backtracking)</w:t>
        </w:r>
      </w:ins>
    </w:p>
    <w:p w14:paraId="29D580D3" w14:textId="77777777" w:rsidR="00073577" w:rsidRPr="00073577" w:rsidRDefault="00073577" w:rsidP="00073577">
      <w:pPr>
        <w:spacing w:before="0" w:after="0"/>
        <w:rPr>
          <w:ins w:id="16950" w:author="Abhishek Deep Nigam" w:date="2015-10-26T01:01:00Z"/>
          <w:rFonts w:ascii="Courier New" w:hAnsi="Courier New" w:cs="Courier New"/>
          <w:sz w:val="16"/>
          <w:szCs w:val="16"/>
          <w:rPrChange w:id="16951" w:author="Abhishek Deep Nigam" w:date="2015-10-26T01:01:00Z">
            <w:rPr>
              <w:ins w:id="16952" w:author="Abhishek Deep Nigam" w:date="2015-10-26T01:01:00Z"/>
              <w:rFonts w:ascii="Courier New" w:hAnsi="Courier New" w:cs="Courier New"/>
            </w:rPr>
          </w:rPrChange>
        </w:rPr>
      </w:pPr>
      <w:ins w:id="16953" w:author="Abhishek Deep Nigam" w:date="2015-10-26T01:01:00Z">
        <w:r w:rsidRPr="00073577">
          <w:rPr>
            <w:rFonts w:ascii="Courier New" w:hAnsi="Courier New" w:cs="Courier New"/>
            <w:sz w:val="16"/>
            <w:szCs w:val="16"/>
            <w:rPrChange w:id="16954" w:author="Abhishek Deep Nigam" w:date="2015-10-26T01:01:00Z">
              <w:rPr>
                <w:rFonts w:ascii="Courier New" w:hAnsi="Courier New" w:cs="Courier New"/>
              </w:rPr>
            </w:rPrChange>
          </w:rPr>
          <w:t>[1]-&gt;H[2]-&gt;T[3]-&gt;T[4]-&gt;A(Backtracking)</w:t>
        </w:r>
      </w:ins>
    </w:p>
    <w:p w14:paraId="7EBBDCB1" w14:textId="77777777" w:rsidR="00073577" w:rsidRPr="00073577" w:rsidRDefault="00073577" w:rsidP="00073577">
      <w:pPr>
        <w:spacing w:before="0" w:after="0"/>
        <w:rPr>
          <w:ins w:id="16955" w:author="Abhishek Deep Nigam" w:date="2015-10-26T01:01:00Z"/>
          <w:rFonts w:ascii="Courier New" w:hAnsi="Courier New" w:cs="Courier New"/>
          <w:sz w:val="16"/>
          <w:szCs w:val="16"/>
          <w:rPrChange w:id="16956" w:author="Abhishek Deep Nigam" w:date="2015-10-26T01:01:00Z">
            <w:rPr>
              <w:ins w:id="16957" w:author="Abhishek Deep Nigam" w:date="2015-10-26T01:01:00Z"/>
              <w:rFonts w:ascii="Courier New" w:hAnsi="Courier New" w:cs="Courier New"/>
            </w:rPr>
          </w:rPrChange>
        </w:rPr>
      </w:pPr>
      <w:ins w:id="16958" w:author="Abhishek Deep Nigam" w:date="2015-10-26T01:01:00Z">
        <w:r w:rsidRPr="00073577">
          <w:rPr>
            <w:rFonts w:ascii="Courier New" w:hAnsi="Courier New" w:cs="Courier New"/>
            <w:sz w:val="16"/>
            <w:szCs w:val="16"/>
            <w:rPrChange w:id="16959" w:author="Abhishek Deep Nigam" w:date="2015-10-26T01:01:00Z">
              <w:rPr>
                <w:rFonts w:ascii="Courier New" w:hAnsi="Courier New" w:cs="Courier New"/>
              </w:rPr>
            </w:rPrChange>
          </w:rPr>
          <w:t>[4]-&gt;N[5]-&gt;O[6]-&gt;I[7]-&gt;E(Backtracking)</w:t>
        </w:r>
      </w:ins>
    </w:p>
    <w:p w14:paraId="080E5B6E" w14:textId="77777777" w:rsidR="00073577" w:rsidRPr="00073577" w:rsidRDefault="00073577" w:rsidP="00073577">
      <w:pPr>
        <w:spacing w:before="0" w:after="0"/>
        <w:rPr>
          <w:ins w:id="16960" w:author="Abhishek Deep Nigam" w:date="2015-10-26T01:01:00Z"/>
          <w:rFonts w:ascii="Courier New" w:hAnsi="Courier New" w:cs="Courier New"/>
          <w:sz w:val="16"/>
          <w:szCs w:val="16"/>
          <w:rPrChange w:id="16961" w:author="Abhishek Deep Nigam" w:date="2015-10-26T01:01:00Z">
            <w:rPr>
              <w:ins w:id="16962" w:author="Abhishek Deep Nigam" w:date="2015-10-26T01:01:00Z"/>
              <w:rFonts w:ascii="Courier New" w:hAnsi="Courier New" w:cs="Courier New"/>
            </w:rPr>
          </w:rPrChange>
        </w:rPr>
      </w:pPr>
      <w:ins w:id="16963" w:author="Abhishek Deep Nigam" w:date="2015-10-26T01:01:00Z">
        <w:r w:rsidRPr="00073577">
          <w:rPr>
            <w:rFonts w:ascii="Courier New" w:hAnsi="Courier New" w:cs="Courier New"/>
            <w:sz w:val="16"/>
            <w:szCs w:val="16"/>
            <w:rPrChange w:id="16964" w:author="Abhishek Deep Nigam" w:date="2015-10-26T01:01:00Z">
              <w:rPr>
                <w:rFonts w:ascii="Courier New" w:hAnsi="Courier New" w:cs="Courier New"/>
              </w:rPr>
            </w:rPrChange>
          </w:rPr>
          <w:t>[4]-&gt;O[5]-&gt;O[6]-&gt;I[7]-&gt;E(Backtracking)</w:t>
        </w:r>
      </w:ins>
    </w:p>
    <w:p w14:paraId="29D63872" w14:textId="77777777" w:rsidR="00073577" w:rsidRPr="00073577" w:rsidRDefault="00073577" w:rsidP="00073577">
      <w:pPr>
        <w:spacing w:before="0" w:after="0"/>
        <w:rPr>
          <w:ins w:id="16965" w:author="Abhishek Deep Nigam" w:date="2015-10-26T01:01:00Z"/>
          <w:rFonts w:ascii="Courier New" w:hAnsi="Courier New" w:cs="Courier New"/>
          <w:sz w:val="16"/>
          <w:szCs w:val="16"/>
          <w:rPrChange w:id="16966" w:author="Abhishek Deep Nigam" w:date="2015-10-26T01:01:00Z">
            <w:rPr>
              <w:ins w:id="16967" w:author="Abhishek Deep Nigam" w:date="2015-10-26T01:01:00Z"/>
              <w:rFonts w:ascii="Courier New" w:hAnsi="Courier New" w:cs="Courier New"/>
            </w:rPr>
          </w:rPrChange>
        </w:rPr>
      </w:pPr>
      <w:ins w:id="16968" w:author="Abhishek Deep Nigam" w:date="2015-10-26T01:01:00Z">
        <w:r w:rsidRPr="00073577">
          <w:rPr>
            <w:rFonts w:ascii="Courier New" w:hAnsi="Courier New" w:cs="Courier New"/>
            <w:sz w:val="16"/>
            <w:szCs w:val="16"/>
            <w:rPrChange w:id="16969" w:author="Abhishek Deep Nigam" w:date="2015-10-26T01:01:00Z">
              <w:rPr>
                <w:rFonts w:ascii="Courier New" w:hAnsi="Courier New" w:cs="Courier New"/>
              </w:rPr>
            </w:rPrChange>
          </w:rPr>
          <w:t>[4]-&gt;P(Backtracking)</w:t>
        </w:r>
      </w:ins>
    </w:p>
    <w:p w14:paraId="1A402AB5" w14:textId="77777777" w:rsidR="00073577" w:rsidRPr="00073577" w:rsidRDefault="00073577" w:rsidP="00073577">
      <w:pPr>
        <w:spacing w:before="0" w:after="0"/>
        <w:rPr>
          <w:ins w:id="16970" w:author="Abhishek Deep Nigam" w:date="2015-10-26T01:01:00Z"/>
          <w:rFonts w:ascii="Courier New" w:hAnsi="Courier New" w:cs="Courier New"/>
          <w:sz w:val="16"/>
          <w:szCs w:val="16"/>
          <w:rPrChange w:id="16971" w:author="Abhishek Deep Nigam" w:date="2015-10-26T01:01:00Z">
            <w:rPr>
              <w:ins w:id="16972" w:author="Abhishek Deep Nigam" w:date="2015-10-26T01:01:00Z"/>
              <w:rFonts w:ascii="Courier New" w:hAnsi="Courier New" w:cs="Courier New"/>
            </w:rPr>
          </w:rPrChange>
        </w:rPr>
      </w:pPr>
      <w:ins w:id="16973" w:author="Abhishek Deep Nigam" w:date="2015-10-26T01:01:00Z">
        <w:r w:rsidRPr="00073577">
          <w:rPr>
            <w:rFonts w:ascii="Courier New" w:hAnsi="Courier New" w:cs="Courier New"/>
            <w:sz w:val="16"/>
            <w:szCs w:val="16"/>
            <w:rPrChange w:id="16974" w:author="Abhishek Deep Nigam" w:date="2015-10-26T01:01:00Z">
              <w:rPr>
                <w:rFonts w:ascii="Courier New" w:hAnsi="Courier New" w:cs="Courier New"/>
              </w:rPr>
            </w:rPrChange>
          </w:rPr>
          <w:t>[4]-&gt;Q(Backtracking)</w:t>
        </w:r>
      </w:ins>
    </w:p>
    <w:p w14:paraId="2AB32B8F" w14:textId="77777777" w:rsidR="00073577" w:rsidRPr="00073577" w:rsidRDefault="00073577" w:rsidP="00073577">
      <w:pPr>
        <w:spacing w:before="0" w:after="0"/>
        <w:rPr>
          <w:ins w:id="16975" w:author="Abhishek Deep Nigam" w:date="2015-10-26T01:01:00Z"/>
          <w:rFonts w:ascii="Courier New" w:hAnsi="Courier New" w:cs="Courier New"/>
          <w:sz w:val="16"/>
          <w:szCs w:val="16"/>
          <w:rPrChange w:id="16976" w:author="Abhishek Deep Nigam" w:date="2015-10-26T01:01:00Z">
            <w:rPr>
              <w:ins w:id="16977" w:author="Abhishek Deep Nigam" w:date="2015-10-26T01:01:00Z"/>
              <w:rFonts w:ascii="Courier New" w:hAnsi="Courier New" w:cs="Courier New"/>
            </w:rPr>
          </w:rPrChange>
        </w:rPr>
      </w:pPr>
      <w:ins w:id="16978" w:author="Abhishek Deep Nigam" w:date="2015-10-26T01:01:00Z">
        <w:r w:rsidRPr="00073577">
          <w:rPr>
            <w:rFonts w:ascii="Courier New" w:hAnsi="Courier New" w:cs="Courier New"/>
            <w:sz w:val="16"/>
            <w:szCs w:val="16"/>
            <w:rPrChange w:id="16979" w:author="Abhishek Deep Nigam" w:date="2015-10-26T01:01:00Z">
              <w:rPr>
                <w:rFonts w:ascii="Courier New" w:hAnsi="Courier New" w:cs="Courier New"/>
              </w:rPr>
            </w:rPrChange>
          </w:rPr>
          <w:t>[4]-&gt;S(Backtracking)</w:t>
        </w:r>
      </w:ins>
    </w:p>
    <w:p w14:paraId="369AE391" w14:textId="77777777" w:rsidR="00073577" w:rsidRPr="00073577" w:rsidRDefault="00073577" w:rsidP="00073577">
      <w:pPr>
        <w:spacing w:before="0" w:after="0"/>
        <w:rPr>
          <w:ins w:id="16980" w:author="Abhishek Deep Nigam" w:date="2015-10-26T01:01:00Z"/>
          <w:rFonts w:ascii="Courier New" w:hAnsi="Courier New" w:cs="Courier New"/>
          <w:sz w:val="16"/>
          <w:szCs w:val="16"/>
          <w:rPrChange w:id="16981" w:author="Abhishek Deep Nigam" w:date="2015-10-26T01:01:00Z">
            <w:rPr>
              <w:ins w:id="16982" w:author="Abhishek Deep Nigam" w:date="2015-10-26T01:01:00Z"/>
              <w:rFonts w:ascii="Courier New" w:hAnsi="Courier New" w:cs="Courier New"/>
            </w:rPr>
          </w:rPrChange>
        </w:rPr>
      </w:pPr>
      <w:ins w:id="16983" w:author="Abhishek Deep Nigam" w:date="2015-10-26T01:01:00Z">
        <w:r w:rsidRPr="00073577">
          <w:rPr>
            <w:rFonts w:ascii="Courier New" w:hAnsi="Courier New" w:cs="Courier New"/>
            <w:sz w:val="16"/>
            <w:szCs w:val="16"/>
            <w:rPrChange w:id="16984" w:author="Abhishek Deep Nigam" w:date="2015-10-26T01:01:00Z">
              <w:rPr>
                <w:rFonts w:ascii="Courier New" w:hAnsi="Courier New" w:cs="Courier New"/>
              </w:rPr>
            </w:rPrChange>
          </w:rPr>
          <w:t>[4]-&gt;Y[5]-&gt;O[6]-&gt;I[7]-&gt;E(Backtracking)</w:t>
        </w:r>
      </w:ins>
    </w:p>
    <w:p w14:paraId="6F190A9D" w14:textId="77777777" w:rsidR="00073577" w:rsidRPr="00073577" w:rsidRDefault="00073577" w:rsidP="00073577">
      <w:pPr>
        <w:spacing w:before="0" w:after="0"/>
        <w:rPr>
          <w:ins w:id="16985" w:author="Abhishek Deep Nigam" w:date="2015-10-26T01:01:00Z"/>
          <w:rFonts w:ascii="Courier New" w:hAnsi="Courier New" w:cs="Courier New"/>
          <w:sz w:val="16"/>
          <w:szCs w:val="16"/>
          <w:rPrChange w:id="16986" w:author="Abhishek Deep Nigam" w:date="2015-10-26T01:01:00Z">
            <w:rPr>
              <w:ins w:id="16987" w:author="Abhishek Deep Nigam" w:date="2015-10-26T01:01:00Z"/>
              <w:rFonts w:ascii="Courier New" w:hAnsi="Courier New" w:cs="Courier New"/>
            </w:rPr>
          </w:rPrChange>
        </w:rPr>
      </w:pPr>
      <w:ins w:id="16988" w:author="Abhishek Deep Nigam" w:date="2015-10-26T01:01:00Z">
        <w:r w:rsidRPr="00073577">
          <w:rPr>
            <w:rFonts w:ascii="Courier New" w:hAnsi="Courier New" w:cs="Courier New"/>
            <w:sz w:val="16"/>
            <w:szCs w:val="16"/>
            <w:rPrChange w:id="16989" w:author="Abhishek Deep Nigam" w:date="2015-10-26T01:01:00Z">
              <w:rPr>
                <w:rFonts w:ascii="Courier New" w:hAnsi="Courier New" w:cs="Courier New"/>
              </w:rPr>
            </w:rPrChange>
          </w:rPr>
          <w:t>[1]-&gt;J[2]-&gt;T[3]-&gt;T[4]-&gt;A(Backtracking)</w:t>
        </w:r>
      </w:ins>
    </w:p>
    <w:p w14:paraId="2EB91A2E" w14:textId="77777777" w:rsidR="00073577" w:rsidRPr="00073577" w:rsidRDefault="00073577" w:rsidP="00073577">
      <w:pPr>
        <w:spacing w:before="0" w:after="0"/>
        <w:rPr>
          <w:ins w:id="16990" w:author="Abhishek Deep Nigam" w:date="2015-10-26T01:01:00Z"/>
          <w:rFonts w:ascii="Courier New" w:hAnsi="Courier New" w:cs="Courier New"/>
          <w:sz w:val="16"/>
          <w:szCs w:val="16"/>
          <w:rPrChange w:id="16991" w:author="Abhishek Deep Nigam" w:date="2015-10-26T01:01:00Z">
            <w:rPr>
              <w:ins w:id="16992" w:author="Abhishek Deep Nigam" w:date="2015-10-26T01:01:00Z"/>
              <w:rFonts w:ascii="Courier New" w:hAnsi="Courier New" w:cs="Courier New"/>
            </w:rPr>
          </w:rPrChange>
        </w:rPr>
      </w:pPr>
      <w:ins w:id="16993" w:author="Abhishek Deep Nigam" w:date="2015-10-26T01:01:00Z">
        <w:r w:rsidRPr="00073577">
          <w:rPr>
            <w:rFonts w:ascii="Courier New" w:hAnsi="Courier New" w:cs="Courier New"/>
            <w:sz w:val="16"/>
            <w:szCs w:val="16"/>
            <w:rPrChange w:id="16994" w:author="Abhishek Deep Nigam" w:date="2015-10-26T01:01:00Z">
              <w:rPr>
                <w:rFonts w:ascii="Courier New" w:hAnsi="Courier New" w:cs="Courier New"/>
              </w:rPr>
            </w:rPrChange>
          </w:rPr>
          <w:t>[4]-&gt;N[5]-&gt;O[6]-&gt;I(Backtracking)</w:t>
        </w:r>
      </w:ins>
    </w:p>
    <w:p w14:paraId="0E2E14FB" w14:textId="77777777" w:rsidR="00073577" w:rsidRPr="00073577" w:rsidRDefault="00073577" w:rsidP="00073577">
      <w:pPr>
        <w:spacing w:before="0" w:after="0"/>
        <w:rPr>
          <w:ins w:id="16995" w:author="Abhishek Deep Nigam" w:date="2015-10-26T01:01:00Z"/>
          <w:rFonts w:ascii="Courier New" w:hAnsi="Courier New" w:cs="Courier New"/>
          <w:sz w:val="16"/>
          <w:szCs w:val="16"/>
          <w:rPrChange w:id="16996" w:author="Abhishek Deep Nigam" w:date="2015-10-26T01:01:00Z">
            <w:rPr>
              <w:ins w:id="16997" w:author="Abhishek Deep Nigam" w:date="2015-10-26T01:01:00Z"/>
              <w:rFonts w:ascii="Courier New" w:hAnsi="Courier New" w:cs="Courier New"/>
            </w:rPr>
          </w:rPrChange>
        </w:rPr>
      </w:pPr>
      <w:ins w:id="16998" w:author="Abhishek Deep Nigam" w:date="2015-10-26T01:01:00Z">
        <w:r w:rsidRPr="00073577">
          <w:rPr>
            <w:rFonts w:ascii="Courier New" w:hAnsi="Courier New" w:cs="Courier New"/>
            <w:sz w:val="16"/>
            <w:szCs w:val="16"/>
            <w:rPrChange w:id="16999" w:author="Abhishek Deep Nigam" w:date="2015-10-26T01:01:00Z">
              <w:rPr>
                <w:rFonts w:ascii="Courier New" w:hAnsi="Courier New" w:cs="Courier New"/>
              </w:rPr>
            </w:rPrChange>
          </w:rPr>
          <w:t>[4]-&gt;O[5]-&gt;O[6]-&gt;I(Backtracking)</w:t>
        </w:r>
      </w:ins>
    </w:p>
    <w:p w14:paraId="18E7927D" w14:textId="77777777" w:rsidR="00073577" w:rsidRPr="00073577" w:rsidRDefault="00073577" w:rsidP="00073577">
      <w:pPr>
        <w:spacing w:before="0" w:after="0"/>
        <w:rPr>
          <w:ins w:id="17000" w:author="Abhishek Deep Nigam" w:date="2015-10-26T01:01:00Z"/>
          <w:rFonts w:ascii="Courier New" w:hAnsi="Courier New" w:cs="Courier New"/>
          <w:sz w:val="16"/>
          <w:szCs w:val="16"/>
          <w:rPrChange w:id="17001" w:author="Abhishek Deep Nigam" w:date="2015-10-26T01:01:00Z">
            <w:rPr>
              <w:ins w:id="17002" w:author="Abhishek Deep Nigam" w:date="2015-10-26T01:01:00Z"/>
              <w:rFonts w:ascii="Courier New" w:hAnsi="Courier New" w:cs="Courier New"/>
            </w:rPr>
          </w:rPrChange>
        </w:rPr>
      </w:pPr>
      <w:ins w:id="17003" w:author="Abhishek Deep Nigam" w:date="2015-10-26T01:01:00Z">
        <w:r w:rsidRPr="00073577">
          <w:rPr>
            <w:rFonts w:ascii="Courier New" w:hAnsi="Courier New" w:cs="Courier New"/>
            <w:sz w:val="16"/>
            <w:szCs w:val="16"/>
            <w:rPrChange w:id="17004" w:author="Abhishek Deep Nigam" w:date="2015-10-26T01:01:00Z">
              <w:rPr>
                <w:rFonts w:ascii="Courier New" w:hAnsi="Courier New" w:cs="Courier New"/>
              </w:rPr>
            </w:rPrChange>
          </w:rPr>
          <w:t>[4]-&gt;P(Backtracking)</w:t>
        </w:r>
      </w:ins>
    </w:p>
    <w:p w14:paraId="06EB8CD2" w14:textId="77777777" w:rsidR="00073577" w:rsidRPr="00073577" w:rsidRDefault="00073577" w:rsidP="00073577">
      <w:pPr>
        <w:spacing w:before="0" w:after="0"/>
        <w:rPr>
          <w:ins w:id="17005" w:author="Abhishek Deep Nigam" w:date="2015-10-26T01:01:00Z"/>
          <w:rFonts w:ascii="Courier New" w:hAnsi="Courier New" w:cs="Courier New"/>
          <w:sz w:val="16"/>
          <w:szCs w:val="16"/>
          <w:rPrChange w:id="17006" w:author="Abhishek Deep Nigam" w:date="2015-10-26T01:01:00Z">
            <w:rPr>
              <w:ins w:id="17007" w:author="Abhishek Deep Nigam" w:date="2015-10-26T01:01:00Z"/>
              <w:rFonts w:ascii="Courier New" w:hAnsi="Courier New" w:cs="Courier New"/>
            </w:rPr>
          </w:rPrChange>
        </w:rPr>
      </w:pPr>
      <w:ins w:id="17008" w:author="Abhishek Deep Nigam" w:date="2015-10-26T01:01:00Z">
        <w:r w:rsidRPr="00073577">
          <w:rPr>
            <w:rFonts w:ascii="Courier New" w:hAnsi="Courier New" w:cs="Courier New"/>
            <w:sz w:val="16"/>
            <w:szCs w:val="16"/>
            <w:rPrChange w:id="17009" w:author="Abhishek Deep Nigam" w:date="2015-10-26T01:01:00Z">
              <w:rPr>
                <w:rFonts w:ascii="Courier New" w:hAnsi="Courier New" w:cs="Courier New"/>
              </w:rPr>
            </w:rPrChange>
          </w:rPr>
          <w:t>[4]-&gt;Q(Backtracking)</w:t>
        </w:r>
      </w:ins>
    </w:p>
    <w:p w14:paraId="15860BBD" w14:textId="77777777" w:rsidR="00073577" w:rsidRPr="00073577" w:rsidRDefault="00073577" w:rsidP="00073577">
      <w:pPr>
        <w:spacing w:before="0" w:after="0"/>
        <w:rPr>
          <w:ins w:id="17010" w:author="Abhishek Deep Nigam" w:date="2015-10-26T01:01:00Z"/>
          <w:rFonts w:ascii="Courier New" w:hAnsi="Courier New" w:cs="Courier New"/>
          <w:sz w:val="16"/>
          <w:szCs w:val="16"/>
          <w:rPrChange w:id="17011" w:author="Abhishek Deep Nigam" w:date="2015-10-26T01:01:00Z">
            <w:rPr>
              <w:ins w:id="17012" w:author="Abhishek Deep Nigam" w:date="2015-10-26T01:01:00Z"/>
              <w:rFonts w:ascii="Courier New" w:hAnsi="Courier New" w:cs="Courier New"/>
            </w:rPr>
          </w:rPrChange>
        </w:rPr>
      </w:pPr>
      <w:ins w:id="17013" w:author="Abhishek Deep Nigam" w:date="2015-10-26T01:01:00Z">
        <w:r w:rsidRPr="00073577">
          <w:rPr>
            <w:rFonts w:ascii="Courier New" w:hAnsi="Courier New" w:cs="Courier New"/>
            <w:sz w:val="16"/>
            <w:szCs w:val="16"/>
            <w:rPrChange w:id="17014" w:author="Abhishek Deep Nigam" w:date="2015-10-26T01:01:00Z">
              <w:rPr>
                <w:rFonts w:ascii="Courier New" w:hAnsi="Courier New" w:cs="Courier New"/>
              </w:rPr>
            </w:rPrChange>
          </w:rPr>
          <w:lastRenderedPageBreak/>
          <w:t>[4]-&gt;S(Backtracking)</w:t>
        </w:r>
      </w:ins>
    </w:p>
    <w:p w14:paraId="527D1505" w14:textId="77777777" w:rsidR="00073577" w:rsidRPr="00073577" w:rsidRDefault="00073577" w:rsidP="00073577">
      <w:pPr>
        <w:spacing w:before="0" w:after="0"/>
        <w:rPr>
          <w:ins w:id="17015" w:author="Abhishek Deep Nigam" w:date="2015-10-26T01:01:00Z"/>
          <w:rFonts w:ascii="Courier New" w:hAnsi="Courier New" w:cs="Courier New"/>
          <w:sz w:val="16"/>
          <w:szCs w:val="16"/>
          <w:rPrChange w:id="17016" w:author="Abhishek Deep Nigam" w:date="2015-10-26T01:01:00Z">
            <w:rPr>
              <w:ins w:id="17017" w:author="Abhishek Deep Nigam" w:date="2015-10-26T01:01:00Z"/>
              <w:rFonts w:ascii="Courier New" w:hAnsi="Courier New" w:cs="Courier New"/>
            </w:rPr>
          </w:rPrChange>
        </w:rPr>
      </w:pPr>
      <w:ins w:id="17018" w:author="Abhishek Deep Nigam" w:date="2015-10-26T01:01:00Z">
        <w:r w:rsidRPr="00073577">
          <w:rPr>
            <w:rFonts w:ascii="Courier New" w:hAnsi="Courier New" w:cs="Courier New"/>
            <w:sz w:val="16"/>
            <w:szCs w:val="16"/>
            <w:rPrChange w:id="17019" w:author="Abhishek Deep Nigam" w:date="2015-10-26T01:01:00Z">
              <w:rPr>
                <w:rFonts w:ascii="Courier New" w:hAnsi="Courier New" w:cs="Courier New"/>
              </w:rPr>
            </w:rPrChange>
          </w:rPr>
          <w:t>[4]-&gt;Y[5]-&gt;O[6]-&gt;I(Backtracking)</w:t>
        </w:r>
      </w:ins>
    </w:p>
    <w:p w14:paraId="239C45F9" w14:textId="77777777" w:rsidR="00073577" w:rsidRPr="00073577" w:rsidRDefault="00073577" w:rsidP="00073577">
      <w:pPr>
        <w:spacing w:before="0" w:after="0"/>
        <w:rPr>
          <w:ins w:id="17020" w:author="Abhishek Deep Nigam" w:date="2015-10-26T01:01:00Z"/>
          <w:rFonts w:ascii="Courier New" w:hAnsi="Courier New" w:cs="Courier New"/>
          <w:sz w:val="16"/>
          <w:szCs w:val="16"/>
          <w:rPrChange w:id="17021" w:author="Abhishek Deep Nigam" w:date="2015-10-26T01:01:00Z">
            <w:rPr>
              <w:ins w:id="17022" w:author="Abhishek Deep Nigam" w:date="2015-10-26T01:01:00Z"/>
              <w:rFonts w:ascii="Courier New" w:hAnsi="Courier New" w:cs="Courier New"/>
            </w:rPr>
          </w:rPrChange>
        </w:rPr>
      </w:pPr>
      <w:ins w:id="17023" w:author="Abhishek Deep Nigam" w:date="2015-10-26T01:01:00Z">
        <w:r w:rsidRPr="00073577">
          <w:rPr>
            <w:rFonts w:ascii="Courier New" w:hAnsi="Courier New" w:cs="Courier New"/>
            <w:sz w:val="16"/>
            <w:szCs w:val="16"/>
            <w:rPrChange w:id="17024" w:author="Abhishek Deep Nigam" w:date="2015-10-26T01:01:00Z">
              <w:rPr>
                <w:rFonts w:ascii="Courier New" w:hAnsi="Courier New" w:cs="Courier New"/>
              </w:rPr>
            </w:rPrChange>
          </w:rPr>
          <w:t>[1]-&gt;M[2]-&gt;T[3]-&gt;T[4]-&gt;A(Backtracking)</w:t>
        </w:r>
      </w:ins>
    </w:p>
    <w:p w14:paraId="3D351D2D" w14:textId="77777777" w:rsidR="00073577" w:rsidRPr="00073577" w:rsidRDefault="00073577" w:rsidP="00073577">
      <w:pPr>
        <w:spacing w:before="0" w:after="0"/>
        <w:rPr>
          <w:ins w:id="17025" w:author="Abhishek Deep Nigam" w:date="2015-10-26T01:01:00Z"/>
          <w:rFonts w:ascii="Courier New" w:hAnsi="Courier New" w:cs="Courier New"/>
          <w:sz w:val="16"/>
          <w:szCs w:val="16"/>
          <w:rPrChange w:id="17026" w:author="Abhishek Deep Nigam" w:date="2015-10-26T01:01:00Z">
            <w:rPr>
              <w:ins w:id="17027" w:author="Abhishek Deep Nigam" w:date="2015-10-26T01:01:00Z"/>
              <w:rFonts w:ascii="Courier New" w:hAnsi="Courier New" w:cs="Courier New"/>
            </w:rPr>
          </w:rPrChange>
        </w:rPr>
      </w:pPr>
      <w:ins w:id="17028" w:author="Abhishek Deep Nigam" w:date="2015-10-26T01:01:00Z">
        <w:r w:rsidRPr="00073577">
          <w:rPr>
            <w:rFonts w:ascii="Courier New" w:hAnsi="Courier New" w:cs="Courier New"/>
            <w:sz w:val="16"/>
            <w:szCs w:val="16"/>
            <w:rPrChange w:id="17029" w:author="Abhishek Deep Nigam" w:date="2015-10-26T01:01:00Z">
              <w:rPr>
                <w:rFonts w:ascii="Courier New" w:hAnsi="Courier New" w:cs="Courier New"/>
              </w:rPr>
            </w:rPrChange>
          </w:rPr>
          <w:t>[4]-&gt;N[5]-&gt;O[6]-&gt;I(Backtracking)</w:t>
        </w:r>
      </w:ins>
    </w:p>
    <w:p w14:paraId="39AD1845" w14:textId="77777777" w:rsidR="00073577" w:rsidRPr="00073577" w:rsidRDefault="00073577" w:rsidP="00073577">
      <w:pPr>
        <w:spacing w:before="0" w:after="0"/>
        <w:rPr>
          <w:ins w:id="17030" w:author="Abhishek Deep Nigam" w:date="2015-10-26T01:01:00Z"/>
          <w:rFonts w:ascii="Courier New" w:hAnsi="Courier New" w:cs="Courier New"/>
          <w:sz w:val="16"/>
          <w:szCs w:val="16"/>
          <w:rPrChange w:id="17031" w:author="Abhishek Deep Nigam" w:date="2015-10-26T01:01:00Z">
            <w:rPr>
              <w:ins w:id="17032" w:author="Abhishek Deep Nigam" w:date="2015-10-26T01:01:00Z"/>
              <w:rFonts w:ascii="Courier New" w:hAnsi="Courier New" w:cs="Courier New"/>
            </w:rPr>
          </w:rPrChange>
        </w:rPr>
      </w:pPr>
      <w:ins w:id="17033" w:author="Abhishek Deep Nigam" w:date="2015-10-26T01:01:00Z">
        <w:r w:rsidRPr="00073577">
          <w:rPr>
            <w:rFonts w:ascii="Courier New" w:hAnsi="Courier New" w:cs="Courier New"/>
            <w:sz w:val="16"/>
            <w:szCs w:val="16"/>
            <w:rPrChange w:id="17034" w:author="Abhishek Deep Nigam" w:date="2015-10-26T01:01:00Z">
              <w:rPr>
                <w:rFonts w:ascii="Courier New" w:hAnsi="Courier New" w:cs="Courier New"/>
              </w:rPr>
            </w:rPrChange>
          </w:rPr>
          <w:t>[4]-&gt;O[5]-&gt;O[6]-&gt;I(Backtracking)</w:t>
        </w:r>
      </w:ins>
    </w:p>
    <w:p w14:paraId="4088EF80" w14:textId="77777777" w:rsidR="00073577" w:rsidRPr="00073577" w:rsidRDefault="00073577" w:rsidP="00073577">
      <w:pPr>
        <w:spacing w:before="0" w:after="0"/>
        <w:rPr>
          <w:ins w:id="17035" w:author="Abhishek Deep Nigam" w:date="2015-10-26T01:01:00Z"/>
          <w:rFonts w:ascii="Courier New" w:hAnsi="Courier New" w:cs="Courier New"/>
          <w:sz w:val="16"/>
          <w:szCs w:val="16"/>
          <w:rPrChange w:id="17036" w:author="Abhishek Deep Nigam" w:date="2015-10-26T01:01:00Z">
            <w:rPr>
              <w:ins w:id="17037" w:author="Abhishek Deep Nigam" w:date="2015-10-26T01:01:00Z"/>
              <w:rFonts w:ascii="Courier New" w:hAnsi="Courier New" w:cs="Courier New"/>
            </w:rPr>
          </w:rPrChange>
        </w:rPr>
      </w:pPr>
      <w:ins w:id="17038" w:author="Abhishek Deep Nigam" w:date="2015-10-26T01:01:00Z">
        <w:r w:rsidRPr="00073577">
          <w:rPr>
            <w:rFonts w:ascii="Courier New" w:hAnsi="Courier New" w:cs="Courier New"/>
            <w:sz w:val="16"/>
            <w:szCs w:val="16"/>
            <w:rPrChange w:id="17039" w:author="Abhishek Deep Nigam" w:date="2015-10-26T01:01:00Z">
              <w:rPr>
                <w:rFonts w:ascii="Courier New" w:hAnsi="Courier New" w:cs="Courier New"/>
              </w:rPr>
            </w:rPrChange>
          </w:rPr>
          <w:t>[4]-&gt;P(Backtracking)</w:t>
        </w:r>
      </w:ins>
    </w:p>
    <w:p w14:paraId="6058D292" w14:textId="77777777" w:rsidR="00073577" w:rsidRPr="00073577" w:rsidRDefault="00073577" w:rsidP="00073577">
      <w:pPr>
        <w:spacing w:before="0" w:after="0"/>
        <w:rPr>
          <w:ins w:id="17040" w:author="Abhishek Deep Nigam" w:date="2015-10-26T01:01:00Z"/>
          <w:rFonts w:ascii="Courier New" w:hAnsi="Courier New" w:cs="Courier New"/>
          <w:sz w:val="16"/>
          <w:szCs w:val="16"/>
          <w:rPrChange w:id="17041" w:author="Abhishek Deep Nigam" w:date="2015-10-26T01:01:00Z">
            <w:rPr>
              <w:ins w:id="17042" w:author="Abhishek Deep Nigam" w:date="2015-10-26T01:01:00Z"/>
              <w:rFonts w:ascii="Courier New" w:hAnsi="Courier New" w:cs="Courier New"/>
            </w:rPr>
          </w:rPrChange>
        </w:rPr>
      </w:pPr>
      <w:ins w:id="17043" w:author="Abhishek Deep Nigam" w:date="2015-10-26T01:01:00Z">
        <w:r w:rsidRPr="00073577">
          <w:rPr>
            <w:rFonts w:ascii="Courier New" w:hAnsi="Courier New" w:cs="Courier New"/>
            <w:sz w:val="16"/>
            <w:szCs w:val="16"/>
            <w:rPrChange w:id="17044" w:author="Abhishek Deep Nigam" w:date="2015-10-26T01:01:00Z">
              <w:rPr>
                <w:rFonts w:ascii="Courier New" w:hAnsi="Courier New" w:cs="Courier New"/>
              </w:rPr>
            </w:rPrChange>
          </w:rPr>
          <w:t>[4]-&gt;Q(Backtracking)</w:t>
        </w:r>
      </w:ins>
    </w:p>
    <w:p w14:paraId="4A931968" w14:textId="77777777" w:rsidR="00073577" w:rsidRPr="00073577" w:rsidRDefault="00073577" w:rsidP="00073577">
      <w:pPr>
        <w:spacing w:before="0" w:after="0"/>
        <w:rPr>
          <w:ins w:id="17045" w:author="Abhishek Deep Nigam" w:date="2015-10-26T01:01:00Z"/>
          <w:rFonts w:ascii="Courier New" w:hAnsi="Courier New" w:cs="Courier New"/>
          <w:sz w:val="16"/>
          <w:szCs w:val="16"/>
          <w:rPrChange w:id="17046" w:author="Abhishek Deep Nigam" w:date="2015-10-26T01:01:00Z">
            <w:rPr>
              <w:ins w:id="17047" w:author="Abhishek Deep Nigam" w:date="2015-10-26T01:01:00Z"/>
              <w:rFonts w:ascii="Courier New" w:hAnsi="Courier New" w:cs="Courier New"/>
            </w:rPr>
          </w:rPrChange>
        </w:rPr>
      </w:pPr>
      <w:ins w:id="17048" w:author="Abhishek Deep Nigam" w:date="2015-10-26T01:01:00Z">
        <w:r w:rsidRPr="00073577">
          <w:rPr>
            <w:rFonts w:ascii="Courier New" w:hAnsi="Courier New" w:cs="Courier New"/>
            <w:sz w:val="16"/>
            <w:szCs w:val="16"/>
            <w:rPrChange w:id="17049" w:author="Abhishek Deep Nigam" w:date="2015-10-26T01:01:00Z">
              <w:rPr>
                <w:rFonts w:ascii="Courier New" w:hAnsi="Courier New" w:cs="Courier New"/>
              </w:rPr>
            </w:rPrChange>
          </w:rPr>
          <w:t>[4]-&gt;S(Backtracking)</w:t>
        </w:r>
      </w:ins>
    </w:p>
    <w:p w14:paraId="084299FB" w14:textId="77777777" w:rsidR="00073577" w:rsidRPr="00073577" w:rsidRDefault="00073577" w:rsidP="00073577">
      <w:pPr>
        <w:spacing w:before="0" w:after="0"/>
        <w:rPr>
          <w:ins w:id="17050" w:author="Abhishek Deep Nigam" w:date="2015-10-26T01:01:00Z"/>
          <w:rFonts w:ascii="Courier New" w:hAnsi="Courier New" w:cs="Courier New"/>
          <w:sz w:val="16"/>
          <w:szCs w:val="16"/>
          <w:rPrChange w:id="17051" w:author="Abhishek Deep Nigam" w:date="2015-10-26T01:01:00Z">
            <w:rPr>
              <w:ins w:id="17052" w:author="Abhishek Deep Nigam" w:date="2015-10-26T01:01:00Z"/>
              <w:rFonts w:ascii="Courier New" w:hAnsi="Courier New" w:cs="Courier New"/>
            </w:rPr>
          </w:rPrChange>
        </w:rPr>
      </w:pPr>
      <w:ins w:id="17053" w:author="Abhishek Deep Nigam" w:date="2015-10-26T01:01:00Z">
        <w:r w:rsidRPr="00073577">
          <w:rPr>
            <w:rFonts w:ascii="Courier New" w:hAnsi="Courier New" w:cs="Courier New"/>
            <w:sz w:val="16"/>
            <w:szCs w:val="16"/>
            <w:rPrChange w:id="17054" w:author="Abhishek Deep Nigam" w:date="2015-10-26T01:01:00Z">
              <w:rPr>
                <w:rFonts w:ascii="Courier New" w:hAnsi="Courier New" w:cs="Courier New"/>
              </w:rPr>
            </w:rPrChange>
          </w:rPr>
          <w:t>[4]-&gt;Y[5]-&gt;O[6]-&gt;I(Backtracking)</w:t>
        </w:r>
      </w:ins>
    </w:p>
    <w:p w14:paraId="7E19D492" w14:textId="77777777" w:rsidR="00073577" w:rsidRPr="00073577" w:rsidRDefault="00073577" w:rsidP="00073577">
      <w:pPr>
        <w:spacing w:before="0" w:after="0"/>
        <w:rPr>
          <w:ins w:id="17055" w:author="Abhishek Deep Nigam" w:date="2015-10-26T01:01:00Z"/>
          <w:rFonts w:ascii="Courier New" w:hAnsi="Courier New" w:cs="Courier New"/>
          <w:sz w:val="16"/>
          <w:szCs w:val="16"/>
          <w:rPrChange w:id="17056" w:author="Abhishek Deep Nigam" w:date="2015-10-26T01:01:00Z">
            <w:rPr>
              <w:ins w:id="17057" w:author="Abhishek Deep Nigam" w:date="2015-10-26T01:01:00Z"/>
              <w:rFonts w:ascii="Courier New" w:hAnsi="Courier New" w:cs="Courier New"/>
            </w:rPr>
          </w:rPrChange>
        </w:rPr>
      </w:pPr>
      <w:ins w:id="17058" w:author="Abhishek Deep Nigam" w:date="2015-10-26T01:01:00Z">
        <w:r w:rsidRPr="00073577">
          <w:rPr>
            <w:rFonts w:ascii="Courier New" w:hAnsi="Courier New" w:cs="Courier New"/>
            <w:sz w:val="16"/>
            <w:szCs w:val="16"/>
            <w:rPrChange w:id="17059" w:author="Abhishek Deep Nigam" w:date="2015-10-26T01:01:00Z">
              <w:rPr>
                <w:rFonts w:ascii="Courier New" w:hAnsi="Courier New" w:cs="Courier New"/>
              </w:rPr>
            </w:rPrChange>
          </w:rPr>
          <w:t>[1]-&gt;O[2]-&gt;T[3]-&gt;T[4]-&gt;A(Backtracking)</w:t>
        </w:r>
      </w:ins>
    </w:p>
    <w:p w14:paraId="3FFCF38E" w14:textId="77777777" w:rsidR="00073577" w:rsidRPr="00073577" w:rsidRDefault="00073577" w:rsidP="00073577">
      <w:pPr>
        <w:spacing w:before="0" w:after="0"/>
        <w:rPr>
          <w:ins w:id="17060" w:author="Abhishek Deep Nigam" w:date="2015-10-26T01:01:00Z"/>
          <w:rFonts w:ascii="Courier New" w:hAnsi="Courier New" w:cs="Courier New"/>
          <w:sz w:val="16"/>
          <w:szCs w:val="16"/>
          <w:rPrChange w:id="17061" w:author="Abhishek Deep Nigam" w:date="2015-10-26T01:01:00Z">
            <w:rPr>
              <w:ins w:id="17062" w:author="Abhishek Deep Nigam" w:date="2015-10-26T01:01:00Z"/>
              <w:rFonts w:ascii="Courier New" w:hAnsi="Courier New" w:cs="Courier New"/>
            </w:rPr>
          </w:rPrChange>
        </w:rPr>
      </w:pPr>
      <w:ins w:id="17063" w:author="Abhishek Deep Nigam" w:date="2015-10-26T01:01:00Z">
        <w:r w:rsidRPr="00073577">
          <w:rPr>
            <w:rFonts w:ascii="Courier New" w:hAnsi="Courier New" w:cs="Courier New"/>
            <w:sz w:val="16"/>
            <w:szCs w:val="16"/>
            <w:rPrChange w:id="17064" w:author="Abhishek Deep Nigam" w:date="2015-10-26T01:01:00Z">
              <w:rPr>
                <w:rFonts w:ascii="Courier New" w:hAnsi="Courier New" w:cs="Courier New"/>
              </w:rPr>
            </w:rPrChange>
          </w:rPr>
          <w:t>[4]-&gt;N[5]-&gt;O[6]-&gt;I(Backtracking)</w:t>
        </w:r>
      </w:ins>
    </w:p>
    <w:p w14:paraId="661854A4" w14:textId="77777777" w:rsidR="00073577" w:rsidRPr="00073577" w:rsidRDefault="00073577" w:rsidP="00073577">
      <w:pPr>
        <w:spacing w:before="0" w:after="0"/>
        <w:rPr>
          <w:ins w:id="17065" w:author="Abhishek Deep Nigam" w:date="2015-10-26T01:01:00Z"/>
          <w:rFonts w:ascii="Courier New" w:hAnsi="Courier New" w:cs="Courier New"/>
          <w:sz w:val="16"/>
          <w:szCs w:val="16"/>
          <w:rPrChange w:id="17066" w:author="Abhishek Deep Nigam" w:date="2015-10-26T01:01:00Z">
            <w:rPr>
              <w:ins w:id="17067" w:author="Abhishek Deep Nigam" w:date="2015-10-26T01:01:00Z"/>
              <w:rFonts w:ascii="Courier New" w:hAnsi="Courier New" w:cs="Courier New"/>
            </w:rPr>
          </w:rPrChange>
        </w:rPr>
      </w:pPr>
      <w:ins w:id="17068" w:author="Abhishek Deep Nigam" w:date="2015-10-26T01:01:00Z">
        <w:r w:rsidRPr="00073577">
          <w:rPr>
            <w:rFonts w:ascii="Courier New" w:hAnsi="Courier New" w:cs="Courier New"/>
            <w:sz w:val="16"/>
            <w:szCs w:val="16"/>
            <w:rPrChange w:id="17069" w:author="Abhishek Deep Nigam" w:date="2015-10-26T01:01:00Z">
              <w:rPr>
                <w:rFonts w:ascii="Courier New" w:hAnsi="Courier New" w:cs="Courier New"/>
              </w:rPr>
            </w:rPrChange>
          </w:rPr>
          <w:t>[4]-&gt;O[5]-&gt;O[6]-&gt;I(Backtracking)</w:t>
        </w:r>
      </w:ins>
    </w:p>
    <w:p w14:paraId="4E741169" w14:textId="77777777" w:rsidR="00073577" w:rsidRPr="00073577" w:rsidRDefault="00073577" w:rsidP="00073577">
      <w:pPr>
        <w:spacing w:before="0" w:after="0"/>
        <w:rPr>
          <w:ins w:id="17070" w:author="Abhishek Deep Nigam" w:date="2015-10-26T01:01:00Z"/>
          <w:rFonts w:ascii="Courier New" w:hAnsi="Courier New" w:cs="Courier New"/>
          <w:sz w:val="16"/>
          <w:szCs w:val="16"/>
          <w:rPrChange w:id="17071" w:author="Abhishek Deep Nigam" w:date="2015-10-26T01:01:00Z">
            <w:rPr>
              <w:ins w:id="17072" w:author="Abhishek Deep Nigam" w:date="2015-10-26T01:01:00Z"/>
              <w:rFonts w:ascii="Courier New" w:hAnsi="Courier New" w:cs="Courier New"/>
            </w:rPr>
          </w:rPrChange>
        </w:rPr>
      </w:pPr>
      <w:ins w:id="17073" w:author="Abhishek Deep Nigam" w:date="2015-10-26T01:01:00Z">
        <w:r w:rsidRPr="00073577">
          <w:rPr>
            <w:rFonts w:ascii="Courier New" w:hAnsi="Courier New" w:cs="Courier New"/>
            <w:sz w:val="16"/>
            <w:szCs w:val="16"/>
            <w:rPrChange w:id="17074" w:author="Abhishek Deep Nigam" w:date="2015-10-26T01:01:00Z">
              <w:rPr>
                <w:rFonts w:ascii="Courier New" w:hAnsi="Courier New" w:cs="Courier New"/>
              </w:rPr>
            </w:rPrChange>
          </w:rPr>
          <w:t>[4]-&gt;P(Backtracking)</w:t>
        </w:r>
      </w:ins>
    </w:p>
    <w:p w14:paraId="55CCD052" w14:textId="77777777" w:rsidR="00073577" w:rsidRPr="00073577" w:rsidRDefault="00073577" w:rsidP="00073577">
      <w:pPr>
        <w:spacing w:before="0" w:after="0"/>
        <w:rPr>
          <w:ins w:id="17075" w:author="Abhishek Deep Nigam" w:date="2015-10-26T01:01:00Z"/>
          <w:rFonts w:ascii="Courier New" w:hAnsi="Courier New" w:cs="Courier New"/>
          <w:sz w:val="16"/>
          <w:szCs w:val="16"/>
          <w:rPrChange w:id="17076" w:author="Abhishek Deep Nigam" w:date="2015-10-26T01:01:00Z">
            <w:rPr>
              <w:ins w:id="17077" w:author="Abhishek Deep Nigam" w:date="2015-10-26T01:01:00Z"/>
              <w:rFonts w:ascii="Courier New" w:hAnsi="Courier New" w:cs="Courier New"/>
            </w:rPr>
          </w:rPrChange>
        </w:rPr>
      </w:pPr>
      <w:ins w:id="17078" w:author="Abhishek Deep Nigam" w:date="2015-10-26T01:01:00Z">
        <w:r w:rsidRPr="00073577">
          <w:rPr>
            <w:rFonts w:ascii="Courier New" w:hAnsi="Courier New" w:cs="Courier New"/>
            <w:sz w:val="16"/>
            <w:szCs w:val="16"/>
            <w:rPrChange w:id="17079" w:author="Abhishek Deep Nigam" w:date="2015-10-26T01:01:00Z">
              <w:rPr>
                <w:rFonts w:ascii="Courier New" w:hAnsi="Courier New" w:cs="Courier New"/>
              </w:rPr>
            </w:rPrChange>
          </w:rPr>
          <w:t>[4]-&gt;Q(Backtracking)</w:t>
        </w:r>
      </w:ins>
    </w:p>
    <w:p w14:paraId="2D60B833" w14:textId="77777777" w:rsidR="00073577" w:rsidRPr="00073577" w:rsidRDefault="00073577" w:rsidP="00073577">
      <w:pPr>
        <w:spacing w:before="0" w:after="0"/>
        <w:rPr>
          <w:ins w:id="17080" w:author="Abhishek Deep Nigam" w:date="2015-10-26T01:01:00Z"/>
          <w:rFonts w:ascii="Courier New" w:hAnsi="Courier New" w:cs="Courier New"/>
          <w:sz w:val="16"/>
          <w:szCs w:val="16"/>
          <w:rPrChange w:id="17081" w:author="Abhishek Deep Nigam" w:date="2015-10-26T01:01:00Z">
            <w:rPr>
              <w:ins w:id="17082" w:author="Abhishek Deep Nigam" w:date="2015-10-26T01:01:00Z"/>
              <w:rFonts w:ascii="Courier New" w:hAnsi="Courier New" w:cs="Courier New"/>
            </w:rPr>
          </w:rPrChange>
        </w:rPr>
      </w:pPr>
      <w:ins w:id="17083" w:author="Abhishek Deep Nigam" w:date="2015-10-26T01:01:00Z">
        <w:r w:rsidRPr="00073577">
          <w:rPr>
            <w:rFonts w:ascii="Courier New" w:hAnsi="Courier New" w:cs="Courier New"/>
            <w:sz w:val="16"/>
            <w:szCs w:val="16"/>
            <w:rPrChange w:id="17084" w:author="Abhishek Deep Nigam" w:date="2015-10-26T01:01:00Z">
              <w:rPr>
                <w:rFonts w:ascii="Courier New" w:hAnsi="Courier New" w:cs="Courier New"/>
              </w:rPr>
            </w:rPrChange>
          </w:rPr>
          <w:t>[4]-&gt;S(Backtracking)</w:t>
        </w:r>
      </w:ins>
    </w:p>
    <w:p w14:paraId="72875145" w14:textId="77777777" w:rsidR="00073577" w:rsidRPr="00073577" w:rsidRDefault="00073577" w:rsidP="00073577">
      <w:pPr>
        <w:spacing w:before="0" w:after="0"/>
        <w:rPr>
          <w:ins w:id="17085" w:author="Abhishek Deep Nigam" w:date="2015-10-26T01:01:00Z"/>
          <w:rFonts w:ascii="Courier New" w:hAnsi="Courier New" w:cs="Courier New"/>
          <w:sz w:val="16"/>
          <w:szCs w:val="16"/>
          <w:rPrChange w:id="17086" w:author="Abhishek Deep Nigam" w:date="2015-10-26T01:01:00Z">
            <w:rPr>
              <w:ins w:id="17087" w:author="Abhishek Deep Nigam" w:date="2015-10-26T01:01:00Z"/>
              <w:rFonts w:ascii="Courier New" w:hAnsi="Courier New" w:cs="Courier New"/>
            </w:rPr>
          </w:rPrChange>
        </w:rPr>
      </w:pPr>
      <w:ins w:id="17088" w:author="Abhishek Deep Nigam" w:date="2015-10-26T01:01:00Z">
        <w:r w:rsidRPr="00073577">
          <w:rPr>
            <w:rFonts w:ascii="Courier New" w:hAnsi="Courier New" w:cs="Courier New"/>
            <w:sz w:val="16"/>
            <w:szCs w:val="16"/>
            <w:rPrChange w:id="17089" w:author="Abhishek Deep Nigam" w:date="2015-10-26T01:01:00Z">
              <w:rPr>
                <w:rFonts w:ascii="Courier New" w:hAnsi="Courier New" w:cs="Courier New"/>
              </w:rPr>
            </w:rPrChange>
          </w:rPr>
          <w:t>[4]-&gt;Y[5]-&gt;O[6]-&gt;I(Backtracking)</w:t>
        </w:r>
      </w:ins>
    </w:p>
    <w:p w14:paraId="4C45AE9D" w14:textId="77777777" w:rsidR="00073577" w:rsidRPr="00073577" w:rsidRDefault="00073577" w:rsidP="00073577">
      <w:pPr>
        <w:spacing w:before="0" w:after="0"/>
        <w:rPr>
          <w:ins w:id="17090" w:author="Abhishek Deep Nigam" w:date="2015-10-26T01:01:00Z"/>
          <w:rFonts w:ascii="Courier New" w:hAnsi="Courier New" w:cs="Courier New"/>
          <w:sz w:val="16"/>
          <w:szCs w:val="16"/>
          <w:rPrChange w:id="17091" w:author="Abhishek Deep Nigam" w:date="2015-10-26T01:01:00Z">
            <w:rPr>
              <w:ins w:id="17092" w:author="Abhishek Deep Nigam" w:date="2015-10-26T01:01:00Z"/>
              <w:rFonts w:ascii="Courier New" w:hAnsi="Courier New" w:cs="Courier New"/>
            </w:rPr>
          </w:rPrChange>
        </w:rPr>
      </w:pPr>
      <w:ins w:id="17093" w:author="Abhishek Deep Nigam" w:date="2015-10-26T01:01:00Z">
        <w:r w:rsidRPr="00073577">
          <w:rPr>
            <w:rFonts w:ascii="Courier New" w:hAnsi="Courier New" w:cs="Courier New"/>
            <w:sz w:val="16"/>
            <w:szCs w:val="16"/>
            <w:rPrChange w:id="17094" w:author="Abhishek Deep Nigam" w:date="2015-10-26T01:01:00Z">
              <w:rPr>
                <w:rFonts w:ascii="Courier New" w:hAnsi="Courier New" w:cs="Courier New"/>
              </w:rPr>
            </w:rPrChange>
          </w:rPr>
          <w:t>[1]-&gt;P[2]-&gt;T[3]-&gt;T[4]-&gt;A(Backtracking)</w:t>
        </w:r>
      </w:ins>
    </w:p>
    <w:p w14:paraId="2848A244" w14:textId="77777777" w:rsidR="00073577" w:rsidRPr="00073577" w:rsidRDefault="00073577" w:rsidP="00073577">
      <w:pPr>
        <w:spacing w:before="0" w:after="0"/>
        <w:rPr>
          <w:ins w:id="17095" w:author="Abhishek Deep Nigam" w:date="2015-10-26T01:01:00Z"/>
          <w:rFonts w:ascii="Courier New" w:hAnsi="Courier New" w:cs="Courier New"/>
          <w:sz w:val="16"/>
          <w:szCs w:val="16"/>
          <w:rPrChange w:id="17096" w:author="Abhishek Deep Nigam" w:date="2015-10-26T01:01:00Z">
            <w:rPr>
              <w:ins w:id="17097" w:author="Abhishek Deep Nigam" w:date="2015-10-26T01:01:00Z"/>
              <w:rFonts w:ascii="Courier New" w:hAnsi="Courier New" w:cs="Courier New"/>
            </w:rPr>
          </w:rPrChange>
        </w:rPr>
      </w:pPr>
      <w:ins w:id="17098" w:author="Abhishek Deep Nigam" w:date="2015-10-26T01:01:00Z">
        <w:r w:rsidRPr="00073577">
          <w:rPr>
            <w:rFonts w:ascii="Courier New" w:hAnsi="Courier New" w:cs="Courier New"/>
            <w:sz w:val="16"/>
            <w:szCs w:val="16"/>
            <w:rPrChange w:id="17099" w:author="Abhishek Deep Nigam" w:date="2015-10-26T01:01:00Z">
              <w:rPr>
                <w:rFonts w:ascii="Courier New" w:hAnsi="Courier New" w:cs="Courier New"/>
              </w:rPr>
            </w:rPrChange>
          </w:rPr>
          <w:t>[4]-&gt;N[5]-&gt;O[6]-&gt;I(Backtracking)</w:t>
        </w:r>
      </w:ins>
    </w:p>
    <w:p w14:paraId="0585CD65" w14:textId="77777777" w:rsidR="00073577" w:rsidRPr="00073577" w:rsidRDefault="00073577" w:rsidP="00073577">
      <w:pPr>
        <w:spacing w:before="0" w:after="0"/>
        <w:rPr>
          <w:ins w:id="17100" w:author="Abhishek Deep Nigam" w:date="2015-10-26T01:01:00Z"/>
          <w:rFonts w:ascii="Courier New" w:hAnsi="Courier New" w:cs="Courier New"/>
          <w:sz w:val="16"/>
          <w:szCs w:val="16"/>
          <w:rPrChange w:id="17101" w:author="Abhishek Deep Nigam" w:date="2015-10-26T01:01:00Z">
            <w:rPr>
              <w:ins w:id="17102" w:author="Abhishek Deep Nigam" w:date="2015-10-26T01:01:00Z"/>
              <w:rFonts w:ascii="Courier New" w:hAnsi="Courier New" w:cs="Courier New"/>
            </w:rPr>
          </w:rPrChange>
        </w:rPr>
      </w:pPr>
      <w:ins w:id="17103" w:author="Abhishek Deep Nigam" w:date="2015-10-26T01:01:00Z">
        <w:r w:rsidRPr="00073577">
          <w:rPr>
            <w:rFonts w:ascii="Courier New" w:hAnsi="Courier New" w:cs="Courier New"/>
            <w:sz w:val="16"/>
            <w:szCs w:val="16"/>
            <w:rPrChange w:id="17104" w:author="Abhishek Deep Nigam" w:date="2015-10-26T01:01:00Z">
              <w:rPr>
                <w:rFonts w:ascii="Courier New" w:hAnsi="Courier New" w:cs="Courier New"/>
              </w:rPr>
            </w:rPrChange>
          </w:rPr>
          <w:t>[4]-&gt;O[5]-&gt;O[6]-&gt;I(Backtracking)</w:t>
        </w:r>
      </w:ins>
    </w:p>
    <w:p w14:paraId="79254220" w14:textId="77777777" w:rsidR="00073577" w:rsidRPr="00073577" w:rsidRDefault="00073577" w:rsidP="00073577">
      <w:pPr>
        <w:spacing w:before="0" w:after="0"/>
        <w:rPr>
          <w:ins w:id="17105" w:author="Abhishek Deep Nigam" w:date="2015-10-26T01:01:00Z"/>
          <w:rFonts w:ascii="Courier New" w:hAnsi="Courier New" w:cs="Courier New"/>
          <w:sz w:val="16"/>
          <w:szCs w:val="16"/>
          <w:rPrChange w:id="17106" w:author="Abhishek Deep Nigam" w:date="2015-10-26T01:01:00Z">
            <w:rPr>
              <w:ins w:id="17107" w:author="Abhishek Deep Nigam" w:date="2015-10-26T01:01:00Z"/>
              <w:rFonts w:ascii="Courier New" w:hAnsi="Courier New" w:cs="Courier New"/>
            </w:rPr>
          </w:rPrChange>
        </w:rPr>
      </w:pPr>
      <w:ins w:id="17108" w:author="Abhishek Deep Nigam" w:date="2015-10-26T01:01:00Z">
        <w:r w:rsidRPr="00073577">
          <w:rPr>
            <w:rFonts w:ascii="Courier New" w:hAnsi="Courier New" w:cs="Courier New"/>
            <w:sz w:val="16"/>
            <w:szCs w:val="16"/>
            <w:rPrChange w:id="17109" w:author="Abhishek Deep Nigam" w:date="2015-10-26T01:01:00Z">
              <w:rPr>
                <w:rFonts w:ascii="Courier New" w:hAnsi="Courier New" w:cs="Courier New"/>
              </w:rPr>
            </w:rPrChange>
          </w:rPr>
          <w:t>[4]-&gt;P(Backtracking)</w:t>
        </w:r>
      </w:ins>
    </w:p>
    <w:p w14:paraId="2566CCCC" w14:textId="77777777" w:rsidR="00073577" w:rsidRPr="00073577" w:rsidRDefault="00073577" w:rsidP="00073577">
      <w:pPr>
        <w:spacing w:before="0" w:after="0"/>
        <w:rPr>
          <w:ins w:id="17110" w:author="Abhishek Deep Nigam" w:date="2015-10-26T01:01:00Z"/>
          <w:rFonts w:ascii="Courier New" w:hAnsi="Courier New" w:cs="Courier New"/>
          <w:sz w:val="16"/>
          <w:szCs w:val="16"/>
          <w:rPrChange w:id="17111" w:author="Abhishek Deep Nigam" w:date="2015-10-26T01:01:00Z">
            <w:rPr>
              <w:ins w:id="17112" w:author="Abhishek Deep Nigam" w:date="2015-10-26T01:01:00Z"/>
              <w:rFonts w:ascii="Courier New" w:hAnsi="Courier New" w:cs="Courier New"/>
            </w:rPr>
          </w:rPrChange>
        </w:rPr>
      </w:pPr>
      <w:ins w:id="17113" w:author="Abhishek Deep Nigam" w:date="2015-10-26T01:01:00Z">
        <w:r w:rsidRPr="00073577">
          <w:rPr>
            <w:rFonts w:ascii="Courier New" w:hAnsi="Courier New" w:cs="Courier New"/>
            <w:sz w:val="16"/>
            <w:szCs w:val="16"/>
            <w:rPrChange w:id="17114" w:author="Abhishek Deep Nigam" w:date="2015-10-26T01:01:00Z">
              <w:rPr>
                <w:rFonts w:ascii="Courier New" w:hAnsi="Courier New" w:cs="Courier New"/>
              </w:rPr>
            </w:rPrChange>
          </w:rPr>
          <w:t>[4]-&gt;Q(Backtracking)</w:t>
        </w:r>
      </w:ins>
    </w:p>
    <w:p w14:paraId="73CB7BA8" w14:textId="77777777" w:rsidR="00073577" w:rsidRPr="00073577" w:rsidRDefault="00073577" w:rsidP="00073577">
      <w:pPr>
        <w:spacing w:before="0" w:after="0"/>
        <w:rPr>
          <w:ins w:id="17115" w:author="Abhishek Deep Nigam" w:date="2015-10-26T01:01:00Z"/>
          <w:rFonts w:ascii="Courier New" w:hAnsi="Courier New" w:cs="Courier New"/>
          <w:sz w:val="16"/>
          <w:szCs w:val="16"/>
          <w:rPrChange w:id="17116" w:author="Abhishek Deep Nigam" w:date="2015-10-26T01:01:00Z">
            <w:rPr>
              <w:ins w:id="17117" w:author="Abhishek Deep Nigam" w:date="2015-10-26T01:01:00Z"/>
              <w:rFonts w:ascii="Courier New" w:hAnsi="Courier New" w:cs="Courier New"/>
            </w:rPr>
          </w:rPrChange>
        </w:rPr>
      </w:pPr>
      <w:ins w:id="17118" w:author="Abhishek Deep Nigam" w:date="2015-10-26T01:01:00Z">
        <w:r w:rsidRPr="00073577">
          <w:rPr>
            <w:rFonts w:ascii="Courier New" w:hAnsi="Courier New" w:cs="Courier New"/>
            <w:sz w:val="16"/>
            <w:szCs w:val="16"/>
            <w:rPrChange w:id="17119" w:author="Abhishek Deep Nigam" w:date="2015-10-26T01:01:00Z">
              <w:rPr>
                <w:rFonts w:ascii="Courier New" w:hAnsi="Courier New" w:cs="Courier New"/>
              </w:rPr>
            </w:rPrChange>
          </w:rPr>
          <w:t>[4]-&gt;S(Backtracking)</w:t>
        </w:r>
      </w:ins>
    </w:p>
    <w:p w14:paraId="6053DC28" w14:textId="77777777" w:rsidR="00073577" w:rsidRPr="00073577" w:rsidRDefault="00073577" w:rsidP="00073577">
      <w:pPr>
        <w:spacing w:before="0" w:after="0"/>
        <w:rPr>
          <w:ins w:id="17120" w:author="Abhishek Deep Nigam" w:date="2015-10-26T01:01:00Z"/>
          <w:rFonts w:ascii="Courier New" w:hAnsi="Courier New" w:cs="Courier New"/>
          <w:sz w:val="16"/>
          <w:szCs w:val="16"/>
          <w:rPrChange w:id="17121" w:author="Abhishek Deep Nigam" w:date="2015-10-26T01:01:00Z">
            <w:rPr>
              <w:ins w:id="17122" w:author="Abhishek Deep Nigam" w:date="2015-10-26T01:01:00Z"/>
              <w:rFonts w:ascii="Courier New" w:hAnsi="Courier New" w:cs="Courier New"/>
            </w:rPr>
          </w:rPrChange>
        </w:rPr>
      </w:pPr>
      <w:ins w:id="17123" w:author="Abhishek Deep Nigam" w:date="2015-10-26T01:01:00Z">
        <w:r w:rsidRPr="00073577">
          <w:rPr>
            <w:rFonts w:ascii="Courier New" w:hAnsi="Courier New" w:cs="Courier New"/>
            <w:sz w:val="16"/>
            <w:szCs w:val="16"/>
            <w:rPrChange w:id="17124" w:author="Abhishek Deep Nigam" w:date="2015-10-26T01:01:00Z">
              <w:rPr>
                <w:rFonts w:ascii="Courier New" w:hAnsi="Courier New" w:cs="Courier New"/>
              </w:rPr>
            </w:rPrChange>
          </w:rPr>
          <w:t>[4]-&gt;Y[5]-&gt;O[6]-&gt;I(Backtracking)</w:t>
        </w:r>
      </w:ins>
    </w:p>
    <w:p w14:paraId="0C31DBC0" w14:textId="77777777" w:rsidR="00073577" w:rsidRPr="00073577" w:rsidRDefault="00073577" w:rsidP="00073577">
      <w:pPr>
        <w:spacing w:before="0" w:after="0"/>
        <w:rPr>
          <w:ins w:id="17125" w:author="Abhishek Deep Nigam" w:date="2015-10-26T01:01:00Z"/>
          <w:rFonts w:ascii="Courier New" w:hAnsi="Courier New" w:cs="Courier New"/>
          <w:sz w:val="16"/>
          <w:szCs w:val="16"/>
          <w:rPrChange w:id="17126" w:author="Abhishek Deep Nigam" w:date="2015-10-26T01:01:00Z">
            <w:rPr>
              <w:ins w:id="17127" w:author="Abhishek Deep Nigam" w:date="2015-10-26T01:01:00Z"/>
              <w:rFonts w:ascii="Courier New" w:hAnsi="Courier New" w:cs="Courier New"/>
            </w:rPr>
          </w:rPrChange>
        </w:rPr>
      </w:pPr>
      <w:ins w:id="17128" w:author="Abhishek Deep Nigam" w:date="2015-10-26T01:01:00Z">
        <w:r w:rsidRPr="00073577">
          <w:rPr>
            <w:rFonts w:ascii="Courier New" w:hAnsi="Courier New" w:cs="Courier New"/>
            <w:sz w:val="16"/>
            <w:szCs w:val="16"/>
            <w:rPrChange w:id="17129" w:author="Abhishek Deep Nigam" w:date="2015-10-26T01:01:00Z">
              <w:rPr>
                <w:rFonts w:ascii="Courier New" w:hAnsi="Courier New" w:cs="Courier New"/>
              </w:rPr>
            </w:rPrChange>
          </w:rPr>
          <w:t>[1]-&gt;R[2]-&gt;T[3]-&gt;T[4]-&gt;A(Backtracking)</w:t>
        </w:r>
      </w:ins>
    </w:p>
    <w:p w14:paraId="6FC819D5" w14:textId="77777777" w:rsidR="00073577" w:rsidRPr="00073577" w:rsidRDefault="00073577" w:rsidP="00073577">
      <w:pPr>
        <w:spacing w:before="0" w:after="0"/>
        <w:rPr>
          <w:ins w:id="17130" w:author="Abhishek Deep Nigam" w:date="2015-10-26T01:01:00Z"/>
          <w:rFonts w:ascii="Courier New" w:hAnsi="Courier New" w:cs="Courier New"/>
          <w:sz w:val="16"/>
          <w:szCs w:val="16"/>
          <w:rPrChange w:id="17131" w:author="Abhishek Deep Nigam" w:date="2015-10-26T01:01:00Z">
            <w:rPr>
              <w:ins w:id="17132" w:author="Abhishek Deep Nigam" w:date="2015-10-26T01:01:00Z"/>
              <w:rFonts w:ascii="Courier New" w:hAnsi="Courier New" w:cs="Courier New"/>
            </w:rPr>
          </w:rPrChange>
        </w:rPr>
      </w:pPr>
      <w:ins w:id="17133" w:author="Abhishek Deep Nigam" w:date="2015-10-26T01:01:00Z">
        <w:r w:rsidRPr="00073577">
          <w:rPr>
            <w:rFonts w:ascii="Courier New" w:hAnsi="Courier New" w:cs="Courier New"/>
            <w:sz w:val="16"/>
            <w:szCs w:val="16"/>
            <w:rPrChange w:id="17134" w:author="Abhishek Deep Nigam" w:date="2015-10-26T01:01:00Z">
              <w:rPr>
                <w:rFonts w:ascii="Courier New" w:hAnsi="Courier New" w:cs="Courier New"/>
              </w:rPr>
            </w:rPrChange>
          </w:rPr>
          <w:t>[4]-&gt;N[5]-&gt;O[6]-&gt;I(Backtracking)</w:t>
        </w:r>
      </w:ins>
    </w:p>
    <w:p w14:paraId="6A93EC59" w14:textId="77777777" w:rsidR="00073577" w:rsidRPr="00073577" w:rsidRDefault="00073577" w:rsidP="00073577">
      <w:pPr>
        <w:spacing w:before="0" w:after="0"/>
        <w:rPr>
          <w:ins w:id="17135" w:author="Abhishek Deep Nigam" w:date="2015-10-26T01:01:00Z"/>
          <w:rFonts w:ascii="Courier New" w:hAnsi="Courier New" w:cs="Courier New"/>
          <w:sz w:val="16"/>
          <w:szCs w:val="16"/>
          <w:rPrChange w:id="17136" w:author="Abhishek Deep Nigam" w:date="2015-10-26T01:01:00Z">
            <w:rPr>
              <w:ins w:id="17137" w:author="Abhishek Deep Nigam" w:date="2015-10-26T01:01:00Z"/>
              <w:rFonts w:ascii="Courier New" w:hAnsi="Courier New" w:cs="Courier New"/>
            </w:rPr>
          </w:rPrChange>
        </w:rPr>
      </w:pPr>
      <w:ins w:id="17138" w:author="Abhishek Deep Nigam" w:date="2015-10-26T01:01:00Z">
        <w:r w:rsidRPr="00073577">
          <w:rPr>
            <w:rFonts w:ascii="Courier New" w:hAnsi="Courier New" w:cs="Courier New"/>
            <w:sz w:val="16"/>
            <w:szCs w:val="16"/>
            <w:rPrChange w:id="17139" w:author="Abhishek Deep Nigam" w:date="2015-10-26T01:01:00Z">
              <w:rPr>
                <w:rFonts w:ascii="Courier New" w:hAnsi="Courier New" w:cs="Courier New"/>
              </w:rPr>
            </w:rPrChange>
          </w:rPr>
          <w:t>[4]-&gt;O[5]-&gt;O[6]-&gt;I(Backtracking)</w:t>
        </w:r>
      </w:ins>
    </w:p>
    <w:p w14:paraId="47DF08CB" w14:textId="77777777" w:rsidR="00073577" w:rsidRPr="00073577" w:rsidRDefault="00073577" w:rsidP="00073577">
      <w:pPr>
        <w:spacing w:before="0" w:after="0"/>
        <w:rPr>
          <w:ins w:id="17140" w:author="Abhishek Deep Nigam" w:date="2015-10-26T01:01:00Z"/>
          <w:rFonts w:ascii="Courier New" w:hAnsi="Courier New" w:cs="Courier New"/>
          <w:sz w:val="16"/>
          <w:szCs w:val="16"/>
          <w:rPrChange w:id="17141" w:author="Abhishek Deep Nigam" w:date="2015-10-26T01:01:00Z">
            <w:rPr>
              <w:ins w:id="17142" w:author="Abhishek Deep Nigam" w:date="2015-10-26T01:01:00Z"/>
              <w:rFonts w:ascii="Courier New" w:hAnsi="Courier New" w:cs="Courier New"/>
            </w:rPr>
          </w:rPrChange>
        </w:rPr>
      </w:pPr>
      <w:ins w:id="17143" w:author="Abhishek Deep Nigam" w:date="2015-10-26T01:01:00Z">
        <w:r w:rsidRPr="00073577">
          <w:rPr>
            <w:rFonts w:ascii="Courier New" w:hAnsi="Courier New" w:cs="Courier New"/>
            <w:sz w:val="16"/>
            <w:szCs w:val="16"/>
            <w:rPrChange w:id="17144" w:author="Abhishek Deep Nigam" w:date="2015-10-26T01:01:00Z">
              <w:rPr>
                <w:rFonts w:ascii="Courier New" w:hAnsi="Courier New" w:cs="Courier New"/>
              </w:rPr>
            </w:rPrChange>
          </w:rPr>
          <w:t>[4]-&gt;P(Backtracking)</w:t>
        </w:r>
      </w:ins>
    </w:p>
    <w:p w14:paraId="52613441" w14:textId="77777777" w:rsidR="00073577" w:rsidRPr="00073577" w:rsidRDefault="00073577" w:rsidP="00073577">
      <w:pPr>
        <w:spacing w:before="0" w:after="0"/>
        <w:rPr>
          <w:ins w:id="17145" w:author="Abhishek Deep Nigam" w:date="2015-10-26T01:01:00Z"/>
          <w:rFonts w:ascii="Courier New" w:hAnsi="Courier New" w:cs="Courier New"/>
          <w:sz w:val="16"/>
          <w:szCs w:val="16"/>
          <w:rPrChange w:id="17146" w:author="Abhishek Deep Nigam" w:date="2015-10-26T01:01:00Z">
            <w:rPr>
              <w:ins w:id="17147" w:author="Abhishek Deep Nigam" w:date="2015-10-26T01:01:00Z"/>
              <w:rFonts w:ascii="Courier New" w:hAnsi="Courier New" w:cs="Courier New"/>
            </w:rPr>
          </w:rPrChange>
        </w:rPr>
      </w:pPr>
      <w:ins w:id="17148" w:author="Abhishek Deep Nigam" w:date="2015-10-26T01:01:00Z">
        <w:r w:rsidRPr="00073577">
          <w:rPr>
            <w:rFonts w:ascii="Courier New" w:hAnsi="Courier New" w:cs="Courier New"/>
            <w:sz w:val="16"/>
            <w:szCs w:val="16"/>
            <w:rPrChange w:id="17149" w:author="Abhishek Deep Nigam" w:date="2015-10-26T01:01:00Z">
              <w:rPr>
                <w:rFonts w:ascii="Courier New" w:hAnsi="Courier New" w:cs="Courier New"/>
              </w:rPr>
            </w:rPrChange>
          </w:rPr>
          <w:t>[4]-&gt;Q(Backtracking)</w:t>
        </w:r>
      </w:ins>
    </w:p>
    <w:p w14:paraId="761E79A7" w14:textId="77777777" w:rsidR="00073577" w:rsidRPr="00073577" w:rsidRDefault="00073577" w:rsidP="00073577">
      <w:pPr>
        <w:spacing w:before="0" w:after="0"/>
        <w:rPr>
          <w:ins w:id="17150" w:author="Abhishek Deep Nigam" w:date="2015-10-26T01:01:00Z"/>
          <w:rFonts w:ascii="Courier New" w:hAnsi="Courier New" w:cs="Courier New"/>
          <w:sz w:val="16"/>
          <w:szCs w:val="16"/>
          <w:rPrChange w:id="17151" w:author="Abhishek Deep Nigam" w:date="2015-10-26T01:01:00Z">
            <w:rPr>
              <w:ins w:id="17152" w:author="Abhishek Deep Nigam" w:date="2015-10-26T01:01:00Z"/>
              <w:rFonts w:ascii="Courier New" w:hAnsi="Courier New" w:cs="Courier New"/>
            </w:rPr>
          </w:rPrChange>
        </w:rPr>
      </w:pPr>
      <w:ins w:id="17153" w:author="Abhishek Deep Nigam" w:date="2015-10-26T01:01:00Z">
        <w:r w:rsidRPr="00073577">
          <w:rPr>
            <w:rFonts w:ascii="Courier New" w:hAnsi="Courier New" w:cs="Courier New"/>
            <w:sz w:val="16"/>
            <w:szCs w:val="16"/>
            <w:rPrChange w:id="17154" w:author="Abhishek Deep Nigam" w:date="2015-10-26T01:01:00Z">
              <w:rPr>
                <w:rFonts w:ascii="Courier New" w:hAnsi="Courier New" w:cs="Courier New"/>
              </w:rPr>
            </w:rPrChange>
          </w:rPr>
          <w:t>[4]-&gt;S(Backtracking)</w:t>
        </w:r>
      </w:ins>
    </w:p>
    <w:p w14:paraId="0A2DE5EB" w14:textId="77777777" w:rsidR="00073577" w:rsidRPr="00073577" w:rsidRDefault="00073577" w:rsidP="00073577">
      <w:pPr>
        <w:spacing w:before="0" w:after="0"/>
        <w:rPr>
          <w:ins w:id="17155" w:author="Abhishek Deep Nigam" w:date="2015-10-26T01:01:00Z"/>
          <w:rFonts w:ascii="Courier New" w:hAnsi="Courier New" w:cs="Courier New"/>
          <w:sz w:val="16"/>
          <w:szCs w:val="16"/>
          <w:rPrChange w:id="17156" w:author="Abhishek Deep Nigam" w:date="2015-10-26T01:01:00Z">
            <w:rPr>
              <w:ins w:id="17157" w:author="Abhishek Deep Nigam" w:date="2015-10-26T01:01:00Z"/>
              <w:rFonts w:ascii="Courier New" w:hAnsi="Courier New" w:cs="Courier New"/>
            </w:rPr>
          </w:rPrChange>
        </w:rPr>
      </w:pPr>
      <w:ins w:id="17158" w:author="Abhishek Deep Nigam" w:date="2015-10-26T01:01:00Z">
        <w:r w:rsidRPr="00073577">
          <w:rPr>
            <w:rFonts w:ascii="Courier New" w:hAnsi="Courier New" w:cs="Courier New"/>
            <w:sz w:val="16"/>
            <w:szCs w:val="16"/>
            <w:rPrChange w:id="17159" w:author="Abhishek Deep Nigam" w:date="2015-10-26T01:01:00Z">
              <w:rPr>
                <w:rFonts w:ascii="Courier New" w:hAnsi="Courier New" w:cs="Courier New"/>
              </w:rPr>
            </w:rPrChange>
          </w:rPr>
          <w:t>[4]-&gt;Y[5]-&gt;O[6]-&gt;I(Backtracking)</w:t>
        </w:r>
      </w:ins>
    </w:p>
    <w:p w14:paraId="1DDA31BA" w14:textId="77777777" w:rsidR="00073577" w:rsidRPr="00073577" w:rsidRDefault="00073577" w:rsidP="00073577">
      <w:pPr>
        <w:spacing w:before="0" w:after="0"/>
        <w:rPr>
          <w:ins w:id="17160" w:author="Abhishek Deep Nigam" w:date="2015-10-26T01:01:00Z"/>
          <w:rFonts w:ascii="Courier New" w:hAnsi="Courier New" w:cs="Courier New"/>
          <w:sz w:val="16"/>
          <w:szCs w:val="16"/>
          <w:rPrChange w:id="17161" w:author="Abhishek Deep Nigam" w:date="2015-10-26T01:01:00Z">
            <w:rPr>
              <w:ins w:id="17162" w:author="Abhishek Deep Nigam" w:date="2015-10-26T01:01:00Z"/>
              <w:rFonts w:ascii="Courier New" w:hAnsi="Courier New" w:cs="Courier New"/>
            </w:rPr>
          </w:rPrChange>
        </w:rPr>
      </w:pPr>
      <w:ins w:id="17163" w:author="Abhishek Deep Nigam" w:date="2015-10-26T01:01:00Z">
        <w:r w:rsidRPr="00073577">
          <w:rPr>
            <w:rFonts w:ascii="Courier New" w:hAnsi="Courier New" w:cs="Courier New"/>
            <w:sz w:val="16"/>
            <w:szCs w:val="16"/>
            <w:rPrChange w:id="17164" w:author="Abhishek Deep Nigam" w:date="2015-10-26T01:01:00Z">
              <w:rPr>
                <w:rFonts w:ascii="Courier New" w:hAnsi="Courier New" w:cs="Courier New"/>
              </w:rPr>
            </w:rPrChange>
          </w:rPr>
          <w:t>[1]-&gt;S[2]-&gt;T[3]-&gt;T[4]-&gt;A(Backtracking)</w:t>
        </w:r>
      </w:ins>
    </w:p>
    <w:p w14:paraId="56B27FBD" w14:textId="77777777" w:rsidR="00073577" w:rsidRPr="00073577" w:rsidRDefault="00073577" w:rsidP="00073577">
      <w:pPr>
        <w:spacing w:before="0" w:after="0"/>
        <w:rPr>
          <w:ins w:id="17165" w:author="Abhishek Deep Nigam" w:date="2015-10-26T01:01:00Z"/>
          <w:rFonts w:ascii="Courier New" w:hAnsi="Courier New" w:cs="Courier New"/>
          <w:sz w:val="16"/>
          <w:szCs w:val="16"/>
          <w:rPrChange w:id="17166" w:author="Abhishek Deep Nigam" w:date="2015-10-26T01:01:00Z">
            <w:rPr>
              <w:ins w:id="17167" w:author="Abhishek Deep Nigam" w:date="2015-10-26T01:01:00Z"/>
              <w:rFonts w:ascii="Courier New" w:hAnsi="Courier New" w:cs="Courier New"/>
            </w:rPr>
          </w:rPrChange>
        </w:rPr>
      </w:pPr>
      <w:ins w:id="17168" w:author="Abhishek Deep Nigam" w:date="2015-10-26T01:01:00Z">
        <w:r w:rsidRPr="00073577">
          <w:rPr>
            <w:rFonts w:ascii="Courier New" w:hAnsi="Courier New" w:cs="Courier New"/>
            <w:sz w:val="16"/>
            <w:szCs w:val="16"/>
            <w:rPrChange w:id="17169" w:author="Abhishek Deep Nigam" w:date="2015-10-26T01:01:00Z">
              <w:rPr>
                <w:rFonts w:ascii="Courier New" w:hAnsi="Courier New" w:cs="Courier New"/>
              </w:rPr>
            </w:rPrChange>
          </w:rPr>
          <w:t>[4]-&gt;N[5]-&gt;O[6]-&gt;I(Backtracking)</w:t>
        </w:r>
      </w:ins>
    </w:p>
    <w:p w14:paraId="18DB6754" w14:textId="77777777" w:rsidR="00073577" w:rsidRPr="00073577" w:rsidRDefault="00073577" w:rsidP="00073577">
      <w:pPr>
        <w:spacing w:before="0" w:after="0"/>
        <w:rPr>
          <w:ins w:id="17170" w:author="Abhishek Deep Nigam" w:date="2015-10-26T01:01:00Z"/>
          <w:rFonts w:ascii="Courier New" w:hAnsi="Courier New" w:cs="Courier New"/>
          <w:sz w:val="16"/>
          <w:szCs w:val="16"/>
          <w:rPrChange w:id="17171" w:author="Abhishek Deep Nigam" w:date="2015-10-26T01:01:00Z">
            <w:rPr>
              <w:ins w:id="17172" w:author="Abhishek Deep Nigam" w:date="2015-10-26T01:01:00Z"/>
              <w:rFonts w:ascii="Courier New" w:hAnsi="Courier New" w:cs="Courier New"/>
            </w:rPr>
          </w:rPrChange>
        </w:rPr>
      </w:pPr>
      <w:ins w:id="17173" w:author="Abhishek Deep Nigam" w:date="2015-10-26T01:01:00Z">
        <w:r w:rsidRPr="00073577">
          <w:rPr>
            <w:rFonts w:ascii="Courier New" w:hAnsi="Courier New" w:cs="Courier New"/>
            <w:sz w:val="16"/>
            <w:szCs w:val="16"/>
            <w:rPrChange w:id="17174" w:author="Abhishek Deep Nigam" w:date="2015-10-26T01:01:00Z">
              <w:rPr>
                <w:rFonts w:ascii="Courier New" w:hAnsi="Courier New" w:cs="Courier New"/>
              </w:rPr>
            </w:rPrChange>
          </w:rPr>
          <w:t>[4]-&gt;O[5]-&gt;O[6]-&gt;I(Backtracking)</w:t>
        </w:r>
      </w:ins>
    </w:p>
    <w:p w14:paraId="3417CA0C" w14:textId="77777777" w:rsidR="00073577" w:rsidRPr="00073577" w:rsidRDefault="00073577" w:rsidP="00073577">
      <w:pPr>
        <w:spacing w:before="0" w:after="0"/>
        <w:rPr>
          <w:ins w:id="17175" w:author="Abhishek Deep Nigam" w:date="2015-10-26T01:01:00Z"/>
          <w:rFonts w:ascii="Courier New" w:hAnsi="Courier New" w:cs="Courier New"/>
          <w:sz w:val="16"/>
          <w:szCs w:val="16"/>
          <w:rPrChange w:id="17176" w:author="Abhishek Deep Nigam" w:date="2015-10-26T01:01:00Z">
            <w:rPr>
              <w:ins w:id="17177" w:author="Abhishek Deep Nigam" w:date="2015-10-26T01:01:00Z"/>
              <w:rFonts w:ascii="Courier New" w:hAnsi="Courier New" w:cs="Courier New"/>
            </w:rPr>
          </w:rPrChange>
        </w:rPr>
      </w:pPr>
      <w:ins w:id="17178" w:author="Abhishek Deep Nigam" w:date="2015-10-26T01:01:00Z">
        <w:r w:rsidRPr="00073577">
          <w:rPr>
            <w:rFonts w:ascii="Courier New" w:hAnsi="Courier New" w:cs="Courier New"/>
            <w:sz w:val="16"/>
            <w:szCs w:val="16"/>
            <w:rPrChange w:id="17179" w:author="Abhishek Deep Nigam" w:date="2015-10-26T01:01:00Z">
              <w:rPr>
                <w:rFonts w:ascii="Courier New" w:hAnsi="Courier New" w:cs="Courier New"/>
              </w:rPr>
            </w:rPrChange>
          </w:rPr>
          <w:t>[4]-&gt;P(Backtracking)</w:t>
        </w:r>
      </w:ins>
    </w:p>
    <w:p w14:paraId="0FAF019C" w14:textId="77777777" w:rsidR="00073577" w:rsidRPr="00073577" w:rsidRDefault="00073577" w:rsidP="00073577">
      <w:pPr>
        <w:spacing w:before="0" w:after="0"/>
        <w:rPr>
          <w:ins w:id="17180" w:author="Abhishek Deep Nigam" w:date="2015-10-26T01:01:00Z"/>
          <w:rFonts w:ascii="Courier New" w:hAnsi="Courier New" w:cs="Courier New"/>
          <w:sz w:val="16"/>
          <w:szCs w:val="16"/>
          <w:rPrChange w:id="17181" w:author="Abhishek Deep Nigam" w:date="2015-10-26T01:01:00Z">
            <w:rPr>
              <w:ins w:id="17182" w:author="Abhishek Deep Nigam" w:date="2015-10-26T01:01:00Z"/>
              <w:rFonts w:ascii="Courier New" w:hAnsi="Courier New" w:cs="Courier New"/>
            </w:rPr>
          </w:rPrChange>
        </w:rPr>
      </w:pPr>
      <w:ins w:id="17183" w:author="Abhishek Deep Nigam" w:date="2015-10-26T01:01:00Z">
        <w:r w:rsidRPr="00073577">
          <w:rPr>
            <w:rFonts w:ascii="Courier New" w:hAnsi="Courier New" w:cs="Courier New"/>
            <w:sz w:val="16"/>
            <w:szCs w:val="16"/>
            <w:rPrChange w:id="17184" w:author="Abhishek Deep Nigam" w:date="2015-10-26T01:01:00Z">
              <w:rPr>
                <w:rFonts w:ascii="Courier New" w:hAnsi="Courier New" w:cs="Courier New"/>
              </w:rPr>
            </w:rPrChange>
          </w:rPr>
          <w:t>[4]-&gt;Q(Backtracking)</w:t>
        </w:r>
      </w:ins>
    </w:p>
    <w:p w14:paraId="47DD6994" w14:textId="77777777" w:rsidR="00073577" w:rsidRPr="00073577" w:rsidRDefault="00073577" w:rsidP="00073577">
      <w:pPr>
        <w:spacing w:before="0" w:after="0"/>
        <w:rPr>
          <w:ins w:id="17185" w:author="Abhishek Deep Nigam" w:date="2015-10-26T01:01:00Z"/>
          <w:rFonts w:ascii="Courier New" w:hAnsi="Courier New" w:cs="Courier New"/>
          <w:sz w:val="16"/>
          <w:szCs w:val="16"/>
          <w:rPrChange w:id="17186" w:author="Abhishek Deep Nigam" w:date="2015-10-26T01:01:00Z">
            <w:rPr>
              <w:ins w:id="17187" w:author="Abhishek Deep Nigam" w:date="2015-10-26T01:01:00Z"/>
              <w:rFonts w:ascii="Courier New" w:hAnsi="Courier New" w:cs="Courier New"/>
            </w:rPr>
          </w:rPrChange>
        </w:rPr>
      </w:pPr>
      <w:ins w:id="17188" w:author="Abhishek Deep Nigam" w:date="2015-10-26T01:01:00Z">
        <w:r w:rsidRPr="00073577">
          <w:rPr>
            <w:rFonts w:ascii="Courier New" w:hAnsi="Courier New" w:cs="Courier New"/>
            <w:sz w:val="16"/>
            <w:szCs w:val="16"/>
            <w:rPrChange w:id="17189" w:author="Abhishek Deep Nigam" w:date="2015-10-26T01:01:00Z">
              <w:rPr>
                <w:rFonts w:ascii="Courier New" w:hAnsi="Courier New" w:cs="Courier New"/>
              </w:rPr>
            </w:rPrChange>
          </w:rPr>
          <w:t>[4]-&gt;S(Backtracking)</w:t>
        </w:r>
      </w:ins>
    </w:p>
    <w:p w14:paraId="14283D8B" w14:textId="77777777" w:rsidR="00073577" w:rsidRPr="00073577" w:rsidRDefault="00073577" w:rsidP="00073577">
      <w:pPr>
        <w:spacing w:before="0" w:after="0"/>
        <w:rPr>
          <w:ins w:id="17190" w:author="Abhishek Deep Nigam" w:date="2015-10-26T01:01:00Z"/>
          <w:rFonts w:ascii="Courier New" w:hAnsi="Courier New" w:cs="Courier New"/>
          <w:sz w:val="16"/>
          <w:szCs w:val="16"/>
          <w:rPrChange w:id="17191" w:author="Abhishek Deep Nigam" w:date="2015-10-26T01:01:00Z">
            <w:rPr>
              <w:ins w:id="17192" w:author="Abhishek Deep Nigam" w:date="2015-10-26T01:01:00Z"/>
              <w:rFonts w:ascii="Courier New" w:hAnsi="Courier New" w:cs="Courier New"/>
            </w:rPr>
          </w:rPrChange>
        </w:rPr>
      </w:pPr>
      <w:ins w:id="17193" w:author="Abhishek Deep Nigam" w:date="2015-10-26T01:01:00Z">
        <w:r w:rsidRPr="00073577">
          <w:rPr>
            <w:rFonts w:ascii="Courier New" w:hAnsi="Courier New" w:cs="Courier New"/>
            <w:sz w:val="16"/>
            <w:szCs w:val="16"/>
            <w:rPrChange w:id="17194" w:author="Abhishek Deep Nigam" w:date="2015-10-26T01:01:00Z">
              <w:rPr>
                <w:rFonts w:ascii="Courier New" w:hAnsi="Courier New" w:cs="Courier New"/>
              </w:rPr>
            </w:rPrChange>
          </w:rPr>
          <w:t>[4]-&gt;Y[5]-&gt;O[6]-&gt;I(Backtracking)</w:t>
        </w:r>
      </w:ins>
    </w:p>
    <w:p w14:paraId="66CDAAC0" w14:textId="77777777" w:rsidR="00073577" w:rsidRPr="00073577" w:rsidRDefault="00073577" w:rsidP="00073577">
      <w:pPr>
        <w:spacing w:before="0" w:after="0"/>
        <w:rPr>
          <w:ins w:id="17195" w:author="Abhishek Deep Nigam" w:date="2015-10-26T01:01:00Z"/>
          <w:rFonts w:ascii="Courier New" w:hAnsi="Courier New" w:cs="Courier New"/>
          <w:sz w:val="16"/>
          <w:szCs w:val="16"/>
          <w:rPrChange w:id="17196" w:author="Abhishek Deep Nigam" w:date="2015-10-26T01:01:00Z">
            <w:rPr>
              <w:ins w:id="17197" w:author="Abhishek Deep Nigam" w:date="2015-10-26T01:01:00Z"/>
              <w:rFonts w:ascii="Courier New" w:hAnsi="Courier New" w:cs="Courier New"/>
            </w:rPr>
          </w:rPrChange>
        </w:rPr>
      </w:pPr>
      <w:ins w:id="17198" w:author="Abhishek Deep Nigam" w:date="2015-10-26T01:01:00Z">
        <w:r w:rsidRPr="00073577">
          <w:rPr>
            <w:rFonts w:ascii="Courier New" w:hAnsi="Courier New" w:cs="Courier New"/>
            <w:sz w:val="16"/>
            <w:szCs w:val="16"/>
            <w:rPrChange w:id="17199" w:author="Abhishek Deep Nigam" w:date="2015-10-26T01:01:00Z">
              <w:rPr>
                <w:rFonts w:ascii="Courier New" w:hAnsi="Courier New" w:cs="Courier New"/>
              </w:rPr>
            </w:rPrChange>
          </w:rPr>
          <w:t>[1]-&gt;T[2]-&gt;T[3]-&gt;T[4]-&gt;A(Backtracking)</w:t>
        </w:r>
      </w:ins>
    </w:p>
    <w:p w14:paraId="7B1C7CDC" w14:textId="77777777" w:rsidR="00073577" w:rsidRPr="00073577" w:rsidRDefault="00073577" w:rsidP="00073577">
      <w:pPr>
        <w:spacing w:before="0" w:after="0"/>
        <w:rPr>
          <w:ins w:id="17200" w:author="Abhishek Deep Nigam" w:date="2015-10-26T01:01:00Z"/>
          <w:rFonts w:ascii="Courier New" w:hAnsi="Courier New" w:cs="Courier New"/>
          <w:sz w:val="16"/>
          <w:szCs w:val="16"/>
          <w:rPrChange w:id="17201" w:author="Abhishek Deep Nigam" w:date="2015-10-26T01:01:00Z">
            <w:rPr>
              <w:ins w:id="17202" w:author="Abhishek Deep Nigam" w:date="2015-10-26T01:01:00Z"/>
              <w:rFonts w:ascii="Courier New" w:hAnsi="Courier New" w:cs="Courier New"/>
            </w:rPr>
          </w:rPrChange>
        </w:rPr>
      </w:pPr>
      <w:ins w:id="17203" w:author="Abhishek Deep Nigam" w:date="2015-10-26T01:01:00Z">
        <w:r w:rsidRPr="00073577">
          <w:rPr>
            <w:rFonts w:ascii="Courier New" w:hAnsi="Courier New" w:cs="Courier New"/>
            <w:sz w:val="16"/>
            <w:szCs w:val="16"/>
            <w:rPrChange w:id="17204" w:author="Abhishek Deep Nigam" w:date="2015-10-26T01:01:00Z">
              <w:rPr>
                <w:rFonts w:ascii="Courier New" w:hAnsi="Courier New" w:cs="Courier New"/>
              </w:rPr>
            </w:rPrChange>
          </w:rPr>
          <w:t>[4]-&gt;N[5]-&gt;O[6]-&gt;I[7]-&gt;E(Backtracking)</w:t>
        </w:r>
      </w:ins>
    </w:p>
    <w:p w14:paraId="0EEF0075" w14:textId="77777777" w:rsidR="00073577" w:rsidRPr="00073577" w:rsidRDefault="00073577" w:rsidP="00073577">
      <w:pPr>
        <w:spacing w:before="0" w:after="0"/>
        <w:rPr>
          <w:ins w:id="17205" w:author="Abhishek Deep Nigam" w:date="2015-10-26T01:01:00Z"/>
          <w:rFonts w:ascii="Courier New" w:hAnsi="Courier New" w:cs="Courier New"/>
          <w:sz w:val="16"/>
          <w:szCs w:val="16"/>
          <w:rPrChange w:id="17206" w:author="Abhishek Deep Nigam" w:date="2015-10-26T01:01:00Z">
            <w:rPr>
              <w:ins w:id="17207" w:author="Abhishek Deep Nigam" w:date="2015-10-26T01:01:00Z"/>
              <w:rFonts w:ascii="Courier New" w:hAnsi="Courier New" w:cs="Courier New"/>
            </w:rPr>
          </w:rPrChange>
        </w:rPr>
      </w:pPr>
      <w:ins w:id="17208" w:author="Abhishek Deep Nigam" w:date="2015-10-26T01:01:00Z">
        <w:r w:rsidRPr="00073577">
          <w:rPr>
            <w:rFonts w:ascii="Courier New" w:hAnsi="Courier New" w:cs="Courier New"/>
            <w:sz w:val="16"/>
            <w:szCs w:val="16"/>
            <w:rPrChange w:id="17209" w:author="Abhishek Deep Nigam" w:date="2015-10-26T01:01:00Z">
              <w:rPr>
                <w:rFonts w:ascii="Courier New" w:hAnsi="Courier New" w:cs="Courier New"/>
              </w:rPr>
            </w:rPrChange>
          </w:rPr>
          <w:t>[4]-&gt;O[5]-&gt;O[6]-&gt;I[7]-&gt;E(Backtracking)</w:t>
        </w:r>
      </w:ins>
    </w:p>
    <w:p w14:paraId="01F137CA" w14:textId="77777777" w:rsidR="00073577" w:rsidRPr="00073577" w:rsidRDefault="00073577" w:rsidP="00073577">
      <w:pPr>
        <w:spacing w:before="0" w:after="0"/>
        <w:rPr>
          <w:ins w:id="17210" w:author="Abhishek Deep Nigam" w:date="2015-10-26T01:01:00Z"/>
          <w:rFonts w:ascii="Courier New" w:hAnsi="Courier New" w:cs="Courier New"/>
          <w:sz w:val="16"/>
          <w:szCs w:val="16"/>
          <w:rPrChange w:id="17211" w:author="Abhishek Deep Nigam" w:date="2015-10-26T01:01:00Z">
            <w:rPr>
              <w:ins w:id="17212" w:author="Abhishek Deep Nigam" w:date="2015-10-26T01:01:00Z"/>
              <w:rFonts w:ascii="Courier New" w:hAnsi="Courier New" w:cs="Courier New"/>
            </w:rPr>
          </w:rPrChange>
        </w:rPr>
      </w:pPr>
      <w:ins w:id="17213" w:author="Abhishek Deep Nigam" w:date="2015-10-26T01:01:00Z">
        <w:r w:rsidRPr="00073577">
          <w:rPr>
            <w:rFonts w:ascii="Courier New" w:hAnsi="Courier New" w:cs="Courier New"/>
            <w:sz w:val="16"/>
            <w:szCs w:val="16"/>
            <w:rPrChange w:id="17214" w:author="Abhishek Deep Nigam" w:date="2015-10-26T01:01:00Z">
              <w:rPr>
                <w:rFonts w:ascii="Courier New" w:hAnsi="Courier New" w:cs="Courier New"/>
              </w:rPr>
            </w:rPrChange>
          </w:rPr>
          <w:t>[4]-&gt;P(Backtracking)</w:t>
        </w:r>
      </w:ins>
    </w:p>
    <w:p w14:paraId="1DF5E51A" w14:textId="77777777" w:rsidR="00073577" w:rsidRPr="00073577" w:rsidRDefault="00073577" w:rsidP="00073577">
      <w:pPr>
        <w:spacing w:before="0" w:after="0"/>
        <w:rPr>
          <w:ins w:id="17215" w:author="Abhishek Deep Nigam" w:date="2015-10-26T01:01:00Z"/>
          <w:rFonts w:ascii="Courier New" w:hAnsi="Courier New" w:cs="Courier New"/>
          <w:sz w:val="16"/>
          <w:szCs w:val="16"/>
          <w:rPrChange w:id="17216" w:author="Abhishek Deep Nigam" w:date="2015-10-26T01:01:00Z">
            <w:rPr>
              <w:ins w:id="17217" w:author="Abhishek Deep Nigam" w:date="2015-10-26T01:01:00Z"/>
              <w:rFonts w:ascii="Courier New" w:hAnsi="Courier New" w:cs="Courier New"/>
            </w:rPr>
          </w:rPrChange>
        </w:rPr>
      </w:pPr>
      <w:ins w:id="17218" w:author="Abhishek Deep Nigam" w:date="2015-10-26T01:01:00Z">
        <w:r w:rsidRPr="00073577">
          <w:rPr>
            <w:rFonts w:ascii="Courier New" w:hAnsi="Courier New" w:cs="Courier New"/>
            <w:sz w:val="16"/>
            <w:szCs w:val="16"/>
            <w:rPrChange w:id="17219" w:author="Abhishek Deep Nigam" w:date="2015-10-26T01:01:00Z">
              <w:rPr>
                <w:rFonts w:ascii="Courier New" w:hAnsi="Courier New" w:cs="Courier New"/>
              </w:rPr>
            </w:rPrChange>
          </w:rPr>
          <w:t>[4]-&gt;Q(Backtracking)</w:t>
        </w:r>
      </w:ins>
    </w:p>
    <w:p w14:paraId="7D62CA12" w14:textId="77777777" w:rsidR="00073577" w:rsidRPr="00073577" w:rsidRDefault="00073577" w:rsidP="00073577">
      <w:pPr>
        <w:spacing w:before="0" w:after="0"/>
        <w:rPr>
          <w:ins w:id="17220" w:author="Abhishek Deep Nigam" w:date="2015-10-26T01:01:00Z"/>
          <w:rFonts w:ascii="Courier New" w:hAnsi="Courier New" w:cs="Courier New"/>
          <w:sz w:val="16"/>
          <w:szCs w:val="16"/>
          <w:rPrChange w:id="17221" w:author="Abhishek Deep Nigam" w:date="2015-10-26T01:01:00Z">
            <w:rPr>
              <w:ins w:id="17222" w:author="Abhishek Deep Nigam" w:date="2015-10-26T01:01:00Z"/>
              <w:rFonts w:ascii="Courier New" w:hAnsi="Courier New" w:cs="Courier New"/>
            </w:rPr>
          </w:rPrChange>
        </w:rPr>
      </w:pPr>
      <w:ins w:id="17223" w:author="Abhishek Deep Nigam" w:date="2015-10-26T01:01:00Z">
        <w:r w:rsidRPr="00073577">
          <w:rPr>
            <w:rFonts w:ascii="Courier New" w:hAnsi="Courier New" w:cs="Courier New"/>
            <w:sz w:val="16"/>
            <w:szCs w:val="16"/>
            <w:rPrChange w:id="17224" w:author="Abhishek Deep Nigam" w:date="2015-10-26T01:01:00Z">
              <w:rPr>
                <w:rFonts w:ascii="Courier New" w:hAnsi="Courier New" w:cs="Courier New"/>
              </w:rPr>
            </w:rPrChange>
          </w:rPr>
          <w:t>[4]-&gt;S(Backtracking)</w:t>
        </w:r>
      </w:ins>
    </w:p>
    <w:p w14:paraId="51EF0B26" w14:textId="77777777" w:rsidR="00073577" w:rsidRPr="00073577" w:rsidRDefault="00073577" w:rsidP="00073577">
      <w:pPr>
        <w:spacing w:before="0" w:after="0"/>
        <w:rPr>
          <w:ins w:id="17225" w:author="Abhishek Deep Nigam" w:date="2015-10-26T01:01:00Z"/>
          <w:rFonts w:ascii="Courier New" w:hAnsi="Courier New" w:cs="Courier New"/>
          <w:sz w:val="16"/>
          <w:szCs w:val="16"/>
          <w:rPrChange w:id="17226" w:author="Abhishek Deep Nigam" w:date="2015-10-26T01:01:00Z">
            <w:rPr>
              <w:ins w:id="17227" w:author="Abhishek Deep Nigam" w:date="2015-10-26T01:01:00Z"/>
              <w:rFonts w:ascii="Courier New" w:hAnsi="Courier New" w:cs="Courier New"/>
            </w:rPr>
          </w:rPrChange>
        </w:rPr>
      </w:pPr>
      <w:ins w:id="17228" w:author="Abhishek Deep Nigam" w:date="2015-10-26T01:01:00Z">
        <w:r w:rsidRPr="00073577">
          <w:rPr>
            <w:rFonts w:ascii="Courier New" w:hAnsi="Courier New" w:cs="Courier New"/>
            <w:sz w:val="16"/>
            <w:szCs w:val="16"/>
            <w:rPrChange w:id="17229" w:author="Abhishek Deep Nigam" w:date="2015-10-26T01:01:00Z">
              <w:rPr>
                <w:rFonts w:ascii="Courier New" w:hAnsi="Courier New" w:cs="Courier New"/>
              </w:rPr>
            </w:rPrChange>
          </w:rPr>
          <w:t>[4]-&gt;Y[5]-&gt;O[6]-&gt;I[7]-&gt;E(Backtracking)</w:t>
        </w:r>
      </w:ins>
    </w:p>
    <w:p w14:paraId="5A8B9F53" w14:textId="77777777" w:rsidR="00073577" w:rsidRPr="00073577" w:rsidRDefault="00073577" w:rsidP="00073577">
      <w:pPr>
        <w:spacing w:before="0" w:after="0"/>
        <w:rPr>
          <w:ins w:id="17230" w:author="Abhishek Deep Nigam" w:date="2015-10-26T01:01:00Z"/>
          <w:rFonts w:ascii="Courier New" w:hAnsi="Courier New" w:cs="Courier New"/>
          <w:sz w:val="16"/>
          <w:szCs w:val="16"/>
          <w:rPrChange w:id="17231" w:author="Abhishek Deep Nigam" w:date="2015-10-26T01:01:00Z">
            <w:rPr>
              <w:ins w:id="17232" w:author="Abhishek Deep Nigam" w:date="2015-10-26T01:01:00Z"/>
              <w:rFonts w:ascii="Courier New" w:hAnsi="Courier New" w:cs="Courier New"/>
            </w:rPr>
          </w:rPrChange>
        </w:rPr>
      </w:pPr>
      <w:ins w:id="17233" w:author="Abhishek Deep Nigam" w:date="2015-10-26T01:01:00Z">
        <w:r w:rsidRPr="00073577">
          <w:rPr>
            <w:rFonts w:ascii="Courier New" w:hAnsi="Courier New" w:cs="Courier New"/>
            <w:sz w:val="16"/>
            <w:szCs w:val="16"/>
            <w:rPrChange w:id="17234" w:author="Abhishek Deep Nigam" w:date="2015-10-26T01:01:00Z">
              <w:rPr>
                <w:rFonts w:ascii="Courier New" w:hAnsi="Courier New" w:cs="Courier New"/>
              </w:rPr>
            </w:rPrChange>
          </w:rPr>
          <w:t>[1]-&gt;Y[2]-&gt;T[3]-&gt;T[4]-&gt;A(Backtracking)</w:t>
        </w:r>
      </w:ins>
    </w:p>
    <w:p w14:paraId="396C09EC" w14:textId="77777777" w:rsidR="00073577" w:rsidRPr="00073577" w:rsidRDefault="00073577" w:rsidP="00073577">
      <w:pPr>
        <w:spacing w:before="0" w:after="0"/>
        <w:rPr>
          <w:ins w:id="17235" w:author="Abhishek Deep Nigam" w:date="2015-10-26T01:01:00Z"/>
          <w:rFonts w:ascii="Courier New" w:hAnsi="Courier New" w:cs="Courier New"/>
          <w:sz w:val="16"/>
          <w:szCs w:val="16"/>
          <w:rPrChange w:id="17236" w:author="Abhishek Deep Nigam" w:date="2015-10-26T01:01:00Z">
            <w:rPr>
              <w:ins w:id="17237" w:author="Abhishek Deep Nigam" w:date="2015-10-26T01:01:00Z"/>
              <w:rFonts w:ascii="Courier New" w:hAnsi="Courier New" w:cs="Courier New"/>
            </w:rPr>
          </w:rPrChange>
        </w:rPr>
      </w:pPr>
      <w:ins w:id="17238" w:author="Abhishek Deep Nigam" w:date="2015-10-26T01:01:00Z">
        <w:r w:rsidRPr="00073577">
          <w:rPr>
            <w:rFonts w:ascii="Courier New" w:hAnsi="Courier New" w:cs="Courier New"/>
            <w:sz w:val="16"/>
            <w:szCs w:val="16"/>
            <w:rPrChange w:id="17239" w:author="Abhishek Deep Nigam" w:date="2015-10-26T01:01:00Z">
              <w:rPr>
                <w:rFonts w:ascii="Courier New" w:hAnsi="Courier New" w:cs="Courier New"/>
              </w:rPr>
            </w:rPrChange>
          </w:rPr>
          <w:t>[4]-&gt;N[5]-&gt;O[6]-&gt;I(Backtracking)</w:t>
        </w:r>
      </w:ins>
    </w:p>
    <w:p w14:paraId="00C56340" w14:textId="77777777" w:rsidR="00073577" w:rsidRPr="00073577" w:rsidRDefault="00073577" w:rsidP="00073577">
      <w:pPr>
        <w:spacing w:before="0" w:after="0"/>
        <w:rPr>
          <w:ins w:id="17240" w:author="Abhishek Deep Nigam" w:date="2015-10-26T01:01:00Z"/>
          <w:rFonts w:ascii="Courier New" w:hAnsi="Courier New" w:cs="Courier New"/>
          <w:sz w:val="16"/>
          <w:szCs w:val="16"/>
          <w:rPrChange w:id="17241" w:author="Abhishek Deep Nigam" w:date="2015-10-26T01:01:00Z">
            <w:rPr>
              <w:ins w:id="17242" w:author="Abhishek Deep Nigam" w:date="2015-10-26T01:01:00Z"/>
              <w:rFonts w:ascii="Courier New" w:hAnsi="Courier New" w:cs="Courier New"/>
            </w:rPr>
          </w:rPrChange>
        </w:rPr>
      </w:pPr>
      <w:ins w:id="17243" w:author="Abhishek Deep Nigam" w:date="2015-10-26T01:01:00Z">
        <w:r w:rsidRPr="00073577">
          <w:rPr>
            <w:rFonts w:ascii="Courier New" w:hAnsi="Courier New" w:cs="Courier New"/>
            <w:sz w:val="16"/>
            <w:szCs w:val="16"/>
            <w:rPrChange w:id="17244" w:author="Abhishek Deep Nigam" w:date="2015-10-26T01:01:00Z">
              <w:rPr>
                <w:rFonts w:ascii="Courier New" w:hAnsi="Courier New" w:cs="Courier New"/>
              </w:rPr>
            </w:rPrChange>
          </w:rPr>
          <w:lastRenderedPageBreak/>
          <w:t>[4]-&gt;O[5]-&gt;O[6]-&gt;I(Backtracking)</w:t>
        </w:r>
      </w:ins>
    </w:p>
    <w:p w14:paraId="2F7D50CA" w14:textId="77777777" w:rsidR="00073577" w:rsidRPr="00073577" w:rsidRDefault="00073577" w:rsidP="00073577">
      <w:pPr>
        <w:spacing w:before="0" w:after="0"/>
        <w:rPr>
          <w:ins w:id="17245" w:author="Abhishek Deep Nigam" w:date="2015-10-26T01:01:00Z"/>
          <w:rFonts w:ascii="Courier New" w:hAnsi="Courier New" w:cs="Courier New"/>
          <w:sz w:val="16"/>
          <w:szCs w:val="16"/>
          <w:rPrChange w:id="17246" w:author="Abhishek Deep Nigam" w:date="2015-10-26T01:01:00Z">
            <w:rPr>
              <w:ins w:id="17247" w:author="Abhishek Deep Nigam" w:date="2015-10-26T01:01:00Z"/>
              <w:rFonts w:ascii="Courier New" w:hAnsi="Courier New" w:cs="Courier New"/>
            </w:rPr>
          </w:rPrChange>
        </w:rPr>
      </w:pPr>
      <w:ins w:id="17248" w:author="Abhishek Deep Nigam" w:date="2015-10-26T01:01:00Z">
        <w:r w:rsidRPr="00073577">
          <w:rPr>
            <w:rFonts w:ascii="Courier New" w:hAnsi="Courier New" w:cs="Courier New"/>
            <w:sz w:val="16"/>
            <w:szCs w:val="16"/>
            <w:rPrChange w:id="17249" w:author="Abhishek Deep Nigam" w:date="2015-10-26T01:01:00Z">
              <w:rPr>
                <w:rFonts w:ascii="Courier New" w:hAnsi="Courier New" w:cs="Courier New"/>
              </w:rPr>
            </w:rPrChange>
          </w:rPr>
          <w:t>[4]-&gt;P(Backtracking)</w:t>
        </w:r>
      </w:ins>
    </w:p>
    <w:p w14:paraId="7591143F" w14:textId="77777777" w:rsidR="00073577" w:rsidRPr="00073577" w:rsidRDefault="00073577" w:rsidP="00073577">
      <w:pPr>
        <w:spacing w:before="0" w:after="0"/>
        <w:rPr>
          <w:ins w:id="17250" w:author="Abhishek Deep Nigam" w:date="2015-10-26T01:01:00Z"/>
          <w:rFonts w:ascii="Courier New" w:hAnsi="Courier New" w:cs="Courier New"/>
          <w:sz w:val="16"/>
          <w:szCs w:val="16"/>
          <w:rPrChange w:id="17251" w:author="Abhishek Deep Nigam" w:date="2015-10-26T01:01:00Z">
            <w:rPr>
              <w:ins w:id="17252" w:author="Abhishek Deep Nigam" w:date="2015-10-26T01:01:00Z"/>
              <w:rFonts w:ascii="Courier New" w:hAnsi="Courier New" w:cs="Courier New"/>
            </w:rPr>
          </w:rPrChange>
        </w:rPr>
      </w:pPr>
      <w:ins w:id="17253" w:author="Abhishek Deep Nigam" w:date="2015-10-26T01:01:00Z">
        <w:r w:rsidRPr="00073577">
          <w:rPr>
            <w:rFonts w:ascii="Courier New" w:hAnsi="Courier New" w:cs="Courier New"/>
            <w:sz w:val="16"/>
            <w:szCs w:val="16"/>
            <w:rPrChange w:id="17254" w:author="Abhishek Deep Nigam" w:date="2015-10-26T01:01:00Z">
              <w:rPr>
                <w:rFonts w:ascii="Courier New" w:hAnsi="Courier New" w:cs="Courier New"/>
              </w:rPr>
            </w:rPrChange>
          </w:rPr>
          <w:t>[4]-&gt;Q(Backtracking)</w:t>
        </w:r>
      </w:ins>
    </w:p>
    <w:p w14:paraId="59C2A970" w14:textId="77777777" w:rsidR="00073577" w:rsidRPr="00073577" w:rsidRDefault="00073577" w:rsidP="00073577">
      <w:pPr>
        <w:spacing w:before="0" w:after="0"/>
        <w:rPr>
          <w:ins w:id="17255" w:author="Abhishek Deep Nigam" w:date="2015-10-26T01:01:00Z"/>
          <w:rFonts w:ascii="Courier New" w:hAnsi="Courier New" w:cs="Courier New"/>
          <w:sz w:val="16"/>
          <w:szCs w:val="16"/>
          <w:rPrChange w:id="17256" w:author="Abhishek Deep Nigam" w:date="2015-10-26T01:01:00Z">
            <w:rPr>
              <w:ins w:id="17257" w:author="Abhishek Deep Nigam" w:date="2015-10-26T01:01:00Z"/>
              <w:rFonts w:ascii="Courier New" w:hAnsi="Courier New" w:cs="Courier New"/>
            </w:rPr>
          </w:rPrChange>
        </w:rPr>
      </w:pPr>
      <w:ins w:id="17258" w:author="Abhishek Deep Nigam" w:date="2015-10-26T01:01:00Z">
        <w:r w:rsidRPr="00073577">
          <w:rPr>
            <w:rFonts w:ascii="Courier New" w:hAnsi="Courier New" w:cs="Courier New"/>
            <w:sz w:val="16"/>
            <w:szCs w:val="16"/>
            <w:rPrChange w:id="17259" w:author="Abhishek Deep Nigam" w:date="2015-10-26T01:01:00Z">
              <w:rPr>
                <w:rFonts w:ascii="Courier New" w:hAnsi="Courier New" w:cs="Courier New"/>
              </w:rPr>
            </w:rPrChange>
          </w:rPr>
          <w:t>[4]-&gt;S(Backtracking)</w:t>
        </w:r>
      </w:ins>
    </w:p>
    <w:p w14:paraId="1BEB092D" w14:textId="77777777" w:rsidR="00073577" w:rsidRPr="00073577" w:rsidRDefault="00073577" w:rsidP="00073577">
      <w:pPr>
        <w:spacing w:before="0" w:after="0"/>
        <w:rPr>
          <w:ins w:id="17260" w:author="Abhishek Deep Nigam" w:date="2015-10-26T01:01:00Z"/>
          <w:rFonts w:ascii="Courier New" w:hAnsi="Courier New" w:cs="Courier New"/>
          <w:sz w:val="16"/>
          <w:szCs w:val="16"/>
          <w:rPrChange w:id="17261" w:author="Abhishek Deep Nigam" w:date="2015-10-26T01:01:00Z">
            <w:rPr>
              <w:ins w:id="17262" w:author="Abhishek Deep Nigam" w:date="2015-10-26T01:01:00Z"/>
              <w:rFonts w:ascii="Courier New" w:hAnsi="Courier New" w:cs="Courier New"/>
            </w:rPr>
          </w:rPrChange>
        </w:rPr>
      </w:pPr>
      <w:ins w:id="17263" w:author="Abhishek Deep Nigam" w:date="2015-10-26T01:01:00Z">
        <w:r w:rsidRPr="00073577">
          <w:rPr>
            <w:rFonts w:ascii="Courier New" w:hAnsi="Courier New" w:cs="Courier New"/>
            <w:sz w:val="16"/>
            <w:szCs w:val="16"/>
            <w:rPrChange w:id="17264" w:author="Abhishek Deep Nigam" w:date="2015-10-26T01:01:00Z">
              <w:rPr>
                <w:rFonts w:ascii="Courier New" w:hAnsi="Courier New" w:cs="Courier New"/>
              </w:rPr>
            </w:rPrChange>
          </w:rPr>
          <w:t>[4]-&gt;Y[5]-&gt;O[6]-&gt;I(Backtracking)</w:t>
        </w:r>
      </w:ins>
    </w:p>
    <w:p w14:paraId="22CBD4DF" w14:textId="77777777" w:rsidR="00073577" w:rsidRPr="00073577" w:rsidRDefault="00073577" w:rsidP="00073577">
      <w:pPr>
        <w:spacing w:before="0" w:after="0"/>
        <w:rPr>
          <w:ins w:id="17265" w:author="Abhishek Deep Nigam" w:date="2015-10-26T01:01:00Z"/>
          <w:rFonts w:ascii="Courier New" w:hAnsi="Courier New" w:cs="Courier New"/>
          <w:sz w:val="16"/>
          <w:szCs w:val="16"/>
          <w:rPrChange w:id="17266" w:author="Abhishek Deep Nigam" w:date="2015-10-26T01:01:00Z">
            <w:rPr>
              <w:ins w:id="17267" w:author="Abhishek Deep Nigam" w:date="2015-10-26T01:01:00Z"/>
              <w:rFonts w:ascii="Courier New" w:hAnsi="Courier New" w:cs="Courier New"/>
            </w:rPr>
          </w:rPrChange>
        </w:rPr>
      </w:pPr>
      <w:ins w:id="17268" w:author="Abhishek Deep Nigam" w:date="2015-10-26T01:01:00Z">
        <w:r w:rsidRPr="00073577">
          <w:rPr>
            <w:rFonts w:ascii="Courier New" w:hAnsi="Courier New" w:cs="Courier New"/>
            <w:sz w:val="16"/>
            <w:szCs w:val="16"/>
            <w:rPrChange w:id="17269" w:author="Abhishek Deep Nigam" w:date="2015-10-26T01:01:00Z">
              <w:rPr>
                <w:rFonts w:ascii="Courier New" w:hAnsi="Courier New" w:cs="Courier New"/>
              </w:rPr>
            </w:rPrChange>
          </w:rPr>
          <w:t>[1]-&gt;Z[2]-&gt;T[3]-&gt;T[4]-&gt;A(Backtracking)</w:t>
        </w:r>
      </w:ins>
    </w:p>
    <w:p w14:paraId="00B23A78" w14:textId="77777777" w:rsidR="00073577" w:rsidRPr="00073577" w:rsidRDefault="00073577" w:rsidP="00073577">
      <w:pPr>
        <w:spacing w:before="0" w:after="0"/>
        <w:rPr>
          <w:ins w:id="17270" w:author="Abhishek Deep Nigam" w:date="2015-10-26T01:01:00Z"/>
          <w:rFonts w:ascii="Courier New" w:hAnsi="Courier New" w:cs="Courier New"/>
          <w:sz w:val="16"/>
          <w:szCs w:val="16"/>
          <w:rPrChange w:id="17271" w:author="Abhishek Deep Nigam" w:date="2015-10-26T01:01:00Z">
            <w:rPr>
              <w:ins w:id="17272" w:author="Abhishek Deep Nigam" w:date="2015-10-26T01:01:00Z"/>
              <w:rFonts w:ascii="Courier New" w:hAnsi="Courier New" w:cs="Courier New"/>
            </w:rPr>
          </w:rPrChange>
        </w:rPr>
      </w:pPr>
      <w:ins w:id="17273" w:author="Abhishek Deep Nigam" w:date="2015-10-26T01:01:00Z">
        <w:r w:rsidRPr="00073577">
          <w:rPr>
            <w:rFonts w:ascii="Courier New" w:hAnsi="Courier New" w:cs="Courier New"/>
            <w:sz w:val="16"/>
            <w:szCs w:val="16"/>
            <w:rPrChange w:id="17274" w:author="Abhishek Deep Nigam" w:date="2015-10-26T01:01:00Z">
              <w:rPr>
                <w:rFonts w:ascii="Courier New" w:hAnsi="Courier New" w:cs="Courier New"/>
              </w:rPr>
            </w:rPrChange>
          </w:rPr>
          <w:t>[4]-&gt;N[5]-&gt;O[6]-&gt;I(Backtracking)</w:t>
        </w:r>
      </w:ins>
    </w:p>
    <w:p w14:paraId="5079BDB2" w14:textId="77777777" w:rsidR="00073577" w:rsidRPr="00073577" w:rsidRDefault="00073577" w:rsidP="00073577">
      <w:pPr>
        <w:spacing w:before="0" w:after="0"/>
        <w:rPr>
          <w:ins w:id="17275" w:author="Abhishek Deep Nigam" w:date="2015-10-26T01:01:00Z"/>
          <w:rFonts w:ascii="Courier New" w:hAnsi="Courier New" w:cs="Courier New"/>
          <w:sz w:val="16"/>
          <w:szCs w:val="16"/>
          <w:rPrChange w:id="17276" w:author="Abhishek Deep Nigam" w:date="2015-10-26T01:01:00Z">
            <w:rPr>
              <w:ins w:id="17277" w:author="Abhishek Deep Nigam" w:date="2015-10-26T01:01:00Z"/>
              <w:rFonts w:ascii="Courier New" w:hAnsi="Courier New" w:cs="Courier New"/>
            </w:rPr>
          </w:rPrChange>
        </w:rPr>
      </w:pPr>
      <w:ins w:id="17278" w:author="Abhishek Deep Nigam" w:date="2015-10-26T01:01:00Z">
        <w:r w:rsidRPr="00073577">
          <w:rPr>
            <w:rFonts w:ascii="Courier New" w:hAnsi="Courier New" w:cs="Courier New"/>
            <w:sz w:val="16"/>
            <w:szCs w:val="16"/>
            <w:rPrChange w:id="17279" w:author="Abhishek Deep Nigam" w:date="2015-10-26T01:01:00Z">
              <w:rPr>
                <w:rFonts w:ascii="Courier New" w:hAnsi="Courier New" w:cs="Courier New"/>
              </w:rPr>
            </w:rPrChange>
          </w:rPr>
          <w:t>[4]-&gt;O[5]-&gt;O[6]-&gt;I(Backtracking)</w:t>
        </w:r>
      </w:ins>
    </w:p>
    <w:p w14:paraId="696F4708" w14:textId="77777777" w:rsidR="00073577" w:rsidRPr="00073577" w:rsidRDefault="00073577" w:rsidP="00073577">
      <w:pPr>
        <w:spacing w:before="0" w:after="0"/>
        <w:rPr>
          <w:ins w:id="17280" w:author="Abhishek Deep Nigam" w:date="2015-10-26T01:01:00Z"/>
          <w:rFonts w:ascii="Courier New" w:hAnsi="Courier New" w:cs="Courier New"/>
          <w:sz w:val="16"/>
          <w:szCs w:val="16"/>
          <w:rPrChange w:id="17281" w:author="Abhishek Deep Nigam" w:date="2015-10-26T01:01:00Z">
            <w:rPr>
              <w:ins w:id="17282" w:author="Abhishek Deep Nigam" w:date="2015-10-26T01:01:00Z"/>
              <w:rFonts w:ascii="Courier New" w:hAnsi="Courier New" w:cs="Courier New"/>
            </w:rPr>
          </w:rPrChange>
        </w:rPr>
      </w:pPr>
      <w:ins w:id="17283" w:author="Abhishek Deep Nigam" w:date="2015-10-26T01:01:00Z">
        <w:r w:rsidRPr="00073577">
          <w:rPr>
            <w:rFonts w:ascii="Courier New" w:hAnsi="Courier New" w:cs="Courier New"/>
            <w:sz w:val="16"/>
            <w:szCs w:val="16"/>
            <w:rPrChange w:id="17284" w:author="Abhishek Deep Nigam" w:date="2015-10-26T01:01:00Z">
              <w:rPr>
                <w:rFonts w:ascii="Courier New" w:hAnsi="Courier New" w:cs="Courier New"/>
              </w:rPr>
            </w:rPrChange>
          </w:rPr>
          <w:t>[4]-&gt;P(Backtracking)</w:t>
        </w:r>
      </w:ins>
    </w:p>
    <w:p w14:paraId="6D04DC63" w14:textId="77777777" w:rsidR="00073577" w:rsidRPr="00073577" w:rsidRDefault="00073577" w:rsidP="00073577">
      <w:pPr>
        <w:spacing w:before="0" w:after="0"/>
        <w:rPr>
          <w:ins w:id="17285" w:author="Abhishek Deep Nigam" w:date="2015-10-26T01:01:00Z"/>
          <w:rFonts w:ascii="Courier New" w:hAnsi="Courier New" w:cs="Courier New"/>
          <w:sz w:val="16"/>
          <w:szCs w:val="16"/>
          <w:rPrChange w:id="17286" w:author="Abhishek Deep Nigam" w:date="2015-10-26T01:01:00Z">
            <w:rPr>
              <w:ins w:id="17287" w:author="Abhishek Deep Nigam" w:date="2015-10-26T01:01:00Z"/>
              <w:rFonts w:ascii="Courier New" w:hAnsi="Courier New" w:cs="Courier New"/>
            </w:rPr>
          </w:rPrChange>
        </w:rPr>
      </w:pPr>
      <w:ins w:id="17288" w:author="Abhishek Deep Nigam" w:date="2015-10-26T01:01:00Z">
        <w:r w:rsidRPr="00073577">
          <w:rPr>
            <w:rFonts w:ascii="Courier New" w:hAnsi="Courier New" w:cs="Courier New"/>
            <w:sz w:val="16"/>
            <w:szCs w:val="16"/>
            <w:rPrChange w:id="17289" w:author="Abhishek Deep Nigam" w:date="2015-10-26T01:01:00Z">
              <w:rPr>
                <w:rFonts w:ascii="Courier New" w:hAnsi="Courier New" w:cs="Courier New"/>
              </w:rPr>
            </w:rPrChange>
          </w:rPr>
          <w:t>[4]-&gt;Q(Backtracking)</w:t>
        </w:r>
      </w:ins>
    </w:p>
    <w:p w14:paraId="6E87C40A" w14:textId="77777777" w:rsidR="00073577" w:rsidRPr="00073577" w:rsidRDefault="00073577" w:rsidP="00073577">
      <w:pPr>
        <w:spacing w:before="0" w:after="0"/>
        <w:rPr>
          <w:ins w:id="17290" w:author="Abhishek Deep Nigam" w:date="2015-10-26T01:01:00Z"/>
          <w:rFonts w:ascii="Courier New" w:hAnsi="Courier New" w:cs="Courier New"/>
          <w:sz w:val="16"/>
          <w:szCs w:val="16"/>
          <w:rPrChange w:id="17291" w:author="Abhishek Deep Nigam" w:date="2015-10-26T01:01:00Z">
            <w:rPr>
              <w:ins w:id="17292" w:author="Abhishek Deep Nigam" w:date="2015-10-26T01:01:00Z"/>
              <w:rFonts w:ascii="Courier New" w:hAnsi="Courier New" w:cs="Courier New"/>
            </w:rPr>
          </w:rPrChange>
        </w:rPr>
      </w:pPr>
      <w:ins w:id="17293" w:author="Abhishek Deep Nigam" w:date="2015-10-26T01:01:00Z">
        <w:r w:rsidRPr="00073577">
          <w:rPr>
            <w:rFonts w:ascii="Courier New" w:hAnsi="Courier New" w:cs="Courier New"/>
            <w:sz w:val="16"/>
            <w:szCs w:val="16"/>
            <w:rPrChange w:id="17294" w:author="Abhishek Deep Nigam" w:date="2015-10-26T01:01:00Z">
              <w:rPr>
                <w:rFonts w:ascii="Courier New" w:hAnsi="Courier New" w:cs="Courier New"/>
              </w:rPr>
            </w:rPrChange>
          </w:rPr>
          <w:t>[4]-&gt;S(Backtracking)</w:t>
        </w:r>
      </w:ins>
    </w:p>
    <w:p w14:paraId="69789A0F" w14:textId="77777777" w:rsidR="00073577" w:rsidRPr="00073577" w:rsidRDefault="00073577" w:rsidP="00073577">
      <w:pPr>
        <w:spacing w:before="0" w:after="0"/>
        <w:rPr>
          <w:ins w:id="17295" w:author="Abhishek Deep Nigam" w:date="2015-10-26T01:01:00Z"/>
          <w:rFonts w:ascii="Courier New" w:hAnsi="Courier New" w:cs="Courier New"/>
          <w:sz w:val="16"/>
          <w:szCs w:val="16"/>
          <w:rPrChange w:id="17296" w:author="Abhishek Deep Nigam" w:date="2015-10-26T01:01:00Z">
            <w:rPr>
              <w:ins w:id="17297" w:author="Abhishek Deep Nigam" w:date="2015-10-26T01:01:00Z"/>
              <w:rFonts w:ascii="Courier New" w:hAnsi="Courier New" w:cs="Courier New"/>
            </w:rPr>
          </w:rPrChange>
        </w:rPr>
      </w:pPr>
      <w:ins w:id="17298" w:author="Abhishek Deep Nigam" w:date="2015-10-26T01:01:00Z">
        <w:r w:rsidRPr="00073577">
          <w:rPr>
            <w:rFonts w:ascii="Courier New" w:hAnsi="Courier New" w:cs="Courier New"/>
            <w:sz w:val="16"/>
            <w:szCs w:val="16"/>
            <w:rPrChange w:id="17299" w:author="Abhishek Deep Nigam" w:date="2015-10-26T01:01:00Z">
              <w:rPr>
                <w:rFonts w:ascii="Courier New" w:hAnsi="Courier New" w:cs="Courier New"/>
              </w:rPr>
            </w:rPrChange>
          </w:rPr>
          <w:t>[4]-&gt;Y[5]-&gt;O[6]-&gt;I(Backtracking)</w:t>
        </w:r>
      </w:ins>
    </w:p>
    <w:p w14:paraId="52BB16FA" w14:textId="77777777" w:rsidR="00073577" w:rsidRPr="00073577" w:rsidRDefault="00073577" w:rsidP="00073577">
      <w:pPr>
        <w:spacing w:before="0" w:after="0"/>
        <w:rPr>
          <w:ins w:id="17300" w:author="Abhishek Deep Nigam" w:date="2015-10-26T01:01:00Z"/>
          <w:rFonts w:ascii="Courier New" w:hAnsi="Courier New" w:cs="Courier New"/>
          <w:sz w:val="16"/>
          <w:szCs w:val="16"/>
          <w:rPrChange w:id="17301" w:author="Abhishek Deep Nigam" w:date="2015-10-26T01:01:00Z">
            <w:rPr>
              <w:ins w:id="17302" w:author="Abhishek Deep Nigam" w:date="2015-10-26T01:01:00Z"/>
              <w:rFonts w:ascii="Courier New" w:hAnsi="Courier New" w:cs="Courier New"/>
            </w:rPr>
          </w:rPrChange>
        </w:rPr>
      </w:pPr>
      <w:ins w:id="17303" w:author="Abhishek Deep Nigam" w:date="2015-10-26T01:01:00Z">
        <w:r w:rsidRPr="00073577">
          <w:rPr>
            <w:rFonts w:ascii="Courier New" w:hAnsi="Courier New" w:cs="Courier New"/>
            <w:sz w:val="16"/>
            <w:szCs w:val="16"/>
            <w:rPrChange w:id="17304" w:author="Abhishek Deep Nigam" w:date="2015-10-26T01:01:00Z">
              <w:rPr>
                <w:rFonts w:ascii="Courier New" w:hAnsi="Courier New" w:cs="Courier New"/>
              </w:rPr>
            </w:rPrChange>
          </w:rPr>
          <w:t>[0]-&gt;R[1]-&gt;A[2]-&gt;T[3]-&gt;T[4]-&gt;A(Backtracking)</w:t>
        </w:r>
      </w:ins>
    </w:p>
    <w:p w14:paraId="6E6D5361" w14:textId="77777777" w:rsidR="00073577" w:rsidRPr="00073577" w:rsidRDefault="00073577" w:rsidP="00073577">
      <w:pPr>
        <w:spacing w:before="0" w:after="0"/>
        <w:rPr>
          <w:ins w:id="17305" w:author="Abhishek Deep Nigam" w:date="2015-10-26T01:01:00Z"/>
          <w:rFonts w:ascii="Courier New" w:hAnsi="Courier New" w:cs="Courier New"/>
          <w:sz w:val="16"/>
          <w:szCs w:val="16"/>
          <w:rPrChange w:id="17306" w:author="Abhishek Deep Nigam" w:date="2015-10-26T01:01:00Z">
            <w:rPr>
              <w:ins w:id="17307" w:author="Abhishek Deep Nigam" w:date="2015-10-26T01:01:00Z"/>
              <w:rFonts w:ascii="Courier New" w:hAnsi="Courier New" w:cs="Courier New"/>
            </w:rPr>
          </w:rPrChange>
        </w:rPr>
      </w:pPr>
      <w:ins w:id="17308" w:author="Abhishek Deep Nigam" w:date="2015-10-26T01:01:00Z">
        <w:r w:rsidRPr="00073577">
          <w:rPr>
            <w:rFonts w:ascii="Courier New" w:hAnsi="Courier New" w:cs="Courier New"/>
            <w:sz w:val="16"/>
            <w:szCs w:val="16"/>
            <w:rPrChange w:id="17309" w:author="Abhishek Deep Nigam" w:date="2015-10-26T01:01:00Z">
              <w:rPr>
                <w:rFonts w:ascii="Courier New" w:hAnsi="Courier New" w:cs="Courier New"/>
              </w:rPr>
            </w:rPrChange>
          </w:rPr>
          <w:t>[4]-&gt;N(Backtracking)</w:t>
        </w:r>
      </w:ins>
    </w:p>
    <w:p w14:paraId="732492EB" w14:textId="77777777" w:rsidR="00073577" w:rsidRPr="00073577" w:rsidRDefault="00073577" w:rsidP="00073577">
      <w:pPr>
        <w:spacing w:before="0" w:after="0"/>
        <w:rPr>
          <w:ins w:id="17310" w:author="Abhishek Deep Nigam" w:date="2015-10-26T01:01:00Z"/>
          <w:rFonts w:ascii="Courier New" w:hAnsi="Courier New" w:cs="Courier New"/>
          <w:sz w:val="16"/>
          <w:szCs w:val="16"/>
          <w:rPrChange w:id="17311" w:author="Abhishek Deep Nigam" w:date="2015-10-26T01:01:00Z">
            <w:rPr>
              <w:ins w:id="17312" w:author="Abhishek Deep Nigam" w:date="2015-10-26T01:01:00Z"/>
              <w:rFonts w:ascii="Courier New" w:hAnsi="Courier New" w:cs="Courier New"/>
            </w:rPr>
          </w:rPrChange>
        </w:rPr>
      </w:pPr>
      <w:ins w:id="17313" w:author="Abhishek Deep Nigam" w:date="2015-10-26T01:01:00Z">
        <w:r w:rsidRPr="00073577">
          <w:rPr>
            <w:rFonts w:ascii="Courier New" w:hAnsi="Courier New" w:cs="Courier New"/>
            <w:sz w:val="16"/>
            <w:szCs w:val="16"/>
            <w:rPrChange w:id="17314" w:author="Abhishek Deep Nigam" w:date="2015-10-26T01:01:00Z">
              <w:rPr>
                <w:rFonts w:ascii="Courier New" w:hAnsi="Courier New" w:cs="Courier New"/>
              </w:rPr>
            </w:rPrChange>
          </w:rPr>
          <w:t>[4]-&gt;O(Backtracking)</w:t>
        </w:r>
      </w:ins>
    </w:p>
    <w:p w14:paraId="5D2523C0" w14:textId="77777777" w:rsidR="00073577" w:rsidRPr="00073577" w:rsidRDefault="00073577" w:rsidP="00073577">
      <w:pPr>
        <w:spacing w:before="0" w:after="0"/>
        <w:rPr>
          <w:ins w:id="17315" w:author="Abhishek Deep Nigam" w:date="2015-10-26T01:01:00Z"/>
          <w:rFonts w:ascii="Courier New" w:hAnsi="Courier New" w:cs="Courier New"/>
          <w:sz w:val="16"/>
          <w:szCs w:val="16"/>
          <w:rPrChange w:id="17316" w:author="Abhishek Deep Nigam" w:date="2015-10-26T01:01:00Z">
            <w:rPr>
              <w:ins w:id="17317" w:author="Abhishek Deep Nigam" w:date="2015-10-26T01:01:00Z"/>
              <w:rFonts w:ascii="Courier New" w:hAnsi="Courier New" w:cs="Courier New"/>
            </w:rPr>
          </w:rPrChange>
        </w:rPr>
      </w:pPr>
      <w:ins w:id="17318" w:author="Abhishek Deep Nigam" w:date="2015-10-26T01:01:00Z">
        <w:r w:rsidRPr="00073577">
          <w:rPr>
            <w:rFonts w:ascii="Courier New" w:hAnsi="Courier New" w:cs="Courier New"/>
            <w:sz w:val="16"/>
            <w:szCs w:val="16"/>
            <w:rPrChange w:id="17319" w:author="Abhishek Deep Nigam" w:date="2015-10-26T01:01:00Z">
              <w:rPr>
                <w:rFonts w:ascii="Courier New" w:hAnsi="Courier New" w:cs="Courier New"/>
              </w:rPr>
            </w:rPrChange>
          </w:rPr>
          <w:t>[4]-&gt;P(Backtracking)</w:t>
        </w:r>
      </w:ins>
    </w:p>
    <w:p w14:paraId="74D9699E" w14:textId="77777777" w:rsidR="00073577" w:rsidRPr="00073577" w:rsidRDefault="00073577" w:rsidP="00073577">
      <w:pPr>
        <w:spacing w:before="0" w:after="0"/>
        <w:rPr>
          <w:ins w:id="17320" w:author="Abhishek Deep Nigam" w:date="2015-10-26T01:01:00Z"/>
          <w:rFonts w:ascii="Courier New" w:hAnsi="Courier New" w:cs="Courier New"/>
          <w:sz w:val="16"/>
          <w:szCs w:val="16"/>
          <w:rPrChange w:id="17321" w:author="Abhishek Deep Nigam" w:date="2015-10-26T01:01:00Z">
            <w:rPr>
              <w:ins w:id="17322" w:author="Abhishek Deep Nigam" w:date="2015-10-26T01:01:00Z"/>
              <w:rFonts w:ascii="Courier New" w:hAnsi="Courier New" w:cs="Courier New"/>
            </w:rPr>
          </w:rPrChange>
        </w:rPr>
      </w:pPr>
      <w:ins w:id="17323" w:author="Abhishek Deep Nigam" w:date="2015-10-26T01:01:00Z">
        <w:r w:rsidRPr="00073577">
          <w:rPr>
            <w:rFonts w:ascii="Courier New" w:hAnsi="Courier New" w:cs="Courier New"/>
            <w:sz w:val="16"/>
            <w:szCs w:val="16"/>
            <w:rPrChange w:id="17324" w:author="Abhishek Deep Nigam" w:date="2015-10-26T01:01:00Z">
              <w:rPr>
                <w:rFonts w:ascii="Courier New" w:hAnsi="Courier New" w:cs="Courier New"/>
              </w:rPr>
            </w:rPrChange>
          </w:rPr>
          <w:t>[4]-&gt;Q(Backtracking)</w:t>
        </w:r>
      </w:ins>
    </w:p>
    <w:p w14:paraId="53B5CFAD" w14:textId="77777777" w:rsidR="00073577" w:rsidRPr="00073577" w:rsidRDefault="00073577" w:rsidP="00073577">
      <w:pPr>
        <w:spacing w:before="0" w:after="0"/>
        <w:rPr>
          <w:ins w:id="17325" w:author="Abhishek Deep Nigam" w:date="2015-10-26T01:01:00Z"/>
          <w:rFonts w:ascii="Courier New" w:hAnsi="Courier New" w:cs="Courier New"/>
          <w:sz w:val="16"/>
          <w:szCs w:val="16"/>
          <w:rPrChange w:id="17326" w:author="Abhishek Deep Nigam" w:date="2015-10-26T01:01:00Z">
            <w:rPr>
              <w:ins w:id="17327" w:author="Abhishek Deep Nigam" w:date="2015-10-26T01:01:00Z"/>
              <w:rFonts w:ascii="Courier New" w:hAnsi="Courier New" w:cs="Courier New"/>
            </w:rPr>
          </w:rPrChange>
        </w:rPr>
      </w:pPr>
      <w:ins w:id="17328" w:author="Abhishek Deep Nigam" w:date="2015-10-26T01:01:00Z">
        <w:r w:rsidRPr="00073577">
          <w:rPr>
            <w:rFonts w:ascii="Courier New" w:hAnsi="Courier New" w:cs="Courier New"/>
            <w:sz w:val="16"/>
            <w:szCs w:val="16"/>
            <w:rPrChange w:id="17329" w:author="Abhishek Deep Nigam" w:date="2015-10-26T01:01:00Z">
              <w:rPr>
                <w:rFonts w:ascii="Courier New" w:hAnsi="Courier New" w:cs="Courier New"/>
              </w:rPr>
            </w:rPrChange>
          </w:rPr>
          <w:t>[4]-&gt;S(Backtracking)</w:t>
        </w:r>
      </w:ins>
    </w:p>
    <w:p w14:paraId="00ED14AA" w14:textId="77777777" w:rsidR="00073577" w:rsidRPr="00073577" w:rsidRDefault="00073577" w:rsidP="00073577">
      <w:pPr>
        <w:spacing w:before="0" w:after="0"/>
        <w:rPr>
          <w:ins w:id="17330" w:author="Abhishek Deep Nigam" w:date="2015-10-26T01:01:00Z"/>
          <w:rFonts w:ascii="Courier New" w:hAnsi="Courier New" w:cs="Courier New"/>
          <w:sz w:val="16"/>
          <w:szCs w:val="16"/>
          <w:rPrChange w:id="17331" w:author="Abhishek Deep Nigam" w:date="2015-10-26T01:01:00Z">
            <w:rPr>
              <w:ins w:id="17332" w:author="Abhishek Deep Nigam" w:date="2015-10-26T01:01:00Z"/>
              <w:rFonts w:ascii="Courier New" w:hAnsi="Courier New" w:cs="Courier New"/>
            </w:rPr>
          </w:rPrChange>
        </w:rPr>
      </w:pPr>
      <w:ins w:id="17333" w:author="Abhishek Deep Nigam" w:date="2015-10-26T01:01:00Z">
        <w:r w:rsidRPr="00073577">
          <w:rPr>
            <w:rFonts w:ascii="Courier New" w:hAnsi="Courier New" w:cs="Courier New"/>
            <w:sz w:val="16"/>
            <w:szCs w:val="16"/>
            <w:rPrChange w:id="17334" w:author="Abhishek Deep Nigam" w:date="2015-10-26T01:01:00Z">
              <w:rPr>
                <w:rFonts w:ascii="Courier New" w:hAnsi="Courier New" w:cs="Courier New"/>
              </w:rPr>
            </w:rPrChange>
          </w:rPr>
          <w:t>[4]-&gt;Y(Backtracking)</w:t>
        </w:r>
      </w:ins>
    </w:p>
    <w:p w14:paraId="223E780E" w14:textId="77777777" w:rsidR="00073577" w:rsidRPr="00073577" w:rsidRDefault="00073577" w:rsidP="00073577">
      <w:pPr>
        <w:spacing w:before="0" w:after="0"/>
        <w:rPr>
          <w:ins w:id="17335" w:author="Abhishek Deep Nigam" w:date="2015-10-26T01:01:00Z"/>
          <w:rFonts w:ascii="Courier New" w:hAnsi="Courier New" w:cs="Courier New"/>
          <w:sz w:val="16"/>
          <w:szCs w:val="16"/>
          <w:rPrChange w:id="17336" w:author="Abhishek Deep Nigam" w:date="2015-10-26T01:01:00Z">
            <w:rPr>
              <w:ins w:id="17337" w:author="Abhishek Deep Nigam" w:date="2015-10-26T01:01:00Z"/>
              <w:rFonts w:ascii="Courier New" w:hAnsi="Courier New" w:cs="Courier New"/>
            </w:rPr>
          </w:rPrChange>
        </w:rPr>
      </w:pPr>
      <w:ins w:id="17338" w:author="Abhishek Deep Nigam" w:date="2015-10-26T01:01:00Z">
        <w:r w:rsidRPr="00073577">
          <w:rPr>
            <w:rFonts w:ascii="Courier New" w:hAnsi="Courier New" w:cs="Courier New"/>
            <w:sz w:val="16"/>
            <w:szCs w:val="16"/>
            <w:rPrChange w:id="17339" w:author="Abhishek Deep Nigam" w:date="2015-10-26T01:01:00Z">
              <w:rPr>
                <w:rFonts w:ascii="Courier New" w:hAnsi="Courier New" w:cs="Courier New"/>
              </w:rPr>
            </w:rPrChange>
          </w:rPr>
          <w:t>[1]-&gt;B[2]-&gt;T[3]-&gt;T[4]-&gt;A(Backtracking)</w:t>
        </w:r>
      </w:ins>
    </w:p>
    <w:p w14:paraId="519070B3" w14:textId="77777777" w:rsidR="00073577" w:rsidRPr="00073577" w:rsidRDefault="00073577" w:rsidP="00073577">
      <w:pPr>
        <w:spacing w:before="0" w:after="0"/>
        <w:rPr>
          <w:ins w:id="17340" w:author="Abhishek Deep Nigam" w:date="2015-10-26T01:01:00Z"/>
          <w:rFonts w:ascii="Courier New" w:hAnsi="Courier New" w:cs="Courier New"/>
          <w:sz w:val="16"/>
          <w:szCs w:val="16"/>
          <w:rPrChange w:id="17341" w:author="Abhishek Deep Nigam" w:date="2015-10-26T01:01:00Z">
            <w:rPr>
              <w:ins w:id="17342" w:author="Abhishek Deep Nigam" w:date="2015-10-26T01:01:00Z"/>
              <w:rFonts w:ascii="Courier New" w:hAnsi="Courier New" w:cs="Courier New"/>
            </w:rPr>
          </w:rPrChange>
        </w:rPr>
      </w:pPr>
      <w:ins w:id="17343" w:author="Abhishek Deep Nigam" w:date="2015-10-26T01:01:00Z">
        <w:r w:rsidRPr="00073577">
          <w:rPr>
            <w:rFonts w:ascii="Courier New" w:hAnsi="Courier New" w:cs="Courier New"/>
            <w:sz w:val="16"/>
            <w:szCs w:val="16"/>
            <w:rPrChange w:id="17344" w:author="Abhishek Deep Nigam" w:date="2015-10-26T01:01:00Z">
              <w:rPr>
                <w:rFonts w:ascii="Courier New" w:hAnsi="Courier New" w:cs="Courier New"/>
              </w:rPr>
            </w:rPrChange>
          </w:rPr>
          <w:t>[4]-&gt;N(Backtracking)</w:t>
        </w:r>
      </w:ins>
    </w:p>
    <w:p w14:paraId="2D407089" w14:textId="77777777" w:rsidR="00073577" w:rsidRPr="00073577" w:rsidRDefault="00073577" w:rsidP="00073577">
      <w:pPr>
        <w:spacing w:before="0" w:after="0"/>
        <w:rPr>
          <w:ins w:id="17345" w:author="Abhishek Deep Nigam" w:date="2015-10-26T01:01:00Z"/>
          <w:rFonts w:ascii="Courier New" w:hAnsi="Courier New" w:cs="Courier New"/>
          <w:sz w:val="16"/>
          <w:szCs w:val="16"/>
          <w:rPrChange w:id="17346" w:author="Abhishek Deep Nigam" w:date="2015-10-26T01:01:00Z">
            <w:rPr>
              <w:ins w:id="17347" w:author="Abhishek Deep Nigam" w:date="2015-10-26T01:01:00Z"/>
              <w:rFonts w:ascii="Courier New" w:hAnsi="Courier New" w:cs="Courier New"/>
            </w:rPr>
          </w:rPrChange>
        </w:rPr>
      </w:pPr>
      <w:ins w:id="17348" w:author="Abhishek Deep Nigam" w:date="2015-10-26T01:01:00Z">
        <w:r w:rsidRPr="00073577">
          <w:rPr>
            <w:rFonts w:ascii="Courier New" w:hAnsi="Courier New" w:cs="Courier New"/>
            <w:sz w:val="16"/>
            <w:szCs w:val="16"/>
            <w:rPrChange w:id="17349" w:author="Abhishek Deep Nigam" w:date="2015-10-26T01:01:00Z">
              <w:rPr>
                <w:rFonts w:ascii="Courier New" w:hAnsi="Courier New" w:cs="Courier New"/>
              </w:rPr>
            </w:rPrChange>
          </w:rPr>
          <w:t>[4]-&gt;O(Backtracking)</w:t>
        </w:r>
      </w:ins>
    </w:p>
    <w:p w14:paraId="1C2A1056" w14:textId="77777777" w:rsidR="00073577" w:rsidRPr="00073577" w:rsidRDefault="00073577" w:rsidP="00073577">
      <w:pPr>
        <w:spacing w:before="0" w:after="0"/>
        <w:rPr>
          <w:ins w:id="17350" w:author="Abhishek Deep Nigam" w:date="2015-10-26T01:01:00Z"/>
          <w:rFonts w:ascii="Courier New" w:hAnsi="Courier New" w:cs="Courier New"/>
          <w:sz w:val="16"/>
          <w:szCs w:val="16"/>
          <w:rPrChange w:id="17351" w:author="Abhishek Deep Nigam" w:date="2015-10-26T01:01:00Z">
            <w:rPr>
              <w:ins w:id="17352" w:author="Abhishek Deep Nigam" w:date="2015-10-26T01:01:00Z"/>
              <w:rFonts w:ascii="Courier New" w:hAnsi="Courier New" w:cs="Courier New"/>
            </w:rPr>
          </w:rPrChange>
        </w:rPr>
      </w:pPr>
      <w:ins w:id="17353" w:author="Abhishek Deep Nigam" w:date="2015-10-26T01:01:00Z">
        <w:r w:rsidRPr="00073577">
          <w:rPr>
            <w:rFonts w:ascii="Courier New" w:hAnsi="Courier New" w:cs="Courier New"/>
            <w:sz w:val="16"/>
            <w:szCs w:val="16"/>
            <w:rPrChange w:id="17354" w:author="Abhishek Deep Nigam" w:date="2015-10-26T01:01:00Z">
              <w:rPr>
                <w:rFonts w:ascii="Courier New" w:hAnsi="Courier New" w:cs="Courier New"/>
              </w:rPr>
            </w:rPrChange>
          </w:rPr>
          <w:t>[4]-&gt;P(Backtracking)</w:t>
        </w:r>
      </w:ins>
    </w:p>
    <w:p w14:paraId="14C1818C" w14:textId="77777777" w:rsidR="00073577" w:rsidRPr="00073577" w:rsidRDefault="00073577" w:rsidP="00073577">
      <w:pPr>
        <w:spacing w:before="0" w:after="0"/>
        <w:rPr>
          <w:ins w:id="17355" w:author="Abhishek Deep Nigam" w:date="2015-10-26T01:01:00Z"/>
          <w:rFonts w:ascii="Courier New" w:hAnsi="Courier New" w:cs="Courier New"/>
          <w:sz w:val="16"/>
          <w:szCs w:val="16"/>
          <w:rPrChange w:id="17356" w:author="Abhishek Deep Nigam" w:date="2015-10-26T01:01:00Z">
            <w:rPr>
              <w:ins w:id="17357" w:author="Abhishek Deep Nigam" w:date="2015-10-26T01:01:00Z"/>
              <w:rFonts w:ascii="Courier New" w:hAnsi="Courier New" w:cs="Courier New"/>
            </w:rPr>
          </w:rPrChange>
        </w:rPr>
      </w:pPr>
      <w:ins w:id="17358" w:author="Abhishek Deep Nigam" w:date="2015-10-26T01:01:00Z">
        <w:r w:rsidRPr="00073577">
          <w:rPr>
            <w:rFonts w:ascii="Courier New" w:hAnsi="Courier New" w:cs="Courier New"/>
            <w:sz w:val="16"/>
            <w:szCs w:val="16"/>
            <w:rPrChange w:id="17359" w:author="Abhishek Deep Nigam" w:date="2015-10-26T01:01:00Z">
              <w:rPr>
                <w:rFonts w:ascii="Courier New" w:hAnsi="Courier New" w:cs="Courier New"/>
              </w:rPr>
            </w:rPrChange>
          </w:rPr>
          <w:t>[4]-&gt;Q(Backtracking)</w:t>
        </w:r>
      </w:ins>
    </w:p>
    <w:p w14:paraId="5E938437" w14:textId="77777777" w:rsidR="00073577" w:rsidRPr="00073577" w:rsidRDefault="00073577" w:rsidP="00073577">
      <w:pPr>
        <w:spacing w:before="0" w:after="0"/>
        <w:rPr>
          <w:ins w:id="17360" w:author="Abhishek Deep Nigam" w:date="2015-10-26T01:01:00Z"/>
          <w:rFonts w:ascii="Courier New" w:hAnsi="Courier New" w:cs="Courier New"/>
          <w:sz w:val="16"/>
          <w:szCs w:val="16"/>
          <w:rPrChange w:id="17361" w:author="Abhishek Deep Nigam" w:date="2015-10-26T01:01:00Z">
            <w:rPr>
              <w:ins w:id="17362" w:author="Abhishek Deep Nigam" w:date="2015-10-26T01:01:00Z"/>
              <w:rFonts w:ascii="Courier New" w:hAnsi="Courier New" w:cs="Courier New"/>
            </w:rPr>
          </w:rPrChange>
        </w:rPr>
      </w:pPr>
      <w:ins w:id="17363" w:author="Abhishek Deep Nigam" w:date="2015-10-26T01:01:00Z">
        <w:r w:rsidRPr="00073577">
          <w:rPr>
            <w:rFonts w:ascii="Courier New" w:hAnsi="Courier New" w:cs="Courier New"/>
            <w:sz w:val="16"/>
            <w:szCs w:val="16"/>
            <w:rPrChange w:id="17364" w:author="Abhishek Deep Nigam" w:date="2015-10-26T01:01:00Z">
              <w:rPr>
                <w:rFonts w:ascii="Courier New" w:hAnsi="Courier New" w:cs="Courier New"/>
              </w:rPr>
            </w:rPrChange>
          </w:rPr>
          <w:t>[4]-&gt;S(Backtracking)</w:t>
        </w:r>
      </w:ins>
    </w:p>
    <w:p w14:paraId="5C442033" w14:textId="77777777" w:rsidR="00073577" w:rsidRPr="00073577" w:rsidRDefault="00073577" w:rsidP="00073577">
      <w:pPr>
        <w:spacing w:before="0" w:after="0"/>
        <w:rPr>
          <w:ins w:id="17365" w:author="Abhishek Deep Nigam" w:date="2015-10-26T01:01:00Z"/>
          <w:rFonts w:ascii="Courier New" w:hAnsi="Courier New" w:cs="Courier New"/>
          <w:sz w:val="16"/>
          <w:szCs w:val="16"/>
          <w:rPrChange w:id="17366" w:author="Abhishek Deep Nigam" w:date="2015-10-26T01:01:00Z">
            <w:rPr>
              <w:ins w:id="17367" w:author="Abhishek Deep Nigam" w:date="2015-10-26T01:01:00Z"/>
              <w:rFonts w:ascii="Courier New" w:hAnsi="Courier New" w:cs="Courier New"/>
            </w:rPr>
          </w:rPrChange>
        </w:rPr>
      </w:pPr>
      <w:ins w:id="17368" w:author="Abhishek Deep Nigam" w:date="2015-10-26T01:01:00Z">
        <w:r w:rsidRPr="00073577">
          <w:rPr>
            <w:rFonts w:ascii="Courier New" w:hAnsi="Courier New" w:cs="Courier New"/>
            <w:sz w:val="16"/>
            <w:szCs w:val="16"/>
            <w:rPrChange w:id="17369" w:author="Abhishek Deep Nigam" w:date="2015-10-26T01:01:00Z">
              <w:rPr>
                <w:rFonts w:ascii="Courier New" w:hAnsi="Courier New" w:cs="Courier New"/>
              </w:rPr>
            </w:rPrChange>
          </w:rPr>
          <w:t>[4]-&gt;Y(Backtracking)</w:t>
        </w:r>
      </w:ins>
    </w:p>
    <w:p w14:paraId="3C9425C9" w14:textId="77777777" w:rsidR="00073577" w:rsidRPr="00073577" w:rsidRDefault="00073577" w:rsidP="00073577">
      <w:pPr>
        <w:spacing w:before="0" w:after="0"/>
        <w:rPr>
          <w:ins w:id="17370" w:author="Abhishek Deep Nigam" w:date="2015-10-26T01:01:00Z"/>
          <w:rFonts w:ascii="Courier New" w:hAnsi="Courier New" w:cs="Courier New"/>
          <w:sz w:val="16"/>
          <w:szCs w:val="16"/>
          <w:rPrChange w:id="17371" w:author="Abhishek Deep Nigam" w:date="2015-10-26T01:01:00Z">
            <w:rPr>
              <w:ins w:id="17372" w:author="Abhishek Deep Nigam" w:date="2015-10-26T01:01:00Z"/>
              <w:rFonts w:ascii="Courier New" w:hAnsi="Courier New" w:cs="Courier New"/>
            </w:rPr>
          </w:rPrChange>
        </w:rPr>
      </w:pPr>
      <w:ins w:id="17373" w:author="Abhishek Deep Nigam" w:date="2015-10-26T01:01:00Z">
        <w:r w:rsidRPr="00073577">
          <w:rPr>
            <w:rFonts w:ascii="Courier New" w:hAnsi="Courier New" w:cs="Courier New"/>
            <w:sz w:val="16"/>
            <w:szCs w:val="16"/>
            <w:rPrChange w:id="17374" w:author="Abhishek Deep Nigam" w:date="2015-10-26T01:01:00Z">
              <w:rPr>
                <w:rFonts w:ascii="Courier New" w:hAnsi="Courier New" w:cs="Courier New"/>
              </w:rPr>
            </w:rPrChange>
          </w:rPr>
          <w:t>[1]-&gt;C[2]-&gt;T[3]-&gt;T[4]-&gt;A(Backtracking)</w:t>
        </w:r>
      </w:ins>
    </w:p>
    <w:p w14:paraId="1A7A6105" w14:textId="77777777" w:rsidR="00073577" w:rsidRPr="00073577" w:rsidRDefault="00073577" w:rsidP="00073577">
      <w:pPr>
        <w:spacing w:before="0" w:after="0"/>
        <w:rPr>
          <w:ins w:id="17375" w:author="Abhishek Deep Nigam" w:date="2015-10-26T01:01:00Z"/>
          <w:rFonts w:ascii="Courier New" w:hAnsi="Courier New" w:cs="Courier New"/>
          <w:sz w:val="16"/>
          <w:szCs w:val="16"/>
          <w:rPrChange w:id="17376" w:author="Abhishek Deep Nigam" w:date="2015-10-26T01:01:00Z">
            <w:rPr>
              <w:ins w:id="17377" w:author="Abhishek Deep Nigam" w:date="2015-10-26T01:01:00Z"/>
              <w:rFonts w:ascii="Courier New" w:hAnsi="Courier New" w:cs="Courier New"/>
            </w:rPr>
          </w:rPrChange>
        </w:rPr>
      </w:pPr>
      <w:ins w:id="17378" w:author="Abhishek Deep Nigam" w:date="2015-10-26T01:01:00Z">
        <w:r w:rsidRPr="00073577">
          <w:rPr>
            <w:rFonts w:ascii="Courier New" w:hAnsi="Courier New" w:cs="Courier New"/>
            <w:sz w:val="16"/>
            <w:szCs w:val="16"/>
            <w:rPrChange w:id="17379" w:author="Abhishek Deep Nigam" w:date="2015-10-26T01:01:00Z">
              <w:rPr>
                <w:rFonts w:ascii="Courier New" w:hAnsi="Courier New" w:cs="Courier New"/>
              </w:rPr>
            </w:rPrChange>
          </w:rPr>
          <w:t>[4]-&gt;N(Backtracking)</w:t>
        </w:r>
      </w:ins>
    </w:p>
    <w:p w14:paraId="63E8BDDA" w14:textId="77777777" w:rsidR="00073577" w:rsidRPr="00073577" w:rsidRDefault="00073577" w:rsidP="00073577">
      <w:pPr>
        <w:spacing w:before="0" w:after="0"/>
        <w:rPr>
          <w:ins w:id="17380" w:author="Abhishek Deep Nigam" w:date="2015-10-26T01:01:00Z"/>
          <w:rFonts w:ascii="Courier New" w:hAnsi="Courier New" w:cs="Courier New"/>
          <w:sz w:val="16"/>
          <w:szCs w:val="16"/>
          <w:rPrChange w:id="17381" w:author="Abhishek Deep Nigam" w:date="2015-10-26T01:01:00Z">
            <w:rPr>
              <w:ins w:id="17382" w:author="Abhishek Deep Nigam" w:date="2015-10-26T01:01:00Z"/>
              <w:rFonts w:ascii="Courier New" w:hAnsi="Courier New" w:cs="Courier New"/>
            </w:rPr>
          </w:rPrChange>
        </w:rPr>
      </w:pPr>
      <w:ins w:id="17383" w:author="Abhishek Deep Nigam" w:date="2015-10-26T01:01:00Z">
        <w:r w:rsidRPr="00073577">
          <w:rPr>
            <w:rFonts w:ascii="Courier New" w:hAnsi="Courier New" w:cs="Courier New"/>
            <w:sz w:val="16"/>
            <w:szCs w:val="16"/>
            <w:rPrChange w:id="17384" w:author="Abhishek Deep Nigam" w:date="2015-10-26T01:01:00Z">
              <w:rPr>
                <w:rFonts w:ascii="Courier New" w:hAnsi="Courier New" w:cs="Courier New"/>
              </w:rPr>
            </w:rPrChange>
          </w:rPr>
          <w:t>[4]-&gt;O(Backtracking)</w:t>
        </w:r>
      </w:ins>
    </w:p>
    <w:p w14:paraId="72C84782" w14:textId="77777777" w:rsidR="00073577" w:rsidRPr="00073577" w:rsidRDefault="00073577" w:rsidP="00073577">
      <w:pPr>
        <w:spacing w:before="0" w:after="0"/>
        <w:rPr>
          <w:ins w:id="17385" w:author="Abhishek Deep Nigam" w:date="2015-10-26T01:01:00Z"/>
          <w:rFonts w:ascii="Courier New" w:hAnsi="Courier New" w:cs="Courier New"/>
          <w:sz w:val="16"/>
          <w:szCs w:val="16"/>
          <w:rPrChange w:id="17386" w:author="Abhishek Deep Nigam" w:date="2015-10-26T01:01:00Z">
            <w:rPr>
              <w:ins w:id="17387" w:author="Abhishek Deep Nigam" w:date="2015-10-26T01:01:00Z"/>
              <w:rFonts w:ascii="Courier New" w:hAnsi="Courier New" w:cs="Courier New"/>
            </w:rPr>
          </w:rPrChange>
        </w:rPr>
      </w:pPr>
      <w:ins w:id="17388" w:author="Abhishek Deep Nigam" w:date="2015-10-26T01:01:00Z">
        <w:r w:rsidRPr="00073577">
          <w:rPr>
            <w:rFonts w:ascii="Courier New" w:hAnsi="Courier New" w:cs="Courier New"/>
            <w:sz w:val="16"/>
            <w:szCs w:val="16"/>
            <w:rPrChange w:id="17389" w:author="Abhishek Deep Nigam" w:date="2015-10-26T01:01:00Z">
              <w:rPr>
                <w:rFonts w:ascii="Courier New" w:hAnsi="Courier New" w:cs="Courier New"/>
              </w:rPr>
            </w:rPrChange>
          </w:rPr>
          <w:t>[4]-&gt;P(Backtracking)</w:t>
        </w:r>
      </w:ins>
    </w:p>
    <w:p w14:paraId="086C34F9" w14:textId="77777777" w:rsidR="00073577" w:rsidRPr="00073577" w:rsidRDefault="00073577" w:rsidP="00073577">
      <w:pPr>
        <w:spacing w:before="0" w:after="0"/>
        <w:rPr>
          <w:ins w:id="17390" w:author="Abhishek Deep Nigam" w:date="2015-10-26T01:01:00Z"/>
          <w:rFonts w:ascii="Courier New" w:hAnsi="Courier New" w:cs="Courier New"/>
          <w:sz w:val="16"/>
          <w:szCs w:val="16"/>
          <w:rPrChange w:id="17391" w:author="Abhishek Deep Nigam" w:date="2015-10-26T01:01:00Z">
            <w:rPr>
              <w:ins w:id="17392" w:author="Abhishek Deep Nigam" w:date="2015-10-26T01:01:00Z"/>
              <w:rFonts w:ascii="Courier New" w:hAnsi="Courier New" w:cs="Courier New"/>
            </w:rPr>
          </w:rPrChange>
        </w:rPr>
      </w:pPr>
      <w:ins w:id="17393" w:author="Abhishek Deep Nigam" w:date="2015-10-26T01:01:00Z">
        <w:r w:rsidRPr="00073577">
          <w:rPr>
            <w:rFonts w:ascii="Courier New" w:hAnsi="Courier New" w:cs="Courier New"/>
            <w:sz w:val="16"/>
            <w:szCs w:val="16"/>
            <w:rPrChange w:id="17394" w:author="Abhishek Deep Nigam" w:date="2015-10-26T01:01:00Z">
              <w:rPr>
                <w:rFonts w:ascii="Courier New" w:hAnsi="Courier New" w:cs="Courier New"/>
              </w:rPr>
            </w:rPrChange>
          </w:rPr>
          <w:t>[4]-&gt;Q(Backtracking)</w:t>
        </w:r>
      </w:ins>
    </w:p>
    <w:p w14:paraId="3A38F9EB" w14:textId="77777777" w:rsidR="00073577" w:rsidRPr="00073577" w:rsidRDefault="00073577" w:rsidP="00073577">
      <w:pPr>
        <w:spacing w:before="0" w:after="0"/>
        <w:rPr>
          <w:ins w:id="17395" w:author="Abhishek Deep Nigam" w:date="2015-10-26T01:01:00Z"/>
          <w:rFonts w:ascii="Courier New" w:hAnsi="Courier New" w:cs="Courier New"/>
          <w:sz w:val="16"/>
          <w:szCs w:val="16"/>
          <w:rPrChange w:id="17396" w:author="Abhishek Deep Nigam" w:date="2015-10-26T01:01:00Z">
            <w:rPr>
              <w:ins w:id="17397" w:author="Abhishek Deep Nigam" w:date="2015-10-26T01:01:00Z"/>
              <w:rFonts w:ascii="Courier New" w:hAnsi="Courier New" w:cs="Courier New"/>
            </w:rPr>
          </w:rPrChange>
        </w:rPr>
      </w:pPr>
      <w:ins w:id="17398" w:author="Abhishek Deep Nigam" w:date="2015-10-26T01:01:00Z">
        <w:r w:rsidRPr="00073577">
          <w:rPr>
            <w:rFonts w:ascii="Courier New" w:hAnsi="Courier New" w:cs="Courier New"/>
            <w:sz w:val="16"/>
            <w:szCs w:val="16"/>
            <w:rPrChange w:id="17399" w:author="Abhishek Deep Nigam" w:date="2015-10-26T01:01:00Z">
              <w:rPr>
                <w:rFonts w:ascii="Courier New" w:hAnsi="Courier New" w:cs="Courier New"/>
              </w:rPr>
            </w:rPrChange>
          </w:rPr>
          <w:t>[4]-&gt;S(Backtracking)</w:t>
        </w:r>
      </w:ins>
    </w:p>
    <w:p w14:paraId="36D86E75" w14:textId="77777777" w:rsidR="00073577" w:rsidRPr="00073577" w:rsidRDefault="00073577" w:rsidP="00073577">
      <w:pPr>
        <w:spacing w:before="0" w:after="0"/>
        <w:rPr>
          <w:ins w:id="17400" w:author="Abhishek Deep Nigam" w:date="2015-10-26T01:01:00Z"/>
          <w:rFonts w:ascii="Courier New" w:hAnsi="Courier New" w:cs="Courier New"/>
          <w:sz w:val="16"/>
          <w:szCs w:val="16"/>
          <w:rPrChange w:id="17401" w:author="Abhishek Deep Nigam" w:date="2015-10-26T01:01:00Z">
            <w:rPr>
              <w:ins w:id="17402" w:author="Abhishek Deep Nigam" w:date="2015-10-26T01:01:00Z"/>
              <w:rFonts w:ascii="Courier New" w:hAnsi="Courier New" w:cs="Courier New"/>
            </w:rPr>
          </w:rPrChange>
        </w:rPr>
      </w:pPr>
      <w:ins w:id="17403" w:author="Abhishek Deep Nigam" w:date="2015-10-26T01:01:00Z">
        <w:r w:rsidRPr="00073577">
          <w:rPr>
            <w:rFonts w:ascii="Courier New" w:hAnsi="Courier New" w:cs="Courier New"/>
            <w:sz w:val="16"/>
            <w:szCs w:val="16"/>
            <w:rPrChange w:id="17404" w:author="Abhishek Deep Nigam" w:date="2015-10-26T01:01:00Z">
              <w:rPr>
                <w:rFonts w:ascii="Courier New" w:hAnsi="Courier New" w:cs="Courier New"/>
              </w:rPr>
            </w:rPrChange>
          </w:rPr>
          <w:t>[4]-&gt;Y(Backtracking)</w:t>
        </w:r>
      </w:ins>
    </w:p>
    <w:p w14:paraId="2812604A" w14:textId="77777777" w:rsidR="00073577" w:rsidRPr="00073577" w:rsidRDefault="00073577" w:rsidP="00073577">
      <w:pPr>
        <w:spacing w:before="0" w:after="0"/>
        <w:rPr>
          <w:ins w:id="17405" w:author="Abhishek Deep Nigam" w:date="2015-10-26T01:01:00Z"/>
          <w:rFonts w:ascii="Courier New" w:hAnsi="Courier New" w:cs="Courier New"/>
          <w:sz w:val="16"/>
          <w:szCs w:val="16"/>
          <w:rPrChange w:id="17406" w:author="Abhishek Deep Nigam" w:date="2015-10-26T01:01:00Z">
            <w:rPr>
              <w:ins w:id="17407" w:author="Abhishek Deep Nigam" w:date="2015-10-26T01:01:00Z"/>
              <w:rFonts w:ascii="Courier New" w:hAnsi="Courier New" w:cs="Courier New"/>
            </w:rPr>
          </w:rPrChange>
        </w:rPr>
      </w:pPr>
      <w:ins w:id="17408" w:author="Abhishek Deep Nigam" w:date="2015-10-26T01:01:00Z">
        <w:r w:rsidRPr="00073577">
          <w:rPr>
            <w:rFonts w:ascii="Courier New" w:hAnsi="Courier New" w:cs="Courier New"/>
            <w:sz w:val="16"/>
            <w:szCs w:val="16"/>
            <w:rPrChange w:id="17409" w:author="Abhishek Deep Nigam" w:date="2015-10-26T01:01:00Z">
              <w:rPr>
                <w:rFonts w:ascii="Courier New" w:hAnsi="Courier New" w:cs="Courier New"/>
              </w:rPr>
            </w:rPrChange>
          </w:rPr>
          <w:t>[1]-&gt;D[2]-&gt;T[3]-&gt;T[4]-&gt;A(Backtracking)</w:t>
        </w:r>
      </w:ins>
    </w:p>
    <w:p w14:paraId="6404ABEE" w14:textId="77777777" w:rsidR="00073577" w:rsidRPr="00073577" w:rsidRDefault="00073577" w:rsidP="00073577">
      <w:pPr>
        <w:spacing w:before="0" w:after="0"/>
        <w:rPr>
          <w:ins w:id="17410" w:author="Abhishek Deep Nigam" w:date="2015-10-26T01:01:00Z"/>
          <w:rFonts w:ascii="Courier New" w:hAnsi="Courier New" w:cs="Courier New"/>
          <w:sz w:val="16"/>
          <w:szCs w:val="16"/>
          <w:rPrChange w:id="17411" w:author="Abhishek Deep Nigam" w:date="2015-10-26T01:01:00Z">
            <w:rPr>
              <w:ins w:id="17412" w:author="Abhishek Deep Nigam" w:date="2015-10-26T01:01:00Z"/>
              <w:rFonts w:ascii="Courier New" w:hAnsi="Courier New" w:cs="Courier New"/>
            </w:rPr>
          </w:rPrChange>
        </w:rPr>
      </w:pPr>
      <w:ins w:id="17413" w:author="Abhishek Deep Nigam" w:date="2015-10-26T01:01:00Z">
        <w:r w:rsidRPr="00073577">
          <w:rPr>
            <w:rFonts w:ascii="Courier New" w:hAnsi="Courier New" w:cs="Courier New"/>
            <w:sz w:val="16"/>
            <w:szCs w:val="16"/>
            <w:rPrChange w:id="17414" w:author="Abhishek Deep Nigam" w:date="2015-10-26T01:01:00Z">
              <w:rPr>
                <w:rFonts w:ascii="Courier New" w:hAnsi="Courier New" w:cs="Courier New"/>
              </w:rPr>
            </w:rPrChange>
          </w:rPr>
          <w:t>[4]-&gt;N(Backtracking)</w:t>
        </w:r>
      </w:ins>
    </w:p>
    <w:p w14:paraId="2244BA61" w14:textId="77777777" w:rsidR="00073577" w:rsidRPr="00073577" w:rsidRDefault="00073577" w:rsidP="00073577">
      <w:pPr>
        <w:spacing w:before="0" w:after="0"/>
        <w:rPr>
          <w:ins w:id="17415" w:author="Abhishek Deep Nigam" w:date="2015-10-26T01:01:00Z"/>
          <w:rFonts w:ascii="Courier New" w:hAnsi="Courier New" w:cs="Courier New"/>
          <w:sz w:val="16"/>
          <w:szCs w:val="16"/>
          <w:rPrChange w:id="17416" w:author="Abhishek Deep Nigam" w:date="2015-10-26T01:01:00Z">
            <w:rPr>
              <w:ins w:id="17417" w:author="Abhishek Deep Nigam" w:date="2015-10-26T01:01:00Z"/>
              <w:rFonts w:ascii="Courier New" w:hAnsi="Courier New" w:cs="Courier New"/>
            </w:rPr>
          </w:rPrChange>
        </w:rPr>
      </w:pPr>
      <w:ins w:id="17418" w:author="Abhishek Deep Nigam" w:date="2015-10-26T01:01:00Z">
        <w:r w:rsidRPr="00073577">
          <w:rPr>
            <w:rFonts w:ascii="Courier New" w:hAnsi="Courier New" w:cs="Courier New"/>
            <w:sz w:val="16"/>
            <w:szCs w:val="16"/>
            <w:rPrChange w:id="17419" w:author="Abhishek Deep Nigam" w:date="2015-10-26T01:01:00Z">
              <w:rPr>
                <w:rFonts w:ascii="Courier New" w:hAnsi="Courier New" w:cs="Courier New"/>
              </w:rPr>
            </w:rPrChange>
          </w:rPr>
          <w:t>[4]-&gt;O(Backtracking)</w:t>
        </w:r>
      </w:ins>
    </w:p>
    <w:p w14:paraId="41AEEAD0" w14:textId="77777777" w:rsidR="00073577" w:rsidRPr="00073577" w:rsidRDefault="00073577" w:rsidP="00073577">
      <w:pPr>
        <w:spacing w:before="0" w:after="0"/>
        <w:rPr>
          <w:ins w:id="17420" w:author="Abhishek Deep Nigam" w:date="2015-10-26T01:01:00Z"/>
          <w:rFonts w:ascii="Courier New" w:hAnsi="Courier New" w:cs="Courier New"/>
          <w:sz w:val="16"/>
          <w:szCs w:val="16"/>
          <w:rPrChange w:id="17421" w:author="Abhishek Deep Nigam" w:date="2015-10-26T01:01:00Z">
            <w:rPr>
              <w:ins w:id="17422" w:author="Abhishek Deep Nigam" w:date="2015-10-26T01:01:00Z"/>
              <w:rFonts w:ascii="Courier New" w:hAnsi="Courier New" w:cs="Courier New"/>
            </w:rPr>
          </w:rPrChange>
        </w:rPr>
      </w:pPr>
      <w:ins w:id="17423" w:author="Abhishek Deep Nigam" w:date="2015-10-26T01:01:00Z">
        <w:r w:rsidRPr="00073577">
          <w:rPr>
            <w:rFonts w:ascii="Courier New" w:hAnsi="Courier New" w:cs="Courier New"/>
            <w:sz w:val="16"/>
            <w:szCs w:val="16"/>
            <w:rPrChange w:id="17424" w:author="Abhishek Deep Nigam" w:date="2015-10-26T01:01:00Z">
              <w:rPr>
                <w:rFonts w:ascii="Courier New" w:hAnsi="Courier New" w:cs="Courier New"/>
              </w:rPr>
            </w:rPrChange>
          </w:rPr>
          <w:t>[4]-&gt;P(Backtracking)</w:t>
        </w:r>
      </w:ins>
    </w:p>
    <w:p w14:paraId="6E7303A7" w14:textId="77777777" w:rsidR="00073577" w:rsidRPr="00073577" w:rsidRDefault="00073577" w:rsidP="00073577">
      <w:pPr>
        <w:spacing w:before="0" w:after="0"/>
        <w:rPr>
          <w:ins w:id="17425" w:author="Abhishek Deep Nigam" w:date="2015-10-26T01:01:00Z"/>
          <w:rFonts w:ascii="Courier New" w:hAnsi="Courier New" w:cs="Courier New"/>
          <w:sz w:val="16"/>
          <w:szCs w:val="16"/>
          <w:rPrChange w:id="17426" w:author="Abhishek Deep Nigam" w:date="2015-10-26T01:01:00Z">
            <w:rPr>
              <w:ins w:id="17427" w:author="Abhishek Deep Nigam" w:date="2015-10-26T01:01:00Z"/>
              <w:rFonts w:ascii="Courier New" w:hAnsi="Courier New" w:cs="Courier New"/>
            </w:rPr>
          </w:rPrChange>
        </w:rPr>
      </w:pPr>
      <w:ins w:id="17428" w:author="Abhishek Deep Nigam" w:date="2015-10-26T01:01:00Z">
        <w:r w:rsidRPr="00073577">
          <w:rPr>
            <w:rFonts w:ascii="Courier New" w:hAnsi="Courier New" w:cs="Courier New"/>
            <w:sz w:val="16"/>
            <w:szCs w:val="16"/>
            <w:rPrChange w:id="17429" w:author="Abhishek Deep Nigam" w:date="2015-10-26T01:01:00Z">
              <w:rPr>
                <w:rFonts w:ascii="Courier New" w:hAnsi="Courier New" w:cs="Courier New"/>
              </w:rPr>
            </w:rPrChange>
          </w:rPr>
          <w:t>[4]-&gt;Q(Backtracking)</w:t>
        </w:r>
      </w:ins>
    </w:p>
    <w:p w14:paraId="4D60128E" w14:textId="77777777" w:rsidR="00073577" w:rsidRPr="00073577" w:rsidRDefault="00073577" w:rsidP="00073577">
      <w:pPr>
        <w:spacing w:before="0" w:after="0"/>
        <w:rPr>
          <w:ins w:id="17430" w:author="Abhishek Deep Nigam" w:date="2015-10-26T01:01:00Z"/>
          <w:rFonts w:ascii="Courier New" w:hAnsi="Courier New" w:cs="Courier New"/>
          <w:sz w:val="16"/>
          <w:szCs w:val="16"/>
          <w:rPrChange w:id="17431" w:author="Abhishek Deep Nigam" w:date="2015-10-26T01:01:00Z">
            <w:rPr>
              <w:ins w:id="17432" w:author="Abhishek Deep Nigam" w:date="2015-10-26T01:01:00Z"/>
              <w:rFonts w:ascii="Courier New" w:hAnsi="Courier New" w:cs="Courier New"/>
            </w:rPr>
          </w:rPrChange>
        </w:rPr>
      </w:pPr>
      <w:ins w:id="17433" w:author="Abhishek Deep Nigam" w:date="2015-10-26T01:01:00Z">
        <w:r w:rsidRPr="00073577">
          <w:rPr>
            <w:rFonts w:ascii="Courier New" w:hAnsi="Courier New" w:cs="Courier New"/>
            <w:sz w:val="16"/>
            <w:szCs w:val="16"/>
            <w:rPrChange w:id="17434" w:author="Abhishek Deep Nigam" w:date="2015-10-26T01:01:00Z">
              <w:rPr>
                <w:rFonts w:ascii="Courier New" w:hAnsi="Courier New" w:cs="Courier New"/>
              </w:rPr>
            </w:rPrChange>
          </w:rPr>
          <w:t>[4]-&gt;S(Backtracking)</w:t>
        </w:r>
      </w:ins>
    </w:p>
    <w:p w14:paraId="79B4B935" w14:textId="77777777" w:rsidR="00073577" w:rsidRPr="00073577" w:rsidRDefault="00073577" w:rsidP="00073577">
      <w:pPr>
        <w:spacing w:before="0" w:after="0"/>
        <w:rPr>
          <w:ins w:id="17435" w:author="Abhishek Deep Nigam" w:date="2015-10-26T01:01:00Z"/>
          <w:rFonts w:ascii="Courier New" w:hAnsi="Courier New" w:cs="Courier New"/>
          <w:sz w:val="16"/>
          <w:szCs w:val="16"/>
          <w:rPrChange w:id="17436" w:author="Abhishek Deep Nigam" w:date="2015-10-26T01:01:00Z">
            <w:rPr>
              <w:ins w:id="17437" w:author="Abhishek Deep Nigam" w:date="2015-10-26T01:01:00Z"/>
              <w:rFonts w:ascii="Courier New" w:hAnsi="Courier New" w:cs="Courier New"/>
            </w:rPr>
          </w:rPrChange>
        </w:rPr>
      </w:pPr>
      <w:ins w:id="17438" w:author="Abhishek Deep Nigam" w:date="2015-10-26T01:01:00Z">
        <w:r w:rsidRPr="00073577">
          <w:rPr>
            <w:rFonts w:ascii="Courier New" w:hAnsi="Courier New" w:cs="Courier New"/>
            <w:sz w:val="16"/>
            <w:szCs w:val="16"/>
            <w:rPrChange w:id="17439" w:author="Abhishek Deep Nigam" w:date="2015-10-26T01:01:00Z">
              <w:rPr>
                <w:rFonts w:ascii="Courier New" w:hAnsi="Courier New" w:cs="Courier New"/>
              </w:rPr>
            </w:rPrChange>
          </w:rPr>
          <w:t>[4]-&gt;Y(Backtracking)</w:t>
        </w:r>
      </w:ins>
    </w:p>
    <w:p w14:paraId="25322E7A" w14:textId="77777777" w:rsidR="00073577" w:rsidRPr="00073577" w:rsidRDefault="00073577" w:rsidP="00073577">
      <w:pPr>
        <w:spacing w:before="0" w:after="0"/>
        <w:rPr>
          <w:ins w:id="17440" w:author="Abhishek Deep Nigam" w:date="2015-10-26T01:01:00Z"/>
          <w:rFonts w:ascii="Courier New" w:hAnsi="Courier New" w:cs="Courier New"/>
          <w:sz w:val="16"/>
          <w:szCs w:val="16"/>
          <w:rPrChange w:id="17441" w:author="Abhishek Deep Nigam" w:date="2015-10-26T01:01:00Z">
            <w:rPr>
              <w:ins w:id="17442" w:author="Abhishek Deep Nigam" w:date="2015-10-26T01:01:00Z"/>
              <w:rFonts w:ascii="Courier New" w:hAnsi="Courier New" w:cs="Courier New"/>
            </w:rPr>
          </w:rPrChange>
        </w:rPr>
      </w:pPr>
      <w:ins w:id="17443" w:author="Abhishek Deep Nigam" w:date="2015-10-26T01:01:00Z">
        <w:r w:rsidRPr="00073577">
          <w:rPr>
            <w:rFonts w:ascii="Courier New" w:hAnsi="Courier New" w:cs="Courier New"/>
            <w:sz w:val="16"/>
            <w:szCs w:val="16"/>
            <w:rPrChange w:id="17444" w:author="Abhishek Deep Nigam" w:date="2015-10-26T01:01:00Z">
              <w:rPr>
                <w:rFonts w:ascii="Courier New" w:hAnsi="Courier New" w:cs="Courier New"/>
              </w:rPr>
            </w:rPrChange>
          </w:rPr>
          <w:t>[1]-&gt;E[2]-&gt;T[3]-&gt;T[4]-&gt;A(Backtracking)</w:t>
        </w:r>
      </w:ins>
    </w:p>
    <w:p w14:paraId="112DBA7E" w14:textId="77777777" w:rsidR="00073577" w:rsidRPr="00073577" w:rsidRDefault="00073577" w:rsidP="00073577">
      <w:pPr>
        <w:spacing w:before="0" w:after="0"/>
        <w:rPr>
          <w:ins w:id="17445" w:author="Abhishek Deep Nigam" w:date="2015-10-26T01:01:00Z"/>
          <w:rFonts w:ascii="Courier New" w:hAnsi="Courier New" w:cs="Courier New"/>
          <w:sz w:val="16"/>
          <w:szCs w:val="16"/>
          <w:rPrChange w:id="17446" w:author="Abhishek Deep Nigam" w:date="2015-10-26T01:01:00Z">
            <w:rPr>
              <w:ins w:id="17447" w:author="Abhishek Deep Nigam" w:date="2015-10-26T01:01:00Z"/>
              <w:rFonts w:ascii="Courier New" w:hAnsi="Courier New" w:cs="Courier New"/>
            </w:rPr>
          </w:rPrChange>
        </w:rPr>
      </w:pPr>
      <w:ins w:id="17448" w:author="Abhishek Deep Nigam" w:date="2015-10-26T01:01:00Z">
        <w:r w:rsidRPr="00073577">
          <w:rPr>
            <w:rFonts w:ascii="Courier New" w:hAnsi="Courier New" w:cs="Courier New"/>
            <w:sz w:val="16"/>
            <w:szCs w:val="16"/>
            <w:rPrChange w:id="17449" w:author="Abhishek Deep Nigam" w:date="2015-10-26T01:01:00Z">
              <w:rPr>
                <w:rFonts w:ascii="Courier New" w:hAnsi="Courier New" w:cs="Courier New"/>
              </w:rPr>
            </w:rPrChange>
          </w:rPr>
          <w:t>[4]-&gt;N(Backtracking)</w:t>
        </w:r>
      </w:ins>
    </w:p>
    <w:p w14:paraId="225821C8" w14:textId="77777777" w:rsidR="00073577" w:rsidRPr="00073577" w:rsidRDefault="00073577" w:rsidP="00073577">
      <w:pPr>
        <w:spacing w:before="0" w:after="0"/>
        <w:rPr>
          <w:ins w:id="17450" w:author="Abhishek Deep Nigam" w:date="2015-10-26T01:01:00Z"/>
          <w:rFonts w:ascii="Courier New" w:hAnsi="Courier New" w:cs="Courier New"/>
          <w:sz w:val="16"/>
          <w:szCs w:val="16"/>
          <w:rPrChange w:id="17451" w:author="Abhishek Deep Nigam" w:date="2015-10-26T01:01:00Z">
            <w:rPr>
              <w:ins w:id="17452" w:author="Abhishek Deep Nigam" w:date="2015-10-26T01:01:00Z"/>
              <w:rFonts w:ascii="Courier New" w:hAnsi="Courier New" w:cs="Courier New"/>
            </w:rPr>
          </w:rPrChange>
        </w:rPr>
      </w:pPr>
      <w:ins w:id="17453" w:author="Abhishek Deep Nigam" w:date="2015-10-26T01:01:00Z">
        <w:r w:rsidRPr="00073577">
          <w:rPr>
            <w:rFonts w:ascii="Courier New" w:hAnsi="Courier New" w:cs="Courier New"/>
            <w:sz w:val="16"/>
            <w:szCs w:val="16"/>
            <w:rPrChange w:id="17454" w:author="Abhishek Deep Nigam" w:date="2015-10-26T01:01:00Z">
              <w:rPr>
                <w:rFonts w:ascii="Courier New" w:hAnsi="Courier New" w:cs="Courier New"/>
              </w:rPr>
            </w:rPrChange>
          </w:rPr>
          <w:t>[4]-&gt;O(Backtracking)</w:t>
        </w:r>
      </w:ins>
    </w:p>
    <w:p w14:paraId="2A14BD5D" w14:textId="77777777" w:rsidR="00073577" w:rsidRPr="00073577" w:rsidRDefault="00073577" w:rsidP="00073577">
      <w:pPr>
        <w:spacing w:before="0" w:after="0"/>
        <w:rPr>
          <w:ins w:id="17455" w:author="Abhishek Deep Nigam" w:date="2015-10-26T01:01:00Z"/>
          <w:rFonts w:ascii="Courier New" w:hAnsi="Courier New" w:cs="Courier New"/>
          <w:sz w:val="16"/>
          <w:szCs w:val="16"/>
          <w:rPrChange w:id="17456" w:author="Abhishek Deep Nigam" w:date="2015-10-26T01:01:00Z">
            <w:rPr>
              <w:ins w:id="17457" w:author="Abhishek Deep Nigam" w:date="2015-10-26T01:01:00Z"/>
              <w:rFonts w:ascii="Courier New" w:hAnsi="Courier New" w:cs="Courier New"/>
            </w:rPr>
          </w:rPrChange>
        </w:rPr>
      </w:pPr>
      <w:ins w:id="17458" w:author="Abhishek Deep Nigam" w:date="2015-10-26T01:01:00Z">
        <w:r w:rsidRPr="00073577">
          <w:rPr>
            <w:rFonts w:ascii="Courier New" w:hAnsi="Courier New" w:cs="Courier New"/>
            <w:sz w:val="16"/>
            <w:szCs w:val="16"/>
            <w:rPrChange w:id="17459" w:author="Abhishek Deep Nigam" w:date="2015-10-26T01:01:00Z">
              <w:rPr>
                <w:rFonts w:ascii="Courier New" w:hAnsi="Courier New" w:cs="Courier New"/>
              </w:rPr>
            </w:rPrChange>
          </w:rPr>
          <w:t>[4]-&gt;P(Backtracking)</w:t>
        </w:r>
      </w:ins>
    </w:p>
    <w:p w14:paraId="78B16C1A" w14:textId="77777777" w:rsidR="00073577" w:rsidRPr="00073577" w:rsidRDefault="00073577" w:rsidP="00073577">
      <w:pPr>
        <w:spacing w:before="0" w:after="0"/>
        <w:rPr>
          <w:ins w:id="17460" w:author="Abhishek Deep Nigam" w:date="2015-10-26T01:01:00Z"/>
          <w:rFonts w:ascii="Courier New" w:hAnsi="Courier New" w:cs="Courier New"/>
          <w:sz w:val="16"/>
          <w:szCs w:val="16"/>
          <w:rPrChange w:id="17461" w:author="Abhishek Deep Nigam" w:date="2015-10-26T01:01:00Z">
            <w:rPr>
              <w:ins w:id="17462" w:author="Abhishek Deep Nigam" w:date="2015-10-26T01:01:00Z"/>
              <w:rFonts w:ascii="Courier New" w:hAnsi="Courier New" w:cs="Courier New"/>
            </w:rPr>
          </w:rPrChange>
        </w:rPr>
      </w:pPr>
      <w:ins w:id="17463" w:author="Abhishek Deep Nigam" w:date="2015-10-26T01:01:00Z">
        <w:r w:rsidRPr="00073577">
          <w:rPr>
            <w:rFonts w:ascii="Courier New" w:hAnsi="Courier New" w:cs="Courier New"/>
            <w:sz w:val="16"/>
            <w:szCs w:val="16"/>
            <w:rPrChange w:id="17464" w:author="Abhishek Deep Nigam" w:date="2015-10-26T01:01:00Z">
              <w:rPr>
                <w:rFonts w:ascii="Courier New" w:hAnsi="Courier New" w:cs="Courier New"/>
              </w:rPr>
            </w:rPrChange>
          </w:rPr>
          <w:t>[4]-&gt;Q(Backtracking)</w:t>
        </w:r>
      </w:ins>
    </w:p>
    <w:p w14:paraId="498D210C" w14:textId="77777777" w:rsidR="00073577" w:rsidRPr="00073577" w:rsidRDefault="00073577" w:rsidP="00073577">
      <w:pPr>
        <w:spacing w:before="0" w:after="0"/>
        <w:rPr>
          <w:ins w:id="17465" w:author="Abhishek Deep Nigam" w:date="2015-10-26T01:01:00Z"/>
          <w:rFonts w:ascii="Courier New" w:hAnsi="Courier New" w:cs="Courier New"/>
          <w:sz w:val="16"/>
          <w:szCs w:val="16"/>
          <w:rPrChange w:id="17466" w:author="Abhishek Deep Nigam" w:date="2015-10-26T01:01:00Z">
            <w:rPr>
              <w:ins w:id="17467" w:author="Abhishek Deep Nigam" w:date="2015-10-26T01:01:00Z"/>
              <w:rFonts w:ascii="Courier New" w:hAnsi="Courier New" w:cs="Courier New"/>
            </w:rPr>
          </w:rPrChange>
        </w:rPr>
      </w:pPr>
      <w:ins w:id="17468" w:author="Abhishek Deep Nigam" w:date="2015-10-26T01:01:00Z">
        <w:r w:rsidRPr="00073577">
          <w:rPr>
            <w:rFonts w:ascii="Courier New" w:hAnsi="Courier New" w:cs="Courier New"/>
            <w:sz w:val="16"/>
            <w:szCs w:val="16"/>
            <w:rPrChange w:id="17469" w:author="Abhishek Deep Nigam" w:date="2015-10-26T01:01:00Z">
              <w:rPr>
                <w:rFonts w:ascii="Courier New" w:hAnsi="Courier New" w:cs="Courier New"/>
              </w:rPr>
            </w:rPrChange>
          </w:rPr>
          <w:t>[4]-&gt;S(Backtracking)</w:t>
        </w:r>
      </w:ins>
    </w:p>
    <w:p w14:paraId="4639B016" w14:textId="77777777" w:rsidR="00073577" w:rsidRPr="00073577" w:rsidRDefault="00073577" w:rsidP="00073577">
      <w:pPr>
        <w:spacing w:before="0" w:after="0"/>
        <w:rPr>
          <w:ins w:id="17470" w:author="Abhishek Deep Nigam" w:date="2015-10-26T01:01:00Z"/>
          <w:rFonts w:ascii="Courier New" w:hAnsi="Courier New" w:cs="Courier New"/>
          <w:sz w:val="16"/>
          <w:szCs w:val="16"/>
          <w:rPrChange w:id="17471" w:author="Abhishek Deep Nigam" w:date="2015-10-26T01:01:00Z">
            <w:rPr>
              <w:ins w:id="17472" w:author="Abhishek Deep Nigam" w:date="2015-10-26T01:01:00Z"/>
              <w:rFonts w:ascii="Courier New" w:hAnsi="Courier New" w:cs="Courier New"/>
            </w:rPr>
          </w:rPrChange>
        </w:rPr>
      </w:pPr>
      <w:ins w:id="17473" w:author="Abhishek Deep Nigam" w:date="2015-10-26T01:01:00Z">
        <w:r w:rsidRPr="00073577">
          <w:rPr>
            <w:rFonts w:ascii="Courier New" w:hAnsi="Courier New" w:cs="Courier New"/>
            <w:sz w:val="16"/>
            <w:szCs w:val="16"/>
            <w:rPrChange w:id="17474" w:author="Abhishek Deep Nigam" w:date="2015-10-26T01:01:00Z">
              <w:rPr>
                <w:rFonts w:ascii="Courier New" w:hAnsi="Courier New" w:cs="Courier New"/>
              </w:rPr>
            </w:rPrChange>
          </w:rPr>
          <w:lastRenderedPageBreak/>
          <w:t>[4]-&gt;Y(Backtracking)</w:t>
        </w:r>
      </w:ins>
    </w:p>
    <w:p w14:paraId="2E2516F5" w14:textId="77777777" w:rsidR="00073577" w:rsidRPr="00073577" w:rsidRDefault="00073577" w:rsidP="00073577">
      <w:pPr>
        <w:spacing w:before="0" w:after="0"/>
        <w:rPr>
          <w:ins w:id="17475" w:author="Abhishek Deep Nigam" w:date="2015-10-26T01:01:00Z"/>
          <w:rFonts w:ascii="Courier New" w:hAnsi="Courier New" w:cs="Courier New"/>
          <w:sz w:val="16"/>
          <w:szCs w:val="16"/>
          <w:rPrChange w:id="17476" w:author="Abhishek Deep Nigam" w:date="2015-10-26T01:01:00Z">
            <w:rPr>
              <w:ins w:id="17477" w:author="Abhishek Deep Nigam" w:date="2015-10-26T01:01:00Z"/>
              <w:rFonts w:ascii="Courier New" w:hAnsi="Courier New" w:cs="Courier New"/>
            </w:rPr>
          </w:rPrChange>
        </w:rPr>
      </w:pPr>
      <w:ins w:id="17478" w:author="Abhishek Deep Nigam" w:date="2015-10-26T01:01:00Z">
        <w:r w:rsidRPr="00073577">
          <w:rPr>
            <w:rFonts w:ascii="Courier New" w:hAnsi="Courier New" w:cs="Courier New"/>
            <w:sz w:val="16"/>
            <w:szCs w:val="16"/>
            <w:rPrChange w:id="17479" w:author="Abhishek Deep Nigam" w:date="2015-10-26T01:01:00Z">
              <w:rPr>
                <w:rFonts w:ascii="Courier New" w:hAnsi="Courier New" w:cs="Courier New"/>
              </w:rPr>
            </w:rPrChange>
          </w:rPr>
          <w:t>[1]-&gt;F[2]-&gt;T[3]-&gt;T[4]-&gt;A(Backtracking)</w:t>
        </w:r>
      </w:ins>
    </w:p>
    <w:p w14:paraId="5FEE7C1C" w14:textId="77777777" w:rsidR="00073577" w:rsidRPr="00073577" w:rsidRDefault="00073577" w:rsidP="00073577">
      <w:pPr>
        <w:spacing w:before="0" w:after="0"/>
        <w:rPr>
          <w:ins w:id="17480" w:author="Abhishek Deep Nigam" w:date="2015-10-26T01:01:00Z"/>
          <w:rFonts w:ascii="Courier New" w:hAnsi="Courier New" w:cs="Courier New"/>
          <w:sz w:val="16"/>
          <w:szCs w:val="16"/>
          <w:rPrChange w:id="17481" w:author="Abhishek Deep Nigam" w:date="2015-10-26T01:01:00Z">
            <w:rPr>
              <w:ins w:id="17482" w:author="Abhishek Deep Nigam" w:date="2015-10-26T01:01:00Z"/>
              <w:rFonts w:ascii="Courier New" w:hAnsi="Courier New" w:cs="Courier New"/>
            </w:rPr>
          </w:rPrChange>
        </w:rPr>
      </w:pPr>
      <w:ins w:id="17483" w:author="Abhishek Deep Nigam" w:date="2015-10-26T01:01:00Z">
        <w:r w:rsidRPr="00073577">
          <w:rPr>
            <w:rFonts w:ascii="Courier New" w:hAnsi="Courier New" w:cs="Courier New"/>
            <w:sz w:val="16"/>
            <w:szCs w:val="16"/>
            <w:rPrChange w:id="17484" w:author="Abhishek Deep Nigam" w:date="2015-10-26T01:01:00Z">
              <w:rPr>
                <w:rFonts w:ascii="Courier New" w:hAnsi="Courier New" w:cs="Courier New"/>
              </w:rPr>
            </w:rPrChange>
          </w:rPr>
          <w:t>[4]-&gt;N(Backtracking)</w:t>
        </w:r>
      </w:ins>
    </w:p>
    <w:p w14:paraId="5B1C2679" w14:textId="77777777" w:rsidR="00073577" w:rsidRPr="00073577" w:rsidRDefault="00073577" w:rsidP="00073577">
      <w:pPr>
        <w:spacing w:before="0" w:after="0"/>
        <w:rPr>
          <w:ins w:id="17485" w:author="Abhishek Deep Nigam" w:date="2015-10-26T01:01:00Z"/>
          <w:rFonts w:ascii="Courier New" w:hAnsi="Courier New" w:cs="Courier New"/>
          <w:sz w:val="16"/>
          <w:szCs w:val="16"/>
          <w:rPrChange w:id="17486" w:author="Abhishek Deep Nigam" w:date="2015-10-26T01:01:00Z">
            <w:rPr>
              <w:ins w:id="17487" w:author="Abhishek Deep Nigam" w:date="2015-10-26T01:01:00Z"/>
              <w:rFonts w:ascii="Courier New" w:hAnsi="Courier New" w:cs="Courier New"/>
            </w:rPr>
          </w:rPrChange>
        </w:rPr>
      </w:pPr>
      <w:ins w:id="17488" w:author="Abhishek Deep Nigam" w:date="2015-10-26T01:01:00Z">
        <w:r w:rsidRPr="00073577">
          <w:rPr>
            <w:rFonts w:ascii="Courier New" w:hAnsi="Courier New" w:cs="Courier New"/>
            <w:sz w:val="16"/>
            <w:szCs w:val="16"/>
            <w:rPrChange w:id="17489" w:author="Abhishek Deep Nigam" w:date="2015-10-26T01:01:00Z">
              <w:rPr>
                <w:rFonts w:ascii="Courier New" w:hAnsi="Courier New" w:cs="Courier New"/>
              </w:rPr>
            </w:rPrChange>
          </w:rPr>
          <w:t>[4]-&gt;O(Backtracking)</w:t>
        </w:r>
      </w:ins>
    </w:p>
    <w:p w14:paraId="61FCC3CD" w14:textId="77777777" w:rsidR="00073577" w:rsidRPr="00073577" w:rsidRDefault="00073577" w:rsidP="00073577">
      <w:pPr>
        <w:spacing w:before="0" w:after="0"/>
        <w:rPr>
          <w:ins w:id="17490" w:author="Abhishek Deep Nigam" w:date="2015-10-26T01:01:00Z"/>
          <w:rFonts w:ascii="Courier New" w:hAnsi="Courier New" w:cs="Courier New"/>
          <w:sz w:val="16"/>
          <w:szCs w:val="16"/>
          <w:rPrChange w:id="17491" w:author="Abhishek Deep Nigam" w:date="2015-10-26T01:01:00Z">
            <w:rPr>
              <w:ins w:id="17492" w:author="Abhishek Deep Nigam" w:date="2015-10-26T01:01:00Z"/>
              <w:rFonts w:ascii="Courier New" w:hAnsi="Courier New" w:cs="Courier New"/>
            </w:rPr>
          </w:rPrChange>
        </w:rPr>
      </w:pPr>
      <w:ins w:id="17493" w:author="Abhishek Deep Nigam" w:date="2015-10-26T01:01:00Z">
        <w:r w:rsidRPr="00073577">
          <w:rPr>
            <w:rFonts w:ascii="Courier New" w:hAnsi="Courier New" w:cs="Courier New"/>
            <w:sz w:val="16"/>
            <w:szCs w:val="16"/>
            <w:rPrChange w:id="17494" w:author="Abhishek Deep Nigam" w:date="2015-10-26T01:01:00Z">
              <w:rPr>
                <w:rFonts w:ascii="Courier New" w:hAnsi="Courier New" w:cs="Courier New"/>
              </w:rPr>
            </w:rPrChange>
          </w:rPr>
          <w:t>[4]-&gt;P(Backtracking)</w:t>
        </w:r>
      </w:ins>
    </w:p>
    <w:p w14:paraId="38F07321" w14:textId="77777777" w:rsidR="00073577" w:rsidRPr="00073577" w:rsidRDefault="00073577" w:rsidP="00073577">
      <w:pPr>
        <w:spacing w:before="0" w:after="0"/>
        <w:rPr>
          <w:ins w:id="17495" w:author="Abhishek Deep Nigam" w:date="2015-10-26T01:01:00Z"/>
          <w:rFonts w:ascii="Courier New" w:hAnsi="Courier New" w:cs="Courier New"/>
          <w:sz w:val="16"/>
          <w:szCs w:val="16"/>
          <w:rPrChange w:id="17496" w:author="Abhishek Deep Nigam" w:date="2015-10-26T01:01:00Z">
            <w:rPr>
              <w:ins w:id="17497" w:author="Abhishek Deep Nigam" w:date="2015-10-26T01:01:00Z"/>
              <w:rFonts w:ascii="Courier New" w:hAnsi="Courier New" w:cs="Courier New"/>
            </w:rPr>
          </w:rPrChange>
        </w:rPr>
      </w:pPr>
      <w:ins w:id="17498" w:author="Abhishek Deep Nigam" w:date="2015-10-26T01:01:00Z">
        <w:r w:rsidRPr="00073577">
          <w:rPr>
            <w:rFonts w:ascii="Courier New" w:hAnsi="Courier New" w:cs="Courier New"/>
            <w:sz w:val="16"/>
            <w:szCs w:val="16"/>
            <w:rPrChange w:id="17499" w:author="Abhishek Deep Nigam" w:date="2015-10-26T01:01:00Z">
              <w:rPr>
                <w:rFonts w:ascii="Courier New" w:hAnsi="Courier New" w:cs="Courier New"/>
              </w:rPr>
            </w:rPrChange>
          </w:rPr>
          <w:t>[4]-&gt;Q(Backtracking)</w:t>
        </w:r>
      </w:ins>
    </w:p>
    <w:p w14:paraId="7B7D82CA" w14:textId="77777777" w:rsidR="00073577" w:rsidRPr="00073577" w:rsidRDefault="00073577" w:rsidP="00073577">
      <w:pPr>
        <w:spacing w:before="0" w:after="0"/>
        <w:rPr>
          <w:ins w:id="17500" w:author="Abhishek Deep Nigam" w:date="2015-10-26T01:01:00Z"/>
          <w:rFonts w:ascii="Courier New" w:hAnsi="Courier New" w:cs="Courier New"/>
          <w:sz w:val="16"/>
          <w:szCs w:val="16"/>
          <w:rPrChange w:id="17501" w:author="Abhishek Deep Nigam" w:date="2015-10-26T01:01:00Z">
            <w:rPr>
              <w:ins w:id="17502" w:author="Abhishek Deep Nigam" w:date="2015-10-26T01:01:00Z"/>
              <w:rFonts w:ascii="Courier New" w:hAnsi="Courier New" w:cs="Courier New"/>
            </w:rPr>
          </w:rPrChange>
        </w:rPr>
      </w:pPr>
      <w:ins w:id="17503" w:author="Abhishek Deep Nigam" w:date="2015-10-26T01:01:00Z">
        <w:r w:rsidRPr="00073577">
          <w:rPr>
            <w:rFonts w:ascii="Courier New" w:hAnsi="Courier New" w:cs="Courier New"/>
            <w:sz w:val="16"/>
            <w:szCs w:val="16"/>
            <w:rPrChange w:id="17504" w:author="Abhishek Deep Nigam" w:date="2015-10-26T01:01:00Z">
              <w:rPr>
                <w:rFonts w:ascii="Courier New" w:hAnsi="Courier New" w:cs="Courier New"/>
              </w:rPr>
            </w:rPrChange>
          </w:rPr>
          <w:t>[4]-&gt;S(Backtracking)</w:t>
        </w:r>
      </w:ins>
    </w:p>
    <w:p w14:paraId="190F7C5E" w14:textId="77777777" w:rsidR="00073577" w:rsidRPr="00073577" w:rsidRDefault="00073577" w:rsidP="00073577">
      <w:pPr>
        <w:spacing w:before="0" w:after="0"/>
        <w:rPr>
          <w:ins w:id="17505" w:author="Abhishek Deep Nigam" w:date="2015-10-26T01:01:00Z"/>
          <w:rFonts w:ascii="Courier New" w:hAnsi="Courier New" w:cs="Courier New"/>
          <w:sz w:val="16"/>
          <w:szCs w:val="16"/>
          <w:rPrChange w:id="17506" w:author="Abhishek Deep Nigam" w:date="2015-10-26T01:01:00Z">
            <w:rPr>
              <w:ins w:id="17507" w:author="Abhishek Deep Nigam" w:date="2015-10-26T01:01:00Z"/>
              <w:rFonts w:ascii="Courier New" w:hAnsi="Courier New" w:cs="Courier New"/>
            </w:rPr>
          </w:rPrChange>
        </w:rPr>
      </w:pPr>
      <w:ins w:id="17508" w:author="Abhishek Deep Nigam" w:date="2015-10-26T01:01:00Z">
        <w:r w:rsidRPr="00073577">
          <w:rPr>
            <w:rFonts w:ascii="Courier New" w:hAnsi="Courier New" w:cs="Courier New"/>
            <w:sz w:val="16"/>
            <w:szCs w:val="16"/>
            <w:rPrChange w:id="17509" w:author="Abhishek Deep Nigam" w:date="2015-10-26T01:01:00Z">
              <w:rPr>
                <w:rFonts w:ascii="Courier New" w:hAnsi="Courier New" w:cs="Courier New"/>
              </w:rPr>
            </w:rPrChange>
          </w:rPr>
          <w:t>[4]-&gt;Y(Backtracking)</w:t>
        </w:r>
      </w:ins>
    </w:p>
    <w:p w14:paraId="0222D4BB" w14:textId="77777777" w:rsidR="00073577" w:rsidRPr="00073577" w:rsidRDefault="00073577" w:rsidP="00073577">
      <w:pPr>
        <w:spacing w:before="0" w:after="0"/>
        <w:rPr>
          <w:ins w:id="17510" w:author="Abhishek Deep Nigam" w:date="2015-10-26T01:01:00Z"/>
          <w:rFonts w:ascii="Courier New" w:hAnsi="Courier New" w:cs="Courier New"/>
          <w:sz w:val="16"/>
          <w:szCs w:val="16"/>
          <w:rPrChange w:id="17511" w:author="Abhishek Deep Nigam" w:date="2015-10-26T01:01:00Z">
            <w:rPr>
              <w:ins w:id="17512" w:author="Abhishek Deep Nigam" w:date="2015-10-26T01:01:00Z"/>
              <w:rFonts w:ascii="Courier New" w:hAnsi="Courier New" w:cs="Courier New"/>
            </w:rPr>
          </w:rPrChange>
        </w:rPr>
      </w:pPr>
      <w:ins w:id="17513" w:author="Abhishek Deep Nigam" w:date="2015-10-26T01:01:00Z">
        <w:r w:rsidRPr="00073577">
          <w:rPr>
            <w:rFonts w:ascii="Courier New" w:hAnsi="Courier New" w:cs="Courier New"/>
            <w:sz w:val="16"/>
            <w:szCs w:val="16"/>
            <w:rPrChange w:id="17514" w:author="Abhishek Deep Nigam" w:date="2015-10-26T01:01:00Z">
              <w:rPr>
                <w:rFonts w:ascii="Courier New" w:hAnsi="Courier New" w:cs="Courier New"/>
              </w:rPr>
            </w:rPrChange>
          </w:rPr>
          <w:t>[1]-&gt;G[2]-&gt;T[3]-&gt;T[4]-&gt;A(Backtracking)</w:t>
        </w:r>
      </w:ins>
    </w:p>
    <w:p w14:paraId="0D47AE5A" w14:textId="77777777" w:rsidR="00073577" w:rsidRPr="00073577" w:rsidRDefault="00073577" w:rsidP="00073577">
      <w:pPr>
        <w:spacing w:before="0" w:after="0"/>
        <w:rPr>
          <w:ins w:id="17515" w:author="Abhishek Deep Nigam" w:date="2015-10-26T01:01:00Z"/>
          <w:rFonts w:ascii="Courier New" w:hAnsi="Courier New" w:cs="Courier New"/>
          <w:sz w:val="16"/>
          <w:szCs w:val="16"/>
          <w:rPrChange w:id="17516" w:author="Abhishek Deep Nigam" w:date="2015-10-26T01:01:00Z">
            <w:rPr>
              <w:ins w:id="17517" w:author="Abhishek Deep Nigam" w:date="2015-10-26T01:01:00Z"/>
              <w:rFonts w:ascii="Courier New" w:hAnsi="Courier New" w:cs="Courier New"/>
            </w:rPr>
          </w:rPrChange>
        </w:rPr>
      </w:pPr>
      <w:ins w:id="17518" w:author="Abhishek Deep Nigam" w:date="2015-10-26T01:01:00Z">
        <w:r w:rsidRPr="00073577">
          <w:rPr>
            <w:rFonts w:ascii="Courier New" w:hAnsi="Courier New" w:cs="Courier New"/>
            <w:sz w:val="16"/>
            <w:szCs w:val="16"/>
            <w:rPrChange w:id="17519" w:author="Abhishek Deep Nigam" w:date="2015-10-26T01:01:00Z">
              <w:rPr>
                <w:rFonts w:ascii="Courier New" w:hAnsi="Courier New" w:cs="Courier New"/>
              </w:rPr>
            </w:rPrChange>
          </w:rPr>
          <w:t>[4]-&gt;N(Backtracking)</w:t>
        </w:r>
      </w:ins>
    </w:p>
    <w:p w14:paraId="11F870D1" w14:textId="77777777" w:rsidR="00073577" w:rsidRPr="00073577" w:rsidRDefault="00073577" w:rsidP="00073577">
      <w:pPr>
        <w:spacing w:before="0" w:after="0"/>
        <w:rPr>
          <w:ins w:id="17520" w:author="Abhishek Deep Nigam" w:date="2015-10-26T01:01:00Z"/>
          <w:rFonts w:ascii="Courier New" w:hAnsi="Courier New" w:cs="Courier New"/>
          <w:sz w:val="16"/>
          <w:szCs w:val="16"/>
          <w:rPrChange w:id="17521" w:author="Abhishek Deep Nigam" w:date="2015-10-26T01:01:00Z">
            <w:rPr>
              <w:ins w:id="17522" w:author="Abhishek Deep Nigam" w:date="2015-10-26T01:01:00Z"/>
              <w:rFonts w:ascii="Courier New" w:hAnsi="Courier New" w:cs="Courier New"/>
            </w:rPr>
          </w:rPrChange>
        </w:rPr>
      </w:pPr>
      <w:ins w:id="17523" w:author="Abhishek Deep Nigam" w:date="2015-10-26T01:01:00Z">
        <w:r w:rsidRPr="00073577">
          <w:rPr>
            <w:rFonts w:ascii="Courier New" w:hAnsi="Courier New" w:cs="Courier New"/>
            <w:sz w:val="16"/>
            <w:szCs w:val="16"/>
            <w:rPrChange w:id="17524" w:author="Abhishek Deep Nigam" w:date="2015-10-26T01:01:00Z">
              <w:rPr>
                <w:rFonts w:ascii="Courier New" w:hAnsi="Courier New" w:cs="Courier New"/>
              </w:rPr>
            </w:rPrChange>
          </w:rPr>
          <w:t>[4]-&gt;O(Backtracking)</w:t>
        </w:r>
      </w:ins>
    </w:p>
    <w:p w14:paraId="030CBC4A" w14:textId="77777777" w:rsidR="00073577" w:rsidRPr="00073577" w:rsidRDefault="00073577" w:rsidP="00073577">
      <w:pPr>
        <w:spacing w:before="0" w:after="0"/>
        <w:rPr>
          <w:ins w:id="17525" w:author="Abhishek Deep Nigam" w:date="2015-10-26T01:01:00Z"/>
          <w:rFonts w:ascii="Courier New" w:hAnsi="Courier New" w:cs="Courier New"/>
          <w:sz w:val="16"/>
          <w:szCs w:val="16"/>
          <w:rPrChange w:id="17526" w:author="Abhishek Deep Nigam" w:date="2015-10-26T01:01:00Z">
            <w:rPr>
              <w:ins w:id="17527" w:author="Abhishek Deep Nigam" w:date="2015-10-26T01:01:00Z"/>
              <w:rFonts w:ascii="Courier New" w:hAnsi="Courier New" w:cs="Courier New"/>
            </w:rPr>
          </w:rPrChange>
        </w:rPr>
      </w:pPr>
      <w:ins w:id="17528" w:author="Abhishek Deep Nigam" w:date="2015-10-26T01:01:00Z">
        <w:r w:rsidRPr="00073577">
          <w:rPr>
            <w:rFonts w:ascii="Courier New" w:hAnsi="Courier New" w:cs="Courier New"/>
            <w:sz w:val="16"/>
            <w:szCs w:val="16"/>
            <w:rPrChange w:id="17529" w:author="Abhishek Deep Nigam" w:date="2015-10-26T01:01:00Z">
              <w:rPr>
                <w:rFonts w:ascii="Courier New" w:hAnsi="Courier New" w:cs="Courier New"/>
              </w:rPr>
            </w:rPrChange>
          </w:rPr>
          <w:t>[4]-&gt;P(Backtracking)</w:t>
        </w:r>
      </w:ins>
    </w:p>
    <w:p w14:paraId="1AA01A38" w14:textId="77777777" w:rsidR="00073577" w:rsidRPr="00073577" w:rsidRDefault="00073577" w:rsidP="00073577">
      <w:pPr>
        <w:spacing w:before="0" w:after="0"/>
        <w:rPr>
          <w:ins w:id="17530" w:author="Abhishek Deep Nigam" w:date="2015-10-26T01:01:00Z"/>
          <w:rFonts w:ascii="Courier New" w:hAnsi="Courier New" w:cs="Courier New"/>
          <w:sz w:val="16"/>
          <w:szCs w:val="16"/>
          <w:rPrChange w:id="17531" w:author="Abhishek Deep Nigam" w:date="2015-10-26T01:01:00Z">
            <w:rPr>
              <w:ins w:id="17532" w:author="Abhishek Deep Nigam" w:date="2015-10-26T01:01:00Z"/>
              <w:rFonts w:ascii="Courier New" w:hAnsi="Courier New" w:cs="Courier New"/>
            </w:rPr>
          </w:rPrChange>
        </w:rPr>
      </w:pPr>
      <w:ins w:id="17533" w:author="Abhishek Deep Nigam" w:date="2015-10-26T01:01:00Z">
        <w:r w:rsidRPr="00073577">
          <w:rPr>
            <w:rFonts w:ascii="Courier New" w:hAnsi="Courier New" w:cs="Courier New"/>
            <w:sz w:val="16"/>
            <w:szCs w:val="16"/>
            <w:rPrChange w:id="17534" w:author="Abhishek Deep Nigam" w:date="2015-10-26T01:01:00Z">
              <w:rPr>
                <w:rFonts w:ascii="Courier New" w:hAnsi="Courier New" w:cs="Courier New"/>
              </w:rPr>
            </w:rPrChange>
          </w:rPr>
          <w:t>[4]-&gt;Q(Backtracking)</w:t>
        </w:r>
      </w:ins>
    </w:p>
    <w:p w14:paraId="0B1AA270" w14:textId="77777777" w:rsidR="00073577" w:rsidRPr="00073577" w:rsidRDefault="00073577" w:rsidP="00073577">
      <w:pPr>
        <w:spacing w:before="0" w:after="0"/>
        <w:rPr>
          <w:ins w:id="17535" w:author="Abhishek Deep Nigam" w:date="2015-10-26T01:01:00Z"/>
          <w:rFonts w:ascii="Courier New" w:hAnsi="Courier New" w:cs="Courier New"/>
          <w:sz w:val="16"/>
          <w:szCs w:val="16"/>
          <w:rPrChange w:id="17536" w:author="Abhishek Deep Nigam" w:date="2015-10-26T01:01:00Z">
            <w:rPr>
              <w:ins w:id="17537" w:author="Abhishek Deep Nigam" w:date="2015-10-26T01:01:00Z"/>
              <w:rFonts w:ascii="Courier New" w:hAnsi="Courier New" w:cs="Courier New"/>
            </w:rPr>
          </w:rPrChange>
        </w:rPr>
      </w:pPr>
      <w:ins w:id="17538" w:author="Abhishek Deep Nigam" w:date="2015-10-26T01:01:00Z">
        <w:r w:rsidRPr="00073577">
          <w:rPr>
            <w:rFonts w:ascii="Courier New" w:hAnsi="Courier New" w:cs="Courier New"/>
            <w:sz w:val="16"/>
            <w:szCs w:val="16"/>
            <w:rPrChange w:id="17539" w:author="Abhishek Deep Nigam" w:date="2015-10-26T01:01:00Z">
              <w:rPr>
                <w:rFonts w:ascii="Courier New" w:hAnsi="Courier New" w:cs="Courier New"/>
              </w:rPr>
            </w:rPrChange>
          </w:rPr>
          <w:t>[4]-&gt;S(Backtracking)</w:t>
        </w:r>
      </w:ins>
    </w:p>
    <w:p w14:paraId="17D66B7C" w14:textId="77777777" w:rsidR="00073577" w:rsidRPr="00073577" w:rsidRDefault="00073577" w:rsidP="00073577">
      <w:pPr>
        <w:spacing w:before="0" w:after="0"/>
        <w:rPr>
          <w:ins w:id="17540" w:author="Abhishek Deep Nigam" w:date="2015-10-26T01:01:00Z"/>
          <w:rFonts w:ascii="Courier New" w:hAnsi="Courier New" w:cs="Courier New"/>
          <w:sz w:val="16"/>
          <w:szCs w:val="16"/>
          <w:rPrChange w:id="17541" w:author="Abhishek Deep Nigam" w:date="2015-10-26T01:01:00Z">
            <w:rPr>
              <w:ins w:id="17542" w:author="Abhishek Deep Nigam" w:date="2015-10-26T01:01:00Z"/>
              <w:rFonts w:ascii="Courier New" w:hAnsi="Courier New" w:cs="Courier New"/>
            </w:rPr>
          </w:rPrChange>
        </w:rPr>
      </w:pPr>
      <w:ins w:id="17543" w:author="Abhishek Deep Nigam" w:date="2015-10-26T01:01:00Z">
        <w:r w:rsidRPr="00073577">
          <w:rPr>
            <w:rFonts w:ascii="Courier New" w:hAnsi="Courier New" w:cs="Courier New"/>
            <w:sz w:val="16"/>
            <w:szCs w:val="16"/>
            <w:rPrChange w:id="17544" w:author="Abhishek Deep Nigam" w:date="2015-10-26T01:01:00Z">
              <w:rPr>
                <w:rFonts w:ascii="Courier New" w:hAnsi="Courier New" w:cs="Courier New"/>
              </w:rPr>
            </w:rPrChange>
          </w:rPr>
          <w:t>[4]-&gt;Y(Backtracking)</w:t>
        </w:r>
      </w:ins>
    </w:p>
    <w:p w14:paraId="17E62624" w14:textId="77777777" w:rsidR="00073577" w:rsidRPr="00073577" w:rsidRDefault="00073577" w:rsidP="00073577">
      <w:pPr>
        <w:spacing w:before="0" w:after="0"/>
        <w:rPr>
          <w:ins w:id="17545" w:author="Abhishek Deep Nigam" w:date="2015-10-26T01:01:00Z"/>
          <w:rFonts w:ascii="Courier New" w:hAnsi="Courier New" w:cs="Courier New"/>
          <w:sz w:val="16"/>
          <w:szCs w:val="16"/>
          <w:rPrChange w:id="17546" w:author="Abhishek Deep Nigam" w:date="2015-10-26T01:01:00Z">
            <w:rPr>
              <w:ins w:id="17547" w:author="Abhishek Deep Nigam" w:date="2015-10-26T01:01:00Z"/>
              <w:rFonts w:ascii="Courier New" w:hAnsi="Courier New" w:cs="Courier New"/>
            </w:rPr>
          </w:rPrChange>
        </w:rPr>
      </w:pPr>
      <w:ins w:id="17548" w:author="Abhishek Deep Nigam" w:date="2015-10-26T01:01:00Z">
        <w:r w:rsidRPr="00073577">
          <w:rPr>
            <w:rFonts w:ascii="Courier New" w:hAnsi="Courier New" w:cs="Courier New"/>
            <w:sz w:val="16"/>
            <w:szCs w:val="16"/>
            <w:rPrChange w:id="17549" w:author="Abhishek Deep Nigam" w:date="2015-10-26T01:01:00Z">
              <w:rPr>
                <w:rFonts w:ascii="Courier New" w:hAnsi="Courier New" w:cs="Courier New"/>
              </w:rPr>
            </w:rPrChange>
          </w:rPr>
          <w:t>[1]-&gt;H[2]-&gt;T[3]-&gt;T[4]-&gt;A(Backtracking)</w:t>
        </w:r>
      </w:ins>
    </w:p>
    <w:p w14:paraId="7351E3BE" w14:textId="77777777" w:rsidR="00073577" w:rsidRPr="00073577" w:rsidRDefault="00073577" w:rsidP="00073577">
      <w:pPr>
        <w:spacing w:before="0" w:after="0"/>
        <w:rPr>
          <w:ins w:id="17550" w:author="Abhishek Deep Nigam" w:date="2015-10-26T01:01:00Z"/>
          <w:rFonts w:ascii="Courier New" w:hAnsi="Courier New" w:cs="Courier New"/>
          <w:sz w:val="16"/>
          <w:szCs w:val="16"/>
          <w:rPrChange w:id="17551" w:author="Abhishek Deep Nigam" w:date="2015-10-26T01:01:00Z">
            <w:rPr>
              <w:ins w:id="17552" w:author="Abhishek Deep Nigam" w:date="2015-10-26T01:01:00Z"/>
              <w:rFonts w:ascii="Courier New" w:hAnsi="Courier New" w:cs="Courier New"/>
            </w:rPr>
          </w:rPrChange>
        </w:rPr>
      </w:pPr>
      <w:ins w:id="17553" w:author="Abhishek Deep Nigam" w:date="2015-10-26T01:01:00Z">
        <w:r w:rsidRPr="00073577">
          <w:rPr>
            <w:rFonts w:ascii="Courier New" w:hAnsi="Courier New" w:cs="Courier New"/>
            <w:sz w:val="16"/>
            <w:szCs w:val="16"/>
            <w:rPrChange w:id="17554" w:author="Abhishek Deep Nigam" w:date="2015-10-26T01:01:00Z">
              <w:rPr>
                <w:rFonts w:ascii="Courier New" w:hAnsi="Courier New" w:cs="Courier New"/>
              </w:rPr>
            </w:rPrChange>
          </w:rPr>
          <w:t>[4]-&gt;N(Backtracking)</w:t>
        </w:r>
      </w:ins>
    </w:p>
    <w:p w14:paraId="279ADC1C" w14:textId="77777777" w:rsidR="00073577" w:rsidRPr="00073577" w:rsidRDefault="00073577" w:rsidP="00073577">
      <w:pPr>
        <w:spacing w:before="0" w:after="0"/>
        <w:rPr>
          <w:ins w:id="17555" w:author="Abhishek Deep Nigam" w:date="2015-10-26T01:01:00Z"/>
          <w:rFonts w:ascii="Courier New" w:hAnsi="Courier New" w:cs="Courier New"/>
          <w:sz w:val="16"/>
          <w:szCs w:val="16"/>
          <w:rPrChange w:id="17556" w:author="Abhishek Deep Nigam" w:date="2015-10-26T01:01:00Z">
            <w:rPr>
              <w:ins w:id="17557" w:author="Abhishek Deep Nigam" w:date="2015-10-26T01:01:00Z"/>
              <w:rFonts w:ascii="Courier New" w:hAnsi="Courier New" w:cs="Courier New"/>
            </w:rPr>
          </w:rPrChange>
        </w:rPr>
      </w:pPr>
      <w:ins w:id="17558" w:author="Abhishek Deep Nigam" w:date="2015-10-26T01:01:00Z">
        <w:r w:rsidRPr="00073577">
          <w:rPr>
            <w:rFonts w:ascii="Courier New" w:hAnsi="Courier New" w:cs="Courier New"/>
            <w:sz w:val="16"/>
            <w:szCs w:val="16"/>
            <w:rPrChange w:id="17559" w:author="Abhishek Deep Nigam" w:date="2015-10-26T01:01:00Z">
              <w:rPr>
                <w:rFonts w:ascii="Courier New" w:hAnsi="Courier New" w:cs="Courier New"/>
              </w:rPr>
            </w:rPrChange>
          </w:rPr>
          <w:t>[4]-&gt;O(Backtracking)</w:t>
        </w:r>
      </w:ins>
    </w:p>
    <w:p w14:paraId="7AFAE593" w14:textId="77777777" w:rsidR="00073577" w:rsidRPr="00073577" w:rsidRDefault="00073577" w:rsidP="00073577">
      <w:pPr>
        <w:spacing w:before="0" w:after="0"/>
        <w:rPr>
          <w:ins w:id="17560" w:author="Abhishek Deep Nigam" w:date="2015-10-26T01:01:00Z"/>
          <w:rFonts w:ascii="Courier New" w:hAnsi="Courier New" w:cs="Courier New"/>
          <w:sz w:val="16"/>
          <w:szCs w:val="16"/>
          <w:rPrChange w:id="17561" w:author="Abhishek Deep Nigam" w:date="2015-10-26T01:01:00Z">
            <w:rPr>
              <w:ins w:id="17562" w:author="Abhishek Deep Nigam" w:date="2015-10-26T01:01:00Z"/>
              <w:rFonts w:ascii="Courier New" w:hAnsi="Courier New" w:cs="Courier New"/>
            </w:rPr>
          </w:rPrChange>
        </w:rPr>
      </w:pPr>
      <w:ins w:id="17563" w:author="Abhishek Deep Nigam" w:date="2015-10-26T01:01:00Z">
        <w:r w:rsidRPr="00073577">
          <w:rPr>
            <w:rFonts w:ascii="Courier New" w:hAnsi="Courier New" w:cs="Courier New"/>
            <w:sz w:val="16"/>
            <w:szCs w:val="16"/>
            <w:rPrChange w:id="17564" w:author="Abhishek Deep Nigam" w:date="2015-10-26T01:01:00Z">
              <w:rPr>
                <w:rFonts w:ascii="Courier New" w:hAnsi="Courier New" w:cs="Courier New"/>
              </w:rPr>
            </w:rPrChange>
          </w:rPr>
          <w:t>[4]-&gt;P(Backtracking)</w:t>
        </w:r>
      </w:ins>
    </w:p>
    <w:p w14:paraId="06463C94" w14:textId="77777777" w:rsidR="00073577" w:rsidRPr="00073577" w:rsidRDefault="00073577" w:rsidP="00073577">
      <w:pPr>
        <w:spacing w:before="0" w:after="0"/>
        <w:rPr>
          <w:ins w:id="17565" w:author="Abhishek Deep Nigam" w:date="2015-10-26T01:01:00Z"/>
          <w:rFonts w:ascii="Courier New" w:hAnsi="Courier New" w:cs="Courier New"/>
          <w:sz w:val="16"/>
          <w:szCs w:val="16"/>
          <w:rPrChange w:id="17566" w:author="Abhishek Deep Nigam" w:date="2015-10-26T01:01:00Z">
            <w:rPr>
              <w:ins w:id="17567" w:author="Abhishek Deep Nigam" w:date="2015-10-26T01:01:00Z"/>
              <w:rFonts w:ascii="Courier New" w:hAnsi="Courier New" w:cs="Courier New"/>
            </w:rPr>
          </w:rPrChange>
        </w:rPr>
      </w:pPr>
      <w:ins w:id="17568" w:author="Abhishek Deep Nigam" w:date="2015-10-26T01:01:00Z">
        <w:r w:rsidRPr="00073577">
          <w:rPr>
            <w:rFonts w:ascii="Courier New" w:hAnsi="Courier New" w:cs="Courier New"/>
            <w:sz w:val="16"/>
            <w:szCs w:val="16"/>
            <w:rPrChange w:id="17569" w:author="Abhishek Deep Nigam" w:date="2015-10-26T01:01:00Z">
              <w:rPr>
                <w:rFonts w:ascii="Courier New" w:hAnsi="Courier New" w:cs="Courier New"/>
              </w:rPr>
            </w:rPrChange>
          </w:rPr>
          <w:t>[4]-&gt;Q(Backtracking)</w:t>
        </w:r>
      </w:ins>
    </w:p>
    <w:p w14:paraId="4F8EBD20" w14:textId="77777777" w:rsidR="00073577" w:rsidRPr="00073577" w:rsidRDefault="00073577" w:rsidP="00073577">
      <w:pPr>
        <w:spacing w:before="0" w:after="0"/>
        <w:rPr>
          <w:ins w:id="17570" w:author="Abhishek Deep Nigam" w:date="2015-10-26T01:01:00Z"/>
          <w:rFonts w:ascii="Courier New" w:hAnsi="Courier New" w:cs="Courier New"/>
          <w:sz w:val="16"/>
          <w:szCs w:val="16"/>
          <w:rPrChange w:id="17571" w:author="Abhishek Deep Nigam" w:date="2015-10-26T01:01:00Z">
            <w:rPr>
              <w:ins w:id="17572" w:author="Abhishek Deep Nigam" w:date="2015-10-26T01:01:00Z"/>
              <w:rFonts w:ascii="Courier New" w:hAnsi="Courier New" w:cs="Courier New"/>
            </w:rPr>
          </w:rPrChange>
        </w:rPr>
      </w:pPr>
      <w:ins w:id="17573" w:author="Abhishek Deep Nigam" w:date="2015-10-26T01:01:00Z">
        <w:r w:rsidRPr="00073577">
          <w:rPr>
            <w:rFonts w:ascii="Courier New" w:hAnsi="Courier New" w:cs="Courier New"/>
            <w:sz w:val="16"/>
            <w:szCs w:val="16"/>
            <w:rPrChange w:id="17574" w:author="Abhishek Deep Nigam" w:date="2015-10-26T01:01:00Z">
              <w:rPr>
                <w:rFonts w:ascii="Courier New" w:hAnsi="Courier New" w:cs="Courier New"/>
              </w:rPr>
            </w:rPrChange>
          </w:rPr>
          <w:t>[4]-&gt;S(Backtracking)</w:t>
        </w:r>
      </w:ins>
    </w:p>
    <w:p w14:paraId="31FA59C8" w14:textId="77777777" w:rsidR="00073577" w:rsidRPr="00073577" w:rsidRDefault="00073577" w:rsidP="00073577">
      <w:pPr>
        <w:spacing w:before="0" w:after="0"/>
        <w:rPr>
          <w:ins w:id="17575" w:author="Abhishek Deep Nigam" w:date="2015-10-26T01:01:00Z"/>
          <w:rFonts w:ascii="Courier New" w:hAnsi="Courier New" w:cs="Courier New"/>
          <w:sz w:val="16"/>
          <w:szCs w:val="16"/>
          <w:rPrChange w:id="17576" w:author="Abhishek Deep Nigam" w:date="2015-10-26T01:01:00Z">
            <w:rPr>
              <w:ins w:id="17577" w:author="Abhishek Deep Nigam" w:date="2015-10-26T01:01:00Z"/>
              <w:rFonts w:ascii="Courier New" w:hAnsi="Courier New" w:cs="Courier New"/>
            </w:rPr>
          </w:rPrChange>
        </w:rPr>
      </w:pPr>
      <w:ins w:id="17578" w:author="Abhishek Deep Nigam" w:date="2015-10-26T01:01:00Z">
        <w:r w:rsidRPr="00073577">
          <w:rPr>
            <w:rFonts w:ascii="Courier New" w:hAnsi="Courier New" w:cs="Courier New"/>
            <w:sz w:val="16"/>
            <w:szCs w:val="16"/>
            <w:rPrChange w:id="17579" w:author="Abhishek Deep Nigam" w:date="2015-10-26T01:01:00Z">
              <w:rPr>
                <w:rFonts w:ascii="Courier New" w:hAnsi="Courier New" w:cs="Courier New"/>
              </w:rPr>
            </w:rPrChange>
          </w:rPr>
          <w:t>[4]-&gt;Y(Backtracking)</w:t>
        </w:r>
      </w:ins>
    </w:p>
    <w:p w14:paraId="6C53095F" w14:textId="77777777" w:rsidR="00073577" w:rsidRPr="00073577" w:rsidRDefault="00073577" w:rsidP="00073577">
      <w:pPr>
        <w:spacing w:before="0" w:after="0"/>
        <w:rPr>
          <w:ins w:id="17580" w:author="Abhishek Deep Nigam" w:date="2015-10-26T01:01:00Z"/>
          <w:rFonts w:ascii="Courier New" w:hAnsi="Courier New" w:cs="Courier New"/>
          <w:sz w:val="16"/>
          <w:szCs w:val="16"/>
          <w:rPrChange w:id="17581" w:author="Abhishek Deep Nigam" w:date="2015-10-26T01:01:00Z">
            <w:rPr>
              <w:ins w:id="17582" w:author="Abhishek Deep Nigam" w:date="2015-10-26T01:01:00Z"/>
              <w:rFonts w:ascii="Courier New" w:hAnsi="Courier New" w:cs="Courier New"/>
            </w:rPr>
          </w:rPrChange>
        </w:rPr>
      </w:pPr>
      <w:ins w:id="17583" w:author="Abhishek Deep Nigam" w:date="2015-10-26T01:01:00Z">
        <w:r w:rsidRPr="00073577">
          <w:rPr>
            <w:rFonts w:ascii="Courier New" w:hAnsi="Courier New" w:cs="Courier New"/>
            <w:sz w:val="16"/>
            <w:szCs w:val="16"/>
            <w:rPrChange w:id="17584" w:author="Abhishek Deep Nigam" w:date="2015-10-26T01:01:00Z">
              <w:rPr>
                <w:rFonts w:ascii="Courier New" w:hAnsi="Courier New" w:cs="Courier New"/>
              </w:rPr>
            </w:rPrChange>
          </w:rPr>
          <w:t>[1]-&gt;J[2]-&gt;T[3]-&gt;T[4]-&gt;A(Backtracking)</w:t>
        </w:r>
      </w:ins>
    </w:p>
    <w:p w14:paraId="489B78CC" w14:textId="77777777" w:rsidR="00073577" w:rsidRPr="00073577" w:rsidRDefault="00073577" w:rsidP="00073577">
      <w:pPr>
        <w:spacing w:before="0" w:after="0"/>
        <w:rPr>
          <w:ins w:id="17585" w:author="Abhishek Deep Nigam" w:date="2015-10-26T01:01:00Z"/>
          <w:rFonts w:ascii="Courier New" w:hAnsi="Courier New" w:cs="Courier New"/>
          <w:sz w:val="16"/>
          <w:szCs w:val="16"/>
          <w:rPrChange w:id="17586" w:author="Abhishek Deep Nigam" w:date="2015-10-26T01:01:00Z">
            <w:rPr>
              <w:ins w:id="17587" w:author="Abhishek Deep Nigam" w:date="2015-10-26T01:01:00Z"/>
              <w:rFonts w:ascii="Courier New" w:hAnsi="Courier New" w:cs="Courier New"/>
            </w:rPr>
          </w:rPrChange>
        </w:rPr>
      </w:pPr>
      <w:ins w:id="17588" w:author="Abhishek Deep Nigam" w:date="2015-10-26T01:01:00Z">
        <w:r w:rsidRPr="00073577">
          <w:rPr>
            <w:rFonts w:ascii="Courier New" w:hAnsi="Courier New" w:cs="Courier New"/>
            <w:sz w:val="16"/>
            <w:szCs w:val="16"/>
            <w:rPrChange w:id="17589" w:author="Abhishek Deep Nigam" w:date="2015-10-26T01:01:00Z">
              <w:rPr>
                <w:rFonts w:ascii="Courier New" w:hAnsi="Courier New" w:cs="Courier New"/>
              </w:rPr>
            </w:rPrChange>
          </w:rPr>
          <w:t>[4]-&gt;N(Backtracking)</w:t>
        </w:r>
      </w:ins>
    </w:p>
    <w:p w14:paraId="0F760A8C" w14:textId="77777777" w:rsidR="00073577" w:rsidRPr="00073577" w:rsidRDefault="00073577" w:rsidP="00073577">
      <w:pPr>
        <w:spacing w:before="0" w:after="0"/>
        <w:rPr>
          <w:ins w:id="17590" w:author="Abhishek Deep Nigam" w:date="2015-10-26T01:01:00Z"/>
          <w:rFonts w:ascii="Courier New" w:hAnsi="Courier New" w:cs="Courier New"/>
          <w:sz w:val="16"/>
          <w:szCs w:val="16"/>
          <w:rPrChange w:id="17591" w:author="Abhishek Deep Nigam" w:date="2015-10-26T01:01:00Z">
            <w:rPr>
              <w:ins w:id="17592" w:author="Abhishek Deep Nigam" w:date="2015-10-26T01:01:00Z"/>
              <w:rFonts w:ascii="Courier New" w:hAnsi="Courier New" w:cs="Courier New"/>
            </w:rPr>
          </w:rPrChange>
        </w:rPr>
      </w:pPr>
      <w:ins w:id="17593" w:author="Abhishek Deep Nigam" w:date="2015-10-26T01:01:00Z">
        <w:r w:rsidRPr="00073577">
          <w:rPr>
            <w:rFonts w:ascii="Courier New" w:hAnsi="Courier New" w:cs="Courier New"/>
            <w:sz w:val="16"/>
            <w:szCs w:val="16"/>
            <w:rPrChange w:id="17594" w:author="Abhishek Deep Nigam" w:date="2015-10-26T01:01:00Z">
              <w:rPr>
                <w:rFonts w:ascii="Courier New" w:hAnsi="Courier New" w:cs="Courier New"/>
              </w:rPr>
            </w:rPrChange>
          </w:rPr>
          <w:t>[4]-&gt;O(Backtracking)</w:t>
        </w:r>
      </w:ins>
    </w:p>
    <w:p w14:paraId="3E7F4792" w14:textId="77777777" w:rsidR="00073577" w:rsidRPr="00073577" w:rsidRDefault="00073577" w:rsidP="00073577">
      <w:pPr>
        <w:spacing w:before="0" w:after="0"/>
        <w:rPr>
          <w:ins w:id="17595" w:author="Abhishek Deep Nigam" w:date="2015-10-26T01:01:00Z"/>
          <w:rFonts w:ascii="Courier New" w:hAnsi="Courier New" w:cs="Courier New"/>
          <w:sz w:val="16"/>
          <w:szCs w:val="16"/>
          <w:rPrChange w:id="17596" w:author="Abhishek Deep Nigam" w:date="2015-10-26T01:01:00Z">
            <w:rPr>
              <w:ins w:id="17597" w:author="Abhishek Deep Nigam" w:date="2015-10-26T01:01:00Z"/>
              <w:rFonts w:ascii="Courier New" w:hAnsi="Courier New" w:cs="Courier New"/>
            </w:rPr>
          </w:rPrChange>
        </w:rPr>
      </w:pPr>
      <w:ins w:id="17598" w:author="Abhishek Deep Nigam" w:date="2015-10-26T01:01:00Z">
        <w:r w:rsidRPr="00073577">
          <w:rPr>
            <w:rFonts w:ascii="Courier New" w:hAnsi="Courier New" w:cs="Courier New"/>
            <w:sz w:val="16"/>
            <w:szCs w:val="16"/>
            <w:rPrChange w:id="17599" w:author="Abhishek Deep Nigam" w:date="2015-10-26T01:01:00Z">
              <w:rPr>
                <w:rFonts w:ascii="Courier New" w:hAnsi="Courier New" w:cs="Courier New"/>
              </w:rPr>
            </w:rPrChange>
          </w:rPr>
          <w:t>[4]-&gt;P(Backtracking)</w:t>
        </w:r>
      </w:ins>
    </w:p>
    <w:p w14:paraId="33E9740C" w14:textId="77777777" w:rsidR="00073577" w:rsidRPr="00073577" w:rsidRDefault="00073577" w:rsidP="00073577">
      <w:pPr>
        <w:spacing w:before="0" w:after="0"/>
        <w:rPr>
          <w:ins w:id="17600" w:author="Abhishek Deep Nigam" w:date="2015-10-26T01:01:00Z"/>
          <w:rFonts w:ascii="Courier New" w:hAnsi="Courier New" w:cs="Courier New"/>
          <w:sz w:val="16"/>
          <w:szCs w:val="16"/>
          <w:rPrChange w:id="17601" w:author="Abhishek Deep Nigam" w:date="2015-10-26T01:01:00Z">
            <w:rPr>
              <w:ins w:id="17602" w:author="Abhishek Deep Nigam" w:date="2015-10-26T01:01:00Z"/>
              <w:rFonts w:ascii="Courier New" w:hAnsi="Courier New" w:cs="Courier New"/>
            </w:rPr>
          </w:rPrChange>
        </w:rPr>
      </w:pPr>
      <w:ins w:id="17603" w:author="Abhishek Deep Nigam" w:date="2015-10-26T01:01:00Z">
        <w:r w:rsidRPr="00073577">
          <w:rPr>
            <w:rFonts w:ascii="Courier New" w:hAnsi="Courier New" w:cs="Courier New"/>
            <w:sz w:val="16"/>
            <w:szCs w:val="16"/>
            <w:rPrChange w:id="17604" w:author="Abhishek Deep Nigam" w:date="2015-10-26T01:01:00Z">
              <w:rPr>
                <w:rFonts w:ascii="Courier New" w:hAnsi="Courier New" w:cs="Courier New"/>
              </w:rPr>
            </w:rPrChange>
          </w:rPr>
          <w:t>[4]-&gt;Q(Backtracking)</w:t>
        </w:r>
      </w:ins>
    </w:p>
    <w:p w14:paraId="1E15B931" w14:textId="77777777" w:rsidR="00073577" w:rsidRPr="00073577" w:rsidRDefault="00073577" w:rsidP="00073577">
      <w:pPr>
        <w:spacing w:before="0" w:after="0"/>
        <w:rPr>
          <w:ins w:id="17605" w:author="Abhishek Deep Nigam" w:date="2015-10-26T01:01:00Z"/>
          <w:rFonts w:ascii="Courier New" w:hAnsi="Courier New" w:cs="Courier New"/>
          <w:sz w:val="16"/>
          <w:szCs w:val="16"/>
          <w:rPrChange w:id="17606" w:author="Abhishek Deep Nigam" w:date="2015-10-26T01:01:00Z">
            <w:rPr>
              <w:ins w:id="17607" w:author="Abhishek Deep Nigam" w:date="2015-10-26T01:01:00Z"/>
              <w:rFonts w:ascii="Courier New" w:hAnsi="Courier New" w:cs="Courier New"/>
            </w:rPr>
          </w:rPrChange>
        </w:rPr>
      </w:pPr>
      <w:ins w:id="17608" w:author="Abhishek Deep Nigam" w:date="2015-10-26T01:01:00Z">
        <w:r w:rsidRPr="00073577">
          <w:rPr>
            <w:rFonts w:ascii="Courier New" w:hAnsi="Courier New" w:cs="Courier New"/>
            <w:sz w:val="16"/>
            <w:szCs w:val="16"/>
            <w:rPrChange w:id="17609" w:author="Abhishek Deep Nigam" w:date="2015-10-26T01:01:00Z">
              <w:rPr>
                <w:rFonts w:ascii="Courier New" w:hAnsi="Courier New" w:cs="Courier New"/>
              </w:rPr>
            </w:rPrChange>
          </w:rPr>
          <w:t>[4]-&gt;S(Backtracking)</w:t>
        </w:r>
      </w:ins>
    </w:p>
    <w:p w14:paraId="426E558E" w14:textId="77777777" w:rsidR="00073577" w:rsidRPr="00073577" w:rsidRDefault="00073577" w:rsidP="00073577">
      <w:pPr>
        <w:spacing w:before="0" w:after="0"/>
        <w:rPr>
          <w:ins w:id="17610" w:author="Abhishek Deep Nigam" w:date="2015-10-26T01:01:00Z"/>
          <w:rFonts w:ascii="Courier New" w:hAnsi="Courier New" w:cs="Courier New"/>
          <w:sz w:val="16"/>
          <w:szCs w:val="16"/>
          <w:rPrChange w:id="17611" w:author="Abhishek Deep Nigam" w:date="2015-10-26T01:01:00Z">
            <w:rPr>
              <w:ins w:id="17612" w:author="Abhishek Deep Nigam" w:date="2015-10-26T01:01:00Z"/>
              <w:rFonts w:ascii="Courier New" w:hAnsi="Courier New" w:cs="Courier New"/>
            </w:rPr>
          </w:rPrChange>
        </w:rPr>
      </w:pPr>
      <w:ins w:id="17613" w:author="Abhishek Deep Nigam" w:date="2015-10-26T01:01:00Z">
        <w:r w:rsidRPr="00073577">
          <w:rPr>
            <w:rFonts w:ascii="Courier New" w:hAnsi="Courier New" w:cs="Courier New"/>
            <w:sz w:val="16"/>
            <w:szCs w:val="16"/>
            <w:rPrChange w:id="17614" w:author="Abhishek Deep Nigam" w:date="2015-10-26T01:01:00Z">
              <w:rPr>
                <w:rFonts w:ascii="Courier New" w:hAnsi="Courier New" w:cs="Courier New"/>
              </w:rPr>
            </w:rPrChange>
          </w:rPr>
          <w:t>[4]-&gt;Y(Backtracking)</w:t>
        </w:r>
      </w:ins>
    </w:p>
    <w:p w14:paraId="1DD510BD" w14:textId="77777777" w:rsidR="00073577" w:rsidRPr="00073577" w:rsidRDefault="00073577" w:rsidP="00073577">
      <w:pPr>
        <w:spacing w:before="0" w:after="0"/>
        <w:rPr>
          <w:ins w:id="17615" w:author="Abhishek Deep Nigam" w:date="2015-10-26T01:01:00Z"/>
          <w:rFonts w:ascii="Courier New" w:hAnsi="Courier New" w:cs="Courier New"/>
          <w:sz w:val="16"/>
          <w:szCs w:val="16"/>
          <w:rPrChange w:id="17616" w:author="Abhishek Deep Nigam" w:date="2015-10-26T01:01:00Z">
            <w:rPr>
              <w:ins w:id="17617" w:author="Abhishek Deep Nigam" w:date="2015-10-26T01:01:00Z"/>
              <w:rFonts w:ascii="Courier New" w:hAnsi="Courier New" w:cs="Courier New"/>
            </w:rPr>
          </w:rPrChange>
        </w:rPr>
      </w:pPr>
      <w:ins w:id="17618" w:author="Abhishek Deep Nigam" w:date="2015-10-26T01:01:00Z">
        <w:r w:rsidRPr="00073577">
          <w:rPr>
            <w:rFonts w:ascii="Courier New" w:hAnsi="Courier New" w:cs="Courier New"/>
            <w:sz w:val="16"/>
            <w:szCs w:val="16"/>
            <w:rPrChange w:id="17619" w:author="Abhishek Deep Nigam" w:date="2015-10-26T01:01:00Z">
              <w:rPr>
                <w:rFonts w:ascii="Courier New" w:hAnsi="Courier New" w:cs="Courier New"/>
              </w:rPr>
            </w:rPrChange>
          </w:rPr>
          <w:t>[1]-&gt;M[2]-&gt;T[3]-&gt;T[4]-&gt;A(Backtracking)</w:t>
        </w:r>
      </w:ins>
    </w:p>
    <w:p w14:paraId="11EFE892" w14:textId="77777777" w:rsidR="00073577" w:rsidRPr="00073577" w:rsidRDefault="00073577" w:rsidP="00073577">
      <w:pPr>
        <w:spacing w:before="0" w:after="0"/>
        <w:rPr>
          <w:ins w:id="17620" w:author="Abhishek Deep Nigam" w:date="2015-10-26T01:01:00Z"/>
          <w:rFonts w:ascii="Courier New" w:hAnsi="Courier New" w:cs="Courier New"/>
          <w:sz w:val="16"/>
          <w:szCs w:val="16"/>
          <w:rPrChange w:id="17621" w:author="Abhishek Deep Nigam" w:date="2015-10-26T01:01:00Z">
            <w:rPr>
              <w:ins w:id="17622" w:author="Abhishek Deep Nigam" w:date="2015-10-26T01:01:00Z"/>
              <w:rFonts w:ascii="Courier New" w:hAnsi="Courier New" w:cs="Courier New"/>
            </w:rPr>
          </w:rPrChange>
        </w:rPr>
      </w:pPr>
      <w:ins w:id="17623" w:author="Abhishek Deep Nigam" w:date="2015-10-26T01:01:00Z">
        <w:r w:rsidRPr="00073577">
          <w:rPr>
            <w:rFonts w:ascii="Courier New" w:hAnsi="Courier New" w:cs="Courier New"/>
            <w:sz w:val="16"/>
            <w:szCs w:val="16"/>
            <w:rPrChange w:id="17624" w:author="Abhishek Deep Nigam" w:date="2015-10-26T01:01:00Z">
              <w:rPr>
                <w:rFonts w:ascii="Courier New" w:hAnsi="Courier New" w:cs="Courier New"/>
              </w:rPr>
            </w:rPrChange>
          </w:rPr>
          <w:t>[4]-&gt;N(Backtracking)</w:t>
        </w:r>
      </w:ins>
    </w:p>
    <w:p w14:paraId="3BB9EE93" w14:textId="77777777" w:rsidR="00073577" w:rsidRPr="00073577" w:rsidRDefault="00073577" w:rsidP="00073577">
      <w:pPr>
        <w:spacing w:before="0" w:after="0"/>
        <w:rPr>
          <w:ins w:id="17625" w:author="Abhishek Deep Nigam" w:date="2015-10-26T01:01:00Z"/>
          <w:rFonts w:ascii="Courier New" w:hAnsi="Courier New" w:cs="Courier New"/>
          <w:sz w:val="16"/>
          <w:szCs w:val="16"/>
          <w:rPrChange w:id="17626" w:author="Abhishek Deep Nigam" w:date="2015-10-26T01:01:00Z">
            <w:rPr>
              <w:ins w:id="17627" w:author="Abhishek Deep Nigam" w:date="2015-10-26T01:01:00Z"/>
              <w:rFonts w:ascii="Courier New" w:hAnsi="Courier New" w:cs="Courier New"/>
            </w:rPr>
          </w:rPrChange>
        </w:rPr>
      </w:pPr>
      <w:ins w:id="17628" w:author="Abhishek Deep Nigam" w:date="2015-10-26T01:01:00Z">
        <w:r w:rsidRPr="00073577">
          <w:rPr>
            <w:rFonts w:ascii="Courier New" w:hAnsi="Courier New" w:cs="Courier New"/>
            <w:sz w:val="16"/>
            <w:szCs w:val="16"/>
            <w:rPrChange w:id="17629" w:author="Abhishek Deep Nigam" w:date="2015-10-26T01:01:00Z">
              <w:rPr>
                <w:rFonts w:ascii="Courier New" w:hAnsi="Courier New" w:cs="Courier New"/>
              </w:rPr>
            </w:rPrChange>
          </w:rPr>
          <w:t>[4]-&gt;O(Backtracking)</w:t>
        </w:r>
      </w:ins>
    </w:p>
    <w:p w14:paraId="67024675" w14:textId="77777777" w:rsidR="00073577" w:rsidRPr="00073577" w:rsidRDefault="00073577" w:rsidP="00073577">
      <w:pPr>
        <w:spacing w:before="0" w:after="0"/>
        <w:rPr>
          <w:ins w:id="17630" w:author="Abhishek Deep Nigam" w:date="2015-10-26T01:01:00Z"/>
          <w:rFonts w:ascii="Courier New" w:hAnsi="Courier New" w:cs="Courier New"/>
          <w:sz w:val="16"/>
          <w:szCs w:val="16"/>
          <w:rPrChange w:id="17631" w:author="Abhishek Deep Nigam" w:date="2015-10-26T01:01:00Z">
            <w:rPr>
              <w:ins w:id="17632" w:author="Abhishek Deep Nigam" w:date="2015-10-26T01:01:00Z"/>
              <w:rFonts w:ascii="Courier New" w:hAnsi="Courier New" w:cs="Courier New"/>
            </w:rPr>
          </w:rPrChange>
        </w:rPr>
      </w:pPr>
      <w:ins w:id="17633" w:author="Abhishek Deep Nigam" w:date="2015-10-26T01:01:00Z">
        <w:r w:rsidRPr="00073577">
          <w:rPr>
            <w:rFonts w:ascii="Courier New" w:hAnsi="Courier New" w:cs="Courier New"/>
            <w:sz w:val="16"/>
            <w:szCs w:val="16"/>
            <w:rPrChange w:id="17634" w:author="Abhishek Deep Nigam" w:date="2015-10-26T01:01:00Z">
              <w:rPr>
                <w:rFonts w:ascii="Courier New" w:hAnsi="Courier New" w:cs="Courier New"/>
              </w:rPr>
            </w:rPrChange>
          </w:rPr>
          <w:t>[4]-&gt;P(Backtracking)</w:t>
        </w:r>
      </w:ins>
    </w:p>
    <w:p w14:paraId="5D55D42A" w14:textId="77777777" w:rsidR="00073577" w:rsidRPr="00073577" w:rsidRDefault="00073577" w:rsidP="00073577">
      <w:pPr>
        <w:spacing w:before="0" w:after="0"/>
        <w:rPr>
          <w:ins w:id="17635" w:author="Abhishek Deep Nigam" w:date="2015-10-26T01:01:00Z"/>
          <w:rFonts w:ascii="Courier New" w:hAnsi="Courier New" w:cs="Courier New"/>
          <w:sz w:val="16"/>
          <w:szCs w:val="16"/>
          <w:rPrChange w:id="17636" w:author="Abhishek Deep Nigam" w:date="2015-10-26T01:01:00Z">
            <w:rPr>
              <w:ins w:id="17637" w:author="Abhishek Deep Nigam" w:date="2015-10-26T01:01:00Z"/>
              <w:rFonts w:ascii="Courier New" w:hAnsi="Courier New" w:cs="Courier New"/>
            </w:rPr>
          </w:rPrChange>
        </w:rPr>
      </w:pPr>
      <w:ins w:id="17638" w:author="Abhishek Deep Nigam" w:date="2015-10-26T01:01:00Z">
        <w:r w:rsidRPr="00073577">
          <w:rPr>
            <w:rFonts w:ascii="Courier New" w:hAnsi="Courier New" w:cs="Courier New"/>
            <w:sz w:val="16"/>
            <w:szCs w:val="16"/>
            <w:rPrChange w:id="17639" w:author="Abhishek Deep Nigam" w:date="2015-10-26T01:01:00Z">
              <w:rPr>
                <w:rFonts w:ascii="Courier New" w:hAnsi="Courier New" w:cs="Courier New"/>
              </w:rPr>
            </w:rPrChange>
          </w:rPr>
          <w:t>[4]-&gt;Q(Backtracking)</w:t>
        </w:r>
      </w:ins>
    </w:p>
    <w:p w14:paraId="40B92B0C" w14:textId="77777777" w:rsidR="00073577" w:rsidRPr="00073577" w:rsidRDefault="00073577" w:rsidP="00073577">
      <w:pPr>
        <w:spacing w:before="0" w:after="0"/>
        <w:rPr>
          <w:ins w:id="17640" w:author="Abhishek Deep Nigam" w:date="2015-10-26T01:01:00Z"/>
          <w:rFonts w:ascii="Courier New" w:hAnsi="Courier New" w:cs="Courier New"/>
          <w:sz w:val="16"/>
          <w:szCs w:val="16"/>
          <w:rPrChange w:id="17641" w:author="Abhishek Deep Nigam" w:date="2015-10-26T01:01:00Z">
            <w:rPr>
              <w:ins w:id="17642" w:author="Abhishek Deep Nigam" w:date="2015-10-26T01:01:00Z"/>
              <w:rFonts w:ascii="Courier New" w:hAnsi="Courier New" w:cs="Courier New"/>
            </w:rPr>
          </w:rPrChange>
        </w:rPr>
      </w:pPr>
      <w:ins w:id="17643" w:author="Abhishek Deep Nigam" w:date="2015-10-26T01:01:00Z">
        <w:r w:rsidRPr="00073577">
          <w:rPr>
            <w:rFonts w:ascii="Courier New" w:hAnsi="Courier New" w:cs="Courier New"/>
            <w:sz w:val="16"/>
            <w:szCs w:val="16"/>
            <w:rPrChange w:id="17644" w:author="Abhishek Deep Nigam" w:date="2015-10-26T01:01:00Z">
              <w:rPr>
                <w:rFonts w:ascii="Courier New" w:hAnsi="Courier New" w:cs="Courier New"/>
              </w:rPr>
            </w:rPrChange>
          </w:rPr>
          <w:t>[4]-&gt;S(Backtracking)</w:t>
        </w:r>
      </w:ins>
    </w:p>
    <w:p w14:paraId="1AB53265" w14:textId="77777777" w:rsidR="00073577" w:rsidRPr="00073577" w:rsidRDefault="00073577" w:rsidP="00073577">
      <w:pPr>
        <w:spacing w:before="0" w:after="0"/>
        <w:rPr>
          <w:ins w:id="17645" w:author="Abhishek Deep Nigam" w:date="2015-10-26T01:01:00Z"/>
          <w:rFonts w:ascii="Courier New" w:hAnsi="Courier New" w:cs="Courier New"/>
          <w:sz w:val="16"/>
          <w:szCs w:val="16"/>
          <w:rPrChange w:id="17646" w:author="Abhishek Deep Nigam" w:date="2015-10-26T01:01:00Z">
            <w:rPr>
              <w:ins w:id="17647" w:author="Abhishek Deep Nigam" w:date="2015-10-26T01:01:00Z"/>
              <w:rFonts w:ascii="Courier New" w:hAnsi="Courier New" w:cs="Courier New"/>
            </w:rPr>
          </w:rPrChange>
        </w:rPr>
      </w:pPr>
      <w:ins w:id="17648" w:author="Abhishek Deep Nigam" w:date="2015-10-26T01:01:00Z">
        <w:r w:rsidRPr="00073577">
          <w:rPr>
            <w:rFonts w:ascii="Courier New" w:hAnsi="Courier New" w:cs="Courier New"/>
            <w:sz w:val="16"/>
            <w:szCs w:val="16"/>
            <w:rPrChange w:id="17649" w:author="Abhishek Deep Nigam" w:date="2015-10-26T01:01:00Z">
              <w:rPr>
                <w:rFonts w:ascii="Courier New" w:hAnsi="Courier New" w:cs="Courier New"/>
              </w:rPr>
            </w:rPrChange>
          </w:rPr>
          <w:t>[4]-&gt;Y(Backtracking)</w:t>
        </w:r>
      </w:ins>
    </w:p>
    <w:p w14:paraId="345B07A9" w14:textId="77777777" w:rsidR="00073577" w:rsidRPr="00073577" w:rsidRDefault="00073577" w:rsidP="00073577">
      <w:pPr>
        <w:spacing w:before="0" w:after="0"/>
        <w:rPr>
          <w:ins w:id="17650" w:author="Abhishek Deep Nigam" w:date="2015-10-26T01:01:00Z"/>
          <w:rFonts w:ascii="Courier New" w:hAnsi="Courier New" w:cs="Courier New"/>
          <w:sz w:val="16"/>
          <w:szCs w:val="16"/>
          <w:rPrChange w:id="17651" w:author="Abhishek Deep Nigam" w:date="2015-10-26T01:01:00Z">
            <w:rPr>
              <w:ins w:id="17652" w:author="Abhishek Deep Nigam" w:date="2015-10-26T01:01:00Z"/>
              <w:rFonts w:ascii="Courier New" w:hAnsi="Courier New" w:cs="Courier New"/>
            </w:rPr>
          </w:rPrChange>
        </w:rPr>
      </w:pPr>
      <w:ins w:id="17653" w:author="Abhishek Deep Nigam" w:date="2015-10-26T01:01:00Z">
        <w:r w:rsidRPr="00073577">
          <w:rPr>
            <w:rFonts w:ascii="Courier New" w:hAnsi="Courier New" w:cs="Courier New"/>
            <w:sz w:val="16"/>
            <w:szCs w:val="16"/>
            <w:rPrChange w:id="17654" w:author="Abhishek Deep Nigam" w:date="2015-10-26T01:01:00Z">
              <w:rPr>
                <w:rFonts w:ascii="Courier New" w:hAnsi="Courier New" w:cs="Courier New"/>
              </w:rPr>
            </w:rPrChange>
          </w:rPr>
          <w:t>[1]-&gt;O[2]-&gt;T[3]-&gt;T[4]-&gt;A(Backtracking)</w:t>
        </w:r>
      </w:ins>
    </w:p>
    <w:p w14:paraId="2341B65D" w14:textId="77777777" w:rsidR="00073577" w:rsidRPr="00073577" w:rsidRDefault="00073577" w:rsidP="00073577">
      <w:pPr>
        <w:spacing w:before="0" w:after="0"/>
        <w:rPr>
          <w:ins w:id="17655" w:author="Abhishek Deep Nigam" w:date="2015-10-26T01:01:00Z"/>
          <w:rFonts w:ascii="Courier New" w:hAnsi="Courier New" w:cs="Courier New"/>
          <w:sz w:val="16"/>
          <w:szCs w:val="16"/>
          <w:rPrChange w:id="17656" w:author="Abhishek Deep Nigam" w:date="2015-10-26T01:01:00Z">
            <w:rPr>
              <w:ins w:id="17657" w:author="Abhishek Deep Nigam" w:date="2015-10-26T01:01:00Z"/>
              <w:rFonts w:ascii="Courier New" w:hAnsi="Courier New" w:cs="Courier New"/>
            </w:rPr>
          </w:rPrChange>
        </w:rPr>
      </w:pPr>
      <w:ins w:id="17658" w:author="Abhishek Deep Nigam" w:date="2015-10-26T01:01:00Z">
        <w:r w:rsidRPr="00073577">
          <w:rPr>
            <w:rFonts w:ascii="Courier New" w:hAnsi="Courier New" w:cs="Courier New"/>
            <w:sz w:val="16"/>
            <w:szCs w:val="16"/>
            <w:rPrChange w:id="17659" w:author="Abhishek Deep Nigam" w:date="2015-10-26T01:01:00Z">
              <w:rPr>
                <w:rFonts w:ascii="Courier New" w:hAnsi="Courier New" w:cs="Courier New"/>
              </w:rPr>
            </w:rPrChange>
          </w:rPr>
          <w:t>[4]-&gt;N(Backtracking)</w:t>
        </w:r>
      </w:ins>
    </w:p>
    <w:p w14:paraId="2AFDCAB4" w14:textId="77777777" w:rsidR="00073577" w:rsidRPr="00073577" w:rsidRDefault="00073577" w:rsidP="00073577">
      <w:pPr>
        <w:spacing w:before="0" w:after="0"/>
        <w:rPr>
          <w:ins w:id="17660" w:author="Abhishek Deep Nigam" w:date="2015-10-26T01:01:00Z"/>
          <w:rFonts w:ascii="Courier New" w:hAnsi="Courier New" w:cs="Courier New"/>
          <w:sz w:val="16"/>
          <w:szCs w:val="16"/>
          <w:rPrChange w:id="17661" w:author="Abhishek Deep Nigam" w:date="2015-10-26T01:01:00Z">
            <w:rPr>
              <w:ins w:id="17662" w:author="Abhishek Deep Nigam" w:date="2015-10-26T01:01:00Z"/>
              <w:rFonts w:ascii="Courier New" w:hAnsi="Courier New" w:cs="Courier New"/>
            </w:rPr>
          </w:rPrChange>
        </w:rPr>
      </w:pPr>
      <w:ins w:id="17663" w:author="Abhishek Deep Nigam" w:date="2015-10-26T01:01:00Z">
        <w:r w:rsidRPr="00073577">
          <w:rPr>
            <w:rFonts w:ascii="Courier New" w:hAnsi="Courier New" w:cs="Courier New"/>
            <w:sz w:val="16"/>
            <w:szCs w:val="16"/>
            <w:rPrChange w:id="17664" w:author="Abhishek Deep Nigam" w:date="2015-10-26T01:01:00Z">
              <w:rPr>
                <w:rFonts w:ascii="Courier New" w:hAnsi="Courier New" w:cs="Courier New"/>
              </w:rPr>
            </w:rPrChange>
          </w:rPr>
          <w:t>[4]-&gt;O(Backtracking)</w:t>
        </w:r>
      </w:ins>
    </w:p>
    <w:p w14:paraId="655628B7" w14:textId="77777777" w:rsidR="00073577" w:rsidRPr="00073577" w:rsidRDefault="00073577" w:rsidP="00073577">
      <w:pPr>
        <w:spacing w:before="0" w:after="0"/>
        <w:rPr>
          <w:ins w:id="17665" w:author="Abhishek Deep Nigam" w:date="2015-10-26T01:01:00Z"/>
          <w:rFonts w:ascii="Courier New" w:hAnsi="Courier New" w:cs="Courier New"/>
          <w:sz w:val="16"/>
          <w:szCs w:val="16"/>
          <w:rPrChange w:id="17666" w:author="Abhishek Deep Nigam" w:date="2015-10-26T01:01:00Z">
            <w:rPr>
              <w:ins w:id="17667" w:author="Abhishek Deep Nigam" w:date="2015-10-26T01:01:00Z"/>
              <w:rFonts w:ascii="Courier New" w:hAnsi="Courier New" w:cs="Courier New"/>
            </w:rPr>
          </w:rPrChange>
        </w:rPr>
      </w:pPr>
      <w:ins w:id="17668" w:author="Abhishek Deep Nigam" w:date="2015-10-26T01:01:00Z">
        <w:r w:rsidRPr="00073577">
          <w:rPr>
            <w:rFonts w:ascii="Courier New" w:hAnsi="Courier New" w:cs="Courier New"/>
            <w:sz w:val="16"/>
            <w:szCs w:val="16"/>
            <w:rPrChange w:id="17669" w:author="Abhishek Deep Nigam" w:date="2015-10-26T01:01:00Z">
              <w:rPr>
                <w:rFonts w:ascii="Courier New" w:hAnsi="Courier New" w:cs="Courier New"/>
              </w:rPr>
            </w:rPrChange>
          </w:rPr>
          <w:t>[4]-&gt;P(Backtracking)</w:t>
        </w:r>
      </w:ins>
    </w:p>
    <w:p w14:paraId="3564DFB4" w14:textId="77777777" w:rsidR="00073577" w:rsidRPr="00073577" w:rsidRDefault="00073577" w:rsidP="00073577">
      <w:pPr>
        <w:spacing w:before="0" w:after="0"/>
        <w:rPr>
          <w:ins w:id="17670" w:author="Abhishek Deep Nigam" w:date="2015-10-26T01:01:00Z"/>
          <w:rFonts w:ascii="Courier New" w:hAnsi="Courier New" w:cs="Courier New"/>
          <w:sz w:val="16"/>
          <w:szCs w:val="16"/>
          <w:rPrChange w:id="17671" w:author="Abhishek Deep Nigam" w:date="2015-10-26T01:01:00Z">
            <w:rPr>
              <w:ins w:id="17672" w:author="Abhishek Deep Nigam" w:date="2015-10-26T01:01:00Z"/>
              <w:rFonts w:ascii="Courier New" w:hAnsi="Courier New" w:cs="Courier New"/>
            </w:rPr>
          </w:rPrChange>
        </w:rPr>
      </w:pPr>
      <w:ins w:id="17673" w:author="Abhishek Deep Nigam" w:date="2015-10-26T01:01:00Z">
        <w:r w:rsidRPr="00073577">
          <w:rPr>
            <w:rFonts w:ascii="Courier New" w:hAnsi="Courier New" w:cs="Courier New"/>
            <w:sz w:val="16"/>
            <w:szCs w:val="16"/>
            <w:rPrChange w:id="17674" w:author="Abhishek Deep Nigam" w:date="2015-10-26T01:01:00Z">
              <w:rPr>
                <w:rFonts w:ascii="Courier New" w:hAnsi="Courier New" w:cs="Courier New"/>
              </w:rPr>
            </w:rPrChange>
          </w:rPr>
          <w:t>[4]-&gt;Q(Backtracking)</w:t>
        </w:r>
      </w:ins>
    </w:p>
    <w:p w14:paraId="79E6D374" w14:textId="77777777" w:rsidR="00073577" w:rsidRPr="00073577" w:rsidRDefault="00073577" w:rsidP="00073577">
      <w:pPr>
        <w:spacing w:before="0" w:after="0"/>
        <w:rPr>
          <w:ins w:id="17675" w:author="Abhishek Deep Nigam" w:date="2015-10-26T01:01:00Z"/>
          <w:rFonts w:ascii="Courier New" w:hAnsi="Courier New" w:cs="Courier New"/>
          <w:sz w:val="16"/>
          <w:szCs w:val="16"/>
          <w:rPrChange w:id="17676" w:author="Abhishek Deep Nigam" w:date="2015-10-26T01:01:00Z">
            <w:rPr>
              <w:ins w:id="17677" w:author="Abhishek Deep Nigam" w:date="2015-10-26T01:01:00Z"/>
              <w:rFonts w:ascii="Courier New" w:hAnsi="Courier New" w:cs="Courier New"/>
            </w:rPr>
          </w:rPrChange>
        </w:rPr>
      </w:pPr>
      <w:ins w:id="17678" w:author="Abhishek Deep Nigam" w:date="2015-10-26T01:01:00Z">
        <w:r w:rsidRPr="00073577">
          <w:rPr>
            <w:rFonts w:ascii="Courier New" w:hAnsi="Courier New" w:cs="Courier New"/>
            <w:sz w:val="16"/>
            <w:szCs w:val="16"/>
            <w:rPrChange w:id="17679" w:author="Abhishek Deep Nigam" w:date="2015-10-26T01:01:00Z">
              <w:rPr>
                <w:rFonts w:ascii="Courier New" w:hAnsi="Courier New" w:cs="Courier New"/>
              </w:rPr>
            </w:rPrChange>
          </w:rPr>
          <w:t>[4]-&gt;S(Backtracking)</w:t>
        </w:r>
      </w:ins>
    </w:p>
    <w:p w14:paraId="274B0BE4" w14:textId="77777777" w:rsidR="00073577" w:rsidRPr="00073577" w:rsidRDefault="00073577" w:rsidP="00073577">
      <w:pPr>
        <w:spacing w:before="0" w:after="0"/>
        <w:rPr>
          <w:ins w:id="17680" w:author="Abhishek Deep Nigam" w:date="2015-10-26T01:01:00Z"/>
          <w:rFonts w:ascii="Courier New" w:hAnsi="Courier New" w:cs="Courier New"/>
          <w:sz w:val="16"/>
          <w:szCs w:val="16"/>
          <w:rPrChange w:id="17681" w:author="Abhishek Deep Nigam" w:date="2015-10-26T01:01:00Z">
            <w:rPr>
              <w:ins w:id="17682" w:author="Abhishek Deep Nigam" w:date="2015-10-26T01:01:00Z"/>
              <w:rFonts w:ascii="Courier New" w:hAnsi="Courier New" w:cs="Courier New"/>
            </w:rPr>
          </w:rPrChange>
        </w:rPr>
      </w:pPr>
      <w:ins w:id="17683" w:author="Abhishek Deep Nigam" w:date="2015-10-26T01:01:00Z">
        <w:r w:rsidRPr="00073577">
          <w:rPr>
            <w:rFonts w:ascii="Courier New" w:hAnsi="Courier New" w:cs="Courier New"/>
            <w:sz w:val="16"/>
            <w:szCs w:val="16"/>
            <w:rPrChange w:id="17684" w:author="Abhishek Deep Nigam" w:date="2015-10-26T01:01:00Z">
              <w:rPr>
                <w:rFonts w:ascii="Courier New" w:hAnsi="Courier New" w:cs="Courier New"/>
              </w:rPr>
            </w:rPrChange>
          </w:rPr>
          <w:t>[4]-&gt;Y(Backtracking)</w:t>
        </w:r>
      </w:ins>
    </w:p>
    <w:p w14:paraId="05140253" w14:textId="77777777" w:rsidR="00073577" w:rsidRPr="00073577" w:rsidRDefault="00073577" w:rsidP="00073577">
      <w:pPr>
        <w:spacing w:before="0" w:after="0"/>
        <w:rPr>
          <w:ins w:id="17685" w:author="Abhishek Deep Nigam" w:date="2015-10-26T01:01:00Z"/>
          <w:rFonts w:ascii="Courier New" w:hAnsi="Courier New" w:cs="Courier New"/>
          <w:sz w:val="16"/>
          <w:szCs w:val="16"/>
          <w:rPrChange w:id="17686" w:author="Abhishek Deep Nigam" w:date="2015-10-26T01:01:00Z">
            <w:rPr>
              <w:ins w:id="17687" w:author="Abhishek Deep Nigam" w:date="2015-10-26T01:01:00Z"/>
              <w:rFonts w:ascii="Courier New" w:hAnsi="Courier New" w:cs="Courier New"/>
            </w:rPr>
          </w:rPrChange>
        </w:rPr>
      </w:pPr>
      <w:ins w:id="17688" w:author="Abhishek Deep Nigam" w:date="2015-10-26T01:01:00Z">
        <w:r w:rsidRPr="00073577">
          <w:rPr>
            <w:rFonts w:ascii="Courier New" w:hAnsi="Courier New" w:cs="Courier New"/>
            <w:sz w:val="16"/>
            <w:szCs w:val="16"/>
            <w:rPrChange w:id="17689" w:author="Abhishek Deep Nigam" w:date="2015-10-26T01:01:00Z">
              <w:rPr>
                <w:rFonts w:ascii="Courier New" w:hAnsi="Courier New" w:cs="Courier New"/>
              </w:rPr>
            </w:rPrChange>
          </w:rPr>
          <w:t>[1]-&gt;P[2]-&gt;T[3]-&gt;T[4]-&gt;A(Backtracking)</w:t>
        </w:r>
      </w:ins>
    </w:p>
    <w:p w14:paraId="6BA9CB1E" w14:textId="77777777" w:rsidR="00073577" w:rsidRPr="00073577" w:rsidRDefault="00073577" w:rsidP="00073577">
      <w:pPr>
        <w:spacing w:before="0" w:after="0"/>
        <w:rPr>
          <w:ins w:id="17690" w:author="Abhishek Deep Nigam" w:date="2015-10-26T01:01:00Z"/>
          <w:rFonts w:ascii="Courier New" w:hAnsi="Courier New" w:cs="Courier New"/>
          <w:sz w:val="16"/>
          <w:szCs w:val="16"/>
          <w:rPrChange w:id="17691" w:author="Abhishek Deep Nigam" w:date="2015-10-26T01:01:00Z">
            <w:rPr>
              <w:ins w:id="17692" w:author="Abhishek Deep Nigam" w:date="2015-10-26T01:01:00Z"/>
              <w:rFonts w:ascii="Courier New" w:hAnsi="Courier New" w:cs="Courier New"/>
            </w:rPr>
          </w:rPrChange>
        </w:rPr>
      </w:pPr>
      <w:ins w:id="17693" w:author="Abhishek Deep Nigam" w:date="2015-10-26T01:01:00Z">
        <w:r w:rsidRPr="00073577">
          <w:rPr>
            <w:rFonts w:ascii="Courier New" w:hAnsi="Courier New" w:cs="Courier New"/>
            <w:sz w:val="16"/>
            <w:szCs w:val="16"/>
            <w:rPrChange w:id="17694" w:author="Abhishek Deep Nigam" w:date="2015-10-26T01:01:00Z">
              <w:rPr>
                <w:rFonts w:ascii="Courier New" w:hAnsi="Courier New" w:cs="Courier New"/>
              </w:rPr>
            </w:rPrChange>
          </w:rPr>
          <w:t>[4]-&gt;N(Backtracking)</w:t>
        </w:r>
      </w:ins>
    </w:p>
    <w:p w14:paraId="6BE23B1A" w14:textId="77777777" w:rsidR="00073577" w:rsidRPr="00073577" w:rsidRDefault="00073577" w:rsidP="00073577">
      <w:pPr>
        <w:spacing w:before="0" w:after="0"/>
        <w:rPr>
          <w:ins w:id="17695" w:author="Abhishek Deep Nigam" w:date="2015-10-26T01:01:00Z"/>
          <w:rFonts w:ascii="Courier New" w:hAnsi="Courier New" w:cs="Courier New"/>
          <w:sz w:val="16"/>
          <w:szCs w:val="16"/>
          <w:rPrChange w:id="17696" w:author="Abhishek Deep Nigam" w:date="2015-10-26T01:01:00Z">
            <w:rPr>
              <w:ins w:id="17697" w:author="Abhishek Deep Nigam" w:date="2015-10-26T01:01:00Z"/>
              <w:rFonts w:ascii="Courier New" w:hAnsi="Courier New" w:cs="Courier New"/>
            </w:rPr>
          </w:rPrChange>
        </w:rPr>
      </w:pPr>
      <w:ins w:id="17698" w:author="Abhishek Deep Nigam" w:date="2015-10-26T01:01:00Z">
        <w:r w:rsidRPr="00073577">
          <w:rPr>
            <w:rFonts w:ascii="Courier New" w:hAnsi="Courier New" w:cs="Courier New"/>
            <w:sz w:val="16"/>
            <w:szCs w:val="16"/>
            <w:rPrChange w:id="17699" w:author="Abhishek Deep Nigam" w:date="2015-10-26T01:01:00Z">
              <w:rPr>
                <w:rFonts w:ascii="Courier New" w:hAnsi="Courier New" w:cs="Courier New"/>
              </w:rPr>
            </w:rPrChange>
          </w:rPr>
          <w:t>[4]-&gt;O(Backtracking)</w:t>
        </w:r>
      </w:ins>
    </w:p>
    <w:p w14:paraId="6102425D" w14:textId="77777777" w:rsidR="00073577" w:rsidRPr="00073577" w:rsidRDefault="00073577" w:rsidP="00073577">
      <w:pPr>
        <w:spacing w:before="0" w:after="0"/>
        <w:rPr>
          <w:ins w:id="17700" w:author="Abhishek Deep Nigam" w:date="2015-10-26T01:01:00Z"/>
          <w:rFonts w:ascii="Courier New" w:hAnsi="Courier New" w:cs="Courier New"/>
          <w:sz w:val="16"/>
          <w:szCs w:val="16"/>
          <w:rPrChange w:id="17701" w:author="Abhishek Deep Nigam" w:date="2015-10-26T01:01:00Z">
            <w:rPr>
              <w:ins w:id="17702" w:author="Abhishek Deep Nigam" w:date="2015-10-26T01:01:00Z"/>
              <w:rFonts w:ascii="Courier New" w:hAnsi="Courier New" w:cs="Courier New"/>
            </w:rPr>
          </w:rPrChange>
        </w:rPr>
      </w:pPr>
      <w:ins w:id="17703" w:author="Abhishek Deep Nigam" w:date="2015-10-26T01:01:00Z">
        <w:r w:rsidRPr="00073577">
          <w:rPr>
            <w:rFonts w:ascii="Courier New" w:hAnsi="Courier New" w:cs="Courier New"/>
            <w:sz w:val="16"/>
            <w:szCs w:val="16"/>
            <w:rPrChange w:id="17704" w:author="Abhishek Deep Nigam" w:date="2015-10-26T01:01:00Z">
              <w:rPr>
                <w:rFonts w:ascii="Courier New" w:hAnsi="Courier New" w:cs="Courier New"/>
              </w:rPr>
            </w:rPrChange>
          </w:rPr>
          <w:lastRenderedPageBreak/>
          <w:t>[4]-&gt;P(Backtracking)</w:t>
        </w:r>
      </w:ins>
    </w:p>
    <w:p w14:paraId="2EB8D59C" w14:textId="77777777" w:rsidR="00073577" w:rsidRPr="00073577" w:rsidRDefault="00073577" w:rsidP="00073577">
      <w:pPr>
        <w:spacing w:before="0" w:after="0"/>
        <w:rPr>
          <w:ins w:id="17705" w:author="Abhishek Deep Nigam" w:date="2015-10-26T01:01:00Z"/>
          <w:rFonts w:ascii="Courier New" w:hAnsi="Courier New" w:cs="Courier New"/>
          <w:sz w:val="16"/>
          <w:szCs w:val="16"/>
          <w:rPrChange w:id="17706" w:author="Abhishek Deep Nigam" w:date="2015-10-26T01:01:00Z">
            <w:rPr>
              <w:ins w:id="17707" w:author="Abhishek Deep Nigam" w:date="2015-10-26T01:01:00Z"/>
              <w:rFonts w:ascii="Courier New" w:hAnsi="Courier New" w:cs="Courier New"/>
            </w:rPr>
          </w:rPrChange>
        </w:rPr>
      </w:pPr>
      <w:ins w:id="17708" w:author="Abhishek Deep Nigam" w:date="2015-10-26T01:01:00Z">
        <w:r w:rsidRPr="00073577">
          <w:rPr>
            <w:rFonts w:ascii="Courier New" w:hAnsi="Courier New" w:cs="Courier New"/>
            <w:sz w:val="16"/>
            <w:szCs w:val="16"/>
            <w:rPrChange w:id="17709" w:author="Abhishek Deep Nigam" w:date="2015-10-26T01:01:00Z">
              <w:rPr>
                <w:rFonts w:ascii="Courier New" w:hAnsi="Courier New" w:cs="Courier New"/>
              </w:rPr>
            </w:rPrChange>
          </w:rPr>
          <w:t>[4]-&gt;Q(Backtracking)</w:t>
        </w:r>
      </w:ins>
    </w:p>
    <w:p w14:paraId="03E783C3" w14:textId="77777777" w:rsidR="00073577" w:rsidRPr="00073577" w:rsidRDefault="00073577" w:rsidP="00073577">
      <w:pPr>
        <w:spacing w:before="0" w:after="0"/>
        <w:rPr>
          <w:ins w:id="17710" w:author="Abhishek Deep Nigam" w:date="2015-10-26T01:01:00Z"/>
          <w:rFonts w:ascii="Courier New" w:hAnsi="Courier New" w:cs="Courier New"/>
          <w:sz w:val="16"/>
          <w:szCs w:val="16"/>
          <w:rPrChange w:id="17711" w:author="Abhishek Deep Nigam" w:date="2015-10-26T01:01:00Z">
            <w:rPr>
              <w:ins w:id="17712" w:author="Abhishek Deep Nigam" w:date="2015-10-26T01:01:00Z"/>
              <w:rFonts w:ascii="Courier New" w:hAnsi="Courier New" w:cs="Courier New"/>
            </w:rPr>
          </w:rPrChange>
        </w:rPr>
      </w:pPr>
      <w:ins w:id="17713" w:author="Abhishek Deep Nigam" w:date="2015-10-26T01:01:00Z">
        <w:r w:rsidRPr="00073577">
          <w:rPr>
            <w:rFonts w:ascii="Courier New" w:hAnsi="Courier New" w:cs="Courier New"/>
            <w:sz w:val="16"/>
            <w:szCs w:val="16"/>
            <w:rPrChange w:id="17714" w:author="Abhishek Deep Nigam" w:date="2015-10-26T01:01:00Z">
              <w:rPr>
                <w:rFonts w:ascii="Courier New" w:hAnsi="Courier New" w:cs="Courier New"/>
              </w:rPr>
            </w:rPrChange>
          </w:rPr>
          <w:t>[4]-&gt;S(Backtracking)</w:t>
        </w:r>
      </w:ins>
    </w:p>
    <w:p w14:paraId="63B68B42" w14:textId="77777777" w:rsidR="00073577" w:rsidRPr="00073577" w:rsidRDefault="00073577" w:rsidP="00073577">
      <w:pPr>
        <w:spacing w:before="0" w:after="0"/>
        <w:rPr>
          <w:ins w:id="17715" w:author="Abhishek Deep Nigam" w:date="2015-10-26T01:01:00Z"/>
          <w:rFonts w:ascii="Courier New" w:hAnsi="Courier New" w:cs="Courier New"/>
          <w:sz w:val="16"/>
          <w:szCs w:val="16"/>
          <w:rPrChange w:id="17716" w:author="Abhishek Deep Nigam" w:date="2015-10-26T01:01:00Z">
            <w:rPr>
              <w:ins w:id="17717" w:author="Abhishek Deep Nigam" w:date="2015-10-26T01:01:00Z"/>
              <w:rFonts w:ascii="Courier New" w:hAnsi="Courier New" w:cs="Courier New"/>
            </w:rPr>
          </w:rPrChange>
        </w:rPr>
      </w:pPr>
      <w:ins w:id="17718" w:author="Abhishek Deep Nigam" w:date="2015-10-26T01:01:00Z">
        <w:r w:rsidRPr="00073577">
          <w:rPr>
            <w:rFonts w:ascii="Courier New" w:hAnsi="Courier New" w:cs="Courier New"/>
            <w:sz w:val="16"/>
            <w:szCs w:val="16"/>
            <w:rPrChange w:id="17719" w:author="Abhishek Deep Nigam" w:date="2015-10-26T01:01:00Z">
              <w:rPr>
                <w:rFonts w:ascii="Courier New" w:hAnsi="Courier New" w:cs="Courier New"/>
              </w:rPr>
            </w:rPrChange>
          </w:rPr>
          <w:t>[4]-&gt;Y(Backtracking)</w:t>
        </w:r>
      </w:ins>
    </w:p>
    <w:p w14:paraId="6D093E63" w14:textId="77777777" w:rsidR="00073577" w:rsidRPr="00073577" w:rsidRDefault="00073577" w:rsidP="00073577">
      <w:pPr>
        <w:spacing w:before="0" w:after="0"/>
        <w:rPr>
          <w:ins w:id="17720" w:author="Abhishek Deep Nigam" w:date="2015-10-26T01:01:00Z"/>
          <w:rFonts w:ascii="Courier New" w:hAnsi="Courier New" w:cs="Courier New"/>
          <w:sz w:val="16"/>
          <w:szCs w:val="16"/>
          <w:rPrChange w:id="17721" w:author="Abhishek Deep Nigam" w:date="2015-10-26T01:01:00Z">
            <w:rPr>
              <w:ins w:id="17722" w:author="Abhishek Deep Nigam" w:date="2015-10-26T01:01:00Z"/>
              <w:rFonts w:ascii="Courier New" w:hAnsi="Courier New" w:cs="Courier New"/>
            </w:rPr>
          </w:rPrChange>
        </w:rPr>
      </w:pPr>
      <w:ins w:id="17723" w:author="Abhishek Deep Nigam" w:date="2015-10-26T01:01:00Z">
        <w:r w:rsidRPr="00073577">
          <w:rPr>
            <w:rFonts w:ascii="Courier New" w:hAnsi="Courier New" w:cs="Courier New"/>
            <w:sz w:val="16"/>
            <w:szCs w:val="16"/>
            <w:rPrChange w:id="17724" w:author="Abhishek Deep Nigam" w:date="2015-10-26T01:01:00Z">
              <w:rPr>
                <w:rFonts w:ascii="Courier New" w:hAnsi="Courier New" w:cs="Courier New"/>
              </w:rPr>
            </w:rPrChange>
          </w:rPr>
          <w:t>[1]-&gt;R[2]-&gt;T[3]-&gt;T[4]-&gt;A(Backtracking)</w:t>
        </w:r>
      </w:ins>
    </w:p>
    <w:p w14:paraId="16AB4CE2" w14:textId="77777777" w:rsidR="00073577" w:rsidRPr="00073577" w:rsidRDefault="00073577" w:rsidP="00073577">
      <w:pPr>
        <w:spacing w:before="0" w:after="0"/>
        <w:rPr>
          <w:ins w:id="17725" w:author="Abhishek Deep Nigam" w:date="2015-10-26T01:01:00Z"/>
          <w:rFonts w:ascii="Courier New" w:hAnsi="Courier New" w:cs="Courier New"/>
          <w:sz w:val="16"/>
          <w:szCs w:val="16"/>
          <w:rPrChange w:id="17726" w:author="Abhishek Deep Nigam" w:date="2015-10-26T01:01:00Z">
            <w:rPr>
              <w:ins w:id="17727" w:author="Abhishek Deep Nigam" w:date="2015-10-26T01:01:00Z"/>
              <w:rFonts w:ascii="Courier New" w:hAnsi="Courier New" w:cs="Courier New"/>
            </w:rPr>
          </w:rPrChange>
        </w:rPr>
      </w:pPr>
      <w:ins w:id="17728" w:author="Abhishek Deep Nigam" w:date="2015-10-26T01:01:00Z">
        <w:r w:rsidRPr="00073577">
          <w:rPr>
            <w:rFonts w:ascii="Courier New" w:hAnsi="Courier New" w:cs="Courier New"/>
            <w:sz w:val="16"/>
            <w:szCs w:val="16"/>
            <w:rPrChange w:id="17729" w:author="Abhishek Deep Nigam" w:date="2015-10-26T01:01:00Z">
              <w:rPr>
                <w:rFonts w:ascii="Courier New" w:hAnsi="Courier New" w:cs="Courier New"/>
              </w:rPr>
            </w:rPrChange>
          </w:rPr>
          <w:t>[4]-&gt;N(Backtracking)</w:t>
        </w:r>
      </w:ins>
    </w:p>
    <w:p w14:paraId="44B149C0" w14:textId="77777777" w:rsidR="00073577" w:rsidRPr="00073577" w:rsidRDefault="00073577" w:rsidP="00073577">
      <w:pPr>
        <w:spacing w:before="0" w:after="0"/>
        <w:rPr>
          <w:ins w:id="17730" w:author="Abhishek Deep Nigam" w:date="2015-10-26T01:01:00Z"/>
          <w:rFonts w:ascii="Courier New" w:hAnsi="Courier New" w:cs="Courier New"/>
          <w:sz w:val="16"/>
          <w:szCs w:val="16"/>
          <w:rPrChange w:id="17731" w:author="Abhishek Deep Nigam" w:date="2015-10-26T01:01:00Z">
            <w:rPr>
              <w:ins w:id="17732" w:author="Abhishek Deep Nigam" w:date="2015-10-26T01:01:00Z"/>
              <w:rFonts w:ascii="Courier New" w:hAnsi="Courier New" w:cs="Courier New"/>
            </w:rPr>
          </w:rPrChange>
        </w:rPr>
      </w:pPr>
      <w:ins w:id="17733" w:author="Abhishek Deep Nigam" w:date="2015-10-26T01:01:00Z">
        <w:r w:rsidRPr="00073577">
          <w:rPr>
            <w:rFonts w:ascii="Courier New" w:hAnsi="Courier New" w:cs="Courier New"/>
            <w:sz w:val="16"/>
            <w:szCs w:val="16"/>
            <w:rPrChange w:id="17734" w:author="Abhishek Deep Nigam" w:date="2015-10-26T01:01:00Z">
              <w:rPr>
                <w:rFonts w:ascii="Courier New" w:hAnsi="Courier New" w:cs="Courier New"/>
              </w:rPr>
            </w:rPrChange>
          </w:rPr>
          <w:t>[4]-&gt;O(Backtracking)</w:t>
        </w:r>
      </w:ins>
    </w:p>
    <w:p w14:paraId="606727CF" w14:textId="77777777" w:rsidR="00073577" w:rsidRPr="00073577" w:rsidRDefault="00073577" w:rsidP="00073577">
      <w:pPr>
        <w:spacing w:before="0" w:after="0"/>
        <w:rPr>
          <w:ins w:id="17735" w:author="Abhishek Deep Nigam" w:date="2015-10-26T01:01:00Z"/>
          <w:rFonts w:ascii="Courier New" w:hAnsi="Courier New" w:cs="Courier New"/>
          <w:sz w:val="16"/>
          <w:szCs w:val="16"/>
          <w:rPrChange w:id="17736" w:author="Abhishek Deep Nigam" w:date="2015-10-26T01:01:00Z">
            <w:rPr>
              <w:ins w:id="17737" w:author="Abhishek Deep Nigam" w:date="2015-10-26T01:01:00Z"/>
              <w:rFonts w:ascii="Courier New" w:hAnsi="Courier New" w:cs="Courier New"/>
            </w:rPr>
          </w:rPrChange>
        </w:rPr>
      </w:pPr>
      <w:ins w:id="17738" w:author="Abhishek Deep Nigam" w:date="2015-10-26T01:01:00Z">
        <w:r w:rsidRPr="00073577">
          <w:rPr>
            <w:rFonts w:ascii="Courier New" w:hAnsi="Courier New" w:cs="Courier New"/>
            <w:sz w:val="16"/>
            <w:szCs w:val="16"/>
            <w:rPrChange w:id="17739" w:author="Abhishek Deep Nigam" w:date="2015-10-26T01:01:00Z">
              <w:rPr>
                <w:rFonts w:ascii="Courier New" w:hAnsi="Courier New" w:cs="Courier New"/>
              </w:rPr>
            </w:rPrChange>
          </w:rPr>
          <w:t>[4]-&gt;P(Backtracking)</w:t>
        </w:r>
      </w:ins>
    </w:p>
    <w:p w14:paraId="706F20F7" w14:textId="77777777" w:rsidR="00073577" w:rsidRPr="00073577" w:rsidRDefault="00073577" w:rsidP="00073577">
      <w:pPr>
        <w:spacing w:before="0" w:after="0"/>
        <w:rPr>
          <w:ins w:id="17740" w:author="Abhishek Deep Nigam" w:date="2015-10-26T01:01:00Z"/>
          <w:rFonts w:ascii="Courier New" w:hAnsi="Courier New" w:cs="Courier New"/>
          <w:sz w:val="16"/>
          <w:szCs w:val="16"/>
          <w:rPrChange w:id="17741" w:author="Abhishek Deep Nigam" w:date="2015-10-26T01:01:00Z">
            <w:rPr>
              <w:ins w:id="17742" w:author="Abhishek Deep Nigam" w:date="2015-10-26T01:01:00Z"/>
              <w:rFonts w:ascii="Courier New" w:hAnsi="Courier New" w:cs="Courier New"/>
            </w:rPr>
          </w:rPrChange>
        </w:rPr>
      </w:pPr>
      <w:ins w:id="17743" w:author="Abhishek Deep Nigam" w:date="2015-10-26T01:01:00Z">
        <w:r w:rsidRPr="00073577">
          <w:rPr>
            <w:rFonts w:ascii="Courier New" w:hAnsi="Courier New" w:cs="Courier New"/>
            <w:sz w:val="16"/>
            <w:szCs w:val="16"/>
            <w:rPrChange w:id="17744" w:author="Abhishek Deep Nigam" w:date="2015-10-26T01:01:00Z">
              <w:rPr>
                <w:rFonts w:ascii="Courier New" w:hAnsi="Courier New" w:cs="Courier New"/>
              </w:rPr>
            </w:rPrChange>
          </w:rPr>
          <w:t>[4]-&gt;Q(Backtracking)</w:t>
        </w:r>
      </w:ins>
    </w:p>
    <w:p w14:paraId="72508BBA" w14:textId="77777777" w:rsidR="00073577" w:rsidRPr="00073577" w:rsidRDefault="00073577" w:rsidP="00073577">
      <w:pPr>
        <w:spacing w:before="0" w:after="0"/>
        <w:rPr>
          <w:ins w:id="17745" w:author="Abhishek Deep Nigam" w:date="2015-10-26T01:01:00Z"/>
          <w:rFonts w:ascii="Courier New" w:hAnsi="Courier New" w:cs="Courier New"/>
          <w:sz w:val="16"/>
          <w:szCs w:val="16"/>
          <w:rPrChange w:id="17746" w:author="Abhishek Deep Nigam" w:date="2015-10-26T01:01:00Z">
            <w:rPr>
              <w:ins w:id="17747" w:author="Abhishek Deep Nigam" w:date="2015-10-26T01:01:00Z"/>
              <w:rFonts w:ascii="Courier New" w:hAnsi="Courier New" w:cs="Courier New"/>
            </w:rPr>
          </w:rPrChange>
        </w:rPr>
      </w:pPr>
      <w:ins w:id="17748" w:author="Abhishek Deep Nigam" w:date="2015-10-26T01:01:00Z">
        <w:r w:rsidRPr="00073577">
          <w:rPr>
            <w:rFonts w:ascii="Courier New" w:hAnsi="Courier New" w:cs="Courier New"/>
            <w:sz w:val="16"/>
            <w:szCs w:val="16"/>
            <w:rPrChange w:id="17749" w:author="Abhishek Deep Nigam" w:date="2015-10-26T01:01:00Z">
              <w:rPr>
                <w:rFonts w:ascii="Courier New" w:hAnsi="Courier New" w:cs="Courier New"/>
              </w:rPr>
            </w:rPrChange>
          </w:rPr>
          <w:t>[4]-&gt;S(Backtracking)</w:t>
        </w:r>
      </w:ins>
    </w:p>
    <w:p w14:paraId="170D6345" w14:textId="77777777" w:rsidR="00073577" w:rsidRPr="00073577" w:rsidRDefault="00073577" w:rsidP="00073577">
      <w:pPr>
        <w:spacing w:before="0" w:after="0"/>
        <w:rPr>
          <w:ins w:id="17750" w:author="Abhishek Deep Nigam" w:date="2015-10-26T01:01:00Z"/>
          <w:rFonts w:ascii="Courier New" w:hAnsi="Courier New" w:cs="Courier New"/>
          <w:sz w:val="16"/>
          <w:szCs w:val="16"/>
          <w:rPrChange w:id="17751" w:author="Abhishek Deep Nigam" w:date="2015-10-26T01:01:00Z">
            <w:rPr>
              <w:ins w:id="17752" w:author="Abhishek Deep Nigam" w:date="2015-10-26T01:01:00Z"/>
              <w:rFonts w:ascii="Courier New" w:hAnsi="Courier New" w:cs="Courier New"/>
            </w:rPr>
          </w:rPrChange>
        </w:rPr>
      </w:pPr>
      <w:ins w:id="17753" w:author="Abhishek Deep Nigam" w:date="2015-10-26T01:01:00Z">
        <w:r w:rsidRPr="00073577">
          <w:rPr>
            <w:rFonts w:ascii="Courier New" w:hAnsi="Courier New" w:cs="Courier New"/>
            <w:sz w:val="16"/>
            <w:szCs w:val="16"/>
            <w:rPrChange w:id="17754" w:author="Abhishek Deep Nigam" w:date="2015-10-26T01:01:00Z">
              <w:rPr>
                <w:rFonts w:ascii="Courier New" w:hAnsi="Courier New" w:cs="Courier New"/>
              </w:rPr>
            </w:rPrChange>
          </w:rPr>
          <w:t>[4]-&gt;Y(Backtracking)</w:t>
        </w:r>
      </w:ins>
    </w:p>
    <w:p w14:paraId="77A61BEA" w14:textId="77777777" w:rsidR="00073577" w:rsidRPr="00073577" w:rsidRDefault="00073577" w:rsidP="00073577">
      <w:pPr>
        <w:spacing w:before="0" w:after="0"/>
        <w:rPr>
          <w:ins w:id="17755" w:author="Abhishek Deep Nigam" w:date="2015-10-26T01:01:00Z"/>
          <w:rFonts w:ascii="Courier New" w:hAnsi="Courier New" w:cs="Courier New"/>
          <w:sz w:val="16"/>
          <w:szCs w:val="16"/>
          <w:rPrChange w:id="17756" w:author="Abhishek Deep Nigam" w:date="2015-10-26T01:01:00Z">
            <w:rPr>
              <w:ins w:id="17757" w:author="Abhishek Deep Nigam" w:date="2015-10-26T01:01:00Z"/>
              <w:rFonts w:ascii="Courier New" w:hAnsi="Courier New" w:cs="Courier New"/>
            </w:rPr>
          </w:rPrChange>
        </w:rPr>
      </w:pPr>
      <w:ins w:id="17758" w:author="Abhishek Deep Nigam" w:date="2015-10-26T01:01:00Z">
        <w:r w:rsidRPr="00073577">
          <w:rPr>
            <w:rFonts w:ascii="Courier New" w:hAnsi="Courier New" w:cs="Courier New"/>
            <w:sz w:val="16"/>
            <w:szCs w:val="16"/>
            <w:rPrChange w:id="17759" w:author="Abhishek Deep Nigam" w:date="2015-10-26T01:01:00Z">
              <w:rPr>
                <w:rFonts w:ascii="Courier New" w:hAnsi="Courier New" w:cs="Courier New"/>
              </w:rPr>
            </w:rPrChange>
          </w:rPr>
          <w:t>[1]-&gt;S[2]-&gt;T[3]-&gt;T[4]-&gt;A(Backtracking)</w:t>
        </w:r>
      </w:ins>
    </w:p>
    <w:p w14:paraId="3A89D5A5" w14:textId="77777777" w:rsidR="00073577" w:rsidRPr="00073577" w:rsidRDefault="00073577" w:rsidP="00073577">
      <w:pPr>
        <w:spacing w:before="0" w:after="0"/>
        <w:rPr>
          <w:ins w:id="17760" w:author="Abhishek Deep Nigam" w:date="2015-10-26T01:01:00Z"/>
          <w:rFonts w:ascii="Courier New" w:hAnsi="Courier New" w:cs="Courier New"/>
          <w:sz w:val="16"/>
          <w:szCs w:val="16"/>
          <w:rPrChange w:id="17761" w:author="Abhishek Deep Nigam" w:date="2015-10-26T01:01:00Z">
            <w:rPr>
              <w:ins w:id="17762" w:author="Abhishek Deep Nigam" w:date="2015-10-26T01:01:00Z"/>
              <w:rFonts w:ascii="Courier New" w:hAnsi="Courier New" w:cs="Courier New"/>
            </w:rPr>
          </w:rPrChange>
        </w:rPr>
      </w:pPr>
      <w:ins w:id="17763" w:author="Abhishek Deep Nigam" w:date="2015-10-26T01:01:00Z">
        <w:r w:rsidRPr="00073577">
          <w:rPr>
            <w:rFonts w:ascii="Courier New" w:hAnsi="Courier New" w:cs="Courier New"/>
            <w:sz w:val="16"/>
            <w:szCs w:val="16"/>
            <w:rPrChange w:id="17764" w:author="Abhishek Deep Nigam" w:date="2015-10-26T01:01:00Z">
              <w:rPr>
                <w:rFonts w:ascii="Courier New" w:hAnsi="Courier New" w:cs="Courier New"/>
              </w:rPr>
            </w:rPrChange>
          </w:rPr>
          <w:t>[4]-&gt;N(Backtracking)</w:t>
        </w:r>
      </w:ins>
    </w:p>
    <w:p w14:paraId="54D5FBAC" w14:textId="77777777" w:rsidR="00073577" w:rsidRPr="00073577" w:rsidRDefault="00073577" w:rsidP="00073577">
      <w:pPr>
        <w:spacing w:before="0" w:after="0"/>
        <w:rPr>
          <w:ins w:id="17765" w:author="Abhishek Deep Nigam" w:date="2015-10-26T01:01:00Z"/>
          <w:rFonts w:ascii="Courier New" w:hAnsi="Courier New" w:cs="Courier New"/>
          <w:sz w:val="16"/>
          <w:szCs w:val="16"/>
          <w:rPrChange w:id="17766" w:author="Abhishek Deep Nigam" w:date="2015-10-26T01:01:00Z">
            <w:rPr>
              <w:ins w:id="17767" w:author="Abhishek Deep Nigam" w:date="2015-10-26T01:01:00Z"/>
              <w:rFonts w:ascii="Courier New" w:hAnsi="Courier New" w:cs="Courier New"/>
            </w:rPr>
          </w:rPrChange>
        </w:rPr>
      </w:pPr>
      <w:ins w:id="17768" w:author="Abhishek Deep Nigam" w:date="2015-10-26T01:01:00Z">
        <w:r w:rsidRPr="00073577">
          <w:rPr>
            <w:rFonts w:ascii="Courier New" w:hAnsi="Courier New" w:cs="Courier New"/>
            <w:sz w:val="16"/>
            <w:szCs w:val="16"/>
            <w:rPrChange w:id="17769" w:author="Abhishek Deep Nigam" w:date="2015-10-26T01:01:00Z">
              <w:rPr>
                <w:rFonts w:ascii="Courier New" w:hAnsi="Courier New" w:cs="Courier New"/>
              </w:rPr>
            </w:rPrChange>
          </w:rPr>
          <w:t>[4]-&gt;O(Backtracking)</w:t>
        </w:r>
      </w:ins>
    </w:p>
    <w:p w14:paraId="3024E26E" w14:textId="77777777" w:rsidR="00073577" w:rsidRPr="00073577" w:rsidRDefault="00073577" w:rsidP="00073577">
      <w:pPr>
        <w:spacing w:before="0" w:after="0"/>
        <w:rPr>
          <w:ins w:id="17770" w:author="Abhishek Deep Nigam" w:date="2015-10-26T01:01:00Z"/>
          <w:rFonts w:ascii="Courier New" w:hAnsi="Courier New" w:cs="Courier New"/>
          <w:sz w:val="16"/>
          <w:szCs w:val="16"/>
          <w:rPrChange w:id="17771" w:author="Abhishek Deep Nigam" w:date="2015-10-26T01:01:00Z">
            <w:rPr>
              <w:ins w:id="17772" w:author="Abhishek Deep Nigam" w:date="2015-10-26T01:01:00Z"/>
              <w:rFonts w:ascii="Courier New" w:hAnsi="Courier New" w:cs="Courier New"/>
            </w:rPr>
          </w:rPrChange>
        </w:rPr>
      </w:pPr>
      <w:ins w:id="17773" w:author="Abhishek Deep Nigam" w:date="2015-10-26T01:01:00Z">
        <w:r w:rsidRPr="00073577">
          <w:rPr>
            <w:rFonts w:ascii="Courier New" w:hAnsi="Courier New" w:cs="Courier New"/>
            <w:sz w:val="16"/>
            <w:szCs w:val="16"/>
            <w:rPrChange w:id="17774" w:author="Abhishek Deep Nigam" w:date="2015-10-26T01:01:00Z">
              <w:rPr>
                <w:rFonts w:ascii="Courier New" w:hAnsi="Courier New" w:cs="Courier New"/>
              </w:rPr>
            </w:rPrChange>
          </w:rPr>
          <w:t>[4]-&gt;P(Backtracking)</w:t>
        </w:r>
      </w:ins>
    </w:p>
    <w:p w14:paraId="120F73D9" w14:textId="77777777" w:rsidR="00073577" w:rsidRPr="00073577" w:rsidRDefault="00073577" w:rsidP="00073577">
      <w:pPr>
        <w:spacing w:before="0" w:after="0"/>
        <w:rPr>
          <w:ins w:id="17775" w:author="Abhishek Deep Nigam" w:date="2015-10-26T01:01:00Z"/>
          <w:rFonts w:ascii="Courier New" w:hAnsi="Courier New" w:cs="Courier New"/>
          <w:sz w:val="16"/>
          <w:szCs w:val="16"/>
          <w:rPrChange w:id="17776" w:author="Abhishek Deep Nigam" w:date="2015-10-26T01:01:00Z">
            <w:rPr>
              <w:ins w:id="17777" w:author="Abhishek Deep Nigam" w:date="2015-10-26T01:01:00Z"/>
              <w:rFonts w:ascii="Courier New" w:hAnsi="Courier New" w:cs="Courier New"/>
            </w:rPr>
          </w:rPrChange>
        </w:rPr>
      </w:pPr>
      <w:ins w:id="17778" w:author="Abhishek Deep Nigam" w:date="2015-10-26T01:01:00Z">
        <w:r w:rsidRPr="00073577">
          <w:rPr>
            <w:rFonts w:ascii="Courier New" w:hAnsi="Courier New" w:cs="Courier New"/>
            <w:sz w:val="16"/>
            <w:szCs w:val="16"/>
            <w:rPrChange w:id="17779" w:author="Abhishek Deep Nigam" w:date="2015-10-26T01:01:00Z">
              <w:rPr>
                <w:rFonts w:ascii="Courier New" w:hAnsi="Courier New" w:cs="Courier New"/>
              </w:rPr>
            </w:rPrChange>
          </w:rPr>
          <w:t>[4]-&gt;Q(Backtracking)</w:t>
        </w:r>
      </w:ins>
    </w:p>
    <w:p w14:paraId="75DC1628" w14:textId="77777777" w:rsidR="00073577" w:rsidRPr="00073577" w:rsidRDefault="00073577" w:rsidP="00073577">
      <w:pPr>
        <w:spacing w:before="0" w:after="0"/>
        <w:rPr>
          <w:ins w:id="17780" w:author="Abhishek Deep Nigam" w:date="2015-10-26T01:01:00Z"/>
          <w:rFonts w:ascii="Courier New" w:hAnsi="Courier New" w:cs="Courier New"/>
          <w:sz w:val="16"/>
          <w:szCs w:val="16"/>
          <w:rPrChange w:id="17781" w:author="Abhishek Deep Nigam" w:date="2015-10-26T01:01:00Z">
            <w:rPr>
              <w:ins w:id="17782" w:author="Abhishek Deep Nigam" w:date="2015-10-26T01:01:00Z"/>
              <w:rFonts w:ascii="Courier New" w:hAnsi="Courier New" w:cs="Courier New"/>
            </w:rPr>
          </w:rPrChange>
        </w:rPr>
      </w:pPr>
      <w:ins w:id="17783" w:author="Abhishek Deep Nigam" w:date="2015-10-26T01:01:00Z">
        <w:r w:rsidRPr="00073577">
          <w:rPr>
            <w:rFonts w:ascii="Courier New" w:hAnsi="Courier New" w:cs="Courier New"/>
            <w:sz w:val="16"/>
            <w:szCs w:val="16"/>
            <w:rPrChange w:id="17784" w:author="Abhishek Deep Nigam" w:date="2015-10-26T01:01:00Z">
              <w:rPr>
                <w:rFonts w:ascii="Courier New" w:hAnsi="Courier New" w:cs="Courier New"/>
              </w:rPr>
            </w:rPrChange>
          </w:rPr>
          <w:t>[4]-&gt;S(Backtracking)</w:t>
        </w:r>
      </w:ins>
    </w:p>
    <w:p w14:paraId="174B03EE" w14:textId="77777777" w:rsidR="00073577" w:rsidRPr="00073577" w:rsidRDefault="00073577" w:rsidP="00073577">
      <w:pPr>
        <w:spacing w:before="0" w:after="0"/>
        <w:rPr>
          <w:ins w:id="17785" w:author="Abhishek Deep Nigam" w:date="2015-10-26T01:01:00Z"/>
          <w:rFonts w:ascii="Courier New" w:hAnsi="Courier New" w:cs="Courier New"/>
          <w:sz w:val="16"/>
          <w:szCs w:val="16"/>
          <w:rPrChange w:id="17786" w:author="Abhishek Deep Nigam" w:date="2015-10-26T01:01:00Z">
            <w:rPr>
              <w:ins w:id="17787" w:author="Abhishek Deep Nigam" w:date="2015-10-26T01:01:00Z"/>
              <w:rFonts w:ascii="Courier New" w:hAnsi="Courier New" w:cs="Courier New"/>
            </w:rPr>
          </w:rPrChange>
        </w:rPr>
      </w:pPr>
      <w:ins w:id="17788" w:author="Abhishek Deep Nigam" w:date="2015-10-26T01:01:00Z">
        <w:r w:rsidRPr="00073577">
          <w:rPr>
            <w:rFonts w:ascii="Courier New" w:hAnsi="Courier New" w:cs="Courier New"/>
            <w:sz w:val="16"/>
            <w:szCs w:val="16"/>
            <w:rPrChange w:id="17789" w:author="Abhishek Deep Nigam" w:date="2015-10-26T01:01:00Z">
              <w:rPr>
                <w:rFonts w:ascii="Courier New" w:hAnsi="Courier New" w:cs="Courier New"/>
              </w:rPr>
            </w:rPrChange>
          </w:rPr>
          <w:t>[4]-&gt;Y(Backtracking)</w:t>
        </w:r>
      </w:ins>
    </w:p>
    <w:p w14:paraId="33E27DA1" w14:textId="77777777" w:rsidR="00073577" w:rsidRPr="00073577" w:rsidRDefault="00073577" w:rsidP="00073577">
      <w:pPr>
        <w:spacing w:before="0" w:after="0"/>
        <w:rPr>
          <w:ins w:id="17790" w:author="Abhishek Deep Nigam" w:date="2015-10-26T01:01:00Z"/>
          <w:rFonts w:ascii="Courier New" w:hAnsi="Courier New" w:cs="Courier New"/>
          <w:sz w:val="16"/>
          <w:szCs w:val="16"/>
          <w:rPrChange w:id="17791" w:author="Abhishek Deep Nigam" w:date="2015-10-26T01:01:00Z">
            <w:rPr>
              <w:ins w:id="17792" w:author="Abhishek Deep Nigam" w:date="2015-10-26T01:01:00Z"/>
              <w:rFonts w:ascii="Courier New" w:hAnsi="Courier New" w:cs="Courier New"/>
            </w:rPr>
          </w:rPrChange>
        </w:rPr>
      </w:pPr>
      <w:ins w:id="17793" w:author="Abhishek Deep Nigam" w:date="2015-10-26T01:01:00Z">
        <w:r w:rsidRPr="00073577">
          <w:rPr>
            <w:rFonts w:ascii="Courier New" w:hAnsi="Courier New" w:cs="Courier New"/>
            <w:sz w:val="16"/>
            <w:szCs w:val="16"/>
            <w:rPrChange w:id="17794" w:author="Abhishek Deep Nigam" w:date="2015-10-26T01:01:00Z">
              <w:rPr>
                <w:rFonts w:ascii="Courier New" w:hAnsi="Courier New" w:cs="Courier New"/>
              </w:rPr>
            </w:rPrChange>
          </w:rPr>
          <w:t>[1]-&gt;T[2]-&gt;T[3]-&gt;T[4]-&gt;A(Backtracking)</w:t>
        </w:r>
      </w:ins>
    </w:p>
    <w:p w14:paraId="12FA5DDC" w14:textId="77777777" w:rsidR="00073577" w:rsidRPr="00073577" w:rsidRDefault="00073577" w:rsidP="00073577">
      <w:pPr>
        <w:spacing w:before="0" w:after="0"/>
        <w:rPr>
          <w:ins w:id="17795" w:author="Abhishek Deep Nigam" w:date="2015-10-26T01:01:00Z"/>
          <w:rFonts w:ascii="Courier New" w:hAnsi="Courier New" w:cs="Courier New"/>
          <w:sz w:val="16"/>
          <w:szCs w:val="16"/>
          <w:rPrChange w:id="17796" w:author="Abhishek Deep Nigam" w:date="2015-10-26T01:01:00Z">
            <w:rPr>
              <w:ins w:id="17797" w:author="Abhishek Deep Nigam" w:date="2015-10-26T01:01:00Z"/>
              <w:rFonts w:ascii="Courier New" w:hAnsi="Courier New" w:cs="Courier New"/>
            </w:rPr>
          </w:rPrChange>
        </w:rPr>
      </w:pPr>
      <w:ins w:id="17798" w:author="Abhishek Deep Nigam" w:date="2015-10-26T01:01:00Z">
        <w:r w:rsidRPr="00073577">
          <w:rPr>
            <w:rFonts w:ascii="Courier New" w:hAnsi="Courier New" w:cs="Courier New"/>
            <w:sz w:val="16"/>
            <w:szCs w:val="16"/>
            <w:rPrChange w:id="17799" w:author="Abhishek Deep Nigam" w:date="2015-10-26T01:01:00Z">
              <w:rPr>
                <w:rFonts w:ascii="Courier New" w:hAnsi="Courier New" w:cs="Courier New"/>
              </w:rPr>
            </w:rPrChange>
          </w:rPr>
          <w:t>[4]-&gt;N(Backtracking)</w:t>
        </w:r>
      </w:ins>
    </w:p>
    <w:p w14:paraId="29EF88A1" w14:textId="77777777" w:rsidR="00073577" w:rsidRPr="00073577" w:rsidRDefault="00073577" w:rsidP="00073577">
      <w:pPr>
        <w:spacing w:before="0" w:after="0"/>
        <w:rPr>
          <w:ins w:id="17800" w:author="Abhishek Deep Nigam" w:date="2015-10-26T01:01:00Z"/>
          <w:rFonts w:ascii="Courier New" w:hAnsi="Courier New" w:cs="Courier New"/>
          <w:sz w:val="16"/>
          <w:szCs w:val="16"/>
          <w:rPrChange w:id="17801" w:author="Abhishek Deep Nigam" w:date="2015-10-26T01:01:00Z">
            <w:rPr>
              <w:ins w:id="17802" w:author="Abhishek Deep Nigam" w:date="2015-10-26T01:01:00Z"/>
              <w:rFonts w:ascii="Courier New" w:hAnsi="Courier New" w:cs="Courier New"/>
            </w:rPr>
          </w:rPrChange>
        </w:rPr>
      </w:pPr>
      <w:ins w:id="17803" w:author="Abhishek Deep Nigam" w:date="2015-10-26T01:01:00Z">
        <w:r w:rsidRPr="00073577">
          <w:rPr>
            <w:rFonts w:ascii="Courier New" w:hAnsi="Courier New" w:cs="Courier New"/>
            <w:sz w:val="16"/>
            <w:szCs w:val="16"/>
            <w:rPrChange w:id="17804" w:author="Abhishek Deep Nigam" w:date="2015-10-26T01:01:00Z">
              <w:rPr>
                <w:rFonts w:ascii="Courier New" w:hAnsi="Courier New" w:cs="Courier New"/>
              </w:rPr>
            </w:rPrChange>
          </w:rPr>
          <w:t>[4]-&gt;O(Backtracking)</w:t>
        </w:r>
      </w:ins>
    </w:p>
    <w:p w14:paraId="65595BCE" w14:textId="77777777" w:rsidR="00073577" w:rsidRPr="00073577" w:rsidRDefault="00073577" w:rsidP="00073577">
      <w:pPr>
        <w:spacing w:before="0" w:after="0"/>
        <w:rPr>
          <w:ins w:id="17805" w:author="Abhishek Deep Nigam" w:date="2015-10-26T01:01:00Z"/>
          <w:rFonts w:ascii="Courier New" w:hAnsi="Courier New" w:cs="Courier New"/>
          <w:sz w:val="16"/>
          <w:szCs w:val="16"/>
          <w:rPrChange w:id="17806" w:author="Abhishek Deep Nigam" w:date="2015-10-26T01:01:00Z">
            <w:rPr>
              <w:ins w:id="17807" w:author="Abhishek Deep Nigam" w:date="2015-10-26T01:01:00Z"/>
              <w:rFonts w:ascii="Courier New" w:hAnsi="Courier New" w:cs="Courier New"/>
            </w:rPr>
          </w:rPrChange>
        </w:rPr>
      </w:pPr>
      <w:ins w:id="17808" w:author="Abhishek Deep Nigam" w:date="2015-10-26T01:01:00Z">
        <w:r w:rsidRPr="00073577">
          <w:rPr>
            <w:rFonts w:ascii="Courier New" w:hAnsi="Courier New" w:cs="Courier New"/>
            <w:sz w:val="16"/>
            <w:szCs w:val="16"/>
            <w:rPrChange w:id="17809" w:author="Abhishek Deep Nigam" w:date="2015-10-26T01:01:00Z">
              <w:rPr>
                <w:rFonts w:ascii="Courier New" w:hAnsi="Courier New" w:cs="Courier New"/>
              </w:rPr>
            </w:rPrChange>
          </w:rPr>
          <w:t>[4]-&gt;P(Backtracking)</w:t>
        </w:r>
      </w:ins>
    </w:p>
    <w:p w14:paraId="3023ED71" w14:textId="77777777" w:rsidR="00073577" w:rsidRPr="00073577" w:rsidRDefault="00073577" w:rsidP="00073577">
      <w:pPr>
        <w:spacing w:before="0" w:after="0"/>
        <w:rPr>
          <w:ins w:id="17810" w:author="Abhishek Deep Nigam" w:date="2015-10-26T01:01:00Z"/>
          <w:rFonts w:ascii="Courier New" w:hAnsi="Courier New" w:cs="Courier New"/>
          <w:sz w:val="16"/>
          <w:szCs w:val="16"/>
          <w:rPrChange w:id="17811" w:author="Abhishek Deep Nigam" w:date="2015-10-26T01:01:00Z">
            <w:rPr>
              <w:ins w:id="17812" w:author="Abhishek Deep Nigam" w:date="2015-10-26T01:01:00Z"/>
              <w:rFonts w:ascii="Courier New" w:hAnsi="Courier New" w:cs="Courier New"/>
            </w:rPr>
          </w:rPrChange>
        </w:rPr>
      </w:pPr>
      <w:ins w:id="17813" w:author="Abhishek Deep Nigam" w:date="2015-10-26T01:01:00Z">
        <w:r w:rsidRPr="00073577">
          <w:rPr>
            <w:rFonts w:ascii="Courier New" w:hAnsi="Courier New" w:cs="Courier New"/>
            <w:sz w:val="16"/>
            <w:szCs w:val="16"/>
            <w:rPrChange w:id="17814" w:author="Abhishek Deep Nigam" w:date="2015-10-26T01:01:00Z">
              <w:rPr>
                <w:rFonts w:ascii="Courier New" w:hAnsi="Courier New" w:cs="Courier New"/>
              </w:rPr>
            </w:rPrChange>
          </w:rPr>
          <w:t>[4]-&gt;Q(Backtracking)</w:t>
        </w:r>
      </w:ins>
    </w:p>
    <w:p w14:paraId="6D58C856" w14:textId="77777777" w:rsidR="00073577" w:rsidRPr="00073577" w:rsidRDefault="00073577" w:rsidP="00073577">
      <w:pPr>
        <w:spacing w:before="0" w:after="0"/>
        <w:rPr>
          <w:ins w:id="17815" w:author="Abhishek Deep Nigam" w:date="2015-10-26T01:01:00Z"/>
          <w:rFonts w:ascii="Courier New" w:hAnsi="Courier New" w:cs="Courier New"/>
          <w:sz w:val="16"/>
          <w:szCs w:val="16"/>
          <w:rPrChange w:id="17816" w:author="Abhishek Deep Nigam" w:date="2015-10-26T01:01:00Z">
            <w:rPr>
              <w:ins w:id="17817" w:author="Abhishek Deep Nigam" w:date="2015-10-26T01:01:00Z"/>
              <w:rFonts w:ascii="Courier New" w:hAnsi="Courier New" w:cs="Courier New"/>
            </w:rPr>
          </w:rPrChange>
        </w:rPr>
      </w:pPr>
      <w:ins w:id="17818" w:author="Abhishek Deep Nigam" w:date="2015-10-26T01:01:00Z">
        <w:r w:rsidRPr="00073577">
          <w:rPr>
            <w:rFonts w:ascii="Courier New" w:hAnsi="Courier New" w:cs="Courier New"/>
            <w:sz w:val="16"/>
            <w:szCs w:val="16"/>
            <w:rPrChange w:id="17819" w:author="Abhishek Deep Nigam" w:date="2015-10-26T01:01:00Z">
              <w:rPr>
                <w:rFonts w:ascii="Courier New" w:hAnsi="Courier New" w:cs="Courier New"/>
              </w:rPr>
            </w:rPrChange>
          </w:rPr>
          <w:t>[4]-&gt;S(Backtracking)</w:t>
        </w:r>
      </w:ins>
    </w:p>
    <w:p w14:paraId="020A859B" w14:textId="77777777" w:rsidR="00073577" w:rsidRPr="00073577" w:rsidRDefault="00073577" w:rsidP="00073577">
      <w:pPr>
        <w:spacing w:before="0" w:after="0"/>
        <w:rPr>
          <w:ins w:id="17820" w:author="Abhishek Deep Nigam" w:date="2015-10-26T01:01:00Z"/>
          <w:rFonts w:ascii="Courier New" w:hAnsi="Courier New" w:cs="Courier New"/>
          <w:sz w:val="16"/>
          <w:szCs w:val="16"/>
          <w:rPrChange w:id="17821" w:author="Abhishek Deep Nigam" w:date="2015-10-26T01:01:00Z">
            <w:rPr>
              <w:ins w:id="17822" w:author="Abhishek Deep Nigam" w:date="2015-10-26T01:01:00Z"/>
              <w:rFonts w:ascii="Courier New" w:hAnsi="Courier New" w:cs="Courier New"/>
            </w:rPr>
          </w:rPrChange>
        </w:rPr>
      </w:pPr>
      <w:ins w:id="17823" w:author="Abhishek Deep Nigam" w:date="2015-10-26T01:01:00Z">
        <w:r w:rsidRPr="00073577">
          <w:rPr>
            <w:rFonts w:ascii="Courier New" w:hAnsi="Courier New" w:cs="Courier New"/>
            <w:sz w:val="16"/>
            <w:szCs w:val="16"/>
            <w:rPrChange w:id="17824" w:author="Abhishek Deep Nigam" w:date="2015-10-26T01:01:00Z">
              <w:rPr>
                <w:rFonts w:ascii="Courier New" w:hAnsi="Courier New" w:cs="Courier New"/>
              </w:rPr>
            </w:rPrChange>
          </w:rPr>
          <w:t>[4]-&gt;Y(Backtracking)</w:t>
        </w:r>
      </w:ins>
    </w:p>
    <w:p w14:paraId="68B4303F" w14:textId="77777777" w:rsidR="00073577" w:rsidRPr="00073577" w:rsidRDefault="00073577" w:rsidP="00073577">
      <w:pPr>
        <w:spacing w:before="0" w:after="0"/>
        <w:rPr>
          <w:ins w:id="17825" w:author="Abhishek Deep Nigam" w:date="2015-10-26T01:01:00Z"/>
          <w:rFonts w:ascii="Courier New" w:hAnsi="Courier New" w:cs="Courier New"/>
          <w:sz w:val="16"/>
          <w:szCs w:val="16"/>
          <w:rPrChange w:id="17826" w:author="Abhishek Deep Nigam" w:date="2015-10-26T01:01:00Z">
            <w:rPr>
              <w:ins w:id="17827" w:author="Abhishek Deep Nigam" w:date="2015-10-26T01:01:00Z"/>
              <w:rFonts w:ascii="Courier New" w:hAnsi="Courier New" w:cs="Courier New"/>
            </w:rPr>
          </w:rPrChange>
        </w:rPr>
      </w:pPr>
      <w:ins w:id="17828" w:author="Abhishek Deep Nigam" w:date="2015-10-26T01:01:00Z">
        <w:r w:rsidRPr="00073577">
          <w:rPr>
            <w:rFonts w:ascii="Courier New" w:hAnsi="Courier New" w:cs="Courier New"/>
            <w:sz w:val="16"/>
            <w:szCs w:val="16"/>
            <w:rPrChange w:id="17829" w:author="Abhishek Deep Nigam" w:date="2015-10-26T01:01:00Z">
              <w:rPr>
                <w:rFonts w:ascii="Courier New" w:hAnsi="Courier New" w:cs="Courier New"/>
              </w:rPr>
            </w:rPrChange>
          </w:rPr>
          <w:t>[1]-&gt;Y[2]-&gt;T[3]-&gt;T[4]-&gt;A(Backtracking)</w:t>
        </w:r>
      </w:ins>
    </w:p>
    <w:p w14:paraId="63ABCFC8" w14:textId="77777777" w:rsidR="00073577" w:rsidRPr="00073577" w:rsidRDefault="00073577" w:rsidP="00073577">
      <w:pPr>
        <w:spacing w:before="0" w:after="0"/>
        <w:rPr>
          <w:ins w:id="17830" w:author="Abhishek Deep Nigam" w:date="2015-10-26T01:01:00Z"/>
          <w:rFonts w:ascii="Courier New" w:hAnsi="Courier New" w:cs="Courier New"/>
          <w:sz w:val="16"/>
          <w:szCs w:val="16"/>
          <w:rPrChange w:id="17831" w:author="Abhishek Deep Nigam" w:date="2015-10-26T01:01:00Z">
            <w:rPr>
              <w:ins w:id="17832" w:author="Abhishek Deep Nigam" w:date="2015-10-26T01:01:00Z"/>
              <w:rFonts w:ascii="Courier New" w:hAnsi="Courier New" w:cs="Courier New"/>
            </w:rPr>
          </w:rPrChange>
        </w:rPr>
      </w:pPr>
      <w:ins w:id="17833" w:author="Abhishek Deep Nigam" w:date="2015-10-26T01:01:00Z">
        <w:r w:rsidRPr="00073577">
          <w:rPr>
            <w:rFonts w:ascii="Courier New" w:hAnsi="Courier New" w:cs="Courier New"/>
            <w:sz w:val="16"/>
            <w:szCs w:val="16"/>
            <w:rPrChange w:id="17834" w:author="Abhishek Deep Nigam" w:date="2015-10-26T01:01:00Z">
              <w:rPr>
                <w:rFonts w:ascii="Courier New" w:hAnsi="Courier New" w:cs="Courier New"/>
              </w:rPr>
            </w:rPrChange>
          </w:rPr>
          <w:t>[4]-&gt;N(Backtracking)</w:t>
        </w:r>
      </w:ins>
    </w:p>
    <w:p w14:paraId="514F15E7" w14:textId="77777777" w:rsidR="00073577" w:rsidRPr="00073577" w:rsidRDefault="00073577" w:rsidP="00073577">
      <w:pPr>
        <w:spacing w:before="0" w:after="0"/>
        <w:rPr>
          <w:ins w:id="17835" w:author="Abhishek Deep Nigam" w:date="2015-10-26T01:01:00Z"/>
          <w:rFonts w:ascii="Courier New" w:hAnsi="Courier New" w:cs="Courier New"/>
          <w:sz w:val="16"/>
          <w:szCs w:val="16"/>
          <w:rPrChange w:id="17836" w:author="Abhishek Deep Nigam" w:date="2015-10-26T01:01:00Z">
            <w:rPr>
              <w:ins w:id="17837" w:author="Abhishek Deep Nigam" w:date="2015-10-26T01:01:00Z"/>
              <w:rFonts w:ascii="Courier New" w:hAnsi="Courier New" w:cs="Courier New"/>
            </w:rPr>
          </w:rPrChange>
        </w:rPr>
      </w:pPr>
      <w:ins w:id="17838" w:author="Abhishek Deep Nigam" w:date="2015-10-26T01:01:00Z">
        <w:r w:rsidRPr="00073577">
          <w:rPr>
            <w:rFonts w:ascii="Courier New" w:hAnsi="Courier New" w:cs="Courier New"/>
            <w:sz w:val="16"/>
            <w:szCs w:val="16"/>
            <w:rPrChange w:id="17839" w:author="Abhishek Deep Nigam" w:date="2015-10-26T01:01:00Z">
              <w:rPr>
                <w:rFonts w:ascii="Courier New" w:hAnsi="Courier New" w:cs="Courier New"/>
              </w:rPr>
            </w:rPrChange>
          </w:rPr>
          <w:t>[4]-&gt;O(Backtracking)</w:t>
        </w:r>
      </w:ins>
    </w:p>
    <w:p w14:paraId="62082E7C" w14:textId="77777777" w:rsidR="00073577" w:rsidRPr="00073577" w:rsidRDefault="00073577" w:rsidP="00073577">
      <w:pPr>
        <w:spacing w:before="0" w:after="0"/>
        <w:rPr>
          <w:ins w:id="17840" w:author="Abhishek Deep Nigam" w:date="2015-10-26T01:01:00Z"/>
          <w:rFonts w:ascii="Courier New" w:hAnsi="Courier New" w:cs="Courier New"/>
          <w:sz w:val="16"/>
          <w:szCs w:val="16"/>
          <w:rPrChange w:id="17841" w:author="Abhishek Deep Nigam" w:date="2015-10-26T01:01:00Z">
            <w:rPr>
              <w:ins w:id="17842" w:author="Abhishek Deep Nigam" w:date="2015-10-26T01:01:00Z"/>
              <w:rFonts w:ascii="Courier New" w:hAnsi="Courier New" w:cs="Courier New"/>
            </w:rPr>
          </w:rPrChange>
        </w:rPr>
      </w:pPr>
      <w:ins w:id="17843" w:author="Abhishek Deep Nigam" w:date="2015-10-26T01:01:00Z">
        <w:r w:rsidRPr="00073577">
          <w:rPr>
            <w:rFonts w:ascii="Courier New" w:hAnsi="Courier New" w:cs="Courier New"/>
            <w:sz w:val="16"/>
            <w:szCs w:val="16"/>
            <w:rPrChange w:id="17844" w:author="Abhishek Deep Nigam" w:date="2015-10-26T01:01:00Z">
              <w:rPr>
                <w:rFonts w:ascii="Courier New" w:hAnsi="Courier New" w:cs="Courier New"/>
              </w:rPr>
            </w:rPrChange>
          </w:rPr>
          <w:t>[4]-&gt;P(Backtracking)</w:t>
        </w:r>
      </w:ins>
    </w:p>
    <w:p w14:paraId="6EEC36A4" w14:textId="77777777" w:rsidR="00073577" w:rsidRPr="00073577" w:rsidRDefault="00073577" w:rsidP="00073577">
      <w:pPr>
        <w:spacing w:before="0" w:after="0"/>
        <w:rPr>
          <w:ins w:id="17845" w:author="Abhishek Deep Nigam" w:date="2015-10-26T01:01:00Z"/>
          <w:rFonts w:ascii="Courier New" w:hAnsi="Courier New" w:cs="Courier New"/>
          <w:sz w:val="16"/>
          <w:szCs w:val="16"/>
          <w:rPrChange w:id="17846" w:author="Abhishek Deep Nigam" w:date="2015-10-26T01:01:00Z">
            <w:rPr>
              <w:ins w:id="17847" w:author="Abhishek Deep Nigam" w:date="2015-10-26T01:01:00Z"/>
              <w:rFonts w:ascii="Courier New" w:hAnsi="Courier New" w:cs="Courier New"/>
            </w:rPr>
          </w:rPrChange>
        </w:rPr>
      </w:pPr>
      <w:ins w:id="17848" w:author="Abhishek Deep Nigam" w:date="2015-10-26T01:01:00Z">
        <w:r w:rsidRPr="00073577">
          <w:rPr>
            <w:rFonts w:ascii="Courier New" w:hAnsi="Courier New" w:cs="Courier New"/>
            <w:sz w:val="16"/>
            <w:szCs w:val="16"/>
            <w:rPrChange w:id="17849" w:author="Abhishek Deep Nigam" w:date="2015-10-26T01:01:00Z">
              <w:rPr>
                <w:rFonts w:ascii="Courier New" w:hAnsi="Courier New" w:cs="Courier New"/>
              </w:rPr>
            </w:rPrChange>
          </w:rPr>
          <w:t>[4]-&gt;Q(Backtracking)</w:t>
        </w:r>
      </w:ins>
    </w:p>
    <w:p w14:paraId="76F92B7C" w14:textId="77777777" w:rsidR="00073577" w:rsidRPr="00073577" w:rsidRDefault="00073577" w:rsidP="00073577">
      <w:pPr>
        <w:spacing w:before="0" w:after="0"/>
        <w:rPr>
          <w:ins w:id="17850" w:author="Abhishek Deep Nigam" w:date="2015-10-26T01:01:00Z"/>
          <w:rFonts w:ascii="Courier New" w:hAnsi="Courier New" w:cs="Courier New"/>
          <w:sz w:val="16"/>
          <w:szCs w:val="16"/>
          <w:rPrChange w:id="17851" w:author="Abhishek Deep Nigam" w:date="2015-10-26T01:01:00Z">
            <w:rPr>
              <w:ins w:id="17852" w:author="Abhishek Deep Nigam" w:date="2015-10-26T01:01:00Z"/>
              <w:rFonts w:ascii="Courier New" w:hAnsi="Courier New" w:cs="Courier New"/>
            </w:rPr>
          </w:rPrChange>
        </w:rPr>
      </w:pPr>
      <w:ins w:id="17853" w:author="Abhishek Deep Nigam" w:date="2015-10-26T01:01:00Z">
        <w:r w:rsidRPr="00073577">
          <w:rPr>
            <w:rFonts w:ascii="Courier New" w:hAnsi="Courier New" w:cs="Courier New"/>
            <w:sz w:val="16"/>
            <w:szCs w:val="16"/>
            <w:rPrChange w:id="17854" w:author="Abhishek Deep Nigam" w:date="2015-10-26T01:01:00Z">
              <w:rPr>
                <w:rFonts w:ascii="Courier New" w:hAnsi="Courier New" w:cs="Courier New"/>
              </w:rPr>
            </w:rPrChange>
          </w:rPr>
          <w:t>[4]-&gt;S(Backtracking)</w:t>
        </w:r>
      </w:ins>
    </w:p>
    <w:p w14:paraId="50062244" w14:textId="77777777" w:rsidR="00073577" w:rsidRPr="00073577" w:rsidRDefault="00073577" w:rsidP="00073577">
      <w:pPr>
        <w:spacing w:before="0" w:after="0"/>
        <w:rPr>
          <w:ins w:id="17855" w:author="Abhishek Deep Nigam" w:date="2015-10-26T01:01:00Z"/>
          <w:rFonts w:ascii="Courier New" w:hAnsi="Courier New" w:cs="Courier New"/>
          <w:sz w:val="16"/>
          <w:szCs w:val="16"/>
          <w:rPrChange w:id="17856" w:author="Abhishek Deep Nigam" w:date="2015-10-26T01:01:00Z">
            <w:rPr>
              <w:ins w:id="17857" w:author="Abhishek Deep Nigam" w:date="2015-10-26T01:01:00Z"/>
              <w:rFonts w:ascii="Courier New" w:hAnsi="Courier New" w:cs="Courier New"/>
            </w:rPr>
          </w:rPrChange>
        </w:rPr>
      </w:pPr>
      <w:ins w:id="17858" w:author="Abhishek Deep Nigam" w:date="2015-10-26T01:01:00Z">
        <w:r w:rsidRPr="00073577">
          <w:rPr>
            <w:rFonts w:ascii="Courier New" w:hAnsi="Courier New" w:cs="Courier New"/>
            <w:sz w:val="16"/>
            <w:szCs w:val="16"/>
            <w:rPrChange w:id="17859" w:author="Abhishek Deep Nigam" w:date="2015-10-26T01:01:00Z">
              <w:rPr>
                <w:rFonts w:ascii="Courier New" w:hAnsi="Courier New" w:cs="Courier New"/>
              </w:rPr>
            </w:rPrChange>
          </w:rPr>
          <w:t>[4]-&gt;Y(Backtracking)</w:t>
        </w:r>
      </w:ins>
    </w:p>
    <w:p w14:paraId="165D6C0A" w14:textId="77777777" w:rsidR="00073577" w:rsidRPr="00073577" w:rsidRDefault="00073577" w:rsidP="00073577">
      <w:pPr>
        <w:spacing w:before="0" w:after="0"/>
        <w:rPr>
          <w:ins w:id="17860" w:author="Abhishek Deep Nigam" w:date="2015-10-26T01:01:00Z"/>
          <w:rFonts w:ascii="Courier New" w:hAnsi="Courier New" w:cs="Courier New"/>
          <w:sz w:val="16"/>
          <w:szCs w:val="16"/>
          <w:rPrChange w:id="17861" w:author="Abhishek Deep Nigam" w:date="2015-10-26T01:01:00Z">
            <w:rPr>
              <w:ins w:id="17862" w:author="Abhishek Deep Nigam" w:date="2015-10-26T01:01:00Z"/>
              <w:rFonts w:ascii="Courier New" w:hAnsi="Courier New" w:cs="Courier New"/>
            </w:rPr>
          </w:rPrChange>
        </w:rPr>
      </w:pPr>
      <w:ins w:id="17863" w:author="Abhishek Deep Nigam" w:date="2015-10-26T01:01:00Z">
        <w:r w:rsidRPr="00073577">
          <w:rPr>
            <w:rFonts w:ascii="Courier New" w:hAnsi="Courier New" w:cs="Courier New"/>
            <w:sz w:val="16"/>
            <w:szCs w:val="16"/>
            <w:rPrChange w:id="17864" w:author="Abhishek Deep Nigam" w:date="2015-10-26T01:01:00Z">
              <w:rPr>
                <w:rFonts w:ascii="Courier New" w:hAnsi="Courier New" w:cs="Courier New"/>
              </w:rPr>
            </w:rPrChange>
          </w:rPr>
          <w:t>[1]-&gt;Z[2]-&gt;T[3]-&gt;T[4]-&gt;A(Backtracking)</w:t>
        </w:r>
      </w:ins>
    </w:p>
    <w:p w14:paraId="19066D3D" w14:textId="77777777" w:rsidR="00073577" w:rsidRPr="00073577" w:rsidRDefault="00073577" w:rsidP="00073577">
      <w:pPr>
        <w:spacing w:before="0" w:after="0"/>
        <w:rPr>
          <w:ins w:id="17865" w:author="Abhishek Deep Nigam" w:date="2015-10-26T01:01:00Z"/>
          <w:rFonts w:ascii="Courier New" w:hAnsi="Courier New" w:cs="Courier New"/>
          <w:sz w:val="16"/>
          <w:szCs w:val="16"/>
          <w:rPrChange w:id="17866" w:author="Abhishek Deep Nigam" w:date="2015-10-26T01:01:00Z">
            <w:rPr>
              <w:ins w:id="17867" w:author="Abhishek Deep Nigam" w:date="2015-10-26T01:01:00Z"/>
              <w:rFonts w:ascii="Courier New" w:hAnsi="Courier New" w:cs="Courier New"/>
            </w:rPr>
          </w:rPrChange>
        </w:rPr>
      </w:pPr>
      <w:ins w:id="17868" w:author="Abhishek Deep Nigam" w:date="2015-10-26T01:01:00Z">
        <w:r w:rsidRPr="00073577">
          <w:rPr>
            <w:rFonts w:ascii="Courier New" w:hAnsi="Courier New" w:cs="Courier New"/>
            <w:sz w:val="16"/>
            <w:szCs w:val="16"/>
            <w:rPrChange w:id="17869" w:author="Abhishek Deep Nigam" w:date="2015-10-26T01:01:00Z">
              <w:rPr>
                <w:rFonts w:ascii="Courier New" w:hAnsi="Courier New" w:cs="Courier New"/>
              </w:rPr>
            </w:rPrChange>
          </w:rPr>
          <w:t>[4]-&gt;N(Backtracking)</w:t>
        </w:r>
      </w:ins>
    </w:p>
    <w:p w14:paraId="26997A14" w14:textId="77777777" w:rsidR="00073577" w:rsidRPr="00073577" w:rsidRDefault="00073577" w:rsidP="00073577">
      <w:pPr>
        <w:spacing w:before="0" w:after="0"/>
        <w:rPr>
          <w:ins w:id="17870" w:author="Abhishek Deep Nigam" w:date="2015-10-26T01:01:00Z"/>
          <w:rFonts w:ascii="Courier New" w:hAnsi="Courier New" w:cs="Courier New"/>
          <w:sz w:val="16"/>
          <w:szCs w:val="16"/>
          <w:rPrChange w:id="17871" w:author="Abhishek Deep Nigam" w:date="2015-10-26T01:01:00Z">
            <w:rPr>
              <w:ins w:id="17872" w:author="Abhishek Deep Nigam" w:date="2015-10-26T01:01:00Z"/>
              <w:rFonts w:ascii="Courier New" w:hAnsi="Courier New" w:cs="Courier New"/>
            </w:rPr>
          </w:rPrChange>
        </w:rPr>
      </w:pPr>
      <w:ins w:id="17873" w:author="Abhishek Deep Nigam" w:date="2015-10-26T01:01:00Z">
        <w:r w:rsidRPr="00073577">
          <w:rPr>
            <w:rFonts w:ascii="Courier New" w:hAnsi="Courier New" w:cs="Courier New"/>
            <w:sz w:val="16"/>
            <w:szCs w:val="16"/>
            <w:rPrChange w:id="17874" w:author="Abhishek Deep Nigam" w:date="2015-10-26T01:01:00Z">
              <w:rPr>
                <w:rFonts w:ascii="Courier New" w:hAnsi="Courier New" w:cs="Courier New"/>
              </w:rPr>
            </w:rPrChange>
          </w:rPr>
          <w:t>[4]-&gt;O(Backtracking)</w:t>
        </w:r>
      </w:ins>
    </w:p>
    <w:p w14:paraId="68ED1E97" w14:textId="77777777" w:rsidR="00073577" w:rsidRPr="00073577" w:rsidRDefault="00073577" w:rsidP="00073577">
      <w:pPr>
        <w:spacing w:before="0" w:after="0"/>
        <w:rPr>
          <w:ins w:id="17875" w:author="Abhishek Deep Nigam" w:date="2015-10-26T01:01:00Z"/>
          <w:rFonts w:ascii="Courier New" w:hAnsi="Courier New" w:cs="Courier New"/>
          <w:sz w:val="16"/>
          <w:szCs w:val="16"/>
          <w:rPrChange w:id="17876" w:author="Abhishek Deep Nigam" w:date="2015-10-26T01:01:00Z">
            <w:rPr>
              <w:ins w:id="17877" w:author="Abhishek Deep Nigam" w:date="2015-10-26T01:01:00Z"/>
              <w:rFonts w:ascii="Courier New" w:hAnsi="Courier New" w:cs="Courier New"/>
            </w:rPr>
          </w:rPrChange>
        </w:rPr>
      </w:pPr>
      <w:ins w:id="17878" w:author="Abhishek Deep Nigam" w:date="2015-10-26T01:01:00Z">
        <w:r w:rsidRPr="00073577">
          <w:rPr>
            <w:rFonts w:ascii="Courier New" w:hAnsi="Courier New" w:cs="Courier New"/>
            <w:sz w:val="16"/>
            <w:szCs w:val="16"/>
            <w:rPrChange w:id="17879" w:author="Abhishek Deep Nigam" w:date="2015-10-26T01:01:00Z">
              <w:rPr>
                <w:rFonts w:ascii="Courier New" w:hAnsi="Courier New" w:cs="Courier New"/>
              </w:rPr>
            </w:rPrChange>
          </w:rPr>
          <w:t>[4]-&gt;P(Backtracking)</w:t>
        </w:r>
      </w:ins>
    </w:p>
    <w:p w14:paraId="6BBB7213" w14:textId="77777777" w:rsidR="00073577" w:rsidRPr="00073577" w:rsidRDefault="00073577" w:rsidP="00073577">
      <w:pPr>
        <w:spacing w:before="0" w:after="0"/>
        <w:rPr>
          <w:ins w:id="17880" w:author="Abhishek Deep Nigam" w:date="2015-10-26T01:01:00Z"/>
          <w:rFonts w:ascii="Courier New" w:hAnsi="Courier New" w:cs="Courier New"/>
          <w:sz w:val="16"/>
          <w:szCs w:val="16"/>
          <w:rPrChange w:id="17881" w:author="Abhishek Deep Nigam" w:date="2015-10-26T01:01:00Z">
            <w:rPr>
              <w:ins w:id="17882" w:author="Abhishek Deep Nigam" w:date="2015-10-26T01:01:00Z"/>
              <w:rFonts w:ascii="Courier New" w:hAnsi="Courier New" w:cs="Courier New"/>
            </w:rPr>
          </w:rPrChange>
        </w:rPr>
      </w:pPr>
      <w:ins w:id="17883" w:author="Abhishek Deep Nigam" w:date="2015-10-26T01:01:00Z">
        <w:r w:rsidRPr="00073577">
          <w:rPr>
            <w:rFonts w:ascii="Courier New" w:hAnsi="Courier New" w:cs="Courier New"/>
            <w:sz w:val="16"/>
            <w:szCs w:val="16"/>
            <w:rPrChange w:id="17884" w:author="Abhishek Deep Nigam" w:date="2015-10-26T01:01:00Z">
              <w:rPr>
                <w:rFonts w:ascii="Courier New" w:hAnsi="Courier New" w:cs="Courier New"/>
              </w:rPr>
            </w:rPrChange>
          </w:rPr>
          <w:t>[4]-&gt;Q(Backtracking)</w:t>
        </w:r>
      </w:ins>
    </w:p>
    <w:p w14:paraId="11144056" w14:textId="77777777" w:rsidR="00073577" w:rsidRPr="00073577" w:rsidRDefault="00073577" w:rsidP="00073577">
      <w:pPr>
        <w:spacing w:before="0" w:after="0"/>
        <w:rPr>
          <w:ins w:id="17885" w:author="Abhishek Deep Nigam" w:date="2015-10-26T01:01:00Z"/>
          <w:rFonts w:ascii="Courier New" w:hAnsi="Courier New" w:cs="Courier New"/>
          <w:sz w:val="16"/>
          <w:szCs w:val="16"/>
          <w:rPrChange w:id="17886" w:author="Abhishek Deep Nigam" w:date="2015-10-26T01:01:00Z">
            <w:rPr>
              <w:ins w:id="17887" w:author="Abhishek Deep Nigam" w:date="2015-10-26T01:01:00Z"/>
              <w:rFonts w:ascii="Courier New" w:hAnsi="Courier New" w:cs="Courier New"/>
            </w:rPr>
          </w:rPrChange>
        </w:rPr>
      </w:pPr>
      <w:ins w:id="17888" w:author="Abhishek Deep Nigam" w:date="2015-10-26T01:01:00Z">
        <w:r w:rsidRPr="00073577">
          <w:rPr>
            <w:rFonts w:ascii="Courier New" w:hAnsi="Courier New" w:cs="Courier New"/>
            <w:sz w:val="16"/>
            <w:szCs w:val="16"/>
            <w:rPrChange w:id="17889" w:author="Abhishek Deep Nigam" w:date="2015-10-26T01:01:00Z">
              <w:rPr>
                <w:rFonts w:ascii="Courier New" w:hAnsi="Courier New" w:cs="Courier New"/>
              </w:rPr>
            </w:rPrChange>
          </w:rPr>
          <w:t>[4]-&gt;S(Backtracking)</w:t>
        </w:r>
      </w:ins>
    </w:p>
    <w:p w14:paraId="50F4D96A" w14:textId="77777777" w:rsidR="00073577" w:rsidRPr="00073577" w:rsidRDefault="00073577" w:rsidP="00073577">
      <w:pPr>
        <w:spacing w:before="0" w:after="0"/>
        <w:rPr>
          <w:ins w:id="17890" w:author="Abhishek Deep Nigam" w:date="2015-10-26T01:01:00Z"/>
          <w:rFonts w:ascii="Courier New" w:hAnsi="Courier New" w:cs="Courier New"/>
          <w:sz w:val="16"/>
          <w:szCs w:val="16"/>
          <w:rPrChange w:id="17891" w:author="Abhishek Deep Nigam" w:date="2015-10-26T01:01:00Z">
            <w:rPr>
              <w:ins w:id="17892" w:author="Abhishek Deep Nigam" w:date="2015-10-26T01:01:00Z"/>
              <w:rFonts w:ascii="Courier New" w:hAnsi="Courier New" w:cs="Courier New"/>
            </w:rPr>
          </w:rPrChange>
        </w:rPr>
      </w:pPr>
      <w:ins w:id="17893" w:author="Abhishek Deep Nigam" w:date="2015-10-26T01:01:00Z">
        <w:r w:rsidRPr="00073577">
          <w:rPr>
            <w:rFonts w:ascii="Courier New" w:hAnsi="Courier New" w:cs="Courier New"/>
            <w:sz w:val="16"/>
            <w:szCs w:val="16"/>
            <w:rPrChange w:id="17894" w:author="Abhishek Deep Nigam" w:date="2015-10-26T01:01:00Z">
              <w:rPr>
                <w:rFonts w:ascii="Courier New" w:hAnsi="Courier New" w:cs="Courier New"/>
              </w:rPr>
            </w:rPrChange>
          </w:rPr>
          <w:t>[4]-&gt;Y(Backtracking)</w:t>
        </w:r>
      </w:ins>
    </w:p>
    <w:p w14:paraId="5C459DDC" w14:textId="77777777" w:rsidR="00073577" w:rsidRPr="00073577" w:rsidRDefault="00073577" w:rsidP="00073577">
      <w:pPr>
        <w:spacing w:before="0" w:after="0"/>
        <w:rPr>
          <w:ins w:id="17895" w:author="Abhishek Deep Nigam" w:date="2015-10-26T01:01:00Z"/>
          <w:rFonts w:ascii="Courier New" w:hAnsi="Courier New" w:cs="Courier New"/>
          <w:sz w:val="16"/>
          <w:szCs w:val="16"/>
          <w:rPrChange w:id="17896" w:author="Abhishek Deep Nigam" w:date="2015-10-26T01:01:00Z">
            <w:rPr>
              <w:ins w:id="17897" w:author="Abhishek Deep Nigam" w:date="2015-10-26T01:01:00Z"/>
              <w:rFonts w:ascii="Courier New" w:hAnsi="Courier New" w:cs="Courier New"/>
            </w:rPr>
          </w:rPrChange>
        </w:rPr>
      </w:pPr>
      <w:ins w:id="17898" w:author="Abhishek Deep Nigam" w:date="2015-10-26T01:01:00Z">
        <w:r w:rsidRPr="00073577">
          <w:rPr>
            <w:rFonts w:ascii="Courier New" w:hAnsi="Courier New" w:cs="Courier New"/>
            <w:sz w:val="16"/>
            <w:szCs w:val="16"/>
            <w:rPrChange w:id="17899" w:author="Abhishek Deep Nigam" w:date="2015-10-26T01:01:00Z">
              <w:rPr>
                <w:rFonts w:ascii="Courier New" w:hAnsi="Courier New" w:cs="Courier New"/>
              </w:rPr>
            </w:rPrChange>
          </w:rPr>
          <w:t>[0]-&gt;S[1]-&gt;A[2]-&gt;T[3]-&gt;T[4]-&gt;A(Backtracking)</w:t>
        </w:r>
      </w:ins>
    </w:p>
    <w:p w14:paraId="75C5DF67" w14:textId="77777777" w:rsidR="00073577" w:rsidRPr="00073577" w:rsidRDefault="00073577" w:rsidP="00073577">
      <w:pPr>
        <w:spacing w:before="0" w:after="0"/>
        <w:rPr>
          <w:ins w:id="17900" w:author="Abhishek Deep Nigam" w:date="2015-10-26T01:01:00Z"/>
          <w:rFonts w:ascii="Courier New" w:hAnsi="Courier New" w:cs="Courier New"/>
          <w:sz w:val="16"/>
          <w:szCs w:val="16"/>
          <w:rPrChange w:id="17901" w:author="Abhishek Deep Nigam" w:date="2015-10-26T01:01:00Z">
            <w:rPr>
              <w:ins w:id="17902" w:author="Abhishek Deep Nigam" w:date="2015-10-26T01:01:00Z"/>
              <w:rFonts w:ascii="Courier New" w:hAnsi="Courier New" w:cs="Courier New"/>
            </w:rPr>
          </w:rPrChange>
        </w:rPr>
      </w:pPr>
      <w:ins w:id="17903" w:author="Abhishek Deep Nigam" w:date="2015-10-26T01:01:00Z">
        <w:r w:rsidRPr="00073577">
          <w:rPr>
            <w:rFonts w:ascii="Courier New" w:hAnsi="Courier New" w:cs="Courier New"/>
            <w:sz w:val="16"/>
            <w:szCs w:val="16"/>
            <w:rPrChange w:id="17904" w:author="Abhishek Deep Nigam" w:date="2015-10-26T01:01:00Z">
              <w:rPr>
                <w:rFonts w:ascii="Courier New" w:hAnsi="Courier New" w:cs="Courier New"/>
              </w:rPr>
            </w:rPrChange>
          </w:rPr>
          <w:t>[4]-&gt;N[5]-&gt;O[6]-&gt;I(Backtracking)</w:t>
        </w:r>
      </w:ins>
    </w:p>
    <w:p w14:paraId="4318747E" w14:textId="77777777" w:rsidR="00073577" w:rsidRPr="00073577" w:rsidRDefault="00073577" w:rsidP="00073577">
      <w:pPr>
        <w:spacing w:before="0" w:after="0"/>
        <w:rPr>
          <w:ins w:id="17905" w:author="Abhishek Deep Nigam" w:date="2015-10-26T01:01:00Z"/>
          <w:rFonts w:ascii="Courier New" w:hAnsi="Courier New" w:cs="Courier New"/>
          <w:sz w:val="16"/>
          <w:szCs w:val="16"/>
          <w:rPrChange w:id="17906" w:author="Abhishek Deep Nigam" w:date="2015-10-26T01:01:00Z">
            <w:rPr>
              <w:ins w:id="17907" w:author="Abhishek Deep Nigam" w:date="2015-10-26T01:01:00Z"/>
              <w:rFonts w:ascii="Courier New" w:hAnsi="Courier New" w:cs="Courier New"/>
            </w:rPr>
          </w:rPrChange>
        </w:rPr>
      </w:pPr>
      <w:ins w:id="17908" w:author="Abhishek Deep Nigam" w:date="2015-10-26T01:01:00Z">
        <w:r w:rsidRPr="00073577">
          <w:rPr>
            <w:rFonts w:ascii="Courier New" w:hAnsi="Courier New" w:cs="Courier New"/>
            <w:sz w:val="16"/>
            <w:szCs w:val="16"/>
            <w:rPrChange w:id="17909" w:author="Abhishek Deep Nigam" w:date="2015-10-26T01:01:00Z">
              <w:rPr>
                <w:rFonts w:ascii="Courier New" w:hAnsi="Courier New" w:cs="Courier New"/>
              </w:rPr>
            </w:rPrChange>
          </w:rPr>
          <w:t>[4]-&gt;O[5]-&gt;O[6]-&gt;I(Backtracking)</w:t>
        </w:r>
      </w:ins>
    </w:p>
    <w:p w14:paraId="1C39EC34" w14:textId="77777777" w:rsidR="00073577" w:rsidRPr="00073577" w:rsidRDefault="00073577" w:rsidP="00073577">
      <w:pPr>
        <w:spacing w:before="0" w:after="0"/>
        <w:rPr>
          <w:ins w:id="17910" w:author="Abhishek Deep Nigam" w:date="2015-10-26T01:01:00Z"/>
          <w:rFonts w:ascii="Courier New" w:hAnsi="Courier New" w:cs="Courier New"/>
          <w:sz w:val="16"/>
          <w:szCs w:val="16"/>
          <w:rPrChange w:id="17911" w:author="Abhishek Deep Nigam" w:date="2015-10-26T01:01:00Z">
            <w:rPr>
              <w:ins w:id="17912" w:author="Abhishek Deep Nigam" w:date="2015-10-26T01:01:00Z"/>
              <w:rFonts w:ascii="Courier New" w:hAnsi="Courier New" w:cs="Courier New"/>
            </w:rPr>
          </w:rPrChange>
        </w:rPr>
      </w:pPr>
      <w:ins w:id="17913" w:author="Abhishek Deep Nigam" w:date="2015-10-26T01:01:00Z">
        <w:r w:rsidRPr="00073577">
          <w:rPr>
            <w:rFonts w:ascii="Courier New" w:hAnsi="Courier New" w:cs="Courier New"/>
            <w:sz w:val="16"/>
            <w:szCs w:val="16"/>
            <w:rPrChange w:id="17914" w:author="Abhishek Deep Nigam" w:date="2015-10-26T01:01:00Z">
              <w:rPr>
                <w:rFonts w:ascii="Courier New" w:hAnsi="Courier New" w:cs="Courier New"/>
              </w:rPr>
            </w:rPrChange>
          </w:rPr>
          <w:t>[4]-&gt;P(Backtracking)</w:t>
        </w:r>
      </w:ins>
    </w:p>
    <w:p w14:paraId="752745FA" w14:textId="77777777" w:rsidR="00073577" w:rsidRPr="00073577" w:rsidRDefault="00073577" w:rsidP="00073577">
      <w:pPr>
        <w:spacing w:before="0" w:after="0"/>
        <w:rPr>
          <w:ins w:id="17915" w:author="Abhishek Deep Nigam" w:date="2015-10-26T01:01:00Z"/>
          <w:rFonts w:ascii="Courier New" w:hAnsi="Courier New" w:cs="Courier New"/>
          <w:sz w:val="16"/>
          <w:szCs w:val="16"/>
          <w:rPrChange w:id="17916" w:author="Abhishek Deep Nigam" w:date="2015-10-26T01:01:00Z">
            <w:rPr>
              <w:ins w:id="17917" w:author="Abhishek Deep Nigam" w:date="2015-10-26T01:01:00Z"/>
              <w:rFonts w:ascii="Courier New" w:hAnsi="Courier New" w:cs="Courier New"/>
            </w:rPr>
          </w:rPrChange>
        </w:rPr>
      </w:pPr>
      <w:ins w:id="17918" w:author="Abhishek Deep Nigam" w:date="2015-10-26T01:01:00Z">
        <w:r w:rsidRPr="00073577">
          <w:rPr>
            <w:rFonts w:ascii="Courier New" w:hAnsi="Courier New" w:cs="Courier New"/>
            <w:sz w:val="16"/>
            <w:szCs w:val="16"/>
            <w:rPrChange w:id="17919" w:author="Abhishek Deep Nigam" w:date="2015-10-26T01:01:00Z">
              <w:rPr>
                <w:rFonts w:ascii="Courier New" w:hAnsi="Courier New" w:cs="Courier New"/>
              </w:rPr>
            </w:rPrChange>
          </w:rPr>
          <w:t>[4]-&gt;Q(Backtracking)</w:t>
        </w:r>
      </w:ins>
    </w:p>
    <w:p w14:paraId="7EB485C5" w14:textId="77777777" w:rsidR="00073577" w:rsidRPr="00073577" w:rsidRDefault="00073577" w:rsidP="00073577">
      <w:pPr>
        <w:spacing w:before="0" w:after="0"/>
        <w:rPr>
          <w:ins w:id="17920" w:author="Abhishek Deep Nigam" w:date="2015-10-26T01:01:00Z"/>
          <w:rFonts w:ascii="Courier New" w:hAnsi="Courier New" w:cs="Courier New"/>
          <w:sz w:val="16"/>
          <w:szCs w:val="16"/>
          <w:rPrChange w:id="17921" w:author="Abhishek Deep Nigam" w:date="2015-10-26T01:01:00Z">
            <w:rPr>
              <w:ins w:id="17922" w:author="Abhishek Deep Nigam" w:date="2015-10-26T01:01:00Z"/>
              <w:rFonts w:ascii="Courier New" w:hAnsi="Courier New" w:cs="Courier New"/>
            </w:rPr>
          </w:rPrChange>
        </w:rPr>
      </w:pPr>
      <w:ins w:id="17923" w:author="Abhishek Deep Nigam" w:date="2015-10-26T01:01:00Z">
        <w:r w:rsidRPr="00073577">
          <w:rPr>
            <w:rFonts w:ascii="Courier New" w:hAnsi="Courier New" w:cs="Courier New"/>
            <w:sz w:val="16"/>
            <w:szCs w:val="16"/>
            <w:rPrChange w:id="17924" w:author="Abhishek Deep Nigam" w:date="2015-10-26T01:01:00Z">
              <w:rPr>
                <w:rFonts w:ascii="Courier New" w:hAnsi="Courier New" w:cs="Courier New"/>
              </w:rPr>
            </w:rPrChange>
          </w:rPr>
          <w:t>[4]-&gt;S(Backtracking)</w:t>
        </w:r>
      </w:ins>
    </w:p>
    <w:p w14:paraId="6E7CE3CE" w14:textId="77777777" w:rsidR="00073577" w:rsidRPr="00073577" w:rsidRDefault="00073577" w:rsidP="00073577">
      <w:pPr>
        <w:spacing w:before="0" w:after="0"/>
        <w:rPr>
          <w:ins w:id="17925" w:author="Abhishek Deep Nigam" w:date="2015-10-26T01:01:00Z"/>
          <w:rFonts w:ascii="Courier New" w:hAnsi="Courier New" w:cs="Courier New"/>
          <w:sz w:val="16"/>
          <w:szCs w:val="16"/>
          <w:rPrChange w:id="17926" w:author="Abhishek Deep Nigam" w:date="2015-10-26T01:01:00Z">
            <w:rPr>
              <w:ins w:id="17927" w:author="Abhishek Deep Nigam" w:date="2015-10-26T01:01:00Z"/>
              <w:rFonts w:ascii="Courier New" w:hAnsi="Courier New" w:cs="Courier New"/>
            </w:rPr>
          </w:rPrChange>
        </w:rPr>
      </w:pPr>
      <w:ins w:id="17928" w:author="Abhishek Deep Nigam" w:date="2015-10-26T01:01:00Z">
        <w:r w:rsidRPr="00073577">
          <w:rPr>
            <w:rFonts w:ascii="Courier New" w:hAnsi="Courier New" w:cs="Courier New"/>
            <w:sz w:val="16"/>
            <w:szCs w:val="16"/>
            <w:rPrChange w:id="17929" w:author="Abhishek Deep Nigam" w:date="2015-10-26T01:01:00Z">
              <w:rPr>
                <w:rFonts w:ascii="Courier New" w:hAnsi="Courier New" w:cs="Courier New"/>
              </w:rPr>
            </w:rPrChange>
          </w:rPr>
          <w:t>[4]-&gt;Y[5]-&gt;O[6]-&gt;I(Backtracking)</w:t>
        </w:r>
      </w:ins>
    </w:p>
    <w:p w14:paraId="483C3ECF" w14:textId="77777777" w:rsidR="00073577" w:rsidRPr="00073577" w:rsidRDefault="00073577" w:rsidP="00073577">
      <w:pPr>
        <w:spacing w:before="0" w:after="0"/>
        <w:rPr>
          <w:ins w:id="17930" w:author="Abhishek Deep Nigam" w:date="2015-10-26T01:01:00Z"/>
          <w:rFonts w:ascii="Courier New" w:hAnsi="Courier New" w:cs="Courier New"/>
          <w:sz w:val="16"/>
          <w:szCs w:val="16"/>
          <w:rPrChange w:id="17931" w:author="Abhishek Deep Nigam" w:date="2015-10-26T01:01:00Z">
            <w:rPr>
              <w:ins w:id="17932" w:author="Abhishek Deep Nigam" w:date="2015-10-26T01:01:00Z"/>
              <w:rFonts w:ascii="Courier New" w:hAnsi="Courier New" w:cs="Courier New"/>
            </w:rPr>
          </w:rPrChange>
        </w:rPr>
      </w:pPr>
      <w:ins w:id="17933" w:author="Abhishek Deep Nigam" w:date="2015-10-26T01:01:00Z">
        <w:r w:rsidRPr="00073577">
          <w:rPr>
            <w:rFonts w:ascii="Courier New" w:hAnsi="Courier New" w:cs="Courier New"/>
            <w:sz w:val="16"/>
            <w:szCs w:val="16"/>
            <w:rPrChange w:id="17934" w:author="Abhishek Deep Nigam" w:date="2015-10-26T01:01:00Z">
              <w:rPr>
                <w:rFonts w:ascii="Courier New" w:hAnsi="Courier New" w:cs="Courier New"/>
              </w:rPr>
            </w:rPrChange>
          </w:rPr>
          <w:lastRenderedPageBreak/>
          <w:t>[1]-&gt;B[2]-&gt;T[3]-&gt;T[4]-&gt;A(Backtracking)</w:t>
        </w:r>
      </w:ins>
    </w:p>
    <w:p w14:paraId="4A427778" w14:textId="77777777" w:rsidR="00073577" w:rsidRPr="00073577" w:rsidRDefault="00073577" w:rsidP="00073577">
      <w:pPr>
        <w:spacing w:before="0" w:after="0"/>
        <w:rPr>
          <w:ins w:id="17935" w:author="Abhishek Deep Nigam" w:date="2015-10-26T01:01:00Z"/>
          <w:rFonts w:ascii="Courier New" w:hAnsi="Courier New" w:cs="Courier New"/>
          <w:sz w:val="16"/>
          <w:szCs w:val="16"/>
          <w:rPrChange w:id="17936" w:author="Abhishek Deep Nigam" w:date="2015-10-26T01:01:00Z">
            <w:rPr>
              <w:ins w:id="17937" w:author="Abhishek Deep Nigam" w:date="2015-10-26T01:01:00Z"/>
              <w:rFonts w:ascii="Courier New" w:hAnsi="Courier New" w:cs="Courier New"/>
            </w:rPr>
          </w:rPrChange>
        </w:rPr>
      </w:pPr>
      <w:ins w:id="17938" w:author="Abhishek Deep Nigam" w:date="2015-10-26T01:01:00Z">
        <w:r w:rsidRPr="00073577">
          <w:rPr>
            <w:rFonts w:ascii="Courier New" w:hAnsi="Courier New" w:cs="Courier New"/>
            <w:sz w:val="16"/>
            <w:szCs w:val="16"/>
            <w:rPrChange w:id="17939" w:author="Abhishek Deep Nigam" w:date="2015-10-26T01:01:00Z">
              <w:rPr>
                <w:rFonts w:ascii="Courier New" w:hAnsi="Courier New" w:cs="Courier New"/>
              </w:rPr>
            </w:rPrChange>
          </w:rPr>
          <w:t>[4]-&gt;N[5]-&gt;O[6]-&gt;I[7]-&gt;E(Backtracking)</w:t>
        </w:r>
      </w:ins>
    </w:p>
    <w:p w14:paraId="72EE227D" w14:textId="77777777" w:rsidR="00073577" w:rsidRPr="00073577" w:rsidRDefault="00073577" w:rsidP="00073577">
      <w:pPr>
        <w:spacing w:before="0" w:after="0"/>
        <w:rPr>
          <w:ins w:id="17940" w:author="Abhishek Deep Nigam" w:date="2015-10-26T01:01:00Z"/>
          <w:rFonts w:ascii="Courier New" w:hAnsi="Courier New" w:cs="Courier New"/>
          <w:sz w:val="16"/>
          <w:szCs w:val="16"/>
          <w:rPrChange w:id="17941" w:author="Abhishek Deep Nigam" w:date="2015-10-26T01:01:00Z">
            <w:rPr>
              <w:ins w:id="17942" w:author="Abhishek Deep Nigam" w:date="2015-10-26T01:01:00Z"/>
              <w:rFonts w:ascii="Courier New" w:hAnsi="Courier New" w:cs="Courier New"/>
            </w:rPr>
          </w:rPrChange>
        </w:rPr>
      </w:pPr>
      <w:ins w:id="17943" w:author="Abhishek Deep Nigam" w:date="2015-10-26T01:01:00Z">
        <w:r w:rsidRPr="00073577">
          <w:rPr>
            <w:rFonts w:ascii="Courier New" w:hAnsi="Courier New" w:cs="Courier New"/>
            <w:sz w:val="16"/>
            <w:szCs w:val="16"/>
            <w:rPrChange w:id="17944" w:author="Abhishek Deep Nigam" w:date="2015-10-26T01:01:00Z">
              <w:rPr>
                <w:rFonts w:ascii="Courier New" w:hAnsi="Courier New" w:cs="Courier New"/>
              </w:rPr>
            </w:rPrChange>
          </w:rPr>
          <w:t>[4]-&gt;O[5]-&gt;O[6]-&gt;I[7]-&gt;E(Backtracking)</w:t>
        </w:r>
      </w:ins>
    </w:p>
    <w:p w14:paraId="34AE04D4" w14:textId="77777777" w:rsidR="00073577" w:rsidRPr="00073577" w:rsidRDefault="00073577" w:rsidP="00073577">
      <w:pPr>
        <w:spacing w:before="0" w:after="0"/>
        <w:rPr>
          <w:ins w:id="17945" w:author="Abhishek Deep Nigam" w:date="2015-10-26T01:01:00Z"/>
          <w:rFonts w:ascii="Courier New" w:hAnsi="Courier New" w:cs="Courier New"/>
          <w:sz w:val="16"/>
          <w:szCs w:val="16"/>
          <w:rPrChange w:id="17946" w:author="Abhishek Deep Nigam" w:date="2015-10-26T01:01:00Z">
            <w:rPr>
              <w:ins w:id="17947" w:author="Abhishek Deep Nigam" w:date="2015-10-26T01:01:00Z"/>
              <w:rFonts w:ascii="Courier New" w:hAnsi="Courier New" w:cs="Courier New"/>
            </w:rPr>
          </w:rPrChange>
        </w:rPr>
      </w:pPr>
      <w:ins w:id="17948" w:author="Abhishek Deep Nigam" w:date="2015-10-26T01:01:00Z">
        <w:r w:rsidRPr="00073577">
          <w:rPr>
            <w:rFonts w:ascii="Courier New" w:hAnsi="Courier New" w:cs="Courier New"/>
            <w:sz w:val="16"/>
            <w:szCs w:val="16"/>
            <w:rPrChange w:id="17949" w:author="Abhishek Deep Nigam" w:date="2015-10-26T01:01:00Z">
              <w:rPr>
                <w:rFonts w:ascii="Courier New" w:hAnsi="Courier New" w:cs="Courier New"/>
              </w:rPr>
            </w:rPrChange>
          </w:rPr>
          <w:t>[4]-&gt;P(Backtracking)</w:t>
        </w:r>
      </w:ins>
    </w:p>
    <w:p w14:paraId="12FC16C1" w14:textId="77777777" w:rsidR="00073577" w:rsidRPr="00073577" w:rsidRDefault="00073577" w:rsidP="00073577">
      <w:pPr>
        <w:spacing w:before="0" w:after="0"/>
        <w:rPr>
          <w:ins w:id="17950" w:author="Abhishek Deep Nigam" w:date="2015-10-26T01:01:00Z"/>
          <w:rFonts w:ascii="Courier New" w:hAnsi="Courier New" w:cs="Courier New"/>
          <w:sz w:val="16"/>
          <w:szCs w:val="16"/>
          <w:rPrChange w:id="17951" w:author="Abhishek Deep Nigam" w:date="2015-10-26T01:01:00Z">
            <w:rPr>
              <w:ins w:id="17952" w:author="Abhishek Deep Nigam" w:date="2015-10-26T01:01:00Z"/>
              <w:rFonts w:ascii="Courier New" w:hAnsi="Courier New" w:cs="Courier New"/>
            </w:rPr>
          </w:rPrChange>
        </w:rPr>
      </w:pPr>
      <w:ins w:id="17953" w:author="Abhishek Deep Nigam" w:date="2015-10-26T01:01:00Z">
        <w:r w:rsidRPr="00073577">
          <w:rPr>
            <w:rFonts w:ascii="Courier New" w:hAnsi="Courier New" w:cs="Courier New"/>
            <w:sz w:val="16"/>
            <w:szCs w:val="16"/>
            <w:rPrChange w:id="17954" w:author="Abhishek Deep Nigam" w:date="2015-10-26T01:01:00Z">
              <w:rPr>
                <w:rFonts w:ascii="Courier New" w:hAnsi="Courier New" w:cs="Courier New"/>
              </w:rPr>
            </w:rPrChange>
          </w:rPr>
          <w:t>[4]-&gt;Q(Backtracking)</w:t>
        </w:r>
      </w:ins>
    </w:p>
    <w:p w14:paraId="6C01A681" w14:textId="77777777" w:rsidR="00073577" w:rsidRPr="00073577" w:rsidRDefault="00073577" w:rsidP="00073577">
      <w:pPr>
        <w:spacing w:before="0" w:after="0"/>
        <w:rPr>
          <w:ins w:id="17955" w:author="Abhishek Deep Nigam" w:date="2015-10-26T01:01:00Z"/>
          <w:rFonts w:ascii="Courier New" w:hAnsi="Courier New" w:cs="Courier New"/>
          <w:sz w:val="16"/>
          <w:szCs w:val="16"/>
          <w:rPrChange w:id="17956" w:author="Abhishek Deep Nigam" w:date="2015-10-26T01:01:00Z">
            <w:rPr>
              <w:ins w:id="17957" w:author="Abhishek Deep Nigam" w:date="2015-10-26T01:01:00Z"/>
              <w:rFonts w:ascii="Courier New" w:hAnsi="Courier New" w:cs="Courier New"/>
            </w:rPr>
          </w:rPrChange>
        </w:rPr>
      </w:pPr>
      <w:ins w:id="17958" w:author="Abhishek Deep Nigam" w:date="2015-10-26T01:01:00Z">
        <w:r w:rsidRPr="00073577">
          <w:rPr>
            <w:rFonts w:ascii="Courier New" w:hAnsi="Courier New" w:cs="Courier New"/>
            <w:sz w:val="16"/>
            <w:szCs w:val="16"/>
            <w:rPrChange w:id="17959" w:author="Abhishek Deep Nigam" w:date="2015-10-26T01:01:00Z">
              <w:rPr>
                <w:rFonts w:ascii="Courier New" w:hAnsi="Courier New" w:cs="Courier New"/>
              </w:rPr>
            </w:rPrChange>
          </w:rPr>
          <w:t>[4]-&gt;S(Backtracking)</w:t>
        </w:r>
      </w:ins>
    </w:p>
    <w:p w14:paraId="165D8C24" w14:textId="77777777" w:rsidR="00073577" w:rsidRPr="00073577" w:rsidRDefault="00073577" w:rsidP="00073577">
      <w:pPr>
        <w:spacing w:before="0" w:after="0"/>
        <w:rPr>
          <w:ins w:id="17960" w:author="Abhishek Deep Nigam" w:date="2015-10-26T01:01:00Z"/>
          <w:rFonts w:ascii="Courier New" w:hAnsi="Courier New" w:cs="Courier New"/>
          <w:sz w:val="16"/>
          <w:szCs w:val="16"/>
          <w:rPrChange w:id="17961" w:author="Abhishek Deep Nigam" w:date="2015-10-26T01:01:00Z">
            <w:rPr>
              <w:ins w:id="17962" w:author="Abhishek Deep Nigam" w:date="2015-10-26T01:01:00Z"/>
              <w:rFonts w:ascii="Courier New" w:hAnsi="Courier New" w:cs="Courier New"/>
            </w:rPr>
          </w:rPrChange>
        </w:rPr>
      </w:pPr>
      <w:ins w:id="17963" w:author="Abhishek Deep Nigam" w:date="2015-10-26T01:01:00Z">
        <w:r w:rsidRPr="00073577">
          <w:rPr>
            <w:rFonts w:ascii="Courier New" w:hAnsi="Courier New" w:cs="Courier New"/>
            <w:sz w:val="16"/>
            <w:szCs w:val="16"/>
            <w:rPrChange w:id="17964" w:author="Abhishek Deep Nigam" w:date="2015-10-26T01:01:00Z">
              <w:rPr>
                <w:rFonts w:ascii="Courier New" w:hAnsi="Courier New" w:cs="Courier New"/>
              </w:rPr>
            </w:rPrChange>
          </w:rPr>
          <w:t>[4]-&gt;Y[5]-&gt;O[6]-&gt;I[7]-&gt;E(Backtracking)</w:t>
        </w:r>
      </w:ins>
    </w:p>
    <w:p w14:paraId="1DD5FC80" w14:textId="77777777" w:rsidR="00073577" w:rsidRPr="00073577" w:rsidRDefault="00073577" w:rsidP="00073577">
      <w:pPr>
        <w:spacing w:before="0" w:after="0"/>
        <w:rPr>
          <w:ins w:id="17965" w:author="Abhishek Deep Nigam" w:date="2015-10-26T01:01:00Z"/>
          <w:rFonts w:ascii="Courier New" w:hAnsi="Courier New" w:cs="Courier New"/>
          <w:sz w:val="16"/>
          <w:szCs w:val="16"/>
          <w:rPrChange w:id="17966" w:author="Abhishek Deep Nigam" w:date="2015-10-26T01:01:00Z">
            <w:rPr>
              <w:ins w:id="17967" w:author="Abhishek Deep Nigam" w:date="2015-10-26T01:01:00Z"/>
              <w:rFonts w:ascii="Courier New" w:hAnsi="Courier New" w:cs="Courier New"/>
            </w:rPr>
          </w:rPrChange>
        </w:rPr>
      </w:pPr>
      <w:ins w:id="17968" w:author="Abhishek Deep Nigam" w:date="2015-10-26T01:01:00Z">
        <w:r w:rsidRPr="00073577">
          <w:rPr>
            <w:rFonts w:ascii="Courier New" w:hAnsi="Courier New" w:cs="Courier New"/>
            <w:sz w:val="16"/>
            <w:szCs w:val="16"/>
            <w:rPrChange w:id="17969" w:author="Abhishek Deep Nigam" w:date="2015-10-26T01:01:00Z">
              <w:rPr>
                <w:rFonts w:ascii="Courier New" w:hAnsi="Courier New" w:cs="Courier New"/>
              </w:rPr>
            </w:rPrChange>
          </w:rPr>
          <w:t>[1]-&gt;C[2]-&gt;T[3]-&gt;T[4]-&gt;A(Backtracking)</w:t>
        </w:r>
      </w:ins>
    </w:p>
    <w:p w14:paraId="35446F8D" w14:textId="77777777" w:rsidR="00073577" w:rsidRPr="00073577" w:rsidRDefault="00073577" w:rsidP="00073577">
      <w:pPr>
        <w:spacing w:before="0" w:after="0"/>
        <w:rPr>
          <w:ins w:id="17970" w:author="Abhishek Deep Nigam" w:date="2015-10-26T01:01:00Z"/>
          <w:rFonts w:ascii="Courier New" w:hAnsi="Courier New" w:cs="Courier New"/>
          <w:sz w:val="16"/>
          <w:szCs w:val="16"/>
          <w:rPrChange w:id="17971" w:author="Abhishek Deep Nigam" w:date="2015-10-26T01:01:00Z">
            <w:rPr>
              <w:ins w:id="17972" w:author="Abhishek Deep Nigam" w:date="2015-10-26T01:01:00Z"/>
              <w:rFonts w:ascii="Courier New" w:hAnsi="Courier New" w:cs="Courier New"/>
            </w:rPr>
          </w:rPrChange>
        </w:rPr>
      </w:pPr>
      <w:ins w:id="17973" w:author="Abhishek Deep Nigam" w:date="2015-10-26T01:01:00Z">
        <w:r w:rsidRPr="00073577">
          <w:rPr>
            <w:rFonts w:ascii="Courier New" w:hAnsi="Courier New" w:cs="Courier New"/>
            <w:sz w:val="16"/>
            <w:szCs w:val="16"/>
            <w:rPrChange w:id="17974" w:author="Abhishek Deep Nigam" w:date="2015-10-26T01:01:00Z">
              <w:rPr>
                <w:rFonts w:ascii="Courier New" w:hAnsi="Courier New" w:cs="Courier New"/>
              </w:rPr>
            </w:rPrChange>
          </w:rPr>
          <w:t>[4]-&gt;N[5]-&gt;O[6]-&gt;I(Backtracking)</w:t>
        </w:r>
      </w:ins>
    </w:p>
    <w:p w14:paraId="1D783EC7" w14:textId="77777777" w:rsidR="00073577" w:rsidRPr="00073577" w:rsidRDefault="00073577" w:rsidP="00073577">
      <w:pPr>
        <w:spacing w:before="0" w:after="0"/>
        <w:rPr>
          <w:ins w:id="17975" w:author="Abhishek Deep Nigam" w:date="2015-10-26T01:01:00Z"/>
          <w:rFonts w:ascii="Courier New" w:hAnsi="Courier New" w:cs="Courier New"/>
          <w:sz w:val="16"/>
          <w:szCs w:val="16"/>
          <w:rPrChange w:id="17976" w:author="Abhishek Deep Nigam" w:date="2015-10-26T01:01:00Z">
            <w:rPr>
              <w:ins w:id="17977" w:author="Abhishek Deep Nigam" w:date="2015-10-26T01:01:00Z"/>
              <w:rFonts w:ascii="Courier New" w:hAnsi="Courier New" w:cs="Courier New"/>
            </w:rPr>
          </w:rPrChange>
        </w:rPr>
      </w:pPr>
      <w:ins w:id="17978" w:author="Abhishek Deep Nigam" w:date="2015-10-26T01:01:00Z">
        <w:r w:rsidRPr="00073577">
          <w:rPr>
            <w:rFonts w:ascii="Courier New" w:hAnsi="Courier New" w:cs="Courier New"/>
            <w:sz w:val="16"/>
            <w:szCs w:val="16"/>
            <w:rPrChange w:id="17979" w:author="Abhishek Deep Nigam" w:date="2015-10-26T01:01:00Z">
              <w:rPr>
                <w:rFonts w:ascii="Courier New" w:hAnsi="Courier New" w:cs="Courier New"/>
              </w:rPr>
            </w:rPrChange>
          </w:rPr>
          <w:t>[4]-&gt;O[5]-&gt;O[6]-&gt;I(Backtracking)</w:t>
        </w:r>
      </w:ins>
    </w:p>
    <w:p w14:paraId="290D27DE" w14:textId="77777777" w:rsidR="00073577" w:rsidRPr="00073577" w:rsidRDefault="00073577" w:rsidP="00073577">
      <w:pPr>
        <w:spacing w:before="0" w:after="0"/>
        <w:rPr>
          <w:ins w:id="17980" w:author="Abhishek Deep Nigam" w:date="2015-10-26T01:01:00Z"/>
          <w:rFonts w:ascii="Courier New" w:hAnsi="Courier New" w:cs="Courier New"/>
          <w:sz w:val="16"/>
          <w:szCs w:val="16"/>
          <w:rPrChange w:id="17981" w:author="Abhishek Deep Nigam" w:date="2015-10-26T01:01:00Z">
            <w:rPr>
              <w:ins w:id="17982" w:author="Abhishek Deep Nigam" w:date="2015-10-26T01:01:00Z"/>
              <w:rFonts w:ascii="Courier New" w:hAnsi="Courier New" w:cs="Courier New"/>
            </w:rPr>
          </w:rPrChange>
        </w:rPr>
      </w:pPr>
      <w:ins w:id="17983" w:author="Abhishek Deep Nigam" w:date="2015-10-26T01:01:00Z">
        <w:r w:rsidRPr="00073577">
          <w:rPr>
            <w:rFonts w:ascii="Courier New" w:hAnsi="Courier New" w:cs="Courier New"/>
            <w:sz w:val="16"/>
            <w:szCs w:val="16"/>
            <w:rPrChange w:id="17984" w:author="Abhishek Deep Nigam" w:date="2015-10-26T01:01:00Z">
              <w:rPr>
                <w:rFonts w:ascii="Courier New" w:hAnsi="Courier New" w:cs="Courier New"/>
              </w:rPr>
            </w:rPrChange>
          </w:rPr>
          <w:t>[4]-&gt;P(Backtracking)</w:t>
        </w:r>
      </w:ins>
    </w:p>
    <w:p w14:paraId="78BF45BD" w14:textId="77777777" w:rsidR="00073577" w:rsidRPr="00073577" w:rsidRDefault="00073577" w:rsidP="00073577">
      <w:pPr>
        <w:spacing w:before="0" w:after="0"/>
        <w:rPr>
          <w:ins w:id="17985" w:author="Abhishek Deep Nigam" w:date="2015-10-26T01:01:00Z"/>
          <w:rFonts w:ascii="Courier New" w:hAnsi="Courier New" w:cs="Courier New"/>
          <w:sz w:val="16"/>
          <w:szCs w:val="16"/>
          <w:rPrChange w:id="17986" w:author="Abhishek Deep Nigam" w:date="2015-10-26T01:01:00Z">
            <w:rPr>
              <w:ins w:id="17987" w:author="Abhishek Deep Nigam" w:date="2015-10-26T01:01:00Z"/>
              <w:rFonts w:ascii="Courier New" w:hAnsi="Courier New" w:cs="Courier New"/>
            </w:rPr>
          </w:rPrChange>
        </w:rPr>
      </w:pPr>
      <w:ins w:id="17988" w:author="Abhishek Deep Nigam" w:date="2015-10-26T01:01:00Z">
        <w:r w:rsidRPr="00073577">
          <w:rPr>
            <w:rFonts w:ascii="Courier New" w:hAnsi="Courier New" w:cs="Courier New"/>
            <w:sz w:val="16"/>
            <w:szCs w:val="16"/>
            <w:rPrChange w:id="17989" w:author="Abhishek Deep Nigam" w:date="2015-10-26T01:01:00Z">
              <w:rPr>
                <w:rFonts w:ascii="Courier New" w:hAnsi="Courier New" w:cs="Courier New"/>
              </w:rPr>
            </w:rPrChange>
          </w:rPr>
          <w:t>[4]-&gt;Q(Backtracking)</w:t>
        </w:r>
      </w:ins>
    </w:p>
    <w:p w14:paraId="5CE3588C" w14:textId="77777777" w:rsidR="00073577" w:rsidRPr="00073577" w:rsidRDefault="00073577" w:rsidP="00073577">
      <w:pPr>
        <w:spacing w:before="0" w:after="0"/>
        <w:rPr>
          <w:ins w:id="17990" w:author="Abhishek Deep Nigam" w:date="2015-10-26T01:01:00Z"/>
          <w:rFonts w:ascii="Courier New" w:hAnsi="Courier New" w:cs="Courier New"/>
          <w:sz w:val="16"/>
          <w:szCs w:val="16"/>
          <w:rPrChange w:id="17991" w:author="Abhishek Deep Nigam" w:date="2015-10-26T01:01:00Z">
            <w:rPr>
              <w:ins w:id="17992" w:author="Abhishek Deep Nigam" w:date="2015-10-26T01:01:00Z"/>
              <w:rFonts w:ascii="Courier New" w:hAnsi="Courier New" w:cs="Courier New"/>
            </w:rPr>
          </w:rPrChange>
        </w:rPr>
      </w:pPr>
      <w:ins w:id="17993" w:author="Abhishek Deep Nigam" w:date="2015-10-26T01:01:00Z">
        <w:r w:rsidRPr="00073577">
          <w:rPr>
            <w:rFonts w:ascii="Courier New" w:hAnsi="Courier New" w:cs="Courier New"/>
            <w:sz w:val="16"/>
            <w:szCs w:val="16"/>
            <w:rPrChange w:id="17994" w:author="Abhishek Deep Nigam" w:date="2015-10-26T01:01:00Z">
              <w:rPr>
                <w:rFonts w:ascii="Courier New" w:hAnsi="Courier New" w:cs="Courier New"/>
              </w:rPr>
            </w:rPrChange>
          </w:rPr>
          <w:t>[4]-&gt;S(Backtracking)</w:t>
        </w:r>
      </w:ins>
    </w:p>
    <w:p w14:paraId="18C8DA7D" w14:textId="77777777" w:rsidR="00073577" w:rsidRPr="00073577" w:rsidRDefault="00073577" w:rsidP="00073577">
      <w:pPr>
        <w:spacing w:before="0" w:after="0"/>
        <w:rPr>
          <w:ins w:id="17995" w:author="Abhishek Deep Nigam" w:date="2015-10-26T01:01:00Z"/>
          <w:rFonts w:ascii="Courier New" w:hAnsi="Courier New" w:cs="Courier New"/>
          <w:sz w:val="16"/>
          <w:szCs w:val="16"/>
          <w:rPrChange w:id="17996" w:author="Abhishek Deep Nigam" w:date="2015-10-26T01:01:00Z">
            <w:rPr>
              <w:ins w:id="17997" w:author="Abhishek Deep Nigam" w:date="2015-10-26T01:01:00Z"/>
              <w:rFonts w:ascii="Courier New" w:hAnsi="Courier New" w:cs="Courier New"/>
            </w:rPr>
          </w:rPrChange>
        </w:rPr>
      </w:pPr>
      <w:ins w:id="17998" w:author="Abhishek Deep Nigam" w:date="2015-10-26T01:01:00Z">
        <w:r w:rsidRPr="00073577">
          <w:rPr>
            <w:rFonts w:ascii="Courier New" w:hAnsi="Courier New" w:cs="Courier New"/>
            <w:sz w:val="16"/>
            <w:szCs w:val="16"/>
            <w:rPrChange w:id="17999" w:author="Abhishek Deep Nigam" w:date="2015-10-26T01:01:00Z">
              <w:rPr>
                <w:rFonts w:ascii="Courier New" w:hAnsi="Courier New" w:cs="Courier New"/>
              </w:rPr>
            </w:rPrChange>
          </w:rPr>
          <w:t>[4]-&gt;Y[5]-&gt;O[6]-&gt;I(Backtracking)</w:t>
        </w:r>
      </w:ins>
    </w:p>
    <w:p w14:paraId="6C72A8E7" w14:textId="77777777" w:rsidR="00073577" w:rsidRPr="00073577" w:rsidRDefault="00073577" w:rsidP="00073577">
      <w:pPr>
        <w:spacing w:before="0" w:after="0"/>
        <w:rPr>
          <w:ins w:id="18000" w:author="Abhishek Deep Nigam" w:date="2015-10-26T01:01:00Z"/>
          <w:rFonts w:ascii="Courier New" w:hAnsi="Courier New" w:cs="Courier New"/>
          <w:sz w:val="16"/>
          <w:szCs w:val="16"/>
          <w:rPrChange w:id="18001" w:author="Abhishek Deep Nigam" w:date="2015-10-26T01:01:00Z">
            <w:rPr>
              <w:ins w:id="18002" w:author="Abhishek Deep Nigam" w:date="2015-10-26T01:01:00Z"/>
              <w:rFonts w:ascii="Courier New" w:hAnsi="Courier New" w:cs="Courier New"/>
            </w:rPr>
          </w:rPrChange>
        </w:rPr>
      </w:pPr>
      <w:ins w:id="18003" w:author="Abhishek Deep Nigam" w:date="2015-10-26T01:01:00Z">
        <w:r w:rsidRPr="00073577">
          <w:rPr>
            <w:rFonts w:ascii="Courier New" w:hAnsi="Courier New" w:cs="Courier New"/>
            <w:sz w:val="16"/>
            <w:szCs w:val="16"/>
            <w:rPrChange w:id="18004" w:author="Abhishek Deep Nigam" w:date="2015-10-26T01:01:00Z">
              <w:rPr>
                <w:rFonts w:ascii="Courier New" w:hAnsi="Courier New" w:cs="Courier New"/>
              </w:rPr>
            </w:rPrChange>
          </w:rPr>
          <w:t>[1]-&gt;D[2]-&gt;T[3]-&gt;T[4]-&gt;A(Backtracking)</w:t>
        </w:r>
      </w:ins>
    </w:p>
    <w:p w14:paraId="05C6884D" w14:textId="77777777" w:rsidR="00073577" w:rsidRPr="00073577" w:rsidRDefault="00073577" w:rsidP="00073577">
      <w:pPr>
        <w:spacing w:before="0" w:after="0"/>
        <w:rPr>
          <w:ins w:id="18005" w:author="Abhishek Deep Nigam" w:date="2015-10-26T01:01:00Z"/>
          <w:rFonts w:ascii="Courier New" w:hAnsi="Courier New" w:cs="Courier New"/>
          <w:sz w:val="16"/>
          <w:szCs w:val="16"/>
          <w:rPrChange w:id="18006" w:author="Abhishek Deep Nigam" w:date="2015-10-26T01:01:00Z">
            <w:rPr>
              <w:ins w:id="18007" w:author="Abhishek Deep Nigam" w:date="2015-10-26T01:01:00Z"/>
              <w:rFonts w:ascii="Courier New" w:hAnsi="Courier New" w:cs="Courier New"/>
            </w:rPr>
          </w:rPrChange>
        </w:rPr>
      </w:pPr>
      <w:ins w:id="18008" w:author="Abhishek Deep Nigam" w:date="2015-10-26T01:01:00Z">
        <w:r w:rsidRPr="00073577">
          <w:rPr>
            <w:rFonts w:ascii="Courier New" w:hAnsi="Courier New" w:cs="Courier New"/>
            <w:sz w:val="16"/>
            <w:szCs w:val="16"/>
            <w:rPrChange w:id="18009" w:author="Abhishek Deep Nigam" w:date="2015-10-26T01:01:00Z">
              <w:rPr>
                <w:rFonts w:ascii="Courier New" w:hAnsi="Courier New" w:cs="Courier New"/>
              </w:rPr>
            </w:rPrChange>
          </w:rPr>
          <w:t>[4]-&gt;N[5]-&gt;O[6]-&gt;I(Backtracking)</w:t>
        </w:r>
      </w:ins>
    </w:p>
    <w:p w14:paraId="2C67B87B" w14:textId="77777777" w:rsidR="00073577" w:rsidRPr="00073577" w:rsidRDefault="00073577" w:rsidP="00073577">
      <w:pPr>
        <w:spacing w:before="0" w:after="0"/>
        <w:rPr>
          <w:ins w:id="18010" w:author="Abhishek Deep Nigam" w:date="2015-10-26T01:01:00Z"/>
          <w:rFonts w:ascii="Courier New" w:hAnsi="Courier New" w:cs="Courier New"/>
          <w:sz w:val="16"/>
          <w:szCs w:val="16"/>
          <w:rPrChange w:id="18011" w:author="Abhishek Deep Nigam" w:date="2015-10-26T01:01:00Z">
            <w:rPr>
              <w:ins w:id="18012" w:author="Abhishek Deep Nigam" w:date="2015-10-26T01:01:00Z"/>
              <w:rFonts w:ascii="Courier New" w:hAnsi="Courier New" w:cs="Courier New"/>
            </w:rPr>
          </w:rPrChange>
        </w:rPr>
      </w:pPr>
      <w:ins w:id="18013" w:author="Abhishek Deep Nigam" w:date="2015-10-26T01:01:00Z">
        <w:r w:rsidRPr="00073577">
          <w:rPr>
            <w:rFonts w:ascii="Courier New" w:hAnsi="Courier New" w:cs="Courier New"/>
            <w:sz w:val="16"/>
            <w:szCs w:val="16"/>
            <w:rPrChange w:id="18014" w:author="Abhishek Deep Nigam" w:date="2015-10-26T01:01:00Z">
              <w:rPr>
                <w:rFonts w:ascii="Courier New" w:hAnsi="Courier New" w:cs="Courier New"/>
              </w:rPr>
            </w:rPrChange>
          </w:rPr>
          <w:t>[4]-&gt;O[5]-&gt;O[6]-&gt;I(Backtracking)</w:t>
        </w:r>
      </w:ins>
    </w:p>
    <w:p w14:paraId="221D1D9A" w14:textId="77777777" w:rsidR="00073577" w:rsidRPr="00073577" w:rsidRDefault="00073577" w:rsidP="00073577">
      <w:pPr>
        <w:spacing w:before="0" w:after="0"/>
        <w:rPr>
          <w:ins w:id="18015" w:author="Abhishek Deep Nigam" w:date="2015-10-26T01:01:00Z"/>
          <w:rFonts w:ascii="Courier New" w:hAnsi="Courier New" w:cs="Courier New"/>
          <w:sz w:val="16"/>
          <w:szCs w:val="16"/>
          <w:rPrChange w:id="18016" w:author="Abhishek Deep Nigam" w:date="2015-10-26T01:01:00Z">
            <w:rPr>
              <w:ins w:id="18017" w:author="Abhishek Deep Nigam" w:date="2015-10-26T01:01:00Z"/>
              <w:rFonts w:ascii="Courier New" w:hAnsi="Courier New" w:cs="Courier New"/>
            </w:rPr>
          </w:rPrChange>
        </w:rPr>
      </w:pPr>
      <w:ins w:id="18018" w:author="Abhishek Deep Nigam" w:date="2015-10-26T01:01:00Z">
        <w:r w:rsidRPr="00073577">
          <w:rPr>
            <w:rFonts w:ascii="Courier New" w:hAnsi="Courier New" w:cs="Courier New"/>
            <w:sz w:val="16"/>
            <w:szCs w:val="16"/>
            <w:rPrChange w:id="18019" w:author="Abhishek Deep Nigam" w:date="2015-10-26T01:01:00Z">
              <w:rPr>
                <w:rFonts w:ascii="Courier New" w:hAnsi="Courier New" w:cs="Courier New"/>
              </w:rPr>
            </w:rPrChange>
          </w:rPr>
          <w:t>[4]-&gt;P(Backtracking)</w:t>
        </w:r>
      </w:ins>
    </w:p>
    <w:p w14:paraId="52056B65" w14:textId="77777777" w:rsidR="00073577" w:rsidRPr="00073577" w:rsidRDefault="00073577" w:rsidP="00073577">
      <w:pPr>
        <w:spacing w:before="0" w:after="0"/>
        <w:rPr>
          <w:ins w:id="18020" w:author="Abhishek Deep Nigam" w:date="2015-10-26T01:01:00Z"/>
          <w:rFonts w:ascii="Courier New" w:hAnsi="Courier New" w:cs="Courier New"/>
          <w:sz w:val="16"/>
          <w:szCs w:val="16"/>
          <w:rPrChange w:id="18021" w:author="Abhishek Deep Nigam" w:date="2015-10-26T01:01:00Z">
            <w:rPr>
              <w:ins w:id="18022" w:author="Abhishek Deep Nigam" w:date="2015-10-26T01:01:00Z"/>
              <w:rFonts w:ascii="Courier New" w:hAnsi="Courier New" w:cs="Courier New"/>
            </w:rPr>
          </w:rPrChange>
        </w:rPr>
      </w:pPr>
      <w:ins w:id="18023" w:author="Abhishek Deep Nigam" w:date="2015-10-26T01:01:00Z">
        <w:r w:rsidRPr="00073577">
          <w:rPr>
            <w:rFonts w:ascii="Courier New" w:hAnsi="Courier New" w:cs="Courier New"/>
            <w:sz w:val="16"/>
            <w:szCs w:val="16"/>
            <w:rPrChange w:id="18024" w:author="Abhishek Deep Nigam" w:date="2015-10-26T01:01:00Z">
              <w:rPr>
                <w:rFonts w:ascii="Courier New" w:hAnsi="Courier New" w:cs="Courier New"/>
              </w:rPr>
            </w:rPrChange>
          </w:rPr>
          <w:t>[4]-&gt;Q(Backtracking)</w:t>
        </w:r>
      </w:ins>
    </w:p>
    <w:p w14:paraId="34F5E25A" w14:textId="77777777" w:rsidR="00073577" w:rsidRPr="00073577" w:rsidRDefault="00073577" w:rsidP="00073577">
      <w:pPr>
        <w:spacing w:before="0" w:after="0"/>
        <w:rPr>
          <w:ins w:id="18025" w:author="Abhishek Deep Nigam" w:date="2015-10-26T01:01:00Z"/>
          <w:rFonts w:ascii="Courier New" w:hAnsi="Courier New" w:cs="Courier New"/>
          <w:sz w:val="16"/>
          <w:szCs w:val="16"/>
          <w:rPrChange w:id="18026" w:author="Abhishek Deep Nigam" w:date="2015-10-26T01:01:00Z">
            <w:rPr>
              <w:ins w:id="18027" w:author="Abhishek Deep Nigam" w:date="2015-10-26T01:01:00Z"/>
              <w:rFonts w:ascii="Courier New" w:hAnsi="Courier New" w:cs="Courier New"/>
            </w:rPr>
          </w:rPrChange>
        </w:rPr>
      </w:pPr>
      <w:ins w:id="18028" w:author="Abhishek Deep Nigam" w:date="2015-10-26T01:01:00Z">
        <w:r w:rsidRPr="00073577">
          <w:rPr>
            <w:rFonts w:ascii="Courier New" w:hAnsi="Courier New" w:cs="Courier New"/>
            <w:sz w:val="16"/>
            <w:szCs w:val="16"/>
            <w:rPrChange w:id="18029" w:author="Abhishek Deep Nigam" w:date="2015-10-26T01:01:00Z">
              <w:rPr>
                <w:rFonts w:ascii="Courier New" w:hAnsi="Courier New" w:cs="Courier New"/>
              </w:rPr>
            </w:rPrChange>
          </w:rPr>
          <w:t>[4]-&gt;S(Backtracking)</w:t>
        </w:r>
      </w:ins>
    </w:p>
    <w:p w14:paraId="57F9564F" w14:textId="77777777" w:rsidR="00073577" w:rsidRPr="00073577" w:rsidRDefault="00073577" w:rsidP="00073577">
      <w:pPr>
        <w:spacing w:before="0" w:after="0"/>
        <w:rPr>
          <w:ins w:id="18030" w:author="Abhishek Deep Nigam" w:date="2015-10-26T01:01:00Z"/>
          <w:rFonts w:ascii="Courier New" w:hAnsi="Courier New" w:cs="Courier New"/>
          <w:sz w:val="16"/>
          <w:szCs w:val="16"/>
          <w:rPrChange w:id="18031" w:author="Abhishek Deep Nigam" w:date="2015-10-26T01:01:00Z">
            <w:rPr>
              <w:ins w:id="18032" w:author="Abhishek Deep Nigam" w:date="2015-10-26T01:01:00Z"/>
              <w:rFonts w:ascii="Courier New" w:hAnsi="Courier New" w:cs="Courier New"/>
            </w:rPr>
          </w:rPrChange>
        </w:rPr>
      </w:pPr>
      <w:ins w:id="18033" w:author="Abhishek Deep Nigam" w:date="2015-10-26T01:01:00Z">
        <w:r w:rsidRPr="00073577">
          <w:rPr>
            <w:rFonts w:ascii="Courier New" w:hAnsi="Courier New" w:cs="Courier New"/>
            <w:sz w:val="16"/>
            <w:szCs w:val="16"/>
            <w:rPrChange w:id="18034" w:author="Abhishek Deep Nigam" w:date="2015-10-26T01:01:00Z">
              <w:rPr>
                <w:rFonts w:ascii="Courier New" w:hAnsi="Courier New" w:cs="Courier New"/>
              </w:rPr>
            </w:rPrChange>
          </w:rPr>
          <w:t>[4]-&gt;Y[5]-&gt;O[6]-&gt;I(Backtracking)</w:t>
        </w:r>
      </w:ins>
    </w:p>
    <w:p w14:paraId="1370F6B5" w14:textId="77777777" w:rsidR="00073577" w:rsidRPr="00073577" w:rsidRDefault="00073577" w:rsidP="00073577">
      <w:pPr>
        <w:spacing w:before="0" w:after="0"/>
        <w:rPr>
          <w:ins w:id="18035" w:author="Abhishek Deep Nigam" w:date="2015-10-26T01:01:00Z"/>
          <w:rFonts w:ascii="Courier New" w:hAnsi="Courier New" w:cs="Courier New"/>
          <w:sz w:val="16"/>
          <w:szCs w:val="16"/>
          <w:rPrChange w:id="18036" w:author="Abhishek Deep Nigam" w:date="2015-10-26T01:01:00Z">
            <w:rPr>
              <w:ins w:id="18037" w:author="Abhishek Deep Nigam" w:date="2015-10-26T01:01:00Z"/>
              <w:rFonts w:ascii="Courier New" w:hAnsi="Courier New" w:cs="Courier New"/>
            </w:rPr>
          </w:rPrChange>
        </w:rPr>
      </w:pPr>
      <w:ins w:id="18038" w:author="Abhishek Deep Nigam" w:date="2015-10-26T01:01:00Z">
        <w:r w:rsidRPr="00073577">
          <w:rPr>
            <w:rFonts w:ascii="Courier New" w:hAnsi="Courier New" w:cs="Courier New"/>
            <w:sz w:val="16"/>
            <w:szCs w:val="16"/>
            <w:rPrChange w:id="18039" w:author="Abhishek Deep Nigam" w:date="2015-10-26T01:01:00Z">
              <w:rPr>
                <w:rFonts w:ascii="Courier New" w:hAnsi="Courier New" w:cs="Courier New"/>
              </w:rPr>
            </w:rPrChange>
          </w:rPr>
          <w:t>[1]-&gt;E[2]-&gt;T[3]-&gt;T[4]-&gt;A(Backtracking)</w:t>
        </w:r>
      </w:ins>
    </w:p>
    <w:p w14:paraId="6FB547B5" w14:textId="77777777" w:rsidR="00073577" w:rsidRPr="00073577" w:rsidRDefault="00073577" w:rsidP="00073577">
      <w:pPr>
        <w:spacing w:before="0" w:after="0"/>
        <w:rPr>
          <w:ins w:id="18040" w:author="Abhishek Deep Nigam" w:date="2015-10-26T01:01:00Z"/>
          <w:rFonts w:ascii="Courier New" w:hAnsi="Courier New" w:cs="Courier New"/>
          <w:sz w:val="16"/>
          <w:szCs w:val="16"/>
          <w:rPrChange w:id="18041" w:author="Abhishek Deep Nigam" w:date="2015-10-26T01:01:00Z">
            <w:rPr>
              <w:ins w:id="18042" w:author="Abhishek Deep Nigam" w:date="2015-10-26T01:01:00Z"/>
              <w:rFonts w:ascii="Courier New" w:hAnsi="Courier New" w:cs="Courier New"/>
            </w:rPr>
          </w:rPrChange>
        </w:rPr>
      </w:pPr>
      <w:ins w:id="18043" w:author="Abhishek Deep Nigam" w:date="2015-10-26T01:01:00Z">
        <w:r w:rsidRPr="00073577">
          <w:rPr>
            <w:rFonts w:ascii="Courier New" w:hAnsi="Courier New" w:cs="Courier New"/>
            <w:sz w:val="16"/>
            <w:szCs w:val="16"/>
            <w:rPrChange w:id="18044" w:author="Abhishek Deep Nigam" w:date="2015-10-26T01:01:00Z">
              <w:rPr>
                <w:rFonts w:ascii="Courier New" w:hAnsi="Courier New" w:cs="Courier New"/>
              </w:rPr>
            </w:rPrChange>
          </w:rPr>
          <w:t>[4]-&gt;N[5]-&gt;O[6]-&gt;I[7]-&gt;E(Backtracking)</w:t>
        </w:r>
      </w:ins>
    </w:p>
    <w:p w14:paraId="188CCF4F" w14:textId="77777777" w:rsidR="00073577" w:rsidRPr="00073577" w:rsidRDefault="00073577" w:rsidP="00073577">
      <w:pPr>
        <w:spacing w:before="0" w:after="0"/>
        <w:rPr>
          <w:ins w:id="18045" w:author="Abhishek Deep Nigam" w:date="2015-10-26T01:01:00Z"/>
          <w:rFonts w:ascii="Courier New" w:hAnsi="Courier New" w:cs="Courier New"/>
          <w:sz w:val="16"/>
          <w:szCs w:val="16"/>
          <w:rPrChange w:id="18046" w:author="Abhishek Deep Nigam" w:date="2015-10-26T01:01:00Z">
            <w:rPr>
              <w:ins w:id="18047" w:author="Abhishek Deep Nigam" w:date="2015-10-26T01:01:00Z"/>
              <w:rFonts w:ascii="Courier New" w:hAnsi="Courier New" w:cs="Courier New"/>
            </w:rPr>
          </w:rPrChange>
        </w:rPr>
      </w:pPr>
      <w:ins w:id="18048" w:author="Abhishek Deep Nigam" w:date="2015-10-26T01:01:00Z">
        <w:r w:rsidRPr="00073577">
          <w:rPr>
            <w:rFonts w:ascii="Courier New" w:hAnsi="Courier New" w:cs="Courier New"/>
            <w:sz w:val="16"/>
            <w:szCs w:val="16"/>
            <w:rPrChange w:id="18049" w:author="Abhishek Deep Nigam" w:date="2015-10-26T01:01:00Z">
              <w:rPr>
                <w:rFonts w:ascii="Courier New" w:hAnsi="Courier New" w:cs="Courier New"/>
              </w:rPr>
            </w:rPrChange>
          </w:rPr>
          <w:t>[4]-&gt;O[5]-&gt;O[6]-&gt;I[7]-&gt;E(Backtracking)</w:t>
        </w:r>
      </w:ins>
    </w:p>
    <w:p w14:paraId="6CF9DA8B" w14:textId="77777777" w:rsidR="00073577" w:rsidRPr="00073577" w:rsidRDefault="00073577" w:rsidP="00073577">
      <w:pPr>
        <w:spacing w:before="0" w:after="0"/>
        <w:rPr>
          <w:ins w:id="18050" w:author="Abhishek Deep Nigam" w:date="2015-10-26T01:01:00Z"/>
          <w:rFonts w:ascii="Courier New" w:hAnsi="Courier New" w:cs="Courier New"/>
          <w:sz w:val="16"/>
          <w:szCs w:val="16"/>
          <w:rPrChange w:id="18051" w:author="Abhishek Deep Nigam" w:date="2015-10-26T01:01:00Z">
            <w:rPr>
              <w:ins w:id="18052" w:author="Abhishek Deep Nigam" w:date="2015-10-26T01:01:00Z"/>
              <w:rFonts w:ascii="Courier New" w:hAnsi="Courier New" w:cs="Courier New"/>
            </w:rPr>
          </w:rPrChange>
        </w:rPr>
      </w:pPr>
      <w:ins w:id="18053" w:author="Abhishek Deep Nigam" w:date="2015-10-26T01:01:00Z">
        <w:r w:rsidRPr="00073577">
          <w:rPr>
            <w:rFonts w:ascii="Courier New" w:hAnsi="Courier New" w:cs="Courier New"/>
            <w:sz w:val="16"/>
            <w:szCs w:val="16"/>
            <w:rPrChange w:id="18054" w:author="Abhishek Deep Nigam" w:date="2015-10-26T01:01:00Z">
              <w:rPr>
                <w:rFonts w:ascii="Courier New" w:hAnsi="Courier New" w:cs="Courier New"/>
              </w:rPr>
            </w:rPrChange>
          </w:rPr>
          <w:t>[4]-&gt;P(Backtracking)</w:t>
        </w:r>
      </w:ins>
    </w:p>
    <w:p w14:paraId="48420653" w14:textId="77777777" w:rsidR="00073577" w:rsidRPr="00073577" w:rsidRDefault="00073577" w:rsidP="00073577">
      <w:pPr>
        <w:spacing w:before="0" w:after="0"/>
        <w:rPr>
          <w:ins w:id="18055" w:author="Abhishek Deep Nigam" w:date="2015-10-26T01:01:00Z"/>
          <w:rFonts w:ascii="Courier New" w:hAnsi="Courier New" w:cs="Courier New"/>
          <w:sz w:val="16"/>
          <w:szCs w:val="16"/>
          <w:rPrChange w:id="18056" w:author="Abhishek Deep Nigam" w:date="2015-10-26T01:01:00Z">
            <w:rPr>
              <w:ins w:id="18057" w:author="Abhishek Deep Nigam" w:date="2015-10-26T01:01:00Z"/>
              <w:rFonts w:ascii="Courier New" w:hAnsi="Courier New" w:cs="Courier New"/>
            </w:rPr>
          </w:rPrChange>
        </w:rPr>
      </w:pPr>
      <w:ins w:id="18058" w:author="Abhishek Deep Nigam" w:date="2015-10-26T01:01:00Z">
        <w:r w:rsidRPr="00073577">
          <w:rPr>
            <w:rFonts w:ascii="Courier New" w:hAnsi="Courier New" w:cs="Courier New"/>
            <w:sz w:val="16"/>
            <w:szCs w:val="16"/>
            <w:rPrChange w:id="18059" w:author="Abhishek Deep Nigam" w:date="2015-10-26T01:01:00Z">
              <w:rPr>
                <w:rFonts w:ascii="Courier New" w:hAnsi="Courier New" w:cs="Courier New"/>
              </w:rPr>
            </w:rPrChange>
          </w:rPr>
          <w:t>[4]-&gt;Q(Backtracking)</w:t>
        </w:r>
      </w:ins>
    </w:p>
    <w:p w14:paraId="27F9737F" w14:textId="77777777" w:rsidR="00073577" w:rsidRPr="00073577" w:rsidRDefault="00073577" w:rsidP="00073577">
      <w:pPr>
        <w:spacing w:before="0" w:after="0"/>
        <w:rPr>
          <w:ins w:id="18060" w:author="Abhishek Deep Nigam" w:date="2015-10-26T01:01:00Z"/>
          <w:rFonts w:ascii="Courier New" w:hAnsi="Courier New" w:cs="Courier New"/>
          <w:sz w:val="16"/>
          <w:szCs w:val="16"/>
          <w:rPrChange w:id="18061" w:author="Abhishek Deep Nigam" w:date="2015-10-26T01:01:00Z">
            <w:rPr>
              <w:ins w:id="18062" w:author="Abhishek Deep Nigam" w:date="2015-10-26T01:01:00Z"/>
              <w:rFonts w:ascii="Courier New" w:hAnsi="Courier New" w:cs="Courier New"/>
            </w:rPr>
          </w:rPrChange>
        </w:rPr>
      </w:pPr>
      <w:ins w:id="18063" w:author="Abhishek Deep Nigam" w:date="2015-10-26T01:01:00Z">
        <w:r w:rsidRPr="00073577">
          <w:rPr>
            <w:rFonts w:ascii="Courier New" w:hAnsi="Courier New" w:cs="Courier New"/>
            <w:sz w:val="16"/>
            <w:szCs w:val="16"/>
            <w:rPrChange w:id="18064" w:author="Abhishek Deep Nigam" w:date="2015-10-26T01:01:00Z">
              <w:rPr>
                <w:rFonts w:ascii="Courier New" w:hAnsi="Courier New" w:cs="Courier New"/>
              </w:rPr>
            </w:rPrChange>
          </w:rPr>
          <w:t>[4]-&gt;S(Backtracking)</w:t>
        </w:r>
      </w:ins>
    </w:p>
    <w:p w14:paraId="27D0A4B5" w14:textId="77777777" w:rsidR="00073577" w:rsidRPr="00073577" w:rsidRDefault="00073577" w:rsidP="00073577">
      <w:pPr>
        <w:spacing w:before="0" w:after="0"/>
        <w:rPr>
          <w:ins w:id="18065" w:author="Abhishek Deep Nigam" w:date="2015-10-26T01:01:00Z"/>
          <w:rFonts w:ascii="Courier New" w:hAnsi="Courier New" w:cs="Courier New"/>
          <w:sz w:val="16"/>
          <w:szCs w:val="16"/>
          <w:rPrChange w:id="18066" w:author="Abhishek Deep Nigam" w:date="2015-10-26T01:01:00Z">
            <w:rPr>
              <w:ins w:id="18067" w:author="Abhishek Deep Nigam" w:date="2015-10-26T01:01:00Z"/>
              <w:rFonts w:ascii="Courier New" w:hAnsi="Courier New" w:cs="Courier New"/>
            </w:rPr>
          </w:rPrChange>
        </w:rPr>
      </w:pPr>
      <w:ins w:id="18068" w:author="Abhishek Deep Nigam" w:date="2015-10-26T01:01:00Z">
        <w:r w:rsidRPr="00073577">
          <w:rPr>
            <w:rFonts w:ascii="Courier New" w:hAnsi="Courier New" w:cs="Courier New"/>
            <w:sz w:val="16"/>
            <w:szCs w:val="16"/>
            <w:rPrChange w:id="18069" w:author="Abhishek Deep Nigam" w:date="2015-10-26T01:01:00Z">
              <w:rPr>
                <w:rFonts w:ascii="Courier New" w:hAnsi="Courier New" w:cs="Courier New"/>
              </w:rPr>
            </w:rPrChange>
          </w:rPr>
          <w:t>[4]-&gt;Y[5]-&gt;O[6]-&gt;I[7]-&gt;E(Backtracking)</w:t>
        </w:r>
      </w:ins>
    </w:p>
    <w:p w14:paraId="0A4B77DE" w14:textId="77777777" w:rsidR="00073577" w:rsidRPr="00073577" w:rsidRDefault="00073577" w:rsidP="00073577">
      <w:pPr>
        <w:spacing w:before="0" w:after="0"/>
        <w:rPr>
          <w:ins w:id="18070" w:author="Abhishek Deep Nigam" w:date="2015-10-26T01:01:00Z"/>
          <w:rFonts w:ascii="Courier New" w:hAnsi="Courier New" w:cs="Courier New"/>
          <w:sz w:val="16"/>
          <w:szCs w:val="16"/>
          <w:rPrChange w:id="18071" w:author="Abhishek Deep Nigam" w:date="2015-10-26T01:01:00Z">
            <w:rPr>
              <w:ins w:id="18072" w:author="Abhishek Deep Nigam" w:date="2015-10-26T01:01:00Z"/>
              <w:rFonts w:ascii="Courier New" w:hAnsi="Courier New" w:cs="Courier New"/>
            </w:rPr>
          </w:rPrChange>
        </w:rPr>
      </w:pPr>
      <w:ins w:id="18073" w:author="Abhishek Deep Nigam" w:date="2015-10-26T01:01:00Z">
        <w:r w:rsidRPr="00073577">
          <w:rPr>
            <w:rFonts w:ascii="Courier New" w:hAnsi="Courier New" w:cs="Courier New"/>
            <w:sz w:val="16"/>
            <w:szCs w:val="16"/>
            <w:rPrChange w:id="18074" w:author="Abhishek Deep Nigam" w:date="2015-10-26T01:01:00Z">
              <w:rPr>
                <w:rFonts w:ascii="Courier New" w:hAnsi="Courier New" w:cs="Courier New"/>
              </w:rPr>
            </w:rPrChange>
          </w:rPr>
          <w:t>[1]-&gt;F[2]-&gt;T[3]-&gt;T[4]-&gt;A(Backtracking)</w:t>
        </w:r>
      </w:ins>
    </w:p>
    <w:p w14:paraId="0C423766" w14:textId="77777777" w:rsidR="00073577" w:rsidRPr="00073577" w:rsidRDefault="00073577" w:rsidP="00073577">
      <w:pPr>
        <w:spacing w:before="0" w:after="0"/>
        <w:rPr>
          <w:ins w:id="18075" w:author="Abhishek Deep Nigam" w:date="2015-10-26T01:01:00Z"/>
          <w:rFonts w:ascii="Courier New" w:hAnsi="Courier New" w:cs="Courier New"/>
          <w:sz w:val="16"/>
          <w:szCs w:val="16"/>
          <w:rPrChange w:id="18076" w:author="Abhishek Deep Nigam" w:date="2015-10-26T01:01:00Z">
            <w:rPr>
              <w:ins w:id="18077" w:author="Abhishek Deep Nigam" w:date="2015-10-26T01:01:00Z"/>
              <w:rFonts w:ascii="Courier New" w:hAnsi="Courier New" w:cs="Courier New"/>
            </w:rPr>
          </w:rPrChange>
        </w:rPr>
      </w:pPr>
      <w:ins w:id="18078" w:author="Abhishek Deep Nigam" w:date="2015-10-26T01:01:00Z">
        <w:r w:rsidRPr="00073577">
          <w:rPr>
            <w:rFonts w:ascii="Courier New" w:hAnsi="Courier New" w:cs="Courier New"/>
            <w:sz w:val="16"/>
            <w:szCs w:val="16"/>
            <w:rPrChange w:id="18079" w:author="Abhishek Deep Nigam" w:date="2015-10-26T01:01:00Z">
              <w:rPr>
                <w:rFonts w:ascii="Courier New" w:hAnsi="Courier New" w:cs="Courier New"/>
              </w:rPr>
            </w:rPrChange>
          </w:rPr>
          <w:t>[4]-&gt;N[5]-&gt;O[6]-&gt;I(Backtracking)</w:t>
        </w:r>
      </w:ins>
    </w:p>
    <w:p w14:paraId="6353FCEC" w14:textId="77777777" w:rsidR="00073577" w:rsidRPr="00073577" w:rsidRDefault="00073577" w:rsidP="00073577">
      <w:pPr>
        <w:spacing w:before="0" w:after="0"/>
        <w:rPr>
          <w:ins w:id="18080" w:author="Abhishek Deep Nigam" w:date="2015-10-26T01:01:00Z"/>
          <w:rFonts w:ascii="Courier New" w:hAnsi="Courier New" w:cs="Courier New"/>
          <w:sz w:val="16"/>
          <w:szCs w:val="16"/>
          <w:rPrChange w:id="18081" w:author="Abhishek Deep Nigam" w:date="2015-10-26T01:01:00Z">
            <w:rPr>
              <w:ins w:id="18082" w:author="Abhishek Deep Nigam" w:date="2015-10-26T01:01:00Z"/>
              <w:rFonts w:ascii="Courier New" w:hAnsi="Courier New" w:cs="Courier New"/>
            </w:rPr>
          </w:rPrChange>
        </w:rPr>
      </w:pPr>
      <w:ins w:id="18083" w:author="Abhishek Deep Nigam" w:date="2015-10-26T01:01:00Z">
        <w:r w:rsidRPr="00073577">
          <w:rPr>
            <w:rFonts w:ascii="Courier New" w:hAnsi="Courier New" w:cs="Courier New"/>
            <w:sz w:val="16"/>
            <w:szCs w:val="16"/>
            <w:rPrChange w:id="18084" w:author="Abhishek Deep Nigam" w:date="2015-10-26T01:01:00Z">
              <w:rPr>
                <w:rFonts w:ascii="Courier New" w:hAnsi="Courier New" w:cs="Courier New"/>
              </w:rPr>
            </w:rPrChange>
          </w:rPr>
          <w:t>[4]-&gt;O[5]-&gt;O[6]-&gt;I(Backtracking)</w:t>
        </w:r>
      </w:ins>
    </w:p>
    <w:p w14:paraId="281AE4C5" w14:textId="77777777" w:rsidR="00073577" w:rsidRPr="00073577" w:rsidRDefault="00073577" w:rsidP="00073577">
      <w:pPr>
        <w:spacing w:before="0" w:after="0"/>
        <w:rPr>
          <w:ins w:id="18085" w:author="Abhishek Deep Nigam" w:date="2015-10-26T01:01:00Z"/>
          <w:rFonts w:ascii="Courier New" w:hAnsi="Courier New" w:cs="Courier New"/>
          <w:sz w:val="16"/>
          <w:szCs w:val="16"/>
          <w:rPrChange w:id="18086" w:author="Abhishek Deep Nigam" w:date="2015-10-26T01:01:00Z">
            <w:rPr>
              <w:ins w:id="18087" w:author="Abhishek Deep Nigam" w:date="2015-10-26T01:01:00Z"/>
              <w:rFonts w:ascii="Courier New" w:hAnsi="Courier New" w:cs="Courier New"/>
            </w:rPr>
          </w:rPrChange>
        </w:rPr>
      </w:pPr>
      <w:ins w:id="18088" w:author="Abhishek Deep Nigam" w:date="2015-10-26T01:01:00Z">
        <w:r w:rsidRPr="00073577">
          <w:rPr>
            <w:rFonts w:ascii="Courier New" w:hAnsi="Courier New" w:cs="Courier New"/>
            <w:sz w:val="16"/>
            <w:szCs w:val="16"/>
            <w:rPrChange w:id="18089" w:author="Abhishek Deep Nigam" w:date="2015-10-26T01:01:00Z">
              <w:rPr>
                <w:rFonts w:ascii="Courier New" w:hAnsi="Courier New" w:cs="Courier New"/>
              </w:rPr>
            </w:rPrChange>
          </w:rPr>
          <w:t>[4]-&gt;P(Backtracking)</w:t>
        </w:r>
      </w:ins>
    </w:p>
    <w:p w14:paraId="2AC716C9" w14:textId="77777777" w:rsidR="00073577" w:rsidRPr="00073577" w:rsidRDefault="00073577" w:rsidP="00073577">
      <w:pPr>
        <w:spacing w:before="0" w:after="0"/>
        <w:rPr>
          <w:ins w:id="18090" w:author="Abhishek Deep Nigam" w:date="2015-10-26T01:01:00Z"/>
          <w:rFonts w:ascii="Courier New" w:hAnsi="Courier New" w:cs="Courier New"/>
          <w:sz w:val="16"/>
          <w:szCs w:val="16"/>
          <w:rPrChange w:id="18091" w:author="Abhishek Deep Nigam" w:date="2015-10-26T01:01:00Z">
            <w:rPr>
              <w:ins w:id="18092" w:author="Abhishek Deep Nigam" w:date="2015-10-26T01:01:00Z"/>
              <w:rFonts w:ascii="Courier New" w:hAnsi="Courier New" w:cs="Courier New"/>
            </w:rPr>
          </w:rPrChange>
        </w:rPr>
      </w:pPr>
      <w:ins w:id="18093" w:author="Abhishek Deep Nigam" w:date="2015-10-26T01:01:00Z">
        <w:r w:rsidRPr="00073577">
          <w:rPr>
            <w:rFonts w:ascii="Courier New" w:hAnsi="Courier New" w:cs="Courier New"/>
            <w:sz w:val="16"/>
            <w:szCs w:val="16"/>
            <w:rPrChange w:id="18094" w:author="Abhishek Deep Nigam" w:date="2015-10-26T01:01:00Z">
              <w:rPr>
                <w:rFonts w:ascii="Courier New" w:hAnsi="Courier New" w:cs="Courier New"/>
              </w:rPr>
            </w:rPrChange>
          </w:rPr>
          <w:t>[4]-&gt;Q(Backtracking)</w:t>
        </w:r>
      </w:ins>
    </w:p>
    <w:p w14:paraId="32C1DFDB" w14:textId="77777777" w:rsidR="00073577" w:rsidRPr="00073577" w:rsidRDefault="00073577" w:rsidP="00073577">
      <w:pPr>
        <w:spacing w:before="0" w:after="0"/>
        <w:rPr>
          <w:ins w:id="18095" w:author="Abhishek Deep Nigam" w:date="2015-10-26T01:01:00Z"/>
          <w:rFonts w:ascii="Courier New" w:hAnsi="Courier New" w:cs="Courier New"/>
          <w:sz w:val="16"/>
          <w:szCs w:val="16"/>
          <w:rPrChange w:id="18096" w:author="Abhishek Deep Nigam" w:date="2015-10-26T01:01:00Z">
            <w:rPr>
              <w:ins w:id="18097" w:author="Abhishek Deep Nigam" w:date="2015-10-26T01:01:00Z"/>
              <w:rFonts w:ascii="Courier New" w:hAnsi="Courier New" w:cs="Courier New"/>
            </w:rPr>
          </w:rPrChange>
        </w:rPr>
      </w:pPr>
      <w:ins w:id="18098" w:author="Abhishek Deep Nigam" w:date="2015-10-26T01:01:00Z">
        <w:r w:rsidRPr="00073577">
          <w:rPr>
            <w:rFonts w:ascii="Courier New" w:hAnsi="Courier New" w:cs="Courier New"/>
            <w:sz w:val="16"/>
            <w:szCs w:val="16"/>
            <w:rPrChange w:id="18099" w:author="Abhishek Deep Nigam" w:date="2015-10-26T01:01:00Z">
              <w:rPr>
                <w:rFonts w:ascii="Courier New" w:hAnsi="Courier New" w:cs="Courier New"/>
              </w:rPr>
            </w:rPrChange>
          </w:rPr>
          <w:t>[4]-&gt;S(Backtracking)</w:t>
        </w:r>
      </w:ins>
    </w:p>
    <w:p w14:paraId="52B5AF4C" w14:textId="77777777" w:rsidR="00073577" w:rsidRPr="00073577" w:rsidRDefault="00073577" w:rsidP="00073577">
      <w:pPr>
        <w:spacing w:before="0" w:after="0"/>
        <w:rPr>
          <w:ins w:id="18100" w:author="Abhishek Deep Nigam" w:date="2015-10-26T01:01:00Z"/>
          <w:rFonts w:ascii="Courier New" w:hAnsi="Courier New" w:cs="Courier New"/>
          <w:sz w:val="16"/>
          <w:szCs w:val="16"/>
          <w:rPrChange w:id="18101" w:author="Abhishek Deep Nigam" w:date="2015-10-26T01:01:00Z">
            <w:rPr>
              <w:ins w:id="18102" w:author="Abhishek Deep Nigam" w:date="2015-10-26T01:01:00Z"/>
              <w:rFonts w:ascii="Courier New" w:hAnsi="Courier New" w:cs="Courier New"/>
            </w:rPr>
          </w:rPrChange>
        </w:rPr>
      </w:pPr>
      <w:ins w:id="18103" w:author="Abhishek Deep Nigam" w:date="2015-10-26T01:01:00Z">
        <w:r w:rsidRPr="00073577">
          <w:rPr>
            <w:rFonts w:ascii="Courier New" w:hAnsi="Courier New" w:cs="Courier New"/>
            <w:sz w:val="16"/>
            <w:szCs w:val="16"/>
            <w:rPrChange w:id="18104" w:author="Abhishek Deep Nigam" w:date="2015-10-26T01:01:00Z">
              <w:rPr>
                <w:rFonts w:ascii="Courier New" w:hAnsi="Courier New" w:cs="Courier New"/>
              </w:rPr>
            </w:rPrChange>
          </w:rPr>
          <w:t>[4]-&gt;Y[5]-&gt;O[6]-&gt;I(Backtracking)</w:t>
        </w:r>
      </w:ins>
    </w:p>
    <w:p w14:paraId="1F12CF2D" w14:textId="77777777" w:rsidR="00073577" w:rsidRPr="00073577" w:rsidRDefault="00073577" w:rsidP="00073577">
      <w:pPr>
        <w:spacing w:before="0" w:after="0"/>
        <w:rPr>
          <w:ins w:id="18105" w:author="Abhishek Deep Nigam" w:date="2015-10-26T01:01:00Z"/>
          <w:rFonts w:ascii="Courier New" w:hAnsi="Courier New" w:cs="Courier New"/>
          <w:sz w:val="16"/>
          <w:szCs w:val="16"/>
          <w:rPrChange w:id="18106" w:author="Abhishek Deep Nigam" w:date="2015-10-26T01:01:00Z">
            <w:rPr>
              <w:ins w:id="18107" w:author="Abhishek Deep Nigam" w:date="2015-10-26T01:01:00Z"/>
              <w:rFonts w:ascii="Courier New" w:hAnsi="Courier New" w:cs="Courier New"/>
            </w:rPr>
          </w:rPrChange>
        </w:rPr>
      </w:pPr>
      <w:ins w:id="18108" w:author="Abhishek Deep Nigam" w:date="2015-10-26T01:01:00Z">
        <w:r w:rsidRPr="00073577">
          <w:rPr>
            <w:rFonts w:ascii="Courier New" w:hAnsi="Courier New" w:cs="Courier New"/>
            <w:sz w:val="16"/>
            <w:szCs w:val="16"/>
            <w:rPrChange w:id="18109" w:author="Abhishek Deep Nigam" w:date="2015-10-26T01:01:00Z">
              <w:rPr>
                <w:rFonts w:ascii="Courier New" w:hAnsi="Courier New" w:cs="Courier New"/>
              </w:rPr>
            </w:rPrChange>
          </w:rPr>
          <w:t>[1]-&gt;G[2]-&gt;T[3]-&gt;T[4]-&gt;A(Backtracking)</w:t>
        </w:r>
      </w:ins>
    </w:p>
    <w:p w14:paraId="2FA2BFA6" w14:textId="77777777" w:rsidR="00073577" w:rsidRPr="00073577" w:rsidRDefault="00073577" w:rsidP="00073577">
      <w:pPr>
        <w:spacing w:before="0" w:after="0"/>
        <w:rPr>
          <w:ins w:id="18110" w:author="Abhishek Deep Nigam" w:date="2015-10-26T01:01:00Z"/>
          <w:rFonts w:ascii="Courier New" w:hAnsi="Courier New" w:cs="Courier New"/>
          <w:sz w:val="16"/>
          <w:szCs w:val="16"/>
          <w:rPrChange w:id="18111" w:author="Abhishek Deep Nigam" w:date="2015-10-26T01:01:00Z">
            <w:rPr>
              <w:ins w:id="18112" w:author="Abhishek Deep Nigam" w:date="2015-10-26T01:01:00Z"/>
              <w:rFonts w:ascii="Courier New" w:hAnsi="Courier New" w:cs="Courier New"/>
            </w:rPr>
          </w:rPrChange>
        </w:rPr>
      </w:pPr>
      <w:ins w:id="18113" w:author="Abhishek Deep Nigam" w:date="2015-10-26T01:01:00Z">
        <w:r w:rsidRPr="00073577">
          <w:rPr>
            <w:rFonts w:ascii="Courier New" w:hAnsi="Courier New" w:cs="Courier New"/>
            <w:sz w:val="16"/>
            <w:szCs w:val="16"/>
            <w:rPrChange w:id="18114" w:author="Abhishek Deep Nigam" w:date="2015-10-26T01:01:00Z">
              <w:rPr>
                <w:rFonts w:ascii="Courier New" w:hAnsi="Courier New" w:cs="Courier New"/>
              </w:rPr>
            </w:rPrChange>
          </w:rPr>
          <w:t>[4]-&gt;N[5]-&gt;O[6]-&gt;I[7]-&gt;E(Backtracking)</w:t>
        </w:r>
      </w:ins>
    </w:p>
    <w:p w14:paraId="119F1607" w14:textId="77777777" w:rsidR="00073577" w:rsidRPr="00073577" w:rsidRDefault="00073577" w:rsidP="00073577">
      <w:pPr>
        <w:spacing w:before="0" w:after="0"/>
        <w:rPr>
          <w:ins w:id="18115" w:author="Abhishek Deep Nigam" w:date="2015-10-26T01:01:00Z"/>
          <w:rFonts w:ascii="Courier New" w:hAnsi="Courier New" w:cs="Courier New"/>
          <w:sz w:val="16"/>
          <w:szCs w:val="16"/>
          <w:rPrChange w:id="18116" w:author="Abhishek Deep Nigam" w:date="2015-10-26T01:01:00Z">
            <w:rPr>
              <w:ins w:id="18117" w:author="Abhishek Deep Nigam" w:date="2015-10-26T01:01:00Z"/>
              <w:rFonts w:ascii="Courier New" w:hAnsi="Courier New" w:cs="Courier New"/>
            </w:rPr>
          </w:rPrChange>
        </w:rPr>
      </w:pPr>
      <w:ins w:id="18118" w:author="Abhishek Deep Nigam" w:date="2015-10-26T01:01:00Z">
        <w:r w:rsidRPr="00073577">
          <w:rPr>
            <w:rFonts w:ascii="Courier New" w:hAnsi="Courier New" w:cs="Courier New"/>
            <w:sz w:val="16"/>
            <w:szCs w:val="16"/>
            <w:rPrChange w:id="18119" w:author="Abhishek Deep Nigam" w:date="2015-10-26T01:01:00Z">
              <w:rPr>
                <w:rFonts w:ascii="Courier New" w:hAnsi="Courier New" w:cs="Courier New"/>
              </w:rPr>
            </w:rPrChange>
          </w:rPr>
          <w:t>[4]-&gt;O[5]-&gt;O[6]-&gt;I[7]-&gt;E(Backtracking)</w:t>
        </w:r>
      </w:ins>
    </w:p>
    <w:p w14:paraId="1F1CD267" w14:textId="77777777" w:rsidR="00073577" w:rsidRPr="00073577" w:rsidRDefault="00073577" w:rsidP="00073577">
      <w:pPr>
        <w:spacing w:before="0" w:after="0"/>
        <w:rPr>
          <w:ins w:id="18120" w:author="Abhishek Deep Nigam" w:date="2015-10-26T01:01:00Z"/>
          <w:rFonts w:ascii="Courier New" w:hAnsi="Courier New" w:cs="Courier New"/>
          <w:sz w:val="16"/>
          <w:szCs w:val="16"/>
          <w:rPrChange w:id="18121" w:author="Abhishek Deep Nigam" w:date="2015-10-26T01:01:00Z">
            <w:rPr>
              <w:ins w:id="18122" w:author="Abhishek Deep Nigam" w:date="2015-10-26T01:01:00Z"/>
              <w:rFonts w:ascii="Courier New" w:hAnsi="Courier New" w:cs="Courier New"/>
            </w:rPr>
          </w:rPrChange>
        </w:rPr>
      </w:pPr>
      <w:ins w:id="18123" w:author="Abhishek Deep Nigam" w:date="2015-10-26T01:01:00Z">
        <w:r w:rsidRPr="00073577">
          <w:rPr>
            <w:rFonts w:ascii="Courier New" w:hAnsi="Courier New" w:cs="Courier New"/>
            <w:sz w:val="16"/>
            <w:szCs w:val="16"/>
            <w:rPrChange w:id="18124" w:author="Abhishek Deep Nigam" w:date="2015-10-26T01:01:00Z">
              <w:rPr>
                <w:rFonts w:ascii="Courier New" w:hAnsi="Courier New" w:cs="Courier New"/>
              </w:rPr>
            </w:rPrChange>
          </w:rPr>
          <w:t>[4]-&gt;P(Backtracking)</w:t>
        </w:r>
      </w:ins>
    </w:p>
    <w:p w14:paraId="2FC07450" w14:textId="77777777" w:rsidR="00073577" w:rsidRPr="00073577" w:rsidRDefault="00073577" w:rsidP="00073577">
      <w:pPr>
        <w:spacing w:before="0" w:after="0"/>
        <w:rPr>
          <w:ins w:id="18125" w:author="Abhishek Deep Nigam" w:date="2015-10-26T01:01:00Z"/>
          <w:rFonts w:ascii="Courier New" w:hAnsi="Courier New" w:cs="Courier New"/>
          <w:sz w:val="16"/>
          <w:szCs w:val="16"/>
          <w:rPrChange w:id="18126" w:author="Abhishek Deep Nigam" w:date="2015-10-26T01:01:00Z">
            <w:rPr>
              <w:ins w:id="18127" w:author="Abhishek Deep Nigam" w:date="2015-10-26T01:01:00Z"/>
              <w:rFonts w:ascii="Courier New" w:hAnsi="Courier New" w:cs="Courier New"/>
            </w:rPr>
          </w:rPrChange>
        </w:rPr>
      </w:pPr>
      <w:ins w:id="18128" w:author="Abhishek Deep Nigam" w:date="2015-10-26T01:01:00Z">
        <w:r w:rsidRPr="00073577">
          <w:rPr>
            <w:rFonts w:ascii="Courier New" w:hAnsi="Courier New" w:cs="Courier New"/>
            <w:sz w:val="16"/>
            <w:szCs w:val="16"/>
            <w:rPrChange w:id="18129" w:author="Abhishek Deep Nigam" w:date="2015-10-26T01:01:00Z">
              <w:rPr>
                <w:rFonts w:ascii="Courier New" w:hAnsi="Courier New" w:cs="Courier New"/>
              </w:rPr>
            </w:rPrChange>
          </w:rPr>
          <w:t>[4]-&gt;Q(Backtracking)</w:t>
        </w:r>
      </w:ins>
    </w:p>
    <w:p w14:paraId="053AF210" w14:textId="77777777" w:rsidR="00073577" w:rsidRPr="00073577" w:rsidRDefault="00073577" w:rsidP="00073577">
      <w:pPr>
        <w:spacing w:before="0" w:after="0"/>
        <w:rPr>
          <w:ins w:id="18130" w:author="Abhishek Deep Nigam" w:date="2015-10-26T01:01:00Z"/>
          <w:rFonts w:ascii="Courier New" w:hAnsi="Courier New" w:cs="Courier New"/>
          <w:sz w:val="16"/>
          <w:szCs w:val="16"/>
          <w:rPrChange w:id="18131" w:author="Abhishek Deep Nigam" w:date="2015-10-26T01:01:00Z">
            <w:rPr>
              <w:ins w:id="18132" w:author="Abhishek Deep Nigam" w:date="2015-10-26T01:01:00Z"/>
              <w:rFonts w:ascii="Courier New" w:hAnsi="Courier New" w:cs="Courier New"/>
            </w:rPr>
          </w:rPrChange>
        </w:rPr>
      </w:pPr>
      <w:ins w:id="18133" w:author="Abhishek Deep Nigam" w:date="2015-10-26T01:01:00Z">
        <w:r w:rsidRPr="00073577">
          <w:rPr>
            <w:rFonts w:ascii="Courier New" w:hAnsi="Courier New" w:cs="Courier New"/>
            <w:sz w:val="16"/>
            <w:szCs w:val="16"/>
            <w:rPrChange w:id="18134" w:author="Abhishek Deep Nigam" w:date="2015-10-26T01:01:00Z">
              <w:rPr>
                <w:rFonts w:ascii="Courier New" w:hAnsi="Courier New" w:cs="Courier New"/>
              </w:rPr>
            </w:rPrChange>
          </w:rPr>
          <w:t>[4]-&gt;S(Backtracking)</w:t>
        </w:r>
      </w:ins>
    </w:p>
    <w:p w14:paraId="416510DA" w14:textId="77777777" w:rsidR="00073577" w:rsidRPr="00073577" w:rsidRDefault="00073577" w:rsidP="00073577">
      <w:pPr>
        <w:spacing w:before="0" w:after="0"/>
        <w:rPr>
          <w:ins w:id="18135" w:author="Abhishek Deep Nigam" w:date="2015-10-26T01:01:00Z"/>
          <w:rFonts w:ascii="Courier New" w:hAnsi="Courier New" w:cs="Courier New"/>
          <w:sz w:val="16"/>
          <w:szCs w:val="16"/>
          <w:rPrChange w:id="18136" w:author="Abhishek Deep Nigam" w:date="2015-10-26T01:01:00Z">
            <w:rPr>
              <w:ins w:id="18137" w:author="Abhishek Deep Nigam" w:date="2015-10-26T01:01:00Z"/>
              <w:rFonts w:ascii="Courier New" w:hAnsi="Courier New" w:cs="Courier New"/>
            </w:rPr>
          </w:rPrChange>
        </w:rPr>
      </w:pPr>
      <w:ins w:id="18138" w:author="Abhishek Deep Nigam" w:date="2015-10-26T01:01:00Z">
        <w:r w:rsidRPr="00073577">
          <w:rPr>
            <w:rFonts w:ascii="Courier New" w:hAnsi="Courier New" w:cs="Courier New"/>
            <w:sz w:val="16"/>
            <w:szCs w:val="16"/>
            <w:rPrChange w:id="18139" w:author="Abhishek Deep Nigam" w:date="2015-10-26T01:01:00Z">
              <w:rPr>
                <w:rFonts w:ascii="Courier New" w:hAnsi="Courier New" w:cs="Courier New"/>
              </w:rPr>
            </w:rPrChange>
          </w:rPr>
          <w:t>[4]-&gt;Y[5]-&gt;O[6]-&gt;I[7]-&gt;E(Backtracking)</w:t>
        </w:r>
      </w:ins>
    </w:p>
    <w:p w14:paraId="5D444825" w14:textId="77777777" w:rsidR="00073577" w:rsidRPr="00073577" w:rsidRDefault="00073577" w:rsidP="00073577">
      <w:pPr>
        <w:spacing w:before="0" w:after="0"/>
        <w:rPr>
          <w:ins w:id="18140" w:author="Abhishek Deep Nigam" w:date="2015-10-26T01:01:00Z"/>
          <w:rFonts w:ascii="Courier New" w:hAnsi="Courier New" w:cs="Courier New"/>
          <w:sz w:val="16"/>
          <w:szCs w:val="16"/>
          <w:rPrChange w:id="18141" w:author="Abhishek Deep Nigam" w:date="2015-10-26T01:01:00Z">
            <w:rPr>
              <w:ins w:id="18142" w:author="Abhishek Deep Nigam" w:date="2015-10-26T01:01:00Z"/>
              <w:rFonts w:ascii="Courier New" w:hAnsi="Courier New" w:cs="Courier New"/>
            </w:rPr>
          </w:rPrChange>
        </w:rPr>
      </w:pPr>
      <w:ins w:id="18143" w:author="Abhishek Deep Nigam" w:date="2015-10-26T01:01:00Z">
        <w:r w:rsidRPr="00073577">
          <w:rPr>
            <w:rFonts w:ascii="Courier New" w:hAnsi="Courier New" w:cs="Courier New"/>
            <w:sz w:val="16"/>
            <w:szCs w:val="16"/>
            <w:rPrChange w:id="18144" w:author="Abhishek Deep Nigam" w:date="2015-10-26T01:01:00Z">
              <w:rPr>
                <w:rFonts w:ascii="Courier New" w:hAnsi="Courier New" w:cs="Courier New"/>
              </w:rPr>
            </w:rPrChange>
          </w:rPr>
          <w:t>[1]-&gt;H[2]-&gt;T[3]-&gt;T[4]-&gt;A(Backtracking)</w:t>
        </w:r>
      </w:ins>
    </w:p>
    <w:p w14:paraId="1F90A230" w14:textId="77777777" w:rsidR="00073577" w:rsidRPr="00073577" w:rsidRDefault="00073577" w:rsidP="00073577">
      <w:pPr>
        <w:spacing w:before="0" w:after="0"/>
        <w:rPr>
          <w:ins w:id="18145" w:author="Abhishek Deep Nigam" w:date="2015-10-26T01:01:00Z"/>
          <w:rFonts w:ascii="Courier New" w:hAnsi="Courier New" w:cs="Courier New"/>
          <w:sz w:val="16"/>
          <w:szCs w:val="16"/>
          <w:rPrChange w:id="18146" w:author="Abhishek Deep Nigam" w:date="2015-10-26T01:01:00Z">
            <w:rPr>
              <w:ins w:id="18147" w:author="Abhishek Deep Nigam" w:date="2015-10-26T01:01:00Z"/>
              <w:rFonts w:ascii="Courier New" w:hAnsi="Courier New" w:cs="Courier New"/>
            </w:rPr>
          </w:rPrChange>
        </w:rPr>
      </w:pPr>
      <w:ins w:id="18148" w:author="Abhishek Deep Nigam" w:date="2015-10-26T01:01:00Z">
        <w:r w:rsidRPr="00073577">
          <w:rPr>
            <w:rFonts w:ascii="Courier New" w:hAnsi="Courier New" w:cs="Courier New"/>
            <w:sz w:val="16"/>
            <w:szCs w:val="16"/>
            <w:rPrChange w:id="18149" w:author="Abhishek Deep Nigam" w:date="2015-10-26T01:01:00Z">
              <w:rPr>
                <w:rFonts w:ascii="Courier New" w:hAnsi="Courier New" w:cs="Courier New"/>
              </w:rPr>
            </w:rPrChange>
          </w:rPr>
          <w:t>[4]-&gt;N[5]-&gt;O[6]-&gt;I[7]-&gt;E(Backtracking)</w:t>
        </w:r>
      </w:ins>
    </w:p>
    <w:p w14:paraId="0AAAD0C0" w14:textId="77777777" w:rsidR="00073577" w:rsidRPr="00073577" w:rsidRDefault="00073577" w:rsidP="00073577">
      <w:pPr>
        <w:spacing w:before="0" w:after="0"/>
        <w:rPr>
          <w:ins w:id="18150" w:author="Abhishek Deep Nigam" w:date="2015-10-26T01:01:00Z"/>
          <w:rFonts w:ascii="Courier New" w:hAnsi="Courier New" w:cs="Courier New"/>
          <w:sz w:val="16"/>
          <w:szCs w:val="16"/>
          <w:rPrChange w:id="18151" w:author="Abhishek Deep Nigam" w:date="2015-10-26T01:01:00Z">
            <w:rPr>
              <w:ins w:id="18152" w:author="Abhishek Deep Nigam" w:date="2015-10-26T01:01:00Z"/>
              <w:rFonts w:ascii="Courier New" w:hAnsi="Courier New" w:cs="Courier New"/>
            </w:rPr>
          </w:rPrChange>
        </w:rPr>
      </w:pPr>
      <w:ins w:id="18153" w:author="Abhishek Deep Nigam" w:date="2015-10-26T01:01:00Z">
        <w:r w:rsidRPr="00073577">
          <w:rPr>
            <w:rFonts w:ascii="Courier New" w:hAnsi="Courier New" w:cs="Courier New"/>
            <w:sz w:val="16"/>
            <w:szCs w:val="16"/>
            <w:rPrChange w:id="18154" w:author="Abhishek Deep Nigam" w:date="2015-10-26T01:01:00Z">
              <w:rPr>
                <w:rFonts w:ascii="Courier New" w:hAnsi="Courier New" w:cs="Courier New"/>
              </w:rPr>
            </w:rPrChange>
          </w:rPr>
          <w:t>[4]-&gt;O[5]-&gt;O[6]-&gt;I[7]-&gt;E(Backtracking)</w:t>
        </w:r>
      </w:ins>
    </w:p>
    <w:p w14:paraId="561709E6" w14:textId="77777777" w:rsidR="00073577" w:rsidRPr="00073577" w:rsidRDefault="00073577" w:rsidP="00073577">
      <w:pPr>
        <w:spacing w:before="0" w:after="0"/>
        <w:rPr>
          <w:ins w:id="18155" w:author="Abhishek Deep Nigam" w:date="2015-10-26T01:01:00Z"/>
          <w:rFonts w:ascii="Courier New" w:hAnsi="Courier New" w:cs="Courier New"/>
          <w:sz w:val="16"/>
          <w:szCs w:val="16"/>
          <w:rPrChange w:id="18156" w:author="Abhishek Deep Nigam" w:date="2015-10-26T01:01:00Z">
            <w:rPr>
              <w:ins w:id="18157" w:author="Abhishek Deep Nigam" w:date="2015-10-26T01:01:00Z"/>
              <w:rFonts w:ascii="Courier New" w:hAnsi="Courier New" w:cs="Courier New"/>
            </w:rPr>
          </w:rPrChange>
        </w:rPr>
      </w:pPr>
      <w:ins w:id="18158" w:author="Abhishek Deep Nigam" w:date="2015-10-26T01:01:00Z">
        <w:r w:rsidRPr="00073577">
          <w:rPr>
            <w:rFonts w:ascii="Courier New" w:hAnsi="Courier New" w:cs="Courier New"/>
            <w:sz w:val="16"/>
            <w:szCs w:val="16"/>
            <w:rPrChange w:id="18159" w:author="Abhishek Deep Nigam" w:date="2015-10-26T01:01:00Z">
              <w:rPr>
                <w:rFonts w:ascii="Courier New" w:hAnsi="Courier New" w:cs="Courier New"/>
              </w:rPr>
            </w:rPrChange>
          </w:rPr>
          <w:t>[4]-&gt;P(Backtracking)</w:t>
        </w:r>
      </w:ins>
    </w:p>
    <w:p w14:paraId="4CE3A694" w14:textId="77777777" w:rsidR="00073577" w:rsidRPr="00073577" w:rsidRDefault="00073577" w:rsidP="00073577">
      <w:pPr>
        <w:spacing w:before="0" w:after="0"/>
        <w:rPr>
          <w:ins w:id="18160" w:author="Abhishek Deep Nigam" w:date="2015-10-26T01:01:00Z"/>
          <w:rFonts w:ascii="Courier New" w:hAnsi="Courier New" w:cs="Courier New"/>
          <w:sz w:val="16"/>
          <w:szCs w:val="16"/>
          <w:rPrChange w:id="18161" w:author="Abhishek Deep Nigam" w:date="2015-10-26T01:01:00Z">
            <w:rPr>
              <w:ins w:id="18162" w:author="Abhishek Deep Nigam" w:date="2015-10-26T01:01:00Z"/>
              <w:rFonts w:ascii="Courier New" w:hAnsi="Courier New" w:cs="Courier New"/>
            </w:rPr>
          </w:rPrChange>
        </w:rPr>
      </w:pPr>
      <w:ins w:id="18163" w:author="Abhishek Deep Nigam" w:date="2015-10-26T01:01:00Z">
        <w:r w:rsidRPr="00073577">
          <w:rPr>
            <w:rFonts w:ascii="Courier New" w:hAnsi="Courier New" w:cs="Courier New"/>
            <w:sz w:val="16"/>
            <w:szCs w:val="16"/>
            <w:rPrChange w:id="18164" w:author="Abhishek Deep Nigam" w:date="2015-10-26T01:01:00Z">
              <w:rPr>
                <w:rFonts w:ascii="Courier New" w:hAnsi="Courier New" w:cs="Courier New"/>
              </w:rPr>
            </w:rPrChange>
          </w:rPr>
          <w:lastRenderedPageBreak/>
          <w:t>[4]-&gt;Q(Backtracking)</w:t>
        </w:r>
      </w:ins>
    </w:p>
    <w:p w14:paraId="547A566E" w14:textId="77777777" w:rsidR="00073577" w:rsidRPr="00073577" w:rsidRDefault="00073577" w:rsidP="00073577">
      <w:pPr>
        <w:spacing w:before="0" w:after="0"/>
        <w:rPr>
          <w:ins w:id="18165" w:author="Abhishek Deep Nigam" w:date="2015-10-26T01:01:00Z"/>
          <w:rFonts w:ascii="Courier New" w:hAnsi="Courier New" w:cs="Courier New"/>
          <w:sz w:val="16"/>
          <w:szCs w:val="16"/>
          <w:rPrChange w:id="18166" w:author="Abhishek Deep Nigam" w:date="2015-10-26T01:01:00Z">
            <w:rPr>
              <w:ins w:id="18167" w:author="Abhishek Deep Nigam" w:date="2015-10-26T01:01:00Z"/>
              <w:rFonts w:ascii="Courier New" w:hAnsi="Courier New" w:cs="Courier New"/>
            </w:rPr>
          </w:rPrChange>
        </w:rPr>
      </w:pPr>
      <w:ins w:id="18168" w:author="Abhishek Deep Nigam" w:date="2015-10-26T01:01:00Z">
        <w:r w:rsidRPr="00073577">
          <w:rPr>
            <w:rFonts w:ascii="Courier New" w:hAnsi="Courier New" w:cs="Courier New"/>
            <w:sz w:val="16"/>
            <w:szCs w:val="16"/>
            <w:rPrChange w:id="18169" w:author="Abhishek Deep Nigam" w:date="2015-10-26T01:01:00Z">
              <w:rPr>
                <w:rFonts w:ascii="Courier New" w:hAnsi="Courier New" w:cs="Courier New"/>
              </w:rPr>
            </w:rPrChange>
          </w:rPr>
          <w:t>[4]-&gt;S(Backtracking)</w:t>
        </w:r>
      </w:ins>
    </w:p>
    <w:p w14:paraId="74528B8E" w14:textId="77777777" w:rsidR="00073577" w:rsidRPr="00073577" w:rsidRDefault="00073577" w:rsidP="00073577">
      <w:pPr>
        <w:spacing w:before="0" w:after="0"/>
        <w:rPr>
          <w:ins w:id="18170" w:author="Abhishek Deep Nigam" w:date="2015-10-26T01:01:00Z"/>
          <w:rFonts w:ascii="Courier New" w:hAnsi="Courier New" w:cs="Courier New"/>
          <w:sz w:val="16"/>
          <w:szCs w:val="16"/>
          <w:rPrChange w:id="18171" w:author="Abhishek Deep Nigam" w:date="2015-10-26T01:01:00Z">
            <w:rPr>
              <w:ins w:id="18172" w:author="Abhishek Deep Nigam" w:date="2015-10-26T01:01:00Z"/>
              <w:rFonts w:ascii="Courier New" w:hAnsi="Courier New" w:cs="Courier New"/>
            </w:rPr>
          </w:rPrChange>
        </w:rPr>
      </w:pPr>
      <w:ins w:id="18173" w:author="Abhishek Deep Nigam" w:date="2015-10-26T01:01:00Z">
        <w:r w:rsidRPr="00073577">
          <w:rPr>
            <w:rFonts w:ascii="Courier New" w:hAnsi="Courier New" w:cs="Courier New"/>
            <w:sz w:val="16"/>
            <w:szCs w:val="16"/>
            <w:rPrChange w:id="18174" w:author="Abhishek Deep Nigam" w:date="2015-10-26T01:01:00Z">
              <w:rPr>
                <w:rFonts w:ascii="Courier New" w:hAnsi="Courier New" w:cs="Courier New"/>
              </w:rPr>
            </w:rPrChange>
          </w:rPr>
          <w:t>[4]-&gt;Y[5]-&gt;O[6]-&gt;I[7]-&gt;E(Backtracking)</w:t>
        </w:r>
      </w:ins>
    </w:p>
    <w:p w14:paraId="1DC0BF5F" w14:textId="77777777" w:rsidR="00073577" w:rsidRPr="00073577" w:rsidRDefault="00073577" w:rsidP="00073577">
      <w:pPr>
        <w:spacing w:before="0" w:after="0"/>
        <w:rPr>
          <w:ins w:id="18175" w:author="Abhishek Deep Nigam" w:date="2015-10-26T01:01:00Z"/>
          <w:rFonts w:ascii="Courier New" w:hAnsi="Courier New" w:cs="Courier New"/>
          <w:sz w:val="16"/>
          <w:szCs w:val="16"/>
          <w:rPrChange w:id="18176" w:author="Abhishek Deep Nigam" w:date="2015-10-26T01:01:00Z">
            <w:rPr>
              <w:ins w:id="18177" w:author="Abhishek Deep Nigam" w:date="2015-10-26T01:01:00Z"/>
              <w:rFonts w:ascii="Courier New" w:hAnsi="Courier New" w:cs="Courier New"/>
            </w:rPr>
          </w:rPrChange>
        </w:rPr>
      </w:pPr>
      <w:ins w:id="18178" w:author="Abhishek Deep Nigam" w:date="2015-10-26T01:01:00Z">
        <w:r w:rsidRPr="00073577">
          <w:rPr>
            <w:rFonts w:ascii="Courier New" w:hAnsi="Courier New" w:cs="Courier New"/>
            <w:sz w:val="16"/>
            <w:szCs w:val="16"/>
            <w:rPrChange w:id="18179" w:author="Abhishek Deep Nigam" w:date="2015-10-26T01:01:00Z">
              <w:rPr>
                <w:rFonts w:ascii="Courier New" w:hAnsi="Courier New" w:cs="Courier New"/>
              </w:rPr>
            </w:rPrChange>
          </w:rPr>
          <w:t>[1]-&gt;J[2]-&gt;T[3]-&gt;T[4]-&gt;A(Backtracking)</w:t>
        </w:r>
      </w:ins>
    </w:p>
    <w:p w14:paraId="067A71DD" w14:textId="77777777" w:rsidR="00073577" w:rsidRPr="00073577" w:rsidRDefault="00073577" w:rsidP="00073577">
      <w:pPr>
        <w:spacing w:before="0" w:after="0"/>
        <w:rPr>
          <w:ins w:id="18180" w:author="Abhishek Deep Nigam" w:date="2015-10-26T01:01:00Z"/>
          <w:rFonts w:ascii="Courier New" w:hAnsi="Courier New" w:cs="Courier New"/>
          <w:sz w:val="16"/>
          <w:szCs w:val="16"/>
          <w:rPrChange w:id="18181" w:author="Abhishek Deep Nigam" w:date="2015-10-26T01:01:00Z">
            <w:rPr>
              <w:ins w:id="18182" w:author="Abhishek Deep Nigam" w:date="2015-10-26T01:01:00Z"/>
              <w:rFonts w:ascii="Courier New" w:hAnsi="Courier New" w:cs="Courier New"/>
            </w:rPr>
          </w:rPrChange>
        </w:rPr>
      </w:pPr>
      <w:ins w:id="18183" w:author="Abhishek Deep Nigam" w:date="2015-10-26T01:01:00Z">
        <w:r w:rsidRPr="00073577">
          <w:rPr>
            <w:rFonts w:ascii="Courier New" w:hAnsi="Courier New" w:cs="Courier New"/>
            <w:sz w:val="16"/>
            <w:szCs w:val="16"/>
            <w:rPrChange w:id="18184" w:author="Abhishek Deep Nigam" w:date="2015-10-26T01:01:00Z">
              <w:rPr>
                <w:rFonts w:ascii="Courier New" w:hAnsi="Courier New" w:cs="Courier New"/>
              </w:rPr>
            </w:rPrChange>
          </w:rPr>
          <w:t>[4]-&gt;N[5]-&gt;O[6]-&gt;I(Backtracking)</w:t>
        </w:r>
      </w:ins>
    </w:p>
    <w:p w14:paraId="226ED04D" w14:textId="77777777" w:rsidR="00073577" w:rsidRPr="00073577" w:rsidRDefault="00073577" w:rsidP="00073577">
      <w:pPr>
        <w:spacing w:before="0" w:after="0"/>
        <w:rPr>
          <w:ins w:id="18185" w:author="Abhishek Deep Nigam" w:date="2015-10-26T01:01:00Z"/>
          <w:rFonts w:ascii="Courier New" w:hAnsi="Courier New" w:cs="Courier New"/>
          <w:sz w:val="16"/>
          <w:szCs w:val="16"/>
          <w:rPrChange w:id="18186" w:author="Abhishek Deep Nigam" w:date="2015-10-26T01:01:00Z">
            <w:rPr>
              <w:ins w:id="18187" w:author="Abhishek Deep Nigam" w:date="2015-10-26T01:01:00Z"/>
              <w:rFonts w:ascii="Courier New" w:hAnsi="Courier New" w:cs="Courier New"/>
            </w:rPr>
          </w:rPrChange>
        </w:rPr>
      </w:pPr>
      <w:ins w:id="18188" w:author="Abhishek Deep Nigam" w:date="2015-10-26T01:01:00Z">
        <w:r w:rsidRPr="00073577">
          <w:rPr>
            <w:rFonts w:ascii="Courier New" w:hAnsi="Courier New" w:cs="Courier New"/>
            <w:sz w:val="16"/>
            <w:szCs w:val="16"/>
            <w:rPrChange w:id="18189" w:author="Abhishek Deep Nigam" w:date="2015-10-26T01:01:00Z">
              <w:rPr>
                <w:rFonts w:ascii="Courier New" w:hAnsi="Courier New" w:cs="Courier New"/>
              </w:rPr>
            </w:rPrChange>
          </w:rPr>
          <w:t>[4]-&gt;O[5]-&gt;O[6]-&gt;I(Backtracking)</w:t>
        </w:r>
      </w:ins>
    </w:p>
    <w:p w14:paraId="1039E97A" w14:textId="77777777" w:rsidR="00073577" w:rsidRPr="00073577" w:rsidRDefault="00073577" w:rsidP="00073577">
      <w:pPr>
        <w:spacing w:before="0" w:after="0"/>
        <w:rPr>
          <w:ins w:id="18190" w:author="Abhishek Deep Nigam" w:date="2015-10-26T01:01:00Z"/>
          <w:rFonts w:ascii="Courier New" w:hAnsi="Courier New" w:cs="Courier New"/>
          <w:sz w:val="16"/>
          <w:szCs w:val="16"/>
          <w:rPrChange w:id="18191" w:author="Abhishek Deep Nigam" w:date="2015-10-26T01:01:00Z">
            <w:rPr>
              <w:ins w:id="18192" w:author="Abhishek Deep Nigam" w:date="2015-10-26T01:01:00Z"/>
              <w:rFonts w:ascii="Courier New" w:hAnsi="Courier New" w:cs="Courier New"/>
            </w:rPr>
          </w:rPrChange>
        </w:rPr>
      </w:pPr>
      <w:ins w:id="18193" w:author="Abhishek Deep Nigam" w:date="2015-10-26T01:01:00Z">
        <w:r w:rsidRPr="00073577">
          <w:rPr>
            <w:rFonts w:ascii="Courier New" w:hAnsi="Courier New" w:cs="Courier New"/>
            <w:sz w:val="16"/>
            <w:szCs w:val="16"/>
            <w:rPrChange w:id="18194" w:author="Abhishek Deep Nigam" w:date="2015-10-26T01:01:00Z">
              <w:rPr>
                <w:rFonts w:ascii="Courier New" w:hAnsi="Courier New" w:cs="Courier New"/>
              </w:rPr>
            </w:rPrChange>
          </w:rPr>
          <w:t>[4]-&gt;P(Backtracking)</w:t>
        </w:r>
      </w:ins>
    </w:p>
    <w:p w14:paraId="18BE9616" w14:textId="77777777" w:rsidR="00073577" w:rsidRPr="00073577" w:rsidRDefault="00073577" w:rsidP="00073577">
      <w:pPr>
        <w:spacing w:before="0" w:after="0"/>
        <w:rPr>
          <w:ins w:id="18195" w:author="Abhishek Deep Nigam" w:date="2015-10-26T01:01:00Z"/>
          <w:rFonts w:ascii="Courier New" w:hAnsi="Courier New" w:cs="Courier New"/>
          <w:sz w:val="16"/>
          <w:szCs w:val="16"/>
          <w:rPrChange w:id="18196" w:author="Abhishek Deep Nigam" w:date="2015-10-26T01:01:00Z">
            <w:rPr>
              <w:ins w:id="18197" w:author="Abhishek Deep Nigam" w:date="2015-10-26T01:01:00Z"/>
              <w:rFonts w:ascii="Courier New" w:hAnsi="Courier New" w:cs="Courier New"/>
            </w:rPr>
          </w:rPrChange>
        </w:rPr>
      </w:pPr>
      <w:ins w:id="18198" w:author="Abhishek Deep Nigam" w:date="2015-10-26T01:01:00Z">
        <w:r w:rsidRPr="00073577">
          <w:rPr>
            <w:rFonts w:ascii="Courier New" w:hAnsi="Courier New" w:cs="Courier New"/>
            <w:sz w:val="16"/>
            <w:szCs w:val="16"/>
            <w:rPrChange w:id="18199" w:author="Abhishek Deep Nigam" w:date="2015-10-26T01:01:00Z">
              <w:rPr>
                <w:rFonts w:ascii="Courier New" w:hAnsi="Courier New" w:cs="Courier New"/>
              </w:rPr>
            </w:rPrChange>
          </w:rPr>
          <w:t>[4]-&gt;Q(Backtracking)</w:t>
        </w:r>
      </w:ins>
    </w:p>
    <w:p w14:paraId="62907646" w14:textId="77777777" w:rsidR="00073577" w:rsidRPr="00073577" w:rsidRDefault="00073577" w:rsidP="00073577">
      <w:pPr>
        <w:spacing w:before="0" w:after="0"/>
        <w:rPr>
          <w:ins w:id="18200" w:author="Abhishek Deep Nigam" w:date="2015-10-26T01:01:00Z"/>
          <w:rFonts w:ascii="Courier New" w:hAnsi="Courier New" w:cs="Courier New"/>
          <w:sz w:val="16"/>
          <w:szCs w:val="16"/>
          <w:rPrChange w:id="18201" w:author="Abhishek Deep Nigam" w:date="2015-10-26T01:01:00Z">
            <w:rPr>
              <w:ins w:id="18202" w:author="Abhishek Deep Nigam" w:date="2015-10-26T01:01:00Z"/>
              <w:rFonts w:ascii="Courier New" w:hAnsi="Courier New" w:cs="Courier New"/>
            </w:rPr>
          </w:rPrChange>
        </w:rPr>
      </w:pPr>
      <w:ins w:id="18203" w:author="Abhishek Deep Nigam" w:date="2015-10-26T01:01:00Z">
        <w:r w:rsidRPr="00073577">
          <w:rPr>
            <w:rFonts w:ascii="Courier New" w:hAnsi="Courier New" w:cs="Courier New"/>
            <w:sz w:val="16"/>
            <w:szCs w:val="16"/>
            <w:rPrChange w:id="18204" w:author="Abhishek Deep Nigam" w:date="2015-10-26T01:01:00Z">
              <w:rPr>
                <w:rFonts w:ascii="Courier New" w:hAnsi="Courier New" w:cs="Courier New"/>
              </w:rPr>
            </w:rPrChange>
          </w:rPr>
          <w:t>[4]-&gt;S(Backtracking)</w:t>
        </w:r>
      </w:ins>
    </w:p>
    <w:p w14:paraId="5B1642AE" w14:textId="77777777" w:rsidR="00073577" w:rsidRPr="00073577" w:rsidRDefault="00073577" w:rsidP="00073577">
      <w:pPr>
        <w:spacing w:before="0" w:after="0"/>
        <w:rPr>
          <w:ins w:id="18205" w:author="Abhishek Deep Nigam" w:date="2015-10-26T01:01:00Z"/>
          <w:rFonts w:ascii="Courier New" w:hAnsi="Courier New" w:cs="Courier New"/>
          <w:sz w:val="16"/>
          <w:szCs w:val="16"/>
          <w:rPrChange w:id="18206" w:author="Abhishek Deep Nigam" w:date="2015-10-26T01:01:00Z">
            <w:rPr>
              <w:ins w:id="18207" w:author="Abhishek Deep Nigam" w:date="2015-10-26T01:01:00Z"/>
              <w:rFonts w:ascii="Courier New" w:hAnsi="Courier New" w:cs="Courier New"/>
            </w:rPr>
          </w:rPrChange>
        </w:rPr>
      </w:pPr>
      <w:ins w:id="18208" w:author="Abhishek Deep Nigam" w:date="2015-10-26T01:01:00Z">
        <w:r w:rsidRPr="00073577">
          <w:rPr>
            <w:rFonts w:ascii="Courier New" w:hAnsi="Courier New" w:cs="Courier New"/>
            <w:sz w:val="16"/>
            <w:szCs w:val="16"/>
            <w:rPrChange w:id="18209" w:author="Abhishek Deep Nigam" w:date="2015-10-26T01:01:00Z">
              <w:rPr>
                <w:rFonts w:ascii="Courier New" w:hAnsi="Courier New" w:cs="Courier New"/>
              </w:rPr>
            </w:rPrChange>
          </w:rPr>
          <w:t>[4]-&gt;Y[5]-&gt;O[6]-&gt;I(Backtracking)</w:t>
        </w:r>
      </w:ins>
    </w:p>
    <w:p w14:paraId="0008F298" w14:textId="77777777" w:rsidR="00073577" w:rsidRPr="00073577" w:rsidRDefault="00073577" w:rsidP="00073577">
      <w:pPr>
        <w:spacing w:before="0" w:after="0"/>
        <w:rPr>
          <w:ins w:id="18210" w:author="Abhishek Deep Nigam" w:date="2015-10-26T01:01:00Z"/>
          <w:rFonts w:ascii="Courier New" w:hAnsi="Courier New" w:cs="Courier New"/>
          <w:sz w:val="16"/>
          <w:szCs w:val="16"/>
          <w:rPrChange w:id="18211" w:author="Abhishek Deep Nigam" w:date="2015-10-26T01:01:00Z">
            <w:rPr>
              <w:ins w:id="18212" w:author="Abhishek Deep Nigam" w:date="2015-10-26T01:01:00Z"/>
              <w:rFonts w:ascii="Courier New" w:hAnsi="Courier New" w:cs="Courier New"/>
            </w:rPr>
          </w:rPrChange>
        </w:rPr>
      </w:pPr>
      <w:ins w:id="18213" w:author="Abhishek Deep Nigam" w:date="2015-10-26T01:01:00Z">
        <w:r w:rsidRPr="00073577">
          <w:rPr>
            <w:rFonts w:ascii="Courier New" w:hAnsi="Courier New" w:cs="Courier New"/>
            <w:sz w:val="16"/>
            <w:szCs w:val="16"/>
            <w:rPrChange w:id="18214" w:author="Abhishek Deep Nigam" w:date="2015-10-26T01:01:00Z">
              <w:rPr>
                <w:rFonts w:ascii="Courier New" w:hAnsi="Courier New" w:cs="Courier New"/>
              </w:rPr>
            </w:rPrChange>
          </w:rPr>
          <w:t>[1]-&gt;M[2]-&gt;T[3]-&gt;T[4]-&gt;A(Backtracking)</w:t>
        </w:r>
      </w:ins>
    </w:p>
    <w:p w14:paraId="724F5B7A" w14:textId="77777777" w:rsidR="00073577" w:rsidRPr="00073577" w:rsidRDefault="00073577" w:rsidP="00073577">
      <w:pPr>
        <w:spacing w:before="0" w:after="0"/>
        <w:rPr>
          <w:ins w:id="18215" w:author="Abhishek Deep Nigam" w:date="2015-10-26T01:01:00Z"/>
          <w:rFonts w:ascii="Courier New" w:hAnsi="Courier New" w:cs="Courier New"/>
          <w:sz w:val="16"/>
          <w:szCs w:val="16"/>
          <w:rPrChange w:id="18216" w:author="Abhishek Deep Nigam" w:date="2015-10-26T01:01:00Z">
            <w:rPr>
              <w:ins w:id="18217" w:author="Abhishek Deep Nigam" w:date="2015-10-26T01:01:00Z"/>
              <w:rFonts w:ascii="Courier New" w:hAnsi="Courier New" w:cs="Courier New"/>
            </w:rPr>
          </w:rPrChange>
        </w:rPr>
      </w:pPr>
      <w:ins w:id="18218" w:author="Abhishek Deep Nigam" w:date="2015-10-26T01:01:00Z">
        <w:r w:rsidRPr="00073577">
          <w:rPr>
            <w:rFonts w:ascii="Courier New" w:hAnsi="Courier New" w:cs="Courier New"/>
            <w:sz w:val="16"/>
            <w:szCs w:val="16"/>
            <w:rPrChange w:id="18219" w:author="Abhishek Deep Nigam" w:date="2015-10-26T01:01:00Z">
              <w:rPr>
                <w:rFonts w:ascii="Courier New" w:hAnsi="Courier New" w:cs="Courier New"/>
              </w:rPr>
            </w:rPrChange>
          </w:rPr>
          <w:t>[4]-&gt;N[5]-&gt;O[6]-&gt;I(Backtracking)</w:t>
        </w:r>
      </w:ins>
    </w:p>
    <w:p w14:paraId="6975423E" w14:textId="77777777" w:rsidR="00073577" w:rsidRPr="00073577" w:rsidRDefault="00073577" w:rsidP="00073577">
      <w:pPr>
        <w:spacing w:before="0" w:after="0"/>
        <w:rPr>
          <w:ins w:id="18220" w:author="Abhishek Deep Nigam" w:date="2015-10-26T01:01:00Z"/>
          <w:rFonts w:ascii="Courier New" w:hAnsi="Courier New" w:cs="Courier New"/>
          <w:sz w:val="16"/>
          <w:szCs w:val="16"/>
          <w:rPrChange w:id="18221" w:author="Abhishek Deep Nigam" w:date="2015-10-26T01:01:00Z">
            <w:rPr>
              <w:ins w:id="18222" w:author="Abhishek Deep Nigam" w:date="2015-10-26T01:01:00Z"/>
              <w:rFonts w:ascii="Courier New" w:hAnsi="Courier New" w:cs="Courier New"/>
            </w:rPr>
          </w:rPrChange>
        </w:rPr>
      </w:pPr>
      <w:ins w:id="18223" w:author="Abhishek Deep Nigam" w:date="2015-10-26T01:01:00Z">
        <w:r w:rsidRPr="00073577">
          <w:rPr>
            <w:rFonts w:ascii="Courier New" w:hAnsi="Courier New" w:cs="Courier New"/>
            <w:sz w:val="16"/>
            <w:szCs w:val="16"/>
            <w:rPrChange w:id="18224" w:author="Abhishek Deep Nigam" w:date="2015-10-26T01:01:00Z">
              <w:rPr>
                <w:rFonts w:ascii="Courier New" w:hAnsi="Courier New" w:cs="Courier New"/>
              </w:rPr>
            </w:rPrChange>
          </w:rPr>
          <w:t>[4]-&gt;O[5]-&gt;O[6]-&gt;I(Backtracking)</w:t>
        </w:r>
      </w:ins>
    </w:p>
    <w:p w14:paraId="527B33CB" w14:textId="77777777" w:rsidR="00073577" w:rsidRPr="00073577" w:rsidRDefault="00073577" w:rsidP="00073577">
      <w:pPr>
        <w:spacing w:before="0" w:after="0"/>
        <w:rPr>
          <w:ins w:id="18225" w:author="Abhishek Deep Nigam" w:date="2015-10-26T01:01:00Z"/>
          <w:rFonts w:ascii="Courier New" w:hAnsi="Courier New" w:cs="Courier New"/>
          <w:sz w:val="16"/>
          <w:szCs w:val="16"/>
          <w:rPrChange w:id="18226" w:author="Abhishek Deep Nigam" w:date="2015-10-26T01:01:00Z">
            <w:rPr>
              <w:ins w:id="18227" w:author="Abhishek Deep Nigam" w:date="2015-10-26T01:01:00Z"/>
              <w:rFonts w:ascii="Courier New" w:hAnsi="Courier New" w:cs="Courier New"/>
            </w:rPr>
          </w:rPrChange>
        </w:rPr>
      </w:pPr>
      <w:ins w:id="18228" w:author="Abhishek Deep Nigam" w:date="2015-10-26T01:01:00Z">
        <w:r w:rsidRPr="00073577">
          <w:rPr>
            <w:rFonts w:ascii="Courier New" w:hAnsi="Courier New" w:cs="Courier New"/>
            <w:sz w:val="16"/>
            <w:szCs w:val="16"/>
            <w:rPrChange w:id="18229" w:author="Abhishek Deep Nigam" w:date="2015-10-26T01:01:00Z">
              <w:rPr>
                <w:rFonts w:ascii="Courier New" w:hAnsi="Courier New" w:cs="Courier New"/>
              </w:rPr>
            </w:rPrChange>
          </w:rPr>
          <w:t>[4]-&gt;P(Backtracking)</w:t>
        </w:r>
      </w:ins>
    </w:p>
    <w:p w14:paraId="5B7EC278" w14:textId="77777777" w:rsidR="00073577" w:rsidRPr="00073577" w:rsidRDefault="00073577" w:rsidP="00073577">
      <w:pPr>
        <w:spacing w:before="0" w:after="0"/>
        <w:rPr>
          <w:ins w:id="18230" w:author="Abhishek Deep Nigam" w:date="2015-10-26T01:01:00Z"/>
          <w:rFonts w:ascii="Courier New" w:hAnsi="Courier New" w:cs="Courier New"/>
          <w:sz w:val="16"/>
          <w:szCs w:val="16"/>
          <w:rPrChange w:id="18231" w:author="Abhishek Deep Nigam" w:date="2015-10-26T01:01:00Z">
            <w:rPr>
              <w:ins w:id="18232" w:author="Abhishek Deep Nigam" w:date="2015-10-26T01:01:00Z"/>
              <w:rFonts w:ascii="Courier New" w:hAnsi="Courier New" w:cs="Courier New"/>
            </w:rPr>
          </w:rPrChange>
        </w:rPr>
      </w:pPr>
      <w:ins w:id="18233" w:author="Abhishek Deep Nigam" w:date="2015-10-26T01:01:00Z">
        <w:r w:rsidRPr="00073577">
          <w:rPr>
            <w:rFonts w:ascii="Courier New" w:hAnsi="Courier New" w:cs="Courier New"/>
            <w:sz w:val="16"/>
            <w:szCs w:val="16"/>
            <w:rPrChange w:id="18234" w:author="Abhishek Deep Nigam" w:date="2015-10-26T01:01:00Z">
              <w:rPr>
                <w:rFonts w:ascii="Courier New" w:hAnsi="Courier New" w:cs="Courier New"/>
              </w:rPr>
            </w:rPrChange>
          </w:rPr>
          <w:t>[4]-&gt;Q(Backtracking)</w:t>
        </w:r>
      </w:ins>
    </w:p>
    <w:p w14:paraId="28F759A0" w14:textId="77777777" w:rsidR="00073577" w:rsidRPr="00073577" w:rsidRDefault="00073577" w:rsidP="00073577">
      <w:pPr>
        <w:spacing w:before="0" w:after="0"/>
        <w:rPr>
          <w:ins w:id="18235" w:author="Abhishek Deep Nigam" w:date="2015-10-26T01:01:00Z"/>
          <w:rFonts w:ascii="Courier New" w:hAnsi="Courier New" w:cs="Courier New"/>
          <w:sz w:val="16"/>
          <w:szCs w:val="16"/>
          <w:rPrChange w:id="18236" w:author="Abhishek Deep Nigam" w:date="2015-10-26T01:01:00Z">
            <w:rPr>
              <w:ins w:id="18237" w:author="Abhishek Deep Nigam" w:date="2015-10-26T01:01:00Z"/>
              <w:rFonts w:ascii="Courier New" w:hAnsi="Courier New" w:cs="Courier New"/>
            </w:rPr>
          </w:rPrChange>
        </w:rPr>
      </w:pPr>
      <w:ins w:id="18238" w:author="Abhishek Deep Nigam" w:date="2015-10-26T01:01:00Z">
        <w:r w:rsidRPr="00073577">
          <w:rPr>
            <w:rFonts w:ascii="Courier New" w:hAnsi="Courier New" w:cs="Courier New"/>
            <w:sz w:val="16"/>
            <w:szCs w:val="16"/>
            <w:rPrChange w:id="18239" w:author="Abhishek Deep Nigam" w:date="2015-10-26T01:01:00Z">
              <w:rPr>
                <w:rFonts w:ascii="Courier New" w:hAnsi="Courier New" w:cs="Courier New"/>
              </w:rPr>
            </w:rPrChange>
          </w:rPr>
          <w:t>[4]-&gt;S(Backtracking)</w:t>
        </w:r>
      </w:ins>
    </w:p>
    <w:p w14:paraId="34361569" w14:textId="77777777" w:rsidR="00073577" w:rsidRPr="00073577" w:rsidRDefault="00073577" w:rsidP="00073577">
      <w:pPr>
        <w:spacing w:before="0" w:after="0"/>
        <w:rPr>
          <w:ins w:id="18240" w:author="Abhishek Deep Nigam" w:date="2015-10-26T01:01:00Z"/>
          <w:rFonts w:ascii="Courier New" w:hAnsi="Courier New" w:cs="Courier New"/>
          <w:sz w:val="16"/>
          <w:szCs w:val="16"/>
          <w:rPrChange w:id="18241" w:author="Abhishek Deep Nigam" w:date="2015-10-26T01:01:00Z">
            <w:rPr>
              <w:ins w:id="18242" w:author="Abhishek Deep Nigam" w:date="2015-10-26T01:01:00Z"/>
              <w:rFonts w:ascii="Courier New" w:hAnsi="Courier New" w:cs="Courier New"/>
            </w:rPr>
          </w:rPrChange>
        </w:rPr>
      </w:pPr>
      <w:ins w:id="18243" w:author="Abhishek Deep Nigam" w:date="2015-10-26T01:01:00Z">
        <w:r w:rsidRPr="00073577">
          <w:rPr>
            <w:rFonts w:ascii="Courier New" w:hAnsi="Courier New" w:cs="Courier New"/>
            <w:sz w:val="16"/>
            <w:szCs w:val="16"/>
            <w:rPrChange w:id="18244" w:author="Abhishek Deep Nigam" w:date="2015-10-26T01:01:00Z">
              <w:rPr>
                <w:rFonts w:ascii="Courier New" w:hAnsi="Courier New" w:cs="Courier New"/>
              </w:rPr>
            </w:rPrChange>
          </w:rPr>
          <w:t>[4]-&gt;Y[5]-&gt;O[6]-&gt;I(Backtracking)</w:t>
        </w:r>
      </w:ins>
    </w:p>
    <w:p w14:paraId="19E01F29" w14:textId="77777777" w:rsidR="00073577" w:rsidRPr="00073577" w:rsidRDefault="00073577" w:rsidP="00073577">
      <w:pPr>
        <w:spacing w:before="0" w:after="0"/>
        <w:rPr>
          <w:ins w:id="18245" w:author="Abhishek Deep Nigam" w:date="2015-10-26T01:01:00Z"/>
          <w:rFonts w:ascii="Courier New" w:hAnsi="Courier New" w:cs="Courier New"/>
          <w:sz w:val="16"/>
          <w:szCs w:val="16"/>
          <w:rPrChange w:id="18246" w:author="Abhishek Deep Nigam" w:date="2015-10-26T01:01:00Z">
            <w:rPr>
              <w:ins w:id="18247" w:author="Abhishek Deep Nigam" w:date="2015-10-26T01:01:00Z"/>
              <w:rFonts w:ascii="Courier New" w:hAnsi="Courier New" w:cs="Courier New"/>
            </w:rPr>
          </w:rPrChange>
        </w:rPr>
      </w:pPr>
      <w:ins w:id="18248" w:author="Abhishek Deep Nigam" w:date="2015-10-26T01:01:00Z">
        <w:r w:rsidRPr="00073577">
          <w:rPr>
            <w:rFonts w:ascii="Courier New" w:hAnsi="Courier New" w:cs="Courier New"/>
            <w:sz w:val="16"/>
            <w:szCs w:val="16"/>
            <w:rPrChange w:id="18249" w:author="Abhishek Deep Nigam" w:date="2015-10-26T01:01:00Z">
              <w:rPr>
                <w:rFonts w:ascii="Courier New" w:hAnsi="Courier New" w:cs="Courier New"/>
              </w:rPr>
            </w:rPrChange>
          </w:rPr>
          <w:t>[1]-&gt;O[2]-&gt;T[3]-&gt;T[4]-&gt;A(Backtracking)</w:t>
        </w:r>
      </w:ins>
    </w:p>
    <w:p w14:paraId="46181C58" w14:textId="77777777" w:rsidR="00073577" w:rsidRPr="00073577" w:rsidRDefault="00073577" w:rsidP="00073577">
      <w:pPr>
        <w:spacing w:before="0" w:after="0"/>
        <w:rPr>
          <w:ins w:id="18250" w:author="Abhishek Deep Nigam" w:date="2015-10-26T01:01:00Z"/>
          <w:rFonts w:ascii="Courier New" w:hAnsi="Courier New" w:cs="Courier New"/>
          <w:sz w:val="16"/>
          <w:szCs w:val="16"/>
          <w:rPrChange w:id="18251" w:author="Abhishek Deep Nigam" w:date="2015-10-26T01:01:00Z">
            <w:rPr>
              <w:ins w:id="18252" w:author="Abhishek Deep Nigam" w:date="2015-10-26T01:01:00Z"/>
              <w:rFonts w:ascii="Courier New" w:hAnsi="Courier New" w:cs="Courier New"/>
            </w:rPr>
          </w:rPrChange>
        </w:rPr>
      </w:pPr>
      <w:ins w:id="18253" w:author="Abhishek Deep Nigam" w:date="2015-10-26T01:01:00Z">
        <w:r w:rsidRPr="00073577">
          <w:rPr>
            <w:rFonts w:ascii="Courier New" w:hAnsi="Courier New" w:cs="Courier New"/>
            <w:sz w:val="16"/>
            <w:szCs w:val="16"/>
            <w:rPrChange w:id="18254" w:author="Abhishek Deep Nigam" w:date="2015-10-26T01:01:00Z">
              <w:rPr>
                <w:rFonts w:ascii="Courier New" w:hAnsi="Courier New" w:cs="Courier New"/>
              </w:rPr>
            </w:rPrChange>
          </w:rPr>
          <w:t>[4]-&gt;N[5]-&gt;O[6]-&gt;I(Backtracking)</w:t>
        </w:r>
      </w:ins>
    </w:p>
    <w:p w14:paraId="26043B81" w14:textId="77777777" w:rsidR="00073577" w:rsidRPr="00073577" w:rsidRDefault="00073577" w:rsidP="00073577">
      <w:pPr>
        <w:spacing w:before="0" w:after="0"/>
        <w:rPr>
          <w:ins w:id="18255" w:author="Abhishek Deep Nigam" w:date="2015-10-26T01:01:00Z"/>
          <w:rFonts w:ascii="Courier New" w:hAnsi="Courier New" w:cs="Courier New"/>
          <w:sz w:val="16"/>
          <w:szCs w:val="16"/>
          <w:rPrChange w:id="18256" w:author="Abhishek Deep Nigam" w:date="2015-10-26T01:01:00Z">
            <w:rPr>
              <w:ins w:id="18257" w:author="Abhishek Deep Nigam" w:date="2015-10-26T01:01:00Z"/>
              <w:rFonts w:ascii="Courier New" w:hAnsi="Courier New" w:cs="Courier New"/>
            </w:rPr>
          </w:rPrChange>
        </w:rPr>
      </w:pPr>
      <w:ins w:id="18258" w:author="Abhishek Deep Nigam" w:date="2015-10-26T01:01:00Z">
        <w:r w:rsidRPr="00073577">
          <w:rPr>
            <w:rFonts w:ascii="Courier New" w:hAnsi="Courier New" w:cs="Courier New"/>
            <w:sz w:val="16"/>
            <w:szCs w:val="16"/>
            <w:rPrChange w:id="18259" w:author="Abhishek Deep Nigam" w:date="2015-10-26T01:01:00Z">
              <w:rPr>
                <w:rFonts w:ascii="Courier New" w:hAnsi="Courier New" w:cs="Courier New"/>
              </w:rPr>
            </w:rPrChange>
          </w:rPr>
          <w:t>[4]-&gt;O[5]-&gt;O[6]-&gt;I(Backtracking)</w:t>
        </w:r>
      </w:ins>
    </w:p>
    <w:p w14:paraId="0B6B8E0C" w14:textId="77777777" w:rsidR="00073577" w:rsidRPr="00073577" w:rsidRDefault="00073577" w:rsidP="00073577">
      <w:pPr>
        <w:spacing w:before="0" w:after="0"/>
        <w:rPr>
          <w:ins w:id="18260" w:author="Abhishek Deep Nigam" w:date="2015-10-26T01:01:00Z"/>
          <w:rFonts w:ascii="Courier New" w:hAnsi="Courier New" w:cs="Courier New"/>
          <w:sz w:val="16"/>
          <w:szCs w:val="16"/>
          <w:rPrChange w:id="18261" w:author="Abhishek Deep Nigam" w:date="2015-10-26T01:01:00Z">
            <w:rPr>
              <w:ins w:id="18262" w:author="Abhishek Deep Nigam" w:date="2015-10-26T01:01:00Z"/>
              <w:rFonts w:ascii="Courier New" w:hAnsi="Courier New" w:cs="Courier New"/>
            </w:rPr>
          </w:rPrChange>
        </w:rPr>
      </w:pPr>
      <w:ins w:id="18263" w:author="Abhishek Deep Nigam" w:date="2015-10-26T01:01:00Z">
        <w:r w:rsidRPr="00073577">
          <w:rPr>
            <w:rFonts w:ascii="Courier New" w:hAnsi="Courier New" w:cs="Courier New"/>
            <w:sz w:val="16"/>
            <w:szCs w:val="16"/>
            <w:rPrChange w:id="18264" w:author="Abhishek Deep Nigam" w:date="2015-10-26T01:01:00Z">
              <w:rPr>
                <w:rFonts w:ascii="Courier New" w:hAnsi="Courier New" w:cs="Courier New"/>
              </w:rPr>
            </w:rPrChange>
          </w:rPr>
          <w:t>[4]-&gt;P(Backtracking)</w:t>
        </w:r>
      </w:ins>
    </w:p>
    <w:p w14:paraId="38350F18" w14:textId="77777777" w:rsidR="00073577" w:rsidRPr="00073577" w:rsidRDefault="00073577" w:rsidP="00073577">
      <w:pPr>
        <w:spacing w:before="0" w:after="0"/>
        <w:rPr>
          <w:ins w:id="18265" w:author="Abhishek Deep Nigam" w:date="2015-10-26T01:01:00Z"/>
          <w:rFonts w:ascii="Courier New" w:hAnsi="Courier New" w:cs="Courier New"/>
          <w:sz w:val="16"/>
          <w:szCs w:val="16"/>
          <w:rPrChange w:id="18266" w:author="Abhishek Deep Nigam" w:date="2015-10-26T01:01:00Z">
            <w:rPr>
              <w:ins w:id="18267" w:author="Abhishek Deep Nigam" w:date="2015-10-26T01:01:00Z"/>
              <w:rFonts w:ascii="Courier New" w:hAnsi="Courier New" w:cs="Courier New"/>
            </w:rPr>
          </w:rPrChange>
        </w:rPr>
      </w:pPr>
      <w:ins w:id="18268" w:author="Abhishek Deep Nigam" w:date="2015-10-26T01:01:00Z">
        <w:r w:rsidRPr="00073577">
          <w:rPr>
            <w:rFonts w:ascii="Courier New" w:hAnsi="Courier New" w:cs="Courier New"/>
            <w:sz w:val="16"/>
            <w:szCs w:val="16"/>
            <w:rPrChange w:id="18269" w:author="Abhishek Deep Nigam" w:date="2015-10-26T01:01:00Z">
              <w:rPr>
                <w:rFonts w:ascii="Courier New" w:hAnsi="Courier New" w:cs="Courier New"/>
              </w:rPr>
            </w:rPrChange>
          </w:rPr>
          <w:t>[4]-&gt;Q(Backtracking)</w:t>
        </w:r>
      </w:ins>
    </w:p>
    <w:p w14:paraId="6690D00D" w14:textId="77777777" w:rsidR="00073577" w:rsidRPr="00073577" w:rsidRDefault="00073577" w:rsidP="00073577">
      <w:pPr>
        <w:spacing w:before="0" w:after="0"/>
        <w:rPr>
          <w:ins w:id="18270" w:author="Abhishek Deep Nigam" w:date="2015-10-26T01:01:00Z"/>
          <w:rFonts w:ascii="Courier New" w:hAnsi="Courier New" w:cs="Courier New"/>
          <w:sz w:val="16"/>
          <w:szCs w:val="16"/>
          <w:rPrChange w:id="18271" w:author="Abhishek Deep Nigam" w:date="2015-10-26T01:01:00Z">
            <w:rPr>
              <w:ins w:id="18272" w:author="Abhishek Deep Nigam" w:date="2015-10-26T01:01:00Z"/>
              <w:rFonts w:ascii="Courier New" w:hAnsi="Courier New" w:cs="Courier New"/>
            </w:rPr>
          </w:rPrChange>
        </w:rPr>
      </w:pPr>
      <w:ins w:id="18273" w:author="Abhishek Deep Nigam" w:date="2015-10-26T01:01:00Z">
        <w:r w:rsidRPr="00073577">
          <w:rPr>
            <w:rFonts w:ascii="Courier New" w:hAnsi="Courier New" w:cs="Courier New"/>
            <w:sz w:val="16"/>
            <w:szCs w:val="16"/>
            <w:rPrChange w:id="18274" w:author="Abhishek Deep Nigam" w:date="2015-10-26T01:01:00Z">
              <w:rPr>
                <w:rFonts w:ascii="Courier New" w:hAnsi="Courier New" w:cs="Courier New"/>
              </w:rPr>
            </w:rPrChange>
          </w:rPr>
          <w:t>[4]-&gt;S(Backtracking)</w:t>
        </w:r>
      </w:ins>
    </w:p>
    <w:p w14:paraId="5C8A75BC" w14:textId="77777777" w:rsidR="00073577" w:rsidRPr="00073577" w:rsidRDefault="00073577" w:rsidP="00073577">
      <w:pPr>
        <w:spacing w:before="0" w:after="0"/>
        <w:rPr>
          <w:ins w:id="18275" w:author="Abhishek Deep Nigam" w:date="2015-10-26T01:01:00Z"/>
          <w:rFonts w:ascii="Courier New" w:hAnsi="Courier New" w:cs="Courier New"/>
          <w:sz w:val="16"/>
          <w:szCs w:val="16"/>
          <w:rPrChange w:id="18276" w:author="Abhishek Deep Nigam" w:date="2015-10-26T01:01:00Z">
            <w:rPr>
              <w:ins w:id="18277" w:author="Abhishek Deep Nigam" w:date="2015-10-26T01:01:00Z"/>
              <w:rFonts w:ascii="Courier New" w:hAnsi="Courier New" w:cs="Courier New"/>
            </w:rPr>
          </w:rPrChange>
        </w:rPr>
      </w:pPr>
      <w:ins w:id="18278" w:author="Abhishek Deep Nigam" w:date="2015-10-26T01:01:00Z">
        <w:r w:rsidRPr="00073577">
          <w:rPr>
            <w:rFonts w:ascii="Courier New" w:hAnsi="Courier New" w:cs="Courier New"/>
            <w:sz w:val="16"/>
            <w:szCs w:val="16"/>
            <w:rPrChange w:id="18279" w:author="Abhishek Deep Nigam" w:date="2015-10-26T01:01:00Z">
              <w:rPr>
                <w:rFonts w:ascii="Courier New" w:hAnsi="Courier New" w:cs="Courier New"/>
              </w:rPr>
            </w:rPrChange>
          </w:rPr>
          <w:t>[4]-&gt;Y[5]-&gt;O[6]-&gt;I(Backtracking)</w:t>
        </w:r>
      </w:ins>
    </w:p>
    <w:p w14:paraId="46D3A688" w14:textId="77777777" w:rsidR="00073577" w:rsidRPr="00073577" w:rsidRDefault="00073577" w:rsidP="00073577">
      <w:pPr>
        <w:spacing w:before="0" w:after="0"/>
        <w:rPr>
          <w:ins w:id="18280" w:author="Abhishek Deep Nigam" w:date="2015-10-26T01:01:00Z"/>
          <w:rFonts w:ascii="Courier New" w:hAnsi="Courier New" w:cs="Courier New"/>
          <w:sz w:val="16"/>
          <w:szCs w:val="16"/>
          <w:rPrChange w:id="18281" w:author="Abhishek Deep Nigam" w:date="2015-10-26T01:01:00Z">
            <w:rPr>
              <w:ins w:id="18282" w:author="Abhishek Deep Nigam" w:date="2015-10-26T01:01:00Z"/>
              <w:rFonts w:ascii="Courier New" w:hAnsi="Courier New" w:cs="Courier New"/>
            </w:rPr>
          </w:rPrChange>
        </w:rPr>
      </w:pPr>
      <w:ins w:id="18283" w:author="Abhishek Deep Nigam" w:date="2015-10-26T01:01:00Z">
        <w:r w:rsidRPr="00073577">
          <w:rPr>
            <w:rFonts w:ascii="Courier New" w:hAnsi="Courier New" w:cs="Courier New"/>
            <w:sz w:val="16"/>
            <w:szCs w:val="16"/>
            <w:rPrChange w:id="18284" w:author="Abhishek Deep Nigam" w:date="2015-10-26T01:01:00Z">
              <w:rPr>
                <w:rFonts w:ascii="Courier New" w:hAnsi="Courier New" w:cs="Courier New"/>
              </w:rPr>
            </w:rPrChange>
          </w:rPr>
          <w:t>[1]-&gt;P[2]-&gt;T[3]-&gt;T[4]-&gt;A(Backtracking)</w:t>
        </w:r>
      </w:ins>
    </w:p>
    <w:p w14:paraId="40A88533" w14:textId="77777777" w:rsidR="00073577" w:rsidRPr="00073577" w:rsidRDefault="00073577" w:rsidP="00073577">
      <w:pPr>
        <w:spacing w:before="0" w:after="0"/>
        <w:rPr>
          <w:ins w:id="18285" w:author="Abhishek Deep Nigam" w:date="2015-10-26T01:01:00Z"/>
          <w:rFonts w:ascii="Courier New" w:hAnsi="Courier New" w:cs="Courier New"/>
          <w:sz w:val="16"/>
          <w:szCs w:val="16"/>
          <w:rPrChange w:id="18286" w:author="Abhishek Deep Nigam" w:date="2015-10-26T01:01:00Z">
            <w:rPr>
              <w:ins w:id="18287" w:author="Abhishek Deep Nigam" w:date="2015-10-26T01:01:00Z"/>
              <w:rFonts w:ascii="Courier New" w:hAnsi="Courier New" w:cs="Courier New"/>
            </w:rPr>
          </w:rPrChange>
        </w:rPr>
      </w:pPr>
      <w:ins w:id="18288" w:author="Abhishek Deep Nigam" w:date="2015-10-26T01:01:00Z">
        <w:r w:rsidRPr="00073577">
          <w:rPr>
            <w:rFonts w:ascii="Courier New" w:hAnsi="Courier New" w:cs="Courier New"/>
            <w:sz w:val="16"/>
            <w:szCs w:val="16"/>
            <w:rPrChange w:id="18289" w:author="Abhishek Deep Nigam" w:date="2015-10-26T01:01:00Z">
              <w:rPr>
                <w:rFonts w:ascii="Courier New" w:hAnsi="Courier New" w:cs="Courier New"/>
              </w:rPr>
            </w:rPrChange>
          </w:rPr>
          <w:t>[4]-&gt;N[5]-&gt;O[6]-&gt;I(Backtracking)</w:t>
        </w:r>
      </w:ins>
    </w:p>
    <w:p w14:paraId="1C0ACE8B" w14:textId="77777777" w:rsidR="00073577" w:rsidRPr="00073577" w:rsidRDefault="00073577" w:rsidP="00073577">
      <w:pPr>
        <w:spacing w:before="0" w:after="0"/>
        <w:rPr>
          <w:ins w:id="18290" w:author="Abhishek Deep Nigam" w:date="2015-10-26T01:01:00Z"/>
          <w:rFonts w:ascii="Courier New" w:hAnsi="Courier New" w:cs="Courier New"/>
          <w:sz w:val="16"/>
          <w:szCs w:val="16"/>
          <w:rPrChange w:id="18291" w:author="Abhishek Deep Nigam" w:date="2015-10-26T01:01:00Z">
            <w:rPr>
              <w:ins w:id="18292" w:author="Abhishek Deep Nigam" w:date="2015-10-26T01:01:00Z"/>
              <w:rFonts w:ascii="Courier New" w:hAnsi="Courier New" w:cs="Courier New"/>
            </w:rPr>
          </w:rPrChange>
        </w:rPr>
      </w:pPr>
      <w:ins w:id="18293" w:author="Abhishek Deep Nigam" w:date="2015-10-26T01:01:00Z">
        <w:r w:rsidRPr="00073577">
          <w:rPr>
            <w:rFonts w:ascii="Courier New" w:hAnsi="Courier New" w:cs="Courier New"/>
            <w:sz w:val="16"/>
            <w:szCs w:val="16"/>
            <w:rPrChange w:id="18294" w:author="Abhishek Deep Nigam" w:date="2015-10-26T01:01:00Z">
              <w:rPr>
                <w:rFonts w:ascii="Courier New" w:hAnsi="Courier New" w:cs="Courier New"/>
              </w:rPr>
            </w:rPrChange>
          </w:rPr>
          <w:t>[4]-&gt;O[5]-&gt;O[6]-&gt;I(Backtracking)</w:t>
        </w:r>
      </w:ins>
    </w:p>
    <w:p w14:paraId="65A27C3E" w14:textId="77777777" w:rsidR="00073577" w:rsidRPr="00073577" w:rsidRDefault="00073577" w:rsidP="00073577">
      <w:pPr>
        <w:spacing w:before="0" w:after="0"/>
        <w:rPr>
          <w:ins w:id="18295" w:author="Abhishek Deep Nigam" w:date="2015-10-26T01:01:00Z"/>
          <w:rFonts w:ascii="Courier New" w:hAnsi="Courier New" w:cs="Courier New"/>
          <w:sz w:val="16"/>
          <w:szCs w:val="16"/>
          <w:rPrChange w:id="18296" w:author="Abhishek Deep Nigam" w:date="2015-10-26T01:01:00Z">
            <w:rPr>
              <w:ins w:id="18297" w:author="Abhishek Deep Nigam" w:date="2015-10-26T01:01:00Z"/>
              <w:rFonts w:ascii="Courier New" w:hAnsi="Courier New" w:cs="Courier New"/>
            </w:rPr>
          </w:rPrChange>
        </w:rPr>
      </w:pPr>
      <w:ins w:id="18298" w:author="Abhishek Deep Nigam" w:date="2015-10-26T01:01:00Z">
        <w:r w:rsidRPr="00073577">
          <w:rPr>
            <w:rFonts w:ascii="Courier New" w:hAnsi="Courier New" w:cs="Courier New"/>
            <w:sz w:val="16"/>
            <w:szCs w:val="16"/>
            <w:rPrChange w:id="18299" w:author="Abhishek Deep Nigam" w:date="2015-10-26T01:01:00Z">
              <w:rPr>
                <w:rFonts w:ascii="Courier New" w:hAnsi="Courier New" w:cs="Courier New"/>
              </w:rPr>
            </w:rPrChange>
          </w:rPr>
          <w:t>[4]-&gt;P(Backtracking)</w:t>
        </w:r>
      </w:ins>
    </w:p>
    <w:p w14:paraId="258536E2" w14:textId="77777777" w:rsidR="00073577" w:rsidRPr="00073577" w:rsidRDefault="00073577" w:rsidP="00073577">
      <w:pPr>
        <w:spacing w:before="0" w:after="0"/>
        <w:rPr>
          <w:ins w:id="18300" w:author="Abhishek Deep Nigam" w:date="2015-10-26T01:01:00Z"/>
          <w:rFonts w:ascii="Courier New" w:hAnsi="Courier New" w:cs="Courier New"/>
          <w:sz w:val="16"/>
          <w:szCs w:val="16"/>
          <w:rPrChange w:id="18301" w:author="Abhishek Deep Nigam" w:date="2015-10-26T01:01:00Z">
            <w:rPr>
              <w:ins w:id="18302" w:author="Abhishek Deep Nigam" w:date="2015-10-26T01:01:00Z"/>
              <w:rFonts w:ascii="Courier New" w:hAnsi="Courier New" w:cs="Courier New"/>
            </w:rPr>
          </w:rPrChange>
        </w:rPr>
      </w:pPr>
      <w:ins w:id="18303" w:author="Abhishek Deep Nigam" w:date="2015-10-26T01:01:00Z">
        <w:r w:rsidRPr="00073577">
          <w:rPr>
            <w:rFonts w:ascii="Courier New" w:hAnsi="Courier New" w:cs="Courier New"/>
            <w:sz w:val="16"/>
            <w:szCs w:val="16"/>
            <w:rPrChange w:id="18304" w:author="Abhishek Deep Nigam" w:date="2015-10-26T01:01:00Z">
              <w:rPr>
                <w:rFonts w:ascii="Courier New" w:hAnsi="Courier New" w:cs="Courier New"/>
              </w:rPr>
            </w:rPrChange>
          </w:rPr>
          <w:t>[4]-&gt;Q(Backtracking)</w:t>
        </w:r>
      </w:ins>
    </w:p>
    <w:p w14:paraId="02974636" w14:textId="77777777" w:rsidR="00073577" w:rsidRPr="00073577" w:rsidRDefault="00073577" w:rsidP="00073577">
      <w:pPr>
        <w:spacing w:before="0" w:after="0"/>
        <w:rPr>
          <w:ins w:id="18305" w:author="Abhishek Deep Nigam" w:date="2015-10-26T01:01:00Z"/>
          <w:rFonts w:ascii="Courier New" w:hAnsi="Courier New" w:cs="Courier New"/>
          <w:sz w:val="16"/>
          <w:szCs w:val="16"/>
          <w:rPrChange w:id="18306" w:author="Abhishek Deep Nigam" w:date="2015-10-26T01:01:00Z">
            <w:rPr>
              <w:ins w:id="18307" w:author="Abhishek Deep Nigam" w:date="2015-10-26T01:01:00Z"/>
              <w:rFonts w:ascii="Courier New" w:hAnsi="Courier New" w:cs="Courier New"/>
            </w:rPr>
          </w:rPrChange>
        </w:rPr>
      </w:pPr>
      <w:ins w:id="18308" w:author="Abhishek Deep Nigam" w:date="2015-10-26T01:01:00Z">
        <w:r w:rsidRPr="00073577">
          <w:rPr>
            <w:rFonts w:ascii="Courier New" w:hAnsi="Courier New" w:cs="Courier New"/>
            <w:sz w:val="16"/>
            <w:szCs w:val="16"/>
            <w:rPrChange w:id="18309" w:author="Abhishek Deep Nigam" w:date="2015-10-26T01:01:00Z">
              <w:rPr>
                <w:rFonts w:ascii="Courier New" w:hAnsi="Courier New" w:cs="Courier New"/>
              </w:rPr>
            </w:rPrChange>
          </w:rPr>
          <w:t>[4]-&gt;S(Backtracking)</w:t>
        </w:r>
      </w:ins>
    </w:p>
    <w:p w14:paraId="006D2B63" w14:textId="77777777" w:rsidR="00073577" w:rsidRPr="00073577" w:rsidRDefault="00073577" w:rsidP="00073577">
      <w:pPr>
        <w:spacing w:before="0" w:after="0"/>
        <w:rPr>
          <w:ins w:id="18310" w:author="Abhishek Deep Nigam" w:date="2015-10-26T01:01:00Z"/>
          <w:rFonts w:ascii="Courier New" w:hAnsi="Courier New" w:cs="Courier New"/>
          <w:sz w:val="16"/>
          <w:szCs w:val="16"/>
          <w:rPrChange w:id="18311" w:author="Abhishek Deep Nigam" w:date="2015-10-26T01:01:00Z">
            <w:rPr>
              <w:ins w:id="18312" w:author="Abhishek Deep Nigam" w:date="2015-10-26T01:01:00Z"/>
              <w:rFonts w:ascii="Courier New" w:hAnsi="Courier New" w:cs="Courier New"/>
            </w:rPr>
          </w:rPrChange>
        </w:rPr>
      </w:pPr>
      <w:ins w:id="18313" w:author="Abhishek Deep Nigam" w:date="2015-10-26T01:01:00Z">
        <w:r w:rsidRPr="00073577">
          <w:rPr>
            <w:rFonts w:ascii="Courier New" w:hAnsi="Courier New" w:cs="Courier New"/>
            <w:sz w:val="16"/>
            <w:szCs w:val="16"/>
            <w:rPrChange w:id="18314" w:author="Abhishek Deep Nigam" w:date="2015-10-26T01:01:00Z">
              <w:rPr>
                <w:rFonts w:ascii="Courier New" w:hAnsi="Courier New" w:cs="Courier New"/>
              </w:rPr>
            </w:rPrChange>
          </w:rPr>
          <w:t>[4]-&gt;Y[5]-&gt;O[6]-&gt;I(Backtracking)</w:t>
        </w:r>
      </w:ins>
    </w:p>
    <w:p w14:paraId="7726170E" w14:textId="77777777" w:rsidR="00073577" w:rsidRPr="00073577" w:rsidRDefault="00073577" w:rsidP="00073577">
      <w:pPr>
        <w:spacing w:before="0" w:after="0"/>
        <w:rPr>
          <w:ins w:id="18315" w:author="Abhishek Deep Nigam" w:date="2015-10-26T01:01:00Z"/>
          <w:rFonts w:ascii="Courier New" w:hAnsi="Courier New" w:cs="Courier New"/>
          <w:sz w:val="16"/>
          <w:szCs w:val="16"/>
          <w:rPrChange w:id="18316" w:author="Abhishek Deep Nigam" w:date="2015-10-26T01:01:00Z">
            <w:rPr>
              <w:ins w:id="18317" w:author="Abhishek Deep Nigam" w:date="2015-10-26T01:01:00Z"/>
              <w:rFonts w:ascii="Courier New" w:hAnsi="Courier New" w:cs="Courier New"/>
            </w:rPr>
          </w:rPrChange>
        </w:rPr>
      </w:pPr>
      <w:ins w:id="18318" w:author="Abhishek Deep Nigam" w:date="2015-10-26T01:01:00Z">
        <w:r w:rsidRPr="00073577">
          <w:rPr>
            <w:rFonts w:ascii="Courier New" w:hAnsi="Courier New" w:cs="Courier New"/>
            <w:sz w:val="16"/>
            <w:szCs w:val="16"/>
            <w:rPrChange w:id="18319" w:author="Abhishek Deep Nigam" w:date="2015-10-26T01:01:00Z">
              <w:rPr>
                <w:rFonts w:ascii="Courier New" w:hAnsi="Courier New" w:cs="Courier New"/>
              </w:rPr>
            </w:rPrChange>
          </w:rPr>
          <w:t>[1]-&gt;R[2]-&gt;T[3]-&gt;T[4]-&gt;A(Backtracking)</w:t>
        </w:r>
      </w:ins>
    </w:p>
    <w:p w14:paraId="0B4F7DBA" w14:textId="77777777" w:rsidR="00073577" w:rsidRPr="00073577" w:rsidRDefault="00073577" w:rsidP="00073577">
      <w:pPr>
        <w:spacing w:before="0" w:after="0"/>
        <w:rPr>
          <w:ins w:id="18320" w:author="Abhishek Deep Nigam" w:date="2015-10-26T01:01:00Z"/>
          <w:rFonts w:ascii="Courier New" w:hAnsi="Courier New" w:cs="Courier New"/>
          <w:sz w:val="16"/>
          <w:szCs w:val="16"/>
          <w:rPrChange w:id="18321" w:author="Abhishek Deep Nigam" w:date="2015-10-26T01:01:00Z">
            <w:rPr>
              <w:ins w:id="18322" w:author="Abhishek Deep Nigam" w:date="2015-10-26T01:01:00Z"/>
              <w:rFonts w:ascii="Courier New" w:hAnsi="Courier New" w:cs="Courier New"/>
            </w:rPr>
          </w:rPrChange>
        </w:rPr>
      </w:pPr>
      <w:ins w:id="18323" w:author="Abhishek Deep Nigam" w:date="2015-10-26T01:01:00Z">
        <w:r w:rsidRPr="00073577">
          <w:rPr>
            <w:rFonts w:ascii="Courier New" w:hAnsi="Courier New" w:cs="Courier New"/>
            <w:sz w:val="16"/>
            <w:szCs w:val="16"/>
            <w:rPrChange w:id="18324" w:author="Abhishek Deep Nigam" w:date="2015-10-26T01:01:00Z">
              <w:rPr>
                <w:rFonts w:ascii="Courier New" w:hAnsi="Courier New" w:cs="Courier New"/>
              </w:rPr>
            </w:rPrChange>
          </w:rPr>
          <w:t>[4]-&gt;N[5]-&gt;O[6]-&gt;I(Backtracking)</w:t>
        </w:r>
      </w:ins>
    </w:p>
    <w:p w14:paraId="039702CB" w14:textId="77777777" w:rsidR="00073577" w:rsidRPr="00073577" w:rsidRDefault="00073577" w:rsidP="00073577">
      <w:pPr>
        <w:spacing w:before="0" w:after="0"/>
        <w:rPr>
          <w:ins w:id="18325" w:author="Abhishek Deep Nigam" w:date="2015-10-26T01:01:00Z"/>
          <w:rFonts w:ascii="Courier New" w:hAnsi="Courier New" w:cs="Courier New"/>
          <w:sz w:val="16"/>
          <w:szCs w:val="16"/>
          <w:rPrChange w:id="18326" w:author="Abhishek Deep Nigam" w:date="2015-10-26T01:01:00Z">
            <w:rPr>
              <w:ins w:id="18327" w:author="Abhishek Deep Nigam" w:date="2015-10-26T01:01:00Z"/>
              <w:rFonts w:ascii="Courier New" w:hAnsi="Courier New" w:cs="Courier New"/>
            </w:rPr>
          </w:rPrChange>
        </w:rPr>
      </w:pPr>
      <w:ins w:id="18328" w:author="Abhishek Deep Nigam" w:date="2015-10-26T01:01:00Z">
        <w:r w:rsidRPr="00073577">
          <w:rPr>
            <w:rFonts w:ascii="Courier New" w:hAnsi="Courier New" w:cs="Courier New"/>
            <w:sz w:val="16"/>
            <w:szCs w:val="16"/>
            <w:rPrChange w:id="18329" w:author="Abhishek Deep Nigam" w:date="2015-10-26T01:01:00Z">
              <w:rPr>
                <w:rFonts w:ascii="Courier New" w:hAnsi="Courier New" w:cs="Courier New"/>
              </w:rPr>
            </w:rPrChange>
          </w:rPr>
          <w:t>[4]-&gt;O[5]-&gt;O[6]-&gt;I(Backtracking)</w:t>
        </w:r>
      </w:ins>
    </w:p>
    <w:p w14:paraId="5352DE64" w14:textId="77777777" w:rsidR="00073577" w:rsidRPr="00073577" w:rsidRDefault="00073577" w:rsidP="00073577">
      <w:pPr>
        <w:spacing w:before="0" w:after="0"/>
        <w:rPr>
          <w:ins w:id="18330" w:author="Abhishek Deep Nigam" w:date="2015-10-26T01:01:00Z"/>
          <w:rFonts w:ascii="Courier New" w:hAnsi="Courier New" w:cs="Courier New"/>
          <w:sz w:val="16"/>
          <w:szCs w:val="16"/>
          <w:rPrChange w:id="18331" w:author="Abhishek Deep Nigam" w:date="2015-10-26T01:01:00Z">
            <w:rPr>
              <w:ins w:id="18332" w:author="Abhishek Deep Nigam" w:date="2015-10-26T01:01:00Z"/>
              <w:rFonts w:ascii="Courier New" w:hAnsi="Courier New" w:cs="Courier New"/>
            </w:rPr>
          </w:rPrChange>
        </w:rPr>
      </w:pPr>
      <w:ins w:id="18333" w:author="Abhishek Deep Nigam" w:date="2015-10-26T01:01:00Z">
        <w:r w:rsidRPr="00073577">
          <w:rPr>
            <w:rFonts w:ascii="Courier New" w:hAnsi="Courier New" w:cs="Courier New"/>
            <w:sz w:val="16"/>
            <w:szCs w:val="16"/>
            <w:rPrChange w:id="18334" w:author="Abhishek Deep Nigam" w:date="2015-10-26T01:01:00Z">
              <w:rPr>
                <w:rFonts w:ascii="Courier New" w:hAnsi="Courier New" w:cs="Courier New"/>
              </w:rPr>
            </w:rPrChange>
          </w:rPr>
          <w:t>[4]-&gt;P(Backtracking)</w:t>
        </w:r>
      </w:ins>
    </w:p>
    <w:p w14:paraId="2D2A8875" w14:textId="77777777" w:rsidR="00073577" w:rsidRPr="00073577" w:rsidRDefault="00073577" w:rsidP="00073577">
      <w:pPr>
        <w:spacing w:before="0" w:after="0"/>
        <w:rPr>
          <w:ins w:id="18335" w:author="Abhishek Deep Nigam" w:date="2015-10-26T01:01:00Z"/>
          <w:rFonts w:ascii="Courier New" w:hAnsi="Courier New" w:cs="Courier New"/>
          <w:sz w:val="16"/>
          <w:szCs w:val="16"/>
          <w:rPrChange w:id="18336" w:author="Abhishek Deep Nigam" w:date="2015-10-26T01:01:00Z">
            <w:rPr>
              <w:ins w:id="18337" w:author="Abhishek Deep Nigam" w:date="2015-10-26T01:01:00Z"/>
              <w:rFonts w:ascii="Courier New" w:hAnsi="Courier New" w:cs="Courier New"/>
            </w:rPr>
          </w:rPrChange>
        </w:rPr>
      </w:pPr>
      <w:ins w:id="18338" w:author="Abhishek Deep Nigam" w:date="2015-10-26T01:01:00Z">
        <w:r w:rsidRPr="00073577">
          <w:rPr>
            <w:rFonts w:ascii="Courier New" w:hAnsi="Courier New" w:cs="Courier New"/>
            <w:sz w:val="16"/>
            <w:szCs w:val="16"/>
            <w:rPrChange w:id="18339" w:author="Abhishek Deep Nigam" w:date="2015-10-26T01:01:00Z">
              <w:rPr>
                <w:rFonts w:ascii="Courier New" w:hAnsi="Courier New" w:cs="Courier New"/>
              </w:rPr>
            </w:rPrChange>
          </w:rPr>
          <w:t>[4]-&gt;Q(Backtracking)</w:t>
        </w:r>
      </w:ins>
    </w:p>
    <w:p w14:paraId="53C1BA15" w14:textId="77777777" w:rsidR="00073577" w:rsidRPr="00073577" w:rsidRDefault="00073577" w:rsidP="00073577">
      <w:pPr>
        <w:spacing w:before="0" w:after="0"/>
        <w:rPr>
          <w:ins w:id="18340" w:author="Abhishek Deep Nigam" w:date="2015-10-26T01:01:00Z"/>
          <w:rFonts w:ascii="Courier New" w:hAnsi="Courier New" w:cs="Courier New"/>
          <w:sz w:val="16"/>
          <w:szCs w:val="16"/>
          <w:rPrChange w:id="18341" w:author="Abhishek Deep Nigam" w:date="2015-10-26T01:01:00Z">
            <w:rPr>
              <w:ins w:id="18342" w:author="Abhishek Deep Nigam" w:date="2015-10-26T01:01:00Z"/>
              <w:rFonts w:ascii="Courier New" w:hAnsi="Courier New" w:cs="Courier New"/>
            </w:rPr>
          </w:rPrChange>
        </w:rPr>
      </w:pPr>
      <w:ins w:id="18343" w:author="Abhishek Deep Nigam" w:date="2015-10-26T01:01:00Z">
        <w:r w:rsidRPr="00073577">
          <w:rPr>
            <w:rFonts w:ascii="Courier New" w:hAnsi="Courier New" w:cs="Courier New"/>
            <w:sz w:val="16"/>
            <w:szCs w:val="16"/>
            <w:rPrChange w:id="18344" w:author="Abhishek Deep Nigam" w:date="2015-10-26T01:01:00Z">
              <w:rPr>
                <w:rFonts w:ascii="Courier New" w:hAnsi="Courier New" w:cs="Courier New"/>
              </w:rPr>
            </w:rPrChange>
          </w:rPr>
          <w:t>[4]-&gt;S(Backtracking)</w:t>
        </w:r>
      </w:ins>
    </w:p>
    <w:p w14:paraId="4A0C9FB4" w14:textId="77777777" w:rsidR="00073577" w:rsidRPr="00073577" w:rsidRDefault="00073577" w:rsidP="00073577">
      <w:pPr>
        <w:spacing w:before="0" w:after="0"/>
        <w:rPr>
          <w:ins w:id="18345" w:author="Abhishek Deep Nigam" w:date="2015-10-26T01:01:00Z"/>
          <w:rFonts w:ascii="Courier New" w:hAnsi="Courier New" w:cs="Courier New"/>
          <w:sz w:val="16"/>
          <w:szCs w:val="16"/>
          <w:rPrChange w:id="18346" w:author="Abhishek Deep Nigam" w:date="2015-10-26T01:01:00Z">
            <w:rPr>
              <w:ins w:id="18347" w:author="Abhishek Deep Nigam" w:date="2015-10-26T01:01:00Z"/>
              <w:rFonts w:ascii="Courier New" w:hAnsi="Courier New" w:cs="Courier New"/>
            </w:rPr>
          </w:rPrChange>
        </w:rPr>
      </w:pPr>
      <w:ins w:id="18348" w:author="Abhishek Deep Nigam" w:date="2015-10-26T01:01:00Z">
        <w:r w:rsidRPr="00073577">
          <w:rPr>
            <w:rFonts w:ascii="Courier New" w:hAnsi="Courier New" w:cs="Courier New"/>
            <w:sz w:val="16"/>
            <w:szCs w:val="16"/>
            <w:rPrChange w:id="18349" w:author="Abhishek Deep Nigam" w:date="2015-10-26T01:01:00Z">
              <w:rPr>
                <w:rFonts w:ascii="Courier New" w:hAnsi="Courier New" w:cs="Courier New"/>
              </w:rPr>
            </w:rPrChange>
          </w:rPr>
          <w:t>[4]-&gt;Y[5]-&gt;O[6]-&gt;I(Backtracking)</w:t>
        </w:r>
      </w:ins>
    </w:p>
    <w:p w14:paraId="6157A1B1" w14:textId="77777777" w:rsidR="00073577" w:rsidRPr="00073577" w:rsidRDefault="00073577" w:rsidP="00073577">
      <w:pPr>
        <w:spacing w:before="0" w:after="0"/>
        <w:rPr>
          <w:ins w:id="18350" w:author="Abhishek Deep Nigam" w:date="2015-10-26T01:01:00Z"/>
          <w:rFonts w:ascii="Courier New" w:hAnsi="Courier New" w:cs="Courier New"/>
          <w:sz w:val="16"/>
          <w:szCs w:val="16"/>
          <w:rPrChange w:id="18351" w:author="Abhishek Deep Nigam" w:date="2015-10-26T01:01:00Z">
            <w:rPr>
              <w:ins w:id="18352" w:author="Abhishek Deep Nigam" w:date="2015-10-26T01:01:00Z"/>
              <w:rFonts w:ascii="Courier New" w:hAnsi="Courier New" w:cs="Courier New"/>
            </w:rPr>
          </w:rPrChange>
        </w:rPr>
      </w:pPr>
      <w:ins w:id="18353" w:author="Abhishek Deep Nigam" w:date="2015-10-26T01:01:00Z">
        <w:r w:rsidRPr="00073577">
          <w:rPr>
            <w:rFonts w:ascii="Courier New" w:hAnsi="Courier New" w:cs="Courier New"/>
            <w:sz w:val="16"/>
            <w:szCs w:val="16"/>
            <w:rPrChange w:id="18354" w:author="Abhishek Deep Nigam" w:date="2015-10-26T01:01:00Z">
              <w:rPr>
                <w:rFonts w:ascii="Courier New" w:hAnsi="Courier New" w:cs="Courier New"/>
              </w:rPr>
            </w:rPrChange>
          </w:rPr>
          <w:t>[1]-&gt;S[2]-&gt;T[3]-&gt;T[4]-&gt;A(Backtracking)</w:t>
        </w:r>
      </w:ins>
    </w:p>
    <w:p w14:paraId="79E2F351" w14:textId="77777777" w:rsidR="00073577" w:rsidRPr="00073577" w:rsidRDefault="00073577" w:rsidP="00073577">
      <w:pPr>
        <w:spacing w:before="0" w:after="0"/>
        <w:rPr>
          <w:ins w:id="18355" w:author="Abhishek Deep Nigam" w:date="2015-10-26T01:01:00Z"/>
          <w:rFonts w:ascii="Courier New" w:hAnsi="Courier New" w:cs="Courier New"/>
          <w:sz w:val="16"/>
          <w:szCs w:val="16"/>
          <w:rPrChange w:id="18356" w:author="Abhishek Deep Nigam" w:date="2015-10-26T01:01:00Z">
            <w:rPr>
              <w:ins w:id="18357" w:author="Abhishek Deep Nigam" w:date="2015-10-26T01:01:00Z"/>
              <w:rFonts w:ascii="Courier New" w:hAnsi="Courier New" w:cs="Courier New"/>
            </w:rPr>
          </w:rPrChange>
        </w:rPr>
      </w:pPr>
      <w:ins w:id="18358" w:author="Abhishek Deep Nigam" w:date="2015-10-26T01:01:00Z">
        <w:r w:rsidRPr="00073577">
          <w:rPr>
            <w:rFonts w:ascii="Courier New" w:hAnsi="Courier New" w:cs="Courier New"/>
            <w:sz w:val="16"/>
            <w:szCs w:val="16"/>
            <w:rPrChange w:id="18359" w:author="Abhishek Deep Nigam" w:date="2015-10-26T01:01:00Z">
              <w:rPr>
                <w:rFonts w:ascii="Courier New" w:hAnsi="Courier New" w:cs="Courier New"/>
              </w:rPr>
            </w:rPrChange>
          </w:rPr>
          <w:t>[4]-&gt;N[5]-&gt;O[6]-&gt;I(Backtracking)</w:t>
        </w:r>
      </w:ins>
    </w:p>
    <w:p w14:paraId="129D5979" w14:textId="77777777" w:rsidR="00073577" w:rsidRPr="00073577" w:rsidRDefault="00073577" w:rsidP="00073577">
      <w:pPr>
        <w:spacing w:before="0" w:after="0"/>
        <w:rPr>
          <w:ins w:id="18360" w:author="Abhishek Deep Nigam" w:date="2015-10-26T01:01:00Z"/>
          <w:rFonts w:ascii="Courier New" w:hAnsi="Courier New" w:cs="Courier New"/>
          <w:sz w:val="16"/>
          <w:szCs w:val="16"/>
          <w:rPrChange w:id="18361" w:author="Abhishek Deep Nigam" w:date="2015-10-26T01:01:00Z">
            <w:rPr>
              <w:ins w:id="18362" w:author="Abhishek Deep Nigam" w:date="2015-10-26T01:01:00Z"/>
              <w:rFonts w:ascii="Courier New" w:hAnsi="Courier New" w:cs="Courier New"/>
            </w:rPr>
          </w:rPrChange>
        </w:rPr>
      </w:pPr>
      <w:ins w:id="18363" w:author="Abhishek Deep Nigam" w:date="2015-10-26T01:01:00Z">
        <w:r w:rsidRPr="00073577">
          <w:rPr>
            <w:rFonts w:ascii="Courier New" w:hAnsi="Courier New" w:cs="Courier New"/>
            <w:sz w:val="16"/>
            <w:szCs w:val="16"/>
            <w:rPrChange w:id="18364" w:author="Abhishek Deep Nigam" w:date="2015-10-26T01:01:00Z">
              <w:rPr>
                <w:rFonts w:ascii="Courier New" w:hAnsi="Courier New" w:cs="Courier New"/>
              </w:rPr>
            </w:rPrChange>
          </w:rPr>
          <w:t>[4]-&gt;O[5]-&gt;O[6]-&gt;I(Backtracking)</w:t>
        </w:r>
      </w:ins>
    </w:p>
    <w:p w14:paraId="397E31ED" w14:textId="77777777" w:rsidR="00073577" w:rsidRPr="00073577" w:rsidRDefault="00073577" w:rsidP="00073577">
      <w:pPr>
        <w:spacing w:before="0" w:after="0"/>
        <w:rPr>
          <w:ins w:id="18365" w:author="Abhishek Deep Nigam" w:date="2015-10-26T01:01:00Z"/>
          <w:rFonts w:ascii="Courier New" w:hAnsi="Courier New" w:cs="Courier New"/>
          <w:sz w:val="16"/>
          <w:szCs w:val="16"/>
          <w:rPrChange w:id="18366" w:author="Abhishek Deep Nigam" w:date="2015-10-26T01:01:00Z">
            <w:rPr>
              <w:ins w:id="18367" w:author="Abhishek Deep Nigam" w:date="2015-10-26T01:01:00Z"/>
              <w:rFonts w:ascii="Courier New" w:hAnsi="Courier New" w:cs="Courier New"/>
            </w:rPr>
          </w:rPrChange>
        </w:rPr>
      </w:pPr>
      <w:ins w:id="18368" w:author="Abhishek Deep Nigam" w:date="2015-10-26T01:01:00Z">
        <w:r w:rsidRPr="00073577">
          <w:rPr>
            <w:rFonts w:ascii="Courier New" w:hAnsi="Courier New" w:cs="Courier New"/>
            <w:sz w:val="16"/>
            <w:szCs w:val="16"/>
            <w:rPrChange w:id="18369" w:author="Abhishek Deep Nigam" w:date="2015-10-26T01:01:00Z">
              <w:rPr>
                <w:rFonts w:ascii="Courier New" w:hAnsi="Courier New" w:cs="Courier New"/>
              </w:rPr>
            </w:rPrChange>
          </w:rPr>
          <w:t>[4]-&gt;P(Backtracking)</w:t>
        </w:r>
      </w:ins>
    </w:p>
    <w:p w14:paraId="394E2910" w14:textId="77777777" w:rsidR="00073577" w:rsidRPr="00073577" w:rsidRDefault="00073577" w:rsidP="00073577">
      <w:pPr>
        <w:spacing w:before="0" w:after="0"/>
        <w:rPr>
          <w:ins w:id="18370" w:author="Abhishek Deep Nigam" w:date="2015-10-26T01:01:00Z"/>
          <w:rFonts w:ascii="Courier New" w:hAnsi="Courier New" w:cs="Courier New"/>
          <w:sz w:val="16"/>
          <w:szCs w:val="16"/>
          <w:rPrChange w:id="18371" w:author="Abhishek Deep Nigam" w:date="2015-10-26T01:01:00Z">
            <w:rPr>
              <w:ins w:id="18372" w:author="Abhishek Deep Nigam" w:date="2015-10-26T01:01:00Z"/>
              <w:rFonts w:ascii="Courier New" w:hAnsi="Courier New" w:cs="Courier New"/>
            </w:rPr>
          </w:rPrChange>
        </w:rPr>
      </w:pPr>
      <w:ins w:id="18373" w:author="Abhishek Deep Nigam" w:date="2015-10-26T01:01:00Z">
        <w:r w:rsidRPr="00073577">
          <w:rPr>
            <w:rFonts w:ascii="Courier New" w:hAnsi="Courier New" w:cs="Courier New"/>
            <w:sz w:val="16"/>
            <w:szCs w:val="16"/>
            <w:rPrChange w:id="18374" w:author="Abhishek Deep Nigam" w:date="2015-10-26T01:01:00Z">
              <w:rPr>
                <w:rFonts w:ascii="Courier New" w:hAnsi="Courier New" w:cs="Courier New"/>
              </w:rPr>
            </w:rPrChange>
          </w:rPr>
          <w:t>[4]-&gt;Q(Backtracking)</w:t>
        </w:r>
      </w:ins>
    </w:p>
    <w:p w14:paraId="068A2E19" w14:textId="77777777" w:rsidR="00073577" w:rsidRPr="00073577" w:rsidRDefault="00073577" w:rsidP="00073577">
      <w:pPr>
        <w:spacing w:before="0" w:after="0"/>
        <w:rPr>
          <w:ins w:id="18375" w:author="Abhishek Deep Nigam" w:date="2015-10-26T01:01:00Z"/>
          <w:rFonts w:ascii="Courier New" w:hAnsi="Courier New" w:cs="Courier New"/>
          <w:sz w:val="16"/>
          <w:szCs w:val="16"/>
          <w:rPrChange w:id="18376" w:author="Abhishek Deep Nigam" w:date="2015-10-26T01:01:00Z">
            <w:rPr>
              <w:ins w:id="18377" w:author="Abhishek Deep Nigam" w:date="2015-10-26T01:01:00Z"/>
              <w:rFonts w:ascii="Courier New" w:hAnsi="Courier New" w:cs="Courier New"/>
            </w:rPr>
          </w:rPrChange>
        </w:rPr>
      </w:pPr>
      <w:ins w:id="18378" w:author="Abhishek Deep Nigam" w:date="2015-10-26T01:01:00Z">
        <w:r w:rsidRPr="00073577">
          <w:rPr>
            <w:rFonts w:ascii="Courier New" w:hAnsi="Courier New" w:cs="Courier New"/>
            <w:sz w:val="16"/>
            <w:szCs w:val="16"/>
            <w:rPrChange w:id="18379" w:author="Abhishek Deep Nigam" w:date="2015-10-26T01:01:00Z">
              <w:rPr>
                <w:rFonts w:ascii="Courier New" w:hAnsi="Courier New" w:cs="Courier New"/>
              </w:rPr>
            </w:rPrChange>
          </w:rPr>
          <w:t>[4]-&gt;S(Backtracking)</w:t>
        </w:r>
      </w:ins>
    </w:p>
    <w:p w14:paraId="7E171C0B" w14:textId="77777777" w:rsidR="00073577" w:rsidRPr="00073577" w:rsidRDefault="00073577" w:rsidP="00073577">
      <w:pPr>
        <w:spacing w:before="0" w:after="0"/>
        <w:rPr>
          <w:ins w:id="18380" w:author="Abhishek Deep Nigam" w:date="2015-10-26T01:01:00Z"/>
          <w:rFonts w:ascii="Courier New" w:hAnsi="Courier New" w:cs="Courier New"/>
          <w:sz w:val="16"/>
          <w:szCs w:val="16"/>
          <w:rPrChange w:id="18381" w:author="Abhishek Deep Nigam" w:date="2015-10-26T01:01:00Z">
            <w:rPr>
              <w:ins w:id="18382" w:author="Abhishek Deep Nigam" w:date="2015-10-26T01:01:00Z"/>
              <w:rFonts w:ascii="Courier New" w:hAnsi="Courier New" w:cs="Courier New"/>
            </w:rPr>
          </w:rPrChange>
        </w:rPr>
      </w:pPr>
      <w:ins w:id="18383" w:author="Abhishek Deep Nigam" w:date="2015-10-26T01:01:00Z">
        <w:r w:rsidRPr="00073577">
          <w:rPr>
            <w:rFonts w:ascii="Courier New" w:hAnsi="Courier New" w:cs="Courier New"/>
            <w:sz w:val="16"/>
            <w:szCs w:val="16"/>
            <w:rPrChange w:id="18384" w:author="Abhishek Deep Nigam" w:date="2015-10-26T01:01:00Z">
              <w:rPr>
                <w:rFonts w:ascii="Courier New" w:hAnsi="Courier New" w:cs="Courier New"/>
              </w:rPr>
            </w:rPrChange>
          </w:rPr>
          <w:t>[4]-&gt;Y[5]-&gt;O[6]-&gt;I(Backtracking)</w:t>
        </w:r>
      </w:ins>
    </w:p>
    <w:p w14:paraId="579BBD38" w14:textId="77777777" w:rsidR="00073577" w:rsidRPr="00073577" w:rsidRDefault="00073577" w:rsidP="00073577">
      <w:pPr>
        <w:spacing w:before="0" w:after="0"/>
        <w:rPr>
          <w:ins w:id="18385" w:author="Abhishek Deep Nigam" w:date="2015-10-26T01:01:00Z"/>
          <w:rFonts w:ascii="Courier New" w:hAnsi="Courier New" w:cs="Courier New"/>
          <w:sz w:val="16"/>
          <w:szCs w:val="16"/>
          <w:rPrChange w:id="18386" w:author="Abhishek Deep Nigam" w:date="2015-10-26T01:01:00Z">
            <w:rPr>
              <w:ins w:id="18387" w:author="Abhishek Deep Nigam" w:date="2015-10-26T01:01:00Z"/>
              <w:rFonts w:ascii="Courier New" w:hAnsi="Courier New" w:cs="Courier New"/>
            </w:rPr>
          </w:rPrChange>
        </w:rPr>
      </w:pPr>
      <w:ins w:id="18388" w:author="Abhishek Deep Nigam" w:date="2015-10-26T01:01:00Z">
        <w:r w:rsidRPr="00073577">
          <w:rPr>
            <w:rFonts w:ascii="Courier New" w:hAnsi="Courier New" w:cs="Courier New"/>
            <w:sz w:val="16"/>
            <w:szCs w:val="16"/>
            <w:rPrChange w:id="18389" w:author="Abhishek Deep Nigam" w:date="2015-10-26T01:01:00Z">
              <w:rPr>
                <w:rFonts w:ascii="Courier New" w:hAnsi="Courier New" w:cs="Courier New"/>
              </w:rPr>
            </w:rPrChange>
          </w:rPr>
          <w:t>[1]-&gt;T[2]-&gt;T[3]-&gt;T[4]-&gt;A(Backtracking)</w:t>
        </w:r>
      </w:ins>
    </w:p>
    <w:p w14:paraId="0CB6E47D" w14:textId="77777777" w:rsidR="00073577" w:rsidRPr="00073577" w:rsidRDefault="00073577" w:rsidP="00073577">
      <w:pPr>
        <w:spacing w:before="0" w:after="0"/>
        <w:rPr>
          <w:ins w:id="18390" w:author="Abhishek Deep Nigam" w:date="2015-10-26T01:01:00Z"/>
          <w:rFonts w:ascii="Courier New" w:hAnsi="Courier New" w:cs="Courier New"/>
          <w:sz w:val="16"/>
          <w:szCs w:val="16"/>
          <w:rPrChange w:id="18391" w:author="Abhishek Deep Nigam" w:date="2015-10-26T01:01:00Z">
            <w:rPr>
              <w:ins w:id="18392" w:author="Abhishek Deep Nigam" w:date="2015-10-26T01:01:00Z"/>
              <w:rFonts w:ascii="Courier New" w:hAnsi="Courier New" w:cs="Courier New"/>
            </w:rPr>
          </w:rPrChange>
        </w:rPr>
      </w:pPr>
      <w:ins w:id="18393" w:author="Abhishek Deep Nigam" w:date="2015-10-26T01:01:00Z">
        <w:r w:rsidRPr="00073577">
          <w:rPr>
            <w:rFonts w:ascii="Courier New" w:hAnsi="Courier New" w:cs="Courier New"/>
            <w:sz w:val="16"/>
            <w:szCs w:val="16"/>
            <w:rPrChange w:id="18394" w:author="Abhishek Deep Nigam" w:date="2015-10-26T01:01:00Z">
              <w:rPr>
                <w:rFonts w:ascii="Courier New" w:hAnsi="Courier New" w:cs="Courier New"/>
              </w:rPr>
            </w:rPrChange>
          </w:rPr>
          <w:lastRenderedPageBreak/>
          <w:t>[4]-&gt;N[5]-&gt;O[6]-&gt;I[7]-&gt;E(Backtracking)</w:t>
        </w:r>
      </w:ins>
    </w:p>
    <w:p w14:paraId="5F684C66" w14:textId="77777777" w:rsidR="00073577" w:rsidRPr="00073577" w:rsidRDefault="00073577" w:rsidP="00073577">
      <w:pPr>
        <w:spacing w:before="0" w:after="0"/>
        <w:rPr>
          <w:ins w:id="18395" w:author="Abhishek Deep Nigam" w:date="2015-10-26T01:01:00Z"/>
          <w:rFonts w:ascii="Courier New" w:hAnsi="Courier New" w:cs="Courier New"/>
          <w:sz w:val="16"/>
          <w:szCs w:val="16"/>
          <w:rPrChange w:id="18396" w:author="Abhishek Deep Nigam" w:date="2015-10-26T01:01:00Z">
            <w:rPr>
              <w:ins w:id="18397" w:author="Abhishek Deep Nigam" w:date="2015-10-26T01:01:00Z"/>
              <w:rFonts w:ascii="Courier New" w:hAnsi="Courier New" w:cs="Courier New"/>
            </w:rPr>
          </w:rPrChange>
        </w:rPr>
      </w:pPr>
      <w:ins w:id="18398" w:author="Abhishek Deep Nigam" w:date="2015-10-26T01:01:00Z">
        <w:r w:rsidRPr="00073577">
          <w:rPr>
            <w:rFonts w:ascii="Courier New" w:hAnsi="Courier New" w:cs="Courier New"/>
            <w:sz w:val="16"/>
            <w:szCs w:val="16"/>
            <w:rPrChange w:id="18399" w:author="Abhishek Deep Nigam" w:date="2015-10-26T01:01:00Z">
              <w:rPr>
                <w:rFonts w:ascii="Courier New" w:hAnsi="Courier New" w:cs="Courier New"/>
              </w:rPr>
            </w:rPrChange>
          </w:rPr>
          <w:t>[4]-&gt;O[5]-&gt;O[6]-&gt;I[7]-&gt;E(Backtracking)</w:t>
        </w:r>
      </w:ins>
    </w:p>
    <w:p w14:paraId="3F47DFB6" w14:textId="77777777" w:rsidR="00073577" w:rsidRPr="00073577" w:rsidRDefault="00073577" w:rsidP="00073577">
      <w:pPr>
        <w:spacing w:before="0" w:after="0"/>
        <w:rPr>
          <w:ins w:id="18400" w:author="Abhishek Deep Nigam" w:date="2015-10-26T01:01:00Z"/>
          <w:rFonts w:ascii="Courier New" w:hAnsi="Courier New" w:cs="Courier New"/>
          <w:sz w:val="16"/>
          <w:szCs w:val="16"/>
          <w:rPrChange w:id="18401" w:author="Abhishek Deep Nigam" w:date="2015-10-26T01:01:00Z">
            <w:rPr>
              <w:ins w:id="18402" w:author="Abhishek Deep Nigam" w:date="2015-10-26T01:01:00Z"/>
              <w:rFonts w:ascii="Courier New" w:hAnsi="Courier New" w:cs="Courier New"/>
            </w:rPr>
          </w:rPrChange>
        </w:rPr>
      </w:pPr>
      <w:ins w:id="18403" w:author="Abhishek Deep Nigam" w:date="2015-10-26T01:01:00Z">
        <w:r w:rsidRPr="00073577">
          <w:rPr>
            <w:rFonts w:ascii="Courier New" w:hAnsi="Courier New" w:cs="Courier New"/>
            <w:sz w:val="16"/>
            <w:szCs w:val="16"/>
            <w:rPrChange w:id="18404" w:author="Abhishek Deep Nigam" w:date="2015-10-26T01:01:00Z">
              <w:rPr>
                <w:rFonts w:ascii="Courier New" w:hAnsi="Courier New" w:cs="Courier New"/>
              </w:rPr>
            </w:rPrChange>
          </w:rPr>
          <w:t>[4]-&gt;P(Backtracking)</w:t>
        </w:r>
      </w:ins>
    </w:p>
    <w:p w14:paraId="435E3038" w14:textId="77777777" w:rsidR="00073577" w:rsidRPr="00073577" w:rsidRDefault="00073577" w:rsidP="00073577">
      <w:pPr>
        <w:spacing w:before="0" w:after="0"/>
        <w:rPr>
          <w:ins w:id="18405" w:author="Abhishek Deep Nigam" w:date="2015-10-26T01:01:00Z"/>
          <w:rFonts w:ascii="Courier New" w:hAnsi="Courier New" w:cs="Courier New"/>
          <w:sz w:val="16"/>
          <w:szCs w:val="16"/>
          <w:rPrChange w:id="18406" w:author="Abhishek Deep Nigam" w:date="2015-10-26T01:01:00Z">
            <w:rPr>
              <w:ins w:id="18407" w:author="Abhishek Deep Nigam" w:date="2015-10-26T01:01:00Z"/>
              <w:rFonts w:ascii="Courier New" w:hAnsi="Courier New" w:cs="Courier New"/>
            </w:rPr>
          </w:rPrChange>
        </w:rPr>
      </w:pPr>
      <w:ins w:id="18408" w:author="Abhishek Deep Nigam" w:date="2015-10-26T01:01:00Z">
        <w:r w:rsidRPr="00073577">
          <w:rPr>
            <w:rFonts w:ascii="Courier New" w:hAnsi="Courier New" w:cs="Courier New"/>
            <w:sz w:val="16"/>
            <w:szCs w:val="16"/>
            <w:rPrChange w:id="18409" w:author="Abhishek Deep Nigam" w:date="2015-10-26T01:01:00Z">
              <w:rPr>
                <w:rFonts w:ascii="Courier New" w:hAnsi="Courier New" w:cs="Courier New"/>
              </w:rPr>
            </w:rPrChange>
          </w:rPr>
          <w:t>[4]-&gt;Q(Backtracking)</w:t>
        </w:r>
      </w:ins>
    </w:p>
    <w:p w14:paraId="0F6CABCA" w14:textId="77777777" w:rsidR="00073577" w:rsidRPr="00073577" w:rsidRDefault="00073577" w:rsidP="00073577">
      <w:pPr>
        <w:spacing w:before="0" w:after="0"/>
        <w:rPr>
          <w:ins w:id="18410" w:author="Abhishek Deep Nigam" w:date="2015-10-26T01:01:00Z"/>
          <w:rFonts w:ascii="Courier New" w:hAnsi="Courier New" w:cs="Courier New"/>
          <w:sz w:val="16"/>
          <w:szCs w:val="16"/>
          <w:rPrChange w:id="18411" w:author="Abhishek Deep Nigam" w:date="2015-10-26T01:01:00Z">
            <w:rPr>
              <w:ins w:id="18412" w:author="Abhishek Deep Nigam" w:date="2015-10-26T01:01:00Z"/>
              <w:rFonts w:ascii="Courier New" w:hAnsi="Courier New" w:cs="Courier New"/>
            </w:rPr>
          </w:rPrChange>
        </w:rPr>
      </w:pPr>
      <w:ins w:id="18413" w:author="Abhishek Deep Nigam" w:date="2015-10-26T01:01:00Z">
        <w:r w:rsidRPr="00073577">
          <w:rPr>
            <w:rFonts w:ascii="Courier New" w:hAnsi="Courier New" w:cs="Courier New"/>
            <w:sz w:val="16"/>
            <w:szCs w:val="16"/>
            <w:rPrChange w:id="18414" w:author="Abhishek Deep Nigam" w:date="2015-10-26T01:01:00Z">
              <w:rPr>
                <w:rFonts w:ascii="Courier New" w:hAnsi="Courier New" w:cs="Courier New"/>
              </w:rPr>
            </w:rPrChange>
          </w:rPr>
          <w:t>[4]-&gt;S(Backtracking)</w:t>
        </w:r>
      </w:ins>
    </w:p>
    <w:p w14:paraId="570716E2" w14:textId="77777777" w:rsidR="00073577" w:rsidRPr="00073577" w:rsidRDefault="00073577" w:rsidP="00073577">
      <w:pPr>
        <w:spacing w:before="0" w:after="0"/>
        <w:rPr>
          <w:ins w:id="18415" w:author="Abhishek Deep Nigam" w:date="2015-10-26T01:01:00Z"/>
          <w:rFonts w:ascii="Courier New" w:hAnsi="Courier New" w:cs="Courier New"/>
          <w:sz w:val="16"/>
          <w:szCs w:val="16"/>
          <w:rPrChange w:id="18416" w:author="Abhishek Deep Nigam" w:date="2015-10-26T01:01:00Z">
            <w:rPr>
              <w:ins w:id="18417" w:author="Abhishek Deep Nigam" w:date="2015-10-26T01:01:00Z"/>
              <w:rFonts w:ascii="Courier New" w:hAnsi="Courier New" w:cs="Courier New"/>
            </w:rPr>
          </w:rPrChange>
        </w:rPr>
      </w:pPr>
      <w:ins w:id="18418" w:author="Abhishek Deep Nigam" w:date="2015-10-26T01:01:00Z">
        <w:r w:rsidRPr="00073577">
          <w:rPr>
            <w:rFonts w:ascii="Courier New" w:hAnsi="Courier New" w:cs="Courier New"/>
            <w:sz w:val="16"/>
            <w:szCs w:val="16"/>
            <w:rPrChange w:id="18419" w:author="Abhishek Deep Nigam" w:date="2015-10-26T01:01:00Z">
              <w:rPr>
                <w:rFonts w:ascii="Courier New" w:hAnsi="Courier New" w:cs="Courier New"/>
              </w:rPr>
            </w:rPrChange>
          </w:rPr>
          <w:t>[4]-&gt;Y[5]-&gt;O[6]-&gt;I[7]-&gt;E(Backtracking)</w:t>
        </w:r>
      </w:ins>
    </w:p>
    <w:p w14:paraId="4605C646" w14:textId="77777777" w:rsidR="00073577" w:rsidRPr="00073577" w:rsidRDefault="00073577" w:rsidP="00073577">
      <w:pPr>
        <w:spacing w:before="0" w:after="0"/>
        <w:rPr>
          <w:ins w:id="18420" w:author="Abhishek Deep Nigam" w:date="2015-10-26T01:01:00Z"/>
          <w:rFonts w:ascii="Courier New" w:hAnsi="Courier New" w:cs="Courier New"/>
          <w:sz w:val="16"/>
          <w:szCs w:val="16"/>
          <w:rPrChange w:id="18421" w:author="Abhishek Deep Nigam" w:date="2015-10-26T01:01:00Z">
            <w:rPr>
              <w:ins w:id="18422" w:author="Abhishek Deep Nigam" w:date="2015-10-26T01:01:00Z"/>
              <w:rFonts w:ascii="Courier New" w:hAnsi="Courier New" w:cs="Courier New"/>
            </w:rPr>
          </w:rPrChange>
        </w:rPr>
      </w:pPr>
      <w:ins w:id="18423" w:author="Abhishek Deep Nigam" w:date="2015-10-26T01:01:00Z">
        <w:r w:rsidRPr="00073577">
          <w:rPr>
            <w:rFonts w:ascii="Courier New" w:hAnsi="Courier New" w:cs="Courier New"/>
            <w:sz w:val="16"/>
            <w:szCs w:val="16"/>
            <w:rPrChange w:id="18424" w:author="Abhishek Deep Nigam" w:date="2015-10-26T01:01:00Z">
              <w:rPr>
                <w:rFonts w:ascii="Courier New" w:hAnsi="Courier New" w:cs="Courier New"/>
              </w:rPr>
            </w:rPrChange>
          </w:rPr>
          <w:t>[1]-&gt;Y[2]-&gt;T[3]-&gt;T[4]-&gt;A(Backtracking)</w:t>
        </w:r>
      </w:ins>
    </w:p>
    <w:p w14:paraId="66945407" w14:textId="77777777" w:rsidR="00073577" w:rsidRPr="00073577" w:rsidRDefault="00073577" w:rsidP="00073577">
      <w:pPr>
        <w:spacing w:before="0" w:after="0"/>
        <w:rPr>
          <w:ins w:id="18425" w:author="Abhishek Deep Nigam" w:date="2015-10-26T01:01:00Z"/>
          <w:rFonts w:ascii="Courier New" w:hAnsi="Courier New" w:cs="Courier New"/>
          <w:sz w:val="16"/>
          <w:szCs w:val="16"/>
          <w:rPrChange w:id="18426" w:author="Abhishek Deep Nigam" w:date="2015-10-26T01:01:00Z">
            <w:rPr>
              <w:ins w:id="18427" w:author="Abhishek Deep Nigam" w:date="2015-10-26T01:01:00Z"/>
              <w:rFonts w:ascii="Courier New" w:hAnsi="Courier New" w:cs="Courier New"/>
            </w:rPr>
          </w:rPrChange>
        </w:rPr>
      </w:pPr>
      <w:ins w:id="18428" w:author="Abhishek Deep Nigam" w:date="2015-10-26T01:01:00Z">
        <w:r w:rsidRPr="00073577">
          <w:rPr>
            <w:rFonts w:ascii="Courier New" w:hAnsi="Courier New" w:cs="Courier New"/>
            <w:sz w:val="16"/>
            <w:szCs w:val="16"/>
            <w:rPrChange w:id="18429" w:author="Abhishek Deep Nigam" w:date="2015-10-26T01:01:00Z">
              <w:rPr>
                <w:rFonts w:ascii="Courier New" w:hAnsi="Courier New" w:cs="Courier New"/>
              </w:rPr>
            </w:rPrChange>
          </w:rPr>
          <w:t>[4]-&gt;N[5]-&gt;O[6]-&gt;I(Backtracking)</w:t>
        </w:r>
      </w:ins>
    </w:p>
    <w:p w14:paraId="63688042" w14:textId="77777777" w:rsidR="00073577" w:rsidRPr="00073577" w:rsidRDefault="00073577" w:rsidP="00073577">
      <w:pPr>
        <w:spacing w:before="0" w:after="0"/>
        <w:rPr>
          <w:ins w:id="18430" w:author="Abhishek Deep Nigam" w:date="2015-10-26T01:01:00Z"/>
          <w:rFonts w:ascii="Courier New" w:hAnsi="Courier New" w:cs="Courier New"/>
          <w:sz w:val="16"/>
          <w:szCs w:val="16"/>
          <w:rPrChange w:id="18431" w:author="Abhishek Deep Nigam" w:date="2015-10-26T01:01:00Z">
            <w:rPr>
              <w:ins w:id="18432" w:author="Abhishek Deep Nigam" w:date="2015-10-26T01:01:00Z"/>
              <w:rFonts w:ascii="Courier New" w:hAnsi="Courier New" w:cs="Courier New"/>
            </w:rPr>
          </w:rPrChange>
        </w:rPr>
      </w:pPr>
      <w:ins w:id="18433" w:author="Abhishek Deep Nigam" w:date="2015-10-26T01:01:00Z">
        <w:r w:rsidRPr="00073577">
          <w:rPr>
            <w:rFonts w:ascii="Courier New" w:hAnsi="Courier New" w:cs="Courier New"/>
            <w:sz w:val="16"/>
            <w:szCs w:val="16"/>
            <w:rPrChange w:id="18434" w:author="Abhishek Deep Nigam" w:date="2015-10-26T01:01:00Z">
              <w:rPr>
                <w:rFonts w:ascii="Courier New" w:hAnsi="Courier New" w:cs="Courier New"/>
              </w:rPr>
            </w:rPrChange>
          </w:rPr>
          <w:t>[4]-&gt;O[5]-&gt;O[6]-&gt;I(Backtracking)</w:t>
        </w:r>
      </w:ins>
    </w:p>
    <w:p w14:paraId="3B0D5D83" w14:textId="77777777" w:rsidR="00073577" w:rsidRPr="00073577" w:rsidRDefault="00073577" w:rsidP="00073577">
      <w:pPr>
        <w:spacing w:before="0" w:after="0"/>
        <w:rPr>
          <w:ins w:id="18435" w:author="Abhishek Deep Nigam" w:date="2015-10-26T01:01:00Z"/>
          <w:rFonts w:ascii="Courier New" w:hAnsi="Courier New" w:cs="Courier New"/>
          <w:sz w:val="16"/>
          <w:szCs w:val="16"/>
          <w:rPrChange w:id="18436" w:author="Abhishek Deep Nigam" w:date="2015-10-26T01:01:00Z">
            <w:rPr>
              <w:ins w:id="18437" w:author="Abhishek Deep Nigam" w:date="2015-10-26T01:01:00Z"/>
              <w:rFonts w:ascii="Courier New" w:hAnsi="Courier New" w:cs="Courier New"/>
            </w:rPr>
          </w:rPrChange>
        </w:rPr>
      </w:pPr>
      <w:ins w:id="18438" w:author="Abhishek Deep Nigam" w:date="2015-10-26T01:01:00Z">
        <w:r w:rsidRPr="00073577">
          <w:rPr>
            <w:rFonts w:ascii="Courier New" w:hAnsi="Courier New" w:cs="Courier New"/>
            <w:sz w:val="16"/>
            <w:szCs w:val="16"/>
            <w:rPrChange w:id="18439" w:author="Abhishek Deep Nigam" w:date="2015-10-26T01:01:00Z">
              <w:rPr>
                <w:rFonts w:ascii="Courier New" w:hAnsi="Courier New" w:cs="Courier New"/>
              </w:rPr>
            </w:rPrChange>
          </w:rPr>
          <w:t>[4]-&gt;P(Backtracking)</w:t>
        </w:r>
      </w:ins>
    </w:p>
    <w:p w14:paraId="0AC935E5" w14:textId="77777777" w:rsidR="00073577" w:rsidRPr="00073577" w:rsidRDefault="00073577" w:rsidP="00073577">
      <w:pPr>
        <w:spacing w:before="0" w:after="0"/>
        <w:rPr>
          <w:ins w:id="18440" w:author="Abhishek Deep Nigam" w:date="2015-10-26T01:01:00Z"/>
          <w:rFonts w:ascii="Courier New" w:hAnsi="Courier New" w:cs="Courier New"/>
          <w:sz w:val="16"/>
          <w:szCs w:val="16"/>
          <w:rPrChange w:id="18441" w:author="Abhishek Deep Nigam" w:date="2015-10-26T01:01:00Z">
            <w:rPr>
              <w:ins w:id="18442" w:author="Abhishek Deep Nigam" w:date="2015-10-26T01:01:00Z"/>
              <w:rFonts w:ascii="Courier New" w:hAnsi="Courier New" w:cs="Courier New"/>
            </w:rPr>
          </w:rPrChange>
        </w:rPr>
      </w:pPr>
      <w:ins w:id="18443" w:author="Abhishek Deep Nigam" w:date="2015-10-26T01:01:00Z">
        <w:r w:rsidRPr="00073577">
          <w:rPr>
            <w:rFonts w:ascii="Courier New" w:hAnsi="Courier New" w:cs="Courier New"/>
            <w:sz w:val="16"/>
            <w:szCs w:val="16"/>
            <w:rPrChange w:id="18444" w:author="Abhishek Deep Nigam" w:date="2015-10-26T01:01:00Z">
              <w:rPr>
                <w:rFonts w:ascii="Courier New" w:hAnsi="Courier New" w:cs="Courier New"/>
              </w:rPr>
            </w:rPrChange>
          </w:rPr>
          <w:t>[4]-&gt;Q(Backtracking)</w:t>
        </w:r>
      </w:ins>
    </w:p>
    <w:p w14:paraId="64255AB8" w14:textId="77777777" w:rsidR="00073577" w:rsidRPr="00073577" w:rsidRDefault="00073577" w:rsidP="00073577">
      <w:pPr>
        <w:spacing w:before="0" w:after="0"/>
        <w:rPr>
          <w:ins w:id="18445" w:author="Abhishek Deep Nigam" w:date="2015-10-26T01:01:00Z"/>
          <w:rFonts w:ascii="Courier New" w:hAnsi="Courier New" w:cs="Courier New"/>
          <w:sz w:val="16"/>
          <w:szCs w:val="16"/>
          <w:rPrChange w:id="18446" w:author="Abhishek Deep Nigam" w:date="2015-10-26T01:01:00Z">
            <w:rPr>
              <w:ins w:id="18447" w:author="Abhishek Deep Nigam" w:date="2015-10-26T01:01:00Z"/>
              <w:rFonts w:ascii="Courier New" w:hAnsi="Courier New" w:cs="Courier New"/>
            </w:rPr>
          </w:rPrChange>
        </w:rPr>
      </w:pPr>
      <w:ins w:id="18448" w:author="Abhishek Deep Nigam" w:date="2015-10-26T01:01:00Z">
        <w:r w:rsidRPr="00073577">
          <w:rPr>
            <w:rFonts w:ascii="Courier New" w:hAnsi="Courier New" w:cs="Courier New"/>
            <w:sz w:val="16"/>
            <w:szCs w:val="16"/>
            <w:rPrChange w:id="18449" w:author="Abhishek Deep Nigam" w:date="2015-10-26T01:01:00Z">
              <w:rPr>
                <w:rFonts w:ascii="Courier New" w:hAnsi="Courier New" w:cs="Courier New"/>
              </w:rPr>
            </w:rPrChange>
          </w:rPr>
          <w:t>[4]-&gt;S(Backtracking)</w:t>
        </w:r>
      </w:ins>
    </w:p>
    <w:p w14:paraId="08163E75" w14:textId="77777777" w:rsidR="00073577" w:rsidRPr="00073577" w:rsidRDefault="00073577" w:rsidP="00073577">
      <w:pPr>
        <w:spacing w:before="0" w:after="0"/>
        <w:rPr>
          <w:ins w:id="18450" w:author="Abhishek Deep Nigam" w:date="2015-10-26T01:01:00Z"/>
          <w:rFonts w:ascii="Courier New" w:hAnsi="Courier New" w:cs="Courier New"/>
          <w:sz w:val="16"/>
          <w:szCs w:val="16"/>
          <w:rPrChange w:id="18451" w:author="Abhishek Deep Nigam" w:date="2015-10-26T01:01:00Z">
            <w:rPr>
              <w:ins w:id="18452" w:author="Abhishek Deep Nigam" w:date="2015-10-26T01:01:00Z"/>
              <w:rFonts w:ascii="Courier New" w:hAnsi="Courier New" w:cs="Courier New"/>
            </w:rPr>
          </w:rPrChange>
        </w:rPr>
      </w:pPr>
      <w:ins w:id="18453" w:author="Abhishek Deep Nigam" w:date="2015-10-26T01:01:00Z">
        <w:r w:rsidRPr="00073577">
          <w:rPr>
            <w:rFonts w:ascii="Courier New" w:hAnsi="Courier New" w:cs="Courier New"/>
            <w:sz w:val="16"/>
            <w:szCs w:val="16"/>
            <w:rPrChange w:id="18454" w:author="Abhishek Deep Nigam" w:date="2015-10-26T01:01:00Z">
              <w:rPr>
                <w:rFonts w:ascii="Courier New" w:hAnsi="Courier New" w:cs="Courier New"/>
              </w:rPr>
            </w:rPrChange>
          </w:rPr>
          <w:t>[4]-&gt;Y[5]-&gt;O[6]-&gt;I(Backtracking)</w:t>
        </w:r>
      </w:ins>
    </w:p>
    <w:p w14:paraId="5866BA69" w14:textId="77777777" w:rsidR="00073577" w:rsidRPr="00073577" w:rsidRDefault="00073577" w:rsidP="00073577">
      <w:pPr>
        <w:spacing w:before="0" w:after="0"/>
        <w:rPr>
          <w:ins w:id="18455" w:author="Abhishek Deep Nigam" w:date="2015-10-26T01:01:00Z"/>
          <w:rFonts w:ascii="Courier New" w:hAnsi="Courier New" w:cs="Courier New"/>
          <w:sz w:val="16"/>
          <w:szCs w:val="16"/>
          <w:rPrChange w:id="18456" w:author="Abhishek Deep Nigam" w:date="2015-10-26T01:01:00Z">
            <w:rPr>
              <w:ins w:id="18457" w:author="Abhishek Deep Nigam" w:date="2015-10-26T01:01:00Z"/>
              <w:rFonts w:ascii="Courier New" w:hAnsi="Courier New" w:cs="Courier New"/>
            </w:rPr>
          </w:rPrChange>
        </w:rPr>
      </w:pPr>
      <w:ins w:id="18458" w:author="Abhishek Deep Nigam" w:date="2015-10-26T01:01:00Z">
        <w:r w:rsidRPr="00073577">
          <w:rPr>
            <w:rFonts w:ascii="Courier New" w:hAnsi="Courier New" w:cs="Courier New"/>
            <w:sz w:val="16"/>
            <w:szCs w:val="16"/>
            <w:rPrChange w:id="18459" w:author="Abhishek Deep Nigam" w:date="2015-10-26T01:01:00Z">
              <w:rPr>
                <w:rFonts w:ascii="Courier New" w:hAnsi="Courier New" w:cs="Courier New"/>
              </w:rPr>
            </w:rPrChange>
          </w:rPr>
          <w:t>[1]-&gt;Z[2]-&gt;T[3]-&gt;T[4]-&gt;A(Backtracking)</w:t>
        </w:r>
      </w:ins>
    </w:p>
    <w:p w14:paraId="780A38EA" w14:textId="77777777" w:rsidR="00073577" w:rsidRPr="00073577" w:rsidRDefault="00073577" w:rsidP="00073577">
      <w:pPr>
        <w:spacing w:before="0" w:after="0"/>
        <w:rPr>
          <w:ins w:id="18460" w:author="Abhishek Deep Nigam" w:date="2015-10-26T01:01:00Z"/>
          <w:rFonts w:ascii="Courier New" w:hAnsi="Courier New" w:cs="Courier New"/>
          <w:sz w:val="16"/>
          <w:szCs w:val="16"/>
          <w:rPrChange w:id="18461" w:author="Abhishek Deep Nigam" w:date="2015-10-26T01:01:00Z">
            <w:rPr>
              <w:ins w:id="18462" w:author="Abhishek Deep Nigam" w:date="2015-10-26T01:01:00Z"/>
              <w:rFonts w:ascii="Courier New" w:hAnsi="Courier New" w:cs="Courier New"/>
            </w:rPr>
          </w:rPrChange>
        </w:rPr>
      </w:pPr>
      <w:ins w:id="18463" w:author="Abhishek Deep Nigam" w:date="2015-10-26T01:01:00Z">
        <w:r w:rsidRPr="00073577">
          <w:rPr>
            <w:rFonts w:ascii="Courier New" w:hAnsi="Courier New" w:cs="Courier New"/>
            <w:sz w:val="16"/>
            <w:szCs w:val="16"/>
            <w:rPrChange w:id="18464" w:author="Abhishek Deep Nigam" w:date="2015-10-26T01:01:00Z">
              <w:rPr>
                <w:rFonts w:ascii="Courier New" w:hAnsi="Courier New" w:cs="Courier New"/>
              </w:rPr>
            </w:rPrChange>
          </w:rPr>
          <w:t>[4]-&gt;N[5]-&gt;O[6]-&gt;I(Backtracking)</w:t>
        </w:r>
      </w:ins>
    </w:p>
    <w:p w14:paraId="3B3662FE" w14:textId="77777777" w:rsidR="00073577" w:rsidRPr="00073577" w:rsidRDefault="00073577" w:rsidP="00073577">
      <w:pPr>
        <w:spacing w:before="0" w:after="0"/>
        <w:rPr>
          <w:ins w:id="18465" w:author="Abhishek Deep Nigam" w:date="2015-10-26T01:01:00Z"/>
          <w:rFonts w:ascii="Courier New" w:hAnsi="Courier New" w:cs="Courier New"/>
          <w:sz w:val="16"/>
          <w:szCs w:val="16"/>
          <w:rPrChange w:id="18466" w:author="Abhishek Deep Nigam" w:date="2015-10-26T01:01:00Z">
            <w:rPr>
              <w:ins w:id="18467" w:author="Abhishek Deep Nigam" w:date="2015-10-26T01:01:00Z"/>
              <w:rFonts w:ascii="Courier New" w:hAnsi="Courier New" w:cs="Courier New"/>
            </w:rPr>
          </w:rPrChange>
        </w:rPr>
      </w:pPr>
      <w:ins w:id="18468" w:author="Abhishek Deep Nigam" w:date="2015-10-26T01:01:00Z">
        <w:r w:rsidRPr="00073577">
          <w:rPr>
            <w:rFonts w:ascii="Courier New" w:hAnsi="Courier New" w:cs="Courier New"/>
            <w:sz w:val="16"/>
            <w:szCs w:val="16"/>
            <w:rPrChange w:id="18469" w:author="Abhishek Deep Nigam" w:date="2015-10-26T01:01:00Z">
              <w:rPr>
                <w:rFonts w:ascii="Courier New" w:hAnsi="Courier New" w:cs="Courier New"/>
              </w:rPr>
            </w:rPrChange>
          </w:rPr>
          <w:t>[4]-&gt;O[5]-&gt;O[6]-&gt;I(Backtracking)</w:t>
        </w:r>
      </w:ins>
    </w:p>
    <w:p w14:paraId="30807906" w14:textId="77777777" w:rsidR="00073577" w:rsidRPr="00073577" w:rsidRDefault="00073577" w:rsidP="00073577">
      <w:pPr>
        <w:spacing w:before="0" w:after="0"/>
        <w:rPr>
          <w:ins w:id="18470" w:author="Abhishek Deep Nigam" w:date="2015-10-26T01:01:00Z"/>
          <w:rFonts w:ascii="Courier New" w:hAnsi="Courier New" w:cs="Courier New"/>
          <w:sz w:val="16"/>
          <w:szCs w:val="16"/>
          <w:rPrChange w:id="18471" w:author="Abhishek Deep Nigam" w:date="2015-10-26T01:01:00Z">
            <w:rPr>
              <w:ins w:id="18472" w:author="Abhishek Deep Nigam" w:date="2015-10-26T01:01:00Z"/>
              <w:rFonts w:ascii="Courier New" w:hAnsi="Courier New" w:cs="Courier New"/>
            </w:rPr>
          </w:rPrChange>
        </w:rPr>
      </w:pPr>
      <w:ins w:id="18473" w:author="Abhishek Deep Nigam" w:date="2015-10-26T01:01:00Z">
        <w:r w:rsidRPr="00073577">
          <w:rPr>
            <w:rFonts w:ascii="Courier New" w:hAnsi="Courier New" w:cs="Courier New"/>
            <w:sz w:val="16"/>
            <w:szCs w:val="16"/>
            <w:rPrChange w:id="18474" w:author="Abhishek Deep Nigam" w:date="2015-10-26T01:01:00Z">
              <w:rPr>
                <w:rFonts w:ascii="Courier New" w:hAnsi="Courier New" w:cs="Courier New"/>
              </w:rPr>
            </w:rPrChange>
          </w:rPr>
          <w:t>[4]-&gt;P(Backtracking)</w:t>
        </w:r>
      </w:ins>
    </w:p>
    <w:p w14:paraId="4BAFB159" w14:textId="77777777" w:rsidR="00073577" w:rsidRPr="00073577" w:rsidRDefault="00073577" w:rsidP="00073577">
      <w:pPr>
        <w:spacing w:before="0" w:after="0"/>
        <w:rPr>
          <w:ins w:id="18475" w:author="Abhishek Deep Nigam" w:date="2015-10-26T01:01:00Z"/>
          <w:rFonts w:ascii="Courier New" w:hAnsi="Courier New" w:cs="Courier New"/>
          <w:sz w:val="16"/>
          <w:szCs w:val="16"/>
          <w:rPrChange w:id="18476" w:author="Abhishek Deep Nigam" w:date="2015-10-26T01:01:00Z">
            <w:rPr>
              <w:ins w:id="18477" w:author="Abhishek Deep Nigam" w:date="2015-10-26T01:01:00Z"/>
              <w:rFonts w:ascii="Courier New" w:hAnsi="Courier New" w:cs="Courier New"/>
            </w:rPr>
          </w:rPrChange>
        </w:rPr>
      </w:pPr>
      <w:ins w:id="18478" w:author="Abhishek Deep Nigam" w:date="2015-10-26T01:01:00Z">
        <w:r w:rsidRPr="00073577">
          <w:rPr>
            <w:rFonts w:ascii="Courier New" w:hAnsi="Courier New" w:cs="Courier New"/>
            <w:sz w:val="16"/>
            <w:szCs w:val="16"/>
            <w:rPrChange w:id="18479" w:author="Abhishek Deep Nigam" w:date="2015-10-26T01:01:00Z">
              <w:rPr>
                <w:rFonts w:ascii="Courier New" w:hAnsi="Courier New" w:cs="Courier New"/>
              </w:rPr>
            </w:rPrChange>
          </w:rPr>
          <w:t>[4]-&gt;Q(Backtracking)</w:t>
        </w:r>
      </w:ins>
    </w:p>
    <w:p w14:paraId="2E3378D4" w14:textId="77777777" w:rsidR="00073577" w:rsidRPr="00073577" w:rsidRDefault="00073577" w:rsidP="00073577">
      <w:pPr>
        <w:spacing w:before="0" w:after="0"/>
        <w:rPr>
          <w:ins w:id="18480" w:author="Abhishek Deep Nigam" w:date="2015-10-26T01:01:00Z"/>
          <w:rFonts w:ascii="Courier New" w:hAnsi="Courier New" w:cs="Courier New"/>
          <w:sz w:val="16"/>
          <w:szCs w:val="16"/>
          <w:rPrChange w:id="18481" w:author="Abhishek Deep Nigam" w:date="2015-10-26T01:01:00Z">
            <w:rPr>
              <w:ins w:id="18482" w:author="Abhishek Deep Nigam" w:date="2015-10-26T01:01:00Z"/>
              <w:rFonts w:ascii="Courier New" w:hAnsi="Courier New" w:cs="Courier New"/>
            </w:rPr>
          </w:rPrChange>
        </w:rPr>
      </w:pPr>
      <w:ins w:id="18483" w:author="Abhishek Deep Nigam" w:date="2015-10-26T01:01:00Z">
        <w:r w:rsidRPr="00073577">
          <w:rPr>
            <w:rFonts w:ascii="Courier New" w:hAnsi="Courier New" w:cs="Courier New"/>
            <w:sz w:val="16"/>
            <w:szCs w:val="16"/>
            <w:rPrChange w:id="18484" w:author="Abhishek Deep Nigam" w:date="2015-10-26T01:01:00Z">
              <w:rPr>
                <w:rFonts w:ascii="Courier New" w:hAnsi="Courier New" w:cs="Courier New"/>
              </w:rPr>
            </w:rPrChange>
          </w:rPr>
          <w:t>[4]-&gt;S(Backtracking)</w:t>
        </w:r>
      </w:ins>
    </w:p>
    <w:p w14:paraId="07AF1A29" w14:textId="77777777" w:rsidR="00073577" w:rsidRPr="00073577" w:rsidRDefault="00073577" w:rsidP="00073577">
      <w:pPr>
        <w:spacing w:before="0" w:after="0"/>
        <w:rPr>
          <w:ins w:id="18485" w:author="Abhishek Deep Nigam" w:date="2015-10-26T01:01:00Z"/>
          <w:rFonts w:ascii="Courier New" w:hAnsi="Courier New" w:cs="Courier New"/>
          <w:sz w:val="16"/>
          <w:szCs w:val="16"/>
          <w:rPrChange w:id="18486" w:author="Abhishek Deep Nigam" w:date="2015-10-26T01:01:00Z">
            <w:rPr>
              <w:ins w:id="18487" w:author="Abhishek Deep Nigam" w:date="2015-10-26T01:01:00Z"/>
              <w:rFonts w:ascii="Courier New" w:hAnsi="Courier New" w:cs="Courier New"/>
            </w:rPr>
          </w:rPrChange>
        </w:rPr>
      </w:pPr>
      <w:ins w:id="18488" w:author="Abhishek Deep Nigam" w:date="2015-10-26T01:01:00Z">
        <w:r w:rsidRPr="00073577">
          <w:rPr>
            <w:rFonts w:ascii="Courier New" w:hAnsi="Courier New" w:cs="Courier New"/>
            <w:sz w:val="16"/>
            <w:szCs w:val="16"/>
            <w:rPrChange w:id="18489" w:author="Abhishek Deep Nigam" w:date="2015-10-26T01:01:00Z">
              <w:rPr>
                <w:rFonts w:ascii="Courier New" w:hAnsi="Courier New" w:cs="Courier New"/>
              </w:rPr>
            </w:rPrChange>
          </w:rPr>
          <w:t>[4]-&gt;Y[5]-&gt;O[6]-&gt;I(Backtracking)</w:t>
        </w:r>
      </w:ins>
    </w:p>
    <w:p w14:paraId="638B52C3" w14:textId="77777777" w:rsidR="00073577" w:rsidRPr="00073577" w:rsidRDefault="00073577" w:rsidP="00073577">
      <w:pPr>
        <w:spacing w:before="0" w:after="0"/>
        <w:rPr>
          <w:ins w:id="18490" w:author="Abhishek Deep Nigam" w:date="2015-10-26T01:01:00Z"/>
          <w:rFonts w:ascii="Courier New" w:hAnsi="Courier New" w:cs="Courier New"/>
          <w:sz w:val="16"/>
          <w:szCs w:val="16"/>
          <w:rPrChange w:id="18491" w:author="Abhishek Deep Nigam" w:date="2015-10-26T01:01:00Z">
            <w:rPr>
              <w:ins w:id="18492" w:author="Abhishek Deep Nigam" w:date="2015-10-26T01:01:00Z"/>
              <w:rFonts w:ascii="Courier New" w:hAnsi="Courier New" w:cs="Courier New"/>
            </w:rPr>
          </w:rPrChange>
        </w:rPr>
      </w:pPr>
      <w:ins w:id="18493" w:author="Abhishek Deep Nigam" w:date="2015-10-26T01:01:00Z">
        <w:r w:rsidRPr="00073577">
          <w:rPr>
            <w:rFonts w:ascii="Courier New" w:hAnsi="Courier New" w:cs="Courier New"/>
            <w:sz w:val="16"/>
            <w:szCs w:val="16"/>
            <w:rPrChange w:id="18494" w:author="Abhishek Deep Nigam" w:date="2015-10-26T01:01:00Z">
              <w:rPr>
                <w:rFonts w:ascii="Courier New" w:hAnsi="Courier New" w:cs="Courier New"/>
              </w:rPr>
            </w:rPrChange>
          </w:rPr>
          <w:t>[0]-&gt;T[1]-&gt;A[2]-&gt;T[3]-&gt;T[4]-&gt;A(Backtracking)</w:t>
        </w:r>
      </w:ins>
    </w:p>
    <w:p w14:paraId="72F2E1B2" w14:textId="77777777" w:rsidR="00073577" w:rsidRPr="00073577" w:rsidRDefault="00073577" w:rsidP="00073577">
      <w:pPr>
        <w:spacing w:before="0" w:after="0"/>
        <w:rPr>
          <w:ins w:id="18495" w:author="Abhishek Deep Nigam" w:date="2015-10-26T01:01:00Z"/>
          <w:rFonts w:ascii="Courier New" w:hAnsi="Courier New" w:cs="Courier New"/>
          <w:sz w:val="16"/>
          <w:szCs w:val="16"/>
          <w:rPrChange w:id="18496" w:author="Abhishek Deep Nigam" w:date="2015-10-26T01:01:00Z">
            <w:rPr>
              <w:ins w:id="18497" w:author="Abhishek Deep Nigam" w:date="2015-10-26T01:01:00Z"/>
              <w:rFonts w:ascii="Courier New" w:hAnsi="Courier New" w:cs="Courier New"/>
            </w:rPr>
          </w:rPrChange>
        </w:rPr>
      </w:pPr>
      <w:ins w:id="18498" w:author="Abhishek Deep Nigam" w:date="2015-10-26T01:01:00Z">
        <w:r w:rsidRPr="00073577">
          <w:rPr>
            <w:rFonts w:ascii="Courier New" w:hAnsi="Courier New" w:cs="Courier New"/>
            <w:sz w:val="16"/>
            <w:szCs w:val="16"/>
            <w:rPrChange w:id="18499" w:author="Abhishek Deep Nigam" w:date="2015-10-26T01:01:00Z">
              <w:rPr>
                <w:rFonts w:ascii="Courier New" w:hAnsi="Courier New" w:cs="Courier New"/>
              </w:rPr>
            </w:rPrChange>
          </w:rPr>
          <w:t>[4]-&gt;N[5]-&gt;O[6]-&gt;I(Backtracking)</w:t>
        </w:r>
      </w:ins>
    </w:p>
    <w:p w14:paraId="6AC96837" w14:textId="77777777" w:rsidR="00073577" w:rsidRPr="00073577" w:rsidRDefault="00073577" w:rsidP="00073577">
      <w:pPr>
        <w:spacing w:before="0" w:after="0"/>
        <w:rPr>
          <w:ins w:id="18500" w:author="Abhishek Deep Nigam" w:date="2015-10-26T01:01:00Z"/>
          <w:rFonts w:ascii="Courier New" w:hAnsi="Courier New" w:cs="Courier New"/>
          <w:sz w:val="16"/>
          <w:szCs w:val="16"/>
          <w:rPrChange w:id="18501" w:author="Abhishek Deep Nigam" w:date="2015-10-26T01:01:00Z">
            <w:rPr>
              <w:ins w:id="18502" w:author="Abhishek Deep Nigam" w:date="2015-10-26T01:01:00Z"/>
              <w:rFonts w:ascii="Courier New" w:hAnsi="Courier New" w:cs="Courier New"/>
            </w:rPr>
          </w:rPrChange>
        </w:rPr>
      </w:pPr>
      <w:ins w:id="18503" w:author="Abhishek Deep Nigam" w:date="2015-10-26T01:01:00Z">
        <w:r w:rsidRPr="00073577">
          <w:rPr>
            <w:rFonts w:ascii="Courier New" w:hAnsi="Courier New" w:cs="Courier New"/>
            <w:sz w:val="16"/>
            <w:szCs w:val="16"/>
            <w:rPrChange w:id="18504" w:author="Abhishek Deep Nigam" w:date="2015-10-26T01:01:00Z">
              <w:rPr>
                <w:rFonts w:ascii="Courier New" w:hAnsi="Courier New" w:cs="Courier New"/>
              </w:rPr>
            </w:rPrChange>
          </w:rPr>
          <w:t>[4]-&gt;O[5]-&gt;O[6]-&gt;I(Backtracking)</w:t>
        </w:r>
      </w:ins>
    </w:p>
    <w:p w14:paraId="4BAFFE3D" w14:textId="77777777" w:rsidR="00073577" w:rsidRPr="00073577" w:rsidRDefault="00073577" w:rsidP="00073577">
      <w:pPr>
        <w:spacing w:before="0" w:after="0"/>
        <w:rPr>
          <w:ins w:id="18505" w:author="Abhishek Deep Nigam" w:date="2015-10-26T01:01:00Z"/>
          <w:rFonts w:ascii="Courier New" w:hAnsi="Courier New" w:cs="Courier New"/>
          <w:sz w:val="16"/>
          <w:szCs w:val="16"/>
          <w:rPrChange w:id="18506" w:author="Abhishek Deep Nigam" w:date="2015-10-26T01:01:00Z">
            <w:rPr>
              <w:ins w:id="18507" w:author="Abhishek Deep Nigam" w:date="2015-10-26T01:01:00Z"/>
              <w:rFonts w:ascii="Courier New" w:hAnsi="Courier New" w:cs="Courier New"/>
            </w:rPr>
          </w:rPrChange>
        </w:rPr>
      </w:pPr>
      <w:ins w:id="18508" w:author="Abhishek Deep Nigam" w:date="2015-10-26T01:01:00Z">
        <w:r w:rsidRPr="00073577">
          <w:rPr>
            <w:rFonts w:ascii="Courier New" w:hAnsi="Courier New" w:cs="Courier New"/>
            <w:sz w:val="16"/>
            <w:szCs w:val="16"/>
            <w:rPrChange w:id="18509" w:author="Abhishek Deep Nigam" w:date="2015-10-26T01:01:00Z">
              <w:rPr>
                <w:rFonts w:ascii="Courier New" w:hAnsi="Courier New" w:cs="Courier New"/>
              </w:rPr>
            </w:rPrChange>
          </w:rPr>
          <w:t>[4]-&gt;P(Backtracking)</w:t>
        </w:r>
      </w:ins>
    </w:p>
    <w:p w14:paraId="39B95888" w14:textId="77777777" w:rsidR="00073577" w:rsidRPr="00073577" w:rsidRDefault="00073577" w:rsidP="00073577">
      <w:pPr>
        <w:spacing w:before="0" w:after="0"/>
        <w:rPr>
          <w:ins w:id="18510" w:author="Abhishek Deep Nigam" w:date="2015-10-26T01:01:00Z"/>
          <w:rFonts w:ascii="Courier New" w:hAnsi="Courier New" w:cs="Courier New"/>
          <w:sz w:val="16"/>
          <w:szCs w:val="16"/>
          <w:rPrChange w:id="18511" w:author="Abhishek Deep Nigam" w:date="2015-10-26T01:01:00Z">
            <w:rPr>
              <w:ins w:id="18512" w:author="Abhishek Deep Nigam" w:date="2015-10-26T01:01:00Z"/>
              <w:rFonts w:ascii="Courier New" w:hAnsi="Courier New" w:cs="Courier New"/>
            </w:rPr>
          </w:rPrChange>
        </w:rPr>
      </w:pPr>
      <w:ins w:id="18513" w:author="Abhishek Deep Nigam" w:date="2015-10-26T01:01:00Z">
        <w:r w:rsidRPr="00073577">
          <w:rPr>
            <w:rFonts w:ascii="Courier New" w:hAnsi="Courier New" w:cs="Courier New"/>
            <w:sz w:val="16"/>
            <w:szCs w:val="16"/>
            <w:rPrChange w:id="18514" w:author="Abhishek Deep Nigam" w:date="2015-10-26T01:01:00Z">
              <w:rPr>
                <w:rFonts w:ascii="Courier New" w:hAnsi="Courier New" w:cs="Courier New"/>
              </w:rPr>
            </w:rPrChange>
          </w:rPr>
          <w:t>[4]-&gt;Q(Backtracking)</w:t>
        </w:r>
      </w:ins>
    </w:p>
    <w:p w14:paraId="1686223D" w14:textId="77777777" w:rsidR="00073577" w:rsidRPr="00073577" w:rsidRDefault="00073577" w:rsidP="00073577">
      <w:pPr>
        <w:spacing w:before="0" w:after="0"/>
        <w:rPr>
          <w:ins w:id="18515" w:author="Abhishek Deep Nigam" w:date="2015-10-26T01:01:00Z"/>
          <w:rFonts w:ascii="Courier New" w:hAnsi="Courier New" w:cs="Courier New"/>
          <w:sz w:val="16"/>
          <w:szCs w:val="16"/>
          <w:rPrChange w:id="18516" w:author="Abhishek Deep Nigam" w:date="2015-10-26T01:01:00Z">
            <w:rPr>
              <w:ins w:id="18517" w:author="Abhishek Deep Nigam" w:date="2015-10-26T01:01:00Z"/>
              <w:rFonts w:ascii="Courier New" w:hAnsi="Courier New" w:cs="Courier New"/>
            </w:rPr>
          </w:rPrChange>
        </w:rPr>
      </w:pPr>
      <w:ins w:id="18518" w:author="Abhishek Deep Nigam" w:date="2015-10-26T01:01:00Z">
        <w:r w:rsidRPr="00073577">
          <w:rPr>
            <w:rFonts w:ascii="Courier New" w:hAnsi="Courier New" w:cs="Courier New"/>
            <w:sz w:val="16"/>
            <w:szCs w:val="16"/>
            <w:rPrChange w:id="18519" w:author="Abhishek Deep Nigam" w:date="2015-10-26T01:01:00Z">
              <w:rPr>
                <w:rFonts w:ascii="Courier New" w:hAnsi="Courier New" w:cs="Courier New"/>
              </w:rPr>
            </w:rPrChange>
          </w:rPr>
          <w:t>[4]-&gt;S(Backtracking)</w:t>
        </w:r>
      </w:ins>
    </w:p>
    <w:p w14:paraId="32DC46EB" w14:textId="77777777" w:rsidR="00073577" w:rsidRPr="00073577" w:rsidRDefault="00073577" w:rsidP="00073577">
      <w:pPr>
        <w:spacing w:before="0" w:after="0"/>
        <w:rPr>
          <w:ins w:id="18520" w:author="Abhishek Deep Nigam" w:date="2015-10-26T01:01:00Z"/>
          <w:rFonts w:ascii="Courier New" w:hAnsi="Courier New" w:cs="Courier New"/>
          <w:sz w:val="16"/>
          <w:szCs w:val="16"/>
          <w:rPrChange w:id="18521" w:author="Abhishek Deep Nigam" w:date="2015-10-26T01:01:00Z">
            <w:rPr>
              <w:ins w:id="18522" w:author="Abhishek Deep Nigam" w:date="2015-10-26T01:01:00Z"/>
              <w:rFonts w:ascii="Courier New" w:hAnsi="Courier New" w:cs="Courier New"/>
            </w:rPr>
          </w:rPrChange>
        </w:rPr>
      </w:pPr>
      <w:ins w:id="18523" w:author="Abhishek Deep Nigam" w:date="2015-10-26T01:01:00Z">
        <w:r w:rsidRPr="00073577">
          <w:rPr>
            <w:rFonts w:ascii="Courier New" w:hAnsi="Courier New" w:cs="Courier New"/>
            <w:sz w:val="16"/>
            <w:szCs w:val="16"/>
            <w:rPrChange w:id="18524" w:author="Abhishek Deep Nigam" w:date="2015-10-26T01:01:00Z">
              <w:rPr>
                <w:rFonts w:ascii="Courier New" w:hAnsi="Courier New" w:cs="Courier New"/>
              </w:rPr>
            </w:rPrChange>
          </w:rPr>
          <w:t>[4]-&gt;Y[5]-&gt;O[6]-&gt;I(Backtracking)</w:t>
        </w:r>
      </w:ins>
    </w:p>
    <w:p w14:paraId="47996728" w14:textId="77777777" w:rsidR="00073577" w:rsidRPr="00073577" w:rsidRDefault="00073577" w:rsidP="00073577">
      <w:pPr>
        <w:spacing w:before="0" w:after="0"/>
        <w:rPr>
          <w:ins w:id="18525" w:author="Abhishek Deep Nigam" w:date="2015-10-26T01:01:00Z"/>
          <w:rFonts w:ascii="Courier New" w:hAnsi="Courier New" w:cs="Courier New"/>
          <w:sz w:val="16"/>
          <w:szCs w:val="16"/>
          <w:rPrChange w:id="18526" w:author="Abhishek Deep Nigam" w:date="2015-10-26T01:01:00Z">
            <w:rPr>
              <w:ins w:id="18527" w:author="Abhishek Deep Nigam" w:date="2015-10-26T01:01:00Z"/>
              <w:rFonts w:ascii="Courier New" w:hAnsi="Courier New" w:cs="Courier New"/>
            </w:rPr>
          </w:rPrChange>
        </w:rPr>
      </w:pPr>
      <w:ins w:id="18528" w:author="Abhishek Deep Nigam" w:date="2015-10-26T01:01:00Z">
        <w:r w:rsidRPr="00073577">
          <w:rPr>
            <w:rFonts w:ascii="Courier New" w:hAnsi="Courier New" w:cs="Courier New"/>
            <w:sz w:val="16"/>
            <w:szCs w:val="16"/>
            <w:rPrChange w:id="18529" w:author="Abhishek Deep Nigam" w:date="2015-10-26T01:01:00Z">
              <w:rPr>
                <w:rFonts w:ascii="Courier New" w:hAnsi="Courier New" w:cs="Courier New"/>
              </w:rPr>
            </w:rPrChange>
          </w:rPr>
          <w:t>[1]-&gt;B[2]-&gt;T[3]-&gt;T[4]-&gt;A(Backtracking)</w:t>
        </w:r>
      </w:ins>
    </w:p>
    <w:p w14:paraId="631755CD" w14:textId="77777777" w:rsidR="00073577" w:rsidRPr="00073577" w:rsidRDefault="00073577" w:rsidP="00073577">
      <w:pPr>
        <w:spacing w:before="0" w:after="0"/>
        <w:rPr>
          <w:ins w:id="18530" w:author="Abhishek Deep Nigam" w:date="2015-10-26T01:01:00Z"/>
          <w:rFonts w:ascii="Courier New" w:hAnsi="Courier New" w:cs="Courier New"/>
          <w:sz w:val="16"/>
          <w:szCs w:val="16"/>
          <w:rPrChange w:id="18531" w:author="Abhishek Deep Nigam" w:date="2015-10-26T01:01:00Z">
            <w:rPr>
              <w:ins w:id="18532" w:author="Abhishek Deep Nigam" w:date="2015-10-26T01:01:00Z"/>
              <w:rFonts w:ascii="Courier New" w:hAnsi="Courier New" w:cs="Courier New"/>
            </w:rPr>
          </w:rPrChange>
        </w:rPr>
      </w:pPr>
      <w:ins w:id="18533" w:author="Abhishek Deep Nigam" w:date="2015-10-26T01:01:00Z">
        <w:r w:rsidRPr="00073577">
          <w:rPr>
            <w:rFonts w:ascii="Courier New" w:hAnsi="Courier New" w:cs="Courier New"/>
            <w:sz w:val="16"/>
            <w:szCs w:val="16"/>
            <w:rPrChange w:id="18534" w:author="Abhishek Deep Nigam" w:date="2015-10-26T01:01:00Z">
              <w:rPr>
                <w:rFonts w:ascii="Courier New" w:hAnsi="Courier New" w:cs="Courier New"/>
              </w:rPr>
            </w:rPrChange>
          </w:rPr>
          <w:t>[4]-&gt;N[5]-&gt;O[6]-&gt;I[7]-&gt;E(Backtracking)</w:t>
        </w:r>
      </w:ins>
    </w:p>
    <w:p w14:paraId="1143855F" w14:textId="77777777" w:rsidR="00073577" w:rsidRPr="00073577" w:rsidRDefault="00073577" w:rsidP="00073577">
      <w:pPr>
        <w:spacing w:before="0" w:after="0"/>
        <w:rPr>
          <w:ins w:id="18535" w:author="Abhishek Deep Nigam" w:date="2015-10-26T01:01:00Z"/>
          <w:rFonts w:ascii="Courier New" w:hAnsi="Courier New" w:cs="Courier New"/>
          <w:sz w:val="16"/>
          <w:szCs w:val="16"/>
          <w:rPrChange w:id="18536" w:author="Abhishek Deep Nigam" w:date="2015-10-26T01:01:00Z">
            <w:rPr>
              <w:ins w:id="18537" w:author="Abhishek Deep Nigam" w:date="2015-10-26T01:01:00Z"/>
              <w:rFonts w:ascii="Courier New" w:hAnsi="Courier New" w:cs="Courier New"/>
            </w:rPr>
          </w:rPrChange>
        </w:rPr>
      </w:pPr>
      <w:ins w:id="18538" w:author="Abhishek Deep Nigam" w:date="2015-10-26T01:01:00Z">
        <w:r w:rsidRPr="00073577">
          <w:rPr>
            <w:rFonts w:ascii="Courier New" w:hAnsi="Courier New" w:cs="Courier New"/>
            <w:sz w:val="16"/>
            <w:szCs w:val="16"/>
            <w:rPrChange w:id="18539" w:author="Abhishek Deep Nigam" w:date="2015-10-26T01:01:00Z">
              <w:rPr>
                <w:rFonts w:ascii="Courier New" w:hAnsi="Courier New" w:cs="Courier New"/>
              </w:rPr>
            </w:rPrChange>
          </w:rPr>
          <w:t>[4]-&gt;O[5]-&gt;O[6]-&gt;I[7]-&gt;E(Backtracking)</w:t>
        </w:r>
      </w:ins>
    </w:p>
    <w:p w14:paraId="66605691" w14:textId="77777777" w:rsidR="00073577" w:rsidRPr="00073577" w:rsidRDefault="00073577" w:rsidP="00073577">
      <w:pPr>
        <w:spacing w:before="0" w:after="0"/>
        <w:rPr>
          <w:ins w:id="18540" w:author="Abhishek Deep Nigam" w:date="2015-10-26T01:01:00Z"/>
          <w:rFonts w:ascii="Courier New" w:hAnsi="Courier New" w:cs="Courier New"/>
          <w:sz w:val="16"/>
          <w:szCs w:val="16"/>
          <w:rPrChange w:id="18541" w:author="Abhishek Deep Nigam" w:date="2015-10-26T01:01:00Z">
            <w:rPr>
              <w:ins w:id="18542" w:author="Abhishek Deep Nigam" w:date="2015-10-26T01:01:00Z"/>
              <w:rFonts w:ascii="Courier New" w:hAnsi="Courier New" w:cs="Courier New"/>
            </w:rPr>
          </w:rPrChange>
        </w:rPr>
      </w:pPr>
      <w:ins w:id="18543" w:author="Abhishek Deep Nigam" w:date="2015-10-26T01:01:00Z">
        <w:r w:rsidRPr="00073577">
          <w:rPr>
            <w:rFonts w:ascii="Courier New" w:hAnsi="Courier New" w:cs="Courier New"/>
            <w:sz w:val="16"/>
            <w:szCs w:val="16"/>
            <w:rPrChange w:id="18544" w:author="Abhishek Deep Nigam" w:date="2015-10-26T01:01:00Z">
              <w:rPr>
                <w:rFonts w:ascii="Courier New" w:hAnsi="Courier New" w:cs="Courier New"/>
              </w:rPr>
            </w:rPrChange>
          </w:rPr>
          <w:t>[4]-&gt;P(Backtracking)</w:t>
        </w:r>
      </w:ins>
    </w:p>
    <w:p w14:paraId="18E5D657" w14:textId="77777777" w:rsidR="00073577" w:rsidRPr="00073577" w:rsidRDefault="00073577" w:rsidP="00073577">
      <w:pPr>
        <w:spacing w:before="0" w:after="0"/>
        <w:rPr>
          <w:ins w:id="18545" w:author="Abhishek Deep Nigam" w:date="2015-10-26T01:01:00Z"/>
          <w:rFonts w:ascii="Courier New" w:hAnsi="Courier New" w:cs="Courier New"/>
          <w:sz w:val="16"/>
          <w:szCs w:val="16"/>
          <w:rPrChange w:id="18546" w:author="Abhishek Deep Nigam" w:date="2015-10-26T01:01:00Z">
            <w:rPr>
              <w:ins w:id="18547" w:author="Abhishek Deep Nigam" w:date="2015-10-26T01:01:00Z"/>
              <w:rFonts w:ascii="Courier New" w:hAnsi="Courier New" w:cs="Courier New"/>
            </w:rPr>
          </w:rPrChange>
        </w:rPr>
      </w:pPr>
      <w:ins w:id="18548" w:author="Abhishek Deep Nigam" w:date="2015-10-26T01:01:00Z">
        <w:r w:rsidRPr="00073577">
          <w:rPr>
            <w:rFonts w:ascii="Courier New" w:hAnsi="Courier New" w:cs="Courier New"/>
            <w:sz w:val="16"/>
            <w:szCs w:val="16"/>
            <w:rPrChange w:id="18549" w:author="Abhishek Deep Nigam" w:date="2015-10-26T01:01:00Z">
              <w:rPr>
                <w:rFonts w:ascii="Courier New" w:hAnsi="Courier New" w:cs="Courier New"/>
              </w:rPr>
            </w:rPrChange>
          </w:rPr>
          <w:t>[4]-&gt;Q(Backtracking)</w:t>
        </w:r>
      </w:ins>
    </w:p>
    <w:p w14:paraId="445C7D08" w14:textId="77777777" w:rsidR="00073577" w:rsidRPr="00073577" w:rsidRDefault="00073577" w:rsidP="00073577">
      <w:pPr>
        <w:spacing w:before="0" w:after="0"/>
        <w:rPr>
          <w:ins w:id="18550" w:author="Abhishek Deep Nigam" w:date="2015-10-26T01:01:00Z"/>
          <w:rFonts w:ascii="Courier New" w:hAnsi="Courier New" w:cs="Courier New"/>
          <w:sz w:val="16"/>
          <w:szCs w:val="16"/>
          <w:rPrChange w:id="18551" w:author="Abhishek Deep Nigam" w:date="2015-10-26T01:01:00Z">
            <w:rPr>
              <w:ins w:id="18552" w:author="Abhishek Deep Nigam" w:date="2015-10-26T01:01:00Z"/>
              <w:rFonts w:ascii="Courier New" w:hAnsi="Courier New" w:cs="Courier New"/>
            </w:rPr>
          </w:rPrChange>
        </w:rPr>
      </w:pPr>
      <w:ins w:id="18553" w:author="Abhishek Deep Nigam" w:date="2015-10-26T01:01:00Z">
        <w:r w:rsidRPr="00073577">
          <w:rPr>
            <w:rFonts w:ascii="Courier New" w:hAnsi="Courier New" w:cs="Courier New"/>
            <w:sz w:val="16"/>
            <w:szCs w:val="16"/>
            <w:rPrChange w:id="18554" w:author="Abhishek Deep Nigam" w:date="2015-10-26T01:01:00Z">
              <w:rPr>
                <w:rFonts w:ascii="Courier New" w:hAnsi="Courier New" w:cs="Courier New"/>
              </w:rPr>
            </w:rPrChange>
          </w:rPr>
          <w:t>[4]-&gt;S(Backtracking)</w:t>
        </w:r>
      </w:ins>
    </w:p>
    <w:p w14:paraId="2B3562F1" w14:textId="77777777" w:rsidR="00073577" w:rsidRPr="00073577" w:rsidRDefault="00073577" w:rsidP="00073577">
      <w:pPr>
        <w:spacing w:before="0" w:after="0"/>
        <w:rPr>
          <w:ins w:id="18555" w:author="Abhishek Deep Nigam" w:date="2015-10-26T01:01:00Z"/>
          <w:rFonts w:ascii="Courier New" w:hAnsi="Courier New" w:cs="Courier New"/>
          <w:sz w:val="16"/>
          <w:szCs w:val="16"/>
          <w:rPrChange w:id="18556" w:author="Abhishek Deep Nigam" w:date="2015-10-26T01:01:00Z">
            <w:rPr>
              <w:ins w:id="18557" w:author="Abhishek Deep Nigam" w:date="2015-10-26T01:01:00Z"/>
              <w:rFonts w:ascii="Courier New" w:hAnsi="Courier New" w:cs="Courier New"/>
            </w:rPr>
          </w:rPrChange>
        </w:rPr>
      </w:pPr>
      <w:ins w:id="18558" w:author="Abhishek Deep Nigam" w:date="2015-10-26T01:01:00Z">
        <w:r w:rsidRPr="00073577">
          <w:rPr>
            <w:rFonts w:ascii="Courier New" w:hAnsi="Courier New" w:cs="Courier New"/>
            <w:sz w:val="16"/>
            <w:szCs w:val="16"/>
            <w:rPrChange w:id="18559" w:author="Abhishek Deep Nigam" w:date="2015-10-26T01:01:00Z">
              <w:rPr>
                <w:rFonts w:ascii="Courier New" w:hAnsi="Courier New" w:cs="Courier New"/>
              </w:rPr>
            </w:rPrChange>
          </w:rPr>
          <w:t>[4]-&gt;Y[5]-&gt;O[6]-&gt;I[7]-&gt;E(Backtracking)</w:t>
        </w:r>
      </w:ins>
    </w:p>
    <w:p w14:paraId="3A217285" w14:textId="77777777" w:rsidR="00073577" w:rsidRPr="00073577" w:rsidRDefault="00073577" w:rsidP="00073577">
      <w:pPr>
        <w:spacing w:before="0" w:after="0"/>
        <w:rPr>
          <w:ins w:id="18560" w:author="Abhishek Deep Nigam" w:date="2015-10-26T01:01:00Z"/>
          <w:rFonts w:ascii="Courier New" w:hAnsi="Courier New" w:cs="Courier New"/>
          <w:sz w:val="16"/>
          <w:szCs w:val="16"/>
          <w:rPrChange w:id="18561" w:author="Abhishek Deep Nigam" w:date="2015-10-26T01:01:00Z">
            <w:rPr>
              <w:ins w:id="18562" w:author="Abhishek Deep Nigam" w:date="2015-10-26T01:01:00Z"/>
              <w:rFonts w:ascii="Courier New" w:hAnsi="Courier New" w:cs="Courier New"/>
            </w:rPr>
          </w:rPrChange>
        </w:rPr>
      </w:pPr>
      <w:ins w:id="18563" w:author="Abhishek Deep Nigam" w:date="2015-10-26T01:01:00Z">
        <w:r w:rsidRPr="00073577">
          <w:rPr>
            <w:rFonts w:ascii="Courier New" w:hAnsi="Courier New" w:cs="Courier New"/>
            <w:sz w:val="16"/>
            <w:szCs w:val="16"/>
            <w:rPrChange w:id="18564" w:author="Abhishek Deep Nigam" w:date="2015-10-26T01:01:00Z">
              <w:rPr>
                <w:rFonts w:ascii="Courier New" w:hAnsi="Courier New" w:cs="Courier New"/>
              </w:rPr>
            </w:rPrChange>
          </w:rPr>
          <w:t>[1]-&gt;C[2]-&gt;T[3]-&gt;T[4]-&gt;A(Backtracking)</w:t>
        </w:r>
      </w:ins>
    </w:p>
    <w:p w14:paraId="30333049" w14:textId="77777777" w:rsidR="00073577" w:rsidRPr="00073577" w:rsidRDefault="00073577" w:rsidP="00073577">
      <w:pPr>
        <w:spacing w:before="0" w:after="0"/>
        <w:rPr>
          <w:ins w:id="18565" w:author="Abhishek Deep Nigam" w:date="2015-10-26T01:01:00Z"/>
          <w:rFonts w:ascii="Courier New" w:hAnsi="Courier New" w:cs="Courier New"/>
          <w:sz w:val="16"/>
          <w:szCs w:val="16"/>
          <w:rPrChange w:id="18566" w:author="Abhishek Deep Nigam" w:date="2015-10-26T01:01:00Z">
            <w:rPr>
              <w:ins w:id="18567" w:author="Abhishek Deep Nigam" w:date="2015-10-26T01:01:00Z"/>
              <w:rFonts w:ascii="Courier New" w:hAnsi="Courier New" w:cs="Courier New"/>
            </w:rPr>
          </w:rPrChange>
        </w:rPr>
      </w:pPr>
      <w:ins w:id="18568" w:author="Abhishek Deep Nigam" w:date="2015-10-26T01:01:00Z">
        <w:r w:rsidRPr="00073577">
          <w:rPr>
            <w:rFonts w:ascii="Courier New" w:hAnsi="Courier New" w:cs="Courier New"/>
            <w:sz w:val="16"/>
            <w:szCs w:val="16"/>
            <w:rPrChange w:id="18569" w:author="Abhishek Deep Nigam" w:date="2015-10-26T01:01:00Z">
              <w:rPr>
                <w:rFonts w:ascii="Courier New" w:hAnsi="Courier New" w:cs="Courier New"/>
              </w:rPr>
            </w:rPrChange>
          </w:rPr>
          <w:t>[4]-&gt;N[5]-&gt;O[6]-&gt;I(Backtracking)</w:t>
        </w:r>
      </w:ins>
    </w:p>
    <w:p w14:paraId="36D01D70" w14:textId="77777777" w:rsidR="00073577" w:rsidRPr="00073577" w:rsidRDefault="00073577" w:rsidP="00073577">
      <w:pPr>
        <w:spacing w:before="0" w:after="0"/>
        <w:rPr>
          <w:ins w:id="18570" w:author="Abhishek Deep Nigam" w:date="2015-10-26T01:01:00Z"/>
          <w:rFonts w:ascii="Courier New" w:hAnsi="Courier New" w:cs="Courier New"/>
          <w:sz w:val="16"/>
          <w:szCs w:val="16"/>
          <w:rPrChange w:id="18571" w:author="Abhishek Deep Nigam" w:date="2015-10-26T01:01:00Z">
            <w:rPr>
              <w:ins w:id="18572" w:author="Abhishek Deep Nigam" w:date="2015-10-26T01:01:00Z"/>
              <w:rFonts w:ascii="Courier New" w:hAnsi="Courier New" w:cs="Courier New"/>
            </w:rPr>
          </w:rPrChange>
        </w:rPr>
      </w:pPr>
      <w:ins w:id="18573" w:author="Abhishek Deep Nigam" w:date="2015-10-26T01:01:00Z">
        <w:r w:rsidRPr="00073577">
          <w:rPr>
            <w:rFonts w:ascii="Courier New" w:hAnsi="Courier New" w:cs="Courier New"/>
            <w:sz w:val="16"/>
            <w:szCs w:val="16"/>
            <w:rPrChange w:id="18574" w:author="Abhishek Deep Nigam" w:date="2015-10-26T01:01:00Z">
              <w:rPr>
                <w:rFonts w:ascii="Courier New" w:hAnsi="Courier New" w:cs="Courier New"/>
              </w:rPr>
            </w:rPrChange>
          </w:rPr>
          <w:t>[4]-&gt;O[5]-&gt;O[6]-&gt;I(Backtracking)</w:t>
        </w:r>
      </w:ins>
    </w:p>
    <w:p w14:paraId="69061F03" w14:textId="77777777" w:rsidR="00073577" w:rsidRPr="00073577" w:rsidRDefault="00073577" w:rsidP="00073577">
      <w:pPr>
        <w:spacing w:before="0" w:after="0"/>
        <w:rPr>
          <w:ins w:id="18575" w:author="Abhishek Deep Nigam" w:date="2015-10-26T01:01:00Z"/>
          <w:rFonts w:ascii="Courier New" w:hAnsi="Courier New" w:cs="Courier New"/>
          <w:sz w:val="16"/>
          <w:szCs w:val="16"/>
          <w:rPrChange w:id="18576" w:author="Abhishek Deep Nigam" w:date="2015-10-26T01:01:00Z">
            <w:rPr>
              <w:ins w:id="18577" w:author="Abhishek Deep Nigam" w:date="2015-10-26T01:01:00Z"/>
              <w:rFonts w:ascii="Courier New" w:hAnsi="Courier New" w:cs="Courier New"/>
            </w:rPr>
          </w:rPrChange>
        </w:rPr>
      </w:pPr>
      <w:ins w:id="18578" w:author="Abhishek Deep Nigam" w:date="2015-10-26T01:01:00Z">
        <w:r w:rsidRPr="00073577">
          <w:rPr>
            <w:rFonts w:ascii="Courier New" w:hAnsi="Courier New" w:cs="Courier New"/>
            <w:sz w:val="16"/>
            <w:szCs w:val="16"/>
            <w:rPrChange w:id="18579" w:author="Abhishek Deep Nigam" w:date="2015-10-26T01:01:00Z">
              <w:rPr>
                <w:rFonts w:ascii="Courier New" w:hAnsi="Courier New" w:cs="Courier New"/>
              </w:rPr>
            </w:rPrChange>
          </w:rPr>
          <w:t>[4]-&gt;P(Backtracking)</w:t>
        </w:r>
      </w:ins>
    </w:p>
    <w:p w14:paraId="2AE0A150" w14:textId="77777777" w:rsidR="00073577" w:rsidRPr="00073577" w:rsidRDefault="00073577" w:rsidP="00073577">
      <w:pPr>
        <w:spacing w:before="0" w:after="0"/>
        <w:rPr>
          <w:ins w:id="18580" w:author="Abhishek Deep Nigam" w:date="2015-10-26T01:01:00Z"/>
          <w:rFonts w:ascii="Courier New" w:hAnsi="Courier New" w:cs="Courier New"/>
          <w:sz w:val="16"/>
          <w:szCs w:val="16"/>
          <w:rPrChange w:id="18581" w:author="Abhishek Deep Nigam" w:date="2015-10-26T01:01:00Z">
            <w:rPr>
              <w:ins w:id="18582" w:author="Abhishek Deep Nigam" w:date="2015-10-26T01:01:00Z"/>
              <w:rFonts w:ascii="Courier New" w:hAnsi="Courier New" w:cs="Courier New"/>
            </w:rPr>
          </w:rPrChange>
        </w:rPr>
      </w:pPr>
      <w:ins w:id="18583" w:author="Abhishek Deep Nigam" w:date="2015-10-26T01:01:00Z">
        <w:r w:rsidRPr="00073577">
          <w:rPr>
            <w:rFonts w:ascii="Courier New" w:hAnsi="Courier New" w:cs="Courier New"/>
            <w:sz w:val="16"/>
            <w:szCs w:val="16"/>
            <w:rPrChange w:id="18584" w:author="Abhishek Deep Nigam" w:date="2015-10-26T01:01:00Z">
              <w:rPr>
                <w:rFonts w:ascii="Courier New" w:hAnsi="Courier New" w:cs="Courier New"/>
              </w:rPr>
            </w:rPrChange>
          </w:rPr>
          <w:t>[4]-&gt;Q(Backtracking)</w:t>
        </w:r>
      </w:ins>
    </w:p>
    <w:p w14:paraId="06995122" w14:textId="77777777" w:rsidR="00073577" w:rsidRPr="00073577" w:rsidRDefault="00073577" w:rsidP="00073577">
      <w:pPr>
        <w:spacing w:before="0" w:after="0"/>
        <w:rPr>
          <w:ins w:id="18585" w:author="Abhishek Deep Nigam" w:date="2015-10-26T01:01:00Z"/>
          <w:rFonts w:ascii="Courier New" w:hAnsi="Courier New" w:cs="Courier New"/>
          <w:sz w:val="16"/>
          <w:szCs w:val="16"/>
          <w:rPrChange w:id="18586" w:author="Abhishek Deep Nigam" w:date="2015-10-26T01:01:00Z">
            <w:rPr>
              <w:ins w:id="18587" w:author="Abhishek Deep Nigam" w:date="2015-10-26T01:01:00Z"/>
              <w:rFonts w:ascii="Courier New" w:hAnsi="Courier New" w:cs="Courier New"/>
            </w:rPr>
          </w:rPrChange>
        </w:rPr>
      </w:pPr>
      <w:ins w:id="18588" w:author="Abhishek Deep Nigam" w:date="2015-10-26T01:01:00Z">
        <w:r w:rsidRPr="00073577">
          <w:rPr>
            <w:rFonts w:ascii="Courier New" w:hAnsi="Courier New" w:cs="Courier New"/>
            <w:sz w:val="16"/>
            <w:szCs w:val="16"/>
            <w:rPrChange w:id="18589" w:author="Abhishek Deep Nigam" w:date="2015-10-26T01:01:00Z">
              <w:rPr>
                <w:rFonts w:ascii="Courier New" w:hAnsi="Courier New" w:cs="Courier New"/>
              </w:rPr>
            </w:rPrChange>
          </w:rPr>
          <w:t>[4]-&gt;S(Backtracking)</w:t>
        </w:r>
      </w:ins>
    </w:p>
    <w:p w14:paraId="42CA3B60" w14:textId="77777777" w:rsidR="00073577" w:rsidRPr="00073577" w:rsidRDefault="00073577" w:rsidP="00073577">
      <w:pPr>
        <w:spacing w:before="0" w:after="0"/>
        <w:rPr>
          <w:ins w:id="18590" w:author="Abhishek Deep Nigam" w:date="2015-10-26T01:01:00Z"/>
          <w:rFonts w:ascii="Courier New" w:hAnsi="Courier New" w:cs="Courier New"/>
          <w:sz w:val="16"/>
          <w:szCs w:val="16"/>
          <w:rPrChange w:id="18591" w:author="Abhishek Deep Nigam" w:date="2015-10-26T01:01:00Z">
            <w:rPr>
              <w:ins w:id="18592" w:author="Abhishek Deep Nigam" w:date="2015-10-26T01:01:00Z"/>
              <w:rFonts w:ascii="Courier New" w:hAnsi="Courier New" w:cs="Courier New"/>
            </w:rPr>
          </w:rPrChange>
        </w:rPr>
      </w:pPr>
      <w:ins w:id="18593" w:author="Abhishek Deep Nigam" w:date="2015-10-26T01:01:00Z">
        <w:r w:rsidRPr="00073577">
          <w:rPr>
            <w:rFonts w:ascii="Courier New" w:hAnsi="Courier New" w:cs="Courier New"/>
            <w:sz w:val="16"/>
            <w:szCs w:val="16"/>
            <w:rPrChange w:id="18594" w:author="Abhishek Deep Nigam" w:date="2015-10-26T01:01:00Z">
              <w:rPr>
                <w:rFonts w:ascii="Courier New" w:hAnsi="Courier New" w:cs="Courier New"/>
              </w:rPr>
            </w:rPrChange>
          </w:rPr>
          <w:t>[4]-&gt;Y[5]-&gt;O[6]-&gt;I(Backtracking)</w:t>
        </w:r>
      </w:ins>
    </w:p>
    <w:p w14:paraId="6354AA4A" w14:textId="77777777" w:rsidR="00073577" w:rsidRPr="00073577" w:rsidRDefault="00073577" w:rsidP="00073577">
      <w:pPr>
        <w:spacing w:before="0" w:after="0"/>
        <w:rPr>
          <w:ins w:id="18595" w:author="Abhishek Deep Nigam" w:date="2015-10-26T01:01:00Z"/>
          <w:rFonts w:ascii="Courier New" w:hAnsi="Courier New" w:cs="Courier New"/>
          <w:sz w:val="16"/>
          <w:szCs w:val="16"/>
          <w:rPrChange w:id="18596" w:author="Abhishek Deep Nigam" w:date="2015-10-26T01:01:00Z">
            <w:rPr>
              <w:ins w:id="18597" w:author="Abhishek Deep Nigam" w:date="2015-10-26T01:01:00Z"/>
              <w:rFonts w:ascii="Courier New" w:hAnsi="Courier New" w:cs="Courier New"/>
            </w:rPr>
          </w:rPrChange>
        </w:rPr>
      </w:pPr>
      <w:ins w:id="18598" w:author="Abhishek Deep Nigam" w:date="2015-10-26T01:01:00Z">
        <w:r w:rsidRPr="00073577">
          <w:rPr>
            <w:rFonts w:ascii="Courier New" w:hAnsi="Courier New" w:cs="Courier New"/>
            <w:sz w:val="16"/>
            <w:szCs w:val="16"/>
            <w:rPrChange w:id="18599" w:author="Abhishek Deep Nigam" w:date="2015-10-26T01:01:00Z">
              <w:rPr>
                <w:rFonts w:ascii="Courier New" w:hAnsi="Courier New" w:cs="Courier New"/>
              </w:rPr>
            </w:rPrChange>
          </w:rPr>
          <w:t>[1]-&gt;D[2]-&gt;T[3]-&gt;T[4]-&gt;A(Backtracking)</w:t>
        </w:r>
      </w:ins>
    </w:p>
    <w:p w14:paraId="4215BF9C" w14:textId="77777777" w:rsidR="00073577" w:rsidRPr="00073577" w:rsidRDefault="00073577" w:rsidP="00073577">
      <w:pPr>
        <w:spacing w:before="0" w:after="0"/>
        <w:rPr>
          <w:ins w:id="18600" w:author="Abhishek Deep Nigam" w:date="2015-10-26T01:01:00Z"/>
          <w:rFonts w:ascii="Courier New" w:hAnsi="Courier New" w:cs="Courier New"/>
          <w:sz w:val="16"/>
          <w:szCs w:val="16"/>
          <w:rPrChange w:id="18601" w:author="Abhishek Deep Nigam" w:date="2015-10-26T01:01:00Z">
            <w:rPr>
              <w:ins w:id="18602" w:author="Abhishek Deep Nigam" w:date="2015-10-26T01:01:00Z"/>
              <w:rFonts w:ascii="Courier New" w:hAnsi="Courier New" w:cs="Courier New"/>
            </w:rPr>
          </w:rPrChange>
        </w:rPr>
      </w:pPr>
      <w:ins w:id="18603" w:author="Abhishek Deep Nigam" w:date="2015-10-26T01:01:00Z">
        <w:r w:rsidRPr="00073577">
          <w:rPr>
            <w:rFonts w:ascii="Courier New" w:hAnsi="Courier New" w:cs="Courier New"/>
            <w:sz w:val="16"/>
            <w:szCs w:val="16"/>
            <w:rPrChange w:id="18604" w:author="Abhishek Deep Nigam" w:date="2015-10-26T01:01:00Z">
              <w:rPr>
                <w:rFonts w:ascii="Courier New" w:hAnsi="Courier New" w:cs="Courier New"/>
              </w:rPr>
            </w:rPrChange>
          </w:rPr>
          <w:t>[4]-&gt;N[5]-&gt;O[6]-&gt;I(Backtracking)</w:t>
        </w:r>
      </w:ins>
    </w:p>
    <w:p w14:paraId="57649EA2" w14:textId="77777777" w:rsidR="00073577" w:rsidRPr="00073577" w:rsidRDefault="00073577" w:rsidP="00073577">
      <w:pPr>
        <w:spacing w:before="0" w:after="0"/>
        <w:rPr>
          <w:ins w:id="18605" w:author="Abhishek Deep Nigam" w:date="2015-10-26T01:01:00Z"/>
          <w:rFonts w:ascii="Courier New" w:hAnsi="Courier New" w:cs="Courier New"/>
          <w:sz w:val="16"/>
          <w:szCs w:val="16"/>
          <w:rPrChange w:id="18606" w:author="Abhishek Deep Nigam" w:date="2015-10-26T01:01:00Z">
            <w:rPr>
              <w:ins w:id="18607" w:author="Abhishek Deep Nigam" w:date="2015-10-26T01:01:00Z"/>
              <w:rFonts w:ascii="Courier New" w:hAnsi="Courier New" w:cs="Courier New"/>
            </w:rPr>
          </w:rPrChange>
        </w:rPr>
      </w:pPr>
      <w:ins w:id="18608" w:author="Abhishek Deep Nigam" w:date="2015-10-26T01:01:00Z">
        <w:r w:rsidRPr="00073577">
          <w:rPr>
            <w:rFonts w:ascii="Courier New" w:hAnsi="Courier New" w:cs="Courier New"/>
            <w:sz w:val="16"/>
            <w:szCs w:val="16"/>
            <w:rPrChange w:id="18609" w:author="Abhishek Deep Nigam" w:date="2015-10-26T01:01:00Z">
              <w:rPr>
                <w:rFonts w:ascii="Courier New" w:hAnsi="Courier New" w:cs="Courier New"/>
              </w:rPr>
            </w:rPrChange>
          </w:rPr>
          <w:t>[4]-&gt;O[5]-&gt;O[6]-&gt;I(Backtracking)</w:t>
        </w:r>
      </w:ins>
    </w:p>
    <w:p w14:paraId="4A269A52" w14:textId="77777777" w:rsidR="00073577" w:rsidRPr="00073577" w:rsidRDefault="00073577" w:rsidP="00073577">
      <w:pPr>
        <w:spacing w:before="0" w:after="0"/>
        <w:rPr>
          <w:ins w:id="18610" w:author="Abhishek Deep Nigam" w:date="2015-10-26T01:01:00Z"/>
          <w:rFonts w:ascii="Courier New" w:hAnsi="Courier New" w:cs="Courier New"/>
          <w:sz w:val="16"/>
          <w:szCs w:val="16"/>
          <w:rPrChange w:id="18611" w:author="Abhishek Deep Nigam" w:date="2015-10-26T01:01:00Z">
            <w:rPr>
              <w:ins w:id="18612" w:author="Abhishek Deep Nigam" w:date="2015-10-26T01:01:00Z"/>
              <w:rFonts w:ascii="Courier New" w:hAnsi="Courier New" w:cs="Courier New"/>
            </w:rPr>
          </w:rPrChange>
        </w:rPr>
      </w:pPr>
      <w:ins w:id="18613" w:author="Abhishek Deep Nigam" w:date="2015-10-26T01:01:00Z">
        <w:r w:rsidRPr="00073577">
          <w:rPr>
            <w:rFonts w:ascii="Courier New" w:hAnsi="Courier New" w:cs="Courier New"/>
            <w:sz w:val="16"/>
            <w:szCs w:val="16"/>
            <w:rPrChange w:id="18614" w:author="Abhishek Deep Nigam" w:date="2015-10-26T01:01:00Z">
              <w:rPr>
                <w:rFonts w:ascii="Courier New" w:hAnsi="Courier New" w:cs="Courier New"/>
              </w:rPr>
            </w:rPrChange>
          </w:rPr>
          <w:t>[4]-&gt;P(Backtracking)</w:t>
        </w:r>
      </w:ins>
    </w:p>
    <w:p w14:paraId="45FB2417" w14:textId="77777777" w:rsidR="00073577" w:rsidRPr="00073577" w:rsidRDefault="00073577" w:rsidP="00073577">
      <w:pPr>
        <w:spacing w:before="0" w:after="0"/>
        <w:rPr>
          <w:ins w:id="18615" w:author="Abhishek Deep Nigam" w:date="2015-10-26T01:01:00Z"/>
          <w:rFonts w:ascii="Courier New" w:hAnsi="Courier New" w:cs="Courier New"/>
          <w:sz w:val="16"/>
          <w:szCs w:val="16"/>
          <w:rPrChange w:id="18616" w:author="Abhishek Deep Nigam" w:date="2015-10-26T01:01:00Z">
            <w:rPr>
              <w:ins w:id="18617" w:author="Abhishek Deep Nigam" w:date="2015-10-26T01:01:00Z"/>
              <w:rFonts w:ascii="Courier New" w:hAnsi="Courier New" w:cs="Courier New"/>
            </w:rPr>
          </w:rPrChange>
        </w:rPr>
      </w:pPr>
      <w:ins w:id="18618" w:author="Abhishek Deep Nigam" w:date="2015-10-26T01:01:00Z">
        <w:r w:rsidRPr="00073577">
          <w:rPr>
            <w:rFonts w:ascii="Courier New" w:hAnsi="Courier New" w:cs="Courier New"/>
            <w:sz w:val="16"/>
            <w:szCs w:val="16"/>
            <w:rPrChange w:id="18619" w:author="Abhishek Deep Nigam" w:date="2015-10-26T01:01:00Z">
              <w:rPr>
                <w:rFonts w:ascii="Courier New" w:hAnsi="Courier New" w:cs="Courier New"/>
              </w:rPr>
            </w:rPrChange>
          </w:rPr>
          <w:t>[4]-&gt;Q(Backtracking)</w:t>
        </w:r>
      </w:ins>
    </w:p>
    <w:p w14:paraId="4EA45A33" w14:textId="77777777" w:rsidR="00073577" w:rsidRPr="00073577" w:rsidRDefault="00073577" w:rsidP="00073577">
      <w:pPr>
        <w:spacing w:before="0" w:after="0"/>
        <w:rPr>
          <w:ins w:id="18620" w:author="Abhishek Deep Nigam" w:date="2015-10-26T01:01:00Z"/>
          <w:rFonts w:ascii="Courier New" w:hAnsi="Courier New" w:cs="Courier New"/>
          <w:sz w:val="16"/>
          <w:szCs w:val="16"/>
          <w:rPrChange w:id="18621" w:author="Abhishek Deep Nigam" w:date="2015-10-26T01:01:00Z">
            <w:rPr>
              <w:ins w:id="18622" w:author="Abhishek Deep Nigam" w:date="2015-10-26T01:01:00Z"/>
              <w:rFonts w:ascii="Courier New" w:hAnsi="Courier New" w:cs="Courier New"/>
            </w:rPr>
          </w:rPrChange>
        </w:rPr>
      </w:pPr>
      <w:ins w:id="18623" w:author="Abhishek Deep Nigam" w:date="2015-10-26T01:01:00Z">
        <w:r w:rsidRPr="00073577">
          <w:rPr>
            <w:rFonts w:ascii="Courier New" w:hAnsi="Courier New" w:cs="Courier New"/>
            <w:sz w:val="16"/>
            <w:szCs w:val="16"/>
            <w:rPrChange w:id="18624" w:author="Abhishek Deep Nigam" w:date="2015-10-26T01:01:00Z">
              <w:rPr>
                <w:rFonts w:ascii="Courier New" w:hAnsi="Courier New" w:cs="Courier New"/>
              </w:rPr>
            </w:rPrChange>
          </w:rPr>
          <w:lastRenderedPageBreak/>
          <w:t>[4]-&gt;S(Backtracking)</w:t>
        </w:r>
      </w:ins>
    </w:p>
    <w:p w14:paraId="12253A2F" w14:textId="77777777" w:rsidR="00073577" w:rsidRPr="00073577" w:rsidRDefault="00073577" w:rsidP="00073577">
      <w:pPr>
        <w:spacing w:before="0" w:after="0"/>
        <w:rPr>
          <w:ins w:id="18625" w:author="Abhishek Deep Nigam" w:date="2015-10-26T01:01:00Z"/>
          <w:rFonts w:ascii="Courier New" w:hAnsi="Courier New" w:cs="Courier New"/>
          <w:sz w:val="16"/>
          <w:szCs w:val="16"/>
          <w:rPrChange w:id="18626" w:author="Abhishek Deep Nigam" w:date="2015-10-26T01:01:00Z">
            <w:rPr>
              <w:ins w:id="18627" w:author="Abhishek Deep Nigam" w:date="2015-10-26T01:01:00Z"/>
              <w:rFonts w:ascii="Courier New" w:hAnsi="Courier New" w:cs="Courier New"/>
            </w:rPr>
          </w:rPrChange>
        </w:rPr>
      </w:pPr>
      <w:ins w:id="18628" w:author="Abhishek Deep Nigam" w:date="2015-10-26T01:01:00Z">
        <w:r w:rsidRPr="00073577">
          <w:rPr>
            <w:rFonts w:ascii="Courier New" w:hAnsi="Courier New" w:cs="Courier New"/>
            <w:sz w:val="16"/>
            <w:szCs w:val="16"/>
            <w:rPrChange w:id="18629" w:author="Abhishek Deep Nigam" w:date="2015-10-26T01:01:00Z">
              <w:rPr>
                <w:rFonts w:ascii="Courier New" w:hAnsi="Courier New" w:cs="Courier New"/>
              </w:rPr>
            </w:rPrChange>
          </w:rPr>
          <w:t>[4]-&gt;Y[5]-&gt;O[6]-&gt;I(Backtracking)</w:t>
        </w:r>
      </w:ins>
    </w:p>
    <w:p w14:paraId="3935E6E1" w14:textId="77777777" w:rsidR="00073577" w:rsidRPr="00073577" w:rsidRDefault="00073577" w:rsidP="00073577">
      <w:pPr>
        <w:spacing w:before="0" w:after="0"/>
        <w:rPr>
          <w:ins w:id="18630" w:author="Abhishek Deep Nigam" w:date="2015-10-26T01:01:00Z"/>
          <w:rFonts w:ascii="Courier New" w:hAnsi="Courier New" w:cs="Courier New"/>
          <w:sz w:val="16"/>
          <w:szCs w:val="16"/>
          <w:rPrChange w:id="18631" w:author="Abhishek Deep Nigam" w:date="2015-10-26T01:01:00Z">
            <w:rPr>
              <w:ins w:id="18632" w:author="Abhishek Deep Nigam" w:date="2015-10-26T01:01:00Z"/>
              <w:rFonts w:ascii="Courier New" w:hAnsi="Courier New" w:cs="Courier New"/>
            </w:rPr>
          </w:rPrChange>
        </w:rPr>
      </w:pPr>
      <w:ins w:id="18633" w:author="Abhishek Deep Nigam" w:date="2015-10-26T01:01:00Z">
        <w:r w:rsidRPr="00073577">
          <w:rPr>
            <w:rFonts w:ascii="Courier New" w:hAnsi="Courier New" w:cs="Courier New"/>
            <w:sz w:val="16"/>
            <w:szCs w:val="16"/>
            <w:rPrChange w:id="18634" w:author="Abhishek Deep Nigam" w:date="2015-10-26T01:01:00Z">
              <w:rPr>
                <w:rFonts w:ascii="Courier New" w:hAnsi="Courier New" w:cs="Courier New"/>
              </w:rPr>
            </w:rPrChange>
          </w:rPr>
          <w:t>[1]-&gt;E[2]-&gt;T[3]-&gt;T[4]-&gt;A(Backtracking)</w:t>
        </w:r>
      </w:ins>
    </w:p>
    <w:p w14:paraId="63E71C5B" w14:textId="77777777" w:rsidR="00073577" w:rsidRPr="00073577" w:rsidRDefault="00073577" w:rsidP="00073577">
      <w:pPr>
        <w:spacing w:before="0" w:after="0"/>
        <w:rPr>
          <w:ins w:id="18635" w:author="Abhishek Deep Nigam" w:date="2015-10-26T01:01:00Z"/>
          <w:rFonts w:ascii="Courier New" w:hAnsi="Courier New" w:cs="Courier New"/>
          <w:sz w:val="16"/>
          <w:szCs w:val="16"/>
          <w:rPrChange w:id="18636" w:author="Abhishek Deep Nigam" w:date="2015-10-26T01:01:00Z">
            <w:rPr>
              <w:ins w:id="18637" w:author="Abhishek Deep Nigam" w:date="2015-10-26T01:01:00Z"/>
              <w:rFonts w:ascii="Courier New" w:hAnsi="Courier New" w:cs="Courier New"/>
            </w:rPr>
          </w:rPrChange>
        </w:rPr>
      </w:pPr>
      <w:ins w:id="18638" w:author="Abhishek Deep Nigam" w:date="2015-10-26T01:01:00Z">
        <w:r w:rsidRPr="00073577">
          <w:rPr>
            <w:rFonts w:ascii="Courier New" w:hAnsi="Courier New" w:cs="Courier New"/>
            <w:sz w:val="16"/>
            <w:szCs w:val="16"/>
            <w:rPrChange w:id="18639" w:author="Abhishek Deep Nigam" w:date="2015-10-26T01:01:00Z">
              <w:rPr>
                <w:rFonts w:ascii="Courier New" w:hAnsi="Courier New" w:cs="Courier New"/>
              </w:rPr>
            </w:rPrChange>
          </w:rPr>
          <w:t>[4]-&gt;N[5]-&gt;O[6]-&gt;I[7]-&gt;E(Backtracking)</w:t>
        </w:r>
      </w:ins>
    </w:p>
    <w:p w14:paraId="3437A800" w14:textId="77777777" w:rsidR="00073577" w:rsidRPr="00073577" w:rsidRDefault="00073577" w:rsidP="00073577">
      <w:pPr>
        <w:spacing w:before="0" w:after="0"/>
        <w:rPr>
          <w:ins w:id="18640" w:author="Abhishek Deep Nigam" w:date="2015-10-26T01:01:00Z"/>
          <w:rFonts w:ascii="Courier New" w:hAnsi="Courier New" w:cs="Courier New"/>
          <w:sz w:val="16"/>
          <w:szCs w:val="16"/>
          <w:rPrChange w:id="18641" w:author="Abhishek Deep Nigam" w:date="2015-10-26T01:01:00Z">
            <w:rPr>
              <w:ins w:id="18642" w:author="Abhishek Deep Nigam" w:date="2015-10-26T01:01:00Z"/>
              <w:rFonts w:ascii="Courier New" w:hAnsi="Courier New" w:cs="Courier New"/>
            </w:rPr>
          </w:rPrChange>
        </w:rPr>
      </w:pPr>
      <w:ins w:id="18643" w:author="Abhishek Deep Nigam" w:date="2015-10-26T01:01:00Z">
        <w:r w:rsidRPr="00073577">
          <w:rPr>
            <w:rFonts w:ascii="Courier New" w:hAnsi="Courier New" w:cs="Courier New"/>
            <w:sz w:val="16"/>
            <w:szCs w:val="16"/>
            <w:rPrChange w:id="18644" w:author="Abhishek Deep Nigam" w:date="2015-10-26T01:01:00Z">
              <w:rPr>
                <w:rFonts w:ascii="Courier New" w:hAnsi="Courier New" w:cs="Courier New"/>
              </w:rPr>
            </w:rPrChange>
          </w:rPr>
          <w:t>[4]-&gt;O[5]-&gt;O[6]-&gt;I[7]-&gt;E(Backtracking)</w:t>
        </w:r>
      </w:ins>
    </w:p>
    <w:p w14:paraId="5634D2C7" w14:textId="77777777" w:rsidR="00073577" w:rsidRPr="00073577" w:rsidRDefault="00073577" w:rsidP="00073577">
      <w:pPr>
        <w:spacing w:before="0" w:after="0"/>
        <w:rPr>
          <w:ins w:id="18645" w:author="Abhishek Deep Nigam" w:date="2015-10-26T01:01:00Z"/>
          <w:rFonts w:ascii="Courier New" w:hAnsi="Courier New" w:cs="Courier New"/>
          <w:sz w:val="16"/>
          <w:szCs w:val="16"/>
          <w:rPrChange w:id="18646" w:author="Abhishek Deep Nigam" w:date="2015-10-26T01:01:00Z">
            <w:rPr>
              <w:ins w:id="18647" w:author="Abhishek Deep Nigam" w:date="2015-10-26T01:01:00Z"/>
              <w:rFonts w:ascii="Courier New" w:hAnsi="Courier New" w:cs="Courier New"/>
            </w:rPr>
          </w:rPrChange>
        </w:rPr>
      </w:pPr>
      <w:ins w:id="18648" w:author="Abhishek Deep Nigam" w:date="2015-10-26T01:01:00Z">
        <w:r w:rsidRPr="00073577">
          <w:rPr>
            <w:rFonts w:ascii="Courier New" w:hAnsi="Courier New" w:cs="Courier New"/>
            <w:sz w:val="16"/>
            <w:szCs w:val="16"/>
            <w:rPrChange w:id="18649" w:author="Abhishek Deep Nigam" w:date="2015-10-26T01:01:00Z">
              <w:rPr>
                <w:rFonts w:ascii="Courier New" w:hAnsi="Courier New" w:cs="Courier New"/>
              </w:rPr>
            </w:rPrChange>
          </w:rPr>
          <w:t>[4]-&gt;P(Backtracking)</w:t>
        </w:r>
      </w:ins>
    </w:p>
    <w:p w14:paraId="438700C6" w14:textId="77777777" w:rsidR="00073577" w:rsidRPr="00073577" w:rsidRDefault="00073577" w:rsidP="00073577">
      <w:pPr>
        <w:spacing w:before="0" w:after="0"/>
        <w:rPr>
          <w:ins w:id="18650" w:author="Abhishek Deep Nigam" w:date="2015-10-26T01:01:00Z"/>
          <w:rFonts w:ascii="Courier New" w:hAnsi="Courier New" w:cs="Courier New"/>
          <w:sz w:val="16"/>
          <w:szCs w:val="16"/>
          <w:rPrChange w:id="18651" w:author="Abhishek Deep Nigam" w:date="2015-10-26T01:01:00Z">
            <w:rPr>
              <w:ins w:id="18652" w:author="Abhishek Deep Nigam" w:date="2015-10-26T01:01:00Z"/>
              <w:rFonts w:ascii="Courier New" w:hAnsi="Courier New" w:cs="Courier New"/>
            </w:rPr>
          </w:rPrChange>
        </w:rPr>
      </w:pPr>
      <w:ins w:id="18653" w:author="Abhishek Deep Nigam" w:date="2015-10-26T01:01:00Z">
        <w:r w:rsidRPr="00073577">
          <w:rPr>
            <w:rFonts w:ascii="Courier New" w:hAnsi="Courier New" w:cs="Courier New"/>
            <w:sz w:val="16"/>
            <w:szCs w:val="16"/>
            <w:rPrChange w:id="18654" w:author="Abhishek Deep Nigam" w:date="2015-10-26T01:01:00Z">
              <w:rPr>
                <w:rFonts w:ascii="Courier New" w:hAnsi="Courier New" w:cs="Courier New"/>
              </w:rPr>
            </w:rPrChange>
          </w:rPr>
          <w:t>[4]-&gt;Q(Backtracking)</w:t>
        </w:r>
      </w:ins>
    </w:p>
    <w:p w14:paraId="2D3575A9" w14:textId="77777777" w:rsidR="00073577" w:rsidRPr="00073577" w:rsidRDefault="00073577" w:rsidP="00073577">
      <w:pPr>
        <w:spacing w:before="0" w:after="0"/>
        <w:rPr>
          <w:ins w:id="18655" w:author="Abhishek Deep Nigam" w:date="2015-10-26T01:01:00Z"/>
          <w:rFonts w:ascii="Courier New" w:hAnsi="Courier New" w:cs="Courier New"/>
          <w:sz w:val="16"/>
          <w:szCs w:val="16"/>
          <w:rPrChange w:id="18656" w:author="Abhishek Deep Nigam" w:date="2015-10-26T01:01:00Z">
            <w:rPr>
              <w:ins w:id="18657" w:author="Abhishek Deep Nigam" w:date="2015-10-26T01:01:00Z"/>
              <w:rFonts w:ascii="Courier New" w:hAnsi="Courier New" w:cs="Courier New"/>
            </w:rPr>
          </w:rPrChange>
        </w:rPr>
      </w:pPr>
      <w:ins w:id="18658" w:author="Abhishek Deep Nigam" w:date="2015-10-26T01:01:00Z">
        <w:r w:rsidRPr="00073577">
          <w:rPr>
            <w:rFonts w:ascii="Courier New" w:hAnsi="Courier New" w:cs="Courier New"/>
            <w:sz w:val="16"/>
            <w:szCs w:val="16"/>
            <w:rPrChange w:id="18659" w:author="Abhishek Deep Nigam" w:date="2015-10-26T01:01:00Z">
              <w:rPr>
                <w:rFonts w:ascii="Courier New" w:hAnsi="Courier New" w:cs="Courier New"/>
              </w:rPr>
            </w:rPrChange>
          </w:rPr>
          <w:t>[4]-&gt;S(Backtracking)</w:t>
        </w:r>
      </w:ins>
    </w:p>
    <w:p w14:paraId="76EFA40A" w14:textId="77777777" w:rsidR="00073577" w:rsidRPr="00073577" w:rsidRDefault="00073577" w:rsidP="00073577">
      <w:pPr>
        <w:spacing w:before="0" w:after="0"/>
        <w:rPr>
          <w:ins w:id="18660" w:author="Abhishek Deep Nigam" w:date="2015-10-26T01:01:00Z"/>
          <w:rFonts w:ascii="Courier New" w:hAnsi="Courier New" w:cs="Courier New"/>
          <w:sz w:val="16"/>
          <w:szCs w:val="16"/>
          <w:rPrChange w:id="18661" w:author="Abhishek Deep Nigam" w:date="2015-10-26T01:01:00Z">
            <w:rPr>
              <w:ins w:id="18662" w:author="Abhishek Deep Nigam" w:date="2015-10-26T01:01:00Z"/>
              <w:rFonts w:ascii="Courier New" w:hAnsi="Courier New" w:cs="Courier New"/>
            </w:rPr>
          </w:rPrChange>
        </w:rPr>
      </w:pPr>
      <w:ins w:id="18663" w:author="Abhishek Deep Nigam" w:date="2015-10-26T01:01:00Z">
        <w:r w:rsidRPr="00073577">
          <w:rPr>
            <w:rFonts w:ascii="Courier New" w:hAnsi="Courier New" w:cs="Courier New"/>
            <w:sz w:val="16"/>
            <w:szCs w:val="16"/>
            <w:rPrChange w:id="18664" w:author="Abhishek Deep Nigam" w:date="2015-10-26T01:01:00Z">
              <w:rPr>
                <w:rFonts w:ascii="Courier New" w:hAnsi="Courier New" w:cs="Courier New"/>
              </w:rPr>
            </w:rPrChange>
          </w:rPr>
          <w:t>[4]-&gt;Y[5]-&gt;O[6]-&gt;I[7]-&gt;E(Backtracking)</w:t>
        </w:r>
      </w:ins>
    </w:p>
    <w:p w14:paraId="6275170E" w14:textId="77777777" w:rsidR="00073577" w:rsidRPr="00073577" w:rsidRDefault="00073577" w:rsidP="00073577">
      <w:pPr>
        <w:spacing w:before="0" w:after="0"/>
        <w:rPr>
          <w:ins w:id="18665" w:author="Abhishek Deep Nigam" w:date="2015-10-26T01:01:00Z"/>
          <w:rFonts w:ascii="Courier New" w:hAnsi="Courier New" w:cs="Courier New"/>
          <w:sz w:val="16"/>
          <w:szCs w:val="16"/>
          <w:rPrChange w:id="18666" w:author="Abhishek Deep Nigam" w:date="2015-10-26T01:01:00Z">
            <w:rPr>
              <w:ins w:id="18667" w:author="Abhishek Deep Nigam" w:date="2015-10-26T01:01:00Z"/>
              <w:rFonts w:ascii="Courier New" w:hAnsi="Courier New" w:cs="Courier New"/>
            </w:rPr>
          </w:rPrChange>
        </w:rPr>
      </w:pPr>
      <w:ins w:id="18668" w:author="Abhishek Deep Nigam" w:date="2015-10-26T01:01:00Z">
        <w:r w:rsidRPr="00073577">
          <w:rPr>
            <w:rFonts w:ascii="Courier New" w:hAnsi="Courier New" w:cs="Courier New"/>
            <w:sz w:val="16"/>
            <w:szCs w:val="16"/>
            <w:rPrChange w:id="18669" w:author="Abhishek Deep Nigam" w:date="2015-10-26T01:01:00Z">
              <w:rPr>
                <w:rFonts w:ascii="Courier New" w:hAnsi="Courier New" w:cs="Courier New"/>
              </w:rPr>
            </w:rPrChange>
          </w:rPr>
          <w:t>[1]-&gt;F[2]-&gt;T[3]-&gt;T[4]-&gt;A(Backtracking)</w:t>
        </w:r>
      </w:ins>
    </w:p>
    <w:p w14:paraId="41026501" w14:textId="77777777" w:rsidR="00073577" w:rsidRPr="00073577" w:rsidRDefault="00073577" w:rsidP="00073577">
      <w:pPr>
        <w:spacing w:before="0" w:after="0"/>
        <w:rPr>
          <w:ins w:id="18670" w:author="Abhishek Deep Nigam" w:date="2015-10-26T01:01:00Z"/>
          <w:rFonts w:ascii="Courier New" w:hAnsi="Courier New" w:cs="Courier New"/>
          <w:sz w:val="16"/>
          <w:szCs w:val="16"/>
          <w:rPrChange w:id="18671" w:author="Abhishek Deep Nigam" w:date="2015-10-26T01:01:00Z">
            <w:rPr>
              <w:ins w:id="18672" w:author="Abhishek Deep Nigam" w:date="2015-10-26T01:01:00Z"/>
              <w:rFonts w:ascii="Courier New" w:hAnsi="Courier New" w:cs="Courier New"/>
            </w:rPr>
          </w:rPrChange>
        </w:rPr>
      </w:pPr>
      <w:ins w:id="18673" w:author="Abhishek Deep Nigam" w:date="2015-10-26T01:01:00Z">
        <w:r w:rsidRPr="00073577">
          <w:rPr>
            <w:rFonts w:ascii="Courier New" w:hAnsi="Courier New" w:cs="Courier New"/>
            <w:sz w:val="16"/>
            <w:szCs w:val="16"/>
            <w:rPrChange w:id="18674" w:author="Abhishek Deep Nigam" w:date="2015-10-26T01:01:00Z">
              <w:rPr>
                <w:rFonts w:ascii="Courier New" w:hAnsi="Courier New" w:cs="Courier New"/>
              </w:rPr>
            </w:rPrChange>
          </w:rPr>
          <w:t>[4]-&gt;N[5]-&gt;O[6]-&gt;I(Backtracking)</w:t>
        </w:r>
      </w:ins>
    </w:p>
    <w:p w14:paraId="13E9A6F1" w14:textId="77777777" w:rsidR="00073577" w:rsidRPr="00073577" w:rsidRDefault="00073577" w:rsidP="00073577">
      <w:pPr>
        <w:spacing w:before="0" w:after="0"/>
        <w:rPr>
          <w:ins w:id="18675" w:author="Abhishek Deep Nigam" w:date="2015-10-26T01:01:00Z"/>
          <w:rFonts w:ascii="Courier New" w:hAnsi="Courier New" w:cs="Courier New"/>
          <w:sz w:val="16"/>
          <w:szCs w:val="16"/>
          <w:rPrChange w:id="18676" w:author="Abhishek Deep Nigam" w:date="2015-10-26T01:01:00Z">
            <w:rPr>
              <w:ins w:id="18677" w:author="Abhishek Deep Nigam" w:date="2015-10-26T01:01:00Z"/>
              <w:rFonts w:ascii="Courier New" w:hAnsi="Courier New" w:cs="Courier New"/>
            </w:rPr>
          </w:rPrChange>
        </w:rPr>
      </w:pPr>
      <w:ins w:id="18678" w:author="Abhishek Deep Nigam" w:date="2015-10-26T01:01:00Z">
        <w:r w:rsidRPr="00073577">
          <w:rPr>
            <w:rFonts w:ascii="Courier New" w:hAnsi="Courier New" w:cs="Courier New"/>
            <w:sz w:val="16"/>
            <w:szCs w:val="16"/>
            <w:rPrChange w:id="18679" w:author="Abhishek Deep Nigam" w:date="2015-10-26T01:01:00Z">
              <w:rPr>
                <w:rFonts w:ascii="Courier New" w:hAnsi="Courier New" w:cs="Courier New"/>
              </w:rPr>
            </w:rPrChange>
          </w:rPr>
          <w:t>[4]-&gt;O[5]-&gt;O[6]-&gt;I(Backtracking)</w:t>
        </w:r>
      </w:ins>
    </w:p>
    <w:p w14:paraId="05B61B49" w14:textId="77777777" w:rsidR="00073577" w:rsidRPr="00073577" w:rsidRDefault="00073577" w:rsidP="00073577">
      <w:pPr>
        <w:spacing w:before="0" w:after="0"/>
        <w:rPr>
          <w:ins w:id="18680" w:author="Abhishek Deep Nigam" w:date="2015-10-26T01:01:00Z"/>
          <w:rFonts w:ascii="Courier New" w:hAnsi="Courier New" w:cs="Courier New"/>
          <w:sz w:val="16"/>
          <w:szCs w:val="16"/>
          <w:rPrChange w:id="18681" w:author="Abhishek Deep Nigam" w:date="2015-10-26T01:01:00Z">
            <w:rPr>
              <w:ins w:id="18682" w:author="Abhishek Deep Nigam" w:date="2015-10-26T01:01:00Z"/>
              <w:rFonts w:ascii="Courier New" w:hAnsi="Courier New" w:cs="Courier New"/>
            </w:rPr>
          </w:rPrChange>
        </w:rPr>
      </w:pPr>
      <w:ins w:id="18683" w:author="Abhishek Deep Nigam" w:date="2015-10-26T01:01:00Z">
        <w:r w:rsidRPr="00073577">
          <w:rPr>
            <w:rFonts w:ascii="Courier New" w:hAnsi="Courier New" w:cs="Courier New"/>
            <w:sz w:val="16"/>
            <w:szCs w:val="16"/>
            <w:rPrChange w:id="18684" w:author="Abhishek Deep Nigam" w:date="2015-10-26T01:01:00Z">
              <w:rPr>
                <w:rFonts w:ascii="Courier New" w:hAnsi="Courier New" w:cs="Courier New"/>
              </w:rPr>
            </w:rPrChange>
          </w:rPr>
          <w:t>[4]-&gt;P(Backtracking)</w:t>
        </w:r>
      </w:ins>
    </w:p>
    <w:p w14:paraId="364167AF" w14:textId="77777777" w:rsidR="00073577" w:rsidRPr="00073577" w:rsidRDefault="00073577" w:rsidP="00073577">
      <w:pPr>
        <w:spacing w:before="0" w:after="0"/>
        <w:rPr>
          <w:ins w:id="18685" w:author="Abhishek Deep Nigam" w:date="2015-10-26T01:01:00Z"/>
          <w:rFonts w:ascii="Courier New" w:hAnsi="Courier New" w:cs="Courier New"/>
          <w:sz w:val="16"/>
          <w:szCs w:val="16"/>
          <w:rPrChange w:id="18686" w:author="Abhishek Deep Nigam" w:date="2015-10-26T01:01:00Z">
            <w:rPr>
              <w:ins w:id="18687" w:author="Abhishek Deep Nigam" w:date="2015-10-26T01:01:00Z"/>
              <w:rFonts w:ascii="Courier New" w:hAnsi="Courier New" w:cs="Courier New"/>
            </w:rPr>
          </w:rPrChange>
        </w:rPr>
      </w:pPr>
      <w:ins w:id="18688" w:author="Abhishek Deep Nigam" w:date="2015-10-26T01:01:00Z">
        <w:r w:rsidRPr="00073577">
          <w:rPr>
            <w:rFonts w:ascii="Courier New" w:hAnsi="Courier New" w:cs="Courier New"/>
            <w:sz w:val="16"/>
            <w:szCs w:val="16"/>
            <w:rPrChange w:id="18689" w:author="Abhishek Deep Nigam" w:date="2015-10-26T01:01:00Z">
              <w:rPr>
                <w:rFonts w:ascii="Courier New" w:hAnsi="Courier New" w:cs="Courier New"/>
              </w:rPr>
            </w:rPrChange>
          </w:rPr>
          <w:t>[4]-&gt;Q(Backtracking)</w:t>
        </w:r>
      </w:ins>
    </w:p>
    <w:p w14:paraId="063365D7" w14:textId="77777777" w:rsidR="00073577" w:rsidRPr="00073577" w:rsidRDefault="00073577" w:rsidP="00073577">
      <w:pPr>
        <w:spacing w:before="0" w:after="0"/>
        <w:rPr>
          <w:ins w:id="18690" w:author="Abhishek Deep Nigam" w:date="2015-10-26T01:01:00Z"/>
          <w:rFonts w:ascii="Courier New" w:hAnsi="Courier New" w:cs="Courier New"/>
          <w:sz w:val="16"/>
          <w:szCs w:val="16"/>
          <w:rPrChange w:id="18691" w:author="Abhishek Deep Nigam" w:date="2015-10-26T01:01:00Z">
            <w:rPr>
              <w:ins w:id="18692" w:author="Abhishek Deep Nigam" w:date="2015-10-26T01:01:00Z"/>
              <w:rFonts w:ascii="Courier New" w:hAnsi="Courier New" w:cs="Courier New"/>
            </w:rPr>
          </w:rPrChange>
        </w:rPr>
      </w:pPr>
      <w:ins w:id="18693" w:author="Abhishek Deep Nigam" w:date="2015-10-26T01:01:00Z">
        <w:r w:rsidRPr="00073577">
          <w:rPr>
            <w:rFonts w:ascii="Courier New" w:hAnsi="Courier New" w:cs="Courier New"/>
            <w:sz w:val="16"/>
            <w:szCs w:val="16"/>
            <w:rPrChange w:id="18694" w:author="Abhishek Deep Nigam" w:date="2015-10-26T01:01:00Z">
              <w:rPr>
                <w:rFonts w:ascii="Courier New" w:hAnsi="Courier New" w:cs="Courier New"/>
              </w:rPr>
            </w:rPrChange>
          </w:rPr>
          <w:t>[4]-&gt;S(Backtracking)</w:t>
        </w:r>
      </w:ins>
    </w:p>
    <w:p w14:paraId="7CD6A498" w14:textId="77777777" w:rsidR="00073577" w:rsidRPr="00073577" w:rsidRDefault="00073577" w:rsidP="00073577">
      <w:pPr>
        <w:spacing w:before="0" w:after="0"/>
        <w:rPr>
          <w:ins w:id="18695" w:author="Abhishek Deep Nigam" w:date="2015-10-26T01:01:00Z"/>
          <w:rFonts w:ascii="Courier New" w:hAnsi="Courier New" w:cs="Courier New"/>
          <w:sz w:val="16"/>
          <w:szCs w:val="16"/>
          <w:rPrChange w:id="18696" w:author="Abhishek Deep Nigam" w:date="2015-10-26T01:01:00Z">
            <w:rPr>
              <w:ins w:id="18697" w:author="Abhishek Deep Nigam" w:date="2015-10-26T01:01:00Z"/>
              <w:rFonts w:ascii="Courier New" w:hAnsi="Courier New" w:cs="Courier New"/>
            </w:rPr>
          </w:rPrChange>
        </w:rPr>
      </w:pPr>
      <w:ins w:id="18698" w:author="Abhishek Deep Nigam" w:date="2015-10-26T01:01:00Z">
        <w:r w:rsidRPr="00073577">
          <w:rPr>
            <w:rFonts w:ascii="Courier New" w:hAnsi="Courier New" w:cs="Courier New"/>
            <w:sz w:val="16"/>
            <w:szCs w:val="16"/>
            <w:rPrChange w:id="18699" w:author="Abhishek Deep Nigam" w:date="2015-10-26T01:01:00Z">
              <w:rPr>
                <w:rFonts w:ascii="Courier New" w:hAnsi="Courier New" w:cs="Courier New"/>
              </w:rPr>
            </w:rPrChange>
          </w:rPr>
          <w:t>[4]-&gt;Y[5]-&gt;O[6]-&gt;I(Backtracking)</w:t>
        </w:r>
      </w:ins>
    </w:p>
    <w:p w14:paraId="517563F6" w14:textId="77777777" w:rsidR="00073577" w:rsidRPr="00073577" w:rsidRDefault="00073577" w:rsidP="00073577">
      <w:pPr>
        <w:spacing w:before="0" w:after="0"/>
        <w:rPr>
          <w:ins w:id="18700" w:author="Abhishek Deep Nigam" w:date="2015-10-26T01:01:00Z"/>
          <w:rFonts w:ascii="Courier New" w:hAnsi="Courier New" w:cs="Courier New"/>
          <w:sz w:val="16"/>
          <w:szCs w:val="16"/>
          <w:rPrChange w:id="18701" w:author="Abhishek Deep Nigam" w:date="2015-10-26T01:01:00Z">
            <w:rPr>
              <w:ins w:id="18702" w:author="Abhishek Deep Nigam" w:date="2015-10-26T01:01:00Z"/>
              <w:rFonts w:ascii="Courier New" w:hAnsi="Courier New" w:cs="Courier New"/>
            </w:rPr>
          </w:rPrChange>
        </w:rPr>
      </w:pPr>
      <w:ins w:id="18703" w:author="Abhishek Deep Nigam" w:date="2015-10-26T01:01:00Z">
        <w:r w:rsidRPr="00073577">
          <w:rPr>
            <w:rFonts w:ascii="Courier New" w:hAnsi="Courier New" w:cs="Courier New"/>
            <w:sz w:val="16"/>
            <w:szCs w:val="16"/>
            <w:rPrChange w:id="18704" w:author="Abhishek Deep Nigam" w:date="2015-10-26T01:01:00Z">
              <w:rPr>
                <w:rFonts w:ascii="Courier New" w:hAnsi="Courier New" w:cs="Courier New"/>
              </w:rPr>
            </w:rPrChange>
          </w:rPr>
          <w:t>[1]-&gt;G[2]-&gt;T[3]-&gt;T[4]-&gt;A(Backtracking)</w:t>
        </w:r>
      </w:ins>
    </w:p>
    <w:p w14:paraId="1F88C13E" w14:textId="77777777" w:rsidR="00073577" w:rsidRPr="00073577" w:rsidRDefault="00073577" w:rsidP="00073577">
      <w:pPr>
        <w:spacing w:before="0" w:after="0"/>
        <w:rPr>
          <w:ins w:id="18705" w:author="Abhishek Deep Nigam" w:date="2015-10-26T01:01:00Z"/>
          <w:rFonts w:ascii="Courier New" w:hAnsi="Courier New" w:cs="Courier New"/>
          <w:sz w:val="16"/>
          <w:szCs w:val="16"/>
          <w:rPrChange w:id="18706" w:author="Abhishek Deep Nigam" w:date="2015-10-26T01:01:00Z">
            <w:rPr>
              <w:ins w:id="18707" w:author="Abhishek Deep Nigam" w:date="2015-10-26T01:01:00Z"/>
              <w:rFonts w:ascii="Courier New" w:hAnsi="Courier New" w:cs="Courier New"/>
            </w:rPr>
          </w:rPrChange>
        </w:rPr>
      </w:pPr>
      <w:ins w:id="18708" w:author="Abhishek Deep Nigam" w:date="2015-10-26T01:01:00Z">
        <w:r w:rsidRPr="00073577">
          <w:rPr>
            <w:rFonts w:ascii="Courier New" w:hAnsi="Courier New" w:cs="Courier New"/>
            <w:sz w:val="16"/>
            <w:szCs w:val="16"/>
            <w:rPrChange w:id="18709" w:author="Abhishek Deep Nigam" w:date="2015-10-26T01:01:00Z">
              <w:rPr>
                <w:rFonts w:ascii="Courier New" w:hAnsi="Courier New" w:cs="Courier New"/>
              </w:rPr>
            </w:rPrChange>
          </w:rPr>
          <w:t>[4]-&gt;N[5]-&gt;O[6]-&gt;I[7]-&gt;E(Backtracking)</w:t>
        </w:r>
      </w:ins>
    </w:p>
    <w:p w14:paraId="5C6A1813" w14:textId="77777777" w:rsidR="00073577" w:rsidRPr="00073577" w:rsidRDefault="00073577" w:rsidP="00073577">
      <w:pPr>
        <w:spacing w:before="0" w:after="0"/>
        <w:rPr>
          <w:ins w:id="18710" w:author="Abhishek Deep Nigam" w:date="2015-10-26T01:01:00Z"/>
          <w:rFonts w:ascii="Courier New" w:hAnsi="Courier New" w:cs="Courier New"/>
          <w:sz w:val="16"/>
          <w:szCs w:val="16"/>
          <w:rPrChange w:id="18711" w:author="Abhishek Deep Nigam" w:date="2015-10-26T01:01:00Z">
            <w:rPr>
              <w:ins w:id="18712" w:author="Abhishek Deep Nigam" w:date="2015-10-26T01:01:00Z"/>
              <w:rFonts w:ascii="Courier New" w:hAnsi="Courier New" w:cs="Courier New"/>
            </w:rPr>
          </w:rPrChange>
        </w:rPr>
      </w:pPr>
      <w:ins w:id="18713" w:author="Abhishek Deep Nigam" w:date="2015-10-26T01:01:00Z">
        <w:r w:rsidRPr="00073577">
          <w:rPr>
            <w:rFonts w:ascii="Courier New" w:hAnsi="Courier New" w:cs="Courier New"/>
            <w:sz w:val="16"/>
            <w:szCs w:val="16"/>
            <w:rPrChange w:id="18714" w:author="Abhishek Deep Nigam" w:date="2015-10-26T01:01:00Z">
              <w:rPr>
                <w:rFonts w:ascii="Courier New" w:hAnsi="Courier New" w:cs="Courier New"/>
              </w:rPr>
            </w:rPrChange>
          </w:rPr>
          <w:t>[4]-&gt;O[5]-&gt;O[6]-&gt;I[7]-&gt;E(Backtracking)</w:t>
        </w:r>
      </w:ins>
    </w:p>
    <w:p w14:paraId="6D2A85B7" w14:textId="77777777" w:rsidR="00073577" w:rsidRPr="00073577" w:rsidRDefault="00073577" w:rsidP="00073577">
      <w:pPr>
        <w:spacing w:before="0" w:after="0"/>
        <w:rPr>
          <w:ins w:id="18715" w:author="Abhishek Deep Nigam" w:date="2015-10-26T01:01:00Z"/>
          <w:rFonts w:ascii="Courier New" w:hAnsi="Courier New" w:cs="Courier New"/>
          <w:sz w:val="16"/>
          <w:szCs w:val="16"/>
          <w:rPrChange w:id="18716" w:author="Abhishek Deep Nigam" w:date="2015-10-26T01:01:00Z">
            <w:rPr>
              <w:ins w:id="18717" w:author="Abhishek Deep Nigam" w:date="2015-10-26T01:01:00Z"/>
              <w:rFonts w:ascii="Courier New" w:hAnsi="Courier New" w:cs="Courier New"/>
            </w:rPr>
          </w:rPrChange>
        </w:rPr>
      </w:pPr>
      <w:ins w:id="18718" w:author="Abhishek Deep Nigam" w:date="2015-10-26T01:01:00Z">
        <w:r w:rsidRPr="00073577">
          <w:rPr>
            <w:rFonts w:ascii="Courier New" w:hAnsi="Courier New" w:cs="Courier New"/>
            <w:sz w:val="16"/>
            <w:szCs w:val="16"/>
            <w:rPrChange w:id="18719" w:author="Abhishek Deep Nigam" w:date="2015-10-26T01:01:00Z">
              <w:rPr>
                <w:rFonts w:ascii="Courier New" w:hAnsi="Courier New" w:cs="Courier New"/>
              </w:rPr>
            </w:rPrChange>
          </w:rPr>
          <w:t>[4]-&gt;P(Backtracking)</w:t>
        </w:r>
      </w:ins>
    </w:p>
    <w:p w14:paraId="13589E24" w14:textId="77777777" w:rsidR="00073577" w:rsidRPr="00073577" w:rsidRDefault="00073577" w:rsidP="00073577">
      <w:pPr>
        <w:spacing w:before="0" w:after="0"/>
        <w:rPr>
          <w:ins w:id="18720" w:author="Abhishek Deep Nigam" w:date="2015-10-26T01:01:00Z"/>
          <w:rFonts w:ascii="Courier New" w:hAnsi="Courier New" w:cs="Courier New"/>
          <w:sz w:val="16"/>
          <w:szCs w:val="16"/>
          <w:rPrChange w:id="18721" w:author="Abhishek Deep Nigam" w:date="2015-10-26T01:01:00Z">
            <w:rPr>
              <w:ins w:id="18722" w:author="Abhishek Deep Nigam" w:date="2015-10-26T01:01:00Z"/>
              <w:rFonts w:ascii="Courier New" w:hAnsi="Courier New" w:cs="Courier New"/>
            </w:rPr>
          </w:rPrChange>
        </w:rPr>
      </w:pPr>
      <w:ins w:id="18723" w:author="Abhishek Deep Nigam" w:date="2015-10-26T01:01:00Z">
        <w:r w:rsidRPr="00073577">
          <w:rPr>
            <w:rFonts w:ascii="Courier New" w:hAnsi="Courier New" w:cs="Courier New"/>
            <w:sz w:val="16"/>
            <w:szCs w:val="16"/>
            <w:rPrChange w:id="18724" w:author="Abhishek Deep Nigam" w:date="2015-10-26T01:01:00Z">
              <w:rPr>
                <w:rFonts w:ascii="Courier New" w:hAnsi="Courier New" w:cs="Courier New"/>
              </w:rPr>
            </w:rPrChange>
          </w:rPr>
          <w:t>[4]-&gt;Q(Backtracking)</w:t>
        </w:r>
      </w:ins>
    </w:p>
    <w:p w14:paraId="49B78AD8" w14:textId="77777777" w:rsidR="00073577" w:rsidRPr="00073577" w:rsidRDefault="00073577" w:rsidP="00073577">
      <w:pPr>
        <w:spacing w:before="0" w:after="0"/>
        <w:rPr>
          <w:ins w:id="18725" w:author="Abhishek Deep Nigam" w:date="2015-10-26T01:01:00Z"/>
          <w:rFonts w:ascii="Courier New" w:hAnsi="Courier New" w:cs="Courier New"/>
          <w:sz w:val="16"/>
          <w:szCs w:val="16"/>
          <w:rPrChange w:id="18726" w:author="Abhishek Deep Nigam" w:date="2015-10-26T01:01:00Z">
            <w:rPr>
              <w:ins w:id="18727" w:author="Abhishek Deep Nigam" w:date="2015-10-26T01:01:00Z"/>
              <w:rFonts w:ascii="Courier New" w:hAnsi="Courier New" w:cs="Courier New"/>
            </w:rPr>
          </w:rPrChange>
        </w:rPr>
      </w:pPr>
      <w:ins w:id="18728" w:author="Abhishek Deep Nigam" w:date="2015-10-26T01:01:00Z">
        <w:r w:rsidRPr="00073577">
          <w:rPr>
            <w:rFonts w:ascii="Courier New" w:hAnsi="Courier New" w:cs="Courier New"/>
            <w:sz w:val="16"/>
            <w:szCs w:val="16"/>
            <w:rPrChange w:id="18729" w:author="Abhishek Deep Nigam" w:date="2015-10-26T01:01:00Z">
              <w:rPr>
                <w:rFonts w:ascii="Courier New" w:hAnsi="Courier New" w:cs="Courier New"/>
              </w:rPr>
            </w:rPrChange>
          </w:rPr>
          <w:t>[4]-&gt;S(Backtracking)</w:t>
        </w:r>
      </w:ins>
    </w:p>
    <w:p w14:paraId="21564A0D" w14:textId="77777777" w:rsidR="00073577" w:rsidRPr="00073577" w:rsidRDefault="00073577" w:rsidP="00073577">
      <w:pPr>
        <w:spacing w:before="0" w:after="0"/>
        <w:rPr>
          <w:ins w:id="18730" w:author="Abhishek Deep Nigam" w:date="2015-10-26T01:01:00Z"/>
          <w:rFonts w:ascii="Courier New" w:hAnsi="Courier New" w:cs="Courier New"/>
          <w:sz w:val="16"/>
          <w:szCs w:val="16"/>
          <w:rPrChange w:id="18731" w:author="Abhishek Deep Nigam" w:date="2015-10-26T01:01:00Z">
            <w:rPr>
              <w:ins w:id="18732" w:author="Abhishek Deep Nigam" w:date="2015-10-26T01:01:00Z"/>
              <w:rFonts w:ascii="Courier New" w:hAnsi="Courier New" w:cs="Courier New"/>
            </w:rPr>
          </w:rPrChange>
        </w:rPr>
      </w:pPr>
      <w:ins w:id="18733" w:author="Abhishek Deep Nigam" w:date="2015-10-26T01:01:00Z">
        <w:r w:rsidRPr="00073577">
          <w:rPr>
            <w:rFonts w:ascii="Courier New" w:hAnsi="Courier New" w:cs="Courier New"/>
            <w:sz w:val="16"/>
            <w:szCs w:val="16"/>
            <w:rPrChange w:id="18734" w:author="Abhishek Deep Nigam" w:date="2015-10-26T01:01:00Z">
              <w:rPr>
                <w:rFonts w:ascii="Courier New" w:hAnsi="Courier New" w:cs="Courier New"/>
              </w:rPr>
            </w:rPrChange>
          </w:rPr>
          <w:t>[4]-&gt;Y[5]-&gt;O[6]-&gt;I[7]-&gt;E(Backtracking)</w:t>
        </w:r>
      </w:ins>
    </w:p>
    <w:p w14:paraId="06639670" w14:textId="77777777" w:rsidR="00073577" w:rsidRPr="00073577" w:rsidRDefault="00073577" w:rsidP="00073577">
      <w:pPr>
        <w:spacing w:before="0" w:after="0"/>
        <w:rPr>
          <w:ins w:id="18735" w:author="Abhishek Deep Nigam" w:date="2015-10-26T01:01:00Z"/>
          <w:rFonts w:ascii="Courier New" w:hAnsi="Courier New" w:cs="Courier New"/>
          <w:sz w:val="16"/>
          <w:szCs w:val="16"/>
          <w:rPrChange w:id="18736" w:author="Abhishek Deep Nigam" w:date="2015-10-26T01:01:00Z">
            <w:rPr>
              <w:ins w:id="18737" w:author="Abhishek Deep Nigam" w:date="2015-10-26T01:01:00Z"/>
              <w:rFonts w:ascii="Courier New" w:hAnsi="Courier New" w:cs="Courier New"/>
            </w:rPr>
          </w:rPrChange>
        </w:rPr>
      </w:pPr>
      <w:ins w:id="18738" w:author="Abhishek Deep Nigam" w:date="2015-10-26T01:01:00Z">
        <w:r w:rsidRPr="00073577">
          <w:rPr>
            <w:rFonts w:ascii="Courier New" w:hAnsi="Courier New" w:cs="Courier New"/>
            <w:sz w:val="16"/>
            <w:szCs w:val="16"/>
            <w:rPrChange w:id="18739" w:author="Abhishek Deep Nigam" w:date="2015-10-26T01:01:00Z">
              <w:rPr>
                <w:rFonts w:ascii="Courier New" w:hAnsi="Courier New" w:cs="Courier New"/>
              </w:rPr>
            </w:rPrChange>
          </w:rPr>
          <w:t>[1]-&gt;H[2]-&gt;T[3]-&gt;T[4]-&gt;A(Backtracking)</w:t>
        </w:r>
      </w:ins>
    </w:p>
    <w:p w14:paraId="358F05A1" w14:textId="77777777" w:rsidR="00073577" w:rsidRPr="00073577" w:rsidRDefault="00073577" w:rsidP="00073577">
      <w:pPr>
        <w:spacing w:before="0" w:after="0"/>
        <w:rPr>
          <w:ins w:id="18740" w:author="Abhishek Deep Nigam" w:date="2015-10-26T01:01:00Z"/>
          <w:rFonts w:ascii="Courier New" w:hAnsi="Courier New" w:cs="Courier New"/>
          <w:sz w:val="16"/>
          <w:szCs w:val="16"/>
          <w:rPrChange w:id="18741" w:author="Abhishek Deep Nigam" w:date="2015-10-26T01:01:00Z">
            <w:rPr>
              <w:ins w:id="18742" w:author="Abhishek Deep Nigam" w:date="2015-10-26T01:01:00Z"/>
              <w:rFonts w:ascii="Courier New" w:hAnsi="Courier New" w:cs="Courier New"/>
            </w:rPr>
          </w:rPrChange>
        </w:rPr>
      </w:pPr>
      <w:ins w:id="18743" w:author="Abhishek Deep Nigam" w:date="2015-10-26T01:01:00Z">
        <w:r w:rsidRPr="00073577">
          <w:rPr>
            <w:rFonts w:ascii="Courier New" w:hAnsi="Courier New" w:cs="Courier New"/>
            <w:sz w:val="16"/>
            <w:szCs w:val="16"/>
            <w:rPrChange w:id="18744" w:author="Abhishek Deep Nigam" w:date="2015-10-26T01:01:00Z">
              <w:rPr>
                <w:rFonts w:ascii="Courier New" w:hAnsi="Courier New" w:cs="Courier New"/>
              </w:rPr>
            </w:rPrChange>
          </w:rPr>
          <w:t>[4]-&gt;N[5]-&gt;O[6]-&gt;I[7]-&gt;E[8]-&gt;N(Found result: THTTNOIEN)</w:t>
        </w:r>
      </w:ins>
    </w:p>
    <w:p w14:paraId="4AD7BB24" w14:textId="77777777" w:rsidR="00073577" w:rsidRPr="00073577" w:rsidRDefault="00073577" w:rsidP="00073577">
      <w:pPr>
        <w:spacing w:before="0" w:after="0"/>
        <w:rPr>
          <w:ins w:id="18745" w:author="Abhishek Deep Nigam" w:date="2015-10-26T01:01:00Z"/>
          <w:rFonts w:ascii="Courier New" w:hAnsi="Courier New" w:cs="Courier New"/>
          <w:sz w:val="16"/>
          <w:szCs w:val="16"/>
          <w:rPrChange w:id="18746" w:author="Abhishek Deep Nigam" w:date="2015-10-26T01:01:00Z">
            <w:rPr>
              <w:ins w:id="18747" w:author="Abhishek Deep Nigam" w:date="2015-10-26T01:01:00Z"/>
              <w:rFonts w:ascii="Courier New" w:hAnsi="Courier New" w:cs="Courier New"/>
            </w:rPr>
          </w:rPrChange>
        </w:rPr>
      </w:pPr>
      <w:ins w:id="18748" w:author="Abhishek Deep Nigam" w:date="2015-10-26T01:01:00Z">
        <w:r w:rsidRPr="00073577">
          <w:rPr>
            <w:rFonts w:ascii="Courier New" w:hAnsi="Courier New" w:cs="Courier New"/>
            <w:sz w:val="16"/>
            <w:szCs w:val="16"/>
            <w:rPrChange w:id="18749" w:author="Abhishek Deep Nigam" w:date="2015-10-26T01:01:00Z">
              <w:rPr>
                <w:rFonts w:ascii="Courier New" w:hAnsi="Courier New" w:cs="Courier New"/>
              </w:rPr>
            </w:rPrChange>
          </w:rPr>
          <w:t>[4]-&gt;O[5]-&gt;O[6]-&gt;I[7]-&gt;E(Backtracking)</w:t>
        </w:r>
      </w:ins>
    </w:p>
    <w:p w14:paraId="5133431F" w14:textId="77777777" w:rsidR="00073577" w:rsidRPr="00073577" w:rsidRDefault="00073577" w:rsidP="00073577">
      <w:pPr>
        <w:spacing w:before="0" w:after="0"/>
        <w:rPr>
          <w:ins w:id="18750" w:author="Abhishek Deep Nigam" w:date="2015-10-26T01:01:00Z"/>
          <w:rFonts w:ascii="Courier New" w:hAnsi="Courier New" w:cs="Courier New"/>
          <w:sz w:val="16"/>
          <w:szCs w:val="16"/>
          <w:rPrChange w:id="18751" w:author="Abhishek Deep Nigam" w:date="2015-10-26T01:01:00Z">
            <w:rPr>
              <w:ins w:id="18752" w:author="Abhishek Deep Nigam" w:date="2015-10-26T01:01:00Z"/>
              <w:rFonts w:ascii="Courier New" w:hAnsi="Courier New" w:cs="Courier New"/>
            </w:rPr>
          </w:rPrChange>
        </w:rPr>
      </w:pPr>
      <w:ins w:id="18753" w:author="Abhishek Deep Nigam" w:date="2015-10-26T01:01:00Z">
        <w:r w:rsidRPr="00073577">
          <w:rPr>
            <w:rFonts w:ascii="Courier New" w:hAnsi="Courier New" w:cs="Courier New"/>
            <w:sz w:val="16"/>
            <w:szCs w:val="16"/>
            <w:rPrChange w:id="18754" w:author="Abhishek Deep Nigam" w:date="2015-10-26T01:01:00Z">
              <w:rPr>
                <w:rFonts w:ascii="Courier New" w:hAnsi="Courier New" w:cs="Courier New"/>
              </w:rPr>
            </w:rPrChange>
          </w:rPr>
          <w:t>[4]-&gt;P(Backtracking)</w:t>
        </w:r>
      </w:ins>
    </w:p>
    <w:p w14:paraId="36A2DD72" w14:textId="77777777" w:rsidR="00073577" w:rsidRPr="00073577" w:rsidRDefault="00073577" w:rsidP="00073577">
      <w:pPr>
        <w:spacing w:before="0" w:after="0"/>
        <w:rPr>
          <w:ins w:id="18755" w:author="Abhishek Deep Nigam" w:date="2015-10-26T01:01:00Z"/>
          <w:rFonts w:ascii="Courier New" w:hAnsi="Courier New" w:cs="Courier New"/>
          <w:sz w:val="16"/>
          <w:szCs w:val="16"/>
          <w:rPrChange w:id="18756" w:author="Abhishek Deep Nigam" w:date="2015-10-26T01:01:00Z">
            <w:rPr>
              <w:ins w:id="18757" w:author="Abhishek Deep Nigam" w:date="2015-10-26T01:01:00Z"/>
              <w:rFonts w:ascii="Courier New" w:hAnsi="Courier New" w:cs="Courier New"/>
            </w:rPr>
          </w:rPrChange>
        </w:rPr>
      </w:pPr>
      <w:ins w:id="18758" w:author="Abhishek Deep Nigam" w:date="2015-10-26T01:01:00Z">
        <w:r w:rsidRPr="00073577">
          <w:rPr>
            <w:rFonts w:ascii="Courier New" w:hAnsi="Courier New" w:cs="Courier New"/>
            <w:sz w:val="16"/>
            <w:szCs w:val="16"/>
            <w:rPrChange w:id="18759" w:author="Abhishek Deep Nigam" w:date="2015-10-26T01:01:00Z">
              <w:rPr>
                <w:rFonts w:ascii="Courier New" w:hAnsi="Courier New" w:cs="Courier New"/>
              </w:rPr>
            </w:rPrChange>
          </w:rPr>
          <w:t>[4]-&gt;Q(Backtracking)</w:t>
        </w:r>
      </w:ins>
    </w:p>
    <w:p w14:paraId="21162872" w14:textId="77777777" w:rsidR="00073577" w:rsidRPr="00073577" w:rsidRDefault="00073577" w:rsidP="00073577">
      <w:pPr>
        <w:spacing w:before="0" w:after="0"/>
        <w:rPr>
          <w:ins w:id="18760" w:author="Abhishek Deep Nigam" w:date="2015-10-26T01:01:00Z"/>
          <w:rFonts w:ascii="Courier New" w:hAnsi="Courier New" w:cs="Courier New"/>
          <w:sz w:val="16"/>
          <w:szCs w:val="16"/>
          <w:rPrChange w:id="18761" w:author="Abhishek Deep Nigam" w:date="2015-10-26T01:01:00Z">
            <w:rPr>
              <w:ins w:id="18762" w:author="Abhishek Deep Nigam" w:date="2015-10-26T01:01:00Z"/>
              <w:rFonts w:ascii="Courier New" w:hAnsi="Courier New" w:cs="Courier New"/>
            </w:rPr>
          </w:rPrChange>
        </w:rPr>
      </w:pPr>
      <w:ins w:id="18763" w:author="Abhishek Deep Nigam" w:date="2015-10-26T01:01:00Z">
        <w:r w:rsidRPr="00073577">
          <w:rPr>
            <w:rFonts w:ascii="Courier New" w:hAnsi="Courier New" w:cs="Courier New"/>
            <w:sz w:val="16"/>
            <w:szCs w:val="16"/>
            <w:rPrChange w:id="18764" w:author="Abhishek Deep Nigam" w:date="2015-10-26T01:01:00Z">
              <w:rPr>
                <w:rFonts w:ascii="Courier New" w:hAnsi="Courier New" w:cs="Courier New"/>
              </w:rPr>
            </w:rPrChange>
          </w:rPr>
          <w:t>[4]-&gt;S(Backtracking)</w:t>
        </w:r>
      </w:ins>
    </w:p>
    <w:p w14:paraId="6A1A6292" w14:textId="77777777" w:rsidR="00073577" w:rsidRPr="00073577" w:rsidRDefault="00073577" w:rsidP="00073577">
      <w:pPr>
        <w:spacing w:before="0" w:after="0"/>
        <w:rPr>
          <w:ins w:id="18765" w:author="Abhishek Deep Nigam" w:date="2015-10-26T01:01:00Z"/>
          <w:rFonts w:ascii="Courier New" w:hAnsi="Courier New" w:cs="Courier New"/>
          <w:sz w:val="16"/>
          <w:szCs w:val="16"/>
          <w:rPrChange w:id="18766" w:author="Abhishek Deep Nigam" w:date="2015-10-26T01:01:00Z">
            <w:rPr>
              <w:ins w:id="18767" w:author="Abhishek Deep Nigam" w:date="2015-10-26T01:01:00Z"/>
              <w:rFonts w:ascii="Courier New" w:hAnsi="Courier New" w:cs="Courier New"/>
            </w:rPr>
          </w:rPrChange>
        </w:rPr>
      </w:pPr>
      <w:ins w:id="18768" w:author="Abhishek Deep Nigam" w:date="2015-10-26T01:01:00Z">
        <w:r w:rsidRPr="00073577">
          <w:rPr>
            <w:rFonts w:ascii="Courier New" w:hAnsi="Courier New" w:cs="Courier New"/>
            <w:sz w:val="16"/>
            <w:szCs w:val="16"/>
            <w:rPrChange w:id="18769" w:author="Abhishek Deep Nigam" w:date="2015-10-26T01:01:00Z">
              <w:rPr>
                <w:rFonts w:ascii="Courier New" w:hAnsi="Courier New" w:cs="Courier New"/>
              </w:rPr>
            </w:rPrChange>
          </w:rPr>
          <w:t>[4]-&gt;Y[5]-&gt;O[6]-&gt;I[7]-&gt;E[8]-&gt;N(Found result: THTTYOIEN)</w:t>
        </w:r>
      </w:ins>
    </w:p>
    <w:p w14:paraId="11446DFB" w14:textId="77777777" w:rsidR="00073577" w:rsidRPr="00073577" w:rsidRDefault="00073577" w:rsidP="00073577">
      <w:pPr>
        <w:spacing w:before="0" w:after="0"/>
        <w:rPr>
          <w:ins w:id="18770" w:author="Abhishek Deep Nigam" w:date="2015-10-26T01:01:00Z"/>
          <w:rFonts w:ascii="Courier New" w:hAnsi="Courier New" w:cs="Courier New"/>
          <w:sz w:val="16"/>
          <w:szCs w:val="16"/>
          <w:rPrChange w:id="18771" w:author="Abhishek Deep Nigam" w:date="2015-10-26T01:01:00Z">
            <w:rPr>
              <w:ins w:id="18772" w:author="Abhishek Deep Nigam" w:date="2015-10-26T01:01:00Z"/>
              <w:rFonts w:ascii="Courier New" w:hAnsi="Courier New" w:cs="Courier New"/>
            </w:rPr>
          </w:rPrChange>
        </w:rPr>
      </w:pPr>
      <w:ins w:id="18773" w:author="Abhishek Deep Nigam" w:date="2015-10-26T01:01:00Z">
        <w:r w:rsidRPr="00073577">
          <w:rPr>
            <w:rFonts w:ascii="Courier New" w:hAnsi="Courier New" w:cs="Courier New"/>
            <w:sz w:val="16"/>
            <w:szCs w:val="16"/>
            <w:rPrChange w:id="18774" w:author="Abhishek Deep Nigam" w:date="2015-10-26T01:01:00Z">
              <w:rPr>
                <w:rFonts w:ascii="Courier New" w:hAnsi="Courier New" w:cs="Courier New"/>
              </w:rPr>
            </w:rPrChange>
          </w:rPr>
          <w:t>[1]-&gt;J[2]-&gt;T[3]-&gt;T[4]-&gt;A(Backtracking)</w:t>
        </w:r>
      </w:ins>
    </w:p>
    <w:p w14:paraId="093C0217" w14:textId="77777777" w:rsidR="00073577" w:rsidRPr="00073577" w:rsidRDefault="00073577" w:rsidP="00073577">
      <w:pPr>
        <w:spacing w:before="0" w:after="0"/>
        <w:rPr>
          <w:ins w:id="18775" w:author="Abhishek Deep Nigam" w:date="2015-10-26T01:01:00Z"/>
          <w:rFonts w:ascii="Courier New" w:hAnsi="Courier New" w:cs="Courier New"/>
          <w:sz w:val="16"/>
          <w:szCs w:val="16"/>
          <w:rPrChange w:id="18776" w:author="Abhishek Deep Nigam" w:date="2015-10-26T01:01:00Z">
            <w:rPr>
              <w:ins w:id="18777" w:author="Abhishek Deep Nigam" w:date="2015-10-26T01:01:00Z"/>
              <w:rFonts w:ascii="Courier New" w:hAnsi="Courier New" w:cs="Courier New"/>
            </w:rPr>
          </w:rPrChange>
        </w:rPr>
      </w:pPr>
      <w:ins w:id="18778" w:author="Abhishek Deep Nigam" w:date="2015-10-26T01:01:00Z">
        <w:r w:rsidRPr="00073577">
          <w:rPr>
            <w:rFonts w:ascii="Courier New" w:hAnsi="Courier New" w:cs="Courier New"/>
            <w:sz w:val="16"/>
            <w:szCs w:val="16"/>
            <w:rPrChange w:id="18779" w:author="Abhishek Deep Nigam" w:date="2015-10-26T01:01:00Z">
              <w:rPr>
                <w:rFonts w:ascii="Courier New" w:hAnsi="Courier New" w:cs="Courier New"/>
              </w:rPr>
            </w:rPrChange>
          </w:rPr>
          <w:t>[4]-&gt;N[5]-&gt;O[6]-&gt;I(Backtracking)</w:t>
        </w:r>
      </w:ins>
    </w:p>
    <w:p w14:paraId="5E28DFE8" w14:textId="77777777" w:rsidR="00073577" w:rsidRPr="00073577" w:rsidRDefault="00073577" w:rsidP="00073577">
      <w:pPr>
        <w:spacing w:before="0" w:after="0"/>
        <w:rPr>
          <w:ins w:id="18780" w:author="Abhishek Deep Nigam" w:date="2015-10-26T01:01:00Z"/>
          <w:rFonts w:ascii="Courier New" w:hAnsi="Courier New" w:cs="Courier New"/>
          <w:sz w:val="16"/>
          <w:szCs w:val="16"/>
          <w:rPrChange w:id="18781" w:author="Abhishek Deep Nigam" w:date="2015-10-26T01:01:00Z">
            <w:rPr>
              <w:ins w:id="18782" w:author="Abhishek Deep Nigam" w:date="2015-10-26T01:01:00Z"/>
              <w:rFonts w:ascii="Courier New" w:hAnsi="Courier New" w:cs="Courier New"/>
            </w:rPr>
          </w:rPrChange>
        </w:rPr>
      </w:pPr>
      <w:ins w:id="18783" w:author="Abhishek Deep Nigam" w:date="2015-10-26T01:01:00Z">
        <w:r w:rsidRPr="00073577">
          <w:rPr>
            <w:rFonts w:ascii="Courier New" w:hAnsi="Courier New" w:cs="Courier New"/>
            <w:sz w:val="16"/>
            <w:szCs w:val="16"/>
            <w:rPrChange w:id="18784" w:author="Abhishek Deep Nigam" w:date="2015-10-26T01:01:00Z">
              <w:rPr>
                <w:rFonts w:ascii="Courier New" w:hAnsi="Courier New" w:cs="Courier New"/>
              </w:rPr>
            </w:rPrChange>
          </w:rPr>
          <w:t>[4]-&gt;O[5]-&gt;O[6]-&gt;I(Backtracking)</w:t>
        </w:r>
      </w:ins>
    </w:p>
    <w:p w14:paraId="61229FEB" w14:textId="77777777" w:rsidR="00073577" w:rsidRPr="00073577" w:rsidRDefault="00073577" w:rsidP="00073577">
      <w:pPr>
        <w:spacing w:before="0" w:after="0"/>
        <w:rPr>
          <w:ins w:id="18785" w:author="Abhishek Deep Nigam" w:date="2015-10-26T01:01:00Z"/>
          <w:rFonts w:ascii="Courier New" w:hAnsi="Courier New" w:cs="Courier New"/>
          <w:sz w:val="16"/>
          <w:szCs w:val="16"/>
          <w:rPrChange w:id="18786" w:author="Abhishek Deep Nigam" w:date="2015-10-26T01:01:00Z">
            <w:rPr>
              <w:ins w:id="18787" w:author="Abhishek Deep Nigam" w:date="2015-10-26T01:01:00Z"/>
              <w:rFonts w:ascii="Courier New" w:hAnsi="Courier New" w:cs="Courier New"/>
            </w:rPr>
          </w:rPrChange>
        </w:rPr>
      </w:pPr>
      <w:ins w:id="18788" w:author="Abhishek Deep Nigam" w:date="2015-10-26T01:01:00Z">
        <w:r w:rsidRPr="00073577">
          <w:rPr>
            <w:rFonts w:ascii="Courier New" w:hAnsi="Courier New" w:cs="Courier New"/>
            <w:sz w:val="16"/>
            <w:szCs w:val="16"/>
            <w:rPrChange w:id="18789" w:author="Abhishek Deep Nigam" w:date="2015-10-26T01:01:00Z">
              <w:rPr>
                <w:rFonts w:ascii="Courier New" w:hAnsi="Courier New" w:cs="Courier New"/>
              </w:rPr>
            </w:rPrChange>
          </w:rPr>
          <w:t>[4]-&gt;P(Backtracking)</w:t>
        </w:r>
      </w:ins>
    </w:p>
    <w:p w14:paraId="085DF602" w14:textId="77777777" w:rsidR="00073577" w:rsidRPr="00073577" w:rsidRDefault="00073577" w:rsidP="00073577">
      <w:pPr>
        <w:spacing w:before="0" w:after="0"/>
        <w:rPr>
          <w:ins w:id="18790" w:author="Abhishek Deep Nigam" w:date="2015-10-26T01:01:00Z"/>
          <w:rFonts w:ascii="Courier New" w:hAnsi="Courier New" w:cs="Courier New"/>
          <w:sz w:val="16"/>
          <w:szCs w:val="16"/>
          <w:rPrChange w:id="18791" w:author="Abhishek Deep Nigam" w:date="2015-10-26T01:01:00Z">
            <w:rPr>
              <w:ins w:id="18792" w:author="Abhishek Deep Nigam" w:date="2015-10-26T01:01:00Z"/>
              <w:rFonts w:ascii="Courier New" w:hAnsi="Courier New" w:cs="Courier New"/>
            </w:rPr>
          </w:rPrChange>
        </w:rPr>
      </w:pPr>
      <w:ins w:id="18793" w:author="Abhishek Deep Nigam" w:date="2015-10-26T01:01:00Z">
        <w:r w:rsidRPr="00073577">
          <w:rPr>
            <w:rFonts w:ascii="Courier New" w:hAnsi="Courier New" w:cs="Courier New"/>
            <w:sz w:val="16"/>
            <w:szCs w:val="16"/>
            <w:rPrChange w:id="18794" w:author="Abhishek Deep Nigam" w:date="2015-10-26T01:01:00Z">
              <w:rPr>
                <w:rFonts w:ascii="Courier New" w:hAnsi="Courier New" w:cs="Courier New"/>
              </w:rPr>
            </w:rPrChange>
          </w:rPr>
          <w:t>[4]-&gt;Q(Backtracking)</w:t>
        </w:r>
      </w:ins>
    </w:p>
    <w:p w14:paraId="17B352F7" w14:textId="77777777" w:rsidR="00073577" w:rsidRPr="00073577" w:rsidRDefault="00073577" w:rsidP="00073577">
      <w:pPr>
        <w:spacing w:before="0" w:after="0"/>
        <w:rPr>
          <w:ins w:id="18795" w:author="Abhishek Deep Nigam" w:date="2015-10-26T01:01:00Z"/>
          <w:rFonts w:ascii="Courier New" w:hAnsi="Courier New" w:cs="Courier New"/>
          <w:sz w:val="16"/>
          <w:szCs w:val="16"/>
          <w:rPrChange w:id="18796" w:author="Abhishek Deep Nigam" w:date="2015-10-26T01:01:00Z">
            <w:rPr>
              <w:ins w:id="18797" w:author="Abhishek Deep Nigam" w:date="2015-10-26T01:01:00Z"/>
              <w:rFonts w:ascii="Courier New" w:hAnsi="Courier New" w:cs="Courier New"/>
            </w:rPr>
          </w:rPrChange>
        </w:rPr>
      </w:pPr>
      <w:ins w:id="18798" w:author="Abhishek Deep Nigam" w:date="2015-10-26T01:01:00Z">
        <w:r w:rsidRPr="00073577">
          <w:rPr>
            <w:rFonts w:ascii="Courier New" w:hAnsi="Courier New" w:cs="Courier New"/>
            <w:sz w:val="16"/>
            <w:szCs w:val="16"/>
            <w:rPrChange w:id="18799" w:author="Abhishek Deep Nigam" w:date="2015-10-26T01:01:00Z">
              <w:rPr>
                <w:rFonts w:ascii="Courier New" w:hAnsi="Courier New" w:cs="Courier New"/>
              </w:rPr>
            </w:rPrChange>
          </w:rPr>
          <w:t>[4]-&gt;S(Backtracking)</w:t>
        </w:r>
      </w:ins>
    </w:p>
    <w:p w14:paraId="558295F6" w14:textId="77777777" w:rsidR="00073577" w:rsidRPr="00073577" w:rsidRDefault="00073577" w:rsidP="00073577">
      <w:pPr>
        <w:spacing w:before="0" w:after="0"/>
        <w:rPr>
          <w:ins w:id="18800" w:author="Abhishek Deep Nigam" w:date="2015-10-26T01:01:00Z"/>
          <w:rFonts w:ascii="Courier New" w:hAnsi="Courier New" w:cs="Courier New"/>
          <w:sz w:val="16"/>
          <w:szCs w:val="16"/>
          <w:rPrChange w:id="18801" w:author="Abhishek Deep Nigam" w:date="2015-10-26T01:01:00Z">
            <w:rPr>
              <w:ins w:id="18802" w:author="Abhishek Deep Nigam" w:date="2015-10-26T01:01:00Z"/>
              <w:rFonts w:ascii="Courier New" w:hAnsi="Courier New" w:cs="Courier New"/>
            </w:rPr>
          </w:rPrChange>
        </w:rPr>
      </w:pPr>
      <w:ins w:id="18803" w:author="Abhishek Deep Nigam" w:date="2015-10-26T01:01:00Z">
        <w:r w:rsidRPr="00073577">
          <w:rPr>
            <w:rFonts w:ascii="Courier New" w:hAnsi="Courier New" w:cs="Courier New"/>
            <w:sz w:val="16"/>
            <w:szCs w:val="16"/>
            <w:rPrChange w:id="18804" w:author="Abhishek Deep Nigam" w:date="2015-10-26T01:01:00Z">
              <w:rPr>
                <w:rFonts w:ascii="Courier New" w:hAnsi="Courier New" w:cs="Courier New"/>
              </w:rPr>
            </w:rPrChange>
          </w:rPr>
          <w:t>[4]-&gt;Y[5]-&gt;O[6]-&gt;I(Backtracking)</w:t>
        </w:r>
      </w:ins>
    </w:p>
    <w:p w14:paraId="0DBFDC1B" w14:textId="77777777" w:rsidR="00073577" w:rsidRPr="00073577" w:rsidRDefault="00073577" w:rsidP="00073577">
      <w:pPr>
        <w:spacing w:before="0" w:after="0"/>
        <w:rPr>
          <w:ins w:id="18805" w:author="Abhishek Deep Nigam" w:date="2015-10-26T01:01:00Z"/>
          <w:rFonts w:ascii="Courier New" w:hAnsi="Courier New" w:cs="Courier New"/>
          <w:sz w:val="16"/>
          <w:szCs w:val="16"/>
          <w:rPrChange w:id="18806" w:author="Abhishek Deep Nigam" w:date="2015-10-26T01:01:00Z">
            <w:rPr>
              <w:ins w:id="18807" w:author="Abhishek Deep Nigam" w:date="2015-10-26T01:01:00Z"/>
              <w:rFonts w:ascii="Courier New" w:hAnsi="Courier New" w:cs="Courier New"/>
            </w:rPr>
          </w:rPrChange>
        </w:rPr>
      </w:pPr>
      <w:ins w:id="18808" w:author="Abhishek Deep Nigam" w:date="2015-10-26T01:01:00Z">
        <w:r w:rsidRPr="00073577">
          <w:rPr>
            <w:rFonts w:ascii="Courier New" w:hAnsi="Courier New" w:cs="Courier New"/>
            <w:sz w:val="16"/>
            <w:szCs w:val="16"/>
            <w:rPrChange w:id="18809" w:author="Abhishek Deep Nigam" w:date="2015-10-26T01:01:00Z">
              <w:rPr>
                <w:rFonts w:ascii="Courier New" w:hAnsi="Courier New" w:cs="Courier New"/>
              </w:rPr>
            </w:rPrChange>
          </w:rPr>
          <w:t>[1]-&gt;M[2]-&gt;T[3]-&gt;T[4]-&gt;A(Backtracking)</w:t>
        </w:r>
      </w:ins>
    </w:p>
    <w:p w14:paraId="146BB434" w14:textId="77777777" w:rsidR="00073577" w:rsidRPr="00073577" w:rsidRDefault="00073577" w:rsidP="00073577">
      <w:pPr>
        <w:spacing w:before="0" w:after="0"/>
        <w:rPr>
          <w:ins w:id="18810" w:author="Abhishek Deep Nigam" w:date="2015-10-26T01:01:00Z"/>
          <w:rFonts w:ascii="Courier New" w:hAnsi="Courier New" w:cs="Courier New"/>
          <w:sz w:val="16"/>
          <w:szCs w:val="16"/>
          <w:rPrChange w:id="18811" w:author="Abhishek Deep Nigam" w:date="2015-10-26T01:01:00Z">
            <w:rPr>
              <w:ins w:id="18812" w:author="Abhishek Deep Nigam" w:date="2015-10-26T01:01:00Z"/>
              <w:rFonts w:ascii="Courier New" w:hAnsi="Courier New" w:cs="Courier New"/>
            </w:rPr>
          </w:rPrChange>
        </w:rPr>
      </w:pPr>
      <w:ins w:id="18813" w:author="Abhishek Deep Nigam" w:date="2015-10-26T01:01:00Z">
        <w:r w:rsidRPr="00073577">
          <w:rPr>
            <w:rFonts w:ascii="Courier New" w:hAnsi="Courier New" w:cs="Courier New"/>
            <w:sz w:val="16"/>
            <w:szCs w:val="16"/>
            <w:rPrChange w:id="18814" w:author="Abhishek Deep Nigam" w:date="2015-10-26T01:01:00Z">
              <w:rPr>
                <w:rFonts w:ascii="Courier New" w:hAnsi="Courier New" w:cs="Courier New"/>
              </w:rPr>
            </w:rPrChange>
          </w:rPr>
          <w:t>[4]-&gt;N[5]-&gt;O[6]-&gt;I(Backtracking)</w:t>
        </w:r>
      </w:ins>
    </w:p>
    <w:p w14:paraId="02ECF1CE" w14:textId="77777777" w:rsidR="00073577" w:rsidRPr="00073577" w:rsidRDefault="00073577" w:rsidP="00073577">
      <w:pPr>
        <w:spacing w:before="0" w:after="0"/>
        <w:rPr>
          <w:ins w:id="18815" w:author="Abhishek Deep Nigam" w:date="2015-10-26T01:01:00Z"/>
          <w:rFonts w:ascii="Courier New" w:hAnsi="Courier New" w:cs="Courier New"/>
          <w:sz w:val="16"/>
          <w:szCs w:val="16"/>
          <w:rPrChange w:id="18816" w:author="Abhishek Deep Nigam" w:date="2015-10-26T01:01:00Z">
            <w:rPr>
              <w:ins w:id="18817" w:author="Abhishek Deep Nigam" w:date="2015-10-26T01:01:00Z"/>
              <w:rFonts w:ascii="Courier New" w:hAnsi="Courier New" w:cs="Courier New"/>
            </w:rPr>
          </w:rPrChange>
        </w:rPr>
      </w:pPr>
      <w:ins w:id="18818" w:author="Abhishek Deep Nigam" w:date="2015-10-26T01:01:00Z">
        <w:r w:rsidRPr="00073577">
          <w:rPr>
            <w:rFonts w:ascii="Courier New" w:hAnsi="Courier New" w:cs="Courier New"/>
            <w:sz w:val="16"/>
            <w:szCs w:val="16"/>
            <w:rPrChange w:id="18819" w:author="Abhishek Deep Nigam" w:date="2015-10-26T01:01:00Z">
              <w:rPr>
                <w:rFonts w:ascii="Courier New" w:hAnsi="Courier New" w:cs="Courier New"/>
              </w:rPr>
            </w:rPrChange>
          </w:rPr>
          <w:t>[4]-&gt;O[5]-&gt;O[6]-&gt;I(Backtracking)</w:t>
        </w:r>
      </w:ins>
    </w:p>
    <w:p w14:paraId="5705272E" w14:textId="77777777" w:rsidR="00073577" w:rsidRPr="00073577" w:rsidRDefault="00073577" w:rsidP="00073577">
      <w:pPr>
        <w:spacing w:before="0" w:after="0"/>
        <w:rPr>
          <w:ins w:id="18820" w:author="Abhishek Deep Nigam" w:date="2015-10-26T01:01:00Z"/>
          <w:rFonts w:ascii="Courier New" w:hAnsi="Courier New" w:cs="Courier New"/>
          <w:sz w:val="16"/>
          <w:szCs w:val="16"/>
          <w:rPrChange w:id="18821" w:author="Abhishek Deep Nigam" w:date="2015-10-26T01:01:00Z">
            <w:rPr>
              <w:ins w:id="18822" w:author="Abhishek Deep Nigam" w:date="2015-10-26T01:01:00Z"/>
              <w:rFonts w:ascii="Courier New" w:hAnsi="Courier New" w:cs="Courier New"/>
            </w:rPr>
          </w:rPrChange>
        </w:rPr>
      </w:pPr>
      <w:ins w:id="18823" w:author="Abhishek Deep Nigam" w:date="2015-10-26T01:01:00Z">
        <w:r w:rsidRPr="00073577">
          <w:rPr>
            <w:rFonts w:ascii="Courier New" w:hAnsi="Courier New" w:cs="Courier New"/>
            <w:sz w:val="16"/>
            <w:szCs w:val="16"/>
            <w:rPrChange w:id="18824" w:author="Abhishek Deep Nigam" w:date="2015-10-26T01:01:00Z">
              <w:rPr>
                <w:rFonts w:ascii="Courier New" w:hAnsi="Courier New" w:cs="Courier New"/>
              </w:rPr>
            </w:rPrChange>
          </w:rPr>
          <w:t>[4]-&gt;P(Backtracking)</w:t>
        </w:r>
      </w:ins>
    </w:p>
    <w:p w14:paraId="7BBCE427" w14:textId="77777777" w:rsidR="00073577" w:rsidRPr="00073577" w:rsidRDefault="00073577" w:rsidP="00073577">
      <w:pPr>
        <w:spacing w:before="0" w:after="0"/>
        <w:rPr>
          <w:ins w:id="18825" w:author="Abhishek Deep Nigam" w:date="2015-10-26T01:01:00Z"/>
          <w:rFonts w:ascii="Courier New" w:hAnsi="Courier New" w:cs="Courier New"/>
          <w:sz w:val="16"/>
          <w:szCs w:val="16"/>
          <w:rPrChange w:id="18826" w:author="Abhishek Deep Nigam" w:date="2015-10-26T01:01:00Z">
            <w:rPr>
              <w:ins w:id="18827" w:author="Abhishek Deep Nigam" w:date="2015-10-26T01:01:00Z"/>
              <w:rFonts w:ascii="Courier New" w:hAnsi="Courier New" w:cs="Courier New"/>
            </w:rPr>
          </w:rPrChange>
        </w:rPr>
      </w:pPr>
      <w:ins w:id="18828" w:author="Abhishek Deep Nigam" w:date="2015-10-26T01:01:00Z">
        <w:r w:rsidRPr="00073577">
          <w:rPr>
            <w:rFonts w:ascii="Courier New" w:hAnsi="Courier New" w:cs="Courier New"/>
            <w:sz w:val="16"/>
            <w:szCs w:val="16"/>
            <w:rPrChange w:id="18829" w:author="Abhishek Deep Nigam" w:date="2015-10-26T01:01:00Z">
              <w:rPr>
                <w:rFonts w:ascii="Courier New" w:hAnsi="Courier New" w:cs="Courier New"/>
              </w:rPr>
            </w:rPrChange>
          </w:rPr>
          <w:t>[4]-&gt;Q(Backtracking)</w:t>
        </w:r>
      </w:ins>
    </w:p>
    <w:p w14:paraId="1889B836" w14:textId="77777777" w:rsidR="00073577" w:rsidRPr="00073577" w:rsidRDefault="00073577" w:rsidP="00073577">
      <w:pPr>
        <w:spacing w:before="0" w:after="0"/>
        <w:rPr>
          <w:ins w:id="18830" w:author="Abhishek Deep Nigam" w:date="2015-10-26T01:01:00Z"/>
          <w:rFonts w:ascii="Courier New" w:hAnsi="Courier New" w:cs="Courier New"/>
          <w:sz w:val="16"/>
          <w:szCs w:val="16"/>
          <w:rPrChange w:id="18831" w:author="Abhishek Deep Nigam" w:date="2015-10-26T01:01:00Z">
            <w:rPr>
              <w:ins w:id="18832" w:author="Abhishek Deep Nigam" w:date="2015-10-26T01:01:00Z"/>
              <w:rFonts w:ascii="Courier New" w:hAnsi="Courier New" w:cs="Courier New"/>
            </w:rPr>
          </w:rPrChange>
        </w:rPr>
      </w:pPr>
      <w:ins w:id="18833" w:author="Abhishek Deep Nigam" w:date="2015-10-26T01:01:00Z">
        <w:r w:rsidRPr="00073577">
          <w:rPr>
            <w:rFonts w:ascii="Courier New" w:hAnsi="Courier New" w:cs="Courier New"/>
            <w:sz w:val="16"/>
            <w:szCs w:val="16"/>
            <w:rPrChange w:id="18834" w:author="Abhishek Deep Nigam" w:date="2015-10-26T01:01:00Z">
              <w:rPr>
                <w:rFonts w:ascii="Courier New" w:hAnsi="Courier New" w:cs="Courier New"/>
              </w:rPr>
            </w:rPrChange>
          </w:rPr>
          <w:t>[4]-&gt;S(Backtracking)</w:t>
        </w:r>
      </w:ins>
    </w:p>
    <w:p w14:paraId="766CB5D2" w14:textId="77777777" w:rsidR="00073577" w:rsidRPr="00073577" w:rsidRDefault="00073577" w:rsidP="00073577">
      <w:pPr>
        <w:spacing w:before="0" w:after="0"/>
        <w:rPr>
          <w:ins w:id="18835" w:author="Abhishek Deep Nigam" w:date="2015-10-26T01:01:00Z"/>
          <w:rFonts w:ascii="Courier New" w:hAnsi="Courier New" w:cs="Courier New"/>
          <w:sz w:val="16"/>
          <w:szCs w:val="16"/>
          <w:rPrChange w:id="18836" w:author="Abhishek Deep Nigam" w:date="2015-10-26T01:01:00Z">
            <w:rPr>
              <w:ins w:id="18837" w:author="Abhishek Deep Nigam" w:date="2015-10-26T01:01:00Z"/>
              <w:rFonts w:ascii="Courier New" w:hAnsi="Courier New" w:cs="Courier New"/>
            </w:rPr>
          </w:rPrChange>
        </w:rPr>
      </w:pPr>
      <w:ins w:id="18838" w:author="Abhishek Deep Nigam" w:date="2015-10-26T01:01:00Z">
        <w:r w:rsidRPr="00073577">
          <w:rPr>
            <w:rFonts w:ascii="Courier New" w:hAnsi="Courier New" w:cs="Courier New"/>
            <w:sz w:val="16"/>
            <w:szCs w:val="16"/>
            <w:rPrChange w:id="18839" w:author="Abhishek Deep Nigam" w:date="2015-10-26T01:01:00Z">
              <w:rPr>
                <w:rFonts w:ascii="Courier New" w:hAnsi="Courier New" w:cs="Courier New"/>
              </w:rPr>
            </w:rPrChange>
          </w:rPr>
          <w:t>[4]-&gt;Y[5]-&gt;O[6]-&gt;I(Backtracking)</w:t>
        </w:r>
      </w:ins>
    </w:p>
    <w:p w14:paraId="4388410F" w14:textId="77777777" w:rsidR="00073577" w:rsidRPr="00073577" w:rsidRDefault="00073577" w:rsidP="00073577">
      <w:pPr>
        <w:spacing w:before="0" w:after="0"/>
        <w:rPr>
          <w:ins w:id="18840" w:author="Abhishek Deep Nigam" w:date="2015-10-26T01:01:00Z"/>
          <w:rFonts w:ascii="Courier New" w:hAnsi="Courier New" w:cs="Courier New"/>
          <w:sz w:val="16"/>
          <w:szCs w:val="16"/>
          <w:rPrChange w:id="18841" w:author="Abhishek Deep Nigam" w:date="2015-10-26T01:01:00Z">
            <w:rPr>
              <w:ins w:id="18842" w:author="Abhishek Deep Nigam" w:date="2015-10-26T01:01:00Z"/>
              <w:rFonts w:ascii="Courier New" w:hAnsi="Courier New" w:cs="Courier New"/>
            </w:rPr>
          </w:rPrChange>
        </w:rPr>
      </w:pPr>
      <w:ins w:id="18843" w:author="Abhishek Deep Nigam" w:date="2015-10-26T01:01:00Z">
        <w:r w:rsidRPr="00073577">
          <w:rPr>
            <w:rFonts w:ascii="Courier New" w:hAnsi="Courier New" w:cs="Courier New"/>
            <w:sz w:val="16"/>
            <w:szCs w:val="16"/>
            <w:rPrChange w:id="18844" w:author="Abhishek Deep Nigam" w:date="2015-10-26T01:01:00Z">
              <w:rPr>
                <w:rFonts w:ascii="Courier New" w:hAnsi="Courier New" w:cs="Courier New"/>
              </w:rPr>
            </w:rPrChange>
          </w:rPr>
          <w:t>[1]-&gt;O[2]-&gt;T[3]-&gt;T[4]-&gt;A(Backtracking)</w:t>
        </w:r>
      </w:ins>
    </w:p>
    <w:p w14:paraId="5D34BB62" w14:textId="77777777" w:rsidR="00073577" w:rsidRPr="00073577" w:rsidRDefault="00073577" w:rsidP="00073577">
      <w:pPr>
        <w:spacing w:before="0" w:after="0"/>
        <w:rPr>
          <w:ins w:id="18845" w:author="Abhishek Deep Nigam" w:date="2015-10-26T01:01:00Z"/>
          <w:rFonts w:ascii="Courier New" w:hAnsi="Courier New" w:cs="Courier New"/>
          <w:sz w:val="16"/>
          <w:szCs w:val="16"/>
          <w:rPrChange w:id="18846" w:author="Abhishek Deep Nigam" w:date="2015-10-26T01:01:00Z">
            <w:rPr>
              <w:ins w:id="18847" w:author="Abhishek Deep Nigam" w:date="2015-10-26T01:01:00Z"/>
              <w:rFonts w:ascii="Courier New" w:hAnsi="Courier New" w:cs="Courier New"/>
            </w:rPr>
          </w:rPrChange>
        </w:rPr>
      </w:pPr>
      <w:ins w:id="18848" w:author="Abhishek Deep Nigam" w:date="2015-10-26T01:01:00Z">
        <w:r w:rsidRPr="00073577">
          <w:rPr>
            <w:rFonts w:ascii="Courier New" w:hAnsi="Courier New" w:cs="Courier New"/>
            <w:sz w:val="16"/>
            <w:szCs w:val="16"/>
            <w:rPrChange w:id="18849" w:author="Abhishek Deep Nigam" w:date="2015-10-26T01:01:00Z">
              <w:rPr>
                <w:rFonts w:ascii="Courier New" w:hAnsi="Courier New" w:cs="Courier New"/>
              </w:rPr>
            </w:rPrChange>
          </w:rPr>
          <w:t>[4]-&gt;N[5]-&gt;O[6]-&gt;I(Backtracking)</w:t>
        </w:r>
      </w:ins>
    </w:p>
    <w:p w14:paraId="4B057DC3" w14:textId="77777777" w:rsidR="00073577" w:rsidRPr="00073577" w:rsidRDefault="00073577" w:rsidP="00073577">
      <w:pPr>
        <w:spacing w:before="0" w:after="0"/>
        <w:rPr>
          <w:ins w:id="18850" w:author="Abhishek Deep Nigam" w:date="2015-10-26T01:01:00Z"/>
          <w:rFonts w:ascii="Courier New" w:hAnsi="Courier New" w:cs="Courier New"/>
          <w:sz w:val="16"/>
          <w:szCs w:val="16"/>
          <w:rPrChange w:id="18851" w:author="Abhishek Deep Nigam" w:date="2015-10-26T01:01:00Z">
            <w:rPr>
              <w:ins w:id="18852" w:author="Abhishek Deep Nigam" w:date="2015-10-26T01:01:00Z"/>
              <w:rFonts w:ascii="Courier New" w:hAnsi="Courier New" w:cs="Courier New"/>
            </w:rPr>
          </w:rPrChange>
        </w:rPr>
      </w:pPr>
      <w:ins w:id="18853" w:author="Abhishek Deep Nigam" w:date="2015-10-26T01:01:00Z">
        <w:r w:rsidRPr="00073577">
          <w:rPr>
            <w:rFonts w:ascii="Courier New" w:hAnsi="Courier New" w:cs="Courier New"/>
            <w:sz w:val="16"/>
            <w:szCs w:val="16"/>
            <w:rPrChange w:id="18854" w:author="Abhishek Deep Nigam" w:date="2015-10-26T01:01:00Z">
              <w:rPr>
                <w:rFonts w:ascii="Courier New" w:hAnsi="Courier New" w:cs="Courier New"/>
              </w:rPr>
            </w:rPrChange>
          </w:rPr>
          <w:lastRenderedPageBreak/>
          <w:t>[4]-&gt;O[5]-&gt;O[6]-&gt;I(Backtracking)</w:t>
        </w:r>
      </w:ins>
    </w:p>
    <w:p w14:paraId="2CB66F8B" w14:textId="77777777" w:rsidR="00073577" w:rsidRPr="00073577" w:rsidRDefault="00073577" w:rsidP="00073577">
      <w:pPr>
        <w:spacing w:before="0" w:after="0"/>
        <w:rPr>
          <w:ins w:id="18855" w:author="Abhishek Deep Nigam" w:date="2015-10-26T01:01:00Z"/>
          <w:rFonts w:ascii="Courier New" w:hAnsi="Courier New" w:cs="Courier New"/>
          <w:sz w:val="16"/>
          <w:szCs w:val="16"/>
          <w:rPrChange w:id="18856" w:author="Abhishek Deep Nigam" w:date="2015-10-26T01:01:00Z">
            <w:rPr>
              <w:ins w:id="18857" w:author="Abhishek Deep Nigam" w:date="2015-10-26T01:01:00Z"/>
              <w:rFonts w:ascii="Courier New" w:hAnsi="Courier New" w:cs="Courier New"/>
            </w:rPr>
          </w:rPrChange>
        </w:rPr>
      </w:pPr>
      <w:ins w:id="18858" w:author="Abhishek Deep Nigam" w:date="2015-10-26T01:01:00Z">
        <w:r w:rsidRPr="00073577">
          <w:rPr>
            <w:rFonts w:ascii="Courier New" w:hAnsi="Courier New" w:cs="Courier New"/>
            <w:sz w:val="16"/>
            <w:szCs w:val="16"/>
            <w:rPrChange w:id="18859" w:author="Abhishek Deep Nigam" w:date="2015-10-26T01:01:00Z">
              <w:rPr>
                <w:rFonts w:ascii="Courier New" w:hAnsi="Courier New" w:cs="Courier New"/>
              </w:rPr>
            </w:rPrChange>
          </w:rPr>
          <w:t>[4]-&gt;P(Backtracking)</w:t>
        </w:r>
      </w:ins>
    </w:p>
    <w:p w14:paraId="6DE1E8D5" w14:textId="77777777" w:rsidR="00073577" w:rsidRPr="00073577" w:rsidRDefault="00073577" w:rsidP="00073577">
      <w:pPr>
        <w:spacing w:before="0" w:after="0"/>
        <w:rPr>
          <w:ins w:id="18860" w:author="Abhishek Deep Nigam" w:date="2015-10-26T01:01:00Z"/>
          <w:rFonts w:ascii="Courier New" w:hAnsi="Courier New" w:cs="Courier New"/>
          <w:sz w:val="16"/>
          <w:szCs w:val="16"/>
          <w:rPrChange w:id="18861" w:author="Abhishek Deep Nigam" w:date="2015-10-26T01:01:00Z">
            <w:rPr>
              <w:ins w:id="18862" w:author="Abhishek Deep Nigam" w:date="2015-10-26T01:01:00Z"/>
              <w:rFonts w:ascii="Courier New" w:hAnsi="Courier New" w:cs="Courier New"/>
            </w:rPr>
          </w:rPrChange>
        </w:rPr>
      </w:pPr>
      <w:ins w:id="18863" w:author="Abhishek Deep Nigam" w:date="2015-10-26T01:01:00Z">
        <w:r w:rsidRPr="00073577">
          <w:rPr>
            <w:rFonts w:ascii="Courier New" w:hAnsi="Courier New" w:cs="Courier New"/>
            <w:sz w:val="16"/>
            <w:szCs w:val="16"/>
            <w:rPrChange w:id="18864" w:author="Abhishek Deep Nigam" w:date="2015-10-26T01:01:00Z">
              <w:rPr>
                <w:rFonts w:ascii="Courier New" w:hAnsi="Courier New" w:cs="Courier New"/>
              </w:rPr>
            </w:rPrChange>
          </w:rPr>
          <w:t>[4]-&gt;Q(Backtracking)</w:t>
        </w:r>
      </w:ins>
    </w:p>
    <w:p w14:paraId="0EAE1C35" w14:textId="77777777" w:rsidR="00073577" w:rsidRPr="00073577" w:rsidRDefault="00073577" w:rsidP="00073577">
      <w:pPr>
        <w:spacing w:before="0" w:after="0"/>
        <w:rPr>
          <w:ins w:id="18865" w:author="Abhishek Deep Nigam" w:date="2015-10-26T01:01:00Z"/>
          <w:rFonts w:ascii="Courier New" w:hAnsi="Courier New" w:cs="Courier New"/>
          <w:sz w:val="16"/>
          <w:szCs w:val="16"/>
          <w:rPrChange w:id="18866" w:author="Abhishek Deep Nigam" w:date="2015-10-26T01:01:00Z">
            <w:rPr>
              <w:ins w:id="18867" w:author="Abhishek Deep Nigam" w:date="2015-10-26T01:01:00Z"/>
              <w:rFonts w:ascii="Courier New" w:hAnsi="Courier New" w:cs="Courier New"/>
            </w:rPr>
          </w:rPrChange>
        </w:rPr>
      </w:pPr>
      <w:ins w:id="18868" w:author="Abhishek Deep Nigam" w:date="2015-10-26T01:01:00Z">
        <w:r w:rsidRPr="00073577">
          <w:rPr>
            <w:rFonts w:ascii="Courier New" w:hAnsi="Courier New" w:cs="Courier New"/>
            <w:sz w:val="16"/>
            <w:szCs w:val="16"/>
            <w:rPrChange w:id="18869" w:author="Abhishek Deep Nigam" w:date="2015-10-26T01:01:00Z">
              <w:rPr>
                <w:rFonts w:ascii="Courier New" w:hAnsi="Courier New" w:cs="Courier New"/>
              </w:rPr>
            </w:rPrChange>
          </w:rPr>
          <w:t>[4]-&gt;S(Backtracking)</w:t>
        </w:r>
      </w:ins>
    </w:p>
    <w:p w14:paraId="487CD53A" w14:textId="77777777" w:rsidR="00073577" w:rsidRPr="00073577" w:rsidRDefault="00073577" w:rsidP="00073577">
      <w:pPr>
        <w:spacing w:before="0" w:after="0"/>
        <w:rPr>
          <w:ins w:id="18870" w:author="Abhishek Deep Nigam" w:date="2015-10-26T01:01:00Z"/>
          <w:rFonts w:ascii="Courier New" w:hAnsi="Courier New" w:cs="Courier New"/>
          <w:sz w:val="16"/>
          <w:szCs w:val="16"/>
          <w:rPrChange w:id="18871" w:author="Abhishek Deep Nigam" w:date="2015-10-26T01:01:00Z">
            <w:rPr>
              <w:ins w:id="18872" w:author="Abhishek Deep Nigam" w:date="2015-10-26T01:01:00Z"/>
              <w:rFonts w:ascii="Courier New" w:hAnsi="Courier New" w:cs="Courier New"/>
            </w:rPr>
          </w:rPrChange>
        </w:rPr>
      </w:pPr>
      <w:ins w:id="18873" w:author="Abhishek Deep Nigam" w:date="2015-10-26T01:01:00Z">
        <w:r w:rsidRPr="00073577">
          <w:rPr>
            <w:rFonts w:ascii="Courier New" w:hAnsi="Courier New" w:cs="Courier New"/>
            <w:sz w:val="16"/>
            <w:szCs w:val="16"/>
            <w:rPrChange w:id="18874" w:author="Abhishek Deep Nigam" w:date="2015-10-26T01:01:00Z">
              <w:rPr>
                <w:rFonts w:ascii="Courier New" w:hAnsi="Courier New" w:cs="Courier New"/>
              </w:rPr>
            </w:rPrChange>
          </w:rPr>
          <w:t>[4]-&gt;Y[5]-&gt;O[6]-&gt;I(Backtracking)</w:t>
        </w:r>
      </w:ins>
    </w:p>
    <w:p w14:paraId="780CDFD8" w14:textId="77777777" w:rsidR="00073577" w:rsidRPr="00073577" w:rsidRDefault="00073577" w:rsidP="00073577">
      <w:pPr>
        <w:spacing w:before="0" w:after="0"/>
        <w:rPr>
          <w:ins w:id="18875" w:author="Abhishek Deep Nigam" w:date="2015-10-26T01:01:00Z"/>
          <w:rFonts w:ascii="Courier New" w:hAnsi="Courier New" w:cs="Courier New"/>
          <w:sz w:val="16"/>
          <w:szCs w:val="16"/>
          <w:rPrChange w:id="18876" w:author="Abhishek Deep Nigam" w:date="2015-10-26T01:01:00Z">
            <w:rPr>
              <w:ins w:id="18877" w:author="Abhishek Deep Nigam" w:date="2015-10-26T01:01:00Z"/>
              <w:rFonts w:ascii="Courier New" w:hAnsi="Courier New" w:cs="Courier New"/>
            </w:rPr>
          </w:rPrChange>
        </w:rPr>
      </w:pPr>
      <w:ins w:id="18878" w:author="Abhishek Deep Nigam" w:date="2015-10-26T01:01:00Z">
        <w:r w:rsidRPr="00073577">
          <w:rPr>
            <w:rFonts w:ascii="Courier New" w:hAnsi="Courier New" w:cs="Courier New"/>
            <w:sz w:val="16"/>
            <w:szCs w:val="16"/>
            <w:rPrChange w:id="18879" w:author="Abhishek Deep Nigam" w:date="2015-10-26T01:01:00Z">
              <w:rPr>
                <w:rFonts w:ascii="Courier New" w:hAnsi="Courier New" w:cs="Courier New"/>
              </w:rPr>
            </w:rPrChange>
          </w:rPr>
          <w:t>[1]-&gt;P[2]-&gt;T[3]-&gt;T[4]-&gt;A(Backtracking)</w:t>
        </w:r>
      </w:ins>
    </w:p>
    <w:p w14:paraId="20F45024" w14:textId="77777777" w:rsidR="00073577" w:rsidRPr="00073577" w:rsidRDefault="00073577" w:rsidP="00073577">
      <w:pPr>
        <w:spacing w:before="0" w:after="0"/>
        <w:rPr>
          <w:ins w:id="18880" w:author="Abhishek Deep Nigam" w:date="2015-10-26T01:01:00Z"/>
          <w:rFonts w:ascii="Courier New" w:hAnsi="Courier New" w:cs="Courier New"/>
          <w:sz w:val="16"/>
          <w:szCs w:val="16"/>
          <w:rPrChange w:id="18881" w:author="Abhishek Deep Nigam" w:date="2015-10-26T01:01:00Z">
            <w:rPr>
              <w:ins w:id="18882" w:author="Abhishek Deep Nigam" w:date="2015-10-26T01:01:00Z"/>
              <w:rFonts w:ascii="Courier New" w:hAnsi="Courier New" w:cs="Courier New"/>
            </w:rPr>
          </w:rPrChange>
        </w:rPr>
      </w:pPr>
      <w:ins w:id="18883" w:author="Abhishek Deep Nigam" w:date="2015-10-26T01:01:00Z">
        <w:r w:rsidRPr="00073577">
          <w:rPr>
            <w:rFonts w:ascii="Courier New" w:hAnsi="Courier New" w:cs="Courier New"/>
            <w:sz w:val="16"/>
            <w:szCs w:val="16"/>
            <w:rPrChange w:id="18884" w:author="Abhishek Deep Nigam" w:date="2015-10-26T01:01:00Z">
              <w:rPr>
                <w:rFonts w:ascii="Courier New" w:hAnsi="Courier New" w:cs="Courier New"/>
              </w:rPr>
            </w:rPrChange>
          </w:rPr>
          <w:t>[4]-&gt;N[5]-&gt;O[6]-&gt;I(Backtracking)</w:t>
        </w:r>
      </w:ins>
    </w:p>
    <w:p w14:paraId="57B3337E" w14:textId="77777777" w:rsidR="00073577" w:rsidRPr="00073577" w:rsidRDefault="00073577" w:rsidP="00073577">
      <w:pPr>
        <w:spacing w:before="0" w:after="0"/>
        <w:rPr>
          <w:ins w:id="18885" w:author="Abhishek Deep Nigam" w:date="2015-10-26T01:01:00Z"/>
          <w:rFonts w:ascii="Courier New" w:hAnsi="Courier New" w:cs="Courier New"/>
          <w:sz w:val="16"/>
          <w:szCs w:val="16"/>
          <w:rPrChange w:id="18886" w:author="Abhishek Deep Nigam" w:date="2015-10-26T01:01:00Z">
            <w:rPr>
              <w:ins w:id="18887" w:author="Abhishek Deep Nigam" w:date="2015-10-26T01:01:00Z"/>
              <w:rFonts w:ascii="Courier New" w:hAnsi="Courier New" w:cs="Courier New"/>
            </w:rPr>
          </w:rPrChange>
        </w:rPr>
      </w:pPr>
      <w:ins w:id="18888" w:author="Abhishek Deep Nigam" w:date="2015-10-26T01:01:00Z">
        <w:r w:rsidRPr="00073577">
          <w:rPr>
            <w:rFonts w:ascii="Courier New" w:hAnsi="Courier New" w:cs="Courier New"/>
            <w:sz w:val="16"/>
            <w:szCs w:val="16"/>
            <w:rPrChange w:id="18889" w:author="Abhishek Deep Nigam" w:date="2015-10-26T01:01:00Z">
              <w:rPr>
                <w:rFonts w:ascii="Courier New" w:hAnsi="Courier New" w:cs="Courier New"/>
              </w:rPr>
            </w:rPrChange>
          </w:rPr>
          <w:t>[4]-&gt;O[5]-&gt;O[6]-&gt;I(Backtracking)</w:t>
        </w:r>
      </w:ins>
    </w:p>
    <w:p w14:paraId="10CB4E61" w14:textId="77777777" w:rsidR="00073577" w:rsidRPr="00073577" w:rsidRDefault="00073577" w:rsidP="00073577">
      <w:pPr>
        <w:spacing w:before="0" w:after="0"/>
        <w:rPr>
          <w:ins w:id="18890" w:author="Abhishek Deep Nigam" w:date="2015-10-26T01:01:00Z"/>
          <w:rFonts w:ascii="Courier New" w:hAnsi="Courier New" w:cs="Courier New"/>
          <w:sz w:val="16"/>
          <w:szCs w:val="16"/>
          <w:rPrChange w:id="18891" w:author="Abhishek Deep Nigam" w:date="2015-10-26T01:01:00Z">
            <w:rPr>
              <w:ins w:id="18892" w:author="Abhishek Deep Nigam" w:date="2015-10-26T01:01:00Z"/>
              <w:rFonts w:ascii="Courier New" w:hAnsi="Courier New" w:cs="Courier New"/>
            </w:rPr>
          </w:rPrChange>
        </w:rPr>
      </w:pPr>
      <w:ins w:id="18893" w:author="Abhishek Deep Nigam" w:date="2015-10-26T01:01:00Z">
        <w:r w:rsidRPr="00073577">
          <w:rPr>
            <w:rFonts w:ascii="Courier New" w:hAnsi="Courier New" w:cs="Courier New"/>
            <w:sz w:val="16"/>
            <w:szCs w:val="16"/>
            <w:rPrChange w:id="18894" w:author="Abhishek Deep Nigam" w:date="2015-10-26T01:01:00Z">
              <w:rPr>
                <w:rFonts w:ascii="Courier New" w:hAnsi="Courier New" w:cs="Courier New"/>
              </w:rPr>
            </w:rPrChange>
          </w:rPr>
          <w:t>[4]-&gt;P(Backtracking)</w:t>
        </w:r>
      </w:ins>
    </w:p>
    <w:p w14:paraId="628A9E67" w14:textId="77777777" w:rsidR="00073577" w:rsidRPr="00073577" w:rsidRDefault="00073577" w:rsidP="00073577">
      <w:pPr>
        <w:spacing w:before="0" w:after="0"/>
        <w:rPr>
          <w:ins w:id="18895" w:author="Abhishek Deep Nigam" w:date="2015-10-26T01:01:00Z"/>
          <w:rFonts w:ascii="Courier New" w:hAnsi="Courier New" w:cs="Courier New"/>
          <w:sz w:val="16"/>
          <w:szCs w:val="16"/>
          <w:rPrChange w:id="18896" w:author="Abhishek Deep Nigam" w:date="2015-10-26T01:01:00Z">
            <w:rPr>
              <w:ins w:id="18897" w:author="Abhishek Deep Nigam" w:date="2015-10-26T01:01:00Z"/>
              <w:rFonts w:ascii="Courier New" w:hAnsi="Courier New" w:cs="Courier New"/>
            </w:rPr>
          </w:rPrChange>
        </w:rPr>
      </w:pPr>
      <w:ins w:id="18898" w:author="Abhishek Deep Nigam" w:date="2015-10-26T01:01:00Z">
        <w:r w:rsidRPr="00073577">
          <w:rPr>
            <w:rFonts w:ascii="Courier New" w:hAnsi="Courier New" w:cs="Courier New"/>
            <w:sz w:val="16"/>
            <w:szCs w:val="16"/>
            <w:rPrChange w:id="18899" w:author="Abhishek Deep Nigam" w:date="2015-10-26T01:01:00Z">
              <w:rPr>
                <w:rFonts w:ascii="Courier New" w:hAnsi="Courier New" w:cs="Courier New"/>
              </w:rPr>
            </w:rPrChange>
          </w:rPr>
          <w:t>[4]-&gt;Q(Backtracking)</w:t>
        </w:r>
      </w:ins>
    </w:p>
    <w:p w14:paraId="7AEBB3F9" w14:textId="77777777" w:rsidR="00073577" w:rsidRPr="00073577" w:rsidRDefault="00073577" w:rsidP="00073577">
      <w:pPr>
        <w:spacing w:before="0" w:after="0"/>
        <w:rPr>
          <w:ins w:id="18900" w:author="Abhishek Deep Nigam" w:date="2015-10-26T01:01:00Z"/>
          <w:rFonts w:ascii="Courier New" w:hAnsi="Courier New" w:cs="Courier New"/>
          <w:sz w:val="16"/>
          <w:szCs w:val="16"/>
          <w:rPrChange w:id="18901" w:author="Abhishek Deep Nigam" w:date="2015-10-26T01:01:00Z">
            <w:rPr>
              <w:ins w:id="18902" w:author="Abhishek Deep Nigam" w:date="2015-10-26T01:01:00Z"/>
              <w:rFonts w:ascii="Courier New" w:hAnsi="Courier New" w:cs="Courier New"/>
            </w:rPr>
          </w:rPrChange>
        </w:rPr>
      </w:pPr>
      <w:ins w:id="18903" w:author="Abhishek Deep Nigam" w:date="2015-10-26T01:01:00Z">
        <w:r w:rsidRPr="00073577">
          <w:rPr>
            <w:rFonts w:ascii="Courier New" w:hAnsi="Courier New" w:cs="Courier New"/>
            <w:sz w:val="16"/>
            <w:szCs w:val="16"/>
            <w:rPrChange w:id="18904" w:author="Abhishek Deep Nigam" w:date="2015-10-26T01:01:00Z">
              <w:rPr>
                <w:rFonts w:ascii="Courier New" w:hAnsi="Courier New" w:cs="Courier New"/>
              </w:rPr>
            </w:rPrChange>
          </w:rPr>
          <w:t>[4]-&gt;S(Backtracking)</w:t>
        </w:r>
      </w:ins>
    </w:p>
    <w:p w14:paraId="3F646080" w14:textId="77777777" w:rsidR="00073577" w:rsidRPr="00073577" w:rsidRDefault="00073577" w:rsidP="00073577">
      <w:pPr>
        <w:spacing w:before="0" w:after="0"/>
        <w:rPr>
          <w:ins w:id="18905" w:author="Abhishek Deep Nigam" w:date="2015-10-26T01:01:00Z"/>
          <w:rFonts w:ascii="Courier New" w:hAnsi="Courier New" w:cs="Courier New"/>
          <w:sz w:val="16"/>
          <w:szCs w:val="16"/>
          <w:rPrChange w:id="18906" w:author="Abhishek Deep Nigam" w:date="2015-10-26T01:01:00Z">
            <w:rPr>
              <w:ins w:id="18907" w:author="Abhishek Deep Nigam" w:date="2015-10-26T01:01:00Z"/>
              <w:rFonts w:ascii="Courier New" w:hAnsi="Courier New" w:cs="Courier New"/>
            </w:rPr>
          </w:rPrChange>
        </w:rPr>
      </w:pPr>
      <w:ins w:id="18908" w:author="Abhishek Deep Nigam" w:date="2015-10-26T01:01:00Z">
        <w:r w:rsidRPr="00073577">
          <w:rPr>
            <w:rFonts w:ascii="Courier New" w:hAnsi="Courier New" w:cs="Courier New"/>
            <w:sz w:val="16"/>
            <w:szCs w:val="16"/>
            <w:rPrChange w:id="18909" w:author="Abhishek Deep Nigam" w:date="2015-10-26T01:01:00Z">
              <w:rPr>
                <w:rFonts w:ascii="Courier New" w:hAnsi="Courier New" w:cs="Courier New"/>
              </w:rPr>
            </w:rPrChange>
          </w:rPr>
          <w:t>[4]-&gt;Y[5]-&gt;O[6]-&gt;I(Backtracking)</w:t>
        </w:r>
      </w:ins>
    </w:p>
    <w:p w14:paraId="08D6F0E2" w14:textId="77777777" w:rsidR="00073577" w:rsidRPr="00073577" w:rsidRDefault="00073577" w:rsidP="00073577">
      <w:pPr>
        <w:spacing w:before="0" w:after="0"/>
        <w:rPr>
          <w:ins w:id="18910" w:author="Abhishek Deep Nigam" w:date="2015-10-26T01:01:00Z"/>
          <w:rFonts w:ascii="Courier New" w:hAnsi="Courier New" w:cs="Courier New"/>
          <w:sz w:val="16"/>
          <w:szCs w:val="16"/>
          <w:rPrChange w:id="18911" w:author="Abhishek Deep Nigam" w:date="2015-10-26T01:01:00Z">
            <w:rPr>
              <w:ins w:id="18912" w:author="Abhishek Deep Nigam" w:date="2015-10-26T01:01:00Z"/>
              <w:rFonts w:ascii="Courier New" w:hAnsi="Courier New" w:cs="Courier New"/>
            </w:rPr>
          </w:rPrChange>
        </w:rPr>
      </w:pPr>
      <w:ins w:id="18913" w:author="Abhishek Deep Nigam" w:date="2015-10-26T01:01:00Z">
        <w:r w:rsidRPr="00073577">
          <w:rPr>
            <w:rFonts w:ascii="Courier New" w:hAnsi="Courier New" w:cs="Courier New"/>
            <w:sz w:val="16"/>
            <w:szCs w:val="16"/>
            <w:rPrChange w:id="18914" w:author="Abhishek Deep Nigam" w:date="2015-10-26T01:01:00Z">
              <w:rPr>
                <w:rFonts w:ascii="Courier New" w:hAnsi="Courier New" w:cs="Courier New"/>
              </w:rPr>
            </w:rPrChange>
          </w:rPr>
          <w:t>[1]-&gt;R[2]-&gt;T[3]-&gt;T[4]-&gt;A(Backtracking)</w:t>
        </w:r>
      </w:ins>
    </w:p>
    <w:p w14:paraId="38E3D489" w14:textId="77777777" w:rsidR="00073577" w:rsidRPr="00073577" w:rsidRDefault="00073577" w:rsidP="00073577">
      <w:pPr>
        <w:spacing w:before="0" w:after="0"/>
        <w:rPr>
          <w:ins w:id="18915" w:author="Abhishek Deep Nigam" w:date="2015-10-26T01:01:00Z"/>
          <w:rFonts w:ascii="Courier New" w:hAnsi="Courier New" w:cs="Courier New"/>
          <w:sz w:val="16"/>
          <w:szCs w:val="16"/>
          <w:rPrChange w:id="18916" w:author="Abhishek Deep Nigam" w:date="2015-10-26T01:01:00Z">
            <w:rPr>
              <w:ins w:id="18917" w:author="Abhishek Deep Nigam" w:date="2015-10-26T01:01:00Z"/>
              <w:rFonts w:ascii="Courier New" w:hAnsi="Courier New" w:cs="Courier New"/>
            </w:rPr>
          </w:rPrChange>
        </w:rPr>
      </w:pPr>
      <w:ins w:id="18918" w:author="Abhishek Deep Nigam" w:date="2015-10-26T01:01:00Z">
        <w:r w:rsidRPr="00073577">
          <w:rPr>
            <w:rFonts w:ascii="Courier New" w:hAnsi="Courier New" w:cs="Courier New"/>
            <w:sz w:val="16"/>
            <w:szCs w:val="16"/>
            <w:rPrChange w:id="18919" w:author="Abhishek Deep Nigam" w:date="2015-10-26T01:01:00Z">
              <w:rPr>
                <w:rFonts w:ascii="Courier New" w:hAnsi="Courier New" w:cs="Courier New"/>
              </w:rPr>
            </w:rPrChange>
          </w:rPr>
          <w:t>[4]-&gt;N[5]-&gt;O[6]-&gt;I(Backtracking)</w:t>
        </w:r>
      </w:ins>
    </w:p>
    <w:p w14:paraId="175D5BB9" w14:textId="77777777" w:rsidR="00073577" w:rsidRPr="00073577" w:rsidRDefault="00073577" w:rsidP="00073577">
      <w:pPr>
        <w:spacing w:before="0" w:after="0"/>
        <w:rPr>
          <w:ins w:id="18920" w:author="Abhishek Deep Nigam" w:date="2015-10-26T01:01:00Z"/>
          <w:rFonts w:ascii="Courier New" w:hAnsi="Courier New" w:cs="Courier New"/>
          <w:sz w:val="16"/>
          <w:szCs w:val="16"/>
          <w:rPrChange w:id="18921" w:author="Abhishek Deep Nigam" w:date="2015-10-26T01:01:00Z">
            <w:rPr>
              <w:ins w:id="18922" w:author="Abhishek Deep Nigam" w:date="2015-10-26T01:01:00Z"/>
              <w:rFonts w:ascii="Courier New" w:hAnsi="Courier New" w:cs="Courier New"/>
            </w:rPr>
          </w:rPrChange>
        </w:rPr>
      </w:pPr>
      <w:ins w:id="18923" w:author="Abhishek Deep Nigam" w:date="2015-10-26T01:01:00Z">
        <w:r w:rsidRPr="00073577">
          <w:rPr>
            <w:rFonts w:ascii="Courier New" w:hAnsi="Courier New" w:cs="Courier New"/>
            <w:sz w:val="16"/>
            <w:szCs w:val="16"/>
            <w:rPrChange w:id="18924" w:author="Abhishek Deep Nigam" w:date="2015-10-26T01:01:00Z">
              <w:rPr>
                <w:rFonts w:ascii="Courier New" w:hAnsi="Courier New" w:cs="Courier New"/>
              </w:rPr>
            </w:rPrChange>
          </w:rPr>
          <w:t>[4]-&gt;O[5]-&gt;O[6]-&gt;I(Backtracking)</w:t>
        </w:r>
      </w:ins>
    </w:p>
    <w:p w14:paraId="73947469" w14:textId="77777777" w:rsidR="00073577" w:rsidRPr="00073577" w:rsidRDefault="00073577" w:rsidP="00073577">
      <w:pPr>
        <w:spacing w:before="0" w:after="0"/>
        <w:rPr>
          <w:ins w:id="18925" w:author="Abhishek Deep Nigam" w:date="2015-10-26T01:01:00Z"/>
          <w:rFonts w:ascii="Courier New" w:hAnsi="Courier New" w:cs="Courier New"/>
          <w:sz w:val="16"/>
          <w:szCs w:val="16"/>
          <w:rPrChange w:id="18926" w:author="Abhishek Deep Nigam" w:date="2015-10-26T01:01:00Z">
            <w:rPr>
              <w:ins w:id="18927" w:author="Abhishek Deep Nigam" w:date="2015-10-26T01:01:00Z"/>
              <w:rFonts w:ascii="Courier New" w:hAnsi="Courier New" w:cs="Courier New"/>
            </w:rPr>
          </w:rPrChange>
        </w:rPr>
      </w:pPr>
      <w:ins w:id="18928" w:author="Abhishek Deep Nigam" w:date="2015-10-26T01:01:00Z">
        <w:r w:rsidRPr="00073577">
          <w:rPr>
            <w:rFonts w:ascii="Courier New" w:hAnsi="Courier New" w:cs="Courier New"/>
            <w:sz w:val="16"/>
            <w:szCs w:val="16"/>
            <w:rPrChange w:id="18929" w:author="Abhishek Deep Nigam" w:date="2015-10-26T01:01:00Z">
              <w:rPr>
                <w:rFonts w:ascii="Courier New" w:hAnsi="Courier New" w:cs="Courier New"/>
              </w:rPr>
            </w:rPrChange>
          </w:rPr>
          <w:t>[4]-&gt;P(Backtracking)</w:t>
        </w:r>
      </w:ins>
    </w:p>
    <w:p w14:paraId="2142E6CB" w14:textId="77777777" w:rsidR="00073577" w:rsidRPr="00073577" w:rsidRDefault="00073577" w:rsidP="00073577">
      <w:pPr>
        <w:spacing w:before="0" w:after="0"/>
        <w:rPr>
          <w:ins w:id="18930" w:author="Abhishek Deep Nigam" w:date="2015-10-26T01:01:00Z"/>
          <w:rFonts w:ascii="Courier New" w:hAnsi="Courier New" w:cs="Courier New"/>
          <w:sz w:val="16"/>
          <w:szCs w:val="16"/>
          <w:rPrChange w:id="18931" w:author="Abhishek Deep Nigam" w:date="2015-10-26T01:01:00Z">
            <w:rPr>
              <w:ins w:id="18932" w:author="Abhishek Deep Nigam" w:date="2015-10-26T01:01:00Z"/>
              <w:rFonts w:ascii="Courier New" w:hAnsi="Courier New" w:cs="Courier New"/>
            </w:rPr>
          </w:rPrChange>
        </w:rPr>
      </w:pPr>
      <w:ins w:id="18933" w:author="Abhishek Deep Nigam" w:date="2015-10-26T01:01:00Z">
        <w:r w:rsidRPr="00073577">
          <w:rPr>
            <w:rFonts w:ascii="Courier New" w:hAnsi="Courier New" w:cs="Courier New"/>
            <w:sz w:val="16"/>
            <w:szCs w:val="16"/>
            <w:rPrChange w:id="18934" w:author="Abhishek Deep Nigam" w:date="2015-10-26T01:01:00Z">
              <w:rPr>
                <w:rFonts w:ascii="Courier New" w:hAnsi="Courier New" w:cs="Courier New"/>
              </w:rPr>
            </w:rPrChange>
          </w:rPr>
          <w:t>[4]-&gt;Q(Backtracking)</w:t>
        </w:r>
      </w:ins>
    </w:p>
    <w:p w14:paraId="1E9CBCF6" w14:textId="77777777" w:rsidR="00073577" w:rsidRPr="00073577" w:rsidRDefault="00073577" w:rsidP="00073577">
      <w:pPr>
        <w:spacing w:before="0" w:after="0"/>
        <w:rPr>
          <w:ins w:id="18935" w:author="Abhishek Deep Nigam" w:date="2015-10-26T01:01:00Z"/>
          <w:rFonts w:ascii="Courier New" w:hAnsi="Courier New" w:cs="Courier New"/>
          <w:sz w:val="16"/>
          <w:szCs w:val="16"/>
          <w:rPrChange w:id="18936" w:author="Abhishek Deep Nigam" w:date="2015-10-26T01:01:00Z">
            <w:rPr>
              <w:ins w:id="18937" w:author="Abhishek Deep Nigam" w:date="2015-10-26T01:01:00Z"/>
              <w:rFonts w:ascii="Courier New" w:hAnsi="Courier New" w:cs="Courier New"/>
            </w:rPr>
          </w:rPrChange>
        </w:rPr>
      </w:pPr>
      <w:ins w:id="18938" w:author="Abhishek Deep Nigam" w:date="2015-10-26T01:01:00Z">
        <w:r w:rsidRPr="00073577">
          <w:rPr>
            <w:rFonts w:ascii="Courier New" w:hAnsi="Courier New" w:cs="Courier New"/>
            <w:sz w:val="16"/>
            <w:szCs w:val="16"/>
            <w:rPrChange w:id="18939" w:author="Abhishek Deep Nigam" w:date="2015-10-26T01:01:00Z">
              <w:rPr>
                <w:rFonts w:ascii="Courier New" w:hAnsi="Courier New" w:cs="Courier New"/>
              </w:rPr>
            </w:rPrChange>
          </w:rPr>
          <w:t>[4]-&gt;S(Backtracking)</w:t>
        </w:r>
      </w:ins>
    </w:p>
    <w:p w14:paraId="7E09DA38" w14:textId="77777777" w:rsidR="00073577" w:rsidRPr="00073577" w:rsidRDefault="00073577" w:rsidP="00073577">
      <w:pPr>
        <w:spacing w:before="0" w:after="0"/>
        <w:rPr>
          <w:ins w:id="18940" w:author="Abhishek Deep Nigam" w:date="2015-10-26T01:01:00Z"/>
          <w:rFonts w:ascii="Courier New" w:hAnsi="Courier New" w:cs="Courier New"/>
          <w:sz w:val="16"/>
          <w:szCs w:val="16"/>
          <w:rPrChange w:id="18941" w:author="Abhishek Deep Nigam" w:date="2015-10-26T01:01:00Z">
            <w:rPr>
              <w:ins w:id="18942" w:author="Abhishek Deep Nigam" w:date="2015-10-26T01:01:00Z"/>
              <w:rFonts w:ascii="Courier New" w:hAnsi="Courier New" w:cs="Courier New"/>
            </w:rPr>
          </w:rPrChange>
        </w:rPr>
      </w:pPr>
      <w:ins w:id="18943" w:author="Abhishek Deep Nigam" w:date="2015-10-26T01:01:00Z">
        <w:r w:rsidRPr="00073577">
          <w:rPr>
            <w:rFonts w:ascii="Courier New" w:hAnsi="Courier New" w:cs="Courier New"/>
            <w:sz w:val="16"/>
            <w:szCs w:val="16"/>
            <w:rPrChange w:id="18944" w:author="Abhishek Deep Nigam" w:date="2015-10-26T01:01:00Z">
              <w:rPr>
                <w:rFonts w:ascii="Courier New" w:hAnsi="Courier New" w:cs="Courier New"/>
              </w:rPr>
            </w:rPrChange>
          </w:rPr>
          <w:t>[4]-&gt;Y[5]-&gt;O[6]-&gt;I(Backtracking)</w:t>
        </w:r>
      </w:ins>
    </w:p>
    <w:p w14:paraId="5B0580AA" w14:textId="77777777" w:rsidR="00073577" w:rsidRPr="00073577" w:rsidRDefault="00073577" w:rsidP="00073577">
      <w:pPr>
        <w:spacing w:before="0" w:after="0"/>
        <w:rPr>
          <w:ins w:id="18945" w:author="Abhishek Deep Nigam" w:date="2015-10-26T01:01:00Z"/>
          <w:rFonts w:ascii="Courier New" w:hAnsi="Courier New" w:cs="Courier New"/>
          <w:sz w:val="16"/>
          <w:szCs w:val="16"/>
          <w:rPrChange w:id="18946" w:author="Abhishek Deep Nigam" w:date="2015-10-26T01:01:00Z">
            <w:rPr>
              <w:ins w:id="18947" w:author="Abhishek Deep Nigam" w:date="2015-10-26T01:01:00Z"/>
              <w:rFonts w:ascii="Courier New" w:hAnsi="Courier New" w:cs="Courier New"/>
            </w:rPr>
          </w:rPrChange>
        </w:rPr>
      </w:pPr>
      <w:ins w:id="18948" w:author="Abhishek Deep Nigam" w:date="2015-10-26T01:01:00Z">
        <w:r w:rsidRPr="00073577">
          <w:rPr>
            <w:rFonts w:ascii="Courier New" w:hAnsi="Courier New" w:cs="Courier New"/>
            <w:sz w:val="16"/>
            <w:szCs w:val="16"/>
            <w:rPrChange w:id="18949" w:author="Abhishek Deep Nigam" w:date="2015-10-26T01:01:00Z">
              <w:rPr>
                <w:rFonts w:ascii="Courier New" w:hAnsi="Courier New" w:cs="Courier New"/>
              </w:rPr>
            </w:rPrChange>
          </w:rPr>
          <w:t>[1]-&gt;S[2]-&gt;T[3]-&gt;T[4]-&gt;A(Backtracking)</w:t>
        </w:r>
      </w:ins>
    </w:p>
    <w:p w14:paraId="7D25F05E" w14:textId="77777777" w:rsidR="00073577" w:rsidRPr="00073577" w:rsidRDefault="00073577" w:rsidP="00073577">
      <w:pPr>
        <w:spacing w:before="0" w:after="0"/>
        <w:rPr>
          <w:ins w:id="18950" w:author="Abhishek Deep Nigam" w:date="2015-10-26T01:01:00Z"/>
          <w:rFonts w:ascii="Courier New" w:hAnsi="Courier New" w:cs="Courier New"/>
          <w:sz w:val="16"/>
          <w:szCs w:val="16"/>
          <w:rPrChange w:id="18951" w:author="Abhishek Deep Nigam" w:date="2015-10-26T01:01:00Z">
            <w:rPr>
              <w:ins w:id="18952" w:author="Abhishek Deep Nigam" w:date="2015-10-26T01:01:00Z"/>
              <w:rFonts w:ascii="Courier New" w:hAnsi="Courier New" w:cs="Courier New"/>
            </w:rPr>
          </w:rPrChange>
        </w:rPr>
      </w:pPr>
      <w:ins w:id="18953" w:author="Abhishek Deep Nigam" w:date="2015-10-26T01:01:00Z">
        <w:r w:rsidRPr="00073577">
          <w:rPr>
            <w:rFonts w:ascii="Courier New" w:hAnsi="Courier New" w:cs="Courier New"/>
            <w:sz w:val="16"/>
            <w:szCs w:val="16"/>
            <w:rPrChange w:id="18954" w:author="Abhishek Deep Nigam" w:date="2015-10-26T01:01:00Z">
              <w:rPr>
                <w:rFonts w:ascii="Courier New" w:hAnsi="Courier New" w:cs="Courier New"/>
              </w:rPr>
            </w:rPrChange>
          </w:rPr>
          <w:t>[4]-&gt;N[5]-&gt;O[6]-&gt;I(Backtracking)</w:t>
        </w:r>
      </w:ins>
    </w:p>
    <w:p w14:paraId="33833498" w14:textId="77777777" w:rsidR="00073577" w:rsidRPr="00073577" w:rsidRDefault="00073577" w:rsidP="00073577">
      <w:pPr>
        <w:spacing w:before="0" w:after="0"/>
        <w:rPr>
          <w:ins w:id="18955" w:author="Abhishek Deep Nigam" w:date="2015-10-26T01:01:00Z"/>
          <w:rFonts w:ascii="Courier New" w:hAnsi="Courier New" w:cs="Courier New"/>
          <w:sz w:val="16"/>
          <w:szCs w:val="16"/>
          <w:rPrChange w:id="18956" w:author="Abhishek Deep Nigam" w:date="2015-10-26T01:01:00Z">
            <w:rPr>
              <w:ins w:id="18957" w:author="Abhishek Deep Nigam" w:date="2015-10-26T01:01:00Z"/>
              <w:rFonts w:ascii="Courier New" w:hAnsi="Courier New" w:cs="Courier New"/>
            </w:rPr>
          </w:rPrChange>
        </w:rPr>
      </w:pPr>
      <w:ins w:id="18958" w:author="Abhishek Deep Nigam" w:date="2015-10-26T01:01:00Z">
        <w:r w:rsidRPr="00073577">
          <w:rPr>
            <w:rFonts w:ascii="Courier New" w:hAnsi="Courier New" w:cs="Courier New"/>
            <w:sz w:val="16"/>
            <w:szCs w:val="16"/>
            <w:rPrChange w:id="18959" w:author="Abhishek Deep Nigam" w:date="2015-10-26T01:01:00Z">
              <w:rPr>
                <w:rFonts w:ascii="Courier New" w:hAnsi="Courier New" w:cs="Courier New"/>
              </w:rPr>
            </w:rPrChange>
          </w:rPr>
          <w:t>[4]-&gt;O[5]-&gt;O[6]-&gt;I(Backtracking)</w:t>
        </w:r>
      </w:ins>
    </w:p>
    <w:p w14:paraId="4B857B2B" w14:textId="77777777" w:rsidR="00073577" w:rsidRPr="00073577" w:rsidRDefault="00073577" w:rsidP="00073577">
      <w:pPr>
        <w:spacing w:before="0" w:after="0"/>
        <w:rPr>
          <w:ins w:id="18960" w:author="Abhishek Deep Nigam" w:date="2015-10-26T01:01:00Z"/>
          <w:rFonts w:ascii="Courier New" w:hAnsi="Courier New" w:cs="Courier New"/>
          <w:sz w:val="16"/>
          <w:szCs w:val="16"/>
          <w:rPrChange w:id="18961" w:author="Abhishek Deep Nigam" w:date="2015-10-26T01:01:00Z">
            <w:rPr>
              <w:ins w:id="18962" w:author="Abhishek Deep Nigam" w:date="2015-10-26T01:01:00Z"/>
              <w:rFonts w:ascii="Courier New" w:hAnsi="Courier New" w:cs="Courier New"/>
            </w:rPr>
          </w:rPrChange>
        </w:rPr>
      </w:pPr>
      <w:ins w:id="18963" w:author="Abhishek Deep Nigam" w:date="2015-10-26T01:01:00Z">
        <w:r w:rsidRPr="00073577">
          <w:rPr>
            <w:rFonts w:ascii="Courier New" w:hAnsi="Courier New" w:cs="Courier New"/>
            <w:sz w:val="16"/>
            <w:szCs w:val="16"/>
            <w:rPrChange w:id="18964" w:author="Abhishek Deep Nigam" w:date="2015-10-26T01:01:00Z">
              <w:rPr>
                <w:rFonts w:ascii="Courier New" w:hAnsi="Courier New" w:cs="Courier New"/>
              </w:rPr>
            </w:rPrChange>
          </w:rPr>
          <w:t>[4]-&gt;P(Backtracking)</w:t>
        </w:r>
      </w:ins>
    </w:p>
    <w:p w14:paraId="5AD2F331" w14:textId="77777777" w:rsidR="00073577" w:rsidRPr="00073577" w:rsidRDefault="00073577" w:rsidP="00073577">
      <w:pPr>
        <w:spacing w:before="0" w:after="0"/>
        <w:rPr>
          <w:ins w:id="18965" w:author="Abhishek Deep Nigam" w:date="2015-10-26T01:01:00Z"/>
          <w:rFonts w:ascii="Courier New" w:hAnsi="Courier New" w:cs="Courier New"/>
          <w:sz w:val="16"/>
          <w:szCs w:val="16"/>
          <w:rPrChange w:id="18966" w:author="Abhishek Deep Nigam" w:date="2015-10-26T01:01:00Z">
            <w:rPr>
              <w:ins w:id="18967" w:author="Abhishek Deep Nigam" w:date="2015-10-26T01:01:00Z"/>
              <w:rFonts w:ascii="Courier New" w:hAnsi="Courier New" w:cs="Courier New"/>
            </w:rPr>
          </w:rPrChange>
        </w:rPr>
      </w:pPr>
      <w:ins w:id="18968" w:author="Abhishek Deep Nigam" w:date="2015-10-26T01:01:00Z">
        <w:r w:rsidRPr="00073577">
          <w:rPr>
            <w:rFonts w:ascii="Courier New" w:hAnsi="Courier New" w:cs="Courier New"/>
            <w:sz w:val="16"/>
            <w:szCs w:val="16"/>
            <w:rPrChange w:id="18969" w:author="Abhishek Deep Nigam" w:date="2015-10-26T01:01:00Z">
              <w:rPr>
                <w:rFonts w:ascii="Courier New" w:hAnsi="Courier New" w:cs="Courier New"/>
              </w:rPr>
            </w:rPrChange>
          </w:rPr>
          <w:t>[4]-&gt;Q(Backtracking)</w:t>
        </w:r>
      </w:ins>
    </w:p>
    <w:p w14:paraId="69C87F15" w14:textId="77777777" w:rsidR="00073577" w:rsidRPr="00073577" w:rsidRDefault="00073577" w:rsidP="00073577">
      <w:pPr>
        <w:spacing w:before="0" w:after="0"/>
        <w:rPr>
          <w:ins w:id="18970" w:author="Abhishek Deep Nigam" w:date="2015-10-26T01:01:00Z"/>
          <w:rFonts w:ascii="Courier New" w:hAnsi="Courier New" w:cs="Courier New"/>
          <w:sz w:val="16"/>
          <w:szCs w:val="16"/>
          <w:rPrChange w:id="18971" w:author="Abhishek Deep Nigam" w:date="2015-10-26T01:01:00Z">
            <w:rPr>
              <w:ins w:id="18972" w:author="Abhishek Deep Nigam" w:date="2015-10-26T01:01:00Z"/>
              <w:rFonts w:ascii="Courier New" w:hAnsi="Courier New" w:cs="Courier New"/>
            </w:rPr>
          </w:rPrChange>
        </w:rPr>
      </w:pPr>
      <w:ins w:id="18973" w:author="Abhishek Deep Nigam" w:date="2015-10-26T01:01:00Z">
        <w:r w:rsidRPr="00073577">
          <w:rPr>
            <w:rFonts w:ascii="Courier New" w:hAnsi="Courier New" w:cs="Courier New"/>
            <w:sz w:val="16"/>
            <w:szCs w:val="16"/>
            <w:rPrChange w:id="18974" w:author="Abhishek Deep Nigam" w:date="2015-10-26T01:01:00Z">
              <w:rPr>
                <w:rFonts w:ascii="Courier New" w:hAnsi="Courier New" w:cs="Courier New"/>
              </w:rPr>
            </w:rPrChange>
          </w:rPr>
          <w:t>[4]-&gt;S(Backtracking)</w:t>
        </w:r>
      </w:ins>
    </w:p>
    <w:p w14:paraId="4BC03221" w14:textId="77777777" w:rsidR="00073577" w:rsidRPr="00073577" w:rsidRDefault="00073577" w:rsidP="00073577">
      <w:pPr>
        <w:spacing w:before="0" w:after="0"/>
        <w:rPr>
          <w:ins w:id="18975" w:author="Abhishek Deep Nigam" w:date="2015-10-26T01:01:00Z"/>
          <w:rFonts w:ascii="Courier New" w:hAnsi="Courier New" w:cs="Courier New"/>
          <w:sz w:val="16"/>
          <w:szCs w:val="16"/>
          <w:rPrChange w:id="18976" w:author="Abhishek Deep Nigam" w:date="2015-10-26T01:01:00Z">
            <w:rPr>
              <w:ins w:id="18977" w:author="Abhishek Deep Nigam" w:date="2015-10-26T01:01:00Z"/>
              <w:rFonts w:ascii="Courier New" w:hAnsi="Courier New" w:cs="Courier New"/>
            </w:rPr>
          </w:rPrChange>
        </w:rPr>
      </w:pPr>
      <w:ins w:id="18978" w:author="Abhishek Deep Nigam" w:date="2015-10-26T01:01:00Z">
        <w:r w:rsidRPr="00073577">
          <w:rPr>
            <w:rFonts w:ascii="Courier New" w:hAnsi="Courier New" w:cs="Courier New"/>
            <w:sz w:val="16"/>
            <w:szCs w:val="16"/>
            <w:rPrChange w:id="18979" w:author="Abhishek Deep Nigam" w:date="2015-10-26T01:01:00Z">
              <w:rPr>
                <w:rFonts w:ascii="Courier New" w:hAnsi="Courier New" w:cs="Courier New"/>
              </w:rPr>
            </w:rPrChange>
          </w:rPr>
          <w:t>[4]-&gt;Y[5]-&gt;O[6]-&gt;I(Backtracking)</w:t>
        </w:r>
      </w:ins>
    </w:p>
    <w:p w14:paraId="274FEC3D" w14:textId="77777777" w:rsidR="00073577" w:rsidRPr="00073577" w:rsidRDefault="00073577" w:rsidP="00073577">
      <w:pPr>
        <w:spacing w:before="0" w:after="0"/>
        <w:rPr>
          <w:ins w:id="18980" w:author="Abhishek Deep Nigam" w:date="2015-10-26T01:01:00Z"/>
          <w:rFonts w:ascii="Courier New" w:hAnsi="Courier New" w:cs="Courier New"/>
          <w:sz w:val="16"/>
          <w:szCs w:val="16"/>
          <w:rPrChange w:id="18981" w:author="Abhishek Deep Nigam" w:date="2015-10-26T01:01:00Z">
            <w:rPr>
              <w:ins w:id="18982" w:author="Abhishek Deep Nigam" w:date="2015-10-26T01:01:00Z"/>
              <w:rFonts w:ascii="Courier New" w:hAnsi="Courier New" w:cs="Courier New"/>
            </w:rPr>
          </w:rPrChange>
        </w:rPr>
      </w:pPr>
      <w:ins w:id="18983" w:author="Abhishek Deep Nigam" w:date="2015-10-26T01:01:00Z">
        <w:r w:rsidRPr="00073577">
          <w:rPr>
            <w:rFonts w:ascii="Courier New" w:hAnsi="Courier New" w:cs="Courier New"/>
            <w:sz w:val="16"/>
            <w:szCs w:val="16"/>
            <w:rPrChange w:id="18984" w:author="Abhishek Deep Nigam" w:date="2015-10-26T01:01:00Z">
              <w:rPr>
                <w:rFonts w:ascii="Courier New" w:hAnsi="Courier New" w:cs="Courier New"/>
              </w:rPr>
            </w:rPrChange>
          </w:rPr>
          <w:t>[1]-&gt;T[2]-&gt;T[3]-&gt;T[4]-&gt;A(Backtracking)</w:t>
        </w:r>
      </w:ins>
    </w:p>
    <w:p w14:paraId="4026A83E" w14:textId="77777777" w:rsidR="00073577" w:rsidRPr="00073577" w:rsidRDefault="00073577" w:rsidP="00073577">
      <w:pPr>
        <w:spacing w:before="0" w:after="0"/>
        <w:rPr>
          <w:ins w:id="18985" w:author="Abhishek Deep Nigam" w:date="2015-10-26T01:01:00Z"/>
          <w:rFonts w:ascii="Courier New" w:hAnsi="Courier New" w:cs="Courier New"/>
          <w:sz w:val="16"/>
          <w:szCs w:val="16"/>
          <w:rPrChange w:id="18986" w:author="Abhishek Deep Nigam" w:date="2015-10-26T01:01:00Z">
            <w:rPr>
              <w:ins w:id="18987" w:author="Abhishek Deep Nigam" w:date="2015-10-26T01:01:00Z"/>
              <w:rFonts w:ascii="Courier New" w:hAnsi="Courier New" w:cs="Courier New"/>
            </w:rPr>
          </w:rPrChange>
        </w:rPr>
      </w:pPr>
      <w:ins w:id="18988" w:author="Abhishek Deep Nigam" w:date="2015-10-26T01:01:00Z">
        <w:r w:rsidRPr="00073577">
          <w:rPr>
            <w:rFonts w:ascii="Courier New" w:hAnsi="Courier New" w:cs="Courier New"/>
            <w:sz w:val="16"/>
            <w:szCs w:val="16"/>
            <w:rPrChange w:id="18989" w:author="Abhishek Deep Nigam" w:date="2015-10-26T01:01:00Z">
              <w:rPr>
                <w:rFonts w:ascii="Courier New" w:hAnsi="Courier New" w:cs="Courier New"/>
              </w:rPr>
            </w:rPrChange>
          </w:rPr>
          <w:t>[4]-&gt;N[5]-&gt;O[6]-&gt;I[7]-&gt;E(Backtracking)</w:t>
        </w:r>
      </w:ins>
    </w:p>
    <w:p w14:paraId="26112253" w14:textId="77777777" w:rsidR="00073577" w:rsidRPr="00073577" w:rsidRDefault="00073577" w:rsidP="00073577">
      <w:pPr>
        <w:spacing w:before="0" w:after="0"/>
        <w:rPr>
          <w:ins w:id="18990" w:author="Abhishek Deep Nigam" w:date="2015-10-26T01:01:00Z"/>
          <w:rFonts w:ascii="Courier New" w:hAnsi="Courier New" w:cs="Courier New"/>
          <w:sz w:val="16"/>
          <w:szCs w:val="16"/>
          <w:rPrChange w:id="18991" w:author="Abhishek Deep Nigam" w:date="2015-10-26T01:01:00Z">
            <w:rPr>
              <w:ins w:id="18992" w:author="Abhishek Deep Nigam" w:date="2015-10-26T01:01:00Z"/>
              <w:rFonts w:ascii="Courier New" w:hAnsi="Courier New" w:cs="Courier New"/>
            </w:rPr>
          </w:rPrChange>
        </w:rPr>
      </w:pPr>
      <w:ins w:id="18993" w:author="Abhishek Deep Nigam" w:date="2015-10-26T01:01:00Z">
        <w:r w:rsidRPr="00073577">
          <w:rPr>
            <w:rFonts w:ascii="Courier New" w:hAnsi="Courier New" w:cs="Courier New"/>
            <w:sz w:val="16"/>
            <w:szCs w:val="16"/>
            <w:rPrChange w:id="18994" w:author="Abhishek Deep Nigam" w:date="2015-10-26T01:01:00Z">
              <w:rPr>
                <w:rFonts w:ascii="Courier New" w:hAnsi="Courier New" w:cs="Courier New"/>
              </w:rPr>
            </w:rPrChange>
          </w:rPr>
          <w:t>[4]-&gt;O[5]-&gt;O[6]-&gt;I[7]-&gt;E(Backtracking)</w:t>
        </w:r>
      </w:ins>
    </w:p>
    <w:p w14:paraId="7A5E8EC9" w14:textId="77777777" w:rsidR="00073577" w:rsidRPr="00073577" w:rsidRDefault="00073577" w:rsidP="00073577">
      <w:pPr>
        <w:spacing w:before="0" w:after="0"/>
        <w:rPr>
          <w:ins w:id="18995" w:author="Abhishek Deep Nigam" w:date="2015-10-26T01:01:00Z"/>
          <w:rFonts w:ascii="Courier New" w:hAnsi="Courier New" w:cs="Courier New"/>
          <w:sz w:val="16"/>
          <w:szCs w:val="16"/>
          <w:rPrChange w:id="18996" w:author="Abhishek Deep Nigam" w:date="2015-10-26T01:01:00Z">
            <w:rPr>
              <w:ins w:id="18997" w:author="Abhishek Deep Nigam" w:date="2015-10-26T01:01:00Z"/>
              <w:rFonts w:ascii="Courier New" w:hAnsi="Courier New" w:cs="Courier New"/>
            </w:rPr>
          </w:rPrChange>
        </w:rPr>
      </w:pPr>
      <w:ins w:id="18998" w:author="Abhishek Deep Nigam" w:date="2015-10-26T01:01:00Z">
        <w:r w:rsidRPr="00073577">
          <w:rPr>
            <w:rFonts w:ascii="Courier New" w:hAnsi="Courier New" w:cs="Courier New"/>
            <w:sz w:val="16"/>
            <w:szCs w:val="16"/>
            <w:rPrChange w:id="18999" w:author="Abhishek Deep Nigam" w:date="2015-10-26T01:01:00Z">
              <w:rPr>
                <w:rFonts w:ascii="Courier New" w:hAnsi="Courier New" w:cs="Courier New"/>
              </w:rPr>
            </w:rPrChange>
          </w:rPr>
          <w:t>[4]-&gt;P(Backtracking)</w:t>
        </w:r>
      </w:ins>
    </w:p>
    <w:p w14:paraId="18989D8C" w14:textId="77777777" w:rsidR="00073577" w:rsidRPr="00073577" w:rsidRDefault="00073577" w:rsidP="00073577">
      <w:pPr>
        <w:spacing w:before="0" w:after="0"/>
        <w:rPr>
          <w:ins w:id="19000" w:author="Abhishek Deep Nigam" w:date="2015-10-26T01:01:00Z"/>
          <w:rFonts w:ascii="Courier New" w:hAnsi="Courier New" w:cs="Courier New"/>
          <w:sz w:val="16"/>
          <w:szCs w:val="16"/>
          <w:rPrChange w:id="19001" w:author="Abhishek Deep Nigam" w:date="2015-10-26T01:01:00Z">
            <w:rPr>
              <w:ins w:id="19002" w:author="Abhishek Deep Nigam" w:date="2015-10-26T01:01:00Z"/>
              <w:rFonts w:ascii="Courier New" w:hAnsi="Courier New" w:cs="Courier New"/>
            </w:rPr>
          </w:rPrChange>
        </w:rPr>
      </w:pPr>
      <w:ins w:id="19003" w:author="Abhishek Deep Nigam" w:date="2015-10-26T01:01:00Z">
        <w:r w:rsidRPr="00073577">
          <w:rPr>
            <w:rFonts w:ascii="Courier New" w:hAnsi="Courier New" w:cs="Courier New"/>
            <w:sz w:val="16"/>
            <w:szCs w:val="16"/>
            <w:rPrChange w:id="19004" w:author="Abhishek Deep Nigam" w:date="2015-10-26T01:01:00Z">
              <w:rPr>
                <w:rFonts w:ascii="Courier New" w:hAnsi="Courier New" w:cs="Courier New"/>
              </w:rPr>
            </w:rPrChange>
          </w:rPr>
          <w:t>[4]-&gt;Q(Backtracking)</w:t>
        </w:r>
      </w:ins>
    </w:p>
    <w:p w14:paraId="31E0C652" w14:textId="77777777" w:rsidR="00073577" w:rsidRPr="00073577" w:rsidRDefault="00073577" w:rsidP="00073577">
      <w:pPr>
        <w:spacing w:before="0" w:after="0"/>
        <w:rPr>
          <w:ins w:id="19005" w:author="Abhishek Deep Nigam" w:date="2015-10-26T01:01:00Z"/>
          <w:rFonts w:ascii="Courier New" w:hAnsi="Courier New" w:cs="Courier New"/>
          <w:sz w:val="16"/>
          <w:szCs w:val="16"/>
          <w:rPrChange w:id="19006" w:author="Abhishek Deep Nigam" w:date="2015-10-26T01:01:00Z">
            <w:rPr>
              <w:ins w:id="19007" w:author="Abhishek Deep Nigam" w:date="2015-10-26T01:01:00Z"/>
              <w:rFonts w:ascii="Courier New" w:hAnsi="Courier New" w:cs="Courier New"/>
            </w:rPr>
          </w:rPrChange>
        </w:rPr>
      </w:pPr>
      <w:ins w:id="19008" w:author="Abhishek Deep Nigam" w:date="2015-10-26T01:01:00Z">
        <w:r w:rsidRPr="00073577">
          <w:rPr>
            <w:rFonts w:ascii="Courier New" w:hAnsi="Courier New" w:cs="Courier New"/>
            <w:sz w:val="16"/>
            <w:szCs w:val="16"/>
            <w:rPrChange w:id="19009" w:author="Abhishek Deep Nigam" w:date="2015-10-26T01:01:00Z">
              <w:rPr>
                <w:rFonts w:ascii="Courier New" w:hAnsi="Courier New" w:cs="Courier New"/>
              </w:rPr>
            </w:rPrChange>
          </w:rPr>
          <w:t>[4]-&gt;S(Backtracking)</w:t>
        </w:r>
      </w:ins>
    </w:p>
    <w:p w14:paraId="1725160D" w14:textId="77777777" w:rsidR="00073577" w:rsidRPr="00073577" w:rsidRDefault="00073577" w:rsidP="00073577">
      <w:pPr>
        <w:spacing w:before="0" w:after="0"/>
        <w:rPr>
          <w:ins w:id="19010" w:author="Abhishek Deep Nigam" w:date="2015-10-26T01:01:00Z"/>
          <w:rFonts w:ascii="Courier New" w:hAnsi="Courier New" w:cs="Courier New"/>
          <w:sz w:val="16"/>
          <w:szCs w:val="16"/>
          <w:rPrChange w:id="19011" w:author="Abhishek Deep Nigam" w:date="2015-10-26T01:01:00Z">
            <w:rPr>
              <w:ins w:id="19012" w:author="Abhishek Deep Nigam" w:date="2015-10-26T01:01:00Z"/>
              <w:rFonts w:ascii="Courier New" w:hAnsi="Courier New" w:cs="Courier New"/>
            </w:rPr>
          </w:rPrChange>
        </w:rPr>
      </w:pPr>
      <w:ins w:id="19013" w:author="Abhishek Deep Nigam" w:date="2015-10-26T01:01:00Z">
        <w:r w:rsidRPr="00073577">
          <w:rPr>
            <w:rFonts w:ascii="Courier New" w:hAnsi="Courier New" w:cs="Courier New"/>
            <w:sz w:val="16"/>
            <w:szCs w:val="16"/>
            <w:rPrChange w:id="19014" w:author="Abhishek Deep Nigam" w:date="2015-10-26T01:01:00Z">
              <w:rPr>
                <w:rFonts w:ascii="Courier New" w:hAnsi="Courier New" w:cs="Courier New"/>
              </w:rPr>
            </w:rPrChange>
          </w:rPr>
          <w:t>[4]-&gt;Y[5]-&gt;O[6]-&gt;I[7]-&gt;E(Backtracking)</w:t>
        </w:r>
      </w:ins>
    </w:p>
    <w:p w14:paraId="04CBB789" w14:textId="77777777" w:rsidR="00073577" w:rsidRPr="00073577" w:rsidRDefault="00073577" w:rsidP="00073577">
      <w:pPr>
        <w:spacing w:before="0" w:after="0"/>
        <w:rPr>
          <w:ins w:id="19015" w:author="Abhishek Deep Nigam" w:date="2015-10-26T01:01:00Z"/>
          <w:rFonts w:ascii="Courier New" w:hAnsi="Courier New" w:cs="Courier New"/>
          <w:sz w:val="16"/>
          <w:szCs w:val="16"/>
          <w:rPrChange w:id="19016" w:author="Abhishek Deep Nigam" w:date="2015-10-26T01:01:00Z">
            <w:rPr>
              <w:ins w:id="19017" w:author="Abhishek Deep Nigam" w:date="2015-10-26T01:01:00Z"/>
              <w:rFonts w:ascii="Courier New" w:hAnsi="Courier New" w:cs="Courier New"/>
            </w:rPr>
          </w:rPrChange>
        </w:rPr>
      </w:pPr>
      <w:ins w:id="19018" w:author="Abhishek Deep Nigam" w:date="2015-10-26T01:01:00Z">
        <w:r w:rsidRPr="00073577">
          <w:rPr>
            <w:rFonts w:ascii="Courier New" w:hAnsi="Courier New" w:cs="Courier New"/>
            <w:sz w:val="16"/>
            <w:szCs w:val="16"/>
            <w:rPrChange w:id="19019" w:author="Abhishek Deep Nigam" w:date="2015-10-26T01:01:00Z">
              <w:rPr>
                <w:rFonts w:ascii="Courier New" w:hAnsi="Courier New" w:cs="Courier New"/>
              </w:rPr>
            </w:rPrChange>
          </w:rPr>
          <w:t>[1]-&gt;Y[2]-&gt;T[3]-&gt;T[4]-&gt;A(Backtracking)</w:t>
        </w:r>
      </w:ins>
    </w:p>
    <w:p w14:paraId="164CA8D6" w14:textId="77777777" w:rsidR="00073577" w:rsidRPr="00073577" w:rsidRDefault="00073577" w:rsidP="00073577">
      <w:pPr>
        <w:spacing w:before="0" w:after="0"/>
        <w:rPr>
          <w:ins w:id="19020" w:author="Abhishek Deep Nigam" w:date="2015-10-26T01:01:00Z"/>
          <w:rFonts w:ascii="Courier New" w:hAnsi="Courier New" w:cs="Courier New"/>
          <w:sz w:val="16"/>
          <w:szCs w:val="16"/>
          <w:rPrChange w:id="19021" w:author="Abhishek Deep Nigam" w:date="2015-10-26T01:01:00Z">
            <w:rPr>
              <w:ins w:id="19022" w:author="Abhishek Deep Nigam" w:date="2015-10-26T01:01:00Z"/>
              <w:rFonts w:ascii="Courier New" w:hAnsi="Courier New" w:cs="Courier New"/>
            </w:rPr>
          </w:rPrChange>
        </w:rPr>
      </w:pPr>
      <w:ins w:id="19023" w:author="Abhishek Deep Nigam" w:date="2015-10-26T01:01:00Z">
        <w:r w:rsidRPr="00073577">
          <w:rPr>
            <w:rFonts w:ascii="Courier New" w:hAnsi="Courier New" w:cs="Courier New"/>
            <w:sz w:val="16"/>
            <w:szCs w:val="16"/>
            <w:rPrChange w:id="19024" w:author="Abhishek Deep Nigam" w:date="2015-10-26T01:01:00Z">
              <w:rPr>
                <w:rFonts w:ascii="Courier New" w:hAnsi="Courier New" w:cs="Courier New"/>
              </w:rPr>
            </w:rPrChange>
          </w:rPr>
          <w:t>[4]-&gt;N[5]-&gt;O[6]-&gt;I(Backtracking)</w:t>
        </w:r>
      </w:ins>
    </w:p>
    <w:p w14:paraId="15F5D7B6" w14:textId="77777777" w:rsidR="00073577" w:rsidRPr="00073577" w:rsidRDefault="00073577" w:rsidP="00073577">
      <w:pPr>
        <w:spacing w:before="0" w:after="0"/>
        <w:rPr>
          <w:ins w:id="19025" w:author="Abhishek Deep Nigam" w:date="2015-10-26T01:01:00Z"/>
          <w:rFonts w:ascii="Courier New" w:hAnsi="Courier New" w:cs="Courier New"/>
          <w:sz w:val="16"/>
          <w:szCs w:val="16"/>
          <w:rPrChange w:id="19026" w:author="Abhishek Deep Nigam" w:date="2015-10-26T01:01:00Z">
            <w:rPr>
              <w:ins w:id="19027" w:author="Abhishek Deep Nigam" w:date="2015-10-26T01:01:00Z"/>
              <w:rFonts w:ascii="Courier New" w:hAnsi="Courier New" w:cs="Courier New"/>
            </w:rPr>
          </w:rPrChange>
        </w:rPr>
      </w:pPr>
      <w:ins w:id="19028" w:author="Abhishek Deep Nigam" w:date="2015-10-26T01:01:00Z">
        <w:r w:rsidRPr="00073577">
          <w:rPr>
            <w:rFonts w:ascii="Courier New" w:hAnsi="Courier New" w:cs="Courier New"/>
            <w:sz w:val="16"/>
            <w:szCs w:val="16"/>
            <w:rPrChange w:id="19029" w:author="Abhishek Deep Nigam" w:date="2015-10-26T01:01:00Z">
              <w:rPr>
                <w:rFonts w:ascii="Courier New" w:hAnsi="Courier New" w:cs="Courier New"/>
              </w:rPr>
            </w:rPrChange>
          </w:rPr>
          <w:t>[4]-&gt;O[5]-&gt;O[6]-&gt;I(Backtracking)</w:t>
        </w:r>
      </w:ins>
    </w:p>
    <w:p w14:paraId="13611CEA" w14:textId="77777777" w:rsidR="00073577" w:rsidRPr="00073577" w:rsidRDefault="00073577" w:rsidP="00073577">
      <w:pPr>
        <w:spacing w:before="0" w:after="0"/>
        <w:rPr>
          <w:ins w:id="19030" w:author="Abhishek Deep Nigam" w:date="2015-10-26T01:01:00Z"/>
          <w:rFonts w:ascii="Courier New" w:hAnsi="Courier New" w:cs="Courier New"/>
          <w:sz w:val="16"/>
          <w:szCs w:val="16"/>
          <w:rPrChange w:id="19031" w:author="Abhishek Deep Nigam" w:date="2015-10-26T01:01:00Z">
            <w:rPr>
              <w:ins w:id="19032" w:author="Abhishek Deep Nigam" w:date="2015-10-26T01:01:00Z"/>
              <w:rFonts w:ascii="Courier New" w:hAnsi="Courier New" w:cs="Courier New"/>
            </w:rPr>
          </w:rPrChange>
        </w:rPr>
      </w:pPr>
      <w:ins w:id="19033" w:author="Abhishek Deep Nigam" w:date="2015-10-26T01:01:00Z">
        <w:r w:rsidRPr="00073577">
          <w:rPr>
            <w:rFonts w:ascii="Courier New" w:hAnsi="Courier New" w:cs="Courier New"/>
            <w:sz w:val="16"/>
            <w:szCs w:val="16"/>
            <w:rPrChange w:id="19034" w:author="Abhishek Deep Nigam" w:date="2015-10-26T01:01:00Z">
              <w:rPr>
                <w:rFonts w:ascii="Courier New" w:hAnsi="Courier New" w:cs="Courier New"/>
              </w:rPr>
            </w:rPrChange>
          </w:rPr>
          <w:t>[4]-&gt;P(Backtracking)</w:t>
        </w:r>
      </w:ins>
    </w:p>
    <w:p w14:paraId="0F9EEE8A" w14:textId="77777777" w:rsidR="00073577" w:rsidRPr="00073577" w:rsidRDefault="00073577" w:rsidP="00073577">
      <w:pPr>
        <w:spacing w:before="0" w:after="0"/>
        <w:rPr>
          <w:ins w:id="19035" w:author="Abhishek Deep Nigam" w:date="2015-10-26T01:01:00Z"/>
          <w:rFonts w:ascii="Courier New" w:hAnsi="Courier New" w:cs="Courier New"/>
          <w:sz w:val="16"/>
          <w:szCs w:val="16"/>
          <w:rPrChange w:id="19036" w:author="Abhishek Deep Nigam" w:date="2015-10-26T01:01:00Z">
            <w:rPr>
              <w:ins w:id="19037" w:author="Abhishek Deep Nigam" w:date="2015-10-26T01:01:00Z"/>
              <w:rFonts w:ascii="Courier New" w:hAnsi="Courier New" w:cs="Courier New"/>
            </w:rPr>
          </w:rPrChange>
        </w:rPr>
      </w:pPr>
      <w:ins w:id="19038" w:author="Abhishek Deep Nigam" w:date="2015-10-26T01:01:00Z">
        <w:r w:rsidRPr="00073577">
          <w:rPr>
            <w:rFonts w:ascii="Courier New" w:hAnsi="Courier New" w:cs="Courier New"/>
            <w:sz w:val="16"/>
            <w:szCs w:val="16"/>
            <w:rPrChange w:id="19039" w:author="Abhishek Deep Nigam" w:date="2015-10-26T01:01:00Z">
              <w:rPr>
                <w:rFonts w:ascii="Courier New" w:hAnsi="Courier New" w:cs="Courier New"/>
              </w:rPr>
            </w:rPrChange>
          </w:rPr>
          <w:t>[4]-&gt;Q(Backtracking)</w:t>
        </w:r>
      </w:ins>
    </w:p>
    <w:p w14:paraId="5F31DA14" w14:textId="77777777" w:rsidR="00073577" w:rsidRPr="00073577" w:rsidRDefault="00073577" w:rsidP="00073577">
      <w:pPr>
        <w:spacing w:before="0" w:after="0"/>
        <w:rPr>
          <w:ins w:id="19040" w:author="Abhishek Deep Nigam" w:date="2015-10-26T01:01:00Z"/>
          <w:rFonts w:ascii="Courier New" w:hAnsi="Courier New" w:cs="Courier New"/>
          <w:sz w:val="16"/>
          <w:szCs w:val="16"/>
          <w:rPrChange w:id="19041" w:author="Abhishek Deep Nigam" w:date="2015-10-26T01:01:00Z">
            <w:rPr>
              <w:ins w:id="19042" w:author="Abhishek Deep Nigam" w:date="2015-10-26T01:01:00Z"/>
              <w:rFonts w:ascii="Courier New" w:hAnsi="Courier New" w:cs="Courier New"/>
            </w:rPr>
          </w:rPrChange>
        </w:rPr>
      </w:pPr>
      <w:ins w:id="19043" w:author="Abhishek Deep Nigam" w:date="2015-10-26T01:01:00Z">
        <w:r w:rsidRPr="00073577">
          <w:rPr>
            <w:rFonts w:ascii="Courier New" w:hAnsi="Courier New" w:cs="Courier New"/>
            <w:sz w:val="16"/>
            <w:szCs w:val="16"/>
            <w:rPrChange w:id="19044" w:author="Abhishek Deep Nigam" w:date="2015-10-26T01:01:00Z">
              <w:rPr>
                <w:rFonts w:ascii="Courier New" w:hAnsi="Courier New" w:cs="Courier New"/>
              </w:rPr>
            </w:rPrChange>
          </w:rPr>
          <w:t>[4]-&gt;S(Backtracking)</w:t>
        </w:r>
      </w:ins>
    </w:p>
    <w:p w14:paraId="16882914" w14:textId="77777777" w:rsidR="00073577" w:rsidRPr="00073577" w:rsidRDefault="00073577" w:rsidP="00073577">
      <w:pPr>
        <w:spacing w:before="0" w:after="0"/>
        <w:rPr>
          <w:ins w:id="19045" w:author="Abhishek Deep Nigam" w:date="2015-10-26T01:01:00Z"/>
          <w:rFonts w:ascii="Courier New" w:hAnsi="Courier New" w:cs="Courier New"/>
          <w:sz w:val="16"/>
          <w:szCs w:val="16"/>
          <w:rPrChange w:id="19046" w:author="Abhishek Deep Nigam" w:date="2015-10-26T01:01:00Z">
            <w:rPr>
              <w:ins w:id="19047" w:author="Abhishek Deep Nigam" w:date="2015-10-26T01:01:00Z"/>
              <w:rFonts w:ascii="Courier New" w:hAnsi="Courier New" w:cs="Courier New"/>
            </w:rPr>
          </w:rPrChange>
        </w:rPr>
      </w:pPr>
      <w:ins w:id="19048" w:author="Abhishek Deep Nigam" w:date="2015-10-26T01:01:00Z">
        <w:r w:rsidRPr="00073577">
          <w:rPr>
            <w:rFonts w:ascii="Courier New" w:hAnsi="Courier New" w:cs="Courier New"/>
            <w:sz w:val="16"/>
            <w:szCs w:val="16"/>
            <w:rPrChange w:id="19049" w:author="Abhishek Deep Nigam" w:date="2015-10-26T01:01:00Z">
              <w:rPr>
                <w:rFonts w:ascii="Courier New" w:hAnsi="Courier New" w:cs="Courier New"/>
              </w:rPr>
            </w:rPrChange>
          </w:rPr>
          <w:t>[4]-&gt;Y[5]-&gt;O[6]-&gt;I(Backtracking)</w:t>
        </w:r>
      </w:ins>
    </w:p>
    <w:p w14:paraId="009CA8C1" w14:textId="77777777" w:rsidR="00073577" w:rsidRPr="00073577" w:rsidRDefault="00073577" w:rsidP="00073577">
      <w:pPr>
        <w:spacing w:before="0" w:after="0"/>
        <w:rPr>
          <w:ins w:id="19050" w:author="Abhishek Deep Nigam" w:date="2015-10-26T01:01:00Z"/>
          <w:rFonts w:ascii="Courier New" w:hAnsi="Courier New" w:cs="Courier New"/>
          <w:sz w:val="16"/>
          <w:szCs w:val="16"/>
          <w:rPrChange w:id="19051" w:author="Abhishek Deep Nigam" w:date="2015-10-26T01:01:00Z">
            <w:rPr>
              <w:ins w:id="19052" w:author="Abhishek Deep Nigam" w:date="2015-10-26T01:01:00Z"/>
              <w:rFonts w:ascii="Courier New" w:hAnsi="Courier New" w:cs="Courier New"/>
            </w:rPr>
          </w:rPrChange>
        </w:rPr>
      </w:pPr>
      <w:ins w:id="19053" w:author="Abhishek Deep Nigam" w:date="2015-10-26T01:01:00Z">
        <w:r w:rsidRPr="00073577">
          <w:rPr>
            <w:rFonts w:ascii="Courier New" w:hAnsi="Courier New" w:cs="Courier New"/>
            <w:sz w:val="16"/>
            <w:szCs w:val="16"/>
            <w:rPrChange w:id="19054" w:author="Abhishek Deep Nigam" w:date="2015-10-26T01:01:00Z">
              <w:rPr>
                <w:rFonts w:ascii="Courier New" w:hAnsi="Courier New" w:cs="Courier New"/>
              </w:rPr>
            </w:rPrChange>
          </w:rPr>
          <w:t>[1]-&gt;Z[2]-&gt;T[3]-&gt;T[4]-&gt;A(Backtracking)</w:t>
        </w:r>
      </w:ins>
    </w:p>
    <w:p w14:paraId="1502A857" w14:textId="77777777" w:rsidR="00073577" w:rsidRPr="00073577" w:rsidRDefault="00073577" w:rsidP="00073577">
      <w:pPr>
        <w:spacing w:before="0" w:after="0"/>
        <w:rPr>
          <w:ins w:id="19055" w:author="Abhishek Deep Nigam" w:date="2015-10-26T01:01:00Z"/>
          <w:rFonts w:ascii="Courier New" w:hAnsi="Courier New" w:cs="Courier New"/>
          <w:sz w:val="16"/>
          <w:szCs w:val="16"/>
          <w:rPrChange w:id="19056" w:author="Abhishek Deep Nigam" w:date="2015-10-26T01:01:00Z">
            <w:rPr>
              <w:ins w:id="19057" w:author="Abhishek Deep Nigam" w:date="2015-10-26T01:01:00Z"/>
              <w:rFonts w:ascii="Courier New" w:hAnsi="Courier New" w:cs="Courier New"/>
            </w:rPr>
          </w:rPrChange>
        </w:rPr>
      </w:pPr>
      <w:ins w:id="19058" w:author="Abhishek Deep Nigam" w:date="2015-10-26T01:01:00Z">
        <w:r w:rsidRPr="00073577">
          <w:rPr>
            <w:rFonts w:ascii="Courier New" w:hAnsi="Courier New" w:cs="Courier New"/>
            <w:sz w:val="16"/>
            <w:szCs w:val="16"/>
            <w:rPrChange w:id="19059" w:author="Abhishek Deep Nigam" w:date="2015-10-26T01:01:00Z">
              <w:rPr>
                <w:rFonts w:ascii="Courier New" w:hAnsi="Courier New" w:cs="Courier New"/>
              </w:rPr>
            </w:rPrChange>
          </w:rPr>
          <w:t>[4]-&gt;N[5]-&gt;O[6]-&gt;I(Backtracking)</w:t>
        </w:r>
      </w:ins>
    </w:p>
    <w:p w14:paraId="2200DC3D" w14:textId="77777777" w:rsidR="00073577" w:rsidRPr="00073577" w:rsidRDefault="00073577" w:rsidP="00073577">
      <w:pPr>
        <w:spacing w:before="0" w:after="0"/>
        <w:rPr>
          <w:ins w:id="19060" w:author="Abhishek Deep Nigam" w:date="2015-10-26T01:01:00Z"/>
          <w:rFonts w:ascii="Courier New" w:hAnsi="Courier New" w:cs="Courier New"/>
          <w:sz w:val="16"/>
          <w:szCs w:val="16"/>
          <w:rPrChange w:id="19061" w:author="Abhishek Deep Nigam" w:date="2015-10-26T01:01:00Z">
            <w:rPr>
              <w:ins w:id="19062" w:author="Abhishek Deep Nigam" w:date="2015-10-26T01:01:00Z"/>
              <w:rFonts w:ascii="Courier New" w:hAnsi="Courier New" w:cs="Courier New"/>
            </w:rPr>
          </w:rPrChange>
        </w:rPr>
      </w:pPr>
      <w:ins w:id="19063" w:author="Abhishek Deep Nigam" w:date="2015-10-26T01:01:00Z">
        <w:r w:rsidRPr="00073577">
          <w:rPr>
            <w:rFonts w:ascii="Courier New" w:hAnsi="Courier New" w:cs="Courier New"/>
            <w:sz w:val="16"/>
            <w:szCs w:val="16"/>
            <w:rPrChange w:id="19064" w:author="Abhishek Deep Nigam" w:date="2015-10-26T01:01:00Z">
              <w:rPr>
                <w:rFonts w:ascii="Courier New" w:hAnsi="Courier New" w:cs="Courier New"/>
              </w:rPr>
            </w:rPrChange>
          </w:rPr>
          <w:t>[4]-&gt;O[5]-&gt;O[6]-&gt;I(Backtracking)</w:t>
        </w:r>
      </w:ins>
    </w:p>
    <w:p w14:paraId="160DCBD8" w14:textId="77777777" w:rsidR="00073577" w:rsidRPr="00073577" w:rsidRDefault="00073577" w:rsidP="00073577">
      <w:pPr>
        <w:spacing w:before="0" w:after="0"/>
        <w:rPr>
          <w:ins w:id="19065" w:author="Abhishek Deep Nigam" w:date="2015-10-26T01:01:00Z"/>
          <w:rFonts w:ascii="Courier New" w:hAnsi="Courier New" w:cs="Courier New"/>
          <w:sz w:val="16"/>
          <w:szCs w:val="16"/>
          <w:rPrChange w:id="19066" w:author="Abhishek Deep Nigam" w:date="2015-10-26T01:01:00Z">
            <w:rPr>
              <w:ins w:id="19067" w:author="Abhishek Deep Nigam" w:date="2015-10-26T01:01:00Z"/>
              <w:rFonts w:ascii="Courier New" w:hAnsi="Courier New" w:cs="Courier New"/>
            </w:rPr>
          </w:rPrChange>
        </w:rPr>
      </w:pPr>
      <w:ins w:id="19068" w:author="Abhishek Deep Nigam" w:date="2015-10-26T01:01:00Z">
        <w:r w:rsidRPr="00073577">
          <w:rPr>
            <w:rFonts w:ascii="Courier New" w:hAnsi="Courier New" w:cs="Courier New"/>
            <w:sz w:val="16"/>
            <w:szCs w:val="16"/>
            <w:rPrChange w:id="19069" w:author="Abhishek Deep Nigam" w:date="2015-10-26T01:01:00Z">
              <w:rPr>
                <w:rFonts w:ascii="Courier New" w:hAnsi="Courier New" w:cs="Courier New"/>
              </w:rPr>
            </w:rPrChange>
          </w:rPr>
          <w:t>[4]-&gt;P(Backtracking)</w:t>
        </w:r>
      </w:ins>
    </w:p>
    <w:p w14:paraId="2A51D7BA" w14:textId="77777777" w:rsidR="00073577" w:rsidRPr="00073577" w:rsidRDefault="00073577" w:rsidP="00073577">
      <w:pPr>
        <w:spacing w:before="0" w:after="0"/>
        <w:rPr>
          <w:ins w:id="19070" w:author="Abhishek Deep Nigam" w:date="2015-10-26T01:01:00Z"/>
          <w:rFonts w:ascii="Courier New" w:hAnsi="Courier New" w:cs="Courier New"/>
          <w:sz w:val="16"/>
          <w:szCs w:val="16"/>
          <w:rPrChange w:id="19071" w:author="Abhishek Deep Nigam" w:date="2015-10-26T01:01:00Z">
            <w:rPr>
              <w:ins w:id="19072" w:author="Abhishek Deep Nigam" w:date="2015-10-26T01:01:00Z"/>
              <w:rFonts w:ascii="Courier New" w:hAnsi="Courier New" w:cs="Courier New"/>
            </w:rPr>
          </w:rPrChange>
        </w:rPr>
      </w:pPr>
      <w:ins w:id="19073" w:author="Abhishek Deep Nigam" w:date="2015-10-26T01:01:00Z">
        <w:r w:rsidRPr="00073577">
          <w:rPr>
            <w:rFonts w:ascii="Courier New" w:hAnsi="Courier New" w:cs="Courier New"/>
            <w:sz w:val="16"/>
            <w:szCs w:val="16"/>
            <w:rPrChange w:id="19074" w:author="Abhishek Deep Nigam" w:date="2015-10-26T01:01:00Z">
              <w:rPr>
                <w:rFonts w:ascii="Courier New" w:hAnsi="Courier New" w:cs="Courier New"/>
              </w:rPr>
            </w:rPrChange>
          </w:rPr>
          <w:t>[4]-&gt;Q(Backtracking)</w:t>
        </w:r>
      </w:ins>
    </w:p>
    <w:p w14:paraId="20CDC9E2" w14:textId="77777777" w:rsidR="00073577" w:rsidRPr="00073577" w:rsidRDefault="00073577" w:rsidP="00073577">
      <w:pPr>
        <w:spacing w:before="0" w:after="0"/>
        <w:rPr>
          <w:ins w:id="19075" w:author="Abhishek Deep Nigam" w:date="2015-10-26T01:01:00Z"/>
          <w:rFonts w:ascii="Courier New" w:hAnsi="Courier New" w:cs="Courier New"/>
          <w:sz w:val="16"/>
          <w:szCs w:val="16"/>
          <w:rPrChange w:id="19076" w:author="Abhishek Deep Nigam" w:date="2015-10-26T01:01:00Z">
            <w:rPr>
              <w:ins w:id="19077" w:author="Abhishek Deep Nigam" w:date="2015-10-26T01:01:00Z"/>
              <w:rFonts w:ascii="Courier New" w:hAnsi="Courier New" w:cs="Courier New"/>
            </w:rPr>
          </w:rPrChange>
        </w:rPr>
      </w:pPr>
      <w:ins w:id="19078" w:author="Abhishek Deep Nigam" w:date="2015-10-26T01:01:00Z">
        <w:r w:rsidRPr="00073577">
          <w:rPr>
            <w:rFonts w:ascii="Courier New" w:hAnsi="Courier New" w:cs="Courier New"/>
            <w:sz w:val="16"/>
            <w:szCs w:val="16"/>
            <w:rPrChange w:id="19079" w:author="Abhishek Deep Nigam" w:date="2015-10-26T01:01:00Z">
              <w:rPr>
                <w:rFonts w:ascii="Courier New" w:hAnsi="Courier New" w:cs="Courier New"/>
              </w:rPr>
            </w:rPrChange>
          </w:rPr>
          <w:t>[4]-&gt;S(Backtracking)</w:t>
        </w:r>
      </w:ins>
    </w:p>
    <w:p w14:paraId="11C6B3FD" w14:textId="77777777" w:rsidR="00073577" w:rsidRPr="00073577" w:rsidRDefault="00073577" w:rsidP="00073577">
      <w:pPr>
        <w:spacing w:before="0" w:after="0"/>
        <w:rPr>
          <w:ins w:id="19080" w:author="Abhishek Deep Nigam" w:date="2015-10-26T01:01:00Z"/>
          <w:rFonts w:ascii="Courier New" w:hAnsi="Courier New" w:cs="Courier New"/>
          <w:sz w:val="16"/>
          <w:szCs w:val="16"/>
          <w:rPrChange w:id="19081" w:author="Abhishek Deep Nigam" w:date="2015-10-26T01:01:00Z">
            <w:rPr>
              <w:ins w:id="19082" w:author="Abhishek Deep Nigam" w:date="2015-10-26T01:01:00Z"/>
              <w:rFonts w:ascii="Courier New" w:hAnsi="Courier New" w:cs="Courier New"/>
            </w:rPr>
          </w:rPrChange>
        </w:rPr>
      </w:pPr>
      <w:ins w:id="19083" w:author="Abhishek Deep Nigam" w:date="2015-10-26T01:01:00Z">
        <w:r w:rsidRPr="00073577">
          <w:rPr>
            <w:rFonts w:ascii="Courier New" w:hAnsi="Courier New" w:cs="Courier New"/>
            <w:sz w:val="16"/>
            <w:szCs w:val="16"/>
            <w:rPrChange w:id="19084" w:author="Abhishek Deep Nigam" w:date="2015-10-26T01:01:00Z">
              <w:rPr>
                <w:rFonts w:ascii="Courier New" w:hAnsi="Courier New" w:cs="Courier New"/>
              </w:rPr>
            </w:rPrChange>
          </w:rPr>
          <w:lastRenderedPageBreak/>
          <w:t>[4]-&gt;Y[5]-&gt;O[6]-&gt;I(Backtracking)</w:t>
        </w:r>
      </w:ins>
    </w:p>
    <w:p w14:paraId="0EF3BAAE" w14:textId="77777777" w:rsidR="00073577" w:rsidRPr="00073577" w:rsidRDefault="00073577" w:rsidP="00073577">
      <w:pPr>
        <w:spacing w:before="0" w:after="0"/>
        <w:rPr>
          <w:ins w:id="19085" w:author="Abhishek Deep Nigam" w:date="2015-10-26T01:01:00Z"/>
          <w:rFonts w:ascii="Courier New" w:hAnsi="Courier New" w:cs="Courier New"/>
          <w:sz w:val="16"/>
          <w:szCs w:val="16"/>
          <w:rPrChange w:id="19086" w:author="Abhishek Deep Nigam" w:date="2015-10-26T01:01:00Z">
            <w:rPr>
              <w:ins w:id="19087" w:author="Abhishek Deep Nigam" w:date="2015-10-26T01:01:00Z"/>
              <w:rFonts w:ascii="Courier New" w:hAnsi="Courier New" w:cs="Courier New"/>
            </w:rPr>
          </w:rPrChange>
        </w:rPr>
      </w:pPr>
      <w:ins w:id="19088" w:author="Abhishek Deep Nigam" w:date="2015-10-26T01:01:00Z">
        <w:r w:rsidRPr="00073577">
          <w:rPr>
            <w:rFonts w:ascii="Courier New" w:hAnsi="Courier New" w:cs="Courier New"/>
            <w:sz w:val="16"/>
            <w:szCs w:val="16"/>
            <w:rPrChange w:id="19089" w:author="Abhishek Deep Nigam" w:date="2015-10-26T01:01:00Z">
              <w:rPr>
                <w:rFonts w:ascii="Courier New" w:hAnsi="Courier New" w:cs="Courier New"/>
              </w:rPr>
            </w:rPrChange>
          </w:rPr>
          <w:t>[0]-&gt;U[1]-&gt;A[2]-&gt;T[3]-&gt;T[4]-&gt;A(Backtracking)</w:t>
        </w:r>
      </w:ins>
    </w:p>
    <w:p w14:paraId="374D652A" w14:textId="77777777" w:rsidR="00073577" w:rsidRPr="00073577" w:rsidRDefault="00073577" w:rsidP="00073577">
      <w:pPr>
        <w:spacing w:before="0" w:after="0"/>
        <w:rPr>
          <w:ins w:id="19090" w:author="Abhishek Deep Nigam" w:date="2015-10-26T01:01:00Z"/>
          <w:rFonts w:ascii="Courier New" w:hAnsi="Courier New" w:cs="Courier New"/>
          <w:sz w:val="16"/>
          <w:szCs w:val="16"/>
          <w:rPrChange w:id="19091" w:author="Abhishek Deep Nigam" w:date="2015-10-26T01:01:00Z">
            <w:rPr>
              <w:ins w:id="19092" w:author="Abhishek Deep Nigam" w:date="2015-10-26T01:01:00Z"/>
              <w:rFonts w:ascii="Courier New" w:hAnsi="Courier New" w:cs="Courier New"/>
            </w:rPr>
          </w:rPrChange>
        </w:rPr>
      </w:pPr>
      <w:ins w:id="19093" w:author="Abhishek Deep Nigam" w:date="2015-10-26T01:01:00Z">
        <w:r w:rsidRPr="00073577">
          <w:rPr>
            <w:rFonts w:ascii="Courier New" w:hAnsi="Courier New" w:cs="Courier New"/>
            <w:sz w:val="16"/>
            <w:szCs w:val="16"/>
            <w:rPrChange w:id="19094" w:author="Abhishek Deep Nigam" w:date="2015-10-26T01:01:00Z">
              <w:rPr>
                <w:rFonts w:ascii="Courier New" w:hAnsi="Courier New" w:cs="Courier New"/>
              </w:rPr>
            </w:rPrChange>
          </w:rPr>
          <w:t>[4]-&gt;N(Backtracking)</w:t>
        </w:r>
      </w:ins>
    </w:p>
    <w:p w14:paraId="2F2EC414" w14:textId="77777777" w:rsidR="00073577" w:rsidRPr="00073577" w:rsidRDefault="00073577" w:rsidP="00073577">
      <w:pPr>
        <w:spacing w:before="0" w:after="0"/>
        <w:rPr>
          <w:ins w:id="19095" w:author="Abhishek Deep Nigam" w:date="2015-10-26T01:01:00Z"/>
          <w:rFonts w:ascii="Courier New" w:hAnsi="Courier New" w:cs="Courier New"/>
          <w:sz w:val="16"/>
          <w:szCs w:val="16"/>
          <w:rPrChange w:id="19096" w:author="Abhishek Deep Nigam" w:date="2015-10-26T01:01:00Z">
            <w:rPr>
              <w:ins w:id="19097" w:author="Abhishek Deep Nigam" w:date="2015-10-26T01:01:00Z"/>
              <w:rFonts w:ascii="Courier New" w:hAnsi="Courier New" w:cs="Courier New"/>
            </w:rPr>
          </w:rPrChange>
        </w:rPr>
      </w:pPr>
      <w:ins w:id="19098" w:author="Abhishek Deep Nigam" w:date="2015-10-26T01:01:00Z">
        <w:r w:rsidRPr="00073577">
          <w:rPr>
            <w:rFonts w:ascii="Courier New" w:hAnsi="Courier New" w:cs="Courier New"/>
            <w:sz w:val="16"/>
            <w:szCs w:val="16"/>
            <w:rPrChange w:id="19099" w:author="Abhishek Deep Nigam" w:date="2015-10-26T01:01:00Z">
              <w:rPr>
                <w:rFonts w:ascii="Courier New" w:hAnsi="Courier New" w:cs="Courier New"/>
              </w:rPr>
            </w:rPrChange>
          </w:rPr>
          <w:t>[4]-&gt;O(Backtracking)</w:t>
        </w:r>
      </w:ins>
    </w:p>
    <w:p w14:paraId="3024FDE5" w14:textId="77777777" w:rsidR="00073577" w:rsidRPr="00073577" w:rsidRDefault="00073577" w:rsidP="00073577">
      <w:pPr>
        <w:spacing w:before="0" w:after="0"/>
        <w:rPr>
          <w:ins w:id="19100" w:author="Abhishek Deep Nigam" w:date="2015-10-26T01:01:00Z"/>
          <w:rFonts w:ascii="Courier New" w:hAnsi="Courier New" w:cs="Courier New"/>
          <w:sz w:val="16"/>
          <w:szCs w:val="16"/>
          <w:rPrChange w:id="19101" w:author="Abhishek Deep Nigam" w:date="2015-10-26T01:01:00Z">
            <w:rPr>
              <w:ins w:id="19102" w:author="Abhishek Deep Nigam" w:date="2015-10-26T01:01:00Z"/>
              <w:rFonts w:ascii="Courier New" w:hAnsi="Courier New" w:cs="Courier New"/>
            </w:rPr>
          </w:rPrChange>
        </w:rPr>
      </w:pPr>
      <w:ins w:id="19103" w:author="Abhishek Deep Nigam" w:date="2015-10-26T01:01:00Z">
        <w:r w:rsidRPr="00073577">
          <w:rPr>
            <w:rFonts w:ascii="Courier New" w:hAnsi="Courier New" w:cs="Courier New"/>
            <w:sz w:val="16"/>
            <w:szCs w:val="16"/>
            <w:rPrChange w:id="19104" w:author="Abhishek Deep Nigam" w:date="2015-10-26T01:01:00Z">
              <w:rPr>
                <w:rFonts w:ascii="Courier New" w:hAnsi="Courier New" w:cs="Courier New"/>
              </w:rPr>
            </w:rPrChange>
          </w:rPr>
          <w:t>[4]-&gt;P(Backtracking)</w:t>
        </w:r>
      </w:ins>
    </w:p>
    <w:p w14:paraId="162D10BD" w14:textId="77777777" w:rsidR="00073577" w:rsidRPr="00073577" w:rsidRDefault="00073577" w:rsidP="00073577">
      <w:pPr>
        <w:spacing w:before="0" w:after="0"/>
        <w:rPr>
          <w:ins w:id="19105" w:author="Abhishek Deep Nigam" w:date="2015-10-26T01:01:00Z"/>
          <w:rFonts w:ascii="Courier New" w:hAnsi="Courier New" w:cs="Courier New"/>
          <w:sz w:val="16"/>
          <w:szCs w:val="16"/>
          <w:rPrChange w:id="19106" w:author="Abhishek Deep Nigam" w:date="2015-10-26T01:01:00Z">
            <w:rPr>
              <w:ins w:id="19107" w:author="Abhishek Deep Nigam" w:date="2015-10-26T01:01:00Z"/>
              <w:rFonts w:ascii="Courier New" w:hAnsi="Courier New" w:cs="Courier New"/>
            </w:rPr>
          </w:rPrChange>
        </w:rPr>
      </w:pPr>
      <w:ins w:id="19108" w:author="Abhishek Deep Nigam" w:date="2015-10-26T01:01:00Z">
        <w:r w:rsidRPr="00073577">
          <w:rPr>
            <w:rFonts w:ascii="Courier New" w:hAnsi="Courier New" w:cs="Courier New"/>
            <w:sz w:val="16"/>
            <w:szCs w:val="16"/>
            <w:rPrChange w:id="19109" w:author="Abhishek Deep Nigam" w:date="2015-10-26T01:01:00Z">
              <w:rPr>
                <w:rFonts w:ascii="Courier New" w:hAnsi="Courier New" w:cs="Courier New"/>
              </w:rPr>
            </w:rPrChange>
          </w:rPr>
          <w:t>[4]-&gt;Q(Backtracking)</w:t>
        </w:r>
      </w:ins>
    </w:p>
    <w:p w14:paraId="59E7CE44" w14:textId="77777777" w:rsidR="00073577" w:rsidRPr="00073577" w:rsidRDefault="00073577" w:rsidP="00073577">
      <w:pPr>
        <w:spacing w:before="0" w:after="0"/>
        <w:rPr>
          <w:ins w:id="19110" w:author="Abhishek Deep Nigam" w:date="2015-10-26T01:01:00Z"/>
          <w:rFonts w:ascii="Courier New" w:hAnsi="Courier New" w:cs="Courier New"/>
          <w:sz w:val="16"/>
          <w:szCs w:val="16"/>
          <w:rPrChange w:id="19111" w:author="Abhishek Deep Nigam" w:date="2015-10-26T01:01:00Z">
            <w:rPr>
              <w:ins w:id="19112" w:author="Abhishek Deep Nigam" w:date="2015-10-26T01:01:00Z"/>
              <w:rFonts w:ascii="Courier New" w:hAnsi="Courier New" w:cs="Courier New"/>
            </w:rPr>
          </w:rPrChange>
        </w:rPr>
      </w:pPr>
      <w:ins w:id="19113" w:author="Abhishek Deep Nigam" w:date="2015-10-26T01:01:00Z">
        <w:r w:rsidRPr="00073577">
          <w:rPr>
            <w:rFonts w:ascii="Courier New" w:hAnsi="Courier New" w:cs="Courier New"/>
            <w:sz w:val="16"/>
            <w:szCs w:val="16"/>
            <w:rPrChange w:id="19114" w:author="Abhishek Deep Nigam" w:date="2015-10-26T01:01:00Z">
              <w:rPr>
                <w:rFonts w:ascii="Courier New" w:hAnsi="Courier New" w:cs="Courier New"/>
              </w:rPr>
            </w:rPrChange>
          </w:rPr>
          <w:t>[4]-&gt;S(Backtracking)</w:t>
        </w:r>
      </w:ins>
    </w:p>
    <w:p w14:paraId="2CE0FBF8" w14:textId="77777777" w:rsidR="00073577" w:rsidRPr="00073577" w:rsidRDefault="00073577" w:rsidP="00073577">
      <w:pPr>
        <w:spacing w:before="0" w:after="0"/>
        <w:rPr>
          <w:ins w:id="19115" w:author="Abhishek Deep Nigam" w:date="2015-10-26T01:01:00Z"/>
          <w:rFonts w:ascii="Courier New" w:hAnsi="Courier New" w:cs="Courier New"/>
          <w:sz w:val="16"/>
          <w:szCs w:val="16"/>
          <w:rPrChange w:id="19116" w:author="Abhishek Deep Nigam" w:date="2015-10-26T01:01:00Z">
            <w:rPr>
              <w:ins w:id="19117" w:author="Abhishek Deep Nigam" w:date="2015-10-26T01:01:00Z"/>
              <w:rFonts w:ascii="Courier New" w:hAnsi="Courier New" w:cs="Courier New"/>
            </w:rPr>
          </w:rPrChange>
        </w:rPr>
      </w:pPr>
      <w:ins w:id="19118" w:author="Abhishek Deep Nigam" w:date="2015-10-26T01:01:00Z">
        <w:r w:rsidRPr="00073577">
          <w:rPr>
            <w:rFonts w:ascii="Courier New" w:hAnsi="Courier New" w:cs="Courier New"/>
            <w:sz w:val="16"/>
            <w:szCs w:val="16"/>
            <w:rPrChange w:id="19119" w:author="Abhishek Deep Nigam" w:date="2015-10-26T01:01:00Z">
              <w:rPr>
                <w:rFonts w:ascii="Courier New" w:hAnsi="Courier New" w:cs="Courier New"/>
              </w:rPr>
            </w:rPrChange>
          </w:rPr>
          <w:t>[4]-&gt;Y(Backtracking)</w:t>
        </w:r>
      </w:ins>
    </w:p>
    <w:p w14:paraId="4E2F16D6" w14:textId="77777777" w:rsidR="00073577" w:rsidRPr="00073577" w:rsidRDefault="00073577" w:rsidP="00073577">
      <w:pPr>
        <w:spacing w:before="0" w:after="0"/>
        <w:rPr>
          <w:ins w:id="19120" w:author="Abhishek Deep Nigam" w:date="2015-10-26T01:01:00Z"/>
          <w:rFonts w:ascii="Courier New" w:hAnsi="Courier New" w:cs="Courier New"/>
          <w:sz w:val="16"/>
          <w:szCs w:val="16"/>
          <w:rPrChange w:id="19121" w:author="Abhishek Deep Nigam" w:date="2015-10-26T01:01:00Z">
            <w:rPr>
              <w:ins w:id="19122" w:author="Abhishek Deep Nigam" w:date="2015-10-26T01:01:00Z"/>
              <w:rFonts w:ascii="Courier New" w:hAnsi="Courier New" w:cs="Courier New"/>
            </w:rPr>
          </w:rPrChange>
        </w:rPr>
      </w:pPr>
      <w:ins w:id="19123" w:author="Abhishek Deep Nigam" w:date="2015-10-26T01:01:00Z">
        <w:r w:rsidRPr="00073577">
          <w:rPr>
            <w:rFonts w:ascii="Courier New" w:hAnsi="Courier New" w:cs="Courier New"/>
            <w:sz w:val="16"/>
            <w:szCs w:val="16"/>
            <w:rPrChange w:id="19124" w:author="Abhishek Deep Nigam" w:date="2015-10-26T01:01:00Z">
              <w:rPr>
                <w:rFonts w:ascii="Courier New" w:hAnsi="Courier New" w:cs="Courier New"/>
              </w:rPr>
            </w:rPrChange>
          </w:rPr>
          <w:t>[1]-&gt;B[2]-&gt;T[3]-&gt;T[4]-&gt;A(Backtracking)</w:t>
        </w:r>
      </w:ins>
    </w:p>
    <w:p w14:paraId="7F8BDCFD" w14:textId="77777777" w:rsidR="00073577" w:rsidRPr="00073577" w:rsidRDefault="00073577" w:rsidP="00073577">
      <w:pPr>
        <w:spacing w:before="0" w:after="0"/>
        <w:rPr>
          <w:ins w:id="19125" w:author="Abhishek Deep Nigam" w:date="2015-10-26T01:01:00Z"/>
          <w:rFonts w:ascii="Courier New" w:hAnsi="Courier New" w:cs="Courier New"/>
          <w:sz w:val="16"/>
          <w:szCs w:val="16"/>
          <w:rPrChange w:id="19126" w:author="Abhishek Deep Nigam" w:date="2015-10-26T01:01:00Z">
            <w:rPr>
              <w:ins w:id="19127" w:author="Abhishek Deep Nigam" w:date="2015-10-26T01:01:00Z"/>
              <w:rFonts w:ascii="Courier New" w:hAnsi="Courier New" w:cs="Courier New"/>
            </w:rPr>
          </w:rPrChange>
        </w:rPr>
      </w:pPr>
      <w:ins w:id="19128" w:author="Abhishek Deep Nigam" w:date="2015-10-26T01:01:00Z">
        <w:r w:rsidRPr="00073577">
          <w:rPr>
            <w:rFonts w:ascii="Courier New" w:hAnsi="Courier New" w:cs="Courier New"/>
            <w:sz w:val="16"/>
            <w:szCs w:val="16"/>
            <w:rPrChange w:id="19129" w:author="Abhishek Deep Nigam" w:date="2015-10-26T01:01:00Z">
              <w:rPr>
                <w:rFonts w:ascii="Courier New" w:hAnsi="Courier New" w:cs="Courier New"/>
              </w:rPr>
            </w:rPrChange>
          </w:rPr>
          <w:t>[4]-&gt;N(Backtracking)</w:t>
        </w:r>
      </w:ins>
    </w:p>
    <w:p w14:paraId="33A9E087" w14:textId="77777777" w:rsidR="00073577" w:rsidRPr="00073577" w:rsidRDefault="00073577" w:rsidP="00073577">
      <w:pPr>
        <w:spacing w:before="0" w:after="0"/>
        <w:rPr>
          <w:ins w:id="19130" w:author="Abhishek Deep Nigam" w:date="2015-10-26T01:01:00Z"/>
          <w:rFonts w:ascii="Courier New" w:hAnsi="Courier New" w:cs="Courier New"/>
          <w:sz w:val="16"/>
          <w:szCs w:val="16"/>
          <w:rPrChange w:id="19131" w:author="Abhishek Deep Nigam" w:date="2015-10-26T01:01:00Z">
            <w:rPr>
              <w:ins w:id="19132" w:author="Abhishek Deep Nigam" w:date="2015-10-26T01:01:00Z"/>
              <w:rFonts w:ascii="Courier New" w:hAnsi="Courier New" w:cs="Courier New"/>
            </w:rPr>
          </w:rPrChange>
        </w:rPr>
      </w:pPr>
      <w:ins w:id="19133" w:author="Abhishek Deep Nigam" w:date="2015-10-26T01:01:00Z">
        <w:r w:rsidRPr="00073577">
          <w:rPr>
            <w:rFonts w:ascii="Courier New" w:hAnsi="Courier New" w:cs="Courier New"/>
            <w:sz w:val="16"/>
            <w:szCs w:val="16"/>
            <w:rPrChange w:id="19134" w:author="Abhishek Deep Nigam" w:date="2015-10-26T01:01:00Z">
              <w:rPr>
                <w:rFonts w:ascii="Courier New" w:hAnsi="Courier New" w:cs="Courier New"/>
              </w:rPr>
            </w:rPrChange>
          </w:rPr>
          <w:t>[4]-&gt;O(Backtracking)</w:t>
        </w:r>
      </w:ins>
    </w:p>
    <w:p w14:paraId="17177662" w14:textId="77777777" w:rsidR="00073577" w:rsidRPr="00073577" w:rsidRDefault="00073577" w:rsidP="00073577">
      <w:pPr>
        <w:spacing w:before="0" w:after="0"/>
        <w:rPr>
          <w:ins w:id="19135" w:author="Abhishek Deep Nigam" w:date="2015-10-26T01:01:00Z"/>
          <w:rFonts w:ascii="Courier New" w:hAnsi="Courier New" w:cs="Courier New"/>
          <w:sz w:val="16"/>
          <w:szCs w:val="16"/>
          <w:rPrChange w:id="19136" w:author="Abhishek Deep Nigam" w:date="2015-10-26T01:01:00Z">
            <w:rPr>
              <w:ins w:id="19137" w:author="Abhishek Deep Nigam" w:date="2015-10-26T01:01:00Z"/>
              <w:rFonts w:ascii="Courier New" w:hAnsi="Courier New" w:cs="Courier New"/>
            </w:rPr>
          </w:rPrChange>
        </w:rPr>
      </w:pPr>
      <w:ins w:id="19138" w:author="Abhishek Deep Nigam" w:date="2015-10-26T01:01:00Z">
        <w:r w:rsidRPr="00073577">
          <w:rPr>
            <w:rFonts w:ascii="Courier New" w:hAnsi="Courier New" w:cs="Courier New"/>
            <w:sz w:val="16"/>
            <w:szCs w:val="16"/>
            <w:rPrChange w:id="19139" w:author="Abhishek Deep Nigam" w:date="2015-10-26T01:01:00Z">
              <w:rPr>
                <w:rFonts w:ascii="Courier New" w:hAnsi="Courier New" w:cs="Courier New"/>
              </w:rPr>
            </w:rPrChange>
          </w:rPr>
          <w:t>[4]-&gt;P(Backtracking)</w:t>
        </w:r>
      </w:ins>
    </w:p>
    <w:p w14:paraId="7A25512F" w14:textId="77777777" w:rsidR="00073577" w:rsidRPr="00073577" w:rsidRDefault="00073577" w:rsidP="00073577">
      <w:pPr>
        <w:spacing w:before="0" w:after="0"/>
        <w:rPr>
          <w:ins w:id="19140" w:author="Abhishek Deep Nigam" w:date="2015-10-26T01:01:00Z"/>
          <w:rFonts w:ascii="Courier New" w:hAnsi="Courier New" w:cs="Courier New"/>
          <w:sz w:val="16"/>
          <w:szCs w:val="16"/>
          <w:rPrChange w:id="19141" w:author="Abhishek Deep Nigam" w:date="2015-10-26T01:01:00Z">
            <w:rPr>
              <w:ins w:id="19142" w:author="Abhishek Deep Nigam" w:date="2015-10-26T01:01:00Z"/>
              <w:rFonts w:ascii="Courier New" w:hAnsi="Courier New" w:cs="Courier New"/>
            </w:rPr>
          </w:rPrChange>
        </w:rPr>
      </w:pPr>
      <w:ins w:id="19143" w:author="Abhishek Deep Nigam" w:date="2015-10-26T01:01:00Z">
        <w:r w:rsidRPr="00073577">
          <w:rPr>
            <w:rFonts w:ascii="Courier New" w:hAnsi="Courier New" w:cs="Courier New"/>
            <w:sz w:val="16"/>
            <w:szCs w:val="16"/>
            <w:rPrChange w:id="19144" w:author="Abhishek Deep Nigam" w:date="2015-10-26T01:01:00Z">
              <w:rPr>
                <w:rFonts w:ascii="Courier New" w:hAnsi="Courier New" w:cs="Courier New"/>
              </w:rPr>
            </w:rPrChange>
          </w:rPr>
          <w:t>[4]-&gt;Q(Backtracking)</w:t>
        </w:r>
      </w:ins>
    </w:p>
    <w:p w14:paraId="04A87223" w14:textId="77777777" w:rsidR="00073577" w:rsidRPr="00073577" w:rsidRDefault="00073577" w:rsidP="00073577">
      <w:pPr>
        <w:spacing w:before="0" w:after="0"/>
        <w:rPr>
          <w:ins w:id="19145" w:author="Abhishek Deep Nigam" w:date="2015-10-26T01:01:00Z"/>
          <w:rFonts w:ascii="Courier New" w:hAnsi="Courier New" w:cs="Courier New"/>
          <w:sz w:val="16"/>
          <w:szCs w:val="16"/>
          <w:rPrChange w:id="19146" w:author="Abhishek Deep Nigam" w:date="2015-10-26T01:01:00Z">
            <w:rPr>
              <w:ins w:id="19147" w:author="Abhishek Deep Nigam" w:date="2015-10-26T01:01:00Z"/>
              <w:rFonts w:ascii="Courier New" w:hAnsi="Courier New" w:cs="Courier New"/>
            </w:rPr>
          </w:rPrChange>
        </w:rPr>
      </w:pPr>
      <w:ins w:id="19148" w:author="Abhishek Deep Nigam" w:date="2015-10-26T01:01:00Z">
        <w:r w:rsidRPr="00073577">
          <w:rPr>
            <w:rFonts w:ascii="Courier New" w:hAnsi="Courier New" w:cs="Courier New"/>
            <w:sz w:val="16"/>
            <w:szCs w:val="16"/>
            <w:rPrChange w:id="19149" w:author="Abhishek Deep Nigam" w:date="2015-10-26T01:01:00Z">
              <w:rPr>
                <w:rFonts w:ascii="Courier New" w:hAnsi="Courier New" w:cs="Courier New"/>
              </w:rPr>
            </w:rPrChange>
          </w:rPr>
          <w:t>[4]-&gt;S(Backtracking)</w:t>
        </w:r>
      </w:ins>
    </w:p>
    <w:p w14:paraId="4D2F5825" w14:textId="77777777" w:rsidR="00073577" w:rsidRPr="00073577" w:rsidRDefault="00073577" w:rsidP="00073577">
      <w:pPr>
        <w:spacing w:before="0" w:after="0"/>
        <w:rPr>
          <w:ins w:id="19150" w:author="Abhishek Deep Nigam" w:date="2015-10-26T01:01:00Z"/>
          <w:rFonts w:ascii="Courier New" w:hAnsi="Courier New" w:cs="Courier New"/>
          <w:sz w:val="16"/>
          <w:szCs w:val="16"/>
          <w:rPrChange w:id="19151" w:author="Abhishek Deep Nigam" w:date="2015-10-26T01:01:00Z">
            <w:rPr>
              <w:ins w:id="19152" w:author="Abhishek Deep Nigam" w:date="2015-10-26T01:01:00Z"/>
              <w:rFonts w:ascii="Courier New" w:hAnsi="Courier New" w:cs="Courier New"/>
            </w:rPr>
          </w:rPrChange>
        </w:rPr>
      </w:pPr>
      <w:ins w:id="19153" w:author="Abhishek Deep Nigam" w:date="2015-10-26T01:01:00Z">
        <w:r w:rsidRPr="00073577">
          <w:rPr>
            <w:rFonts w:ascii="Courier New" w:hAnsi="Courier New" w:cs="Courier New"/>
            <w:sz w:val="16"/>
            <w:szCs w:val="16"/>
            <w:rPrChange w:id="19154" w:author="Abhishek Deep Nigam" w:date="2015-10-26T01:01:00Z">
              <w:rPr>
                <w:rFonts w:ascii="Courier New" w:hAnsi="Courier New" w:cs="Courier New"/>
              </w:rPr>
            </w:rPrChange>
          </w:rPr>
          <w:t>[4]-&gt;Y(Backtracking)</w:t>
        </w:r>
      </w:ins>
    </w:p>
    <w:p w14:paraId="2C555C75" w14:textId="77777777" w:rsidR="00073577" w:rsidRPr="00073577" w:rsidRDefault="00073577" w:rsidP="00073577">
      <w:pPr>
        <w:spacing w:before="0" w:after="0"/>
        <w:rPr>
          <w:ins w:id="19155" w:author="Abhishek Deep Nigam" w:date="2015-10-26T01:01:00Z"/>
          <w:rFonts w:ascii="Courier New" w:hAnsi="Courier New" w:cs="Courier New"/>
          <w:sz w:val="16"/>
          <w:szCs w:val="16"/>
          <w:rPrChange w:id="19156" w:author="Abhishek Deep Nigam" w:date="2015-10-26T01:01:00Z">
            <w:rPr>
              <w:ins w:id="19157" w:author="Abhishek Deep Nigam" w:date="2015-10-26T01:01:00Z"/>
              <w:rFonts w:ascii="Courier New" w:hAnsi="Courier New" w:cs="Courier New"/>
            </w:rPr>
          </w:rPrChange>
        </w:rPr>
      </w:pPr>
      <w:ins w:id="19158" w:author="Abhishek Deep Nigam" w:date="2015-10-26T01:01:00Z">
        <w:r w:rsidRPr="00073577">
          <w:rPr>
            <w:rFonts w:ascii="Courier New" w:hAnsi="Courier New" w:cs="Courier New"/>
            <w:sz w:val="16"/>
            <w:szCs w:val="16"/>
            <w:rPrChange w:id="19159" w:author="Abhishek Deep Nigam" w:date="2015-10-26T01:01:00Z">
              <w:rPr>
                <w:rFonts w:ascii="Courier New" w:hAnsi="Courier New" w:cs="Courier New"/>
              </w:rPr>
            </w:rPrChange>
          </w:rPr>
          <w:t>[1]-&gt;C[2]-&gt;T[3]-&gt;T[4]-&gt;A(Backtracking)</w:t>
        </w:r>
      </w:ins>
    </w:p>
    <w:p w14:paraId="61C8C640" w14:textId="77777777" w:rsidR="00073577" w:rsidRPr="00073577" w:rsidRDefault="00073577" w:rsidP="00073577">
      <w:pPr>
        <w:spacing w:before="0" w:after="0"/>
        <w:rPr>
          <w:ins w:id="19160" w:author="Abhishek Deep Nigam" w:date="2015-10-26T01:01:00Z"/>
          <w:rFonts w:ascii="Courier New" w:hAnsi="Courier New" w:cs="Courier New"/>
          <w:sz w:val="16"/>
          <w:szCs w:val="16"/>
          <w:rPrChange w:id="19161" w:author="Abhishek Deep Nigam" w:date="2015-10-26T01:01:00Z">
            <w:rPr>
              <w:ins w:id="19162" w:author="Abhishek Deep Nigam" w:date="2015-10-26T01:01:00Z"/>
              <w:rFonts w:ascii="Courier New" w:hAnsi="Courier New" w:cs="Courier New"/>
            </w:rPr>
          </w:rPrChange>
        </w:rPr>
      </w:pPr>
      <w:ins w:id="19163" w:author="Abhishek Deep Nigam" w:date="2015-10-26T01:01:00Z">
        <w:r w:rsidRPr="00073577">
          <w:rPr>
            <w:rFonts w:ascii="Courier New" w:hAnsi="Courier New" w:cs="Courier New"/>
            <w:sz w:val="16"/>
            <w:szCs w:val="16"/>
            <w:rPrChange w:id="19164" w:author="Abhishek Deep Nigam" w:date="2015-10-26T01:01:00Z">
              <w:rPr>
                <w:rFonts w:ascii="Courier New" w:hAnsi="Courier New" w:cs="Courier New"/>
              </w:rPr>
            </w:rPrChange>
          </w:rPr>
          <w:t>[4]-&gt;N(Backtracking)</w:t>
        </w:r>
      </w:ins>
    </w:p>
    <w:p w14:paraId="6E6A659B" w14:textId="77777777" w:rsidR="00073577" w:rsidRPr="00073577" w:rsidRDefault="00073577" w:rsidP="00073577">
      <w:pPr>
        <w:spacing w:before="0" w:after="0"/>
        <w:rPr>
          <w:ins w:id="19165" w:author="Abhishek Deep Nigam" w:date="2015-10-26T01:01:00Z"/>
          <w:rFonts w:ascii="Courier New" w:hAnsi="Courier New" w:cs="Courier New"/>
          <w:sz w:val="16"/>
          <w:szCs w:val="16"/>
          <w:rPrChange w:id="19166" w:author="Abhishek Deep Nigam" w:date="2015-10-26T01:01:00Z">
            <w:rPr>
              <w:ins w:id="19167" w:author="Abhishek Deep Nigam" w:date="2015-10-26T01:01:00Z"/>
              <w:rFonts w:ascii="Courier New" w:hAnsi="Courier New" w:cs="Courier New"/>
            </w:rPr>
          </w:rPrChange>
        </w:rPr>
      </w:pPr>
      <w:ins w:id="19168" w:author="Abhishek Deep Nigam" w:date="2015-10-26T01:01:00Z">
        <w:r w:rsidRPr="00073577">
          <w:rPr>
            <w:rFonts w:ascii="Courier New" w:hAnsi="Courier New" w:cs="Courier New"/>
            <w:sz w:val="16"/>
            <w:szCs w:val="16"/>
            <w:rPrChange w:id="19169" w:author="Abhishek Deep Nigam" w:date="2015-10-26T01:01:00Z">
              <w:rPr>
                <w:rFonts w:ascii="Courier New" w:hAnsi="Courier New" w:cs="Courier New"/>
              </w:rPr>
            </w:rPrChange>
          </w:rPr>
          <w:t>[4]-&gt;O(Backtracking)</w:t>
        </w:r>
      </w:ins>
    </w:p>
    <w:p w14:paraId="02C8DBC8" w14:textId="77777777" w:rsidR="00073577" w:rsidRPr="00073577" w:rsidRDefault="00073577" w:rsidP="00073577">
      <w:pPr>
        <w:spacing w:before="0" w:after="0"/>
        <w:rPr>
          <w:ins w:id="19170" w:author="Abhishek Deep Nigam" w:date="2015-10-26T01:01:00Z"/>
          <w:rFonts w:ascii="Courier New" w:hAnsi="Courier New" w:cs="Courier New"/>
          <w:sz w:val="16"/>
          <w:szCs w:val="16"/>
          <w:rPrChange w:id="19171" w:author="Abhishek Deep Nigam" w:date="2015-10-26T01:01:00Z">
            <w:rPr>
              <w:ins w:id="19172" w:author="Abhishek Deep Nigam" w:date="2015-10-26T01:01:00Z"/>
              <w:rFonts w:ascii="Courier New" w:hAnsi="Courier New" w:cs="Courier New"/>
            </w:rPr>
          </w:rPrChange>
        </w:rPr>
      </w:pPr>
      <w:ins w:id="19173" w:author="Abhishek Deep Nigam" w:date="2015-10-26T01:01:00Z">
        <w:r w:rsidRPr="00073577">
          <w:rPr>
            <w:rFonts w:ascii="Courier New" w:hAnsi="Courier New" w:cs="Courier New"/>
            <w:sz w:val="16"/>
            <w:szCs w:val="16"/>
            <w:rPrChange w:id="19174" w:author="Abhishek Deep Nigam" w:date="2015-10-26T01:01:00Z">
              <w:rPr>
                <w:rFonts w:ascii="Courier New" w:hAnsi="Courier New" w:cs="Courier New"/>
              </w:rPr>
            </w:rPrChange>
          </w:rPr>
          <w:t>[4]-&gt;P(Backtracking)</w:t>
        </w:r>
      </w:ins>
    </w:p>
    <w:p w14:paraId="6EA42D7E" w14:textId="77777777" w:rsidR="00073577" w:rsidRPr="00073577" w:rsidRDefault="00073577" w:rsidP="00073577">
      <w:pPr>
        <w:spacing w:before="0" w:after="0"/>
        <w:rPr>
          <w:ins w:id="19175" w:author="Abhishek Deep Nigam" w:date="2015-10-26T01:01:00Z"/>
          <w:rFonts w:ascii="Courier New" w:hAnsi="Courier New" w:cs="Courier New"/>
          <w:sz w:val="16"/>
          <w:szCs w:val="16"/>
          <w:rPrChange w:id="19176" w:author="Abhishek Deep Nigam" w:date="2015-10-26T01:01:00Z">
            <w:rPr>
              <w:ins w:id="19177" w:author="Abhishek Deep Nigam" w:date="2015-10-26T01:01:00Z"/>
              <w:rFonts w:ascii="Courier New" w:hAnsi="Courier New" w:cs="Courier New"/>
            </w:rPr>
          </w:rPrChange>
        </w:rPr>
      </w:pPr>
      <w:ins w:id="19178" w:author="Abhishek Deep Nigam" w:date="2015-10-26T01:01:00Z">
        <w:r w:rsidRPr="00073577">
          <w:rPr>
            <w:rFonts w:ascii="Courier New" w:hAnsi="Courier New" w:cs="Courier New"/>
            <w:sz w:val="16"/>
            <w:szCs w:val="16"/>
            <w:rPrChange w:id="19179" w:author="Abhishek Deep Nigam" w:date="2015-10-26T01:01:00Z">
              <w:rPr>
                <w:rFonts w:ascii="Courier New" w:hAnsi="Courier New" w:cs="Courier New"/>
              </w:rPr>
            </w:rPrChange>
          </w:rPr>
          <w:t>[4]-&gt;Q(Backtracking)</w:t>
        </w:r>
      </w:ins>
    </w:p>
    <w:p w14:paraId="2B723091" w14:textId="77777777" w:rsidR="00073577" w:rsidRPr="00073577" w:rsidRDefault="00073577" w:rsidP="00073577">
      <w:pPr>
        <w:spacing w:before="0" w:after="0"/>
        <w:rPr>
          <w:ins w:id="19180" w:author="Abhishek Deep Nigam" w:date="2015-10-26T01:01:00Z"/>
          <w:rFonts w:ascii="Courier New" w:hAnsi="Courier New" w:cs="Courier New"/>
          <w:sz w:val="16"/>
          <w:szCs w:val="16"/>
          <w:rPrChange w:id="19181" w:author="Abhishek Deep Nigam" w:date="2015-10-26T01:01:00Z">
            <w:rPr>
              <w:ins w:id="19182" w:author="Abhishek Deep Nigam" w:date="2015-10-26T01:01:00Z"/>
              <w:rFonts w:ascii="Courier New" w:hAnsi="Courier New" w:cs="Courier New"/>
            </w:rPr>
          </w:rPrChange>
        </w:rPr>
      </w:pPr>
      <w:ins w:id="19183" w:author="Abhishek Deep Nigam" w:date="2015-10-26T01:01:00Z">
        <w:r w:rsidRPr="00073577">
          <w:rPr>
            <w:rFonts w:ascii="Courier New" w:hAnsi="Courier New" w:cs="Courier New"/>
            <w:sz w:val="16"/>
            <w:szCs w:val="16"/>
            <w:rPrChange w:id="19184" w:author="Abhishek Deep Nigam" w:date="2015-10-26T01:01:00Z">
              <w:rPr>
                <w:rFonts w:ascii="Courier New" w:hAnsi="Courier New" w:cs="Courier New"/>
              </w:rPr>
            </w:rPrChange>
          </w:rPr>
          <w:t>[4]-&gt;S(Backtracking)</w:t>
        </w:r>
      </w:ins>
    </w:p>
    <w:p w14:paraId="56BDE38C" w14:textId="77777777" w:rsidR="00073577" w:rsidRPr="00073577" w:rsidRDefault="00073577" w:rsidP="00073577">
      <w:pPr>
        <w:spacing w:before="0" w:after="0"/>
        <w:rPr>
          <w:ins w:id="19185" w:author="Abhishek Deep Nigam" w:date="2015-10-26T01:01:00Z"/>
          <w:rFonts w:ascii="Courier New" w:hAnsi="Courier New" w:cs="Courier New"/>
          <w:sz w:val="16"/>
          <w:szCs w:val="16"/>
          <w:rPrChange w:id="19186" w:author="Abhishek Deep Nigam" w:date="2015-10-26T01:01:00Z">
            <w:rPr>
              <w:ins w:id="19187" w:author="Abhishek Deep Nigam" w:date="2015-10-26T01:01:00Z"/>
              <w:rFonts w:ascii="Courier New" w:hAnsi="Courier New" w:cs="Courier New"/>
            </w:rPr>
          </w:rPrChange>
        </w:rPr>
      </w:pPr>
      <w:ins w:id="19188" w:author="Abhishek Deep Nigam" w:date="2015-10-26T01:01:00Z">
        <w:r w:rsidRPr="00073577">
          <w:rPr>
            <w:rFonts w:ascii="Courier New" w:hAnsi="Courier New" w:cs="Courier New"/>
            <w:sz w:val="16"/>
            <w:szCs w:val="16"/>
            <w:rPrChange w:id="19189" w:author="Abhishek Deep Nigam" w:date="2015-10-26T01:01:00Z">
              <w:rPr>
                <w:rFonts w:ascii="Courier New" w:hAnsi="Courier New" w:cs="Courier New"/>
              </w:rPr>
            </w:rPrChange>
          </w:rPr>
          <w:t>[4]-&gt;Y(Backtracking)</w:t>
        </w:r>
      </w:ins>
    </w:p>
    <w:p w14:paraId="4DCF4687" w14:textId="77777777" w:rsidR="00073577" w:rsidRPr="00073577" w:rsidRDefault="00073577" w:rsidP="00073577">
      <w:pPr>
        <w:spacing w:before="0" w:after="0"/>
        <w:rPr>
          <w:ins w:id="19190" w:author="Abhishek Deep Nigam" w:date="2015-10-26T01:01:00Z"/>
          <w:rFonts w:ascii="Courier New" w:hAnsi="Courier New" w:cs="Courier New"/>
          <w:sz w:val="16"/>
          <w:szCs w:val="16"/>
          <w:rPrChange w:id="19191" w:author="Abhishek Deep Nigam" w:date="2015-10-26T01:01:00Z">
            <w:rPr>
              <w:ins w:id="19192" w:author="Abhishek Deep Nigam" w:date="2015-10-26T01:01:00Z"/>
              <w:rFonts w:ascii="Courier New" w:hAnsi="Courier New" w:cs="Courier New"/>
            </w:rPr>
          </w:rPrChange>
        </w:rPr>
      </w:pPr>
      <w:ins w:id="19193" w:author="Abhishek Deep Nigam" w:date="2015-10-26T01:01:00Z">
        <w:r w:rsidRPr="00073577">
          <w:rPr>
            <w:rFonts w:ascii="Courier New" w:hAnsi="Courier New" w:cs="Courier New"/>
            <w:sz w:val="16"/>
            <w:szCs w:val="16"/>
            <w:rPrChange w:id="19194" w:author="Abhishek Deep Nigam" w:date="2015-10-26T01:01:00Z">
              <w:rPr>
                <w:rFonts w:ascii="Courier New" w:hAnsi="Courier New" w:cs="Courier New"/>
              </w:rPr>
            </w:rPrChange>
          </w:rPr>
          <w:t>[1]-&gt;D[2]-&gt;T[3]-&gt;T[4]-&gt;A(Backtracking)</w:t>
        </w:r>
      </w:ins>
    </w:p>
    <w:p w14:paraId="23D18CA0" w14:textId="77777777" w:rsidR="00073577" w:rsidRPr="00073577" w:rsidRDefault="00073577" w:rsidP="00073577">
      <w:pPr>
        <w:spacing w:before="0" w:after="0"/>
        <w:rPr>
          <w:ins w:id="19195" w:author="Abhishek Deep Nigam" w:date="2015-10-26T01:01:00Z"/>
          <w:rFonts w:ascii="Courier New" w:hAnsi="Courier New" w:cs="Courier New"/>
          <w:sz w:val="16"/>
          <w:szCs w:val="16"/>
          <w:rPrChange w:id="19196" w:author="Abhishek Deep Nigam" w:date="2015-10-26T01:01:00Z">
            <w:rPr>
              <w:ins w:id="19197" w:author="Abhishek Deep Nigam" w:date="2015-10-26T01:01:00Z"/>
              <w:rFonts w:ascii="Courier New" w:hAnsi="Courier New" w:cs="Courier New"/>
            </w:rPr>
          </w:rPrChange>
        </w:rPr>
      </w:pPr>
      <w:ins w:id="19198" w:author="Abhishek Deep Nigam" w:date="2015-10-26T01:01:00Z">
        <w:r w:rsidRPr="00073577">
          <w:rPr>
            <w:rFonts w:ascii="Courier New" w:hAnsi="Courier New" w:cs="Courier New"/>
            <w:sz w:val="16"/>
            <w:szCs w:val="16"/>
            <w:rPrChange w:id="19199" w:author="Abhishek Deep Nigam" w:date="2015-10-26T01:01:00Z">
              <w:rPr>
                <w:rFonts w:ascii="Courier New" w:hAnsi="Courier New" w:cs="Courier New"/>
              </w:rPr>
            </w:rPrChange>
          </w:rPr>
          <w:t>[4]-&gt;N(Backtracking)</w:t>
        </w:r>
      </w:ins>
    </w:p>
    <w:p w14:paraId="390C98F6" w14:textId="77777777" w:rsidR="00073577" w:rsidRPr="00073577" w:rsidRDefault="00073577" w:rsidP="00073577">
      <w:pPr>
        <w:spacing w:before="0" w:after="0"/>
        <w:rPr>
          <w:ins w:id="19200" w:author="Abhishek Deep Nigam" w:date="2015-10-26T01:01:00Z"/>
          <w:rFonts w:ascii="Courier New" w:hAnsi="Courier New" w:cs="Courier New"/>
          <w:sz w:val="16"/>
          <w:szCs w:val="16"/>
          <w:rPrChange w:id="19201" w:author="Abhishek Deep Nigam" w:date="2015-10-26T01:01:00Z">
            <w:rPr>
              <w:ins w:id="19202" w:author="Abhishek Deep Nigam" w:date="2015-10-26T01:01:00Z"/>
              <w:rFonts w:ascii="Courier New" w:hAnsi="Courier New" w:cs="Courier New"/>
            </w:rPr>
          </w:rPrChange>
        </w:rPr>
      </w:pPr>
      <w:ins w:id="19203" w:author="Abhishek Deep Nigam" w:date="2015-10-26T01:01:00Z">
        <w:r w:rsidRPr="00073577">
          <w:rPr>
            <w:rFonts w:ascii="Courier New" w:hAnsi="Courier New" w:cs="Courier New"/>
            <w:sz w:val="16"/>
            <w:szCs w:val="16"/>
            <w:rPrChange w:id="19204" w:author="Abhishek Deep Nigam" w:date="2015-10-26T01:01:00Z">
              <w:rPr>
                <w:rFonts w:ascii="Courier New" w:hAnsi="Courier New" w:cs="Courier New"/>
              </w:rPr>
            </w:rPrChange>
          </w:rPr>
          <w:t>[4]-&gt;O(Backtracking)</w:t>
        </w:r>
      </w:ins>
    </w:p>
    <w:p w14:paraId="3354F01B" w14:textId="77777777" w:rsidR="00073577" w:rsidRPr="00073577" w:rsidRDefault="00073577" w:rsidP="00073577">
      <w:pPr>
        <w:spacing w:before="0" w:after="0"/>
        <w:rPr>
          <w:ins w:id="19205" w:author="Abhishek Deep Nigam" w:date="2015-10-26T01:01:00Z"/>
          <w:rFonts w:ascii="Courier New" w:hAnsi="Courier New" w:cs="Courier New"/>
          <w:sz w:val="16"/>
          <w:szCs w:val="16"/>
          <w:rPrChange w:id="19206" w:author="Abhishek Deep Nigam" w:date="2015-10-26T01:01:00Z">
            <w:rPr>
              <w:ins w:id="19207" w:author="Abhishek Deep Nigam" w:date="2015-10-26T01:01:00Z"/>
              <w:rFonts w:ascii="Courier New" w:hAnsi="Courier New" w:cs="Courier New"/>
            </w:rPr>
          </w:rPrChange>
        </w:rPr>
      </w:pPr>
      <w:ins w:id="19208" w:author="Abhishek Deep Nigam" w:date="2015-10-26T01:01:00Z">
        <w:r w:rsidRPr="00073577">
          <w:rPr>
            <w:rFonts w:ascii="Courier New" w:hAnsi="Courier New" w:cs="Courier New"/>
            <w:sz w:val="16"/>
            <w:szCs w:val="16"/>
            <w:rPrChange w:id="19209" w:author="Abhishek Deep Nigam" w:date="2015-10-26T01:01:00Z">
              <w:rPr>
                <w:rFonts w:ascii="Courier New" w:hAnsi="Courier New" w:cs="Courier New"/>
              </w:rPr>
            </w:rPrChange>
          </w:rPr>
          <w:t>[4]-&gt;P(Backtracking)</w:t>
        </w:r>
      </w:ins>
    </w:p>
    <w:p w14:paraId="5C8C145F" w14:textId="77777777" w:rsidR="00073577" w:rsidRPr="00073577" w:rsidRDefault="00073577" w:rsidP="00073577">
      <w:pPr>
        <w:spacing w:before="0" w:after="0"/>
        <w:rPr>
          <w:ins w:id="19210" w:author="Abhishek Deep Nigam" w:date="2015-10-26T01:01:00Z"/>
          <w:rFonts w:ascii="Courier New" w:hAnsi="Courier New" w:cs="Courier New"/>
          <w:sz w:val="16"/>
          <w:szCs w:val="16"/>
          <w:rPrChange w:id="19211" w:author="Abhishek Deep Nigam" w:date="2015-10-26T01:01:00Z">
            <w:rPr>
              <w:ins w:id="19212" w:author="Abhishek Deep Nigam" w:date="2015-10-26T01:01:00Z"/>
              <w:rFonts w:ascii="Courier New" w:hAnsi="Courier New" w:cs="Courier New"/>
            </w:rPr>
          </w:rPrChange>
        </w:rPr>
      </w:pPr>
      <w:ins w:id="19213" w:author="Abhishek Deep Nigam" w:date="2015-10-26T01:01:00Z">
        <w:r w:rsidRPr="00073577">
          <w:rPr>
            <w:rFonts w:ascii="Courier New" w:hAnsi="Courier New" w:cs="Courier New"/>
            <w:sz w:val="16"/>
            <w:szCs w:val="16"/>
            <w:rPrChange w:id="19214" w:author="Abhishek Deep Nigam" w:date="2015-10-26T01:01:00Z">
              <w:rPr>
                <w:rFonts w:ascii="Courier New" w:hAnsi="Courier New" w:cs="Courier New"/>
              </w:rPr>
            </w:rPrChange>
          </w:rPr>
          <w:t>[4]-&gt;Q(Backtracking)</w:t>
        </w:r>
      </w:ins>
    </w:p>
    <w:p w14:paraId="04F6752E" w14:textId="77777777" w:rsidR="00073577" w:rsidRPr="00073577" w:rsidRDefault="00073577" w:rsidP="00073577">
      <w:pPr>
        <w:spacing w:before="0" w:after="0"/>
        <w:rPr>
          <w:ins w:id="19215" w:author="Abhishek Deep Nigam" w:date="2015-10-26T01:01:00Z"/>
          <w:rFonts w:ascii="Courier New" w:hAnsi="Courier New" w:cs="Courier New"/>
          <w:sz w:val="16"/>
          <w:szCs w:val="16"/>
          <w:rPrChange w:id="19216" w:author="Abhishek Deep Nigam" w:date="2015-10-26T01:01:00Z">
            <w:rPr>
              <w:ins w:id="19217" w:author="Abhishek Deep Nigam" w:date="2015-10-26T01:01:00Z"/>
              <w:rFonts w:ascii="Courier New" w:hAnsi="Courier New" w:cs="Courier New"/>
            </w:rPr>
          </w:rPrChange>
        </w:rPr>
      </w:pPr>
      <w:ins w:id="19218" w:author="Abhishek Deep Nigam" w:date="2015-10-26T01:01:00Z">
        <w:r w:rsidRPr="00073577">
          <w:rPr>
            <w:rFonts w:ascii="Courier New" w:hAnsi="Courier New" w:cs="Courier New"/>
            <w:sz w:val="16"/>
            <w:szCs w:val="16"/>
            <w:rPrChange w:id="19219" w:author="Abhishek Deep Nigam" w:date="2015-10-26T01:01:00Z">
              <w:rPr>
                <w:rFonts w:ascii="Courier New" w:hAnsi="Courier New" w:cs="Courier New"/>
              </w:rPr>
            </w:rPrChange>
          </w:rPr>
          <w:t>[4]-&gt;S(Backtracking)</w:t>
        </w:r>
      </w:ins>
    </w:p>
    <w:p w14:paraId="7DFA1211" w14:textId="77777777" w:rsidR="00073577" w:rsidRPr="00073577" w:rsidRDefault="00073577" w:rsidP="00073577">
      <w:pPr>
        <w:spacing w:before="0" w:after="0"/>
        <w:rPr>
          <w:ins w:id="19220" w:author="Abhishek Deep Nigam" w:date="2015-10-26T01:01:00Z"/>
          <w:rFonts w:ascii="Courier New" w:hAnsi="Courier New" w:cs="Courier New"/>
          <w:sz w:val="16"/>
          <w:szCs w:val="16"/>
          <w:rPrChange w:id="19221" w:author="Abhishek Deep Nigam" w:date="2015-10-26T01:01:00Z">
            <w:rPr>
              <w:ins w:id="19222" w:author="Abhishek Deep Nigam" w:date="2015-10-26T01:01:00Z"/>
              <w:rFonts w:ascii="Courier New" w:hAnsi="Courier New" w:cs="Courier New"/>
            </w:rPr>
          </w:rPrChange>
        </w:rPr>
      </w:pPr>
      <w:ins w:id="19223" w:author="Abhishek Deep Nigam" w:date="2015-10-26T01:01:00Z">
        <w:r w:rsidRPr="00073577">
          <w:rPr>
            <w:rFonts w:ascii="Courier New" w:hAnsi="Courier New" w:cs="Courier New"/>
            <w:sz w:val="16"/>
            <w:szCs w:val="16"/>
            <w:rPrChange w:id="19224" w:author="Abhishek Deep Nigam" w:date="2015-10-26T01:01:00Z">
              <w:rPr>
                <w:rFonts w:ascii="Courier New" w:hAnsi="Courier New" w:cs="Courier New"/>
              </w:rPr>
            </w:rPrChange>
          </w:rPr>
          <w:t>[4]-&gt;Y(Backtracking)</w:t>
        </w:r>
      </w:ins>
    </w:p>
    <w:p w14:paraId="7D940464" w14:textId="77777777" w:rsidR="00073577" w:rsidRPr="00073577" w:rsidRDefault="00073577" w:rsidP="00073577">
      <w:pPr>
        <w:spacing w:before="0" w:after="0"/>
        <w:rPr>
          <w:ins w:id="19225" w:author="Abhishek Deep Nigam" w:date="2015-10-26T01:01:00Z"/>
          <w:rFonts w:ascii="Courier New" w:hAnsi="Courier New" w:cs="Courier New"/>
          <w:sz w:val="16"/>
          <w:szCs w:val="16"/>
          <w:rPrChange w:id="19226" w:author="Abhishek Deep Nigam" w:date="2015-10-26T01:01:00Z">
            <w:rPr>
              <w:ins w:id="19227" w:author="Abhishek Deep Nigam" w:date="2015-10-26T01:01:00Z"/>
              <w:rFonts w:ascii="Courier New" w:hAnsi="Courier New" w:cs="Courier New"/>
            </w:rPr>
          </w:rPrChange>
        </w:rPr>
      </w:pPr>
      <w:ins w:id="19228" w:author="Abhishek Deep Nigam" w:date="2015-10-26T01:01:00Z">
        <w:r w:rsidRPr="00073577">
          <w:rPr>
            <w:rFonts w:ascii="Courier New" w:hAnsi="Courier New" w:cs="Courier New"/>
            <w:sz w:val="16"/>
            <w:szCs w:val="16"/>
            <w:rPrChange w:id="19229" w:author="Abhishek Deep Nigam" w:date="2015-10-26T01:01:00Z">
              <w:rPr>
                <w:rFonts w:ascii="Courier New" w:hAnsi="Courier New" w:cs="Courier New"/>
              </w:rPr>
            </w:rPrChange>
          </w:rPr>
          <w:t>[1]-&gt;E[2]-&gt;T[3]-&gt;T[4]-&gt;A(Backtracking)</w:t>
        </w:r>
      </w:ins>
    </w:p>
    <w:p w14:paraId="32797806" w14:textId="77777777" w:rsidR="00073577" w:rsidRPr="00073577" w:rsidRDefault="00073577" w:rsidP="00073577">
      <w:pPr>
        <w:spacing w:before="0" w:after="0"/>
        <w:rPr>
          <w:ins w:id="19230" w:author="Abhishek Deep Nigam" w:date="2015-10-26T01:01:00Z"/>
          <w:rFonts w:ascii="Courier New" w:hAnsi="Courier New" w:cs="Courier New"/>
          <w:sz w:val="16"/>
          <w:szCs w:val="16"/>
          <w:rPrChange w:id="19231" w:author="Abhishek Deep Nigam" w:date="2015-10-26T01:01:00Z">
            <w:rPr>
              <w:ins w:id="19232" w:author="Abhishek Deep Nigam" w:date="2015-10-26T01:01:00Z"/>
              <w:rFonts w:ascii="Courier New" w:hAnsi="Courier New" w:cs="Courier New"/>
            </w:rPr>
          </w:rPrChange>
        </w:rPr>
      </w:pPr>
      <w:ins w:id="19233" w:author="Abhishek Deep Nigam" w:date="2015-10-26T01:01:00Z">
        <w:r w:rsidRPr="00073577">
          <w:rPr>
            <w:rFonts w:ascii="Courier New" w:hAnsi="Courier New" w:cs="Courier New"/>
            <w:sz w:val="16"/>
            <w:szCs w:val="16"/>
            <w:rPrChange w:id="19234" w:author="Abhishek Deep Nigam" w:date="2015-10-26T01:01:00Z">
              <w:rPr>
                <w:rFonts w:ascii="Courier New" w:hAnsi="Courier New" w:cs="Courier New"/>
              </w:rPr>
            </w:rPrChange>
          </w:rPr>
          <w:t>[4]-&gt;N(Backtracking)</w:t>
        </w:r>
      </w:ins>
    </w:p>
    <w:p w14:paraId="78FE5638" w14:textId="77777777" w:rsidR="00073577" w:rsidRPr="00073577" w:rsidRDefault="00073577" w:rsidP="00073577">
      <w:pPr>
        <w:spacing w:before="0" w:after="0"/>
        <w:rPr>
          <w:ins w:id="19235" w:author="Abhishek Deep Nigam" w:date="2015-10-26T01:01:00Z"/>
          <w:rFonts w:ascii="Courier New" w:hAnsi="Courier New" w:cs="Courier New"/>
          <w:sz w:val="16"/>
          <w:szCs w:val="16"/>
          <w:rPrChange w:id="19236" w:author="Abhishek Deep Nigam" w:date="2015-10-26T01:01:00Z">
            <w:rPr>
              <w:ins w:id="19237" w:author="Abhishek Deep Nigam" w:date="2015-10-26T01:01:00Z"/>
              <w:rFonts w:ascii="Courier New" w:hAnsi="Courier New" w:cs="Courier New"/>
            </w:rPr>
          </w:rPrChange>
        </w:rPr>
      </w:pPr>
      <w:ins w:id="19238" w:author="Abhishek Deep Nigam" w:date="2015-10-26T01:01:00Z">
        <w:r w:rsidRPr="00073577">
          <w:rPr>
            <w:rFonts w:ascii="Courier New" w:hAnsi="Courier New" w:cs="Courier New"/>
            <w:sz w:val="16"/>
            <w:szCs w:val="16"/>
            <w:rPrChange w:id="19239" w:author="Abhishek Deep Nigam" w:date="2015-10-26T01:01:00Z">
              <w:rPr>
                <w:rFonts w:ascii="Courier New" w:hAnsi="Courier New" w:cs="Courier New"/>
              </w:rPr>
            </w:rPrChange>
          </w:rPr>
          <w:t>[4]-&gt;O(Backtracking)</w:t>
        </w:r>
      </w:ins>
    </w:p>
    <w:p w14:paraId="503E8C97" w14:textId="77777777" w:rsidR="00073577" w:rsidRPr="00073577" w:rsidRDefault="00073577" w:rsidP="00073577">
      <w:pPr>
        <w:spacing w:before="0" w:after="0"/>
        <w:rPr>
          <w:ins w:id="19240" w:author="Abhishek Deep Nigam" w:date="2015-10-26T01:01:00Z"/>
          <w:rFonts w:ascii="Courier New" w:hAnsi="Courier New" w:cs="Courier New"/>
          <w:sz w:val="16"/>
          <w:szCs w:val="16"/>
          <w:rPrChange w:id="19241" w:author="Abhishek Deep Nigam" w:date="2015-10-26T01:01:00Z">
            <w:rPr>
              <w:ins w:id="19242" w:author="Abhishek Deep Nigam" w:date="2015-10-26T01:01:00Z"/>
              <w:rFonts w:ascii="Courier New" w:hAnsi="Courier New" w:cs="Courier New"/>
            </w:rPr>
          </w:rPrChange>
        </w:rPr>
      </w:pPr>
      <w:ins w:id="19243" w:author="Abhishek Deep Nigam" w:date="2015-10-26T01:01:00Z">
        <w:r w:rsidRPr="00073577">
          <w:rPr>
            <w:rFonts w:ascii="Courier New" w:hAnsi="Courier New" w:cs="Courier New"/>
            <w:sz w:val="16"/>
            <w:szCs w:val="16"/>
            <w:rPrChange w:id="19244" w:author="Abhishek Deep Nigam" w:date="2015-10-26T01:01:00Z">
              <w:rPr>
                <w:rFonts w:ascii="Courier New" w:hAnsi="Courier New" w:cs="Courier New"/>
              </w:rPr>
            </w:rPrChange>
          </w:rPr>
          <w:t>[4]-&gt;P(Backtracking)</w:t>
        </w:r>
      </w:ins>
    </w:p>
    <w:p w14:paraId="0AA46C94" w14:textId="77777777" w:rsidR="00073577" w:rsidRPr="00073577" w:rsidRDefault="00073577" w:rsidP="00073577">
      <w:pPr>
        <w:spacing w:before="0" w:after="0"/>
        <w:rPr>
          <w:ins w:id="19245" w:author="Abhishek Deep Nigam" w:date="2015-10-26T01:01:00Z"/>
          <w:rFonts w:ascii="Courier New" w:hAnsi="Courier New" w:cs="Courier New"/>
          <w:sz w:val="16"/>
          <w:szCs w:val="16"/>
          <w:rPrChange w:id="19246" w:author="Abhishek Deep Nigam" w:date="2015-10-26T01:01:00Z">
            <w:rPr>
              <w:ins w:id="19247" w:author="Abhishek Deep Nigam" w:date="2015-10-26T01:01:00Z"/>
              <w:rFonts w:ascii="Courier New" w:hAnsi="Courier New" w:cs="Courier New"/>
            </w:rPr>
          </w:rPrChange>
        </w:rPr>
      </w:pPr>
      <w:ins w:id="19248" w:author="Abhishek Deep Nigam" w:date="2015-10-26T01:01:00Z">
        <w:r w:rsidRPr="00073577">
          <w:rPr>
            <w:rFonts w:ascii="Courier New" w:hAnsi="Courier New" w:cs="Courier New"/>
            <w:sz w:val="16"/>
            <w:szCs w:val="16"/>
            <w:rPrChange w:id="19249" w:author="Abhishek Deep Nigam" w:date="2015-10-26T01:01:00Z">
              <w:rPr>
                <w:rFonts w:ascii="Courier New" w:hAnsi="Courier New" w:cs="Courier New"/>
              </w:rPr>
            </w:rPrChange>
          </w:rPr>
          <w:t>[4]-&gt;Q(Backtracking)</w:t>
        </w:r>
      </w:ins>
    </w:p>
    <w:p w14:paraId="60E61692" w14:textId="77777777" w:rsidR="00073577" w:rsidRPr="00073577" w:rsidRDefault="00073577" w:rsidP="00073577">
      <w:pPr>
        <w:spacing w:before="0" w:after="0"/>
        <w:rPr>
          <w:ins w:id="19250" w:author="Abhishek Deep Nigam" w:date="2015-10-26T01:01:00Z"/>
          <w:rFonts w:ascii="Courier New" w:hAnsi="Courier New" w:cs="Courier New"/>
          <w:sz w:val="16"/>
          <w:szCs w:val="16"/>
          <w:rPrChange w:id="19251" w:author="Abhishek Deep Nigam" w:date="2015-10-26T01:01:00Z">
            <w:rPr>
              <w:ins w:id="19252" w:author="Abhishek Deep Nigam" w:date="2015-10-26T01:01:00Z"/>
              <w:rFonts w:ascii="Courier New" w:hAnsi="Courier New" w:cs="Courier New"/>
            </w:rPr>
          </w:rPrChange>
        </w:rPr>
      </w:pPr>
      <w:ins w:id="19253" w:author="Abhishek Deep Nigam" w:date="2015-10-26T01:01:00Z">
        <w:r w:rsidRPr="00073577">
          <w:rPr>
            <w:rFonts w:ascii="Courier New" w:hAnsi="Courier New" w:cs="Courier New"/>
            <w:sz w:val="16"/>
            <w:szCs w:val="16"/>
            <w:rPrChange w:id="19254" w:author="Abhishek Deep Nigam" w:date="2015-10-26T01:01:00Z">
              <w:rPr>
                <w:rFonts w:ascii="Courier New" w:hAnsi="Courier New" w:cs="Courier New"/>
              </w:rPr>
            </w:rPrChange>
          </w:rPr>
          <w:t>[4]-&gt;S(Backtracking)</w:t>
        </w:r>
      </w:ins>
    </w:p>
    <w:p w14:paraId="75FCD0B4" w14:textId="77777777" w:rsidR="00073577" w:rsidRPr="00073577" w:rsidRDefault="00073577" w:rsidP="00073577">
      <w:pPr>
        <w:spacing w:before="0" w:after="0"/>
        <w:rPr>
          <w:ins w:id="19255" w:author="Abhishek Deep Nigam" w:date="2015-10-26T01:01:00Z"/>
          <w:rFonts w:ascii="Courier New" w:hAnsi="Courier New" w:cs="Courier New"/>
          <w:sz w:val="16"/>
          <w:szCs w:val="16"/>
          <w:rPrChange w:id="19256" w:author="Abhishek Deep Nigam" w:date="2015-10-26T01:01:00Z">
            <w:rPr>
              <w:ins w:id="19257" w:author="Abhishek Deep Nigam" w:date="2015-10-26T01:01:00Z"/>
              <w:rFonts w:ascii="Courier New" w:hAnsi="Courier New" w:cs="Courier New"/>
            </w:rPr>
          </w:rPrChange>
        </w:rPr>
      </w:pPr>
      <w:ins w:id="19258" w:author="Abhishek Deep Nigam" w:date="2015-10-26T01:01:00Z">
        <w:r w:rsidRPr="00073577">
          <w:rPr>
            <w:rFonts w:ascii="Courier New" w:hAnsi="Courier New" w:cs="Courier New"/>
            <w:sz w:val="16"/>
            <w:szCs w:val="16"/>
            <w:rPrChange w:id="19259" w:author="Abhishek Deep Nigam" w:date="2015-10-26T01:01:00Z">
              <w:rPr>
                <w:rFonts w:ascii="Courier New" w:hAnsi="Courier New" w:cs="Courier New"/>
              </w:rPr>
            </w:rPrChange>
          </w:rPr>
          <w:t>[4]-&gt;Y(Backtracking)</w:t>
        </w:r>
      </w:ins>
    </w:p>
    <w:p w14:paraId="7EDF7848" w14:textId="77777777" w:rsidR="00073577" w:rsidRPr="00073577" w:rsidRDefault="00073577" w:rsidP="00073577">
      <w:pPr>
        <w:spacing w:before="0" w:after="0"/>
        <w:rPr>
          <w:ins w:id="19260" w:author="Abhishek Deep Nigam" w:date="2015-10-26T01:01:00Z"/>
          <w:rFonts w:ascii="Courier New" w:hAnsi="Courier New" w:cs="Courier New"/>
          <w:sz w:val="16"/>
          <w:szCs w:val="16"/>
          <w:rPrChange w:id="19261" w:author="Abhishek Deep Nigam" w:date="2015-10-26T01:01:00Z">
            <w:rPr>
              <w:ins w:id="19262" w:author="Abhishek Deep Nigam" w:date="2015-10-26T01:01:00Z"/>
              <w:rFonts w:ascii="Courier New" w:hAnsi="Courier New" w:cs="Courier New"/>
            </w:rPr>
          </w:rPrChange>
        </w:rPr>
      </w:pPr>
      <w:ins w:id="19263" w:author="Abhishek Deep Nigam" w:date="2015-10-26T01:01:00Z">
        <w:r w:rsidRPr="00073577">
          <w:rPr>
            <w:rFonts w:ascii="Courier New" w:hAnsi="Courier New" w:cs="Courier New"/>
            <w:sz w:val="16"/>
            <w:szCs w:val="16"/>
            <w:rPrChange w:id="19264" w:author="Abhishek Deep Nigam" w:date="2015-10-26T01:01:00Z">
              <w:rPr>
                <w:rFonts w:ascii="Courier New" w:hAnsi="Courier New" w:cs="Courier New"/>
              </w:rPr>
            </w:rPrChange>
          </w:rPr>
          <w:t>[1]-&gt;F[2]-&gt;T[3]-&gt;T[4]-&gt;A(Backtracking)</w:t>
        </w:r>
      </w:ins>
    </w:p>
    <w:p w14:paraId="5E165BC3" w14:textId="77777777" w:rsidR="00073577" w:rsidRPr="00073577" w:rsidRDefault="00073577" w:rsidP="00073577">
      <w:pPr>
        <w:spacing w:before="0" w:after="0"/>
        <w:rPr>
          <w:ins w:id="19265" w:author="Abhishek Deep Nigam" w:date="2015-10-26T01:01:00Z"/>
          <w:rFonts w:ascii="Courier New" w:hAnsi="Courier New" w:cs="Courier New"/>
          <w:sz w:val="16"/>
          <w:szCs w:val="16"/>
          <w:rPrChange w:id="19266" w:author="Abhishek Deep Nigam" w:date="2015-10-26T01:01:00Z">
            <w:rPr>
              <w:ins w:id="19267" w:author="Abhishek Deep Nigam" w:date="2015-10-26T01:01:00Z"/>
              <w:rFonts w:ascii="Courier New" w:hAnsi="Courier New" w:cs="Courier New"/>
            </w:rPr>
          </w:rPrChange>
        </w:rPr>
      </w:pPr>
      <w:ins w:id="19268" w:author="Abhishek Deep Nigam" w:date="2015-10-26T01:01:00Z">
        <w:r w:rsidRPr="00073577">
          <w:rPr>
            <w:rFonts w:ascii="Courier New" w:hAnsi="Courier New" w:cs="Courier New"/>
            <w:sz w:val="16"/>
            <w:szCs w:val="16"/>
            <w:rPrChange w:id="19269" w:author="Abhishek Deep Nigam" w:date="2015-10-26T01:01:00Z">
              <w:rPr>
                <w:rFonts w:ascii="Courier New" w:hAnsi="Courier New" w:cs="Courier New"/>
              </w:rPr>
            </w:rPrChange>
          </w:rPr>
          <w:t>[4]-&gt;N(Backtracking)</w:t>
        </w:r>
      </w:ins>
    </w:p>
    <w:p w14:paraId="1ACB408D" w14:textId="77777777" w:rsidR="00073577" w:rsidRPr="00073577" w:rsidRDefault="00073577" w:rsidP="00073577">
      <w:pPr>
        <w:spacing w:before="0" w:after="0"/>
        <w:rPr>
          <w:ins w:id="19270" w:author="Abhishek Deep Nigam" w:date="2015-10-26T01:01:00Z"/>
          <w:rFonts w:ascii="Courier New" w:hAnsi="Courier New" w:cs="Courier New"/>
          <w:sz w:val="16"/>
          <w:szCs w:val="16"/>
          <w:rPrChange w:id="19271" w:author="Abhishek Deep Nigam" w:date="2015-10-26T01:01:00Z">
            <w:rPr>
              <w:ins w:id="19272" w:author="Abhishek Deep Nigam" w:date="2015-10-26T01:01:00Z"/>
              <w:rFonts w:ascii="Courier New" w:hAnsi="Courier New" w:cs="Courier New"/>
            </w:rPr>
          </w:rPrChange>
        </w:rPr>
      </w:pPr>
      <w:ins w:id="19273" w:author="Abhishek Deep Nigam" w:date="2015-10-26T01:01:00Z">
        <w:r w:rsidRPr="00073577">
          <w:rPr>
            <w:rFonts w:ascii="Courier New" w:hAnsi="Courier New" w:cs="Courier New"/>
            <w:sz w:val="16"/>
            <w:szCs w:val="16"/>
            <w:rPrChange w:id="19274" w:author="Abhishek Deep Nigam" w:date="2015-10-26T01:01:00Z">
              <w:rPr>
                <w:rFonts w:ascii="Courier New" w:hAnsi="Courier New" w:cs="Courier New"/>
              </w:rPr>
            </w:rPrChange>
          </w:rPr>
          <w:t>[4]-&gt;O(Backtracking)</w:t>
        </w:r>
      </w:ins>
    </w:p>
    <w:p w14:paraId="02782C9B" w14:textId="77777777" w:rsidR="00073577" w:rsidRPr="00073577" w:rsidRDefault="00073577" w:rsidP="00073577">
      <w:pPr>
        <w:spacing w:before="0" w:after="0"/>
        <w:rPr>
          <w:ins w:id="19275" w:author="Abhishek Deep Nigam" w:date="2015-10-26T01:01:00Z"/>
          <w:rFonts w:ascii="Courier New" w:hAnsi="Courier New" w:cs="Courier New"/>
          <w:sz w:val="16"/>
          <w:szCs w:val="16"/>
          <w:rPrChange w:id="19276" w:author="Abhishek Deep Nigam" w:date="2015-10-26T01:01:00Z">
            <w:rPr>
              <w:ins w:id="19277" w:author="Abhishek Deep Nigam" w:date="2015-10-26T01:01:00Z"/>
              <w:rFonts w:ascii="Courier New" w:hAnsi="Courier New" w:cs="Courier New"/>
            </w:rPr>
          </w:rPrChange>
        </w:rPr>
      </w:pPr>
      <w:ins w:id="19278" w:author="Abhishek Deep Nigam" w:date="2015-10-26T01:01:00Z">
        <w:r w:rsidRPr="00073577">
          <w:rPr>
            <w:rFonts w:ascii="Courier New" w:hAnsi="Courier New" w:cs="Courier New"/>
            <w:sz w:val="16"/>
            <w:szCs w:val="16"/>
            <w:rPrChange w:id="19279" w:author="Abhishek Deep Nigam" w:date="2015-10-26T01:01:00Z">
              <w:rPr>
                <w:rFonts w:ascii="Courier New" w:hAnsi="Courier New" w:cs="Courier New"/>
              </w:rPr>
            </w:rPrChange>
          </w:rPr>
          <w:t>[4]-&gt;P(Backtracking)</w:t>
        </w:r>
      </w:ins>
    </w:p>
    <w:p w14:paraId="5753DF71" w14:textId="77777777" w:rsidR="00073577" w:rsidRPr="00073577" w:rsidRDefault="00073577" w:rsidP="00073577">
      <w:pPr>
        <w:spacing w:before="0" w:after="0"/>
        <w:rPr>
          <w:ins w:id="19280" w:author="Abhishek Deep Nigam" w:date="2015-10-26T01:01:00Z"/>
          <w:rFonts w:ascii="Courier New" w:hAnsi="Courier New" w:cs="Courier New"/>
          <w:sz w:val="16"/>
          <w:szCs w:val="16"/>
          <w:rPrChange w:id="19281" w:author="Abhishek Deep Nigam" w:date="2015-10-26T01:01:00Z">
            <w:rPr>
              <w:ins w:id="19282" w:author="Abhishek Deep Nigam" w:date="2015-10-26T01:01:00Z"/>
              <w:rFonts w:ascii="Courier New" w:hAnsi="Courier New" w:cs="Courier New"/>
            </w:rPr>
          </w:rPrChange>
        </w:rPr>
      </w:pPr>
      <w:ins w:id="19283" w:author="Abhishek Deep Nigam" w:date="2015-10-26T01:01:00Z">
        <w:r w:rsidRPr="00073577">
          <w:rPr>
            <w:rFonts w:ascii="Courier New" w:hAnsi="Courier New" w:cs="Courier New"/>
            <w:sz w:val="16"/>
            <w:szCs w:val="16"/>
            <w:rPrChange w:id="19284" w:author="Abhishek Deep Nigam" w:date="2015-10-26T01:01:00Z">
              <w:rPr>
                <w:rFonts w:ascii="Courier New" w:hAnsi="Courier New" w:cs="Courier New"/>
              </w:rPr>
            </w:rPrChange>
          </w:rPr>
          <w:t>[4]-&gt;Q(Backtracking)</w:t>
        </w:r>
      </w:ins>
    </w:p>
    <w:p w14:paraId="47AFE78A" w14:textId="77777777" w:rsidR="00073577" w:rsidRPr="00073577" w:rsidRDefault="00073577" w:rsidP="00073577">
      <w:pPr>
        <w:spacing w:before="0" w:after="0"/>
        <w:rPr>
          <w:ins w:id="19285" w:author="Abhishek Deep Nigam" w:date="2015-10-26T01:01:00Z"/>
          <w:rFonts w:ascii="Courier New" w:hAnsi="Courier New" w:cs="Courier New"/>
          <w:sz w:val="16"/>
          <w:szCs w:val="16"/>
          <w:rPrChange w:id="19286" w:author="Abhishek Deep Nigam" w:date="2015-10-26T01:01:00Z">
            <w:rPr>
              <w:ins w:id="19287" w:author="Abhishek Deep Nigam" w:date="2015-10-26T01:01:00Z"/>
              <w:rFonts w:ascii="Courier New" w:hAnsi="Courier New" w:cs="Courier New"/>
            </w:rPr>
          </w:rPrChange>
        </w:rPr>
      </w:pPr>
      <w:ins w:id="19288" w:author="Abhishek Deep Nigam" w:date="2015-10-26T01:01:00Z">
        <w:r w:rsidRPr="00073577">
          <w:rPr>
            <w:rFonts w:ascii="Courier New" w:hAnsi="Courier New" w:cs="Courier New"/>
            <w:sz w:val="16"/>
            <w:szCs w:val="16"/>
            <w:rPrChange w:id="19289" w:author="Abhishek Deep Nigam" w:date="2015-10-26T01:01:00Z">
              <w:rPr>
                <w:rFonts w:ascii="Courier New" w:hAnsi="Courier New" w:cs="Courier New"/>
              </w:rPr>
            </w:rPrChange>
          </w:rPr>
          <w:t>[4]-&gt;S(Backtracking)</w:t>
        </w:r>
      </w:ins>
    </w:p>
    <w:p w14:paraId="425282C8" w14:textId="77777777" w:rsidR="00073577" w:rsidRPr="00073577" w:rsidRDefault="00073577" w:rsidP="00073577">
      <w:pPr>
        <w:spacing w:before="0" w:after="0"/>
        <w:rPr>
          <w:ins w:id="19290" w:author="Abhishek Deep Nigam" w:date="2015-10-26T01:01:00Z"/>
          <w:rFonts w:ascii="Courier New" w:hAnsi="Courier New" w:cs="Courier New"/>
          <w:sz w:val="16"/>
          <w:szCs w:val="16"/>
          <w:rPrChange w:id="19291" w:author="Abhishek Deep Nigam" w:date="2015-10-26T01:01:00Z">
            <w:rPr>
              <w:ins w:id="19292" w:author="Abhishek Deep Nigam" w:date="2015-10-26T01:01:00Z"/>
              <w:rFonts w:ascii="Courier New" w:hAnsi="Courier New" w:cs="Courier New"/>
            </w:rPr>
          </w:rPrChange>
        </w:rPr>
      </w:pPr>
      <w:ins w:id="19293" w:author="Abhishek Deep Nigam" w:date="2015-10-26T01:01:00Z">
        <w:r w:rsidRPr="00073577">
          <w:rPr>
            <w:rFonts w:ascii="Courier New" w:hAnsi="Courier New" w:cs="Courier New"/>
            <w:sz w:val="16"/>
            <w:szCs w:val="16"/>
            <w:rPrChange w:id="19294" w:author="Abhishek Deep Nigam" w:date="2015-10-26T01:01:00Z">
              <w:rPr>
                <w:rFonts w:ascii="Courier New" w:hAnsi="Courier New" w:cs="Courier New"/>
              </w:rPr>
            </w:rPrChange>
          </w:rPr>
          <w:t>[4]-&gt;Y(Backtracking)</w:t>
        </w:r>
      </w:ins>
    </w:p>
    <w:p w14:paraId="727010D7" w14:textId="77777777" w:rsidR="00073577" w:rsidRPr="00073577" w:rsidRDefault="00073577" w:rsidP="00073577">
      <w:pPr>
        <w:spacing w:before="0" w:after="0"/>
        <w:rPr>
          <w:ins w:id="19295" w:author="Abhishek Deep Nigam" w:date="2015-10-26T01:01:00Z"/>
          <w:rFonts w:ascii="Courier New" w:hAnsi="Courier New" w:cs="Courier New"/>
          <w:sz w:val="16"/>
          <w:szCs w:val="16"/>
          <w:rPrChange w:id="19296" w:author="Abhishek Deep Nigam" w:date="2015-10-26T01:01:00Z">
            <w:rPr>
              <w:ins w:id="19297" w:author="Abhishek Deep Nigam" w:date="2015-10-26T01:01:00Z"/>
              <w:rFonts w:ascii="Courier New" w:hAnsi="Courier New" w:cs="Courier New"/>
            </w:rPr>
          </w:rPrChange>
        </w:rPr>
      </w:pPr>
      <w:ins w:id="19298" w:author="Abhishek Deep Nigam" w:date="2015-10-26T01:01:00Z">
        <w:r w:rsidRPr="00073577">
          <w:rPr>
            <w:rFonts w:ascii="Courier New" w:hAnsi="Courier New" w:cs="Courier New"/>
            <w:sz w:val="16"/>
            <w:szCs w:val="16"/>
            <w:rPrChange w:id="19299" w:author="Abhishek Deep Nigam" w:date="2015-10-26T01:01:00Z">
              <w:rPr>
                <w:rFonts w:ascii="Courier New" w:hAnsi="Courier New" w:cs="Courier New"/>
              </w:rPr>
            </w:rPrChange>
          </w:rPr>
          <w:t>[1]-&gt;G[2]-&gt;T[3]-&gt;T[4]-&gt;A(Backtracking)</w:t>
        </w:r>
      </w:ins>
    </w:p>
    <w:p w14:paraId="5042EE4F" w14:textId="77777777" w:rsidR="00073577" w:rsidRPr="00073577" w:rsidRDefault="00073577" w:rsidP="00073577">
      <w:pPr>
        <w:spacing w:before="0" w:after="0"/>
        <w:rPr>
          <w:ins w:id="19300" w:author="Abhishek Deep Nigam" w:date="2015-10-26T01:01:00Z"/>
          <w:rFonts w:ascii="Courier New" w:hAnsi="Courier New" w:cs="Courier New"/>
          <w:sz w:val="16"/>
          <w:szCs w:val="16"/>
          <w:rPrChange w:id="19301" w:author="Abhishek Deep Nigam" w:date="2015-10-26T01:01:00Z">
            <w:rPr>
              <w:ins w:id="19302" w:author="Abhishek Deep Nigam" w:date="2015-10-26T01:01:00Z"/>
              <w:rFonts w:ascii="Courier New" w:hAnsi="Courier New" w:cs="Courier New"/>
            </w:rPr>
          </w:rPrChange>
        </w:rPr>
      </w:pPr>
      <w:ins w:id="19303" w:author="Abhishek Deep Nigam" w:date="2015-10-26T01:01:00Z">
        <w:r w:rsidRPr="00073577">
          <w:rPr>
            <w:rFonts w:ascii="Courier New" w:hAnsi="Courier New" w:cs="Courier New"/>
            <w:sz w:val="16"/>
            <w:szCs w:val="16"/>
            <w:rPrChange w:id="19304" w:author="Abhishek Deep Nigam" w:date="2015-10-26T01:01:00Z">
              <w:rPr>
                <w:rFonts w:ascii="Courier New" w:hAnsi="Courier New" w:cs="Courier New"/>
              </w:rPr>
            </w:rPrChange>
          </w:rPr>
          <w:t>[4]-&gt;N(Backtracking)</w:t>
        </w:r>
      </w:ins>
    </w:p>
    <w:p w14:paraId="32BD1D40" w14:textId="77777777" w:rsidR="00073577" w:rsidRPr="00073577" w:rsidRDefault="00073577" w:rsidP="00073577">
      <w:pPr>
        <w:spacing w:before="0" w:after="0"/>
        <w:rPr>
          <w:ins w:id="19305" w:author="Abhishek Deep Nigam" w:date="2015-10-26T01:01:00Z"/>
          <w:rFonts w:ascii="Courier New" w:hAnsi="Courier New" w:cs="Courier New"/>
          <w:sz w:val="16"/>
          <w:szCs w:val="16"/>
          <w:rPrChange w:id="19306" w:author="Abhishek Deep Nigam" w:date="2015-10-26T01:01:00Z">
            <w:rPr>
              <w:ins w:id="19307" w:author="Abhishek Deep Nigam" w:date="2015-10-26T01:01:00Z"/>
              <w:rFonts w:ascii="Courier New" w:hAnsi="Courier New" w:cs="Courier New"/>
            </w:rPr>
          </w:rPrChange>
        </w:rPr>
      </w:pPr>
      <w:ins w:id="19308" w:author="Abhishek Deep Nigam" w:date="2015-10-26T01:01:00Z">
        <w:r w:rsidRPr="00073577">
          <w:rPr>
            <w:rFonts w:ascii="Courier New" w:hAnsi="Courier New" w:cs="Courier New"/>
            <w:sz w:val="16"/>
            <w:szCs w:val="16"/>
            <w:rPrChange w:id="19309" w:author="Abhishek Deep Nigam" w:date="2015-10-26T01:01:00Z">
              <w:rPr>
                <w:rFonts w:ascii="Courier New" w:hAnsi="Courier New" w:cs="Courier New"/>
              </w:rPr>
            </w:rPrChange>
          </w:rPr>
          <w:t>[4]-&gt;O(Backtracking)</w:t>
        </w:r>
      </w:ins>
    </w:p>
    <w:p w14:paraId="1C17DDD8" w14:textId="77777777" w:rsidR="00073577" w:rsidRPr="00073577" w:rsidRDefault="00073577" w:rsidP="00073577">
      <w:pPr>
        <w:spacing w:before="0" w:after="0"/>
        <w:rPr>
          <w:ins w:id="19310" w:author="Abhishek Deep Nigam" w:date="2015-10-26T01:01:00Z"/>
          <w:rFonts w:ascii="Courier New" w:hAnsi="Courier New" w:cs="Courier New"/>
          <w:sz w:val="16"/>
          <w:szCs w:val="16"/>
          <w:rPrChange w:id="19311" w:author="Abhishek Deep Nigam" w:date="2015-10-26T01:01:00Z">
            <w:rPr>
              <w:ins w:id="19312" w:author="Abhishek Deep Nigam" w:date="2015-10-26T01:01:00Z"/>
              <w:rFonts w:ascii="Courier New" w:hAnsi="Courier New" w:cs="Courier New"/>
            </w:rPr>
          </w:rPrChange>
        </w:rPr>
      </w:pPr>
      <w:ins w:id="19313" w:author="Abhishek Deep Nigam" w:date="2015-10-26T01:01:00Z">
        <w:r w:rsidRPr="00073577">
          <w:rPr>
            <w:rFonts w:ascii="Courier New" w:hAnsi="Courier New" w:cs="Courier New"/>
            <w:sz w:val="16"/>
            <w:szCs w:val="16"/>
            <w:rPrChange w:id="19314" w:author="Abhishek Deep Nigam" w:date="2015-10-26T01:01:00Z">
              <w:rPr>
                <w:rFonts w:ascii="Courier New" w:hAnsi="Courier New" w:cs="Courier New"/>
              </w:rPr>
            </w:rPrChange>
          </w:rPr>
          <w:lastRenderedPageBreak/>
          <w:t>[4]-&gt;P(Backtracking)</w:t>
        </w:r>
      </w:ins>
    </w:p>
    <w:p w14:paraId="5AA666C8" w14:textId="77777777" w:rsidR="00073577" w:rsidRPr="00073577" w:rsidRDefault="00073577" w:rsidP="00073577">
      <w:pPr>
        <w:spacing w:before="0" w:after="0"/>
        <w:rPr>
          <w:ins w:id="19315" w:author="Abhishek Deep Nigam" w:date="2015-10-26T01:01:00Z"/>
          <w:rFonts w:ascii="Courier New" w:hAnsi="Courier New" w:cs="Courier New"/>
          <w:sz w:val="16"/>
          <w:szCs w:val="16"/>
          <w:rPrChange w:id="19316" w:author="Abhishek Deep Nigam" w:date="2015-10-26T01:01:00Z">
            <w:rPr>
              <w:ins w:id="19317" w:author="Abhishek Deep Nigam" w:date="2015-10-26T01:01:00Z"/>
              <w:rFonts w:ascii="Courier New" w:hAnsi="Courier New" w:cs="Courier New"/>
            </w:rPr>
          </w:rPrChange>
        </w:rPr>
      </w:pPr>
      <w:ins w:id="19318" w:author="Abhishek Deep Nigam" w:date="2015-10-26T01:01:00Z">
        <w:r w:rsidRPr="00073577">
          <w:rPr>
            <w:rFonts w:ascii="Courier New" w:hAnsi="Courier New" w:cs="Courier New"/>
            <w:sz w:val="16"/>
            <w:szCs w:val="16"/>
            <w:rPrChange w:id="19319" w:author="Abhishek Deep Nigam" w:date="2015-10-26T01:01:00Z">
              <w:rPr>
                <w:rFonts w:ascii="Courier New" w:hAnsi="Courier New" w:cs="Courier New"/>
              </w:rPr>
            </w:rPrChange>
          </w:rPr>
          <w:t>[4]-&gt;Q(Backtracking)</w:t>
        </w:r>
      </w:ins>
    </w:p>
    <w:p w14:paraId="3CC1F327" w14:textId="77777777" w:rsidR="00073577" w:rsidRPr="00073577" w:rsidRDefault="00073577" w:rsidP="00073577">
      <w:pPr>
        <w:spacing w:before="0" w:after="0"/>
        <w:rPr>
          <w:ins w:id="19320" w:author="Abhishek Deep Nigam" w:date="2015-10-26T01:01:00Z"/>
          <w:rFonts w:ascii="Courier New" w:hAnsi="Courier New" w:cs="Courier New"/>
          <w:sz w:val="16"/>
          <w:szCs w:val="16"/>
          <w:rPrChange w:id="19321" w:author="Abhishek Deep Nigam" w:date="2015-10-26T01:01:00Z">
            <w:rPr>
              <w:ins w:id="19322" w:author="Abhishek Deep Nigam" w:date="2015-10-26T01:01:00Z"/>
              <w:rFonts w:ascii="Courier New" w:hAnsi="Courier New" w:cs="Courier New"/>
            </w:rPr>
          </w:rPrChange>
        </w:rPr>
      </w:pPr>
      <w:ins w:id="19323" w:author="Abhishek Deep Nigam" w:date="2015-10-26T01:01:00Z">
        <w:r w:rsidRPr="00073577">
          <w:rPr>
            <w:rFonts w:ascii="Courier New" w:hAnsi="Courier New" w:cs="Courier New"/>
            <w:sz w:val="16"/>
            <w:szCs w:val="16"/>
            <w:rPrChange w:id="19324" w:author="Abhishek Deep Nigam" w:date="2015-10-26T01:01:00Z">
              <w:rPr>
                <w:rFonts w:ascii="Courier New" w:hAnsi="Courier New" w:cs="Courier New"/>
              </w:rPr>
            </w:rPrChange>
          </w:rPr>
          <w:t>[4]-&gt;S(Backtracking)</w:t>
        </w:r>
      </w:ins>
    </w:p>
    <w:p w14:paraId="7799F99A" w14:textId="77777777" w:rsidR="00073577" w:rsidRPr="00073577" w:rsidRDefault="00073577" w:rsidP="00073577">
      <w:pPr>
        <w:spacing w:before="0" w:after="0"/>
        <w:rPr>
          <w:ins w:id="19325" w:author="Abhishek Deep Nigam" w:date="2015-10-26T01:01:00Z"/>
          <w:rFonts w:ascii="Courier New" w:hAnsi="Courier New" w:cs="Courier New"/>
          <w:sz w:val="16"/>
          <w:szCs w:val="16"/>
          <w:rPrChange w:id="19326" w:author="Abhishek Deep Nigam" w:date="2015-10-26T01:01:00Z">
            <w:rPr>
              <w:ins w:id="19327" w:author="Abhishek Deep Nigam" w:date="2015-10-26T01:01:00Z"/>
              <w:rFonts w:ascii="Courier New" w:hAnsi="Courier New" w:cs="Courier New"/>
            </w:rPr>
          </w:rPrChange>
        </w:rPr>
      </w:pPr>
      <w:ins w:id="19328" w:author="Abhishek Deep Nigam" w:date="2015-10-26T01:01:00Z">
        <w:r w:rsidRPr="00073577">
          <w:rPr>
            <w:rFonts w:ascii="Courier New" w:hAnsi="Courier New" w:cs="Courier New"/>
            <w:sz w:val="16"/>
            <w:szCs w:val="16"/>
            <w:rPrChange w:id="19329" w:author="Abhishek Deep Nigam" w:date="2015-10-26T01:01:00Z">
              <w:rPr>
                <w:rFonts w:ascii="Courier New" w:hAnsi="Courier New" w:cs="Courier New"/>
              </w:rPr>
            </w:rPrChange>
          </w:rPr>
          <w:t>[4]-&gt;Y(Backtracking)</w:t>
        </w:r>
      </w:ins>
    </w:p>
    <w:p w14:paraId="6909925D" w14:textId="77777777" w:rsidR="00073577" w:rsidRPr="00073577" w:rsidRDefault="00073577" w:rsidP="00073577">
      <w:pPr>
        <w:spacing w:before="0" w:after="0"/>
        <w:rPr>
          <w:ins w:id="19330" w:author="Abhishek Deep Nigam" w:date="2015-10-26T01:01:00Z"/>
          <w:rFonts w:ascii="Courier New" w:hAnsi="Courier New" w:cs="Courier New"/>
          <w:sz w:val="16"/>
          <w:szCs w:val="16"/>
          <w:rPrChange w:id="19331" w:author="Abhishek Deep Nigam" w:date="2015-10-26T01:01:00Z">
            <w:rPr>
              <w:ins w:id="19332" w:author="Abhishek Deep Nigam" w:date="2015-10-26T01:01:00Z"/>
              <w:rFonts w:ascii="Courier New" w:hAnsi="Courier New" w:cs="Courier New"/>
            </w:rPr>
          </w:rPrChange>
        </w:rPr>
      </w:pPr>
      <w:ins w:id="19333" w:author="Abhishek Deep Nigam" w:date="2015-10-26T01:01:00Z">
        <w:r w:rsidRPr="00073577">
          <w:rPr>
            <w:rFonts w:ascii="Courier New" w:hAnsi="Courier New" w:cs="Courier New"/>
            <w:sz w:val="16"/>
            <w:szCs w:val="16"/>
            <w:rPrChange w:id="19334" w:author="Abhishek Deep Nigam" w:date="2015-10-26T01:01:00Z">
              <w:rPr>
                <w:rFonts w:ascii="Courier New" w:hAnsi="Courier New" w:cs="Courier New"/>
              </w:rPr>
            </w:rPrChange>
          </w:rPr>
          <w:t>[1]-&gt;H[2]-&gt;T[3]-&gt;T[4]-&gt;A(Backtracking)</w:t>
        </w:r>
      </w:ins>
    </w:p>
    <w:p w14:paraId="2F40D8B8" w14:textId="77777777" w:rsidR="00073577" w:rsidRPr="00073577" w:rsidRDefault="00073577" w:rsidP="00073577">
      <w:pPr>
        <w:spacing w:before="0" w:after="0"/>
        <w:rPr>
          <w:ins w:id="19335" w:author="Abhishek Deep Nigam" w:date="2015-10-26T01:01:00Z"/>
          <w:rFonts w:ascii="Courier New" w:hAnsi="Courier New" w:cs="Courier New"/>
          <w:sz w:val="16"/>
          <w:szCs w:val="16"/>
          <w:rPrChange w:id="19336" w:author="Abhishek Deep Nigam" w:date="2015-10-26T01:01:00Z">
            <w:rPr>
              <w:ins w:id="19337" w:author="Abhishek Deep Nigam" w:date="2015-10-26T01:01:00Z"/>
              <w:rFonts w:ascii="Courier New" w:hAnsi="Courier New" w:cs="Courier New"/>
            </w:rPr>
          </w:rPrChange>
        </w:rPr>
      </w:pPr>
      <w:ins w:id="19338" w:author="Abhishek Deep Nigam" w:date="2015-10-26T01:01:00Z">
        <w:r w:rsidRPr="00073577">
          <w:rPr>
            <w:rFonts w:ascii="Courier New" w:hAnsi="Courier New" w:cs="Courier New"/>
            <w:sz w:val="16"/>
            <w:szCs w:val="16"/>
            <w:rPrChange w:id="19339" w:author="Abhishek Deep Nigam" w:date="2015-10-26T01:01:00Z">
              <w:rPr>
                <w:rFonts w:ascii="Courier New" w:hAnsi="Courier New" w:cs="Courier New"/>
              </w:rPr>
            </w:rPrChange>
          </w:rPr>
          <w:t>[4]-&gt;N(Backtracking)</w:t>
        </w:r>
      </w:ins>
    </w:p>
    <w:p w14:paraId="65C6EA00" w14:textId="77777777" w:rsidR="00073577" w:rsidRPr="00073577" w:rsidRDefault="00073577" w:rsidP="00073577">
      <w:pPr>
        <w:spacing w:before="0" w:after="0"/>
        <w:rPr>
          <w:ins w:id="19340" w:author="Abhishek Deep Nigam" w:date="2015-10-26T01:01:00Z"/>
          <w:rFonts w:ascii="Courier New" w:hAnsi="Courier New" w:cs="Courier New"/>
          <w:sz w:val="16"/>
          <w:szCs w:val="16"/>
          <w:rPrChange w:id="19341" w:author="Abhishek Deep Nigam" w:date="2015-10-26T01:01:00Z">
            <w:rPr>
              <w:ins w:id="19342" w:author="Abhishek Deep Nigam" w:date="2015-10-26T01:01:00Z"/>
              <w:rFonts w:ascii="Courier New" w:hAnsi="Courier New" w:cs="Courier New"/>
            </w:rPr>
          </w:rPrChange>
        </w:rPr>
      </w:pPr>
      <w:ins w:id="19343" w:author="Abhishek Deep Nigam" w:date="2015-10-26T01:01:00Z">
        <w:r w:rsidRPr="00073577">
          <w:rPr>
            <w:rFonts w:ascii="Courier New" w:hAnsi="Courier New" w:cs="Courier New"/>
            <w:sz w:val="16"/>
            <w:szCs w:val="16"/>
            <w:rPrChange w:id="19344" w:author="Abhishek Deep Nigam" w:date="2015-10-26T01:01:00Z">
              <w:rPr>
                <w:rFonts w:ascii="Courier New" w:hAnsi="Courier New" w:cs="Courier New"/>
              </w:rPr>
            </w:rPrChange>
          </w:rPr>
          <w:t>[4]-&gt;O(Backtracking)</w:t>
        </w:r>
      </w:ins>
    </w:p>
    <w:p w14:paraId="1B0BF611" w14:textId="77777777" w:rsidR="00073577" w:rsidRPr="00073577" w:rsidRDefault="00073577" w:rsidP="00073577">
      <w:pPr>
        <w:spacing w:before="0" w:after="0"/>
        <w:rPr>
          <w:ins w:id="19345" w:author="Abhishek Deep Nigam" w:date="2015-10-26T01:01:00Z"/>
          <w:rFonts w:ascii="Courier New" w:hAnsi="Courier New" w:cs="Courier New"/>
          <w:sz w:val="16"/>
          <w:szCs w:val="16"/>
          <w:rPrChange w:id="19346" w:author="Abhishek Deep Nigam" w:date="2015-10-26T01:01:00Z">
            <w:rPr>
              <w:ins w:id="19347" w:author="Abhishek Deep Nigam" w:date="2015-10-26T01:01:00Z"/>
              <w:rFonts w:ascii="Courier New" w:hAnsi="Courier New" w:cs="Courier New"/>
            </w:rPr>
          </w:rPrChange>
        </w:rPr>
      </w:pPr>
      <w:ins w:id="19348" w:author="Abhishek Deep Nigam" w:date="2015-10-26T01:01:00Z">
        <w:r w:rsidRPr="00073577">
          <w:rPr>
            <w:rFonts w:ascii="Courier New" w:hAnsi="Courier New" w:cs="Courier New"/>
            <w:sz w:val="16"/>
            <w:szCs w:val="16"/>
            <w:rPrChange w:id="19349" w:author="Abhishek Deep Nigam" w:date="2015-10-26T01:01:00Z">
              <w:rPr>
                <w:rFonts w:ascii="Courier New" w:hAnsi="Courier New" w:cs="Courier New"/>
              </w:rPr>
            </w:rPrChange>
          </w:rPr>
          <w:t>[4]-&gt;P(Backtracking)</w:t>
        </w:r>
      </w:ins>
    </w:p>
    <w:p w14:paraId="34EBAB84" w14:textId="77777777" w:rsidR="00073577" w:rsidRPr="00073577" w:rsidRDefault="00073577" w:rsidP="00073577">
      <w:pPr>
        <w:spacing w:before="0" w:after="0"/>
        <w:rPr>
          <w:ins w:id="19350" w:author="Abhishek Deep Nigam" w:date="2015-10-26T01:01:00Z"/>
          <w:rFonts w:ascii="Courier New" w:hAnsi="Courier New" w:cs="Courier New"/>
          <w:sz w:val="16"/>
          <w:szCs w:val="16"/>
          <w:rPrChange w:id="19351" w:author="Abhishek Deep Nigam" w:date="2015-10-26T01:01:00Z">
            <w:rPr>
              <w:ins w:id="19352" w:author="Abhishek Deep Nigam" w:date="2015-10-26T01:01:00Z"/>
              <w:rFonts w:ascii="Courier New" w:hAnsi="Courier New" w:cs="Courier New"/>
            </w:rPr>
          </w:rPrChange>
        </w:rPr>
      </w:pPr>
      <w:ins w:id="19353" w:author="Abhishek Deep Nigam" w:date="2015-10-26T01:01:00Z">
        <w:r w:rsidRPr="00073577">
          <w:rPr>
            <w:rFonts w:ascii="Courier New" w:hAnsi="Courier New" w:cs="Courier New"/>
            <w:sz w:val="16"/>
            <w:szCs w:val="16"/>
            <w:rPrChange w:id="19354" w:author="Abhishek Deep Nigam" w:date="2015-10-26T01:01:00Z">
              <w:rPr>
                <w:rFonts w:ascii="Courier New" w:hAnsi="Courier New" w:cs="Courier New"/>
              </w:rPr>
            </w:rPrChange>
          </w:rPr>
          <w:t>[4]-&gt;Q(Backtracking)</w:t>
        </w:r>
      </w:ins>
    </w:p>
    <w:p w14:paraId="501FA96A" w14:textId="77777777" w:rsidR="00073577" w:rsidRPr="00073577" w:rsidRDefault="00073577" w:rsidP="00073577">
      <w:pPr>
        <w:spacing w:before="0" w:after="0"/>
        <w:rPr>
          <w:ins w:id="19355" w:author="Abhishek Deep Nigam" w:date="2015-10-26T01:01:00Z"/>
          <w:rFonts w:ascii="Courier New" w:hAnsi="Courier New" w:cs="Courier New"/>
          <w:sz w:val="16"/>
          <w:szCs w:val="16"/>
          <w:rPrChange w:id="19356" w:author="Abhishek Deep Nigam" w:date="2015-10-26T01:01:00Z">
            <w:rPr>
              <w:ins w:id="19357" w:author="Abhishek Deep Nigam" w:date="2015-10-26T01:01:00Z"/>
              <w:rFonts w:ascii="Courier New" w:hAnsi="Courier New" w:cs="Courier New"/>
            </w:rPr>
          </w:rPrChange>
        </w:rPr>
      </w:pPr>
      <w:ins w:id="19358" w:author="Abhishek Deep Nigam" w:date="2015-10-26T01:01:00Z">
        <w:r w:rsidRPr="00073577">
          <w:rPr>
            <w:rFonts w:ascii="Courier New" w:hAnsi="Courier New" w:cs="Courier New"/>
            <w:sz w:val="16"/>
            <w:szCs w:val="16"/>
            <w:rPrChange w:id="19359" w:author="Abhishek Deep Nigam" w:date="2015-10-26T01:01:00Z">
              <w:rPr>
                <w:rFonts w:ascii="Courier New" w:hAnsi="Courier New" w:cs="Courier New"/>
              </w:rPr>
            </w:rPrChange>
          </w:rPr>
          <w:t>[4]-&gt;S(Backtracking)</w:t>
        </w:r>
      </w:ins>
    </w:p>
    <w:p w14:paraId="69B325C4" w14:textId="77777777" w:rsidR="00073577" w:rsidRPr="00073577" w:rsidRDefault="00073577" w:rsidP="00073577">
      <w:pPr>
        <w:spacing w:before="0" w:after="0"/>
        <w:rPr>
          <w:ins w:id="19360" w:author="Abhishek Deep Nigam" w:date="2015-10-26T01:01:00Z"/>
          <w:rFonts w:ascii="Courier New" w:hAnsi="Courier New" w:cs="Courier New"/>
          <w:sz w:val="16"/>
          <w:szCs w:val="16"/>
          <w:rPrChange w:id="19361" w:author="Abhishek Deep Nigam" w:date="2015-10-26T01:01:00Z">
            <w:rPr>
              <w:ins w:id="19362" w:author="Abhishek Deep Nigam" w:date="2015-10-26T01:01:00Z"/>
              <w:rFonts w:ascii="Courier New" w:hAnsi="Courier New" w:cs="Courier New"/>
            </w:rPr>
          </w:rPrChange>
        </w:rPr>
      </w:pPr>
      <w:ins w:id="19363" w:author="Abhishek Deep Nigam" w:date="2015-10-26T01:01:00Z">
        <w:r w:rsidRPr="00073577">
          <w:rPr>
            <w:rFonts w:ascii="Courier New" w:hAnsi="Courier New" w:cs="Courier New"/>
            <w:sz w:val="16"/>
            <w:szCs w:val="16"/>
            <w:rPrChange w:id="19364" w:author="Abhishek Deep Nigam" w:date="2015-10-26T01:01:00Z">
              <w:rPr>
                <w:rFonts w:ascii="Courier New" w:hAnsi="Courier New" w:cs="Courier New"/>
              </w:rPr>
            </w:rPrChange>
          </w:rPr>
          <w:t>[4]-&gt;Y(Backtracking)</w:t>
        </w:r>
      </w:ins>
    </w:p>
    <w:p w14:paraId="18BCBD60" w14:textId="77777777" w:rsidR="00073577" w:rsidRPr="00073577" w:rsidRDefault="00073577" w:rsidP="00073577">
      <w:pPr>
        <w:spacing w:before="0" w:after="0"/>
        <w:rPr>
          <w:ins w:id="19365" w:author="Abhishek Deep Nigam" w:date="2015-10-26T01:01:00Z"/>
          <w:rFonts w:ascii="Courier New" w:hAnsi="Courier New" w:cs="Courier New"/>
          <w:sz w:val="16"/>
          <w:szCs w:val="16"/>
          <w:rPrChange w:id="19366" w:author="Abhishek Deep Nigam" w:date="2015-10-26T01:01:00Z">
            <w:rPr>
              <w:ins w:id="19367" w:author="Abhishek Deep Nigam" w:date="2015-10-26T01:01:00Z"/>
              <w:rFonts w:ascii="Courier New" w:hAnsi="Courier New" w:cs="Courier New"/>
            </w:rPr>
          </w:rPrChange>
        </w:rPr>
      </w:pPr>
      <w:ins w:id="19368" w:author="Abhishek Deep Nigam" w:date="2015-10-26T01:01:00Z">
        <w:r w:rsidRPr="00073577">
          <w:rPr>
            <w:rFonts w:ascii="Courier New" w:hAnsi="Courier New" w:cs="Courier New"/>
            <w:sz w:val="16"/>
            <w:szCs w:val="16"/>
            <w:rPrChange w:id="19369" w:author="Abhishek Deep Nigam" w:date="2015-10-26T01:01:00Z">
              <w:rPr>
                <w:rFonts w:ascii="Courier New" w:hAnsi="Courier New" w:cs="Courier New"/>
              </w:rPr>
            </w:rPrChange>
          </w:rPr>
          <w:t>[1]-&gt;J[2]-&gt;T[3]-&gt;T[4]-&gt;A(Backtracking)</w:t>
        </w:r>
      </w:ins>
    </w:p>
    <w:p w14:paraId="1BB9D84E" w14:textId="77777777" w:rsidR="00073577" w:rsidRPr="00073577" w:rsidRDefault="00073577" w:rsidP="00073577">
      <w:pPr>
        <w:spacing w:before="0" w:after="0"/>
        <w:rPr>
          <w:ins w:id="19370" w:author="Abhishek Deep Nigam" w:date="2015-10-26T01:01:00Z"/>
          <w:rFonts w:ascii="Courier New" w:hAnsi="Courier New" w:cs="Courier New"/>
          <w:sz w:val="16"/>
          <w:szCs w:val="16"/>
          <w:rPrChange w:id="19371" w:author="Abhishek Deep Nigam" w:date="2015-10-26T01:01:00Z">
            <w:rPr>
              <w:ins w:id="19372" w:author="Abhishek Deep Nigam" w:date="2015-10-26T01:01:00Z"/>
              <w:rFonts w:ascii="Courier New" w:hAnsi="Courier New" w:cs="Courier New"/>
            </w:rPr>
          </w:rPrChange>
        </w:rPr>
      </w:pPr>
      <w:ins w:id="19373" w:author="Abhishek Deep Nigam" w:date="2015-10-26T01:01:00Z">
        <w:r w:rsidRPr="00073577">
          <w:rPr>
            <w:rFonts w:ascii="Courier New" w:hAnsi="Courier New" w:cs="Courier New"/>
            <w:sz w:val="16"/>
            <w:szCs w:val="16"/>
            <w:rPrChange w:id="19374" w:author="Abhishek Deep Nigam" w:date="2015-10-26T01:01:00Z">
              <w:rPr>
                <w:rFonts w:ascii="Courier New" w:hAnsi="Courier New" w:cs="Courier New"/>
              </w:rPr>
            </w:rPrChange>
          </w:rPr>
          <w:t>[4]-&gt;N(Backtracking)</w:t>
        </w:r>
      </w:ins>
    </w:p>
    <w:p w14:paraId="43ABE64D" w14:textId="77777777" w:rsidR="00073577" w:rsidRPr="00073577" w:rsidRDefault="00073577" w:rsidP="00073577">
      <w:pPr>
        <w:spacing w:before="0" w:after="0"/>
        <w:rPr>
          <w:ins w:id="19375" w:author="Abhishek Deep Nigam" w:date="2015-10-26T01:01:00Z"/>
          <w:rFonts w:ascii="Courier New" w:hAnsi="Courier New" w:cs="Courier New"/>
          <w:sz w:val="16"/>
          <w:szCs w:val="16"/>
          <w:rPrChange w:id="19376" w:author="Abhishek Deep Nigam" w:date="2015-10-26T01:01:00Z">
            <w:rPr>
              <w:ins w:id="19377" w:author="Abhishek Deep Nigam" w:date="2015-10-26T01:01:00Z"/>
              <w:rFonts w:ascii="Courier New" w:hAnsi="Courier New" w:cs="Courier New"/>
            </w:rPr>
          </w:rPrChange>
        </w:rPr>
      </w:pPr>
      <w:ins w:id="19378" w:author="Abhishek Deep Nigam" w:date="2015-10-26T01:01:00Z">
        <w:r w:rsidRPr="00073577">
          <w:rPr>
            <w:rFonts w:ascii="Courier New" w:hAnsi="Courier New" w:cs="Courier New"/>
            <w:sz w:val="16"/>
            <w:szCs w:val="16"/>
            <w:rPrChange w:id="19379" w:author="Abhishek Deep Nigam" w:date="2015-10-26T01:01:00Z">
              <w:rPr>
                <w:rFonts w:ascii="Courier New" w:hAnsi="Courier New" w:cs="Courier New"/>
              </w:rPr>
            </w:rPrChange>
          </w:rPr>
          <w:t>[4]-&gt;O(Backtracking)</w:t>
        </w:r>
      </w:ins>
    </w:p>
    <w:p w14:paraId="34AEFA21" w14:textId="77777777" w:rsidR="00073577" w:rsidRPr="00073577" w:rsidRDefault="00073577" w:rsidP="00073577">
      <w:pPr>
        <w:spacing w:before="0" w:after="0"/>
        <w:rPr>
          <w:ins w:id="19380" w:author="Abhishek Deep Nigam" w:date="2015-10-26T01:01:00Z"/>
          <w:rFonts w:ascii="Courier New" w:hAnsi="Courier New" w:cs="Courier New"/>
          <w:sz w:val="16"/>
          <w:szCs w:val="16"/>
          <w:rPrChange w:id="19381" w:author="Abhishek Deep Nigam" w:date="2015-10-26T01:01:00Z">
            <w:rPr>
              <w:ins w:id="19382" w:author="Abhishek Deep Nigam" w:date="2015-10-26T01:01:00Z"/>
              <w:rFonts w:ascii="Courier New" w:hAnsi="Courier New" w:cs="Courier New"/>
            </w:rPr>
          </w:rPrChange>
        </w:rPr>
      </w:pPr>
      <w:ins w:id="19383" w:author="Abhishek Deep Nigam" w:date="2015-10-26T01:01:00Z">
        <w:r w:rsidRPr="00073577">
          <w:rPr>
            <w:rFonts w:ascii="Courier New" w:hAnsi="Courier New" w:cs="Courier New"/>
            <w:sz w:val="16"/>
            <w:szCs w:val="16"/>
            <w:rPrChange w:id="19384" w:author="Abhishek Deep Nigam" w:date="2015-10-26T01:01:00Z">
              <w:rPr>
                <w:rFonts w:ascii="Courier New" w:hAnsi="Courier New" w:cs="Courier New"/>
              </w:rPr>
            </w:rPrChange>
          </w:rPr>
          <w:t>[4]-&gt;P(Backtracking)</w:t>
        </w:r>
      </w:ins>
    </w:p>
    <w:p w14:paraId="37BE9BE1" w14:textId="77777777" w:rsidR="00073577" w:rsidRPr="00073577" w:rsidRDefault="00073577" w:rsidP="00073577">
      <w:pPr>
        <w:spacing w:before="0" w:after="0"/>
        <w:rPr>
          <w:ins w:id="19385" w:author="Abhishek Deep Nigam" w:date="2015-10-26T01:01:00Z"/>
          <w:rFonts w:ascii="Courier New" w:hAnsi="Courier New" w:cs="Courier New"/>
          <w:sz w:val="16"/>
          <w:szCs w:val="16"/>
          <w:rPrChange w:id="19386" w:author="Abhishek Deep Nigam" w:date="2015-10-26T01:01:00Z">
            <w:rPr>
              <w:ins w:id="19387" w:author="Abhishek Deep Nigam" w:date="2015-10-26T01:01:00Z"/>
              <w:rFonts w:ascii="Courier New" w:hAnsi="Courier New" w:cs="Courier New"/>
            </w:rPr>
          </w:rPrChange>
        </w:rPr>
      </w:pPr>
      <w:ins w:id="19388" w:author="Abhishek Deep Nigam" w:date="2015-10-26T01:01:00Z">
        <w:r w:rsidRPr="00073577">
          <w:rPr>
            <w:rFonts w:ascii="Courier New" w:hAnsi="Courier New" w:cs="Courier New"/>
            <w:sz w:val="16"/>
            <w:szCs w:val="16"/>
            <w:rPrChange w:id="19389" w:author="Abhishek Deep Nigam" w:date="2015-10-26T01:01:00Z">
              <w:rPr>
                <w:rFonts w:ascii="Courier New" w:hAnsi="Courier New" w:cs="Courier New"/>
              </w:rPr>
            </w:rPrChange>
          </w:rPr>
          <w:t>[4]-&gt;Q(Backtracking)</w:t>
        </w:r>
      </w:ins>
    </w:p>
    <w:p w14:paraId="266EE30D" w14:textId="77777777" w:rsidR="00073577" w:rsidRPr="00073577" w:rsidRDefault="00073577" w:rsidP="00073577">
      <w:pPr>
        <w:spacing w:before="0" w:after="0"/>
        <w:rPr>
          <w:ins w:id="19390" w:author="Abhishek Deep Nigam" w:date="2015-10-26T01:01:00Z"/>
          <w:rFonts w:ascii="Courier New" w:hAnsi="Courier New" w:cs="Courier New"/>
          <w:sz w:val="16"/>
          <w:szCs w:val="16"/>
          <w:rPrChange w:id="19391" w:author="Abhishek Deep Nigam" w:date="2015-10-26T01:01:00Z">
            <w:rPr>
              <w:ins w:id="19392" w:author="Abhishek Deep Nigam" w:date="2015-10-26T01:01:00Z"/>
              <w:rFonts w:ascii="Courier New" w:hAnsi="Courier New" w:cs="Courier New"/>
            </w:rPr>
          </w:rPrChange>
        </w:rPr>
      </w:pPr>
      <w:ins w:id="19393" w:author="Abhishek Deep Nigam" w:date="2015-10-26T01:01:00Z">
        <w:r w:rsidRPr="00073577">
          <w:rPr>
            <w:rFonts w:ascii="Courier New" w:hAnsi="Courier New" w:cs="Courier New"/>
            <w:sz w:val="16"/>
            <w:szCs w:val="16"/>
            <w:rPrChange w:id="19394" w:author="Abhishek Deep Nigam" w:date="2015-10-26T01:01:00Z">
              <w:rPr>
                <w:rFonts w:ascii="Courier New" w:hAnsi="Courier New" w:cs="Courier New"/>
              </w:rPr>
            </w:rPrChange>
          </w:rPr>
          <w:t>[4]-&gt;S(Backtracking)</w:t>
        </w:r>
      </w:ins>
    </w:p>
    <w:p w14:paraId="07093B2C" w14:textId="77777777" w:rsidR="00073577" w:rsidRPr="00073577" w:rsidRDefault="00073577" w:rsidP="00073577">
      <w:pPr>
        <w:spacing w:before="0" w:after="0"/>
        <w:rPr>
          <w:ins w:id="19395" w:author="Abhishek Deep Nigam" w:date="2015-10-26T01:01:00Z"/>
          <w:rFonts w:ascii="Courier New" w:hAnsi="Courier New" w:cs="Courier New"/>
          <w:sz w:val="16"/>
          <w:szCs w:val="16"/>
          <w:rPrChange w:id="19396" w:author="Abhishek Deep Nigam" w:date="2015-10-26T01:01:00Z">
            <w:rPr>
              <w:ins w:id="19397" w:author="Abhishek Deep Nigam" w:date="2015-10-26T01:01:00Z"/>
              <w:rFonts w:ascii="Courier New" w:hAnsi="Courier New" w:cs="Courier New"/>
            </w:rPr>
          </w:rPrChange>
        </w:rPr>
      </w:pPr>
      <w:ins w:id="19398" w:author="Abhishek Deep Nigam" w:date="2015-10-26T01:01:00Z">
        <w:r w:rsidRPr="00073577">
          <w:rPr>
            <w:rFonts w:ascii="Courier New" w:hAnsi="Courier New" w:cs="Courier New"/>
            <w:sz w:val="16"/>
            <w:szCs w:val="16"/>
            <w:rPrChange w:id="19399" w:author="Abhishek Deep Nigam" w:date="2015-10-26T01:01:00Z">
              <w:rPr>
                <w:rFonts w:ascii="Courier New" w:hAnsi="Courier New" w:cs="Courier New"/>
              </w:rPr>
            </w:rPrChange>
          </w:rPr>
          <w:t>[4]-&gt;Y(Backtracking)</w:t>
        </w:r>
      </w:ins>
    </w:p>
    <w:p w14:paraId="082FCB79" w14:textId="77777777" w:rsidR="00073577" w:rsidRPr="00073577" w:rsidRDefault="00073577" w:rsidP="00073577">
      <w:pPr>
        <w:spacing w:before="0" w:after="0"/>
        <w:rPr>
          <w:ins w:id="19400" w:author="Abhishek Deep Nigam" w:date="2015-10-26T01:01:00Z"/>
          <w:rFonts w:ascii="Courier New" w:hAnsi="Courier New" w:cs="Courier New"/>
          <w:sz w:val="16"/>
          <w:szCs w:val="16"/>
          <w:rPrChange w:id="19401" w:author="Abhishek Deep Nigam" w:date="2015-10-26T01:01:00Z">
            <w:rPr>
              <w:ins w:id="19402" w:author="Abhishek Deep Nigam" w:date="2015-10-26T01:01:00Z"/>
              <w:rFonts w:ascii="Courier New" w:hAnsi="Courier New" w:cs="Courier New"/>
            </w:rPr>
          </w:rPrChange>
        </w:rPr>
      </w:pPr>
      <w:ins w:id="19403" w:author="Abhishek Deep Nigam" w:date="2015-10-26T01:01:00Z">
        <w:r w:rsidRPr="00073577">
          <w:rPr>
            <w:rFonts w:ascii="Courier New" w:hAnsi="Courier New" w:cs="Courier New"/>
            <w:sz w:val="16"/>
            <w:szCs w:val="16"/>
            <w:rPrChange w:id="19404" w:author="Abhishek Deep Nigam" w:date="2015-10-26T01:01:00Z">
              <w:rPr>
                <w:rFonts w:ascii="Courier New" w:hAnsi="Courier New" w:cs="Courier New"/>
              </w:rPr>
            </w:rPrChange>
          </w:rPr>
          <w:t>[1]-&gt;M[2]-&gt;T[3]-&gt;T[4]-&gt;A(Backtracking)</w:t>
        </w:r>
      </w:ins>
    </w:p>
    <w:p w14:paraId="2C9D952F" w14:textId="77777777" w:rsidR="00073577" w:rsidRPr="00073577" w:rsidRDefault="00073577" w:rsidP="00073577">
      <w:pPr>
        <w:spacing w:before="0" w:after="0"/>
        <w:rPr>
          <w:ins w:id="19405" w:author="Abhishek Deep Nigam" w:date="2015-10-26T01:01:00Z"/>
          <w:rFonts w:ascii="Courier New" w:hAnsi="Courier New" w:cs="Courier New"/>
          <w:sz w:val="16"/>
          <w:szCs w:val="16"/>
          <w:rPrChange w:id="19406" w:author="Abhishek Deep Nigam" w:date="2015-10-26T01:01:00Z">
            <w:rPr>
              <w:ins w:id="19407" w:author="Abhishek Deep Nigam" w:date="2015-10-26T01:01:00Z"/>
              <w:rFonts w:ascii="Courier New" w:hAnsi="Courier New" w:cs="Courier New"/>
            </w:rPr>
          </w:rPrChange>
        </w:rPr>
      </w:pPr>
      <w:ins w:id="19408" w:author="Abhishek Deep Nigam" w:date="2015-10-26T01:01:00Z">
        <w:r w:rsidRPr="00073577">
          <w:rPr>
            <w:rFonts w:ascii="Courier New" w:hAnsi="Courier New" w:cs="Courier New"/>
            <w:sz w:val="16"/>
            <w:szCs w:val="16"/>
            <w:rPrChange w:id="19409" w:author="Abhishek Deep Nigam" w:date="2015-10-26T01:01:00Z">
              <w:rPr>
                <w:rFonts w:ascii="Courier New" w:hAnsi="Courier New" w:cs="Courier New"/>
              </w:rPr>
            </w:rPrChange>
          </w:rPr>
          <w:t>[4]-&gt;N(Backtracking)</w:t>
        </w:r>
      </w:ins>
    </w:p>
    <w:p w14:paraId="3470F6B4" w14:textId="77777777" w:rsidR="00073577" w:rsidRPr="00073577" w:rsidRDefault="00073577" w:rsidP="00073577">
      <w:pPr>
        <w:spacing w:before="0" w:after="0"/>
        <w:rPr>
          <w:ins w:id="19410" w:author="Abhishek Deep Nigam" w:date="2015-10-26T01:01:00Z"/>
          <w:rFonts w:ascii="Courier New" w:hAnsi="Courier New" w:cs="Courier New"/>
          <w:sz w:val="16"/>
          <w:szCs w:val="16"/>
          <w:rPrChange w:id="19411" w:author="Abhishek Deep Nigam" w:date="2015-10-26T01:01:00Z">
            <w:rPr>
              <w:ins w:id="19412" w:author="Abhishek Deep Nigam" w:date="2015-10-26T01:01:00Z"/>
              <w:rFonts w:ascii="Courier New" w:hAnsi="Courier New" w:cs="Courier New"/>
            </w:rPr>
          </w:rPrChange>
        </w:rPr>
      </w:pPr>
      <w:ins w:id="19413" w:author="Abhishek Deep Nigam" w:date="2015-10-26T01:01:00Z">
        <w:r w:rsidRPr="00073577">
          <w:rPr>
            <w:rFonts w:ascii="Courier New" w:hAnsi="Courier New" w:cs="Courier New"/>
            <w:sz w:val="16"/>
            <w:szCs w:val="16"/>
            <w:rPrChange w:id="19414" w:author="Abhishek Deep Nigam" w:date="2015-10-26T01:01:00Z">
              <w:rPr>
                <w:rFonts w:ascii="Courier New" w:hAnsi="Courier New" w:cs="Courier New"/>
              </w:rPr>
            </w:rPrChange>
          </w:rPr>
          <w:t>[4]-&gt;O(Backtracking)</w:t>
        </w:r>
      </w:ins>
    </w:p>
    <w:p w14:paraId="6CB52DEE" w14:textId="77777777" w:rsidR="00073577" w:rsidRPr="00073577" w:rsidRDefault="00073577" w:rsidP="00073577">
      <w:pPr>
        <w:spacing w:before="0" w:after="0"/>
        <w:rPr>
          <w:ins w:id="19415" w:author="Abhishek Deep Nigam" w:date="2015-10-26T01:01:00Z"/>
          <w:rFonts w:ascii="Courier New" w:hAnsi="Courier New" w:cs="Courier New"/>
          <w:sz w:val="16"/>
          <w:szCs w:val="16"/>
          <w:rPrChange w:id="19416" w:author="Abhishek Deep Nigam" w:date="2015-10-26T01:01:00Z">
            <w:rPr>
              <w:ins w:id="19417" w:author="Abhishek Deep Nigam" w:date="2015-10-26T01:01:00Z"/>
              <w:rFonts w:ascii="Courier New" w:hAnsi="Courier New" w:cs="Courier New"/>
            </w:rPr>
          </w:rPrChange>
        </w:rPr>
      </w:pPr>
      <w:ins w:id="19418" w:author="Abhishek Deep Nigam" w:date="2015-10-26T01:01:00Z">
        <w:r w:rsidRPr="00073577">
          <w:rPr>
            <w:rFonts w:ascii="Courier New" w:hAnsi="Courier New" w:cs="Courier New"/>
            <w:sz w:val="16"/>
            <w:szCs w:val="16"/>
            <w:rPrChange w:id="19419" w:author="Abhishek Deep Nigam" w:date="2015-10-26T01:01:00Z">
              <w:rPr>
                <w:rFonts w:ascii="Courier New" w:hAnsi="Courier New" w:cs="Courier New"/>
              </w:rPr>
            </w:rPrChange>
          </w:rPr>
          <w:t>[4]-&gt;P(Backtracking)</w:t>
        </w:r>
      </w:ins>
    </w:p>
    <w:p w14:paraId="7DAFFBCB" w14:textId="77777777" w:rsidR="00073577" w:rsidRPr="00073577" w:rsidRDefault="00073577" w:rsidP="00073577">
      <w:pPr>
        <w:spacing w:before="0" w:after="0"/>
        <w:rPr>
          <w:ins w:id="19420" w:author="Abhishek Deep Nigam" w:date="2015-10-26T01:01:00Z"/>
          <w:rFonts w:ascii="Courier New" w:hAnsi="Courier New" w:cs="Courier New"/>
          <w:sz w:val="16"/>
          <w:szCs w:val="16"/>
          <w:rPrChange w:id="19421" w:author="Abhishek Deep Nigam" w:date="2015-10-26T01:01:00Z">
            <w:rPr>
              <w:ins w:id="19422" w:author="Abhishek Deep Nigam" w:date="2015-10-26T01:01:00Z"/>
              <w:rFonts w:ascii="Courier New" w:hAnsi="Courier New" w:cs="Courier New"/>
            </w:rPr>
          </w:rPrChange>
        </w:rPr>
      </w:pPr>
      <w:ins w:id="19423" w:author="Abhishek Deep Nigam" w:date="2015-10-26T01:01:00Z">
        <w:r w:rsidRPr="00073577">
          <w:rPr>
            <w:rFonts w:ascii="Courier New" w:hAnsi="Courier New" w:cs="Courier New"/>
            <w:sz w:val="16"/>
            <w:szCs w:val="16"/>
            <w:rPrChange w:id="19424" w:author="Abhishek Deep Nigam" w:date="2015-10-26T01:01:00Z">
              <w:rPr>
                <w:rFonts w:ascii="Courier New" w:hAnsi="Courier New" w:cs="Courier New"/>
              </w:rPr>
            </w:rPrChange>
          </w:rPr>
          <w:t>[4]-&gt;Q(Backtracking)</w:t>
        </w:r>
      </w:ins>
    </w:p>
    <w:p w14:paraId="635B9028" w14:textId="77777777" w:rsidR="00073577" w:rsidRPr="00073577" w:rsidRDefault="00073577" w:rsidP="00073577">
      <w:pPr>
        <w:spacing w:before="0" w:after="0"/>
        <w:rPr>
          <w:ins w:id="19425" w:author="Abhishek Deep Nigam" w:date="2015-10-26T01:01:00Z"/>
          <w:rFonts w:ascii="Courier New" w:hAnsi="Courier New" w:cs="Courier New"/>
          <w:sz w:val="16"/>
          <w:szCs w:val="16"/>
          <w:rPrChange w:id="19426" w:author="Abhishek Deep Nigam" w:date="2015-10-26T01:01:00Z">
            <w:rPr>
              <w:ins w:id="19427" w:author="Abhishek Deep Nigam" w:date="2015-10-26T01:01:00Z"/>
              <w:rFonts w:ascii="Courier New" w:hAnsi="Courier New" w:cs="Courier New"/>
            </w:rPr>
          </w:rPrChange>
        </w:rPr>
      </w:pPr>
      <w:ins w:id="19428" w:author="Abhishek Deep Nigam" w:date="2015-10-26T01:01:00Z">
        <w:r w:rsidRPr="00073577">
          <w:rPr>
            <w:rFonts w:ascii="Courier New" w:hAnsi="Courier New" w:cs="Courier New"/>
            <w:sz w:val="16"/>
            <w:szCs w:val="16"/>
            <w:rPrChange w:id="19429" w:author="Abhishek Deep Nigam" w:date="2015-10-26T01:01:00Z">
              <w:rPr>
                <w:rFonts w:ascii="Courier New" w:hAnsi="Courier New" w:cs="Courier New"/>
              </w:rPr>
            </w:rPrChange>
          </w:rPr>
          <w:t>[4]-&gt;S(Backtracking)</w:t>
        </w:r>
      </w:ins>
    </w:p>
    <w:p w14:paraId="4AB640A6" w14:textId="77777777" w:rsidR="00073577" w:rsidRPr="00073577" w:rsidRDefault="00073577" w:rsidP="00073577">
      <w:pPr>
        <w:spacing w:before="0" w:after="0"/>
        <w:rPr>
          <w:ins w:id="19430" w:author="Abhishek Deep Nigam" w:date="2015-10-26T01:01:00Z"/>
          <w:rFonts w:ascii="Courier New" w:hAnsi="Courier New" w:cs="Courier New"/>
          <w:sz w:val="16"/>
          <w:szCs w:val="16"/>
          <w:rPrChange w:id="19431" w:author="Abhishek Deep Nigam" w:date="2015-10-26T01:01:00Z">
            <w:rPr>
              <w:ins w:id="19432" w:author="Abhishek Deep Nigam" w:date="2015-10-26T01:01:00Z"/>
              <w:rFonts w:ascii="Courier New" w:hAnsi="Courier New" w:cs="Courier New"/>
            </w:rPr>
          </w:rPrChange>
        </w:rPr>
      </w:pPr>
      <w:ins w:id="19433" w:author="Abhishek Deep Nigam" w:date="2015-10-26T01:01:00Z">
        <w:r w:rsidRPr="00073577">
          <w:rPr>
            <w:rFonts w:ascii="Courier New" w:hAnsi="Courier New" w:cs="Courier New"/>
            <w:sz w:val="16"/>
            <w:szCs w:val="16"/>
            <w:rPrChange w:id="19434" w:author="Abhishek Deep Nigam" w:date="2015-10-26T01:01:00Z">
              <w:rPr>
                <w:rFonts w:ascii="Courier New" w:hAnsi="Courier New" w:cs="Courier New"/>
              </w:rPr>
            </w:rPrChange>
          </w:rPr>
          <w:t>[4]-&gt;Y(Backtracking)</w:t>
        </w:r>
      </w:ins>
    </w:p>
    <w:p w14:paraId="4CDAEC48" w14:textId="77777777" w:rsidR="00073577" w:rsidRPr="00073577" w:rsidRDefault="00073577" w:rsidP="00073577">
      <w:pPr>
        <w:spacing w:before="0" w:after="0"/>
        <w:rPr>
          <w:ins w:id="19435" w:author="Abhishek Deep Nigam" w:date="2015-10-26T01:01:00Z"/>
          <w:rFonts w:ascii="Courier New" w:hAnsi="Courier New" w:cs="Courier New"/>
          <w:sz w:val="16"/>
          <w:szCs w:val="16"/>
          <w:rPrChange w:id="19436" w:author="Abhishek Deep Nigam" w:date="2015-10-26T01:01:00Z">
            <w:rPr>
              <w:ins w:id="19437" w:author="Abhishek Deep Nigam" w:date="2015-10-26T01:01:00Z"/>
              <w:rFonts w:ascii="Courier New" w:hAnsi="Courier New" w:cs="Courier New"/>
            </w:rPr>
          </w:rPrChange>
        </w:rPr>
      </w:pPr>
      <w:ins w:id="19438" w:author="Abhishek Deep Nigam" w:date="2015-10-26T01:01:00Z">
        <w:r w:rsidRPr="00073577">
          <w:rPr>
            <w:rFonts w:ascii="Courier New" w:hAnsi="Courier New" w:cs="Courier New"/>
            <w:sz w:val="16"/>
            <w:szCs w:val="16"/>
            <w:rPrChange w:id="19439" w:author="Abhishek Deep Nigam" w:date="2015-10-26T01:01:00Z">
              <w:rPr>
                <w:rFonts w:ascii="Courier New" w:hAnsi="Courier New" w:cs="Courier New"/>
              </w:rPr>
            </w:rPrChange>
          </w:rPr>
          <w:t>[1]-&gt;O[2]-&gt;T[3]-&gt;T[4]-&gt;A(Backtracking)</w:t>
        </w:r>
      </w:ins>
    </w:p>
    <w:p w14:paraId="05A7670B" w14:textId="77777777" w:rsidR="00073577" w:rsidRPr="00073577" w:rsidRDefault="00073577" w:rsidP="00073577">
      <w:pPr>
        <w:spacing w:before="0" w:after="0"/>
        <w:rPr>
          <w:ins w:id="19440" w:author="Abhishek Deep Nigam" w:date="2015-10-26T01:01:00Z"/>
          <w:rFonts w:ascii="Courier New" w:hAnsi="Courier New" w:cs="Courier New"/>
          <w:sz w:val="16"/>
          <w:szCs w:val="16"/>
          <w:rPrChange w:id="19441" w:author="Abhishek Deep Nigam" w:date="2015-10-26T01:01:00Z">
            <w:rPr>
              <w:ins w:id="19442" w:author="Abhishek Deep Nigam" w:date="2015-10-26T01:01:00Z"/>
              <w:rFonts w:ascii="Courier New" w:hAnsi="Courier New" w:cs="Courier New"/>
            </w:rPr>
          </w:rPrChange>
        </w:rPr>
      </w:pPr>
      <w:ins w:id="19443" w:author="Abhishek Deep Nigam" w:date="2015-10-26T01:01:00Z">
        <w:r w:rsidRPr="00073577">
          <w:rPr>
            <w:rFonts w:ascii="Courier New" w:hAnsi="Courier New" w:cs="Courier New"/>
            <w:sz w:val="16"/>
            <w:szCs w:val="16"/>
            <w:rPrChange w:id="19444" w:author="Abhishek Deep Nigam" w:date="2015-10-26T01:01:00Z">
              <w:rPr>
                <w:rFonts w:ascii="Courier New" w:hAnsi="Courier New" w:cs="Courier New"/>
              </w:rPr>
            </w:rPrChange>
          </w:rPr>
          <w:t>[4]-&gt;N(Backtracking)</w:t>
        </w:r>
      </w:ins>
    </w:p>
    <w:p w14:paraId="0228BF28" w14:textId="77777777" w:rsidR="00073577" w:rsidRPr="00073577" w:rsidRDefault="00073577" w:rsidP="00073577">
      <w:pPr>
        <w:spacing w:before="0" w:after="0"/>
        <w:rPr>
          <w:ins w:id="19445" w:author="Abhishek Deep Nigam" w:date="2015-10-26T01:01:00Z"/>
          <w:rFonts w:ascii="Courier New" w:hAnsi="Courier New" w:cs="Courier New"/>
          <w:sz w:val="16"/>
          <w:szCs w:val="16"/>
          <w:rPrChange w:id="19446" w:author="Abhishek Deep Nigam" w:date="2015-10-26T01:01:00Z">
            <w:rPr>
              <w:ins w:id="19447" w:author="Abhishek Deep Nigam" w:date="2015-10-26T01:01:00Z"/>
              <w:rFonts w:ascii="Courier New" w:hAnsi="Courier New" w:cs="Courier New"/>
            </w:rPr>
          </w:rPrChange>
        </w:rPr>
      </w:pPr>
      <w:ins w:id="19448" w:author="Abhishek Deep Nigam" w:date="2015-10-26T01:01:00Z">
        <w:r w:rsidRPr="00073577">
          <w:rPr>
            <w:rFonts w:ascii="Courier New" w:hAnsi="Courier New" w:cs="Courier New"/>
            <w:sz w:val="16"/>
            <w:szCs w:val="16"/>
            <w:rPrChange w:id="19449" w:author="Abhishek Deep Nigam" w:date="2015-10-26T01:01:00Z">
              <w:rPr>
                <w:rFonts w:ascii="Courier New" w:hAnsi="Courier New" w:cs="Courier New"/>
              </w:rPr>
            </w:rPrChange>
          </w:rPr>
          <w:t>[4]-&gt;O(Backtracking)</w:t>
        </w:r>
      </w:ins>
    </w:p>
    <w:p w14:paraId="703A10CF" w14:textId="77777777" w:rsidR="00073577" w:rsidRPr="00073577" w:rsidRDefault="00073577" w:rsidP="00073577">
      <w:pPr>
        <w:spacing w:before="0" w:after="0"/>
        <w:rPr>
          <w:ins w:id="19450" w:author="Abhishek Deep Nigam" w:date="2015-10-26T01:01:00Z"/>
          <w:rFonts w:ascii="Courier New" w:hAnsi="Courier New" w:cs="Courier New"/>
          <w:sz w:val="16"/>
          <w:szCs w:val="16"/>
          <w:rPrChange w:id="19451" w:author="Abhishek Deep Nigam" w:date="2015-10-26T01:01:00Z">
            <w:rPr>
              <w:ins w:id="19452" w:author="Abhishek Deep Nigam" w:date="2015-10-26T01:01:00Z"/>
              <w:rFonts w:ascii="Courier New" w:hAnsi="Courier New" w:cs="Courier New"/>
            </w:rPr>
          </w:rPrChange>
        </w:rPr>
      </w:pPr>
      <w:ins w:id="19453" w:author="Abhishek Deep Nigam" w:date="2015-10-26T01:01:00Z">
        <w:r w:rsidRPr="00073577">
          <w:rPr>
            <w:rFonts w:ascii="Courier New" w:hAnsi="Courier New" w:cs="Courier New"/>
            <w:sz w:val="16"/>
            <w:szCs w:val="16"/>
            <w:rPrChange w:id="19454" w:author="Abhishek Deep Nigam" w:date="2015-10-26T01:01:00Z">
              <w:rPr>
                <w:rFonts w:ascii="Courier New" w:hAnsi="Courier New" w:cs="Courier New"/>
              </w:rPr>
            </w:rPrChange>
          </w:rPr>
          <w:t>[4]-&gt;P(Backtracking)</w:t>
        </w:r>
      </w:ins>
    </w:p>
    <w:p w14:paraId="7EA3C6A4" w14:textId="77777777" w:rsidR="00073577" w:rsidRPr="00073577" w:rsidRDefault="00073577" w:rsidP="00073577">
      <w:pPr>
        <w:spacing w:before="0" w:after="0"/>
        <w:rPr>
          <w:ins w:id="19455" w:author="Abhishek Deep Nigam" w:date="2015-10-26T01:01:00Z"/>
          <w:rFonts w:ascii="Courier New" w:hAnsi="Courier New" w:cs="Courier New"/>
          <w:sz w:val="16"/>
          <w:szCs w:val="16"/>
          <w:rPrChange w:id="19456" w:author="Abhishek Deep Nigam" w:date="2015-10-26T01:01:00Z">
            <w:rPr>
              <w:ins w:id="19457" w:author="Abhishek Deep Nigam" w:date="2015-10-26T01:01:00Z"/>
              <w:rFonts w:ascii="Courier New" w:hAnsi="Courier New" w:cs="Courier New"/>
            </w:rPr>
          </w:rPrChange>
        </w:rPr>
      </w:pPr>
      <w:ins w:id="19458" w:author="Abhishek Deep Nigam" w:date="2015-10-26T01:01:00Z">
        <w:r w:rsidRPr="00073577">
          <w:rPr>
            <w:rFonts w:ascii="Courier New" w:hAnsi="Courier New" w:cs="Courier New"/>
            <w:sz w:val="16"/>
            <w:szCs w:val="16"/>
            <w:rPrChange w:id="19459" w:author="Abhishek Deep Nigam" w:date="2015-10-26T01:01:00Z">
              <w:rPr>
                <w:rFonts w:ascii="Courier New" w:hAnsi="Courier New" w:cs="Courier New"/>
              </w:rPr>
            </w:rPrChange>
          </w:rPr>
          <w:t>[4]-&gt;Q(Backtracking)</w:t>
        </w:r>
      </w:ins>
    </w:p>
    <w:p w14:paraId="6C0872A4" w14:textId="77777777" w:rsidR="00073577" w:rsidRPr="00073577" w:rsidRDefault="00073577" w:rsidP="00073577">
      <w:pPr>
        <w:spacing w:before="0" w:after="0"/>
        <w:rPr>
          <w:ins w:id="19460" w:author="Abhishek Deep Nigam" w:date="2015-10-26T01:01:00Z"/>
          <w:rFonts w:ascii="Courier New" w:hAnsi="Courier New" w:cs="Courier New"/>
          <w:sz w:val="16"/>
          <w:szCs w:val="16"/>
          <w:rPrChange w:id="19461" w:author="Abhishek Deep Nigam" w:date="2015-10-26T01:01:00Z">
            <w:rPr>
              <w:ins w:id="19462" w:author="Abhishek Deep Nigam" w:date="2015-10-26T01:01:00Z"/>
              <w:rFonts w:ascii="Courier New" w:hAnsi="Courier New" w:cs="Courier New"/>
            </w:rPr>
          </w:rPrChange>
        </w:rPr>
      </w:pPr>
      <w:ins w:id="19463" w:author="Abhishek Deep Nigam" w:date="2015-10-26T01:01:00Z">
        <w:r w:rsidRPr="00073577">
          <w:rPr>
            <w:rFonts w:ascii="Courier New" w:hAnsi="Courier New" w:cs="Courier New"/>
            <w:sz w:val="16"/>
            <w:szCs w:val="16"/>
            <w:rPrChange w:id="19464" w:author="Abhishek Deep Nigam" w:date="2015-10-26T01:01:00Z">
              <w:rPr>
                <w:rFonts w:ascii="Courier New" w:hAnsi="Courier New" w:cs="Courier New"/>
              </w:rPr>
            </w:rPrChange>
          </w:rPr>
          <w:t>[4]-&gt;S(Backtracking)</w:t>
        </w:r>
      </w:ins>
    </w:p>
    <w:p w14:paraId="1B230188" w14:textId="77777777" w:rsidR="00073577" w:rsidRPr="00073577" w:rsidRDefault="00073577" w:rsidP="00073577">
      <w:pPr>
        <w:spacing w:before="0" w:after="0"/>
        <w:rPr>
          <w:ins w:id="19465" w:author="Abhishek Deep Nigam" w:date="2015-10-26T01:01:00Z"/>
          <w:rFonts w:ascii="Courier New" w:hAnsi="Courier New" w:cs="Courier New"/>
          <w:sz w:val="16"/>
          <w:szCs w:val="16"/>
          <w:rPrChange w:id="19466" w:author="Abhishek Deep Nigam" w:date="2015-10-26T01:01:00Z">
            <w:rPr>
              <w:ins w:id="19467" w:author="Abhishek Deep Nigam" w:date="2015-10-26T01:01:00Z"/>
              <w:rFonts w:ascii="Courier New" w:hAnsi="Courier New" w:cs="Courier New"/>
            </w:rPr>
          </w:rPrChange>
        </w:rPr>
      </w:pPr>
      <w:ins w:id="19468" w:author="Abhishek Deep Nigam" w:date="2015-10-26T01:01:00Z">
        <w:r w:rsidRPr="00073577">
          <w:rPr>
            <w:rFonts w:ascii="Courier New" w:hAnsi="Courier New" w:cs="Courier New"/>
            <w:sz w:val="16"/>
            <w:szCs w:val="16"/>
            <w:rPrChange w:id="19469" w:author="Abhishek Deep Nigam" w:date="2015-10-26T01:01:00Z">
              <w:rPr>
                <w:rFonts w:ascii="Courier New" w:hAnsi="Courier New" w:cs="Courier New"/>
              </w:rPr>
            </w:rPrChange>
          </w:rPr>
          <w:t>[4]-&gt;Y(Backtracking)</w:t>
        </w:r>
      </w:ins>
    </w:p>
    <w:p w14:paraId="28FE6CF0" w14:textId="77777777" w:rsidR="00073577" w:rsidRPr="00073577" w:rsidRDefault="00073577" w:rsidP="00073577">
      <w:pPr>
        <w:spacing w:before="0" w:after="0"/>
        <w:rPr>
          <w:ins w:id="19470" w:author="Abhishek Deep Nigam" w:date="2015-10-26T01:01:00Z"/>
          <w:rFonts w:ascii="Courier New" w:hAnsi="Courier New" w:cs="Courier New"/>
          <w:sz w:val="16"/>
          <w:szCs w:val="16"/>
          <w:rPrChange w:id="19471" w:author="Abhishek Deep Nigam" w:date="2015-10-26T01:01:00Z">
            <w:rPr>
              <w:ins w:id="19472" w:author="Abhishek Deep Nigam" w:date="2015-10-26T01:01:00Z"/>
              <w:rFonts w:ascii="Courier New" w:hAnsi="Courier New" w:cs="Courier New"/>
            </w:rPr>
          </w:rPrChange>
        </w:rPr>
      </w:pPr>
      <w:ins w:id="19473" w:author="Abhishek Deep Nigam" w:date="2015-10-26T01:01:00Z">
        <w:r w:rsidRPr="00073577">
          <w:rPr>
            <w:rFonts w:ascii="Courier New" w:hAnsi="Courier New" w:cs="Courier New"/>
            <w:sz w:val="16"/>
            <w:szCs w:val="16"/>
            <w:rPrChange w:id="19474" w:author="Abhishek Deep Nigam" w:date="2015-10-26T01:01:00Z">
              <w:rPr>
                <w:rFonts w:ascii="Courier New" w:hAnsi="Courier New" w:cs="Courier New"/>
              </w:rPr>
            </w:rPrChange>
          </w:rPr>
          <w:t>[1]-&gt;P[2]-&gt;T[3]-&gt;T[4]-&gt;A(Backtracking)</w:t>
        </w:r>
      </w:ins>
    </w:p>
    <w:p w14:paraId="43A6054F" w14:textId="77777777" w:rsidR="00073577" w:rsidRPr="00073577" w:rsidRDefault="00073577" w:rsidP="00073577">
      <w:pPr>
        <w:spacing w:before="0" w:after="0"/>
        <w:rPr>
          <w:ins w:id="19475" w:author="Abhishek Deep Nigam" w:date="2015-10-26T01:01:00Z"/>
          <w:rFonts w:ascii="Courier New" w:hAnsi="Courier New" w:cs="Courier New"/>
          <w:sz w:val="16"/>
          <w:szCs w:val="16"/>
          <w:rPrChange w:id="19476" w:author="Abhishek Deep Nigam" w:date="2015-10-26T01:01:00Z">
            <w:rPr>
              <w:ins w:id="19477" w:author="Abhishek Deep Nigam" w:date="2015-10-26T01:01:00Z"/>
              <w:rFonts w:ascii="Courier New" w:hAnsi="Courier New" w:cs="Courier New"/>
            </w:rPr>
          </w:rPrChange>
        </w:rPr>
      </w:pPr>
      <w:ins w:id="19478" w:author="Abhishek Deep Nigam" w:date="2015-10-26T01:01:00Z">
        <w:r w:rsidRPr="00073577">
          <w:rPr>
            <w:rFonts w:ascii="Courier New" w:hAnsi="Courier New" w:cs="Courier New"/>
            <w:sz w:val="16"/>
            <w:szCs w:val="16"/>
            <w:rPrChange w:id="19479" w:author="Abhishek Deep Nigam" w:date="2015-10-26T01:01:00Z">
              <w:rPr>
                <w:rFonts w:ascii="Courier New" w:hAnsi="Courier New" w:cs="Courier New"/>
              </w:rPr>
            </w:rPrChange>
          </w:rPr>
          <w:t>[4]-&gt;N(Backtracking)</w:t>
        </w:r>
      </w:ins>
    </w:p>
    <w:p w14:paraId="53268489" w14:textId="77777777" w:rsidR="00073577" w:rsidRPr="00073577" w:rsidRDefault="00073577" w:rsidP="00073577">
      <w:pPr>
        <w:spacing w:before="0" w:after="0"/>
        <w:rPr>
          <w:ins w:id="19480" w:author="Abhishek Deep Nigam" w:date="2015-10-26T01:01:00Z"/>
          <w:rFonts w:ascii="Courier New" w:hAnsi="Courier New" w:cs="Courier New"/>
          <w:sz w:val="16"/>
          <w:szCs w:val="16"/>
          <w:rPrChange w:id="19481" w:author="Abhishek Deep Nigam" w:date="2015-10-26T01:01:00Z">
            <w:rPr>
              <w:ins w:id="19482" w:author="Abhishek Deep Nigam" w:date="2015-10-26T01:01:00Z"/>
              <w:rFonts w:ascii="Courier New" w:hAnsi="Courier New" w:cs="Courier New"/>
            </w:rPr>
          </w:rPrChange>
        </w:rPr>
      </w:pPr>
      <w:ins w:id="19483" w:author="Abhishek Deep Nigam" w:date="2015-10-26T01:01:00Z">
        <w:r w:rsidRPr="00073577">
          <w:rPr>
            <w:rFonts w:ascii="Courier New" w:hAnsi="Courier New" w:cs="Courier New"/>
            <w:sz w:val="16"/>
            <w:szCs w:val="16"/>
            <w:rPrChange w:id="19484" w:author="Abhishek Deep Nigam" w:date="2015-10-26T01:01:00Z">
              <w:rPr>
                <w:rFonts w:ascii="Courier New" w:hAnsi="Courier New" w:cs="Courier New"/>
              </w:rPr>
            </w:rPrChange>
          </w:rPr>
          <w:t>[4]-&gt;O(Backtracking)</w:t>
        </w:r>
      </w:ins>
    </w:p>
    <w:p w14:paraId="07B757A3" w14:textId="77777777" w:rsidR="00073577" w:rsidRPr="00073577" w:rsidRDefault="00073577" w:rsidP="00073577">
      <w:pPr>
        <w:spacing w:before="0" w:after="0"/>
        <w:rPr>
          <w:ins w:id="19485" w:author="Abhishek Deep Nigam" w:date="2015-10-26T01:01:00Z"/>
          <w:rFonts w:ascii="Courier New" w:hAnsi="Courier New" w:cs="Courier New"/>
          <w:sz w:val="16"/>
          <w:szCs w:val="16"/>
          <w:rPrChange w:id="19486" w:author="Abhishek Deep Nigam" w:date="2015-10-26T01:01:00Z">
            <w:rPr>
              <w:ins w:id="19487" w:author="Abhishek Deep Nigam" w:date="2015-10-26T01:01:00Z"/>
              <w:rFonts w:ascii="Courier New" w:hAnsi="Courier New" w:cs="Courier New"/>
            </w:rPr>
          </w:rPrChange>
        </w:rPr>
      </w:pPr>
      <w:ins w:id="19488" w:author="Abhishek Deep Nigam" w:date="2015-10-26T01:01:00Z">
        <w:r w:rsidRPr="00073577">
          <w:rPr>
            <w:rFonts w:ascii="Courier New" w:hAnsi="Courier New" w:cs="Courier New"/>
            <w:sz w:val="16"/>
            <w:szCs w:val="16"/>
            <w:rPrChange w:id="19489" w:author="Abhishek Deep Nigam" w:date="2015-10-26T01:01:00Z">
              <w:rPr>
                <w:rFonts w:ascii="Courier New" w:hAnsi="Courier New" w:cs="Courier New"/>
              </w:rPr>
            </w:rPrChange>
          </w:rPr>
          <w:t>[4]-&gt;P(Backtracking)</w:t>
        </w:r>
      </w:ins>
    </w:p>
    <w:p w14:paraId="1FA9AFDB" w14:textId="77777777" w:rsidR="00073577" w:rsidRPr="00073577" w:rsidRDefault="00073577" w:rsidP="00073577">
      <w:pPr>
        <w:spacing w:before="0" w:after="0"/>
        <w:rPr>
          <w:ins w:id="19490" w:author="Abhishek Deep Nigam" w:date="2015-10-26T01:01:00Z"/>
          <w:rFonts w:ascii="Courier New" w:hAnsi="Courier New" w:cs="Courier New"/>
          <w:sz w:val="16"/>
          <w:szCs w:val="16"/>
          <w:rPrChange w:id="19491" w:author="Abhishek Deep Nigam" w:date="2015-10-26T01:01:00Z">
            <w:rPr>
              <w:ins w:id="19492" w:author="Abhishek Deep Nigam" w:date="2015-10-26T01:01:00Z"/>
              <w:rFonts w:ascii="Courier New" w:hAnsi="Courier New" w:cs="Courier New"/>
            </w:rPr>
          </w:rPrChange>
        </w:rPr>
      </w:pPr>
      <w:ins w:id="19493" w:author="Abhishek Deep Nigam" w:date="2015-10-26T01:01:00Z">
        <w:r w:rsidRPr="00073577">
          <w:rPr>
            <w:rFonts w:ascii="Courier New" w:hAnsi="Courier New" w:cs="Courier New"/>
            <w:sz w:val="16"/>
            <w:szCs w:val="16"/>
            <w:rPrChange w:id="19494" w:author="Abhishek Deep Nigam" w:date="2015-10-26T01:01:00Z">
              <w:rPr>
                <w:rFonts w:ascii="Courier New" w:hAnsi="Courier New" w:cs="Courier New"/>
              </w:rPr>
            </w:rPrChange>
          </w:rPr>
          <w:t>[4]-&gt;Q(Backtracking)</w:t>
        </w:r>
      </w:ins>
    </w:p>
    <w:p w14:paraId="4BCC1B68" w14:textId="77777777" w:rsidR="00073577" w:rsidRPr="00073577" w:rsidRDefault="00073577" w:rsidP="00073577">
      <w:pPr>
        <w:spacing w:before="0" w:after="0"/>
        <w:rPr>
          <w:ins w:id="19495" w:author="Abhishek Deep Nigam" w:date="2015-10-26T01:01:00Z"/>
          <w:rFonts w:ascii="Courier New" w:hAnsi="Courier New" w:cs="Courier New"/>
          <w:sz w:val="16"/>
          <w:szCs w:val="16"/>
          <w:rPrChange w:id="19496" w:author="Abhishek Deep Nigam" w:date="2015-10-26T01:01:00Z">
            <w:rPr>
              <w:ins w:id="19497" w:author="Abhishek Deep Nigam" w:date="2015-10-26T01:01:00Z"/>
              <w:rFonts w:ascii="Courier New" w:hAnsi="Courier New" w:cs="Courier New"/>
            </w:rPr>
          </w:rPrChange>
        </w:rPr>
      </w:pPr>
      <w:ins w:id="19498" w:author="Abhishek Deep Nigam" w:date="2015-10-26T01:01:00Z">
        <w:r w:rsidRPr="00073577">
          <w:rPr>
            <w:rFonts w:ascii="Courier New" w:hAnsi="Courier New" w:cs="Courier New"/>
            <w:sz w:val="16"/>
            <w:szCs w:val="16"/>
            <w:rPrChange w:id="19499" w:author="Abhishek Deep Nigam" w:date="2015-10-26T01:01:00Z">
              <w:rPr>
                <w:rFonts w:ascii="Courier New" w:hAnsi="Courier New" w:cs="Courier New"/>
              </w:rPr>
            </w:rPrChange>
          </w:rPr>
          <w:t>[4]-&gt;S(Backtracking)</w:t>
        </w:r>
      </w:ins>
    </w:p>
    <w:p w14:paraId="70443D1E" w14:textId="77777777" w:rsidR="00073577" w:rsidRPr="00073577" w:rsidRDefault="00073577" w:rsidP="00073577">
      <w:pPr>
        <w:spacing w:before="0" w:after="0"/>
        <w:rPr>
          <w:ins w:id="19500" w:author="Abhishek Deep Nigam" w:date="2015-10-26T01:01:00Z"/>
          <w:rFonts w:ascii="Courier New" w:hAnsi="Courier New" w:cs="Courier New"/>
          <w:sz w:val="16"/>
          <w:szCs w:val="16"/>
          <w:rPrChange w:id="19501" w:author="Abhishek Deep Nigam" w:date="2015-10-26T01:01:00Z">
            <w:rPr>
              <w:ins w:id="19502" w:author="Abhishek Deep Nigam" w:date="2015-10-26T01:01:00Z"/>
              <w:rFonts w:ascii="Courier New" w:hAnsi="Courier New" w:cs="Courier New"/>
            </w:rPr>
          </w:rPrChange>
        </w:rPr>
      </w:pPr>
      <w:ins w:id="19503" w:author="Abhishek Deep Nigam" w:date="2015-10-26T01:01:00Z">
        <w:r w:rsidRPr="00073577">
          <w:rPr>
            <w:rFonts w:ascii="Courier New" w:hAnsi="Courier New" w:cs="Courier New"/>
            <w:sz w:val="16"/>
            <w:szCs w:val="16"/>
            <w:rPrChange w:id="19504" w:author="Abhishek Deep Nigam" w:date="2015-10-26T01:01:00Z">
              <w:rPr>
                <w:rFonts w:ascii="Courier New" w:hAnsi="Courier New" w:cs="Courier New"/>
              </w:rPr>
            </w:rPrChange>
          </w:rPr>
          <w:t>[4]-&gt;Y(Backtracking)</w:t>
        </w:r>
      </w:ins>
    </w:p>
    <w:p w14:paraId="04E9AE06" w14:textId="77777777" w:rsidR="00073577" w:rsidRPr="00073577" w:rsidRDefault="00073577" w:rsidP="00073577">
      <w:pPr>
        <w:spacing w:before="0" w:after="0"/>
        <w:rPr>
          <w:ins w:id="19505" w:author="Abhishek Deep Nigam" w:date="2015-10-26T01:01:00Z"/>
          <w:rFonts w:ascii="Courier New" w:hAnsi="Courier New" w:cs="Courier New"/>
          <w:sz w:val="16"/>
          <w:szCs w:val="16"/>
          <w:rPrChange w:id="19506" w:author="Abhishek Deep Nigam" w:date="2015-10-26T01:01:00Z">
            <w:rPr>
              <w:ins w:id="19507" w:author="Abhishek Deep Nigam" w:date="2015-10-26T01:01:00Z"/>
              <w:rFonts w:ascii="Courier New" w:hAnsi="Courier New" w:cs="Courier New"/>
            </w:rPr>
          </w:rPrChange>
        </w:rPr>
      </w:pPr>
      <w:ins w:id="19508" w:author="Abhishek Deep Nigam" w:date="2015-10-26T01:01:00Z">
        <w:r w:rsidRPr="00073577">
          <w:rPr>
            <w:rFonts w:ascii="Courier New" w:hAnsi="Courier New" w:cs="Courier New"/>
            <w:sz w:val="16"/>
            <w:szCs w:val="16"/>
            <w:rPrChange w:id="19509" w:author="Abhishek Deep Nigam" w:date="2015-10-26T01:01:00Z">
              <w:rPr>
                <w:rFonts w:ascii="Courier New" w:hAnsi="Courier New" w:cs="Courier New"/>
              </w:rPr>
            </w:rPrChange>
          </w:rPr>
          <w:t>[1]-&gt;R[2]-&gt;T[3]-&gt;T[4]-&gt;A(Backtracking)</w:t>
        </w:r>
      </w:ins>
    </w:p>
    <w:p w14:paraId="13C5D50E" w14:textId="77777777" w:rsidR="00073577" w:rsidRPr="00073577" w:rsidRDefault="00073577" w:rsidP="00073577">
      <w:pPr>
        <w:spacing w:before="0" w:after="0"/>
        <w:rPr>
          <w:ins w:id="19510" w:author="Abhishek Deep Nigam" w:date="2015-10-26T01:01:00Z"/>
          <w:rFonts w:ascii="Courier New" w:hAnsi="Courier New" w:cs="Courier New"/>
          <w:sz w:val="16"/>
          <w:szCs w:val="16"/>
          <w:rPrChange w:id="19511" w:author="Abhishek Deep Nigam" w:date="2015-10-26T01:01:00Z">
            <w:rPr>
              <w:ins w:id="19512" w:author="Abhishek Deep Nigam" w:date="2015-10-26T01:01:00Z"/>
              <w:rFonts w:ascii="Courier New" w:hAnsi="Courier New" w:cs="Courier New"/>
            </w:rPr>
          </w:rPrChange>
        </w:rPr>
      </w:pPr>
      <w:ins w:id="19513" w:author="Abhishek Deep Nigam" w:date="2015-10-26T01:01:00Z">
        <w:r w:rsidRPr="00073577">
          <w:rPr>
            <w:rFonts w:ascii="Courier New" w:hAnsi="Courier New" w:cs="Courier New"/>
            <w:sz w:val="16"/>
            <w:szCs w:val="16"/>
            <w:rPrChange w:id="19514" w:author="Abhishek Deep Nigam" w:date="2015-10-26T01:01:00Z">
              <w:rPr>
                <w:rFonts w:ascii="Courier New" w:hAnsi="Courier New" w:cs="Courier New"/>
              </w:rPr>
            </w:rPrChange>
          </w:rPr>
          <w:t>[4]-&gt;N(Backtracking)</w:t>
        </w:r>
      </w:ins>
    </w:p>
    <w:p w14:paraId="278B2865" w14:textId="77777777" w:rsidR="00073577" w:rsidRPr="00073577" w:rsidRDefault="00073577" w:rsidP="00073577">
      <w:pPr>
        <w:spacing w:before="0" w:after="0"/>
        <w:rPr>
          <w:ins w:id="19515" w:author="Abhishek Deep Nigam" w:date="2015-10-26T01:01:00Z"/>
          <w:rFonts w:ascii="Courier New" w:hAnsi="Courier New" w:cs="Courier New"/>
          <w:sz w:val="16"/>
          <w:szCs w:val="16"/>
          <w:rPrChange w:id="19516" w:author="Abhishek Deep Nigam" w:date="2015-10-26T01:01:00Z">
            <w:rPr>
              <w:ins w:id="19517" w:author="Abhishek Deep Nigam" w:date="2015-10-26T01:01:00Z"/>
              <w:rFonts w:ascii="Courier New" w:hAnsi="Courier New" w:cs="Courier New"/>
            </w:rPr>
          </w:rPrChange>
        </w:rPr>
      </w:pPr>
      <w:ins w:id="19518" w:author="Abhishek Deep Nigam" w:date="2015-10-26T01:01:00Z">
        <w:r w:rsidRPr="00073577">
          <w:rPr>
            <w:rFonts w:ascii="Courier New" w:hAnsi="Courier New" w:cs="Courier New"/>
            <w:sz w:val="16"/>
            <w:szCs w:val="16"/>
            <w:rPrChange w:id="19519" w:author="Abhishek Deep Nigam" w:date="2015-10-26T01:01:00Z">
              <w:rPr>
                <w:rFonts w:ascii="Courier New" w:hAnsi="Courier New" w:cs="Courier New"/>
              </w:rPr>
            </w:rPrChange>
          </w:rPr>
          <w:t>[4]-&gt;O(Backtracking)</w:t>
        </w:r>
      </w:ins>
    </w:p>
    <w:p w14:paraId="209967E9" w14:textId="77777777" w:rsidR="00073577" w:rsidRPr="00073577" w:rsidRDefault="00073577" w:rsidP="00073577">
      <w:pPr>
        <w:spacing w:before="0" w:after="0"/>
        <w:rPr>
          <w:ins w:id="19520" w:author="Abhishek Deep Nigam" w:date="2015-10-26T01:01:00Z"/>
          <w:rFonts w:ascii="Courier New" w:hAnsi="Courier New" w:cs="Courier New"/>
          <w:sz w:val="16"/>
          <w:szCs w:val="16"/>
          <w:rPrChange w:id="19521" w:author="Abhishek Deep Nigam" w:date="2015-10-26T01:01:00Z">
            <w:rPr>
              <w:ins w:id="19522" w:author="Abhishek Deep Nigam" w:date="2015-10-26T01:01:00Z"/>
              <w:rFonts w:ascii="Courier New" w:hAnsi="Courier New" w:cs="Courier New"/>
            </w:rPr>
          </w:rPrChange>
        </w:rPr>
      </w:pPr>
      <w:ins w:id="19523" w:author="Abhishek Deep Nigam" w:date="2015-10-26T01:01:00Z">
        <w:r w:rsidRPr="00073577">
          <w:rPr>
            <w:rFonts w:ascii="Courier New" w:hAnsi="Courier New" w:cs="Courier New"/>
            <w:sz w:val="16"/>
            <w:szCs w:val="16"/>
            <w:rPrChange w:id="19524" w:author="Abhishek Deep Nigam" w:date="2015-10-26T01:01:00Z">
              <w:rPr>
                <w:rFonts w:ascii="Courier New" w:hAnsi="Courier New" w:cs="Courier New"/>
              </w:rPr>
            </w:rPrChange>
          </w:rPr>
          <w:t>[4]-&gt;P(Backtracking)</w:t>
        </w:r>
      </w:ins>
    </w:p>
    <w:p w14:paraId="3834187B" w14:textId="77777777" w:rsidR="00073577" w:rsidRPr="00073577" w:rsidRDefault="00073577" w:rsidP="00073577">
      <w:pPr>
        <w:spacing w:before="0" w:after="0"/>
        <w:rPr>
          <w:ins w:id="19525" w:author="Abhishek Deep Nigam" w:date="2015-10-26T01:01:00Z"/>
          <w:rFonts w:ascii="Courier New" w:hAnsi="Courier New" w:cs="Courier New"/>
          <w:sz w:val="16"/>
          <w:szCs w:val="16"/>
          <w:rPrChange w:id="19526" w:author="Abhishek Deep Nigam" w:date="2015-10-26T01:01:00Z">
            <w:rPr>
              <w:ins w:id="19527" w:author="Abhishek Deep Nigam" w:date="2015-10-26T01:01:00Z"/>
              <w:rFonts w:ascii="Courier New" w:hAnsi="Courier New" w:cs="Courier New"/>
            </w:rPr>
          </w:rPrChange>
        </w:rPr>
      </w:pPr>
      <w:ins w:id="19528" w:author="Abhishek Deep Nigam" w:date="2015-10-26T01:01:00Z">
        <w:r w:rsidRPr="00073577">
          <w:rPr>
            <w:rFonts w:ascii="Courier New" w:hAnsi="Courier New" w:cs="Courier New"/>
            <w:sz w:val="16"/>
            <w:szCs w:val="16"/>
            <w:rPrChange w:id="19529" w:author="Abhishek Deep Nigam" w:date="2015-10-26T01:01:00Z">
              <w:rPr>
                <w:rFonts w:ascii="Courier New" w:hAnsi="Courier New" w:cs="Courier New"/>
              </w:rPr>
            </w:rPrChange>
          </w:rPr>
          <w:t>[4]-&gt;Q(Backtracking)</w:t>
        </w:r>
      </w:ins>
    </w:p>
    <w:p w14:paraId="419C016C" w14:textId="77777777" w:rsidR="00073577" w:rsidRPr="00073577" w:rsidRDefault="00073577" w:rsidP="00073577">
      <w:pPr>
        <w:spacing w:before="0" w:after="0"/>
        <w:rPr>
          <w:ins w:id="19530" w:author="Abhishek Deep Nigam" w:date="2015-10-26T01:01:00Z"/>
          <w:rFonts w:ascii="Courier New" w:hAnsi="Courier New" w:cs="Courier New"/>
          <w:sz w:val="16"/>
          <w:szCs w:val="16"/>
          <w:rPrChange w:id="19531" w:author="Abhishek Deep Nigam" w:date="2015-10-26T01:01:00Z">
            <w:rPr>
              <w:ins w:id="19532" w:author="Abhishek Deep Nigam" w:date="2015-10-26T01:01:00Z"/>
              <w:rFonts w:ascii="Courier New" w:hAnsi="Courier New" w:cs="Courier New"/>
            </w:rPr>
          </w:rPrChange>
        </w:rPr>
      </w:pPr>
      <w:ins w:id="19533" w:author="Abhishek Deep Nigam" w:date="2015-10-26T01:01:00Z">
        <w:r w:rsidRPr="00073577">
          <w:rPr>
            <w:rFonts w:ascii="Courier New" w:hAnsi="Courier New" w:cs="Courier New"/>
            <w:sz w:val="16"/>
            <w:szCs w:val="16"/>
            <w:rPrChange w:id="19534" w:author="Abhishek Deep Nigam" w:date="2015-10-26T01:01:00Z">
              <w:rPr>
                <w:rFonts w:ascii="Courier New" w:hAnsi="Courier New" w:cs="Courier New"/>
              </w:rPr>
            </w:rPrChange>
          </w:rPr>
          <w:t>[4]-&gt;S(Backtracking)</w:t>
        </w:r>
      </w:ins>
    </w:p>
    <w:p w14:paraId="18EF64CD" w14:textId="77777777" w:rsidR="00073577" w:rsidRPr="00073577" w:rsidRDefault="00073577" w:rsidP="00073577">
      <w:pPr>
        <w:spacing w:before="0" w:after="0"/>
        <w:rPr>
          <w:ins w:id="19535" w:author="Abhishek Deep Nigam" w:date="2015-10-26T01:01:00Z"/>
          <w:rFonts w:ascii="Courier New" w:hAnsi="Courier New" w:cs="Courier New"/>
          <w:sz w:val="16"/>
          <w:szCs w:val="16"/>
          <w:rPrChange w:id="19536" w:author="Abhishek Deep Nigam" w:date="2015-10-26T01:01:00Z">
            <w:rPr>
              <w:ins w:id="19537" w:author="Abhishek Deep Nigam" w:date="2015-10-26T01:01:00Z"/>
              <w:rFonts w:ascii="Courier New" w:hAnsi="Courier New" w:cs="Courier New"/>
            </w:rPr>
          </w:rPrChange>
        </w:rPr>
      </w:pPr>
      <w:ins w:id="19538" w:author="Abhishek Deep Nigam" w:date="2015-10-26T01:01:00Z">
        <w:r w:rsidRPr="00073577">
          <w:rPr>
            <w:rFonts w:ascii="Courier New" w:hAnsi="Courier New" w:cs="Courier New"/>
            <w:sz w:val="16"/>
            <w:szCs w:val="16"/>
            <w:rPrChange w:id="19539" w:author="Abhishek Deep Nigam" w:date="2015-10-26T01:01:00Z">
              <w:rPr>
                <w:rFonts w:ascii="Courier New" w:hAnsi="Courier New" w:cs="Courier New"/>
              </w:rPr>
            </w:rPrChange>
          </w:rPr>
          <w:t>[4]-&gt;Y(Backtracking)</w:t>
        </w:r>
      </w:ins>
    </w:p>
    <w:p w14:paraId="32FADAC6" w14:textId="77777777" w:rsidR="00073577" w:rsidRPr="00073577" w:rsidRDefault="00073577" w:rsidP="00073577">
      <w:pPr>
        <w:spacing w:before="0" w:after="0"/>
        <w:rPr>
          <w:ins w:id="19540" w:author="Abhishek Deep Nigam" w:date="2015-10-26T01:01:00Z"/>
          <w:rFonts w:ascii="Courier New" w:hAnsi="Courier New" w:cs="Courier New"/>
          <w:sz w:val="16"/>
          <w:szCs w:val="16"/>
          <w:rPrChange w:id="19541" w:author="Abhishek Deep Nigam" w:date="2015-10-26T01:01:00Z">
            <w:rPr>
              <w:ins w:id="19542" w:author="Abhishek Deep Nigam" w:date="2015-10-26T01:01:00Z"/>
              <w:rFonts w:ascii="Courier New" w:hAnsi="Courier New" w:cs="Courier New"/>
            </w:rPr>
          </w:rPrChange>
        </w:rPr>
      </w:pPr>
      <w:ins w:id="19543" w:author="Abhishek Deep Nigam" w:date="2015-10-26T01:01:00Z">
        <w:r w:rsidRPr="00073577">
          <w:rPr>
            <w:rFonts w:ascii="Courier New" w:hAnsi="Courier New" w:cs="Courier New"/>
            <w:sz w:val="16"/>
            <w:szCs w:val="16"/>
            <w:rPrChange w:id="19544" w:author="Abhishek Deep Nigam" w:date="2015-10-26T01:01:00Z">
              <w:rPr>
                <w:rFonts w:ascii="Courier New" w:hAnsi="Courier New" w:cs="Courier New"/>
              </w:rPr>
            </w:rPrChange>
          </w:rPr>
          <w:lastRenderedPageBreak/>
          <w:t>[1]-&gt;S[2]-&gt;T[3]-&gt;T[4]-&gt;A(Backtracking)</w:t>
        </w:r>
      </w:ins>
    </w:p>
    <w:p w14:paraId="5CA7B0A6" w14:textId="77777777" w:rsidR="00073577" w:rsidRPr="00073577" w:rsidRDefault="00073577" w:rsidP="00073577">
      <w:pPr>
        <w:spacing w:before="0" w:after="0"/>
        <w:rPr>
          <w:ins w:id="19545" w:author="Abhishek Deep Nigam" w:date="2015-10-26T01:01:00Z"/>
          <w:rFonts w:ascii="Courier New" w:hAnsi="Courier New" w:cs="Courier New"/>
          <w:sz w:val="16"/>
          <w:szCs w:val="16"/>
          <w:rPrChange w:id="19546" w:author="Abhishek Deep Nigam" w:date="2015-10-26T01:01:00Z">
            <w:rPr>
              <w:ins w:id="19547" w:author="Abhishek Deep Nigam" w:date="2015-10-26T01:01:00Z"/>
              <w:rFonts w:ascii="Courier New" w:hAnsi="Courier New" w:cs="Courier New"/>
            </w:rPr>
          </w:rPrChange>
        </w:rPr>
      </w:pPr>
      <w:ins w:id="19548" w:author="Abhishek Deep Nigam" w:date="2015-10-26T01:01:00Z">
        <w:r w:rsidRPr="00073577">
          <w:rPr>
            <w:rFonts w:ascii="Courier New" w:hAnsi="Courier New" w:cs="Courier New"/>
            <w:sz w:val="16"/>
            <w:szCs w:val="16"/>
            <w:rPrChange w:id="19549" w:author="Abhishek Deep Nigam" w:date="2015-10-26T01:01:00Z">
              <w:rPr>
                <w:rFonts w:ascii="Courier New" w:hAnsi="Courier New" w:cs="Courier New"/>
              </w:rPr>
            </w:rPrChange>
          </w:rPr>
          <w:t>[4]-&gt;N(Backtracking)</w:t>
        </w:r>
      </w:ins>
    </w:p>
    <w:p w14:paraId="2830BE87" w14:textId="77777777" w:rsidR="00073577" w:rsidRPr="00073577" w:rsidRDefault="00073577" w:rsidP="00073577">
      <w:pPr>
        <w:spacing w:before="0" w:after="0"/>
        <w:rPr>
          <w:ins w:id="19550" w:author="Abhishek Deep Nigam" w:date="2015-10-26T01:01:00Z"/>
          <w:rFonts w:ascii="Courier New" w:hAnsi="Courier New" w:cs="Courier New"/>
          <w:sz w:val="16"/>
          <w:szCs w:val="16"/>
          <w:rPrChange w:id="19551" w:author="Abhishek Deep Nigam" w:date="2015-10-26T01:01:00Z">
            <w:rPr>
              <w:ins w:id="19552" w:author="Abhishek Deep Nigam" w:date="2015-10-26T01:01:00Z"/>
              <w:rFonts w:ascii="Courier New" w:hAnsi="Courier New" w:cs="Courier New"/>
            </w:rPr>
          </w:rPrChange>
        </w:rPr>
      </w:pPr>
      <w:ins w:id="19553" w:author="Abhishek Deep Nigam" w:date="2015-10-26T01:01:00Z">
        <w:r w:rsidRPr="00073577">
          <w:rPr>
            <w:rFonts w:ascii="Courier New" w:hAnsi="Courier New" w:cs="Courier New"/>
            <w:sz w:val="16"/>
            <w:szCs w:val="16"/>
            <w:rPrChange w:id="19554" w:author="Abhishek Deep Nigam" w:date="2015-10-26T01:01:00Z">
              <w:rPr>
                <w:rFonts w:ascii="Courier New" w:hAnsi="Courier New" w:cs="Courier New"/>
              </w:rPr>
            </w:rPrChange>
          </w:rPr>
          <w:t>[4]-&gt;O(Backtracking)</w:t>
        </w:r>
      </w:ins>
    </w:p>
    <w:p w14:paraId="7109FBEF" w14:textId="77777777" w:rsidR="00073577" w:rsidRPr="00073577" w:rsidRDefault="00073577" w:rsidP="00073577">
      <w:pPr>
        <w:spacing w:before="0" w:after="0"/>
        <w:rPr>
          <w:ins w:id="19555" w:author="Abhishek Deep Nigam" w:date="2015-10-26T01:01:00Z"/>
          <w:rFonts w:ascii="Courier New" w:hAnsi="Courier New" w:cs="Courier New"/>
          <w:sz w:val="16"/>
          <w:szCs w:val="16"/>
          <w:rPrChange w:id="19556" w:author="Abhishek Deep Nigam" w:date="2015-10-26T01:01:00Z">
            <w:rPr>
              <w:ins w:id="19557" w:author="Abhishek Deep Nigam" w:date="2015-10-26T01:01:00Z"/>
              <w:rFonts w:ascii="Courier New" w:hAnsi="Courier New" w:cs="Courier New"/>
            </w:rPr>
          </w:rPrChange>
        </w:rPr>
      </w:pPr>
      <w:ins w:id="19558" w:author="Abhishek Deep Nigam" w:date="2015-10-26T01:01:00Z">
        <w:r w:rsidRPr="00073577">
          <w:rPr>
            <w:rFonts w:ascii="Courier New" w:hAnsi="Courier New" w:cs="Courier New"/>
            <w:sz w:val="16"/>
            <w:szCs w:val="16"/>
            <w:rPrChange w:id="19559" w:author="Abhishek Deep Nigam" w:date="2015-10-26T01:01:00Z">
              <w:rPr>
                <w:rFonts w:ascii="Courier New" w:hAnsi="Courier New" w:cs="Courier New"/>
              </w:rPr>
            </w:rPrChange>
          </w:rPr>
          <w:t>[4]-&gt;P(Backtracking)</w:t>
        </w:r>
      </w:ins>
    </w:p>
    <w:p w14:paraId="2712F730" w14:textId="77777777" w:rsidR="00073577" w:rsidRPr="00073577" w:rsidRDefault="00073577" w:rsidP="00073577">
      <w:pPr>
        <w:spacing w:before="0" w:after="0"/>
        <w:rPr>
          <w:ins w:id="19560" w:author="Abhishek Deep Nigam" w:date="2015-10-26T01:01:00Z"/>
          <w:rFonts w:ascii="Courier New" w:hAnsi="Courier New" w:cs="Courier New"/>
          <w:sz w:val="16"/>
          <w:szCs w:val="16"/>
          <w:rPrChange w:id="19561" w:author="Abhishek Deep Nigam" w:date="2015-10-26T01:01:00Z">
            <w:rPr>
              <w:ins w:id="19562" w:author="Abhishek Deep Nigam" w:date="2015-10-26T01:01:00Z"/>
              <w:rFonts w:ascii="Courier New" w:hAnsi="Courier New" w:cs="Courier New"/>
            </w:rPr>
          </w:rPrChange>
        </w:rPr>
      </w:pPr>
      <w:ins w:id="19563" w:author="Abhishek Deep Nigam" w:date="2015-10-26T01:01:00Z">
        <w:r w:rsidRPr="00073577">
          <w:rPr>
            <w:rFonts w:ascii="Courier New" w:hAnsi="Courier New" w:cs="Courier New"/>
            <w:sz w:val="16"/>
            <w:szCs w:val="16"/>
            <w:rPrChange w:id="19564" w:author="Abhishek Deep Nigam" w:date="2015-10-26T01:01:00Z">
              <w:rPr>
                <w:rFonts w:ascii="Courier New" w:hAnsi="Courier New" w:cs="Courier New"/>
              </w:rPr>
            </w:rPrChange>
          </w:rPr>
          <w:t>[4]-&gt;Q(Backtracking)</w:t>
        </w:r>
      </w:ins>
    </w:p>
    <w:p w14:paraId="1DA1AD8D" w14:textId="77777777" w:rsidR="00073577" w:rsidRPr="00073577" w:rsidRDefault="00073577" w:rsidP="00073577">
      <w:pPr>
        <w:spacing w:before="0" w:after="0"/>
        <w:rPr>
          <w:ins w:id="19565" w:author="Abhishek Deep Nigam" w:date="2015-10-26T01:01:00Z"/>
          <w:rFonts w:ascii="Courier New" w:hAnsi="Courier New" w:cs="Courier New"/>
          <w:sz w:val="16"/>
          <w:szCs w:val="16"/>
          <w:rPrChange w:id="19566" w:author="Abhishek Deep Nigam" w:date="2015-10-26T01:01:00Z">
            <w:rPr>
              <w:ins w:id="19567" w:author="Abhishek Deep Nigam" w:date="2015-10-26T01:01:00Z"/>
              <w:rFonts w:ascii="Courier New" w:hAnsi="Courier New" w:cs="Courier New"/>
            </w:rPr>
          </w:rPrChange>
        </w:rPr>
      </w:pPr>
      <w:ins w:id="19568" w:author="Abhishek Deep Nigam" w:date="2015-10-26T01:01:00Z">
        <w:r w:rsidRPr="00073577">
          <w:rPr>
            <w:rFonts w:ascii="Courier New" w:hAnsi="Courier New" w:cs="Courier New"/>
            <w:sz w:val="16"/>
            <w:szCs w:val="16"/>
            <w:rPrChange w:id="19569" w:author="Abhishek Deep Nigam" w:date="2015-10-26T01:01:00Z">
              <w:rPr>
                <w:rFonts w:ascii="Courier New" w:hAnsi="Courier New" w:cs="Courier New"/>
              </w:rPr>
            </w:rPrChange>
          </w:rPr>
          <w:t>[4]-&gt;S(Backtracking)</w:t>
        </w:r>
      </w:ins>
    </w:p>
    <w:p w14:paraId="5E8BCE24" w14:textId="77777777" w:rsidR="00073577" w:rsidRPr="00073577" w:rsidRDefault="00073577" w:rsidP="00073577">
      <w:pPr>
        <w:spacing w:before="0" w:after="0"/>
        <w:rPr>
          <w:ins w:id="19570" w:author="Abhishek Deep Nigam" w:date="2015-10-26T01:01:00Z"/>
          <w:rFonts w:ascii="Courier New" w:hAnsi="Courier New" w:cs="Courier New"/>
          <w:sz w:val="16"/>
          <w:szCs w:val="16"/>
          <w:rPrChange w:id="19571" w:author="Abhishek Deep Nigam" w:date="2015-10-26T01:01:00Z">
            <w:rPr>
              <w:ins w:id="19572" w:author="Abhishek Deep Nigam" w:date="2015-10-26T01:01:00Z"/>
              <w:rFonts w:ascii="Courier New" w:hAnsi="Courier New" w:cs="Courier New"/>
            </w:rPr>
          </w:rPrChange>
        </w:rPr>
      </w:pPr>
      <w:ins w:id="19573" w:author="Abhishek Deep Nigam" w:date="2015-10-26T01:01:00Z">
        <w:r w:rsidRPr="00073577">
          <w:rPr>
            <w:rFonts w:ascii="Courier New" w:hAnsi="Courier New" w:cs="Courier New"/>
            <w:sz w:val="16"/>
            <w:szCs w:val="16"/>
            <w:rPrChange w:id="19574" w:author="Abhishek Deep Nigam" w:date="2015-10-26T01:01:00Z">
              <w:rPr>
                <w:rFonts w:ascii="Courier New" w:hAnsi="Courier New" w:cs="Courier New"/>
              </w:rPr>
            </w:rPrChange>
          </w:rPr>
          <w:t>[4]-&gt;Y(Backtracking)</w:t>
        </w:r>
      </w:ins>
    </w:p>
    <w:p w14:paraId="347025B4" w14:textId="77777777" w:rsidR="00073577" w:rsidRPr="00073577" w:rsidRDefault="00073577" w:rsidP="00073577">
      <w:pPr>
        <w:spacing w:before="0" w:after="0"/>
        <w:rPr>
          <w:ins w:id="19575" w:author="Abhishek Deep Nigam" w:date="2015-10-26T01:01:00Z"/>
          <w:rFonts w:ascii="Courier New" w:hAnsi="Courier New" w:cs="Courier New"/>
          <w:sz w:val="16"/>
          <w:szCs w:val="16"/>
          <w:rPrChange w:id="19576" w:author="Abhishek Deep Nigam" w:date="2015-10-26T01:01:00Z">
            <w:rPr>
              <w:ins w:id="19577" w:author="Abhishek Deep Nigam" w:date="2015-10-26T01:01:00Z"/>
              <w:rFonts w:ascii="Courier New" w:hAnsi="Courier New" w:cs="Courier New"/>
            </w:rPr>
          </w:rPrChange>
        </w:rPr>
      </w:pPr>
      <w:ins w:id="19578" w:author="Abhishek Deep Nigam" w:date="2015-10-26T01:01:00Z">
        <w:r w:rsidRPr="00073577">
          <w:rPr>
            <w:rFonts w:ascii="Courier New" w:hAnsi="Courier New" w:cs="Courier New"/>
            <w:sz w:val="16"/>
            <w:szCs w:val="16"/>
            <w:rPrChange w:id="19579" w:author="Abhishek Deep Nigam" w:date="2015-10-26T01:01:00Z">
              <w:rPr>
                <w:rFonts w:ascii="Courier New" w:hAnsi="Courier New" w:cs="Courier New"/>
              </w:rPr>
            </w:rPrChange>
          </w:rPr>
          <w:t>[1]-&gt;T[2]-&gt;T[3]-&gt;T[4]-&gt;A(Backtracking)</w:t>
        </w:r>
      </w:ins>
    </w:p>
    <w:p w14:paraId="4D633013" w14:textId="77777777" w:rsidR="00073577" w:rsidRPr="00073577" w:rsidRDefault="00073577" w:rsidP="00073577">
      <w:pPr>
        <w:spacing w:before="0" w:after="0"/>
        <w:rPr>
          <w:ins w:id="19580" w:author="Abhishek Deep Nigam" w:date="2015-10-26T01:01:00Z"/>
          <w:rFonts w:ascii="Courier New" w:hAnsi="Courier New" w:cs="Courier New"/>
          <w:sz w:val="16"/>
          <w:szCs w:val="16"/>
          <w:rPrChange w:id="19581" w:author="Abhishek Deep Nigam" w:date="2015-10-26T01:01:00Z">
            <w:rPr>
              <w:ins w:id="19582" w:author="Abhishek Deep Nigam" w:date="2015-10-26T01:01:00Z"/>
              <w:rFonts w:ascii="Courier New" w:hAnsi="Courier New" w:cs="Courier New"/>
            </w:rPr>
          </w:rPrChange>
        </w:rPr>
      </w:pPr>
      <w:ins w:id="19583" w:author="Abhishek Deep Nigam" w:date="2015-10-26T01:01:00Z">
        <w:r w:rsidRPr="00073577">
          <w:rPr>
            <w:rFonts w:ascii="Courier New" w:hAnsi="Courier New" w:cs="Courier New"/>
            <w:sz w:val="16"/>
            <w:szCs w:val="16"/>
            <w:rPrChange w:id="19584" w:author="Abhishek Deep Nigam" w:date="2015-10-26T01:01:00Z">
              <w:rPr>
                <w:rFonts w:ascii="Courier New" w:hAnsi="Courier New" w:cs="Courier New"/>
              </w:rPr>
            </w:rPrChange>
          </w:rPr>
          <w:t>[4]-&gt;N(Backtracking)</w:t>
        </w:r>
      </w:ins>
    </w:p>
    <w:p w14:paraId="71381FE4" w14:textId="77777777" w:rsidR="00073577" w:rsidRPr="00073577" w:rsidRDefault="00073577" w:rsidP="00073577">
      <w:pPr>
        <w:spacing w:before="0" w:after="0"/>
        <w:rPr>
          <w:ins w:id="19585" w:author="Abhishek Deep Nigam" w:date="2015-10-26T01:01:00Z"/>
          <w:rFonts w:ascii="Courier New" w:hAnsi="Courier New" w:cs="Courier New"/>
          <w:sz w:val="16"/>
          <w:szCs w:val="16"/>
          <w:rPrChange w:id="19586" w:author="Abhishek Deep Nigam" w:date="2015-10-26T01:01:00Z">
            <w:rPr>
              <w:ins w:id="19587" w:author="Abhishek Deep Nigam" w:date="2015-10-26T01:01:00Z"/>
              <w:rFonts w:ascii="Courier New" w:hAnsi="Courier New" w:cs="Courier New"/>
            </w:rPr>
          </w:rPrChange>
        </w:rPr>
      </w:pPr>
      <w:ins w:id="19588" w:author="Abhishek Deep Nigam" w:date="2015-10-26T01:01:00Z">
        <w:r w:rsidRPr="00073577">
          <w:rPr>
            <w:rFonts w:ascii="Courier New" w:hAnsi="Courier New" w:cs="Courier New"/>
            <w:sz w:val="16"/>
            <w:szCs w:val="16"/>
            <w:rPrChange w:id="19589" w:author="Abhishek Deep Nigam" w:date="2015-10-26T01:01:00Z">
              <w:rPr>
                <w:rFonts w:ascii="Courier New" w:hAnsi="Courier New" w:cs="Courier New"/>
              </w:rPr>
            </w:rPrChange>
          </w:rPr>
          <w:t>[4]-&gt;O(Backtracking)</w:t>
        </w:r>
      </w:ins>
    </w:p>
    <w:p w14:paraId="112C699D" w14:textId="77777777" w:rsidR="00073577" w:rsidRPr="00073577" w:rsidRDefault="00073577" w:rsidP="00073577">
      <w:pPr>
        <w:spacing w:before="0" w:after="0"/>
        <w:rPr>
          <w:ins w:id="19590" w:author="Abhishek Deep Nigam" w:date="2015-10-26T01:01:00Z"/>
          <w:rFonts w:ascii="Courier New" w:hAnsi="Courier New" w:cs="Courier New"/>
          <w:sz w:val="16"/>
          <w:szCs w:val="16"/>
          <w:rPrChange w:id="19591" w:author="Abhishek Deep Nigam" w:date="2015-10-26T01:01:00Z">
            <w:rPr>
              <w:ins w:id="19592" w:author="Abhishek Deep Nigam" w:date="2015-10-26T01:01:00Z"/>
              <w:rFonts w:ascii="Courier New" w:hAnsi="Courier New" w:cs="Courier New"/>
            </w:rPr>
          </w:rPrChange>
        </w:rPr>
      </w:pPr>
      <w:ins w:id="19593" w:author="Abhishek Deep Nigam" w:date="2015-10-26T01:01:00Z">
        <w:r w:rsidRPr="00073577">
          <w:rPr>
            <w:rFonts w:ascii="Courier New" w:hAnsi="Courier New" w:cs="Courier New"/>
            <w:sz w:val="16"/>
            <w:szCs w:val="16"/>
            <w:rPrChange w:id="19594" w:author="Abhishek Deep Nigam" w:date="2015-10-26T01:01:00Z">
              <w:rPr>
                <w:rFonts w:ascii="Courier New" w:hAnsi="Courier New" w:cs="Courier New"/>
              </w:rPr>
            </w:rPrChange>
          </w:rPr>
          <w:t>[4]-&gt;P(Backtracking)</w:t>
        </w:r>
      </w:ins>
    </w:p>
    <w:p w14:paraId="6FDC6235" w14:textId="77777777" w:rsidR="00073577" w:rsidRPr="00073577" w:rsidRDefault="00073577" w:rsidP="00073577">
      <w:pPr>
        <w:spacing w:before="0" w:after="0"/>
        <w:rPr>
          <w:ins w:id="19595" w:author="Abhishek Deep Nigam" w:date="2015-10-26T01:01:00Z"/>
          <w:rFonts w:ascii="Courier New" w:hAnsi="Courier New" w:cs="Courier New"/>
          <w:sz w:val="16"/>
          <w:szCs w:val="16"/>
          <w:rPrChange w:id="19596" w:author="Abhishek Deep Nigam" w:date="2015-10-26T01:01:00Z">
            <w:rPr>
              <w:ins w:id="19597" w:author="Abhishek Deep Nigam" w:date="2015-10-26T01:01:00Z"/>
              <w:rFonts w:ascii="Courier New" w:hAnsi="Courier New" w:cs="Courier New"/>
            </w:rPr>
          </w:rPrChange>
        </w:rPr>
      </w:pPr>
      <w:ins w:id="19598" w:author="Abhishek Deep Nigam" w:date="2015-10-26T01:01:00Z">
        <w:r w:rsidRPr="00073577">
          <w:rPr>
            <w:rFonts w:ascii="Courier New" w:hAnsi="Courier New" w:cs="Courier New"/>
            <w:sz w:val="16"/>
            <w:szCs w:val="16"/>
            <w:rPrChange w:id="19599" w:author="Abhishek Deep Nigam" w:date="2015-10-26T01:01:00Z">
              <w:rPr>
                <w:rFonts w:ascii="Courier New" w:hAnsi="Courier New" w:cs="Courier New"/>
              </w:rPr>
            </w:rPrChange>
          </w:rPr>
          <w:t>[4]-&gt;Q(Backtracking)</w:t>
        </w:r>
      </w:ins>
    </w:p>
    <w:p w14:paraId="74B0719A" w14:textId="77777777" w:rsidR="00073577" w:rsidRPr="00073577" w:rsidRDefault="00073577" w:rsidP="00073577">
      <w:pPr>
        <w:spacing w:before="0" w:after="0"/>
        <w:rPr>
          <w:ins w:id="19600" w:author="Abhishek Deep Nigam" w:date="2015-10-26T01:01:00Z"/>
          <w:rFonts w:ascii="Courier New" w:hAnsi="Courier New" w:cs="Courier New"/>
          <w:sz w:val="16"/>
          <w:szCs w:val="16"/>
          <w:rPrChange w:id="19601" w:author="Abhishek Deep Nigam" w:date="2015-10-26T01:01:00Z">
            <w:rPr>
              <w:ins w:id="19602" w:author="Abhishek Deep Nigam" w:date="2015-10-26T01:01:00Z"/>
              <w:rFonts w:ascii="Courier New" w:hAnsi="Courier New" w:cs="Courier New"/>
            </w:rPr>
          </w:rPrChange>
        </w:rPr>
      </w:pPr>
      <w:ins w:id="19603" w:author="Abhishek Deep Nigam" w:date="2015-10-26T01:01:00Z">
        <w:r w:rsidRPr="00073577">
          <w:rPr>
            <w:rFonts w:ascii="Courier New" w:hAnsi="Courier New" w:cs="Courier New"/>
            <w:sz w:val="16"/>
            <w:szCs w:val="16"/>
            <w:rPrChange w:id="19604" w:author="Abhishek Deep Nigam" w:date="2015-10-26T01:01:00Z">
              <w:rPr>
                <w:rFonts w:ascii="Courier New" w:hAnsi="Courier New" w:cs="Courier New"/>
              </w:rPr>
            </w:rPrChange>
          </w:rPr>
          <w:t>[4]-&gt;S(Backtracking)</w:t>
        </w:r>
      </w:ins>
    </w:p>
    <w:p w14:paraId="300325F2" w14:textId="77777777" w:rsidR="00073577" w:rsidRPr="00073577" w:rsidRDefault="00073577" w:rsidP="00073577">
      <w:pPr>
        <w:spacing w:before="0" w:after="0"/>
        <w:rPr>
          <w:ins w:id="19605" w:author="Abhishek Deep Nigam" w:date="2015-10-26T01:01:00Z"/>
          <w:rFonts w:ascii="Courier New" w:hAnsi="Courier New" w:cs="Courier New"/>
          <w:sz w:val="16"/>
          <w:szCs w:val="16"/>
          <w:rPrChange w:id="19606" w:author="Abhishek Deep Nigam" w:date="2015-10-26T01:01:00Z">
            <w:rPr>
              <w:ins w:id="19607" w:author="Abhishek Deep Nigam" w:date="2015-10-26T01:01:00Z"/>
              <w:rFonts w:ascii="Courier New" w:hAnsi="Courier New" w:cs="Courier New"/>
            </w:rPr>
          </w:rPrChange>
        </w:rPr>
      </w:pPr>
      <w:ins w:id="19608" w:author="Abhishek Deep Nigam" w:date="2015-10-26T01:01:00Z">
        <w:r w:rsidRPr="00073577">
          <w:rPr>
            <w:rFonts w:ascii="Courier New" w:hAnsi="Courier New" w:cs="Courier New"/>
            <w:sz w:val="16"/>
            <w:szCs w:val="16"/>
            <w:rPrChange w:id="19609" w:author="Abhishek Deep Nigam" w:date="2015-10-26T01:01:00Z">
              <w:rPr>
                <w:rFonts w:ascii="Courier New" w:hAnsi="Courier New" w:cs="Courier New"/>
              </w:rPr>
            </w:rPrChange>
          </w:rPr>
          <w:t>[4]-&gt;Y(Backtracking)</w:t>
        </w:r>
      </w:ins>
    </w:p>
    <w:p w14:paraId="03D37847" w14:textId="77777777" w:rsidR="00073577" w:rsidRPr="00073577" w:rsidRDefault="00073577" w:rsidP="00073577">
      <w:pPr>
        <w:spacing w:before="0" w:after="0"/>
        <w:rPr>
          <w:ins w:id="19610" w:author="Abhishek Deep Nigam" w:date="2015-10-26T01:01:00Z"/>
          <w:rFonts w:ascii="Courier New" w:hAnsi="Courier New" w:cs="Courier New"/>
          <w:sz w:val="16"/>
          <w:szCs w:val="16"/>
          <w:rPrChange w:id="19611" w:author="Abhishek Deep Nigam" w:date="2015-10-26T01:01:00Z">
            <w:rPr>
              <w:ins w:id="19612" w:author="Abhishek Deep Nigam" w:date="2015-10-26T01:01:00Z"/>
              <w:rFonts w:ascii="Courier New" w:hAnsi="Courier New" w:cs="Courier New"/>
            </w:rPr>
          </w:rPrChange>
        </w:rPr>
      </w:pPr>
      <w:ins w:id="19613" w:author="Abhishek Deep Nigam" w:date="2015-10-26T01:01:00Z">
        <w:r w:rsidRPr="00073577">
          <w:rPr>
            <w:rFonts w:ascii="Courier New" w:hAnsi="Courier New" w:cs="Courier New"/>
            <w:sz w:val="16"/>
            <w:szCs w:val="16"/>
            <w:rPrChange w:id="19614" w:author="Abhishek Deep Nigam" w:date="2015-10-26T01:01:00Z">
              <w:rPr>
                <w:rFonts w:ascii="Courier New" w:hAnsi="Courier New" w:cs="Courier New"/>
              </w:rPr>
            </w:rPrChange>
          </w:rPr>
          <w:t>[1]-&gt;Y[2]-&gt;T[3]-&gt;T[4]-&gt;A(Backtracking)</w:t>
        </w:r>
      </w:ins>
    </w:p>
    <w:p w14:paraId="62B9FA95" w14:textId="77777777" w:rsidR="00073577" w:rsidRPr="00073577" w:rsidRDefault="00073577" w:rsidP="00073577">
      <w:pPr>
        <w:spacing w:before="0" w:after="0"/>
        <w:rPr>
          <w:ins w:id="19615" w:author="Abhishek Deep Nigam" w:date="2015-10-26T01:01:00Z"/>
          <w:rFonts w:ascii="Courier New" w:hAnsi="Courier New" w:cs="Courier New"/>
          <w:sz w:val="16"/>
          <w:szCs w:val="16"/>
          <w:rPrChange w:id="19616" w:author="Abhishek Deep Nigam" w:date="2015-10-26T01:01:00Z">
            <w:rPr>
              <w:ins w:id="19617" w:author="Abhishek Deep Nigam" w:date="2015-10-26T01:01:00Z"/>
              <w:rFonts w:ascii="Courier New" w:hAnsi="Courier New" w:cs="Courier New"/>
            </w:rPr>
          </w:rPrChange>
        </w:rPr>
      </w:pPr>
      <w:ins w:id="19618" w:author="Abhishek Deep Nigam" w:date="2015-10-26T01:01:00Z">
        <w:r w:rsidRPr="00073577">
          <w:rPr>
            <w:rFonts w:ascii="Courier New" w:hAnsi="Courier New" w:cs="Courier New"/>
            <w:sz w:val="16"/>
            <w:szCs w:val="16"/>
            <w:rPrChange w:id="19619" w:author="Abhishek Deep Nigam" w:date="2015-10-26T01:01:00Z">
              <w:rPr>
                <w:rFonts w:ascii="Courier New" w:hAnsi="Courier New" w:cs="Courier New"/>
              </w:rPr>
            </w:rPrChange>
          </w:rPr>
          <w:t>[4]-&gt;N(Backtracking)</w:t>
        </w:r>
      </w:ins>
    </w:p>
    <w:p w14:paraId="13CF0837" w14:textId="77777777" w:rsidR="00073577" w:rsidRPr="00073577" w:rsidRDefault="00073577" w:rsidP="00073577">
      <w:pPr>
        <w:spacing w:before="0" w:after="0"/>
        <w:rPr>
          <w:ins w:id="19620" w:author="Abhishek Deep Nigam" w:date="2015-10-26T01:01:00Z"/>
          <w:rFonts w:ascii="Courier New" w:hAnsi="Courier New" w:cs="Courier New"/>
          <w:sz w:val="16"/>
          <w:szCs w:val="16"/>
          <w:rPrChange w:id="19621" w:author="Abhishek Deep Nigam" w:date="2015-10-26T01:01:00Z">
            <w:rPr>
              <w:ins w:id="19622" w:author="Abhishek Deep Nigam" w:date="2015-10-26T01:01:00Z"/>
              <w:rFonts w:ascii="Courier New" w:hAnsi="Courier New" w:cs="Courier New"/>
            </w:rPr>
          </w:rPrChange>
        </w:rPr>
      </w:pPr>
      <w:ins w:id="19623" w:author="Abhishek Deep Nigam" w:date="2015-10-26T01:01:00Z">
        <w:r w:rsidRPr="00073577">
          <w:rPr>
            <w:rFonts w:ascii="Courier New" w:hAnsi="Courier New" w:cs="Courier New"/>
            <w:sz w:val="16"/>
            <w:szCs w:val="16"/>
            <w:rPrChange w:id="19624" w:author="Abhishek Deep Nigam" w:date="2015-10-26T01:01:00Z">
              <w:rPr>
                <w:rFonts w:ascii="Courier New" w:hAnsi="Courier New" w:cs="Courier New"/>
              </w:rPr>
            </w:rPrChange>
          </w:rPr>
          <w:t>[4]-&gt;O(Backtracking)</w:t>
        </w:r>
      </w:ins>
    </w:p>
    <w:p w14:paraId="087AD08B" w14:textId="77777777" w:rsidR="00073577" w:rsidRPr="00073577" w:rsidRDefault="00073577" w:rsidP="00073577">
      <w:pPr>
        <w:spacing w:before="0" w:after="0"/>
        <w:rPr>
          <w:ins w:id="19625" w:author="Abhishek Deep Nigam" w:date="2015-10-26T01:01:00Z"/>
          <w:rFonts w:ascii="Courier New" w:hAnsi="Courier New" w:cs="Courier New"/>
          <w:sz w:val="16"/>
          <w:szCs w:val="16"/>
          <w:rPrChange w:id="19626" w:author="Abhishek Deep Nigam" w:date="2015-10-26T01:01:00Z">
            <w:rPr>
              <w:ins w:id="19627" w:author="Abhishek Deep Nigam" w:date="2015-10-26T01:01:00Z"/>
              <w:rFonts w:ascii="Courier New" w:hAnsi="Courier New" w:cs="Courier New"/>
            </w:rPr>
          </w:rPrChange>
        </w:rPr>
      </w:pPr>
      <w:ins w:id="19628" w:author="Abhishek Deep Nigam" w:date="2015-10-26T01:01:00Z">
        <w:r w:rsidRPr="00073577">
          <w:rPr>
            <w:rFonts w:ascii="Courier New" w:hAnsi="Courier New" w:cs="Courier New"/>
            <w:sz w:val="16"/>
            <w:szCs w:val="16"/>
            <w:rPrChange w:id="19629" w:author="Abhishek Deep Nigam" w:date="2015-10-26T01:01:00Z">
              <w:rPr>
                <w:rFonts w:ascii="Courier New" w:hAnsi="Courier New" w:cs="Courier New"/>
              </w:rPr>
            </w:rPrChange>
          </w:rPr>
          <w:t>[4]-&gt;P(Backtracking)</w:t>
        </w:r>
      </w:ins>
    </w:p>
    <w:p w14:paraId="6A9F1E90" w14:textId="77777777" w:rsidR="00073577" w:rsidRPr="00073577" w:rsidRDefault="00073577" w:rsidP="00073577">
      <w:pPr>
        <w:spacing w:before="0" w:after="0"/>
        <w:rPr>
          <w:ins w:id="19630" w:author="Abhishek Deep Nigam" w:date="2015-10-26T01:01:00Z"/>
          <w:rFonts w:ascii="Courier New" w:hAnsi="Courier New" w:cs="Courier New"/>
          <w:sz w:val="16"/>
          <w:szCs w:val="16"/>
          <w:rPrChange w:id="19631" w:author="Abhishek Deep Nigam" w:date="2015-10-26T01:01:00Z">
            <w:rPr>
              <w:ins w:id="19632" w:author="Abhishek Deep Nigam" w:date="2015-10-26T01:01:00Z"/>
              <w:rFonts w:ascii="Courier New" w:hAnsi="Courier New" w:cs="Courier New"/>
            </w:rPr>
          </w:rPrChange>
        </w:rPr>
      </w:pPr>
      <w:ins w:id="19633" w:author="Abhishek Deep Nigam" w:date="2015-10-26T01:01:00Z">
        <w:r w:rsidRPr="00073577">
          <w:rPr>
            <w:rFonts w:ascii="Courier New" w:hAnsi="Courier New" w:cs="Courier New"/>
            <w:sz w:val="16"/>
            <w:szCs w:val="16"/>
            <w:rPrChange w:id="19634" w:author="Abhishek Deep Nigam" w:date="2015-10-26T01:01:00Z">
              <w:rPr>
                <w:rFonts w:ascii="Courier New" w:hAnsi="Courier New" w:cs="Courier New"/>
              </w:rPr>
            </w:rPrChange>
          </w:rPr>
          <w:t>[4]-&gt;Q(Backtracking)</w:t>
        </w:r>
      </w:ins>
    </w:p>
    <w:p w14:paraId="756471BF" w14:textId="77777777" w:rsidR="00073577" w:rsidRPr="00073577" w:rsidRDefault="00073577" w:rsidP="00073577">
      <w:pPr>
        <w:spacing w:before="0" w:after="0"/>
        <w:rPr>
          <w:ins w:id="19635" w:author="Abhishek Deep Nigam" w:date="2015-10-26T01:01:00Z"/>
          <w:rFonts w:ascii="Courier New" w:hAnsi="Courier New" w:cs="Courier New"/>
          <w:sz w:val="16"/>
          <w:szCs w:val="16"/>
          <w:rPrChange w:id="19636" w:author="Abhishek Deep Nigam" w:date="2015-10-26T01:01:00Z">
            <w:rPr>
              <w:ins w:id="19637" w:author="Abhishek Deep Nigam" w:date="2015-10-26T01:01:00Z"/>
              <w:rFonts w:ascii="Courier New" w:hAnsi="Courier New" w:cs="Courier New"/>
            </w:rPr>
          </w:rPrChange>
        </w:rPr>
      </w:pPr>
      <w:ins w:id="19638" w:author="Abhishek Deep Nigam" w:date="2015-10-26T01:01:00Z">
        <w:r w:rsidRPr="00073577">
          <w:rPr>
            <w:rFonts w:ascii="Courier New" w:hAnsi="Courier New" w:cs="Courier New"/>
            <w:sz w:val="16"/>
            <w:szCs w:val="16"/>
            <w:rPrChange w:id="19639" w:author="Abhishek Deep Nigam" w:date="2015-10-26T01:01:00Z">
              <w:rPr>
                <w:rFonts w:ascii="Courier New" w:hAnsi="Courier New" w:cs="Courier New"/>
              </w:rPr>
            </w:rPrChange>
          </w:rPr>
          <w:t>[4]-&gt;S(Backtracking)</w:t>
        </w:r>
      </w:ins>
    </w:p>
    <w:p w14:paraId="296C9AC2" w14:textId="77777777" w:rsidR="00073577" w:rsidRPr="00073577" w:rsidRDefault="00073577" w:rsidP="00073577">
      <w:pPr>
        <w:spacing w:before="0" w:after="0"/>
        <w:rPr>
          <w:ins w:id="19640" w:author="Abhishek Deep Nigam" w:date="2015-10-26T01:01:00Z"/>
          <w:rFonts w:ascii="Courier New" w:hAnsi="Courier New" w:cs="Courier New"/>
          <w:sz w:val="16"/>
          <w:szCs w:val="16"/>
          <w:rPrChange w:id="19641" w:author="Abhishek Deep Nigam" w:date="2015-10-26T01:01:00Z">
            <w:rPr>
              <w:ins w:id="19642" w:author="Abhishek Deep Nigam" w:date="2015-10-26T01:01:00Z"/>
              <w:rFonts w:ascii="Courier New" w:hAnsi="Courier New" w:cs="Courier New"/>
            </w:rPr>
          </w:rPrChange>
        </w:rPr>
      </w:pPr>
      <w:ins w:id="19643" w:author="Abhishek Deep Nigam" w:date="2015-10-26T01:01:00Z">
        <w:r w:rsidRPr="00073577">
          <w:rPr>
            <w:rFonts w:ascii="Courier New" w:hAnsi="Courier New" w:cs="Courier New"/>
            <w:sz w:val="16"/>
            <w:szCs w:val="16"/>
            <w:rPrChange w:id="19644" w:author="Abhishek Deep Nigam" w:date="2015-10-26T01:01:00Z">
              <w:rPr>
                <w:rFonts w:ascii="Courier New" w:hAnsi="Courier New" w:cs="Courier New"/>
              </w:rPr>
            </w:rPrChange>
          </w:rPr>
          <w:t>[4]-&gt;Y(Backtracking)</w:t>
        </w:r>
      </w:ins>
    </w:p>
    <w:p w14:paraId="4679CD62" w14:textId="77777777" w:rsidR="00073577" w:rsidRPr="00073577" w:rsidRDefault="00073577" w:rsidP="00073577">
      <w:pPr>
        <w:spacing w:before="0" w:after="0"/>
        <w:rPr>
          <w:ins w:id="19645" w:author="Abhishek Deep Nigam" w:date="2015-10-26T01:01:00Z"/>
          <w:rFonts w:ascii="Courier New" w:hAnsi="Courier New" w:cs="Courier New"/>
          <w:sz w:val="16"/>
          <w:szCs w:val="16"/>
          <w:rPrChange w:id="19646" w:author="Abhishek Deep Nigam" w:date="2015-10-26T01:01:00Z">
            <w:rPr>
              <w:ins w:id="19647" w:author="Abhishek Deep Nigam" w:date="2015-10-26T01:01:00Z"/>
              <w:rFonts w:ascii="Courier New" w:hAnsi="Courier New" w:cs="Courier New"/>
            </w:rPr>
          </w:rPrChange>
        </w:rPr>
      </w:pPr>
      <w:ins w:id="19648" w:author="Abhishek Deep Nigam" w:date="2015-10-26T01:01:00Z">
        <w:r w:rsidRPr="00073577">
          <w:rPr>
            <w:rFonts w:ascii="Courier New" w:hAnsi="Courier New" w:cs="Courier New"/>
            <w:sz w:val="16"/>
            <w:szCs w:val="16"/>
            <w:rPrChange w:id="19649" w:author="Abhishek Deep Nigam" w:date="2015-10-26T01:01:00Z">
              <w:rPr>
                <w:rFonts w:ascii="Courier New" w:hAnsi="Courier New" w:cs="Courier New"/>
              </w:rPr>
            </w:rPrChange>
          </w:rPr>
          <w:t>[1]-&gt;Z[2]-&gt;T[3]-&gt;T[4]-&gt;A(Backtracking)</w:t>
        </w:r>
      </w:ins>
    </w:p>
    <w:p w14:paraId="49C8F853" w14:textId="77777777" w:rsidR="00073577" w:rsidRPr="00073577" w:rsidRDefault="00073577" w:rsidP="00073577">
      <w:pPr>
        <w:spacing w:before="0" w:after="0"/>
        <w:rPr>
          <w:ins w:id="19650" w:author="Abhishek Deep Nigam" w:date="2015-10-26T01:01:00Z"/>
          <w:rFonts w:ascii="Courier New" w:hAnsi="Courier New" w:cs="Courier New"/>
          <w:sz w:val="16"/>
          <w:szCs w:val="16"/>
          <w:rPrChange w:id="19651" w:author="Abhishek Deep Nigam" w:date="2015-10-26T01:01:00Z">
            <w:rPr>
              <w:ins w:id="19652" w:author="Abhishek Deep Nigam" w:date="2015-10-26T01:01:00Z"/>
              <w:rFonts w:ascii="Courier New" w:hAnsi="Courier New" w:cs="Courier New"/>
            </w:rPr>
          </w:rPrChange>
        </w:rPr>
      </w:pPr>
      <w:ins w:id="19653" w:author="Abhishek Deep Nigam" w:date="2015-10-26T01:01:00Z">
        <w:r w:rsidRPr="00073577">
          <w:rPr>
            <w:rFonts w:ascii="Courier New" w:hAnsi="Courier New" w:cs="Courier New"/>
            <w:sz w:val="16"/>
            <w:szCs w:val="16"/>
            <w:rPrChange w:id="19654" w:author="Abhishek Deep Nigam" w:date="2015-10-26T01:01:00Z">
              <w:rPr>
                <w:rFonts w:ascii="Courier New" w:hAnsi="Courier New" w:cs="Courier New"/>
              </w:rPr>
            </w:rPrChange>
          </w:rPr>
          <w:t>[4]-&gt;N(Backtracking)</w:t>
        </w:r>
      </w:ins>
    </w:p>
    <w:p w14:paraId="3DEB6C2F" w14:textId="77777777" w:rsidR="00073577" w:rsidRPr="00073577" w:rsidRDefault="00073577" w:rsidP="00073577">
      <w:pPr>
        <w:spacing w:before="0" w:after="0"/>
        <w:rPr>
          <w:ins w:id="19655" w:author="Abhishek Deep Nigam" w:date="2015-10-26T01:01:00Z"/>
          <w:rFonts w:ascii="Courier New" w:hAnsi="Courier New" w:cs="Courier New"/>
          <w:sz w:val="16"/>
          <w:szCs w:val="16"/>
          <w:rPrChange w:id="19656" w:author="Abhishek Deep Nigam" w:date="2015-10-26T01:01:00Z">
            <w:rPr>
              <w:ins w:id="19657" w:author="Abhishek Deep Nigam" w:date="2015-10-26T01:01:00Z"/>
              <w:rFonts w:ascii="Courier New" w:hAnsi="Courier New" w:cs="Courier New"/>
            </w:rPr>
          </w:rPrChange>
        </w:rPr>
      </w:pPr>
      <w:ins w:id="19658" w:author="Abhishek Deep Nigam" w:date="2015-10-26T01:01:00Z">
        <w:r w:rsidRPr="00073577">
          <w:rPr>
            <w:rFonts w:ascii="Courier New" w:hAnsi="Courier New" w:cs="Courier New"/>
            <w:sz w:val="16"/>
            <w:szCs w:val="16"/>
            <w:rPrChange w:id="19659" w:author="Abhishek Deep Nigam" w:date="2015-10-26T01:01:00Z">
              <w:rPr>
                <w:rFonts w:ascii="Courier New" w:hAnsi="Courier New" w:cs="Courier New"/>
              </w:rPr>
            </w:rPrChange>
          </w:rPr>
          <w:t>[4]-&gt;O(Backtracking)</w:t>
        </w:r>
      </w:ins>
    </w:p>
    <w:p w14:paraId="0BA20D5C" w14:textId="77777777" w:rsidR="00073577" w:rsidRPr="00073577" w:rsidRDefault="00073577" w:rsidP="00073577">
      <w:pPr>
        <w:spacing w:before="0" w:after="0"/>
        <w:rPr>
          <w:ins w:id="19660" w:author="Abhishek Deep Nigam" w:date="2015-10-26T01:01:00Z"/>
          <w:rFonts w:ascii="Courier New" w:hAnsi="Courier New" w:cs="Courier New"/>
          <w:sz w:val="16"/>
          <w:szCs w:val="16"/>
          <w:rPrChange w:id="19661" w:author="Abhishek Deep Nigam" w:date="2015-10-26T01:01:00Z">
            <w:rPr>
              <w:ins w:id="19662" w:author="Abhishek Deep Nigam" w:date="2015-10-26T01:01:00Z"/>
              <w:rFonts w:ascii="Courier New" w:hAnsi="Courier New" w:cs="Courier New"/>
            </w:rPr>
          </w:rPrChange>
        </w:rPr>
      </w:pPr>
      <w:ins w:id="19663" w:author="Abhishek Deep Nigam" w:date="2015-10-26T01:01:00Z">
        <w:r w:rsidRPr="00073577">
          <w:rPr>
            <w:rFonts w:ascii="Courier New" w:hAnsi="Courier New" w:cs="Courier New"/>
            <w:sz w:val="16"/>
            <w:szCs w:val="16"/>
            <w:rPrChange w:id="19664" w:author="Abhishek Deep Nigam" w:date="2015-10-26T01:01:00Z">
              <w:rPr>
                <w:rFonts w:ascii="Courier New" w:hAnsi="Courier New" w:cs="Courier New"/>
              </w:rPr>
            </w:rPrChange>
          </w:rPr>
          <w:t>[4]-&gt;P(Backtracking)</w:t>
        </w:r>
      </w:ins>
    </w:p>
    <w:p w14:paraId="62E7446F" w14:textId="77777777" w:rsidR="00073577" w:rsidRPr="00073577" w:rsidRDefault="00073577" w:rsidP="00073577">
      <w:pPr>
        <w:spacing w:before="0" w:after="0"/>
        <w:rPr>
          <w:ins w:id="19665" w:author="Abhishek Deep Nigam" w:date="2015-10-26T01:01:00Z"/>
          <w:rFonts w:ascii="Courier New" w:hAnsi="Courier New" w:cs="Courier New"/>
          <w:sz w:val="16"/>
          <w:szCs w:val="16"/>
          <w:rPrChange w:id="19666" w:author="Abhishek Deep Nigam" w:date="2015-10-26T01:01:00Z">
            <w:rPr>
              <w:ins w:id="19667" w:author="Abhishek Deep Nigam" w:date="2015-10-26T01:01:00Z"/>
              <w:rFonts w:ascii="Courier New" w:hAnsi="Courier New" w:cs="Courier New"/>
            </w:rPr>
          </w:rPrChange>
        </w:rPr>
      </w:pPr>
      <w:ins w:id="19668" w:author="Abhishek Deep Nigam" w:date="2015-10-26T01:01:00Z">
        <w:r w:rsidRPr="00073577">
          <w:rPr>
            <w:rFonts w:ascii="Courier New" w:hAnsi="Courier New" w:cs="Courier New"/>
            <w:sz w:val="16"/>
            <w:szCs w:val="16"/>
            <w:rPrChange w:id="19669" w:author="Abhishek Deep Nigam" w:date="2015-10-26T01:01:00Z">
              <w:rPr>
                <w:rFonts w:ascii="Courier New" w:hAnsi="Courier New" w:cs="Courier New"/>
              </w:rPr>
            </w:rPrChange>
          </w:rPr>
          <w:t>[4]-&gt;Q(Backtracking)</w:t>
        </w:r>
      </w:ins>
    </w:p>
    <w:p w14:paraId="5D393123" w14:textId="77777777" w:rsidR="00073577" w:rsidRPr="00073577" w:rsidRDefault="00073577" w:rsidP="00073577">
      <w:pPr>
        <w:spacing w:before="0" w:after="0"/>
        <w:rPr>
          <w:ins w:id="19670" w:author="Abhishek Deep Nigam" w:date="2015-10-26T01:01:00Z"/>
          <w:rFonts w:ascii="Courier New" w:hAnsi="Courier New" w:cs="Courier New"/>
          <w:sz w:val="16"/>
          <w:szCs w:val="16"/>
          <w:rPrChange w:id="19671" w:author="Abhishek Deep Nigam" w:date="2015-10-26T01:01:00Z">
            <w:rPr>
              <w:ins w:id="19672" w:author="Abhishek Deep Nigam" w:date="2015-10-26T01:01:00Z"/>
              <w:rFonts w:ascii="Courier New" w:hAnsi="Courier New" w:cs="Courier New"/>
            </w:rPr>
          </w:rPrChange>
        </w:rPr>
      </w:pPr>
      <w:ins w:id="19673" w:author="Abhishek Deep Nigam" w:date="2015-10-26T01:01:00Z">
        <w:r w:rsidRPr="00073577">
          <w:rPr>
            <w:rFonts w:ascii="Courier New" w:hAnsi="Courier New" w:cs="Courier New"/>
            <w:sz w:val="16"/>
            <w:szCs w:val="16"/>
            <w:rPrChange w:id="19674" w:author="Abhishek Deep Nigam" w:date="2015-10-26T01:01:00Z">
              <w:rPr>
                <w:rFonts w:ascii="Courier New" w:hAnsi="Courier New" w:cs="Courier New"/>
              </w:rPr>
            </w:rPrChange>
          </w:rPr>
          <w:t>[4]-&gt;S(Backtracking)</w:t>
        </w:r>
      </w:ins>
    </w:p>
    <w:p w14:paraId="761EEB3F" w14:textId="77777777" w:rsidR="00073577" w:rsidRPr="00073577" w:rsidRDefault="00073577" w:rsidP="00073577">
      <w:pPr>
        <w:spacing w:before="0" w:after="0"/>
        <w:rPr>
          <w:ins w:id="19675" w:author="Abhishek Deep Nigam" w:date="2015-10-26T01:01:00Z"/>
          <w:rFonts w:ascii="Courier New" w:hAnsi="Courier New" w:cs="Courier New"/>
          <w:sz w:val="16"/>
          <w:szCs w:val="16"/>
          <w:rPrChange w:id="19676" w:author="Abhishek Deep Nigam" w:date="2015-10-26T01:01:00Z">
            <w:rPr>
              <w:ins w:id="19677" w:author="Abhishek Deep Nigam" w:date="2015-10-26T01:01:00Z"/>
              <w:rFonts w:ascii="Courier New" w:hAnsi="Courier New" w:cs="Courier New"/>
            </w:rPr>
          </w:rPrChange>
        </w:rPr>
      </w:pPr>
      <w:ins w:id="19678" w:author="Abhishek Deep Nigam" w:date="2015-10-26T01:01:00Z">
        <w:r w:rsidRPr="00073577">
          <w:rPr>
            <w:rFonts w:ascii="Courier New" w:hAnsi="Courier New" w:cs="Courier New"/>
            <w:sz w:val="16"/>
            <w:szCs w:val="16"/>
            <w:rPrChange w:id="19679" w:author="Abhishek Deep Nigam" w:date="2015-10-26T01:01:00Z">
              <w:rPr>
                <w:rFonts w:ascii="Courier New" w:hAnsi="Courier New" w:cs="Courier New"/>
              </w:rPr>
            </w:rPrChange>
          </w:rPr>
          <w:t>[4]-&gt;Y(Backtracking)</w:t>
        </w:r>
      </w:ins>
    </w:p>
    <w:p w14:paraId="1B33C06E" w14:textId="77777777" w:rsidR="00073577" w:rsidRPr="00073577" w:rsidRDefault="00073577" w:rsidP="00073577">
      <w:pPr>
        <w:spacing w:before="0" w:after="0"/>
        <w:rPr>
          <w:ins w:id="19680" w:author="Abhishek Deep Nigam" w:date="2015-10-26T01:01:00Z"/>
          <w:rFonts w:ascii="Courier New" w:hAnsi="Courier New" w:cs="Courier New"/>
          <w:sz w:val="16"/>
          <w:szCs w:val="16"/>
          <w:rPrChange w:id="19681" w:author="Abhishek Deep Nigam" w:date="2015-10-26T01:01:00Z">
            <w:rPr>
              <w:ins w:id="19682" w:author="Abhishek Deep Nigam" w:date="2015-10-26T01:01:00Z"/>
              <w:rFonts w:ascii="Courier New" w:hAnsi="Courier New" w:cs="Courier New"/>
            </w:rPr>
          </w:rPrChange>
        </w:rPr>
      </w:pPr>
      <w:ins w:id="19683" w:author="Abhishek Deep Nigam" w:date="2015-10-26T01:01:00Z">
        <w:r w:rsidRPr="00073577">
          <w:rPr>
            <w:rFonts w:ascii="Courier New" w:hAnsi="Courier New" w:cs="Courier New"/>
            <w:sz w:val="16"/>
            <w:szCs w:val="16"/>
            <w:rPrChange w:id="19684" w:author="Abhishek Deep Nigam" w:date="2015-10-26T01:01:00Z">
              <w:rPr>
                <w:rFonts w:ascii="Courier New" w:hAnsi="Courier New" w:cs="Courier New"/>
              </w:rPr>
            </w:rPrChange>
          </w:rPr>
          <w:t>[0]-&gt;V[1]-&gt;A[2]-&gt;T[3]-&gt;T[4]-&gt;A(Backtracking)</w:t>
        </w:r>
      </w:ins>
    </w:p>
    <w:p w14:paraId="2B6A0F35" w14:textId="77777777" w:rsidR="00073577" w:rsidRPr="00073577" w:rsidRDefault="00073577" w:rsidP="00073577">
      <w:pPr>
        <w:spacing w:before="0" w:after="0"/>
        <w:rPr>
          <w:ins w:id="19685" w:author="Abhishek Deep Nigam" w:date="2015-10-26T01:01:00Z"/>
          <w:rFonts w:ascii="Courier New" w:hAnsi="Courier New" w:cs="Courier New"/>
          <w:sz w:val="16"/>
          <w:szCs w:val="16"/>
          <w:rPrChange w:id="19686" w:author="Abhishek Deep Nigam" w:date="2015-10-26T01:01:00Z">
            <w:rPr>
              <w:ins w:id="19687" w:author="Abhishek Deep Nigam" w:date="2015-10-26T01:01:00Z"/>
              <w:rFonts w:ascii="Courier New" w:hAnsi="Courier New" w:cs="Courier New"/>
            </w:rPr>
          </w:rPrChange>
        </w:rPr>
      </w:pPr>
      <w:ins w:id="19688" w:author="Abhishek Deep Nigam" w:date="2015-10-26T01:01:00Z">
        <w:r w:rsidRPr="00073577">
          <w:rPr>
            <w:rFonts w:ascii="Courier New" w:hAnsi="Courier New" w:cs="Courier New"/>
            <w:sz w:val="16"/>
            <w:szCs w:val="16"/>
            <w:rPrChange w:id="19689" w:author="Abhishek Deep Nigam" w:date="2015-10-26T01:01:00Z">
              <w:rPr>
                <w:rFonts w:ascii="Courier New" w:hAnsi="Courier New" w:cs="Courier New"/>
              </w:rPr>
            </w:rPrChange>
          </w:rPr>
          <w:t>[4]-&gt;N(Backtracking)</w:t>
        </w:r>
      </w:ins>
    </w:p>
    <w:p w14:paraId="1ED63687" w14:textId="77777777" w:rsidR="00073577" w:rsidRPr="00073577" w:rsidRDefault="00073577" w:rsidP="00073577">
      <w:pPr>
        <w:spacing w:before="0" w:after="0"/>
        <w:rPr>
          <w:ins w:id="19690" w:author="Abhishek Deep Nigam" w:date="2015-10-26T01:01:00Z"/>
          <w:rFonts w:ascii="Courier New" w:hAnsi="Courier New" w:cs="Courier New"/>
          <w:sz w:val="16"/>
          <w:szCs w:val="16"/>
          <w:rPrChange w:id="19691" w:author="Abhishek Deep Nigam" w:date="2015-10-26T01:01:00Z">
            <w:rPr>
              <w:ins w:id="19692" w:author="Abhishek Deep Nigam" w:date="2015-10-26T01:01:00Z"/>
              <w:rFonts w:ascii="Courier New" w:hAnsi="Courier New" w:cs="Courier New"/>
            </w:rPr>
          </w:rPrChange>
        </w:rPr>
      </w:pPr>
      <w:ins w:id="19693" w:author="Abhishek Deep Nigam" w:date="2015-10-26T01:01:00Z">
        <w:r w:rsidRPr="00073577">
          <w:rPr>
            <w:rFonts w:ascii="Courier New" w:hAnsi="Courier New" w:cs="Courier New"/>
            <w:sz w:val="16"/>
            <w:szCs w:val="16"/>
            <w:rPrChange w:id="19694" w:author="Abhishek Deep Nigam" w:date="2015-10-26T01:01:00Z">
              <w:rPr>
                <w:rFonts w:ascii="Courier New" w:hAnsi="Courier New" w:cs="Courier New"/>
              </w:rPr>
            </w:rPrChange>
          </w:rPr>
          <w:t>[4]-&gt;O(Backtracking)</w:t>
        </w:r>
      </w:ins>
    </w:p>
    <w:p w14:paraId="1AF69D75" w14:textId="77777777" w:rsidR="00073577" w:rsidRPr="00073577" w:rsidRDefault="00073577" w:rsidP="00073577">
      <w:pPr>
        <w:spacing w:before="0" w:after="0"/>
        <w:rPr>
          <w:ins w:id="19695" w:author="Abhishek Deep Nigam" w:date="2015-10-26T01:01:00Z"/>
          <w:rFonts w:ascii="Courier New" w:hAnsi="Courier New" w:cs="Courier New"/>
          <w:sz w:val="16"/>
          <w:szCs w:val="16"/>
          <w:rPrChange w:id="19696" w:author="Abhishek Deep Nigam" w:date="2015-10-26T01:01:00Z">
            <w:rPr>
              <w:ins w:id="19697" w:author="Abhishek Deep Nigam" w:date="2015-10-26T01:01:00Z"/>
              <w:rFonts w:ascii="Courier New" w:hAnsi="Courier New" w:cs="Courier New"/>
            </w:rPr>
          </w:rPrChange>
        </w:rPr>
      </w:pPr>
      <w:ins w:id="19698" w:author="Abhishek Deep Nigam" w:date="2015-10-26T01:01:00Z">
        <w:r w:rsidRPr="00073577">
          <w:rPr>
            <w:rFonts w:ascii="Courier New" w:hAnsi="Courier New" w:cs="Courier New"/>
            <w:sz w:val="16"/>
            <w:szCs w:val="16"/>
            <w:rPrChange w:id="19699" w:author="Abhishek Deep Nigam" w:date="2015-10-26T01:01:00Z">
              <w:rPr>
                <w:rFonts w:ascii="Courier New" w:hAnsi="Courier New" w:cs="Courier New"/>
              </w:rPr>
            </w:rPrChange>
          </w:rPr>
          <w:t>[4]-&gt;P(Backtracking)</w:t>
        </w:r>
      </w:ins>
    </w:p>
    <w:p w14:paraId="02033EC4" w14:textId="77777777" w:rsidR="00073577" w:rsidRPr="00073577" w:rsidRDefault="00073577" w:rsidP="00073577">
      <w:pPr>
        <w:spacing w:before="0" w:after="0"/>
        <w:rPr>
          <w:ins w:id="19700" w:author="Abhishek Deep Nigam" w:date="2015-10-26T01:01:00Z"/>
          <w:rFonts w:ascii="Courier New" w:hAnsi="Courier New" w:cs="Courier New"/>
          <w:sz w:val="16"/>
          <w:szCs w:val="16"/>
          <w:rPrChange w:id="19701" w:author="Abhishek Deep Nigam" w:date="2015-10-26T01:01:00Z">
            <w:rPr>
              <w:ins w:id="19702" w:author="Abhishek Deep Nigam" w:date="2015-10-26T01:01:00Z"/>
              <w:rFonts w:ascii="Courier New" w:hAnsi="Courier New" w:cs="Courier New"/>
            </w:rPr>
          </w:rPrChange>
        </w:rPr>
      </w:pPr>
      <w:ins w:id="19703" w:author="Abhishek Deep Nigam" w:date="2015-10-26T01:01:00Z">
        <w:r w:rsidRPr="00073577">
          <w:rPr>
            <w:rFonts w:ascii="Courier New" w:hAnsi="Courier New" w:cs="Courier New"/>
            <w:sz w:val="16"/>
            <w:szCs w:val="16"/>
            <w:rPrChange w:id="19704" w:author="Abhishek Deep Nigam" w:date="2015-10-26T01:01:00Z">
              <w:rPr>
                <w:rFonts w:ascii="Courier New" w:hAnsi="Courier New" w:cs="Courier New"/>
              </w:rPr>
            </w:rPrChange>
          </w:rPr>
          <w:t>[4]-&gt;Q(Backtracking)</w:t>
        </w:r>
      </w:ins>
    </w:p>
    <w:p w14:paraId="518B8D97" w14:textId="77777777" w:rsidR="00073577" w:rsidRPr="00073577" w:rsidRDefault="00073577" w:rsidP="00073577">
      <w:pPr>
        <w:spacing w:before="0" w:after="0"/>
        <w:rPr>
          <w:ins w:id="19705" w:author="Abhishek Deep Nigam" w:date="2015-10-26T01:01:00Z"/>
          <w:rFonts w:ascii="Courier New" w:hAnsi="Courier New" w:cs="Courier New"/>
          <w:sz w:val="16"/>
          <w:szCs w:val="16"/>
          <w:rPrChange w:id="19706" w:author="Abhishek Deep Nigam" w:date="2015-10-26T01:01:00Z">
            <w:rPr>
              <w:ins w:id="19707" w:author="Abhishek Deep Nigam" w:date="2015-10-26T01:01:00Z"/>
              <w:rFonts w:ascii="Courier New" w:hAnsi="Courier New" w:cs="Courier New"/>
            </w:rPr>
          </w:rPrChange>
        </w:rPr>
      </w:pPr>
      <w:ins w:id="19708" w:author="Abhishek Deep Nigam" w:date="2015-10-26T01:01:00Z">
        <w:r w:rsidRPr="00073577">
          <w:rPr>
            <w:rFonts w:ascii="Courier New" w:hAnsi="Courier New" w:cs="Courier New"/>
            <w:sz w:val="16"/>
            <w:szCs w:val="16"/>
            <w:rPrChange w:id="19709" w:author="Abhishek Deep Nigam" w:date="2015-10-26T01:01:00Z">
              <w:rPr>
                <w:rFonts w:ascii="Courier New" w:hAnsi="Courier New" w:cs="Courier New"/>
              </w:rPr>
            </w:rPrChange>
          </w:rPr>
          <w:t>[4]-&gt;S(Backtracking)</w:t>
        </w:r>
      </w:ins>
    </w:p>
    <w:p w14:paraId="71C3B006" w14:textId="77777777" w:rsidR="00073577" w:rsidRPr="00073577" w:rsidRDefault="00073577" w:rsidP="00073577">
      <w:pPr>
        <w:spacing w:before="0" w:after="0"/>
        <w:rPr>
          <w:ins w:id="19710" w:author="Abhishek Deep Nigam" w:date="2015-10-26T01:01:00Z"/>
          <w:rFonts w:ascii="Courier New" w:hAnsi="Courier New" w:cs="Courier New"/>
          <w:sz w:val="16"/>
          <w:szCs w:val="16"/>
          <w:rPrChange w:id="19711" w:author="Abhishek Deep Nigam" w:date="2015-10-26T01:01:00Z">
            <w:rPr>
              <w:ins w:id="19712" w:author="Abhishek Deep Nigam" w:date="2015-10-26T01:01:00Z"/>
              <w:rFonts w:ascii="Courier New" w:hAnsi="Courier New" w:cs="Courier New"/>
            </w:rPr>
          </w:rPrChange>
        </w:rPr>
      </w:pPr>
      <w:ins w:id="19713" w:author="Abhishek Deep Nigam" w:date="2015-10-26T01:01:00Z">
        <w:r w:rsidRPr="00073577">
          <w:rPr>
            <w:rFonts w:ascii="Courier New" w:hAnsi="Courier New" w:cs="Courier New"/>
            <w:sz w:val="16"/>
            <w:szCs w:val="16"/>
            <w:rPrChange w:id="19714" w:author="Abhishek Deep Nigam" w:date="2015-10-26T01:01:00Z">
              <w:rPr>
                <w:rFonts w:ascii="Courier New" w:hAnsi="Courier New" w:cs="Courier New"/>
              </w:rPr>
            </w:rPrChange>
          </w:rPr>
          <w:t>[4]-&gt;Y(Backtracking)</w:t>
        </w:r>
      </w:ins>
    </w:p>
    <w:p w14:paraId="7B44C2AC" w14:textId="77777777" w:rsidR="00073577" w:rsidRPr="00073577" w:rsidRDefault="00073577" w:rsidP="00073577">
      <w:pPr>
        <w:spacing w:before="0" w:after="0"/>
        <w:rPr>
          <w:ins w:id="19715" w:author="Abhishek Deep Nigam" w:date="2015-10-26T01:01:00Z"/>
          <w:rFonts w:ascii="Courier New" w:hAnsi="Courier New" w:cs="Courier New"/>
          <w:sz w:val="16"/>
          <w:szCs w:val="16"/>
          <w:rPrChange w:id="19716" w:author="Abhishek Deep Nigam" w:date="2015-10-26T01:01:00Z">
            <w:rPr>
              <w:ins w:id="19717" w:author="Abhishek Deep Nigam" w:date="2015-10-26T01:01:00Z"/>
              <w:rFonts w:ascii="Courier New" w:hAnsi="Courier New" w:cs="Courier New"/>
            </w:rPr>
          </w:rPrChange>
        </w:rPr>
      </w:pPr>
      <w:ins w:id="19718" w:author="Abhishek Deep Nigam" w:date="2015-10-26T01:01:00Z">
        <w:r w:rsidRPr="00073577">
          <w:rPr>
            <w:rFonts w:ascii="Courier New" w:hAnsi="Courier New" w:cs="Courier New"/>
            <w:sz w:val="16"/>
            <w:szCs w:val="16"/>
            <w:rPrChange w:id="19719" w:author="Abhishek Deep Nigam" w:date="2015-10-26T01:01:00Z">
              <w:rPr>
                <w:rFonts w:ascii="Courier New" w:hAnsi="Courier New" w:cs="Courier New"/>
              </w:rPr>
            </w:rPrChange>
          </w:rPr>
          <w:t>[1]-&gt;B[2]-&gt;T[3]-&gt;T[4]-&gt;A(Backtracking)</w:t>
        </w:r>
      </w:ins>
    </w:p>
    <w:p w14:paraId="17ED414A" w14:textId="77777777" w:rsidR="00073577" w:rsidRPr="00073577" w:rsidRDefault="00073577" w:rsidP="00073577">
      <w:pPr>
        <w:spacing w:before="0" w:after="0"/>
        <w:rPr>
          <w:ins w:id="19720" w:author="Abhishek Deep Nigam" w:date="2015-10-26T01:01:00Z"/>
          <w:rFonts w:ascii="Courier New" w:hAnsi="Courier New" w:cs="Courier New"/>
          <w:sz w:val="16"/>
          <w:szCs w:val="16"/>
          <w:rPrChange w:id="19721" w:author="Abhishek Deep Nigam" w:date="2015-10-26T01:01:00Z">
            <w:rPr>
              <w:ins w:id="19722" w:author="Abhishek Deep Nigam" w:date="2015-10-26T01:01:00Z"/>
              <w:rFonts w:ascii="Courier New" w:hAnsi="Courier New" w:cs="Courier New"/>
            </w:rPr>
          </w:rPrChange>
        </w:rPr>
      </w:pPr>
      <w:ins w:id="19723" w:author="Abhishek Deep Nigam" w:date="2015-10-26T01:01:00Z">
        <w:r w:rsidRPr="00073577">
          <w:rPr>
            <w:rFonts w:ascii="Courier New" w:hAnsi="Courier New" w:cs="Courier New"/>
            <w:sz w:val="16"/>
            <w:szCs w:val="16"/>
            <w:rPrChange w:id="19724" w:author="Abhishek Deep Nigam" w:date="2015-10-26T01:01:00Z">
              <w:rPr>
                <w:rFonts w:ascii="Courier New" w:hAnsi="Courier New" w:cs="Courier New"/>
              </w:rPr>
            </w:rPrChange>
          </w:rPr>
          <w:t>[4]-&gt;N(Backtracking)</w:t>
        </w:r>
      </w:ins>
    </w:p>
    <w:p w14:paraId="03EE70A7" w14:textId="77777777" w:rsidR="00073577" w:rsidRPr="00073577" w:rsidRDefault="00073577" w:rsidP="00073577">
      <w:pPr>
        <w:spacing w:before="0" w:after="0"/>
        <w:rPr>
          <w:ins w:id="19725" w:author="Abhishek Deep Nigam" w:date="2015-10-26T01:01:00Z"/>
          <w:rFonts w:ascii="Courier New" w:hAnsi="Courier New" w:cs="Courier New"/>
          <w:sz w:val="16"/>
          <w:szCs w:val="16"/>
          <w:rPrChange w:id="19726" w:author="Abhishek Deep Nigam" w:date="2015-10-26T01:01:00Z">
            <w:rPr>
              <w:ins w:id="19727" w:author="Abhishek Deep Nigam" w:date="2015-10-26T01:01:00Z"/>
              <w:rFonts w:ascii="Courier New" w:hAnsi="Courier New" w:cs="Courier New"/>
            </w:rPr>
          </w:rPrChange>
        </w:rPr>
      </w:pPr>
      <w:ins w:id="19728" w:author="Abhishek Deep Nigam" w:date="2015-10-26T01:01:00Z">
        <w:r w:rsidRPr="00073577">
          <w:rPr>
            <w:rFonts w:ascii="Courier New" w:hAnsi="Courier New" w:cs="Courier New"/>
            <w:sz w:val="16"/>
            <w:szCs w:val="16"/>
            <w:rPrChange w:id="19729" w:author="Abhishek Deep Nigam" w:date="2015-10-26T01:01:00Z">
              <w:rPr>
                <w:rFonts w:ascii="Courier New" w:hAnsi="Courier New" w:cs="Courier New"/>
              </w:rPr>
            </w:rPrChange>
          </w:rPr>
          <w:t>[4]-&gt;O(Backtracking)</w:t>
        </w:r>
      </w:ins>
    </w:p>
    <w:p w14:paraId="6D64760E" w14:textId="77777777" w:rsidR="00073577" w:rsidRPr="00073577" w:rsidRDefault="00073577" w:rsidP="00073577">
      <w:pPr>
        <w:spacing w:before="0" w:after="0"/>
        <w:rPr>
          <w:ins w:id="19730" w:author="Abhishek Deep Nigam" w:date="2015-10-26T01:01:00Z"/>
          <w:rFonts w:ascii="Courier New" w:hAnsi="Courier New" w:cs="Courier New"/>
          <w:sz w:val="16"/>
          <w:szCs w:val="16"/>
          <w:rPrChange w:id="19731" w:author="Abhishek Deep Nigam" w:date="2015-10-26T01:01:00Z">
            <w:rPr>
              <w:ins w:id="19732" w:author="Abhishek Deep Nigam" w:date="2015-10-26T01:01:00Z"/>
              <w:rFonts w:ascii="Courier New" w:hAnsi="Courier New" w:cs="Courier New"/>
            </w:rPr>
          </w:rPrChange>
        </w:rPr>
      </w:pPr>
      <w:ins w:id="19733" w:author="Abhishek Deep Nigam" w:date="2015-10-26T01:01:00Z">
        <w:r w:rsidRPr="00073577">
          <w:rPr>
            <w:rFonts w:ascii="Courier New" w:hAnsi="Courier New" w:cs="Courier New"/>
            <w:sz w:val="16"/>
            <w:szCs w:val="16"/>
            <w:rPrChange w:id="19734" w:author="Abhishek Deep Nigam" w:date="2015-10-26T01:01:00Z">
              <w:rPr>
                <w:rFonts w:ascii="Courier New" w:hAnsi="Courier New" w:cs="Courier New"/>
              </w:rPr>
            </w:rPrChange>
          </w:rPr>
          <w:t>[4]-&gt;P(Backtracking)</w:t>
        </w:r>
      </w:ins>
    </w:p>
    <w:p w14:paraId="4211EA8D" w14:textId="77777777" w:rsidR="00073577" w:rsidRPr="00073577" w:rsidRDefault="00073577" w:rsidP="00073577">
      <w:pPr>
        <w:spacing w:before="0" w:after="0"/>
        <w:rPr>
          <w:ins w:id="19735" w:author="Abhishek Deep Nigam" w:date="2015-10-26T01:01:00Z"/>
          <w:rFonts w:ascii="Courier New" w:hAnsi="Courier New" w:cs="Courier New"/>
          <w:sz w:val="16"/>
          <w:szCs w:val="16"/>
          <w:rPrChange w:id="19736" w:author="Abhishek Deep Nigam" w:date="2015-10-26T01:01:00Z">
            <w:rPr>
              <w:ins w:id="19737" w:author="Abhishek Deep Nigam" w:date="2015-10-26T01:01:00Z"/>
              <w:rFonts w:ascii="Courier New" w:hAnsi="Courier New" w:cs="Courier New"/>
            </w:rPr>
          </w:rPrChange>
        </w:rPr>
      </w:pPr>
      <w:ins w:id="19738" w:author="Abhishek Deep Nigam" w:date="2015-10-26T01:01:00Z">
        <w:r w:rsidRPr="00073577">
          <w:rPr>
            <w:rFonts w:ascii="Courier New" w:hAnsi="Courier New" w:cs="Courier New"/>
            <w:sz w:val="16"/>
            <w:szCs w:val="16"/>
            <w:rPrChange w:id="19739" w:author="Abhishek Deep Nigam" w:date="2015-10-26T01:01:00Z">
              <w:rPr>
                <w:rFonts w:ascii="Courier New" w:hAnsi="Courier New" w:cs="Courier New"/>
              </w:rPr>
            </w:rPrChange>
          </w:rPr>
          <w:t>[4]-&gt;Q(Backtracking)</w:t>
        </w:r>
      </w:ins>
    </w:p>
    <w:p w14:paraId="445FF99D" w14:textId="77777777" w:rsidR="00073577" w:rsidRPr="00073577" w:rsidRDefault="00073577" w:rsidP="00073577">
      <w:pPr>
        <w:spacing w:before="0" w:after="0"/>
        <w:rPr>
          <w:ins w:id="19740" w:author="Abhishek Deep Nigam" w:date="2015-10-26T01:01:00Z"/>
          <w:rFonts w:ascii="Courier New" w:hAnsi="Courier New" w:cs="Courier New"/>
          <w:sz w:val="16"/>
          <w:szCs w:val="16"/>
          <w:rPrChange w:id="19741" w:author="Abhishek Deep Nigam" w:date="2015-10-26T01:01:00Z">
            <w:rPr>
              <w:ins w:id="19742" w:author="Abhishek Deep Nigam" w:date="2015-10-26T01:01:00Z"/>
              <w:rFonts w:ascii="Courier New" w:hAnsi="Courier New" w:cs="Courier New"/>
            </w:rPr>
          </w:rPrChange>
        </w:rPr>
      </w:pPr>
      <w:ins w:id="19743" w:author="Abhishek Deep Nigam" w:date="2015-10-26T01:01:00Z">
        <w:r w:rsidRPr="00073577">
          <w:rPr>
            <w:rFonts w:ascii="Courier New" w:hAnsi="Courier New" w:cs="Courier New"/>
            <w:sz w:val="16"/>
            <w:szCs w:val="16"/>
            <w:rPrChange w:id="19744" w:author="Abhishek Deep Nigam" w:date="2015-10-26T01:01:00Z">
              <w:rPr>
                <w:rFonts w:ascii="Courier New" w:hAnsi="Courier New" w:cs="Courier New"/>
              </w:rPr>
            </w:rPrChange>
          </w:rPr>
          <w:t>[4]-&gt;S(Backtracking)</w:t>
        </w:r>
      </w:ins>
    </w:p>
    <w:p w14:paraId="30F7E66F" w14:textId="77777777" w:rsidR="00073577" w:rsidRPr="00073577" w:rsidRDefault="00073577" w:rsidP="00073577">
      <w:pPr>
        <w:spacing w:before="0" w:after="0"/>
        <w:rPr>
          <w:ins w:id="19745" w:author="Abhishek Deep Nigam" w:date="2015-10-26T01:01:00Z"/>
          <w:rFonts w:ascii="Courier New" w:hAnsi="Courier New" w:cs="Courier New"/>
          <w:sz w:val="16"/>
          <w:szCs w:val="16"/>
          <w:rPrChange w:id="19746" w:author="Abhishek Deep Nigam" w:date="2015-10-26T01:01:00Z">
            <w:rPr>
              <w:ins w:id="19747" w:author="Abhishek Deep Nigam" w:date="2015-10-26T01:01:00Z"/>
              <w:rFonts w:ascii="Courier New" w:hAnsi="Courier New" w:cs="Courier New"/>
            </w:rPr>
          </w:rPrChange>
        </w:rPr>
      </w:pPr>
      <w:ins w:id="19748" w:author="Abhishek Deep Nigam" w:date="2015-10-26T01:01:00Z">
        <w:r w:rsidRPr="00073577">
          <w:rPr>
            <w:rFonts w:ascii="Courier New" w:hAnsi="Courier New" w:cs="Courier New"/>
            <w:sz w:val="16"/>
            <w:szCs w:val="16"/>
            <w:rPrChange w:id="19749" w:author="Abhishek Deep Nigam" w:date="2015-10-26T01:01:00Z">
              <w:rPr>
                <w:rFonts w:ascii="Courier New" w:hAnsi="Courier New" w:cs="Courier New"/>
              </w:rPr>
            </w:rPrChange>
          </w:rPr>
          <w:t>[4]-&gt;Y(Backtracking)</w:t>
        </w:r>
      </w:ins>
    </w:p>
    <w:p w14:paraId="31500778" w14:textId="77777777" w:rsidR="00073577" w:rsidRPr="00073577" w:rsidRDefault="00073577" w:rsidP="00073577">
      <w:pPr>
        <w:spacing w:before="0" w:after="0"/>
        <w:rPr>
          <w:ins w:id="19750" w:author="Abhishek Deep Nigam" w:date="2015-10-26T01:01:00Z"/>
          <w:rFonts w:ascii="Courier New" w:hAnsi="Courier New" w:cs="Courier New"/>
          <w:sz w:val="16"/>
          <w:szCs w:val="16"/>
          <w:rPrChange w:id="19751" w:author="Abhishek Deep Nigam" w:date="2015-10-26T01:01:00Z">
            <w:rPr>
              <w:ins w:id="19752" w:author="Abhishek Deep Nigam" w:date="2015-10-26T01:01:00Z"/>
              <w:rFonts w:ascii="Courier New" w:hAnsi="Courier New" w:cs="Courier New"/>
            </w:rPr>
          </w:rPrChange>
        </w:rPr>
      </w:pPr>
      <w:ins w:id="19753" w:author="Abhishek Deep Nigam" w:date="2015-10-26T01:01:00Z">
        <w:r w:rsidRPr="00073577">
          <w:rPr>
            <w:rFonts w:ascii="Courier New" w:hAnsi="Courier New" w:cs="Courier New"/>
            <w:sz w:val="16"/>
            <w:szCs w:val="16"/>
            <w:rPrChange w:id="19754" w:author="Abhishek Deep Nigam" w:date="2015-10-26T01:01:00Z">
              <w:rPr>
                <w:rFonts w:ascii="Courier New" w:hAnsi="Courier New" w:cs="Courier New"/>
              </w:rPr>
            </w:rPrChange>
          </w:rPr>
          <w:t>[1]-&gt;C[2]-&gt;T[3]-&gt;T[4]-&gt;A(Backtracking)</w:t>
        </w:r>
      </w:ins>
    </w:p>
    <w:p w14:paraId="663B4395" w14:textId="77777777" w:rsidR="00073577" w:rsidRPr="00073577" w:rsidRDefault="00073577" w:rsidP="00073577">
      <w:pPr>
        <w:spacing w:before="0" w:after="0"/>
        <w:rPr>
          <w:ins w:id="19755" w:author="Abhishek Deep Nigam" w:date="2015-10-26T01:01:00Z"/>
          <w:rFonts w:ascii="Courier New" w:hAnsi="Courier New" w:cs="Courier New"/>
          <w:sz w:val="16"/>
          <w:szCs w:val="16"/>
          <w:rPrChange w:id="19756" w:author="Abhishek Deep Nigam" w:date="2015-10-26T01:01:00Z">
            <w:rPr>
              <w:ins w:id="19757" w:author="Abhishek Deep Nigam" w:date="2015-10-26T01:01:00Z"/>
              <w:rFonts w:ascii="Courier New" w:hAnsi="Courier New" w:cs="Courier New"/>
            </w:rPr>
          </w:rPrChange>
        </w:rPr>
      </w:pPr>
      <w:ins w:id="19758" w:author="Abhishek Deep Nigam" w:date="2015-10-26T01:01:00Z">
        <w:r w:rsidRPr="00073577">
          <w:rPr>
            <w:rFonts w:ascii="Courier New" w:hAnsi="Courier New" w:cs="Courier New"/>
            <w:sz w:val="16"/>
            <w:szCs w:val="16"/>
            <w:rPrChange w:id="19759" w:author="Abhishek Deep Nigam" w:date="2015-10-26T01:01:00Z">
              <w:rPr>
                <w:rFonts w:ascii="Courier New" w:hAnsi="Courier New" w:cs="Courier New"/>
              </w:rPr>
            </w:rPrChange>
          </w:rPr>
          <w:t>[4]-&gt;N(Backtracking)</w:t>
        </w:r>
      </w:ins>
    </w:p>
    <w:p w14:paraId="0A9CA5CA" w14:textId="77777777" w:rsidR="00073577" w:rsidRPr="00073577" w:rsidRDefault="00073577" w:rsidP="00073577">
      <w:pPr>
        <w:spacing w:before="0" w:after="0"/>
        <w:rPr>
          <w:ins w:id="19760" w:author="Abhishek Deep Nigam" w:date="2015-10-26T01:01:00Z"/>
          <w:rFonts w:ascii="Courier New" w:hAnsi="Courier New" w:cs="Courier New"/>
          <w:sz w:val="16"/>
          <w:szCs w:val="16"/>
          <w:rPrChange w:id="19761" w:author="Abhishek Deep Nigam" w:date="2015-10-26T01:01:00Z">
            <w:rPr>
              <w:ins w:id="19762" w:author="Abhishek Deep Nigam" w:date="2015-10-26T01:01:00Z"/>
              <w:rFonts w:ascii="Courier New" w:hAnsi="Courier New" w:cs="Courier New"/>
            </w:rPr>
          </w:rPrChange>
        </w:rPr>
      </w:pPr>
      <w:ins w:id="19763" w:author="Abhishek Deep Nigam" w:date="2015-10-26T01:01:00Z">
        <w:r w:rsidRPr="00073577">
          <w:rPr>
            <w:rFonts w:ascii="Courier New" w:hAnsi="Courier New" w:cs="Courier New"/>
            <w:sz w:val="16"/>
            <w:szCs w:val="16"/>
            <w:rPrChange w:id="19764" w:author="Abhishek Deep Nigam" w:date="2015-10-26T01:01:00Z">
              <w:rPr>
                <w:rFonts w:ascii="Courier New" w:hAnsi="Courier New" w:cs="Courier New"/>
              </w:rPr>
            </w:rPrChange>
          </w:rPr>
          <w:t>[4]-&gt;O(Backtracking)</w:t>
        </w:r>
      </w:ins>
    </w:p>
    <w:p w14:paraId="3690F71F" w14:textId="77777777" w:rsidR="00073577" w:rsidRPr="00073577" w:rsidRDefault="00073577" w:rsidP="00073577">
      <w:pPr>
        <w:spacing w:before="0" w:after="0"/>
        <w:rPr>
          <w:ins w:id="19765" w:author="Abhishek Deep Nigam" w:date="2015-10-26T01:01:00Z"/>
          <w:rFonts w:ascii="Courier New" w:hAnsi="Courier New" w:cs="Courier New"/>
          <w:sz w:val="16"/>
          <w:szCs w:val="16"/>
          <w:rPrChange w:id="19766" w:author="Abhishek Deep Nigam" w:date="2015-10-26T01:01:00Z">
            <w:rPr>
              <w:ins w:id="19767" w:author="Abhishek Deep Nigam" w:date="2015-10-26T01:01:00Z"/>
              <w:rFonts w:ascii="Courier New" w:hAnsi="Courier New" w:cs="Courier New"/>
            </w:rPr>
          </w:rPrChange>
        </w:rPr>
      </w:pPr>
      <w:ins w:id="19768" w:author="Abhishek Deep Nigam" w:date="2015-10-26T01:01:00Z">
        <w:r w:rsidRPr="00073577">
          <w:rPr>
            <w:rFonts w:ascii="Courier New" w:hAnsi="Courier New" w:cs="Courier New"/>
            <w:sz w:val="16"/>
            <w:szCs w:val="16"/>
            <w:rPrChange w:id="19769" w:author="Abhishek Deep Nigam" w:date="2015-10-26T01:01:00Z">
              <w:rPr>
                <w:rFonts w:ascii="Courier New" w:hAnsi="Courier New" w:cs="Courier New"/>
              </w:rPr>
            </w:rPrChange>
          </w:rPr>
          <w:t>[4]-&gt;P(Backtracking)</w:t>
        </w:r>
      </w:ins>
    </w:p>
    <w:p w14:paraId="726537B3" w14:textId="77777777" w:rsidR="00073577" w:rsidRPr="00073577" w:rsidRDefault="00073577" w:rsidP="00073577">
      <w:pPr>
        <w:spacing w:before="0" w:after="0"/>
        <w:rPr>
          <w:ins w:id="19770" w:author="Abhishek Deep Nigam" w:date="2015-10-26T01:01:00Z"/>
          <w:rFonts w:ascii="Courier New" w:hAnsi="Courier New" w:cs="Courier New"/>
          <w:sz w:val="16"/>
          <w:szCs w:val="16"/>
          <w:rPrChange w:id="19771" w:author="Abhishek Deep Nigam" w:date="2015-10-26T01:01:00Z">
            <w:rPr>
              <w:ins w:id="19772" w:author="Abhishek Deep Nigam" w:date="2015-10-26T01:01:00Z"/>
              <w:rFonts w:ascii="Courier New" w:hAnsi="Courier New" w:cs="Courier New"/>
            </w:rPr>
          </w:rPrChange>
        </w:rPr>
      </w:pPr>
      <w:ins w:id="19773" w:author="Abhishek Deep Nigam" w:date="2015-10-26T01:01:00Z">
        <w:r w:rsidRPr="00073577">
          <w:rPr>
            <w:rFonts w:ascii="Courier New" w:hAnsi="Courier New" w:cs="Courier New"/>
            <w:sz w:val="16"/>
            <w:szCs w:val="16"/>
            <w:rPrChange w:id="19774" w:author="Abhishek Deep Nigam" w:date="2015-10-26T01:01:00Z">
              <w:rPr>
                <w:rFonts w:ascii="Courier New" w:hAnsi="Courier New" w:cs="Courier New"/>
              </w:rPr>
            </w:rPrChange>
          </w:rPr>
          <w:lastRenderedPageBreak/>
          <w:t>[4]-&gt;Q(Backtracking)</w:t>
        </w:r>
      </w:ins>
    </w:p>
    <w:p w14:paraId="3016CD42" w14:textId="77777777" w:rsidR="00073577" w:rsidRPr="00073577" w:rsidRDefault="00073577" w:rsidP="00073577">
      <w:pPr>
        <w:spacing w:before="0" w:after="0"/>
        <w:rPr>
          <w:ins w:id="19775" w:author="Abhishek Deep Nigam" w:date="2015-10-26T01:01:00Z"/>
          <w:rFonts w:ascii="Courier New" w:hAnsi="Courier New" w:cs="Courier New"/>
          <w:sz w:val="16"/>
          <w:szCs w:val="16"/>
          <w:rPrChange w:id="19776" w:author="Abhishek Deep Nigam" w:date="2015-10-26T01:01:00Z">
            <w:rPr>
              <w:ins w:id="19777" w:author="Abhishek Deep Nigam" w:date="2015-10-26T01:01:00Z"/>
              <w:rFonts w:ascii="Courier New" w:hAnsi="Courier New" w:cs="Courier New"/>
            </w:rPr>
          </w:rPrChange>
        </w:rPr>
      </w:pPr>
      <w:ins w:id="19778" w:author="Abhishek Deep Nigam" w:date="2015-10-26T01:01:00Z">
        <w:r w:rsidRPr="00073577">
          <w:rPr>
            <w:rFonts w:ascii="Courier New" w:hAnsi="Courier New" w:cs="Courier New"/>
            <w:sz w:val="16"/>
            <w:szCs w:val="16"/>
            <w:rPrChange w:id="19779" w:author="Abhishek Deep Nigam" w:date="2015-10-26T01:01:00Z">
              <w:rPr>
                <w:rFonts w:ascii="Courier New" w:hAnsi="Courier New" w:cs="Courier New"/>
              </w:rPr>
            </w:rPrChange>
          </w:rPr>
          <w:t>[4]-&gt;S(Backtracking)</w:t>
        </w:r>
      </w:ins>
    </w:p>
    <w:p w14:paraId="75CD20EF" w14:textId="77777777" w:rsidR="00073577" w:rsidRPr="00073577" w:rsidRDefault="00073577" w:rsidP="00073577">
      <w:pPr>
        <w:spacing w:before="0" w:after="0"/>
        <w:rPr>
          <w:ins w:id="19780" w:author="Abhishek Deep Nigam" w:date="2015-10-26T01:01:00Z"/>
          <w:rFonts w:ascii="Courier New" w:hAnsi="Courier New" w:cs="Courier New"/>
          <w:sz w:val="16"/>
          <w:szCs w:val="16"/>
          <w:rPrChange w:id="19781" w:author="Abhishek Deep Nigam" w:date="2015-10-26T01:01:00Z">
            <w:rPr>
              <w:ins w:id="19782" w:author="Abhishek Deep Nigam" w:date="2015-10-26T01:01:00Z"/>
              <w:rFonts w:ascii="Courier New" w:hAnsi="Courier New" w:cs="Courier New"/>
            </w:rPr>
          </w:rPrChange>
        </w:rPr>
      </w:pPr>
      <w:ins w:id="19783" w:author="Abhishek Deep Nigam" w:date="2015-10-26T01:01:00Z">
        <w:r w:rsidRPr="00073577">
          <w:rPr>
            <w:rFonts w:ascii="Courier New" w:hAnsi="Courier New" w:cs="Courier New"/>
            <w:sz w:val="16"/>
            <w:szCs w:val="16"/>
            <w:rPrChange w:id="19784" w:author="Abhishek Deep Nigam" w:date="2015-10-26T01:01:00Z">
              <w:rPr>
                <w:rFonts w:ascii="Courier New" w:hAnsi="Courier New" w:cs="Courier New"/>
              </w:rPr>
            </w:rPrChange>
          </w:rPr>
          <w:t>[4]-&gt;Y(Backtracking)</w:t>
        </w:r>
      </w:ins>
    </w:p>
    <w:p w14:paraId="5975675C" w14:textId="77777777" w:rsidR="00073577" w:rsidRPr="00073577" w:rsidRDefault="00073577" w:rsidP="00073577">
      <w:pPr>
        <w:spacing w:before="0" w:after="0"/>
        <w:rPr>
          <w:ins w:id="19785" w:author="Abhishek Deep Nigam" w:date="2015-10-26T01:01:00Z"/>
          <w:rFonts w:ascii="Courier New" w:hAnsi="Courier New" w:cs="Courier New"/>
          <w:sz w:val="16"/>
          <w:szCs w:val="16"/>
          <w:rPrChange w:id="19786" w:author="Abhishek Deep Nigam" w:date="2015-10-26T01:01:00Z">
            <w:rPr>
              <w:ins w:id="19787" w:author="Abhishek Deep Nigam" w:date="2015-10-26T01:01:00Z"/>
              <w:rFonts w:ascii="Courier New" w:hAnsi="Courier New" w:cs="Courier New"/>
            </w:rPr>
          </w:rPrChange>
        </w:rPr>
      </w:pPr>
      <w:ins w:id="19788" w:author="Abhishek Deep Nigam" w:date="2015-10-26T01:01:00Z">
        <w:r w:rsidRPr="00073577">
          <w:rPr>
            <w:rFonts w:ascii="Courier New" w:hAnsi="Courier New" w:cs="Courier New"/>
            <w:sz w:val="16"/>
            <w:szCs w:val="16"/>
            <w:rPrChange w:id="19789" w:author="Abhishek Deep Nigam" w:date="2015-10-26T01:01:00Z">
              <w:rPr>
                <w:rFonts w:ascii="Courier New" w:hAnsi="Courier New" w:cs="Courier New"/>
              </w:rPr>
            </w:rPrChange>
          </w:rPr>
          <w:t>[1]-&gt;D[2]-&gt;T[3]-&gt;T[4]-&gt;A(Backtracking)</w:t>
        </w:r>
      </w:ins>
    </w:p>
    <w:p w14:paraId="080B1C0D" w14:textId="77777777" w:rsidR="00073577" w:rsidRPr="00073577" w:rsidRDefault="00073577" w:rsidP="00073577">
      <w:pPr>
        <w:spacing w:before="0" w:after="0"/>
        <w:rPr>
          <w:ins w:id="19790" w:author="Abhishek Deep Nigam" w:date="2015-10-26T01:01:00Z"/>
          <w:rFonts w:ascii="Courier New" w:hAnsi="Courier New" w:cs="Courier New"/>
          <w:sz w:val="16"/>
          <w:szCs w:val="16"/>
          <w:rPrChange w:id="19791" w:author="Abhishek Deep Nigam" w:date="2015-10-26T01:01:00Z">
            <w:rPr>
              <w:ins w:id="19792" w:author="Abhishek Deep Nigam" w:date="2015-10-26T01:01:00Z"/>
              <w:rFonts w:ascii="Courier New" w:hAnsi="Courier New" w:cs="Courier New"/>
            </w:rPr>
          </w:rPrChange>
        </w:rPr>
      </w:pPr>
      <w:ins w:id="19793" w:author="Abhishek Deep Nigam" w:date="2015-10-26T01:01:00Z">
        <w:r w:rsidRPr="00073577">
          <w:rPr>
            <w:rFonts w:ascii="Courier New" w:hAnsi="Courier New" w:cs="Courier New"/>
            <w:sz w:val="16"/>
            <w:szCs w:val="16"/>
            <w:rPrChange w:id="19794" w:author="Abhishek Deep Nigam" w:date="2015-10-26T01:01:00Z">
              <w:rPr>
                <w:rFonts w:ascii="Courier New" w:hAnsi="Courier New" w:cs="Courier New"/>
              </w:rPr>
            </w:rPrChange>
          </w:rPr>
          <w:t>[4]-&gt;N(Backtracking)</w:t>
        </w:r>
      </w:ins>
    </w:p>
    <w:p w14:paraId="2D3FDA38" w14:textId="77777777" w:rsidR="00073577" w:rsidRPr="00073577" w:rsidRDefault="00073577" w:rsidP="00073577">
      <w:pPr>
        <w:spacing w:before="0" w:after="0"/>
        <w:rPr>
          <w:ins w:id="19795" w:author="Abhishek Deep Nigam" w:date="2015-10-26T01:01:00Z"/>
          <w:rFonts w:ascii="Courier New" w:hAnsi="Courier New" w:cs="Courier New"/>
          <w:sz w:val="16"/>
          <w:szCs w:val="16"/>
          <w:rPrChange w:id="19796" w:author="Abhishek Deep Nigam" w:date="2015-10-26T01:01:00Z">
            <w:rPr>
              <w:ins w:id="19797" w:author="Abhishek Deep Nigam" w:date="2015-10-26T01:01:00Z"/>
              <w:rFonts w:ascii="Courier New" w:hAnsi="Courier New" w:cs="Courier New"/>
            </w:rPr>
          </w:rPrChange>
        </w:rPr>
      </w:pPr>
      <w:ins w:id="19798" w:author="Abhishek Deep Nigam" w:date="2015-10-26T01:01:00Z">
        <w:r w:rsidRPr="00073577">
          <w:rPr>
            <w:rFonts w:ascii="Courier New" w:hAnsi="Courier New" w:cs="Courier New"/>
            <w:sz w:val="16"/>
            <w:szCs w:val="16"/>
            <w:rPrChange w:id="19799" w:author="Abhishek Deep Nigam" w:date="2015-10-26T01:01:00Z">
              <w:rPr>
                <w:rFonts w:ascii="Courier New" w:hAnsi="Courier New" w:cs="Courier New"/>
              </w:rPr>
            </w:rPrChange>
          </w:rPr>
          <w:t>[4]-&gt;O(Backtracking)</w:t>
        </w:r>
      </w:ins>
    </w:p>
    <w:p w14:paraId="05A3525D" w14:textId="77777777" w:rsidR="00073577" w:rsidRPr="00073577" w:rsidRDefault="00073577" w:rsidP="00073577">
      <w:pPr>
        <w:spacing w:before="0" w:after="0"/>
        <w:rPr>
          <w:ins w:id="19800" w:author="Abhishek Deep Nigam" w:date="2015-10-26T01:01:00Z"/>
          <w:rFonts w:ascii="Courier New" w:hAnsi="Courier New" w:cs="Courier New"/>
          <w:sz w:val="16"/>
          <w:szCs w:val="16"/>
          <w:rPrChange w:id="19801" w:author="Abhishek Deep Nigam" w:date="2015-10-26T01:01:00Z">
            <w:rPr>
              <w:ins w:id="19802" w:author="Abhishek Deep Nigam" w:date="2015-10-26T01:01:00Z"/>
              <w:rFonts w:ascii="Courier New" w:hAnsi="Courier New" w:cs="Courier New"/>
            </w:rPr>
          </w:rPrChange>
        </w:rPr>
      </w:pPr>
      <w:ins w:id="19803" w:author="Abhishek Deep Nigam" w:date="2015-10-26T01:01:00Z">
        <w:r w:rsidRPr="00073577">
          <w:rPr>
            <w:rFonts w:ascii="Courier New" w:hAnsi="Courier New" w:cs="Courier New"/>
            <w:sz w:val="16"/>
            <w:szCs w:val="16"/>
            <w:rPrChange w:id="19804" w:author="Abhishek Deep Nigam" w:date="2015-10-26T01:01:00Z">
              <w:rPr>
                <w:rFonts w:ascii="Courier New" w:hAnsi="Courier New" w:cs="Courier New"/>
              </w:rPr>
            </w:rPrChange>
          </w:rPr>
          <w:t>[4]-&gt;P(Backtracking)</w:t>
        </w:r>
      </w:ins>
    </w:p>
    <w:p w14:paraId="659B8037" w14:textId="77777777" w:rsidR="00073577" w:rsidRPr="00073577" w:rsidRDefault="00073577" w:rsidP="00073577">
      <w:pPr>
        <w:spacing w:before="0" w:after="0"/>
        <w:rPr>
          <w:ins w:id="19805" w:author="Abhishek Deep Nigam" w:date="2015-10-26T01:01:00Z"/>
          <w:rFonts w:ascii="Courier New" w:hAnsi="Courier New" w:cs="Courier New"/>
          <w:sz w:val="16"/>
          <w:szCs w:val="16"/>
          <w:rPrChange w:id="19806" w:author="Abhishek Deep Nigam" w:date="2015-10-26T01:01:00Z">
            <w:rPr>
              <w:ins w:id="19807" w:author="Abhishek Deep Nigam" w:date="2015-10-26T01:01:00Z"/>
              <w:rFonts w:ascii="Courier New" w:hAnsi="Courier New" w:cs="Courier New"/>
            </w:rPr>
          </w:rPrChange>
        </w:rPr>
      </w:pPr>
      <w:ins w:id="19808" w:author="Abhishek Deep Nigam" w:date="2015-10-26T01:01:00Z">
        <w:r w:rsidRPr="00073577">
          <w:rPr>
            <w:rFonts w:ascii="Courier New" w:hAnsi="Courier New" w:cs="Courier New"/>
            <w:sz w:val="16"/>
            <w:szCs w:val="16"/>
            <w:rPrChange w:id="19809" w:author="Abhishek Deep Nigam" w:date="2015-10-26T01:01:00Z">
              <w:rPr>
                <w:rFonts w:ascii="Courier New" w:hAnsi="Courier New" w:cs="Courier New"/>
              </w:rPr>
            </w:rPrChange>
          </w:rPr>
          <w:t>[4]-&gt;Q(Backtracking)</w:t>
        </w:r>
      </w:ins>
    </w:p>
    <w:p w14:paraId="1992B44B" w14:textId="77777777" w:rsidR="00073577" w:rsidRPr="00073577" w:rsidRDefault="00073577" w:rsidP="00073577">
      <w:pPr>
        <w:spacing w:before="0" w:after="0"/>
        <w:rPr>
          <w:ins w:id="19810" w:author="Abhishek Deep Nigam" w:date="2015-10-26T01:01:00Z"/>
          <w:rFonts w:ascii="Courier New" w:hAnsi="Courier New" w:cs="Courier New"/>
          <w:sz w:val="16"/>
          <w:szCs w:val="16"/>
          <w:rPrChange w:id="19811" w:author="Abhishek Deep Nigam" w:date="2015-10-26T01:01:00Z">
            <w:rPr>
              <w:ins w:id="19812" w:author="Abhishek Deep Nigam" w:date="2015-10-26T01:01:00Z"/>
              <w:rFonts w:ascii="Courier New" w:hAnsi="Courier New" w:cs="Courier New"/>
            </w:rPr>
          </w:rPrChange>
        </w:rPr>
      </w:pPr>
      <w:ins w:id="19813" w:author="Abhishek Deep Nigam" w:date="2015-10-26T01:01:00Z">
        <w:r w:rsidRPr="00073577">
          <w:rPr>
            <w:rFonts w:ascii="Courier New" w:hAnsi="Courier New" w:cs="Courier New"/>
            <w:sz w:val="16"/>
            <w:szCs w:val="16"/>
            <w:rPrChange w:id="19814" w:author="Abhishek Deep Nigam" w:date="2015-10-26T01:01:00Z">
              <w:rPr>
                <w:rFonts w:ascii="Courier New" w:hAnsi="Courier New" w:cs="Courier New"/>
              </w:rPr>
            </w:rPrChange>
          </w:rPr>
          <w:t>[4]-&gt;S(Backtracking)</w:t>
        </w:r>
      </w:ins>
    </w:p>
    <w:p w14:paraId="2C1B73D2" w14:textId="77777777" w:rsidR="00073577" w:rsidRPr="00073577" w:rsidRDefault="00073577" w:rsidP="00073577">
      <w:pPr>
        <w:spacing w:before="0" w:after="0"/>
        <w:rPr>
          <w:ins w:id="19815" w:author="Abhishek Deep Nigam" w:date="2015-10-26T01:01:00Z"/>
          <w:rFonts w:ascii="Courier New" w:hAnsi="Courier New" w:cs="Courier New"/>
          <w:sz w:val="16"/>
          <w:szCs w:val="16"/>
          <w:rPrChange w:id="19816" w:author="Abhishek Deep Nigam" w:date="2015-10-26T01:01:00Z">
            <w:rPr>
              <w:ins w:id="19817" w:author="Abhishek Deep Nigam" w:date="2015-10-26T01:01:00Z"/>
              <w:rFonts w:ascii="Courier New" w:hAnsi="Courier New" w:cs="Courier New"/>
            </w:rPr>
          </w:rPrChange>
        </w:rPr>
      </w:pPr>
      <w:ins w:id="19818" w:author="Abhishek Deep Nigam" w:date="2015-10-26T01:01:00Z">
        <w:r w:rsidRPr="00073577">
          <w:rPr>
            <w:rFonts w:ascii="Courier New" w:hAnsi="Courier New" w:cs="Courier New"/>
            <w:sz w:val="16"/>
            <w:szCs w:val="16"/>
            <w:rPrChange w:id="19819" w:author="Abhishek Deep Nigam" w:date="2015-10-26T01:01:00Z">
              <w:rPr>
                <w:rFonts w:ascii="Courier New" w:hAnsi="Courier New" w:cs="Courier New"/>
              </w:rPr>
            </w:rPrChange>
          </w:rPr>
          <w:t>[4]-&gt;Y(Backtracking)</w:t>
        </w:r>
      </w:ins>
    </w:p>
    <w:p w14:paraId="3436F936" w14:textId="77777777" w:rsidR="00073577" w:rsidRPr="00073577" w:rsidRDefault="00073577" w:rsidP="00073577">
      <w:pPr>
        <w:spacing w:before="0" w:after="0"/>
        <w:rPr>
          <w:ins w:id="19820" w:author="Abhishek Deep Nigam" w:date="2015-10-26T01:01:00Z"/>
          <w:rFonts w:ascii="Courier New" w:hAnsi="Courier New" w:cs="Courier New"/>
          <w:sz w:val="16"/>
          <w:szCs w:val="16"/>
          <w:rPrChange w:id="19821" w:author="Abhishek Deep Nigam" w:date="2015-10-26T01:01:00Z">
            <w:rPr>
              <w:ins w:id="19822" w:author="Abhishek Deep Nigam" w:date="2015-10-26T01:01:00Z"/>
              <w:rFonts w:ascii="Courier New" w:hAnsi="Courier New" w:cs="Courier New"/>
            </w:rPr>
          </w:rPrChange>
        </w:rPr>
      </w:pPr>
      <w:ins w:id="19823" w:author="Abhishek Deep Nigam" w:date="2015-10-26T01:01:00Z">
        <w:r w:rsidRPr="00073577">
          <w:rPr>
            <w:rFonts w:ascii="Courier New" w:hAnsi="Courier New" w:cs="Courier New"/>
            <w:sz w:val="16"/>
            <w:szCs w:val="16"/>
            <w:rPrChange w:id="19824" w:author="Abhishek Deep Nigam" w:date="2015-10-26T01:01:00Z">
              <w:rPr>
                <w:rFonts w:ascii="Courier New" w:hAnsi="Courier New" w:cs="Courier New"/>
              </w:rPr>
            </w:rPrChange>
          </w:rPr>
          <w:t>[1]-&gt;E[2]-&gt;T[3]-&gt;T[4]-&gt;A(Backtracking)</w:t>
        </w:r>
      </w:ins>
    </w:p>
    <w:p w14:paraId="3C034FC1" w14:textId="77777777" w:rsidR="00073577" w:rsidRPr="00073577" w:rsidRDefault="00073577" w:rsidP="00073577">
      <w:pPr>
        <w:spacing w:before="0" w:after="0"/>
        <w:rPr>
          <w:ins w:id="19825" w:author="Abhishek Deep Nigam" w:date="2015-10-26T01:01:00Z"/>
          <w:rFonts w:ascii="Courier New" w:hAnsi="Courier New" w:cs="Courier New"/>
          <w:sz w:val="16"/>
          <w:szCs w:val="16"/>
          <w:rPrChange w:id="19826" w:author="Abhishek Deep Nigam" w:date="2015-10-26T01:01:00Z">
            <w:rPr>
              <w:ins w:id="19827" w:author="Abhishek Deep Nigam" w:date="2015-10-26T01:01:00Z"/>
              <w:rFonts w:ascii="Courier New" w:hAnsi="Courier New" w:cs="Courier New"/>
            </w:rPr>
          </w:rPrChange>
        </w:rPr>
      </w:pPr>
      <w:ins w:id="19828" w:author="Abhishek Deep Nigam" w:date="2015-10-26T01:01:00Z">
        <w:r w:rsidRPr="00073577">
          <w:rPr>
            <w:rFonts w:ascii="Courier New" w:hAnsi="Courier New" w:cs="Courier New"/>
            <w:sz w:val="16"/>
            <w:szCs w:val="16"/>
            <w:rPrChange w:id="19829" w:author="Abhishek Deep Nigam" w:date="2015-10-26T01:01:00Z">
              <w:rPr>
                <w:rFonts w:ascii="Courier New" w:hAnsi="Courier New" w:cs="Courier New"/>
              </w:rPr>
            </w:rPrChange>
          </w:rPr>
          <w:t>[4]-&gt;N(Backtracking)</w:t>
        </w:r>
      </w:ins>
    </w:p>
    <w:p w14:paraId="66176F5C" w14:textId="77777777" w:rsidR="00073577" w:rsidRPr="00073577" w:rsidRDefault="00073577" w:rsidP="00073577">
      <w:pPr>
        <w:spacing w:before="0" w:after="0"/>
        <w:rPr>
          <w:ins w:id="19830" w:author="Abhishek Deep Nigam" w:date="2015-10-26T01:01:00Z"/>
          <w:rFonts w:ascii="Courier New" w:hAnsi="Courier New" w:cs="Courier New"/>
          <w:sz w:val="16"/>
          <w:szCs w:val="16"/>
          <w:rPrChange w:id="19831" w:author="Abhishek Deep Nigam" w:date="2015-10-26T01:01:00Z">
            <w:rPr>
              <w:ins w:id="19832" w:author="Abhishek Deep Nigam" w:date="2015-10-26T01:01:00Z"/>
              <w:rFonts w:ascii="Courier New" w:hAnsi="Courier New" w:cs="Courier New"/>
            </w:rPr>
          </w:rPrChange>
        </w:rPr>
      </w:pPr>
      <w:ins w:id="19833" w:author="Abhishek Deep Nigam" w:date="2015-10-26T01:01:00Z">
        <w:r w:rsidRPr="00073577">
          <w:rPr>
            <w:rFonts w:ascii="Courier New" w:hAnsi="Courier New" w:cs="Courier New"/>
            <w:sz w:val="16"/>
            <w:szCs w:val="16"/>
            <w:rPrChange w:id="19834" w:author="Abhishek Deep Nigam" w:date="2015-10-26T01:01:00Z">
              <w:rPr>
                <w:rFonts w:ascii="Courier New" w:hAnsi="Courier New" w:cs="Courier New"/>
              </w:rPr>
            </w:rPrChange>
          </w:rPr>
          <w:t>[4]-&gt;O(Backtracking)</w:t>
        </w:r>
      </w:ins>
    </w:p>
    <w:p w14:paraId="2C180ADE" w14:textId="77777777" w:rsidR="00073577" w:rsidRPr="00073577" w:rsidRDefault="00073577" w:rsidP="00073577">
      <w:pPr>
        <w:spacing w:before="0" w:after="0"/>
        <w:rPr>
          <w:ins w:id="19835" w:author="Abhishek Deep Nigam" w:date="2015-10-26T01:01:00Z"/>
          <w:rFonts w:ascii="Courier New" w:hAnsi="Courier New" w:cs="Courier New"/>
          <w:sz w:val="16"/>
          <w:szCs w:val="16"/>
          <w:rPrChange w:id="19836" w:author="Abhishek Deep Nigam" w:date="2015-10-26T01:01:00Z">
            <w:rPr>
              <w:ins w:id="19837" w:author="Abhishek Deep Nigam" w:date="2015-10-26T01:01:00Z"/>
              <w:rFonts w:ascii="Courier New" w:hAnsi="Courier New" w:cs="Courier New"/>
            </w:rPr>
          </w:rPrChange>
        </w:rPr>
      </w:pPr>
      <w:ins w:id="19838" w:author="Abhishek Deep Nigam" w:date="2015-10-26T01:01:00Z">
        <w:r w:rsidRPr="00073577">
          <w:rPr>
            <w:rFonts w:ascii="Courier New" w:hAnsi="Courier New" w:cs="Courier New"/>
            <w:sz w:val="16"/>
            <w:szCs w:val="16"/>
            <w:rPrChange w:id="19839" w:author="Abhishek Deep Nigam" w:date="2015-10-26T01:01:00Z">
              <w:rPr>
                <w:rFonts w:ascii="Courier New" w:hAnsi="Courier New" w:cs="Courier New"/>
              </w:rPr>
            </w:rPrChange>
          </w:rPr>
          <w:t>[4]-&gt;P(Backtracking)</w:t>
        </w:r>
      </w:ins>
    </w:p>
    <w:p w14:paraId="3165B673" w14:textId="77777777" w:rsidR="00073577" w:rsidRPr="00073577" w:rsidRDefault="00073577" w:rsidP="00073577">
      <w:pPr>
        <w:spacing w:before="0" w:after="0"/>
        <w:rPr>
          <w:ins w:id="19840" w:author="Abhishek Deep Nigam" w:date="2015-10-26T01:01:00Z"/>
          <w:rFonts w:ascii="Courier New" w:hAnsi="Courier New" w:cs="Courier New"/>
          <w:sz w:val="16"/>
          <w:szCs w:val="16"/>
          <w:rPrChange w:id="19841" w:author="Abhishek Deep Nigam" w:date="2015-10-26T01:01:00Z">
            <w:rPr>
              <w:ins w:id="19842" w:author="Abhishek Deep Nigam" w:date="2015-10-26T01:01:00Z"/>
              <w:rFonts w:ascii="Courier New" w:hAnsi="Courier New" w:cs="Courier New"/>
            </w:rPr>
          </w:rPrChange>
        </w:rPr>
      </w:pPr>
      <w:ins w:id="19843" w:author="Abhishek Deep Nigam" w:date="2015-10-26T01:01:00Z">
        <w:r w:rsidRPr="00073577">
          <w:rPr>
            <w:rFonts w:ascii="Courier New" w:hAnsi="Courier New" w:cs="Courier New"/>
            <w:sz w:val="16"/>
            <w:szCs w:val="16"/>
            <w:rPrChange w:id="19844" w:author="Abhishek Deep Nigam" w:date="2015-10-26T01:01:00Z">
              <w:rPr>
                <w:rFonts w:ascii="Courier New" w:hAnsi="Courier New" w:cs="Courier New"/>
              </w:rPr>
            </w:rPrChange>
          </w:rPr>
          <w:t>[4]-&gt;Q(Backtracking)</w:t>
        </w:r>
      </w:ins>
    </w:p>
    <w:p w14:paraId="26151E6A" w14:textId="77777777" w:rsidR="00073577" w:rsidRPr="00073577" w:rsidRDefault="00073577" w:rsidP="00073577">
      <w:pPr>
        <w:spacing w:before="0" w:after="0"/>
        <w:rPr>
          <w:ins w:id="19845" w:author="Abhishek Deep Nigam" w:date="2015-10-26T01:01:00Z"/>
          <w:rFonts w:ascii="Courier New" w:hAnsi="Courier New" w:cs="Courier New"/>
          <w:sz w:val="16"/>
          <w:szCs w:val="16"/>
          <w:rPrChange w:id="19846" w:author="Abhishek Deep Nigam" w:date="2015-10-26T01:01:00Z">
            <w:rPr>
              <w:ins w:id="19847" w:author="Abhishek Deep Nigam" w:date="2015-10-26T01:01:00Z"/>
              <w:rFonts w:ascii="Courier New" w:hAnsi="Courier New" w:cs="Courier New"/>
            </w:rPr>
          </w:rPrChange>
        </w:rPr>
      </w:pPr>
      <w:ins w:id="19848" w:author="Abhishek Deep Nigam" w:date="2015-10-26T01:01:00Z">
        <w:r w:rsidRPr="00073577">
          <w:rPr>
            <w:rFonts w:ascii="Courier New" w:hAnsi="Courier New" w:cs="Courier New"/>
            <w:sz w:val="16"/>
            <w:szCs w:val="16"/>
            <w:rPrChange w:id="19849" w:author="Abhishek Deep Nigam" w:date="2015-10-26T01:01:00Z">
              <w:rPr>
                <w:rFonts w:ascii="Courier New" w:hAnsi="Courier New" w:cs="Courier New"/>
              </w:rPr>
            </w:rPrChange>
          </w:rPr>
          <w:t>[4]-&gt;S(Backtracking)</w:t>
        </w:r>
      </w:ins>
    </w:p>
    <w:p w14:paraId="133C8AAC" w14:textId="77777777" w:rsidR="00073577" w:rsidRPr="00073577" w:rsidRDefault="00073577" w:rsidP="00073577">
      <w:pPr>
        <w:spacing w:before="0" w:after="0"/>
        <w:rPr>
          <w:ins w:id="19850" w:author="Abhishek Deep Nigam" w:date="2015-10-26T01:01:00Z"/>
          <w:rFonts w:ascii="Courier New" w:hAnsi="Courier New" w:cs="Courier New"/>
          <w:sz w:val="16"/>
          <w:szCs w:val="16"/>
          <w:rPrChange w:id="19851" w:author="Abhishek Deep Nigam" w:date="2015-10-26T01:01:00Z">
            <w:rPr>
              <w:ins w:id="19852" w:author="Abhishek Deep Nigam" w:date="2015-10-26T01:01:00Z"/>
              <w:rFonts w:ascii="Courier New" w:hAnsi="Courier New" w:cs="Courier New"/>
            </w:rPr>
          </w:rPrChange>
        </w:rPr>
      </w:pPr>
      <w:ins w:id="19853" w:author="Abhishek Deep Nigam" w:date="2015-10-26T01:01:00Z">
        <w:r w:rsidRPr="00073577">
          <w:rPr>
            <w:rFonts w:ascii="Courier New" w:hAnsi="Courier New" w:cs="Courier New"/>
            <w:sz w:val="16"/>
            <w:szCs w:val="16"/>
            <w:rPrChange w:id="19854" w:author="Abhishek Deep Nigam" w:date="2015-10-26T01:01:00Z">
              <w:rPr>
                <w:rFonts w:ascii="Courier New" w:hAnsi="Courier New" w:cs="Courier New"/>
              </w:rPr>
            </w:rPrChange>
          </w:rPr>
          <w:t>[4]-&gt;Y(Backtracking)</w:t>
        </w:r>
      </w:ins>
    </w:p>
    <w:p w14:paraId="14A0AAE0" w14:textId="77777777" w:rsidR="00073577" w:rsidRPr="00073577" w:rsidRDefault="00073577" w:rsidP="00073577">
      <w:pPr>
        <w:spacing w:before="0" w:after="0"/>
        <w:rPr>
          <w:ins w:id="19855" w:author="Abhishek Deep Nigam" w:date="2015-10-26T01:01:00Z"/>
          <w:rFonts w:ascii="Courier New" w:hAnsi="Courier New" w:cs="Courier New"/>
          <w:sz w:val="16"/>
          <w:szCs w:val="16"/>
          <w:rPrChange w:id="19856" w:author="Abhishek Deep Nigam" w:date="2015-10-26T01:01:00Z">
            <w:rPr>
              <w:ins w:id="19857" w:author="Abhishek Deep Nigam" w:date="2015-10-26T01:01:00Z"/>
              <w:rFonts w:ascii="Courier New" w:hAnsi="Courier New" w:cs="Courier New"/>
            </w:rPr>
          </w:rPrChange>
        </w:rPr>
      </w:pPr>
      <w:ins w:id="19858" w:author="Abhishek Deep Nigam" w:date="2015-10-26T01:01:00Z">
        <w:r w:rsidRPr="00073577">
          <w:rPr>
            <w:rFonts w:ascii="Courier New" w:hAnsi="Courier New" w:cs="Courier New"/>
            <w:sz w:val="16"/>
            <w:szCs w:val="16"/>
            <w:rPrChange w:id="19859" w:author="Abhishek Deep Nigam" w:date="2015-10-26T01:01:00Z">
              <w:rPr>
                <w:rFonts w:ascii="Courier New" w:hAnsi="Courier New" w:cs="Courier New"/>
              </w:rPr>
            </w:rPrChange>
          </w:rPr>
          <w:t>[1]-&gt;F[2]-&gt;T[3]-&gt;T[4]-&gt;A(Backtracking)</w:t>
        </w:r>
      </w:ins>
    </w:p>
    <w:p w14:paraId="72C8044D" w14:textId="77777777" w:rsidR="00073577" w:rsidRPr="00073577" w:rsidRDefault="00073577" w:rsidP="00073577">
      <w:pPr>
        <w:spacing w:before="0" w:after="0"/>
        <w:rPr>
          <w:ins w:id="19860" w:author="Abhishek Deep Nigam" w:date="2015-10-26T01:01:00Z"/>
          <w:rFonts w:ascii="Courier New" w:hAnsi="Courier New" w:cs="Courier New"/>
          <w:sz w:val="16"/>
          <w:szCs w:val="16"/>
          <w:rPrChange w:id="19861" w:author="Abhishek Deep Nigam" w:date="2015-10-26T01:01:00Z">
            <w:rPr>
              <w:ins w:id="19862" w:author="Abhishek Deep Nigam" w:date="2015-10-26T01:01:00Z"/>
              <w:rFonts w:ascii="Courier New" w:hAnsi="Courier New" w:cs="Courier New"/>
            </w:rPr>
          </w:rPrChange>
        </w:rPr>
      </w:pPr>
      <w:ins w:id="19863" w:author="Abhishek Deep Nigam" w:date="2015-10-26T01:01:00Z">
        <w:r w:rsidRPr="00073577">
          <w:rPr>
            <w:rFonts w:ascii="Courier New" w:hAnsi="Courier New" w:cs="Courier New"/>
            <w:sz w:val="16"/>
            <w:szCs w:val="16"/>
            <w:rPrChange w:id="19864" w:author="Abhishek Deep Nigam" w:date="2015-10-26T01:01:00Z">
              <w:rPr>
                <w:rFonts w:ascii="Courier New" w:hAnsi="Courier New" w:cs="Courier New"/>
              </w:rPr>
            </w:rPrChange>
          </w:rPr>
          <w:t>[4]-&gt;N(Backtracking)</w:t>
        </w:r>
      </w:ins>
    </w:p>
    <w:p w14:paraId="7E59EF43" w14:textId="77777777" w:rsidR="00073577" w:rsidRPr="00073577" w:rsidRDefault="00073577" w:rsidP="00073577">
      <w:pPr>
        <w:spacing w:before="0" w:after="0"/>
        <w:rPr>
          <w:ins w:id="19865" w:author="Abhishek Deep Nigam" w:date="2015-10-26T01:01:00Z"/>
          <w:rFonts w:ascii="Courier New" w:hAnsi="Courier New" w:cs="Courier New"/>
          <w:sz w:val="16"/>
          <w:szCs w:val="16"/>
          <w:rPrChange w:id="19866" w:author="Abhishek Deep Nigam" w:date="2015-10-26T01:01:00Z">
            <w:rPr>
              <w:ins w:id="19867" w:author="Abhishek Deep Nigam" w:date="2015-10-26T01:01:00Z"/>
              <w:rFonts w:ascii="Courier New" w:hAnsi="Courier New" w:cs="Courier New"/>
            </w:rPr>
          </w:rPrChange>
        </w:rPr>
      </w:pPr>
      <w:ins w:id="19868" w:author="Abhishek Deep Nigam" w:date="2015-10-26T01:01:00Z">
        <w:r w:rsidRPr="00073577">
          <w:rPr>
            <w:rFonts w:ascii="Courier New" w:hAnsi="Courier New" w:cs="Courier New"/>
            <w:sz w:val="16"/>
            <w:szCs w:val="16"/>
            <w:rPrChange w:id="19869" w:author="Abhishek Deep Nigam" w:date="2015-10-26T01:01:00Z">
              <w:rPr>
                <w:rFonts w:ascii="Courier New" w:hAnsi="Courier New" w:cs="Courier New"/>
              </w:rPr>
            </w:rPrChange>
          </w:rPr>
          <w:t>[4]-&gt;O(Backtracking)</w:t>
        </w:r>
      </w:ins>
    </w:p>
    <w:p w14:paraId="5B3CCFC1" w14:textId="77777777" w:rsidR="00073577" w:rsidRPr="00073577" w:rsidRDefault="00073577" w:rsidP="00073577">
      <w:pPr>
        <w:spacing w:before="0" w:after="0"/>
        <w:rPr>
          <w:ins w:id="19870" w:author="Abhishek Deep Nigam" w:date="2015-10-26T01:01:00Z"/>
          <w:rFonts w:ascii="Courier New" w:hAnsi="Courier New" w:cs="Courier New"/>
          <w:sz w:val="16"/>
          <w:szCs w:val="16"/>
          <w:rPrChange w:id="19871" w:author="Abhishek Deep Nigam" w:date="2015-10-26T01:01:00Z">
            <w:rPr>
              <w:ins w:id="19872" w:author="Abhishek Deep Nigam" w:date="2015-10-26T01:01:00Z"/>
              <w:rFonts w:ascii="Courier New" w:hAnsi="Courier New" w:cs="Courier New"/>
            </w:rPr>
          </w:rPrChange>
        </w:rPr>
      </w:pPr>
      <w:ins w:id="19873" w:author="Abhishek Deep Nigam" w:date="2015-10-26T01:01:00Z">
        <w:r w:rsidRPr="00073577">
          <w:rPr>
            <w:rFonts w:ascii="Courier New" w:hAnsi="Courier New" w:cs="Courier New"/>
            <w:sz w:val="16"/>
            <w:szCs w:val="16"/>
            <w:rPrChange w:id="19874" w:author="Abhishek Deep Nigam" w:date="2015-10-26T01:01:00Z">
              <w:rPr>
                <w:rFonts w:ascii="Courier New" w:hAnsi="Courier New" w:cs="Courier New"/>
              </w:rPr>
            </w:rPrChange>
          </w:rPr>
          <w:t>[4]-&gt;P(Backtracking)</w:t>
        </w:r>
      </w:ins>
    </w:p>
    <w:p w14:paraId="46FB070A" w14:textId="77777777" w:rsidR="00073577" w:rsidRPr="00073577" w:rsidRDefault="00073577" w:rsidP="00073577">
      <w:pPr>
        <w:spacing w:before="0" w:after="0"/>
        <w:rPr>
          <w:ins w:id="19875" w:author="Abhishek Deep Nigam" w:date="2015-10-26T01:01:00Z"/>
          <w:rFonts w:ascii="Courier New" w:hAnsi="Courier New" w:cs="Courier New"/>
          <w:sz w:val="16"/>
          <w:szCs w:val="16"/>
          <w:rPrChange w:id="19876" w:author="Abhishek Deep Nigam" w:date="2015-10-26T01:01:00Z">
            <w:rPr>
              <w:ins w:id="19877" w:author="Abhishek Deep Nigam" w:date="2015-10-26T01:01:00Z"/>
              <w:rFonts w:ascii="Courier New" w:hAnsi="Courier New" w:cs="Courier New"/>
            </w:rPr>
          </w:rPrChange>
        </w:rPr>
      </w:pPr>
      <w:ins w:id="19878" w:author="Abhishek Deep Nigam" w:date="2015-10-26T01:01:00Z">
        <w:r w:rsidRPr="00073577">
          <w:rPr>
            <w:rFonts w:ascii="Courier New" w:hAnsi="Courier New" w:cs="Courier New"/>
            <w:sz w:val="16"/>
            <w:szCs w:val="16"/>
            <w:rPrChange w:id="19879" w:author="Abhishek Deep Nigam" w:date="2015-10-26T01:01:00Z">
              <w:rPr>
                <w:rFonts w:ascii="Courier New" w:hAnsi="Courier New" w:cs="Courier New"/>
              </w:rPr>
            </w:rPrChange>
          </w:rPr>
          <w:t>[4]-&gt;Q(Backtracking)</w:t>
        </w:r>
      </w:ins>
    </w:p>
    <w:p w14:paraId="2749E200" w14:textId="77777777" w:rsidR="00073577" w:rsidRPr="00073577" w:rsidRDefault="00073577" w:rsidP="00073577">
      <w:pPr>
        <w:spacing w:before="0" w:after="0"/>
        <w:rPr>
          <w:ins w:id="19880" w:author="Abhishek Deep Nigam" w:date="2015-10-26T01:01:00Z"/>
          <w:rFonts w:ascii="Courier New" w:hAnsi="Courier New" w:cs="Courier New"/>
          <w:sz w:val="16"/>
          <w:szCs w:val="16"/>
          <w:rPrChange w:id="19881" w:author="Abhishek Deep Nigam" w:date="2015-10-26T01:01:00Z">
            <w:rPr>
              <w:ins w:id="19882" w:author="Abhishek Deep Nigam" w:date="2015-10-26T01:01:00Z"/>
              <w:rFonts w:ascii="Courier New" w:hAnsi="Courier New" w:cs="Courier New"/>
            </w:rPr>
          </w:rPrChange>
        </w:rPr>
      </w:pPr>
      <w:ins w:id="19883" w:author="Abhishek Deep Nigam" w:date="2015-10-26T01:01:00Z">
        <w:r w:rsidRPr="00073577">
          <w:rPr>
            <w:rFonts w:ascii="Courier New" w:hAnsi="Courier New" w:cs="Courier New"/>
            <w:sz w:val="16"/>
            <w:szCs w:val="16"/>
            <w:rPrChange w:id="19884" w:author="Abhishek Deep Nigam" w:date="2015-10-26T01:01:00Z">
              <w:rPr>
                <w:rFonts w:ascii="Courier New" w:hAnsi="Courier New" w:cs="Courier New"/>
              </w:rPr>
            </w:rPrChange>
          </w:rPr>
          <w:t>[4]-&gt;S(Backtracking)</w:t>
        </w:r>
      </w:ins>
    </w:p>
    <w:p w14:paraId="586FEBE5" w14:textId="77777777" w:rsidR="00073577" w:rsidRPr="00073577" w:rsidRDefault="00073577" w:rsidP="00073577">
      <w:pPr>
        <w:spacing w:before="0" w:after="0"/>
        <w:rPr>
          <w:ins w:id="19885" w:author="Abhishek Deep Nigam" w:date="2015-10-26T01:01:00Z"/>
          <w:rFonts w:ascii="Courier New" w:hAnsi="Courier New" w:cs="Courier New"/>
          <w:sz w:val="16"/>
          <w:szCs w:val="16"/>
          <w:rPrChange w:id="19886" w:author="Abhishek Deep Nigam" w:date="2015-10-26T01:01:00Z">
            <w:rPr>
              <w:ins w:id="19887" w:author="Abhishek Deep Nigam" w:date="2015-10-26T01:01:00Z"/>
              <w:rFonts w:ascii="Courier New" w:hAnsi="Courier New" w:cs="Courier New"/>
            </w:rPr>
          </w:rPrChange>
        </w:rPr>
      </w:pPr>
      <w:ins w:id="19888" w:author="Abhishek Deep Nigam" w:date="2015-10-26T01:01:00Z">
        <w:r w:rsidRPr="00073577">
          <w:rPr>
            <w:rFonts w:ascii="Courier New" w:hAnsi="Courier New" w:cs="Courier New"/>
            <w:sz w:val="16"/>
            <w:szCs w:val="16"/>
            <w:rPrChange w:id="19889" w:author="Abhishek Deep Nigam" w:date="2015-10-26T01:01:00Z">
              <w:rPr>
                <w:rFonts w:ascii="Courier New" w:hAnsi="Courier New" w:cs="Courier New"/>
              </w:rPr>
            </w:rPrChange>
          </w:rPr>
          <w:t>[4]-&gt;Y(Backtracking)</w:t>
        </w:r>
      </w:ins>
    </w:p>
    <w:p w14:paraId="58B99E7C" w14:textId="77777777" w:rsidR="00073577" w:rsidRPr="00073577" w:rsidRDefault="00073577" w:rsidP="00073577">
      <w:pPr>
        <w:spacing w:before="0" w:after="0"/>
        <w:rPr>
          <w:ins w:id="19890" w:author="Abhishek Deep Nigam" w:date="2015-10-26T01:01:00Z"/>
          <w:rFonts w:ascii="Courier New" w:hAnsi="Courier New" w:cs="Courier New"/>
          <w:sz w:val="16"/>
          <w:szCs w:val="16"/>
          <w:rPrChange w:id="19891" w:author="Abhishek Deep Nigam" w:date="2015-10-26T01:01:00Z">
            <w:rPr>
              <w:ins w:id="19892" w:author="Abhishek Deep Nigam" w:date="2015-10-26T01:01:00Z"/>
              <w:rFonts w:ascii="Courier New" w:hAnsi="Courier New" w:cs="Courier New"/>
            </w:rPr>
          </w:rPrChange>
        </w:rPr>
      </w:pPr>
      <w:ins w:id="19893" w:author="Abhishek Deep Nigam" w:date="2015-10-26T01:01:00Z">
        <w:r w:rsidRPr="00073577">
          <w:rPr>
            <w:rFonts w:ascii="Courier New" w:hAnsi="Courier New" w:cs="Courier New"/>
            <w:sz w:val="16"/>
            <w:szCs w:val="16"/>
            <w:rPrChange w:id="19894" w:author="Abhishek Deep Nigam" w:date="2015-10-26T01:01:00Z">
              <w:rPr>
                <w:rFonts w:ascii="Courier New" w:hAnsi="Courier New" w:cs="Courier New"/>
              </w:rPr>
            </w:rPrChange>
          </w:rPr>
          <w:t>[1]-&gt;G[2]-&gt;T[3]-&gt;T[4]-&gt;A(Backtracking)</w:t>
        </w:r>
      </w:ins>
    </w:p>
    <w:p w14:paraId="6401E345" w14:textId="77777777" w:rsidR="00073577" w:rsidRPr="00073577" w:rsidRDefault="00073577" w:rsidP="00073577">
      <w:pPr>
        <w:spacing w:before="0" w:after="0"/>
        <w:rPr>
          <w:ins w:id="19895" w:author="Abhishek Deep Nigam" w:date="2015-10-26T01:01:00Z"/>
          <w:rFonts w:ascii="Courier New" w:hAnsi="Courier New" w:cs="Courier New"/>
          <w:sz w:val="16"/>
          <w:szCs w:val="16"/>
          <w:rPrChange w:id="19896" w:author="Abhishek Deep Nigam" w:date="2015-10-26T01:01:00Z">
            <w:rPr>
              <w:ins w:id="19897" w:author="Abhishek Deep Nigam" w:date="2015-10-26T01:01:00Z"/>
              <w:rFonts w:ascii="Courier New" w:hAnsi="Courier New" w:cs="Courier New"/>
            </w:rPr>
          </w:rPrChange>
        </w:rPr>
      </w:pPr>
      <w:ins w:id="19898" w:author="Abhishek Deep Nigam" w:date="2015-10-26T01:01:00Z">
        <w:r w:rsidRPr="00073577">
          <w:rPr>
            <w:rFonts w:ascii="Courier New" w:hAnsi="Courier New" w:cs="Courier New"/>
            <w:sz w:val="16"/>
            <w:szCs w:val="16"/>
            <w:rPrChange w:id="19899" w:author="Abhishek Deep Nigam" w:date="2015-10-26T01:01:00Z">
              <w:rPr>
                <w:rFonts w:ascii="Courier New" w:hAnsi="Courier New" w:cs="Courier New"/>
              </w:rPr>
            </w:rPrChange>
          </w:rPr>
          <w:t>[4]-&gt;N(Backtracking)</w:t>
        </w:r>
      </w:ins>
    </w:p>
    <w:p w14:paraId="3778C14F" w14:textId="77777777" w:rsidR="00073577" w:rsidRPr="00073577" w:rsidRDefault="00073577" w:rsidP="00073577">
      <w:pPr>
        <w:spacing w:before="0" w:after="0"/>
        <w:rPr>
          <w:ins w:id="19900" w:author="Abhishek Deep Nigam" w:date="2015-10-26T01:01:00Z"/>
          <w:rFonts w:ascii="Courier New" w:hAnsi="Courier New" w:cs="Courier New"/>
          <w:sz w:val="16"/>
          <w:szCs w:val="16"/>
          <w:rPrChange w:id="19901" w:author="Abhishek Deep Nigam" w:date="2015-10-26T01:01:00Z">
            <w:rPr>
              <w:ins w:id="19902" w:author="Abhishek Deep Nigam" w:date="2015-10-26T01:01:00Z"/>
              <w:rFonts w:ascii="Courier New" w:hAnsi="Courier New" w:cs="Courier New"/>
            </w:rPr>
          </w:rPrChange>
        </w:rPr>
      </w:pPr>
      <w:ins w:id="19903" w:author="Abhishek Deep Nigam" w:date="2015-10-26T01:01:00Z">
        <w:r w:rsidRPr="00073577">
          <w:rPr>
            <w:rFonts w:ascii="Courier New" w:hAnsi="Courier New" w:cs="Courier New"/>
            <w:sz w:val="16"/>
            <w:szCs w:val="16"/>
            <w:rPrChange w:id="19904" w:author="Abhishek Deep Nigam" w:date="2015-10-26T01:01:00Z">
              <w:rPr>
                <w:rFonts w:ascii="Courier New" w:hAnsi="Courier New" w:cs="Courier New"/>
              </w:rPr>
            </w:rPrChange>
          </w:rPr>
          <w:t>[4]-&gt;O(Backtracking)</w:t>
        </w:r>
      </w:ins>
    </w:p>
    <w:p w14:paraId="2E9CB51D" w14:textId="77777777" w:rsidR="00073577" w:rsidRPr="00073577" w:rsidRDefault="00073577" w:rsidP="00073577">
      <w:pPr>
        <w:spacing w:before="0" w:after="0"/>
        <w:rPr>
          <w:ins w:id="19905" w:author="Abhishek Deep Nigam" w:date="2015-10-26T01:01:00Z"/>
          <w:rFonts w:ascii="Courier New" w:hAnsi="Courier New" w:cs="Courier New"/>
          <w:sz w:val="16"/>
          <w:szCs w:val="16"/>
          <w:rPrChange w:id="19906" w:author="Abhishek Deep Nigam" w:date="2015-10-26T01:01:00Z">
            <w:rPr>
              <w:ins w:id="19907" w:author="Abhishek Deep Nigam" w:date="2015-10-26T01:01:00Z"/>
              <w:rFonts w:ascii="Courier New" w:hAnsi="Courier New" w:cs="Courier New"/>
            </w:rPr>
          </w:rPrChange>
        </w:rPr>
      </w:pPr>
      <w:ins w:id="19908" w:author="Abhishek Deep Nigam" w:date="2015-10-26T01:01:00Z">
        <w:r w:rsidRPr="00073577">
          <w:rPr>
            <w:rFonts w:ascii="Courier New" w:hAnsi="Courier New" w:cs="Courier New"/>
            <w:sz w:val="16"/>
            <w:szCs w:val="16"/>
            <w:rPrChange w:id="19909" w:author="Abhishek Deep Nigam" w:date="2015-10-26T01:01:00Z">
              <w:rPr>
                <w:rFonts w:ascii="Courier New" w:hAnsi="Courier New" w:cs="Courier New"/>
              </w:rPr>
            </w:rPrChange>
          </w:rPr>
          <w:t>[4]-&gt;P(Backtracking)</w:t>
        </w:r>
      </w:ins>
    </w:p>
    <w:p w14:paraId="4CDCE2F7" w14:textId="77777777" w:rsidR="00073577" w:rsidRPr="00073577" w:rsidRDefault="00073577" w:rsidP="00073577">
      <w:pPr>
        <w:spacing w:before="0" w:after="0"/>
        <w:rPr>
          <w:ins w:id="19910" w:author="Abhishek Deep Nigam" w:date="2015-10-26T01:01:00Z"/>
          <w:rFonts w:ascii="Courier New" w:hAnsi="Courier New" w:cs="Courier New"/>
          <w:sz w:val="16"/>
          <w:szCs w:val="16"/>
          <w:rPrChange w:id="19911" w:author="Abhishek Deep Nigam" w:date="2015-10-26T01:01:00Z">
            <w:rPr>
              <w:ins w:id="19912" w:author="Abhishek Deep Nigam" w:date="2015-10-26T01:01:00Z"/>
              <w:rFonts w:ascii="Courier New" w:hAnsi="Courier New" w:cs="Courier New"/>
            </w:rPr>
          </w:rPrChange>
        </w:rPr>
      </w:pPr>
      <w:ins w:id="19913" w:author="Abhishek Deep Nigam" w:date="2015-10-26T01:01:00Z">
        <w:r w:rsidRPr="00073577">
          <w:rPr>
            <w:rFonts w:ascii="Courier New" w:hAnsi="Courier New" w:cs="Courier New"/>
            <w:sz w:val="16"/>
            <w:szCs w:val="16"/>
            <w:rPrChange w:id="19914" w:author="Abhishek Deep Nigam" w:date="2015-10-26T01:01:00Z">
              <w:rPr>
                <w:rFonts w:ascii="Courier New" w:hAnsi="Courier New" w:cs="Courier New"/>
              </w:rPr>
            </w:rPrChange>
          </w:rPr>
          <w:t>[4]-&gt;Q(Backtracking)</w:t>
        </w:r>
      </w:ins>
    </w:p>
    <w:p w14:paraId="50FBF7DE" w14:textId="77777777" w:rsidR="00073577" w:rsidRPr="00073577" w:rsidRDefault="00073577" w:rsidP="00073577">
      <w:pPr>
        <w:spacing w:before="0" w:after="0"/>
        <w:rPr>
          <w:ins w:id="19915" w:author="Abhishek Deep Nigam" w:date="2015-10-26T01:01:00Z"/>
          <w:rFonts w:ascii="Courier New" w:hAnsi="Courier New" w:cs="Courier New"/>
          <w:sz w:val="16"/>
          <w:szCs w:val="16"/>
          <w:rPrChange w:id="19916" w:author="Abhishek Deep Nigam" w:date="2015-10-26T01:01:00Z">
            <w:rPr>
              <w:ins w:id="19917" w:author="Abhishek Deep Nigam" w:date="2015-10-26T01:01:00Z"/>
              <w:rFonts w:ascii="Courier New" w:hAnsi="Courier New" w:cs="Courier New"/>
            </w:rPr>
          </w:rPrChange>
        </w:rPr>
      </w:pPr>
      <w:ins w:id="19918" w:author="Abhishek Deep Nigam" w:date="2015-10-26T01:01:00Z">
        <w:r w:rsidRPr="00073577">
          <w:rPr>
            <w:rFonts w:ascii="Courier New" w:hAnsi="Courier New" w:cs="Courier New"/>
            <w:sz w:val="16"/>
            <w:szCs w:val="16"/>
            <w:rPrChange w:id="19919" w:author="Abhishek Deep Nigam" w:date="2015-10-26T01:01:00Z">
              <w:rPr>
                <w:rFonts w:ascii="Courier New" w:hAnsi="Courier New" w:cs="Courier New"/>
              </w:rPr>
            </w:rPrChange>
          </w:rPr>
          <w:t>[4]-&gt;S(Backtracking)</w:t>
        </w:r>
      </w:ins>
    </w:p>
    <w:p w14:paraId="6D60ED31" w14:textId="77777777" w:rsidR="00073577" w:rsidRPr="00073577" w:rsidRDefault="00073577" w:rsidP="00073577">
      <w:pPr>
        <w:spacing w:before="0" w:after="0"/>
        <w:rPr>
          <w:ins w:id="19920" w:author="Abhishek Deep Nigam" w:date="2015-10-26T01:01:00Z"/>
          <w:rFonts w:ascii="Courier New" w:hAnsi="Courier New" w:cs="Courier New"/>
          <w:sz w:val="16"/>
          <w:szCs w:val="16"/>
          <w:rPrChange w:id="19921" w:author="Abhishek Deep Nigam" w:date="2015-10-26T01:01:00Z">
            <w:rPr>
              <w:ins w:id="19922" w:author="Abhishek Deep Nigam" w:date="2015-10-26T01:01:00Z"/>
              <w:rFonts w:ascii="Courier New" w:hAnsi="Courier New" w:cs="Courier New"/>
            </w:rPr>
          </w:rPrChange>
        </w:rPr>
      </w:pPr>
      <w:ins w:id="19923" w:author="Abhishek Deep Nigam" w:date="2015-10-26T01:01:00Z">
        <w:r w:rsidRPr="00073577">
          <w:rPr>
            <w:rFonts w:ascii="Courier New" w:hAnsi="Courier New" w:cs="Courier New"/>
            <w:sz w:val="16"/>
            <w:szCs w:val="16"/>
            <w:rPrChange w:id="19924" w:author="Abhishek Deep Nigam" w:date="2015-10-26T01:01:00Z">
              <w:rPr>
                <w:rFonts w:ascii="Courier New" w:hAnsi="Courier New" w:cs="Courier New"/>
              </w:rPr>
            </w:rPrChange>
          </w:rPr>
          <w:t>[4]-&gt;Y(Backtracking)</w:t>
        </w:r>
      </w:ins>
    </w:p>
    <w:p w14:paraId="3A786012" w14:textId="77777777" w:rsidR="00073577" w:rsidRPr="00073577" w:rsidRDefault="00073577" w:rsidP="00073577">
      <w:pPr>
        <w:spacing w:before="0" w:after="0"/>
        <w:rPr>
          <w:ins w:id="19925" w:author="Abhishek Deep Nigam" w:date="2015-10-26T01:01:00Z"/>
          <w:rFonts w:ascii="Courier New" w:hAnsi="Courier New" w:cs="Courier New"/>
          <w:sz w:val="16"/>
          <w:szCs w:val="16"/>
          <w:rPrChange w:id="19926" w:author="Abhishek Deep Nigam" w:date="2015-10-26T01:01:00Z">
            <w:rPr>
              <w:ins w:id="19927" w:author="Abhishek Deep Nigam" w:date="2015-10-26T01:01:00Z"/>
              <w:rFonts w:ascii="Courier New" w:hAnsi="Courier New" w:cs="Courier New"/>
            </w:rPr>
          </w:rPrChange>
        </w:rPr>
      </w:pPr>
      <w:ins w:id="19928" w:author="Abhishek Deep Nigam" w:date="2015-10-26T01:01:00Z">
        <w:r w:rsidRPr="00073577">
          <w:rPr>
            <w:rFonts w:ascii="Courier New" w:hAnsi="Courier New" w:cs="Courier New"/>
            <w:sz w:val="16"/>
            <w:szCs w:val="16"/>
            <w:rPrChange w:id="19929" w:author="Abhishek Deep Nigam" w:date="2015-10-26T01:01:00Z">
              <w:rPr>
                <w:rFonts w:ascii="Courier New" w:hAnsi="Courier New" w:cs="Courier New"/>
              </w:rPr>
            </w:rPrChange>
          </w:rPr>
          <w:t>[1]-&gt;H[2]-&gt;T[3]-&gt;T[4]-&gt;A(Backtracking)</w:t>
        </w:r>
      </w:ins>
    </w:p>
    <w:p w14:paraId="370A6257" w14:textId="77777777" w:rsidR="00073577" w:rsidRPr="00073577" w:rsidRDefault="00073577" w:rsidP="00073577">
      <w:pPr>
        <w:spacing w:before="0" w:after="0"/>
        <w:rPr>
          <w:ins w:id="19930" w:author="Abhishek Deep Nigam" w:date="2015-10-26T01:01:00Z"/>
          <w:rFonts w:ascii="Courier New" w:hAnsi="Courier New" w:cs="Courier New"/>
          <w:sz w:val="16"/>
          <w:szCs w:val="16"/>
          <w:rPrChange w:id="19931" w:author="Abhishek Deep Nigam" w:date="2015-10-26T01:01:00Z">
            <w:rPr>
              <w:ins w:id="19932" w:author="Abhishek Deep Nigam" w:date="2015-10-26T01:01:00Z"/>
              <w:rFonts w:ascii="Courier New" w:hAnsi="Courier New" w:cs="Courier New"/>
            </w:rPr>
          </w:rPrChange>
        </w:rPr>
      </w:pPr>
      <w:ins w:id="19933" w:author="Abhishek Deep Nigam" w:date="2015-10-26T01:01:00Z">
        <w:r w:rsidRPr="00073577">
          <w:rPr>
            <w:rFonts w:ascii="Courier New" w:hAnsi="Courier New" w:cs="Courier New"/>
            <w:sz w:val="16"/>
            <w:szCs w:val="16"/>
            <w:rPrChange w:id="19934" w:author="Abhishek Deep Nigam" w:date="2015-10-26T01:01:00Z">
              <w:rPr>
                <w:rFonts w:ascii="Courier New" w:hAnsi="Courier New" w:cs="Courier New"/>
              </w:rPr>
            </w:rPrChange>
          </w:rPr>
          <w:t>[4]-&gt;N(Backtracking)</w:t>
        </w:r>
      </w:ins>
    </w:p>
    <w:p w14:paraId="246B683E" w14:textId="77777777" w:rsidR="00073577" w:rsidRPr="00073577" w:rsidRDefault="00073577" w:rsidP="00073577">
      <w:pPr>
        <w:spacing w:before="0" w:after="0"/>
        <w:rPr>
          <w:ins w:id="19935" w:author="Abhishek Deep Nigam" w:date="2015-10-26T01:01:00Z"/>
          <w:rFonts w:ascii="Courier New" w:hAnsi="Courier New" w:cs="Courier New"/>
          <w:sz w:val="16"/>
          <w:szCs w:val="16"/>
          <w:rPrChange w:id="19936" w:author="Abhishek Deep Nigam" w:date="2015-10-26T01:01:00Z">
            <w:rPr>
              <w:ins w:id="19937" w:author="Abhishek Deep Nigam" w:date="2015-10-26T01:01:00Z"/>
              <w:rFonts w:ascii="Courier New" w:hAnsi="Courier New" w:cs="Courier New"/>
            </w:rPr>
          </w:rPrChange>
        </w:rPr>
      </w:pPr>
      <w:ins w:id="19938" w:author="Abhishek Deep Nigam" w:date="2015-10-26T01:01:00Z">
        <w:r w:rsidRPr="00073577">
          <w:rPr>
            <w:rFonts w:ascii="Courier New" w:hAnsi="Courier New" w:cs="Courier New"/>
            <w:sz w:val="16"/>
            <w:szCs w:val="16"/>
            <w:rPrChange w:id="19939" w:author="Abhishek Deep Nigam" w:date="2015-10-26T01:01:00Z">
              <w:rPr>
                <w:rFonts w:ascii="Courier New" w:hAnsi="Courier New" w:cs="Courier New"/>
              </w:rPr>
            </w:rPrChange>
          </w:rPr>
          <w:t>[4]-&gt;O(Backtracking)</w:t>
        </w:r>
      </w:ins>
    </w:p>
    <w:p w14:paraId="478AD4AF" w14:textId="77777777" w:rsidR="00073577" w:rsidRPr="00073577" w:rsidRDefault="00073577" w:rsidP="00073577">
      <w:pPr>
        <w:spacing w:before="0" w:after="0"/>
        <w:rPr>
          <w:ins w:id="19940" w:author="Abhishek Deep Nigam" w:date="2015-10-26T01:01:00Z"/>
          <w:rFonts w:ascii="Courier New" w:hAnsi="Courier New" w:cs="Courier New"/>
          <w:sz w:val="16"/>
          <w:szCs w:val="16"/>
          <w:rPrChange w:id="19941" w:author="Abhishek Deep Nigam" w:date="2015-10-26T01:01:00Z">
            <w:rPr>
              <w:ins w:id="19942" w:author="Abhishek Deep Nigam" w:date="2015-10-26T01:01:00Z"/>
              <w:rFonts w:ascii="Courier New" w:hAnsi="Courier New" w:cs="Courier New"/>
            </w:rPr>
          </w:rPrChange>
        </w:rPr>
      </w:pPr>
      <w:ins w:id="19943" w:author="Abhishek Deep Nigam" w:date="2015-10-26T01:01:00Z">
        <w:r w:rsidRPr="00073577">
          <w:rPr>
            <w:rFonts w:ascii="Courier New" w:hAnsi="Courier New" w:cs="Courier New"/>
            <w:sz w:val="16"/>
            <w:szCs w:val="16"/>
            <w:rPrChange w:id="19944" w:author="Abhishek Deep Nigam" w:date="2015-10-26T01:01:00Z">
              <w:rPr>
                <w:rFonts w:ascii="Courier New" w:hAnsi="Courier New" w:cs="Courier New"/>
              </w:rPr>
            </w:rPrChange>
          </w:rPr>
          <w:t>[4]-&gt;P(Backtracking)</w:t>
        </w:r>
      </w:ins>
    </w:p>
    <w:p w14:paraId="340E2653" w14:textId="77777777" w:rsidR="00073577" w:rsidRPr="00073577" w:rsidRDefault="00073577" w:rsidP="00073577">
      <w:pPr>
        <w:spacing w:before="0" w:after="0"/>
        <w:rPr>
          <w:ins w:id="19945" w:author="Abhishek Deep Nigam" w:date="2015-10-26T01:01:00Z"/>
          <w:rFonts w:ascii="Courier New" w:hAnsi="Courier New" w:cs="Courier New"/>
          <w:sz w:val="16"/>
          <w:szCs w:val="16"/>
          <w:rPrChange w:id="19946" w:author="Abhishek Deep Nigam" w:date="2015-10-26T01:01:00Z">
            <w:rPr>
              <w:ins w:id="19947" w:author="Abhishek Deep Nigam" w:date="2015-10-26T01:01:00Z"/>
              <w:rFonts w:ascii="Courier New" w:hAnsi="Courier New" w:cs="Courier New"/>
            </w:rPr>
          </w:rPrChange>
        </w:rPr>
      </w:pPr>
      <w:ins w:id="19948" w:author="Abhishek Deep Nigam" w:date="2015-10-26T01:01:00Z">
        <w:r w:rsidRPr="00073577">
          <w:rPr>
            <w:rFonts w:ascii="Courier New" w:hAnsi="Courier New" w:cs="Courier New"/>
            <w:sz w:val="16"/>
            <w:szCs w:val="16"/>
            <w:rPrChange w:id="19949" w:author="Abhishek Deep Nigam" w:date="2015-10-26T01:01:00Z">
              <w:rPr>
                <w:rFonts w:ascii="Courier New" w:hAnsi="Courier New" w:cs="Courier New"/>
              </w:rPr>
            </w:rPrChange>
          </w:rPr>
          <w:t>[4]-&gt;Q(Backtracking)</w:t>
        </w:r>
      </w:ins>
    </w:p>
    <w:p w14:paraId="1DE11572" w14:textId="77777777" w:rsidR="00073577" w:rsidRPr="00073577" w:rsidRDefault="00073577" w:rsidP="00073577">
      <w:pPr>
        <w:spacing w:before="0" w:after="0"/>
        <w:rPr>
          <w:ins w:id="19950" w:author="Abhishek Deep Nigam" w:date="2015-10-26T01:01:00Z"/>
          <w:rFonts w:ascii="Courier New" w:hAnsi="Courier New" w:cs="Courier New"/>
          <w:sz w:val="16"/>
          <w:szCs w:val="16"/>
          <w:rPrChange w:id="19951" w:author="Abhishek Deep Nigam" w:date="2015-10-26T01:01:00Z">
            <w:rPr>
              <w:ins w:id="19952" w:author="Abhishek Deep Nigam" w:date="2015-10-26T01:01:00Z"/>
              <w:rFonts w:ascii="Courier New" w:hAnsi="Courier New" w:cs="Courier New"/>
            </w:rPr>
          </w:rPrChange>
        </w:rPr>
      </w:pPr>
      <w:ins w:id="19953" w:author="Abhishek Deep Nigam" w:date="2015-10-26T01:01:00Z">
        <w:r w:rsidRPr="00073577">
          <w:rPr>
            <w:rFonts w:ascii="Courier New" w:hAnsi="Courier New" w:cs="Courier New"/>
            <w:sz w:val="16"/>
            <w:szCs w:val="16"/>
            <w:rPrChange w:id="19954" w:author="Abhishek Deep Nigam" w:date="2015-10-26T01:01:00Z">
              <w:rPr>
                <w:rFonts w:ascii="Courier New" w:hAnsi="Courier New" w:cs="Courier New"/>
              </w:rPr>
            </w:rPrChange>
          </w:rPr>
          <w:t>[4]-&gt;S(Backtracking)</w:t>
        </w:r>
      </w:ins>
    </w:p>
    <w:p w14:paraId="5F008157" w14:textId="77777777" w:rsidR="00073577" w:rsidRPr="00073577" w:rsidRDefault="00073577" w:rsidP="00073577">
      <w:pPr>
        <w:spacing w:before="0" w:after="0"/>
        <w:rPr>
          <w:ins w:id="19955" w:author="Abhishek Deep Nigam" w:date="2015-10-26T01:01:00Z"/>
          <w:rFonts w:ascii="Courier New" w:hAnsi="Courier New" w:cs="Courier New"/>
          <w:sz w:val="16"/>
          <w:szCs w:val="16"/>
          <w:rPrChange w:id="19956" w:author="Abhishek Deep Nigam" w:date="2015-10-26T01:01:00Z">
            <w:rPr>
              <w:ins w:id="19957" w:author="Abhishek Deep Nigam" w:date="2015-10-26T01:01:00Z"/>
              <w:rFonts w:ascii="Courier New" w:hAnsi="Courier New" w:cs="Courier New"/>
            </w:rPr>
          </w:rPrChange>
        </w:rPr>
      </w:pPr>
      <w:ins w:id="19958" w:author="Abhishek Deep Nigam" w:date="2015-10-26T01:01:00Z">
        <w:r w:rsidRPr="00073577">
          <w:rPr>
            <w:rFonts w:ascii="Courier New" w:hAnsi="Courier New" w:cs="Courier New"/>
            <w:sz w:val="16"/>
            <w:szCs w:val="16"/>
            <w:rPrChange w:id="19959" w:author="Abhishek Deep Nigam" w:date="2015-10-26T01:01:00Z">
              <w:rPr>
                <w:rFonts w:ascii="Courier New" w:hAnsi="Courier New" w:cs="Courier New"/>
              </w:rPr>
            </w:rPrChange>
          </w:rPr>
          <w:t>[4]-&gt;Y(Backtracking)</w:t>
        </w:r>
      </w:ins>
    </w:p>
    <w:p w14:paraId="316ED906" w14:textId="77777777" w:rsidR="00073577" w:rsidRPr="00073577" w:rsidRDefault="00073577" w:rsidP="00073577">
      <w:pPr>
        <w:spacing w:before="0" w:after="0"/>
        <w:rPr>
          <w:ins w:id="19960" w:author="Abhishek Deep Nigam" w:date="2015-10-26T01:01:00Z"/>
          <w:rFonts w:ascii="Courier New" w:hAnsi="Courier New" w:cs="Courier New"/>
          <w:sz w:val="16"/>
          <w:szCs w:val="16"/>
          <w:rPrChange w:id="19961" w:author="Abhishek Deep Nigam" w:date="2015-10-26T01:01:00Z">
            <w:rPr>
              <w:ins w:id="19962" w:author="Abhishek Deep Nigam" w:date="2015-10-26T01:01:00Z"/>
              <w:rFonts w:ascii="Courier New" w:hAnsi="Courier New" w:cs="Courier New"/>
            </w:rPr>
          </w:rPrChange>
        </w:rPr>
      </w:pPr>
      <w:ins w:id="19963" w:author="Abhishek Deep Nigam" w:date="2015-10-26T01:01:00Z">
        <w:r w:rsidRPr="00073577">
          <w:rPr>
            <w:rFonts w:ascii="Courier New" w:hAnsi="Courier New" w:cs="Courier New"/>
            <w:sz w:val="16"/>
            <w:szCs w:val="16"/>
            <w:rPrChange w:id="19964" w:author="Abhishek Deep Nigam" w:date="2015-10-26T01:01:00Z">
              <w:rPr>
                <w:rFonts w:ascii="Courier New" w:hAnsi="Courier New" w:cs="Courier New"/>
              </w:rPr>
            </w:rPrChange>
          </w:rPr>
          <w:t>[1]-&gt;J[2]-&gt;T[3]-&gt;T[4]-&gt;A(Backtracking)</w:t>
        </w:r>
      </w:ins>
    </w:p>
    <w:p w14:paraId="04887CAC" w14:textId="77777777" w:rsidR="00073577" w:rsidRPr="00073577" w:rsidRDefault="00073577" w:rsidP="00073577">
      <w:pPr>
        <w:spacing w:before="0" w:after="0"/>
        <w:rPr>
          <w:ins w:id="19965" w:author="Abhishek Deep Nigam" w:date="2015-10-26T01:01:00Z"/>
          <w:rFonts w:ascii="Courier New" w:hAnsi="Courier New" w:cs="Courier New"/>
          <w:sz w:val="16"/>
          <w:szCs w:val="16"/>
          <w:rPrChange w:id="19966" w:author="Abhishek Deep Nigam" w:date="2015-10-26T01:01:00Z">
            <w:rPr>
              <w:ins w:id="19967" w:author="Abhishek Deep Nigam" w:date="2015-10-26T01:01:00Z"/>
              <w:rFonts w:ascii="Courier New" w:hAnsi="Courier New" w:cs="Courier New"/>
            </w:rPr>
          </w:rPrChange>
        </w:rPr>
      </w:pPr>
      <w:ins w:id="19968" w:author="Abhishek Deep Nigam" w:date="2015-10-26T01:01:00Z">
        <w:r w:rsidRPr="00073577">
          <w:rPr>
            <w:rFonts w:ascii="Courier New" w:hAnsi="Courier New" w:cs="Courier New"/>
            <w:sz w:val="16"/>
            <w:szCs w:val="16"/>
            <w:rPrChange w:id="19969" w:author="Abhishek Deep Nigam" w:date="2015-10-26T01:01:00Z">
              <w:rPr>
                <w:rFonts w:ascii="Courier New" w:hAnsi="Courier New" w:cs="Courier New"/>
              </w:rPr>
            </w:rPrChange>
          </w:rPr>
          <w:t>[4]-&gt;N(Backtracking)</w:t>
        </w:r>
      </w:ins>
    </w:p>
    <w:p w14:paraId="03237C86" w14:textId="77777777" w:rsidR="00073577" w:rsidRPr="00073577" w:rsidRDefault="00073577" w:rsidP="00073577">
      <w:pPr>
        <w:spacing w:before="0" w:after="0"/>
        <w:rPr>
          <w:ins w:id="19970" w:author="Abhishek Deep Nigam" w:date="2015-10-26T01:01:00Z"/>
          <w:rFonts w:ascii="Courier New" w:hAnsi="Courier New" w:cs="Courier New"/>
          <w:sz w:val="16"/>
          <w:szCs w:val="16"/>
          <w:rPrChange w:id="19971" w:author="Abhishek Deep Nigam" w:date="2015-10-26T01:01:00Z">
            <w:rPr>
              <w:ins w:id="19972" w:author="Abhishek Deep Nigam" w:date="2015-10-26T01:01:00Z"/>
              <w:rFonts w:ascii="Courier New" w:hAnsi="Courier New" w:cs="Courier New"/>
            </w:rPr>
          </w:rPrChange>
        </w:rPr>
      </w:pPr>
      <w:ins w:id="19973" w:author="Abhishek Deep Nigam" w:date="2015-10-26T01:01:00Z">
        <w:r w:rsidRPr="00073577">
          <w:rPr>
            <w:rFonts w:ascii="Courier New" w:hAnsi="Courier New" w:cs="Courier New"/>
            <w:sz w:val="16"/>
            <w:szCs w:val="16"/>
            <w:rPrChange w:id="19974" w:author="Abhishek Deep Nigam" w:date="2015-10-26T01:01:00Z">
              <w:rPr>
                <w:rFonts w:ascii="Courier New" w:hAnsi="Courier New" w:cs="Courier New"/>
              </w:rPr>
            </w:rPrChange>
          </w:rPr>
          <w:t>[4]-&gt;O(Backtracking)</w:t>
        </w:r>
      </w:ins>
    </w:p>
    <w:p w14:paraId="036CD057" w14:textId="77777777" w:rsidR="00073577" w:rsidRPr="00073577" w:rsidRDefault="00073577" w:rsidP="00073577">
      <w:pPr>
        <w:spacing w:before="0" w:after="0"/>
        <w:rPr>
          <w:ins w:id="19975" w:author="Abhishek Deep Nigam" w:date="2015-10-26T01:01:00Z"/>
          <w:rFonts w:ascii="Courier New" w:hAnsi="Courier New" w:cs="Courier New"/>
          <w:sz w:val="16"/>
          <w:szCs w:val="16"/>
          <w:rPrChange w:id="19976" w:author="Abhishek Deep Nigam" w:date="2015-10-26T01:01:00Z">
            <w:rPr>
              <w:ins w:id="19977" w:author="Abhishek Deep Nigam" w:date="2015-10-26T01:01:00Z"/>
              <w:rFonts w:ascii="Courier New" w:hAnsi="Courier New" w:cs="Courier New"/>
            </w:rPr>
          </w:rPrChange>
        </w:rPr>
      </w:pPr>
      <w:ins w:id="19978" w:author="Abhishek Deep Nigam" w:date="2015-10-26T01:01:00Z">
        <w:r w:rsidRPr="00073577">
          <w:rPr>
            <w:rFonts w:ascii="Courier New" w:hAnsi="Courier New" w:cs="Courier New"/>
            <w:sz w:val="16"/>
            <w:szCs w:val="16"/>
            <w:rPrChange w:id="19979" w:author="Abhishek Deep Nigam" w:date="2015-10-26T01:01:00Z">
              <w:rPr>
                <w:rFonts w:ascii="Courier New" w:hAnsi="Courier New" w:cs="Courier New"/>
              </w:rPr>
            </w:rPrChange>
          </w:rPr>
          <w:t>[4]-&gt;P(Backtracking)</w:t>
        </w:r>
      </w:ins>
    </w:p>
    <w:p w14:paraId="00813ACE" w14:textId="77777777" w:rsidR="00073577" w:rsidRPr="00073577" w:rsidRDefault="00073577" w:rsidP="00073577">
      <w:pPr>
        <w:spacing w:before="0" w:after="0"/>
        <w:rPr>
          <w:ins w:id="19980" w:author="Abhishek Deep Nigam" w:date="2015-10-26T01:01:00Z"/>
          <w:rFonts w:ascii="Courier New" w:hAnsi="Courier New" w:cs="Courier New"/>
          <w:sz w:val="16"/>
          <w:szCs w:val="16"/>
          <w:rPrChange w:id="19981" w:author="Abhishek Deep Nigam" w:date="2015-10-26T01:01:00Z">
            <w:rPr>
              <w:ins w:id="19982" w:author="Abhishek Deep Nigam" w:date="2015-10-26T01:01:00Z"/>
              <w:rFonts w:ascii="Courier New" w:hAnsi="Courier New" w:cs="Courier New"/>
            </w:rPr>
          </w:rPrChange>
        </w:rPr>
      </w:pPr>
      <w:ins w:id="19983" w:author="Abhishek Deep Nigam" w:date="2015-10-26T01:01:00Z">
        <w:r w:rsidRPr="00073577">
          <w:rPr>
            <w:rFonts w:ascii="Courier New" w:hAnsi="Courier New" w:cs="Courier New"/>
            <w:sz w:val="16"/>
            <w:szCs w:val="16"/>
            <w:rPrChange w:id="19984" w:author="Abhishek Deep Nigam" w:date="2015-10-26T01:01:00Z">
              <w:rPr>
                <w:rFonts w:ascii="Courier New" w:hAnsi="Courier New" w:cs="Courier New"/>
              </w:rPr>
            </w:rPrChange>
          </w:rPr>
          <w:t>[4]-&gt;Q(Backtracking)</w:t>
        </w:r>
      </w:ins>
    </w:p>
    <w:p w14:paraId="78B9A6D9" w14:textId="77777777" w:rsidR="00073577" w:rsidRPr="00073577" w:rsidRDefault="00073577" w:rsidP="00073577">
      <w:pPr>
        <w:spacing w:before="0" w:after="0"/>
        <w:rPr>
          <w:ins w:id="19985" w:author="Abhishek Deep Nigam" w:date="2015-10-26T01:01:00Z"/>
          <w:rFonts w:ascii="Courier New" w:hAnsi="Courier New" w:cs="Courier New"/>
          <w:sz w:val="16"/>
          <w:szCs w:val="16"/>
          <w:rPrChange w:id="19986" w:author="Abhishek Deep Nigam" w:date="2015-10-26T01:01:00Z">
            <w:rPr>
              <w:ins w:id="19987" w:author="Abhishek Deep Nigam" w:date="2015-10-26T01:01:00Z"/>
              <w:rFonts w:ascii="Courier New" w:hAnsi="Courier New" w:cs="Courier New"/>
            </w:rPr>
          </w:rPrChange>
        </w:rPr>
      </w:pPr>
      <w:ins w:id="19988" w:author="Abhishek Deep Nigam" w:date="2015-10-26T01:01:00Z">
        <w:r w:rsidRPr="00073577">
          <w:rPr>
            <w:rFonts w:ascii="Courier New" w:hAnsi="Courier New" w:cs="Courier New"/>
            <w:sz w:val="16"/>
            <w:szCs w:val="16"/>
            <w:rPrChange w:id="19989" w:author="Abhishek Deep Nigam" w:date="2015-10-26T01:01:00Z">
              <w:rPr>
                <w:rFonts w:ascii="Courier New" w:hAnsi="Courier New" w:cs="Courier New"/>
              </w:rPr>
            </w:rPrChange>
          </w:rPr>
          <w:t>[4]-&gt;S(Backtracking)</w:t>
        </w:r>
      </w:ins>
    </w:p>
    <w:p w14:paraId="0542C25C" w14:textId="77777777" w:rsidR="00073577" w:rsidRPr="00073577" w:rsidRDefault="00073577" w:rsidP="00073577">
      <w:pPr>
        <w:spacing w:before="0" w:after="0"/>
        <w:rPr>
          <w:ins w:id="19990" w:author="Abhishek Deep Nigam" w:date="2015-10-26T01:01:00Z"/>
          <w:rFonts w:ascii="Courier New" w:hAnsi="Courier New" w:cs="Courier New"/>
          <w:sz w:val="16"/>
          <w:szCs w:val="16"/>
          <w:rPrChange w:id="19991" w:author="Abhishek Deep Nigam" w:date="2015-10-26T01:01:00Z">
            <w:rPr>
              <w:ins w:id="19992" w:author="Abhishek Deep Nigam" w:date="2015-10-26T01:01:00Z"/>
              <w:rFonts w:ascii="Courier New" w:hAnsi="Courier New" w:cs="Courier New"/>
            </w:rPr>
          </w:rPrChange>
        </w:rPr>
      </w:pPr>
      <w:ins w:id="19993" w:author="Abhishek Deep Nigam" w:date="2015-10-26T01:01:00Z">
        <w:r w:rsidRPr="00073577">
          <w:rPr>
            <w:rFonts w:ascii="Courier New" w:hAnsi="Courier New" w:cs="Courier New"/>
            <w:sz w:val="16"/>
            <w:szCs w:val="16"/>
            <w:rPrChange w:id="19994" w:author="Abhishek Deep Nigam" w:date="2015-10-26T01:01:00Z">
              <w:rPr>
                <w:rFonts w:ascii="Courier New" w:hAnsi="Courier New" w:cs="Courier New"/>
              </w:rPr>
            </w:rPrChange>
          </w:rPr>
          <w:t>[4]-&gt;Y(Backtracking)</w:t>
        </w:r>
      </w:ins>
    </w:p>
    <w:p w14:paraId="6D26EE5A" w14:textId="77777777" w:rsidR="00073577" w:rsidRPr="00073577" w:rsidRDefault="00073577" w:rsidP="00073577">
      <w:pPr>
        <w:spacing w:before="0" w:after="0"/>
        <w:rPr>
          <w:ins w:id="19995" w:author="Abhishek Deep Nigam" w:date="2015-10-26T01:01:00Z"/>
          <w:rFonts w:ascii="Courier New" w:hAnsi="Courier New" w:cs="Courier New"/>
          <w:sz w:val="16"/>
          <w:szCs w:val="16"/>
          <w:rPrChange w:id="19996" w:author="Abhishek Deep Nigam" w:date="2015-10-26T01:01:00Z">
            <w:rPr>
              <w:ins w:id="19997" w:author="Abhishek Deep Nigam" w:date="2015-10-26T01:01:00Z"/>
              <w:rFonts w:ascii="Courier New" w:hAnsi="Courier New" w:cs="Courier New"/>
            </w:rPr>
          </w:rPrChange>
        </w:rPr>
      </w:pPr>
      <w:ins w:id="19998" w:author="Abhishek Deep Nigam" w:date="2015-10-26T01:01:00Z">
        <w:r w:rsidRPr="00073577">
          <w:rPr>
            <w:rFonts w:ascii="Courier New" w:hAnsi="Courier New" w:cs="Courier New"/>
            <w:sz w:val="16"/>
            <w:szCs w:val="16"/>
            <w:rPrChange w:id="19999" w:author="Abhishek Deep Nigam" w:date="2015-10-26T01:01:00Z">
              <w:rPr>
                <w:rFonts w:ascii="Courier New" w:hAnsi="Courier New" w:cs="Courier New"/>
              </w:rPr>
            </w:rPrChange>
          </w:rPr>
          <w:t>[1]-&gt;M[2]-&gt;T[3]-&gt;T[4]-&gt;A(Backtracking)</w:t>
        </w:r>
      </w:ins>
    </w:p>
    <w:p w14:paraId="0992F5F9" w14:textId="77777777" w:rsidR="00073577" w:rsidRPr="00073577" w:rsidRDefault="00073577" w:rsidP="00073577">
      <w:pPr>
        <w:spacing w:before="0" w:after="0"/>
        <w:rPr>
          <w:ins w:id="20000" w:author="Abhishek Deep Nigam" w:date="2015-10-26T01:01:00Z"/>
          <w:rFonts w:ascii="Courier New" w:hAnsi="Courier New" w:cs="Courier New"/>
          <w:sz w:val="16"/>
          <w:szCs w:val="16"/>
          <w:rPrChange w:id="20001" w:author="Abhishek Deep Nigam" w:date="2015-10-26T01:01:00Z">
            <w:rPr>
              <w:ins w:id="20002" w:author="Abhishek Deep Nigam" w:date="2015-10-26T01:01:00Z"/>
              <w:rFonts w:ascii="Courier New" w:hAnsi="Courier New" w:cs="Courier New"/>
            </w:rPr>
          </w:rPrChange>
        </w:rPr>
      </w:pPr>
      <w:ins w:id="20003" w:author="Abhishek Deep Nigam" w:date="2015-10-26T01:01:00Z">
        <w:r w:rsidRPr="00073577">
          <w:rPr>
            <w:rFonts w:ascii="Courier New" w:hAnsi="Courier New" w:cs="Courier New"/>
            <w:sz w:val="16"/>
            <w:szCs w:val="16"/>
            <w:rPrChange w:id="20004" w:author="Abhishek Deep Nigam" w:date="2015-10-26T01:01:00Z">
              <w:rPr>
                <w:rFonts w:ascii="Courier New" w:hAnsi="Courier New" w:cs="Courier New"/>
              </w:rPr>
            </w:rPrChange>
          </w:rPr>
          <w:lastRenderedPageBreak/>
          <w:t>[4]-&gt;N(Backtracking)</w:t>
        </w:r>
      </w:ins>
    </w:p>
    <w:p w14:paraId="65F30DEC" w14:textId="77777777" w:rsidR="00073577" w:rsidRPr="00073577" w:rsidRDefault="00073577" w:rsidP="00073577">
      <w:pPr>
        <w:spacing w:before="0" w:after="0"/>
        <w:rPr>
          <w:ins w:id="20005" w:author="Abhishek Deep Nigam" w:date="2015-10-26T01:01:00Z"/>
          <w:rFonts w:ascii="Courier New" w:hAnsi="Courier New" w:cs="Courier New"/>
          <w:sz w:val="16"/>
          <w:szCs w:val="16"/>
          <w:rPrChange w:id="20006" w:author="Abhishek Deep Nigam" w:date="2015-10-26T01:01:00Z">
            <w:rPr>
              <w:ins w:id="20007" w:author="Abhishek Deep Nigam" w:date="2015-10-26T01:01:00Z"/>
              <w:rFonts w:ascii="Courier New" w:hAnsi="Courier New" w:cs="Courier New"/>
            </w:rPr>
          </w:rPrChange>
        </w:rPr>
      </w:pPr>
      <w:ins w:id="20008" w:author="Abhishek Deep Nigam" w:date="2015-10-26T01:01:00Z">
        <w:r w:rsidRPr="00073577">
          <w:rPr>
            <w:rFonts w:ascii="Courier New" w:hAnsi="Courier New" w:cs="Courier New"/>
            <w:sz w:val="16"/>
            <w:szCs w:val="16"/>
            <w:rPrChange w:id="20009" w:author="Abhishek Deep Nigam" w:date="2015-10-26T01:01:00Z">
              <w:rPr>
                <w:rFonts w:ascii="Courier New" w:hAnsi="Courier New" w:cs="Courier New"/>
              </w:rPr>
            </w:rPrChange>
          </w:rPr>
          <w:t>[4]-&gt;O(Backtracking)</w:t>
        </w:r>
      </w:ins>
    </w:p>
    <w:p w14:paraId="386A06FA" w14:textId="77777777" w:rsidR="00073577" w:rsidRPr="00073577" w:rsidRDefault="00073577" w:rsidP="00073577">
      <w:pPr>
        <w:spacing w:before="0" w:after="0"/>
        <w:rPr>
          <w:ins w:id="20010" w:author="Abhishek Deep Nigam" w:date="2015-10-26T01:01:00Z"/>
          <w:rFonts w:ascii="Courier New" w:hAnsi="Courier New" w:cs="Courier New"/>
          <w:sz w:val="16"/>
          <w:szCs w:val="16"/>
          <w:rPrChange w:id="20011" w:author="Abhishek Deep Nigam" w:date="2015-10-26T01:01:00Z">
            <w:rPr>
              <w:ins w:id="20012" w:author="Abhishek Deep Nigam" w:date="2015-10-26T01:01:00Z"/>
              <w:rFonts w:ascii="Courier New" w:hAnsi="Courier New" w:cs="Courier New"/>
            </w:rPr>
          </w:rPrChange>
        </w:rPr>
      </w:pPr>
      <w:ins w:id="20013" w:author="Abhishek Deep Nigam" w:date="2015-10-26T01:01:00Z">
        <w:r w:rsidRPr="00073577">
          <w:rPr>
            <w:rFonts w:ascii="Courier New" w:hAnsi="Courier New" w:cs="Courier New"/>
            <w:sz w:val="16"/>
            <w:szCs w:val="16"/>
            <w:rPrChange w:id="20014" w:author="Abhishek Deep Nigam" w:date="2015-10-26T01:01:00Z">
              <w:rPr>
                <w:rFonts w:ascii="Courier New" w:hAnsi="Courier New" w:cs="Courier New"/>
              </w:rPr>
            </w:rPrChange>
          </w:rPr>
          <w:t>[4]-&gt;P(Backtracking)</w:t>
        </w:r>
      </w:ins>
    </w:p>
    <w:p w14:paraId="569A8268" w14:textId="77777777" w:rsidR="00073577" w:rsidRPr="00073577" w:rsidRDefault="00073577" w:rsidP="00073577">
      <w:pPr>
        <w:spacing w:before="0" w:after="0"/>
        <w:rPr>
          <w:ins w:id="20015" w:author="Abhishek Deep Nigam" w:date="2015-10-26T01:01:00Z"/>
          <w:rFonts w:ascii="Courier New" w:hAnsi="Courier New" w:cs="Courier New"/>
          <w:sz w:val="16"/>
          <w:szCs w:val="16"/>
          <w:rPrChange w:id="20016" w:author="Abhishek Deep Nigam" w:date="2015-10-26T01:01:00Z">
            <w:rPr>
              <w:ins w:id="20017" w:author="Abhishek Deep Nigam" w:date="2015-10-26T01:01:00Z"/>
              <w:rFonts w:ascii="Courier New" w:hAnsi="Courier New" w:cs="Courier New"/>
            </w:rPr>
          </w:rPrChange>
        </w:rPr>
      </w:pPr>
      <w:ins w:id="20018" w:author="Abhishek Deep Nigam" w:date="2015-10-26T01:01:00Z">
        <w:r w:rsidRPr="00073577">
          <w:rPr>
            <w:rFonts w:ascii="Courier New" w:hAnsi="Courier New" w:cs="Courier New"/>
            <w:sz w:val="16"/>
            <w:szCs w:val="16"/>
            <w:rPrChange w:id="20019" w:author="Abhishek Deep Nigam" w:date="2015-10-26T01:01:00Z">
              <w:rPr>
                <w:rFonts w:ascii="Courier New" w:hAnsi="Courier New" w:cs="Courier New"/>
              </w:rPr>
            </w:rPrChange>
          </w:rPr>
          <w:t>[4]-&gt;Q(Backtracking)</w:t>
        </w:r>
      </w:ins>
    </w:p>
    <w:p w14:paraId="0089A49B" w14:textId="77777777" w:rsidR="00073577" w:rsidRPr="00073577" w:rsidRDefault="00073577" w:rsidP="00073577">
      <w:pPr>
        <w:spacing w:before="0" w:after="0"/>
        <w:rPr>
          <w:ins w:id="20020" w:author="Abhishek Deep Nigam" w:date="2015-10-26T01:01:00Z"/>
          <w:rFonts w:ascii="Courier New" w:hAnsi="Courier New" w:cs="Courier New"/>
          <w:sz w:val="16"/>
          <w:szCs w:val="16"/>
          <w:rPrChange w:id="20021" w:author="Abhishek Deep Nigam" w:date="2015-10-26T01:01:00Z">
            <w:rPr>
              <w:ins w:id="20022" w:author="Abhishek Deep Nigam" w:date="2015-10-26T01:01:00Z"/>
              <w:rFonts w:ascii="Courier New" w:hAnsi="Courier New" w:cs="Courier New"/>
            </w:rPr>
          </w:rPrChange>
        </w:rPr>
      </w:pPr>
      <w:ins w:id="20023" w:author="Abhishek Deep Nigam" w:date="2015-10-26T01:01:00Z">
        <w:r w:rsidRPr="00073577">
          <w:rPr>
            <w:rFonts w:ascii="Courier New" w:hAnsi="Courier New" w:cs="Courier New"/>
            <w:sz w:val="16"/>
            <w:szCs w:val="16"/>
            <w:rPrChange w:id="20024" w:author="Abhishek Deep Nigam" w:date="2015-10-26T01:01:00Z">
              <w:rPr>
                <w:rFonts w:ascii="Courier New" w:hAnsi="Courier New" w:cs="Courier New"/>
              </w:rPr>
            </w:rPrChange>
          </w:rPr>
          <w:t>[4]-&gt;S(Backtracking)</w:t>
        </w:r>
      </w:ins>
    </w:p>
    <w:p w14:paraId="3B7C7319" w14:textId="77777777" w:rsidR="00073577" w:rsidRPr="00073577" w:rsidRDefault="00073577" w:rsidP="00073577">
      <w:pPr>
        <w:spacing w:before="0" w:after="0"/>
        <w:rPr>
          <w:ins w:id="20025" w:author="Abhishek Deep Nigam" w:date="2015-10-26T01:01:00Z"/>
          <w:rFonts w:ascii="Courier New" w:hAnsi="Courier New" w:cs="Courier New"/>
          <w:sz w:val="16"/>
          <w:szCs w:val="16"/>
          <w:rPrChange w:id="20026" w:author="Abhishek Deep Nigam" w:date="2015-10-26T01:01:00Z">
            <w:rPr>
              <w:ins w:id="20027" w:author="Abhishek Deep Nigam" w:date="2015-10-26T01:01:00Z"/>
              <w:rFonts w:ascii="Courier New" w:hAnsi="Courier New" w:cs="Courier New"/>
            </w:rPr>
          </w:rPrChange>
        </w:rPr>
      </w:pPr>
      <w:ins w:id="20028" w:author="Abhishek Deep Nigam" w:date="2015-10-26T01:01:00Z">
        <w:r w:rsidRPr="00073577">
          <w:rPr>
            <w:rFonts w:ascii="Courier New" w:hAnsi="Courier New" w:cs="Courier New"/>
            <w:sz w:val="16"/>
            <w:szCs w:val="16"/>
            <w:rPrChange w:id="20029" w:author="Abhishek Deep Nigam" w:date="2015-10-26T01:01:00Z">
              <w:rPr>
                <w:rFonts w:ascii="Courier New" w:hAnsi="Courier New" w:cs="Courier New"/>
              </w:rPr>
            </w:rPrChange>
          </w:rPr>
          <w:t>[4]-&gt;Y(Backtracking)</w:t>
        </w:r>
      </w:ins>
    </w:p>
    <w:p w14:paraId="3058670B" w14:textId="77777777" w:rsidR="00073577" w:rsidRPr="00073577" w:rsidRDefault="00073577" w:rsidP="00073577">
      <w:pPr>
        <w:spacing w:before="0" w:after="0"/>
        <w:rPr>
          <w:ins w:id="20030" w:author="Abhishek Deep Nigam" w:date="2015-10-26T01:01:00Z"/>
          <w:rFonts w:ascii="Courier New" w:hAnsi="Courier New" w:cs="Courier New"/>
          <w:sz w:val="16"/>
          <w:szCs w:val="16"/>
          <w:rPrChange w:id="20031" w:author="Abhishek Deep Nigam" w:date="2015-10-26T01:01:00Z">
            <w:rPr>
              <w:ins w:id="20032" w:author="Abhishek Deep Nigam" w:date="2015-10-26T01:01:00Z"/>
              <w:rFonts w:ascii="Courier New" w:hAnsi="Courier New" w:cs="Courier New"/>
            </w:rPr>
          </w:rPrChange>
        </w:rPr>
      </w:pPr>
      <w:ins w:id="20033" w:author="Abhishek Deep Nigam" w:date="2015-10-26T01:01:00Z">
        <w:r w:rsidRPr="00073577">
          <w:rPr>
            <w:rFonts w:ascii="Courier New" w:hAnsi="Courier New" w:cs="Courier New"/>
            <w:sz w:val="16"/>
            <w:szCs w:val="16"/>
            <w:rPrChange w:id="20034" w:author="Abhishek Deep Nigam" w:date="2015-10-26T01:01:00Z">
              <w:rPr>
                <w:rFonts w:ascii="Courier New" w:hAnsi="Courier New" w:cs="Courier New"/>
              </w:rPr>
            </w:rPrChange>
          </w:rPr>
          <w:t>[1]-&gt;O[2]-&gt;T[3]-&gt;T[4]-&gt;A(Backtracking)</w:t>
        </w:r>
      </w:ins>
    </w:p>
    <w:p w14:paraId="4A75D195" w14:textId="77777777" w:rsidR="00073577" w:rsidRPr="00073577" w:rsidRDefault="00073577" w:rsidP="00073577">
      <w:pPr>
        <w:spacing w:before="0" w:after="0"/>
        <w:rPr>
          <w:ins w:id="20035" w:author="Abhishek Deep Nigam" w:date="2015-10-26T01:01:00Z"/>
          <w:rFonts w:ascii="Courier New" w:hAnsi="Courier New" w:cs="Courier New"/>
          <w:sz w:val="16"/>
          <w:szCs w:val="16"/>
          <w:rPrChange w:id="20036" w:author="Abhishek Deep Nigam" w:date="2015-10-26T01:01:00Z">
            <w:rPr>
              <w:ins w:id="20037" w:author="Abhishek Deep Nigam" w:date="2015-10-26T01:01:00Z"/>
              <w:rFonts w:ascii="Courier New" w:hAnsi="Courier New" w:cs="Courier New"/>
            </w:rPr>
          </w:rPrChange>
        </w:rPr>
      </w:pPr>
      <w:ins w:id="20038" w:author="Abhishek Deep Nigam" w:date="2015-10-26T01:01:00Z">
        <w:r w:rsidRPr="00073577">
          <w:rPr>
            <w:rFonts w:ascii="Courier New" w:hAnsi="Courier New" w:cs="Courier New"/>
            <w:sz w:val="16"/>
            <w:szCs w:val="16"/>
            <w:rPrChange w:id="20039" w:author="Abhishek Deep Nigam" w:date="2015-10-26T01:01:00Z">
              <w:rPr>
                <w:rFonts w:ascii="Courier New" w:hAnsi="Courier New" w:cs="Courier New"/>
              </w:rPr>
            </w:rPrChange>
          </w:rPr>
          <w:t>[4]-&gt;N(Backtracking)</w:t>
        </w:r>
      </w:ins>
    </w:p>
    <w:p w14:paraId="24F63100" w14:textId="77777777" w:rsidR="00073577" w:rsidRPr="00073577" w:rsidRDefault="00073577" w:rsidP="00073577">
      <w:pPr>
        <w:spacing w:before="0" w:after="0"/>
        <w:rPr>
          <w:ins w:id="20040" w:author="Abhishek Deep Nigam" w:date="2015-10-26T01:01:00Z"/>
          <w:rFonts w:ascii="Courier New" w:hAnsi="Courier New" w:cs="Courier New"/>
          <w:sz w:val="16"/>
          <w:szCs w:val="16"/>
          <w:rPrChange w:id="20041" w:author="Abhishek Deep Nigam" w:date="2015-10-26T01:01:00Z">
            <w:rPr>
              <w:ins w:id="20042" w:author="Abhishek Deep Nigam" w:date="2015-10-26T01:01:00Z"/>
              <w:rFonts w:ascii="Courier New" w:hAnsi="Courier New" w:cs="Courier New"/>
            </w:rPr>
          </w:rPrChange>
        </w:rPr>
      </w:pPr>
      <w:ins w:id="20043" w:author="Abhishek Deep Nigam" w:date="2015-10-26T01:01:00Z">
        <w:r w:rsidRPr="00073577">
          <w:rPr>
            <w:rFonts w:ascii="Courier New" w:hAnsi="Courier New" w:cs="Courier New"/>
            <w:sz w:val="16"/>
            <w:szCs w:val="16"/>
            <w:rPrChange w:id="20044" w:author="Abhishek Deep Nigam" w:date="2015-10-26T01:01:00Z">
              <w:rPr>
                <w:rFonts w:ascii="Courier New" w:hAnsi="Courier New" w:cs="Courier New"/>
              </w:rPr>
            </w:rPrChange>
          </w:rPr>
          <w:t>[4]-&gt;O(Backtracking)</w:t>
        </w:r>
      </w:ins>
    </w:p>
    <w:p w14:paraId="13C287BF" w14:textId="77777777" w:rsidR="00073577" w:rsidRPr="00073577" w:rsidRDefault="00073577" w:rsidP="00073577">
      <w:pPr>
        <w:spacing w:before="0" w:after="0"/>
        <w:rPr>
          <w:ins w:id="20045" w:author="Abhishek Deep Nigam" w:date="2015-10-26T01:01:00Z"/>
          <w:rFonts w:ascii="Courier New" w:hAnsi="Courier New" w:cs="Courier New"/>
          <w:sz w:val="16"/>
          <w:szCs w:val="16"/>
          <w:rPrChange w:id="20046" w:author="Abhishek Deep Nigam" w:date="2015-10-26T01:01:00Z">
            <w:rPr>
              <w:ins w:id="20047" w:author="Abhishek Deep Nigam" w:date="2015-10-26T01:01:00Z"/>
              <w:rFonts w:ascii="Courier New" w:hAnsi="Courier New" w:cs="Courier New"/>
            </w:rPr>
          </w:rPrChange>
        </w:rPr>
      </w:pPr>
      <w:ins w:id="20048" w:author="Abhishek Deep Nigam" w:date="2015-10-26T01:01:00Z">
        <w:r w:rsidRPr="00073577">
          <w:rPr>
            <w:rFonts w:ascii="Courier New" w:hAnsi="Courier New" w:cs="Courier New"/>
            <w:sz w:val="16"/>
            <w:szCs w:val="16"/>
            <w:rPrChange w:id="20049" w:author="Abhishek Deep Nigam" w:date="2015-10-26T01:01:00Z">
              <w:rPr>
                <w:rFonts w:ascii="Courier New" w:hAnsi="Courier New" w:cs="Courier New"/>
              </w:rPr>
            </w:rPrChange>
          </w:rPr>
          <w:t>[4]-&gt;P(Backtracking)</w:t>
        </w:r>
      </w:ins>
    </w:p>
    <w:p w14:paraId="28DE6D73" w14:textId="77777777" w:rsidR="00073577" w:rsidRPr="00073577" w:rsidRDefault="00073577" w:rsidP="00073577">
      <w:pPr>
        <w:spacing w:before="0" w:after="0"/>
        <w:rPr>
          <w:ins w:id="20050" w:author="Abhishek Deep Nigam" w:date="2015-10-26T01:01:00Z"/>
          <w:rFonts w:ascii="Courier New" w:hAnsi="Courier New" w:cs="Courier New"/>
          <w:sz w:val="16"/>
          <w:szCs w:val="16"/>
          <w:rPrChange w:id="20051" w:author="Abhishek Deep Nigam" w:date="2015-10-26T01:01:00Z">
            <w:rPr>
              <w:ins w:id="20052" w:author="Abhishek Deep Nigam" w:date="2015-10-26T01:01:00Z"/>
              <w:rFonts w:ascii="Courier New" w:hAnsi="Courier New" w:cs="Courier New"/>
            </w:rPr>
          </w:rPrChange>
        </w:rPr>
      </w:pPr>
      <w:ins w:id="20053" w:author="Abhishek Deep Nigam" w:date="2015-10-26T01:01:00Z">
        <w:r w:rsidRPr="00073577">
          <w:rPr>
            <w:rFonts w:ascii="Courier New" w:hAnsi="Courier New" w:cs="Courier New"/>
            <w:sz w:val="16"/>
            <w:szCs w:val="16"/>
            <w:rPrChange w:id="20054" w:author="Abhishek Deep Nigam" w:date="2015-10-26T01:01:00Z">
              <w:rPr>
                <w:rFonts w:ascii="Courier New" w:hAnsi="Courier New" w:cs="Courier New"/>
              </w:rPr>
            </w:rPrChange>
          </w:rPr>
          <w:t>[4]-&gt;Q(Backtracking)</w:t>
        </w:r>
      </w:ins>
    </w:p>
    <w:p w14:paraId="78199E0E" w14:textId="77777777" w:rsidR="00073577" w:rsidRPr="00073577" w:rsidRDefault="00073577" w:rsidP="00073577">
      <w:pPr>
        <w:spacing w:before="0" w:after="0"/>
        <w:rPr>
          <w:ins w:id="20055" w:author="Abhishek Deep Nigam" w:date="2015-10-26T01:01:00Z"/>
          <w:rFonts w:ascii="Courier New" w:hAnsi="Courier New" w:cs="Courier New"/>
          <w:sz w:val="16"/>
          <w:szCs w:val="16"/>
          <w:rPrChange w:id="20056" w:author="Abhishek Deep Nigam" w:date="2015-10-26T01:01:00Z">
            <w:rPr>
              <w:ins w:id="20057" w:author="Abhishek Deep Nigam" w:date="2015-10-26T01:01:00Z"/>
              <w:rFonts w:ascii="Courier New" w:hAnsi="Courier New" w:cs="Courier New"/>
            </w:rPr>
          </w:rPrChange>
        </w:rPr>
      </w:pPr>
      <w:ins w:id="20058" w:author="Abhishek Deep Nigam" w:date="2015-10-26T01:01:00Z">
        <w:r w:rsidRPr="00073577">
          <w:rPr>
            <w:rFonts w:ascii="Courier New" w:hAnsi="Courier New" w:cs="Courier New"/>
            <w:sz w:val="16"/>
            <w:szCs w:val="16"/>
            <w:rPrChange w:id="20059" w:author="Abhishek Deep Nigam" w:date="2015-10-26T01:01:00Z">
              <w:rPr>
                <w:rFonts w:ascii="Courier New" w:hAnsi="Courier New" w:cs="Courier New"/>
              </w:rPr>
            </w:rPrChange>
          </w:rPr>
          <w:t>[4]-&gt;S(Backtracking)</w:t>
        </w:r>
      </w:ins>
    </w:p>
    <w:p w14:paraId="09D171A8" w14:textId="77777777" w:rsidR="00073577" w:rsidRPr="00073577" w:rsidRDefault="00073577" w:rsidP="00073577">
      <w:pPr>
        <w:spacing w:before="0" w:after="0"/>
        <w:rPr>
          <w:ins w:id="20060" w:author="Abhishek Deep Nigam" w:date="2015-10-26T01:01:00Z"/>
          <w:rFonts w:ascii="Courier New" w:hAnsi="Courier New" w:cs="Courier New"/>
          <w:sz w:val="16"/>
          <w:szCs w:val="16"/>
          <w:rPrChange w:id="20061" w:author="Abhishek Deep Nigam" w:date="2015-10-26T01:01:00Z">
            <w:rPr>
              <w:ins w:id="20062" w:author="Abhishek Deep Nigam" w:date="2015-10-26T01:01:00Z"/>
              <w:rFonts w:ascii="Courier New" w:hAnsi="Courier New" w:cs="Courier New"/>
            </w:rPr>
          </w:rPrChange>
        </w:rPr>
      </w:pPr>
      <w:ins w:id="20063" w:author="Abhishek Deep Nigam" w:date="2015-10-26T01:01:00Z">
        <w:r w:rsidRPr="00073577">
          <w:rPr>
            <w:rFonts w:ascii="Courier New" w:hAnsi="Courier New" w:cs="Courier New"/>
            <w:sz w:val="16"/>
            <w:szCs w:val="16"/>
            <w:rPrChange w:id="20064" w:author="Abhishek Deep Nigam" w:date="2015-10-26T01:01:00Z">
              <w:rPr>
                <w:rFonts w:ascii="Courier New" w:hAnsi="Courier New" w:cs="Courier New"/>
              </w:rPr>
            </w:rPrChange>
          </w:rPr>
          <w:t>[4]-&gt;Y(Backtracking)</w:t>
        </w:r>
      </w:ins>
    </w:p>
    <w:p w14:paraId="4301E32B" w14:textId="77777777" w:rsidR="00073577" w:rsidRPr="00073577" w:rsidRDefault="00073577" w:rsidP="00073577">
      <w:pPr>
        <w:spacing w:before="0" w:after="0"/>
        <w:rPr>
          <w:ins w:id="20065" w:author="Abhishek Deep Nigam" w:date="2015-10-26T01:01:00Z"/>
          <w:rFonts w:ascii="Courier New" w:hAnsi="Courier New" w:cs="Courier New"/>
          <w:sz w:val="16"/>
          <w:szCs w:val="16"/>
          <w:rPrChange w:id="20066" w:author="Abhishek Deep Nigam" w:date="2015-10-26T01:01:00Z">
            <w:rPr>
              <w:ins w:id="20067" w:author="Abhishek Deep Nigam" w:date="2015-10-26T01:01:00Z"/>
              <w:rFonts w:ascii="Courier New" w:hAnsi="Courier New" w:cs="Courier New"/>
            </w:rPr>
          </w:rPrChange>
        </w:rPr>
      </w:pPr>
      <w:ins w:id="20068" w:author="Abhishek Deep Nigam" w:date="2015-10-26T01:01:00Z">
        <w:r w:rsidRPr="00073577">
          <w:rPr>
            <w:rFonts w:ascii="Courier New" w:hAnsi="Courier New" w:cs="Courier New"/>
            <w:sz w:val="16"/>
            <w:szCs w:val="16"/>
            <w:rPrChange w:id="20069" w:author="Abhishek Deep Nigam" w:date="2015-10-26T01:01:00Z">
              <w:rPr>
                <w:rFonts w:ascii="Courier New" w:hAnsi="Courier New" w:cs="Courier New"/>
              </w:rPr>
            </w:rPrChange>
          </w:rPr>
          <w:t>[1]-&gt;P[2]-&gt;T[3]-&gt;T[4]-&gt;A(Backtracking)</w:t>
        </w:r>
      </w:ins>
    </w:p>
    <w:p w14:paraId="3A74B7BF" w14:textId="77777777" w:rsidR="00073577" w:rsidRPr="00073577" w:rsidRDefault="00073577" w:rsidP="00073577">
      <w:pPr>
        <w:spacing w:before="0" w:after="0"/>
        <w:rPr>
          <w:ins w:id="20070" w:author="Abhishek Deep Nigam" w:date="2015-10-26T01:01:00Z"/>
          <w:rFonts w:ascii="Courier New" w:hAnsi="Courier New" w:cs="Courier New"/>
          <w:sz w:val="16"/>
          <w:szCs w:val="16"/>
          <w:rPrChange w:id="20071" w:author="Abhishek Deep Nigam" w:date="2015-10-26T01:01:00Z">
            <w:rPr>
              <w:ins w:id="20072" w:author="Abhishek Deep Nigam" w:date="2015-10-26T01:01:00Z"/>
              <w:rFonts w:ascii="Courier New" w:hAnsi="Courier New" w:cs="Courier New"/>
            </w:rPr>
          </w:rPrChange>
        </w:rPr>
      </w:pPr>
      <w:ins w:id="20073" w:author="Abhishek Deep Nigam" w:date="2015-10-26T01:01:00Z">
        <w:r w:rsidRPr="00073577">
          <w:rPr>
            <w:rFonts w:ascii="Courier New" w:hAnsi="Courier New" w:cs="Courier New"/>
            <w:sz w:val="16"/>
            <w:szCs w:val="16"/>
            <w:rPrChange w:id="20074" w:author="Abhishek Deep Nigam" w:date="2015-10-26T01:01:00Z">
              <w:rPr>
                <w:rFonts w:ascii="Courier New" w:hAnsi="Courier New" w:cs="Courier New"/>
              </w:rPr>
            </w:rPrChange>
          </w:rPr>
          <w:t>[4]-&gt;N(Backtracking)</w:t>
        </w:r>
      </w:ins>
    </w:p>
    <w:p w14:paraId="2AB9ED09" w14:textId="77777777" w:rsidR="00073577" w:rsidRPr="00073577" w:rsidRDefault="00073577" w:rsidP="00073577">
      <w:pPr>
        <w:spacing w:before="0" w:after="0"/>
        <w:rPr>
          <w:ins w:id="20075" w:author="Abhishek Deep Nigam" w:date="2015-10-26T01:01:00Z"/>
          <w:rFonts w:ascii="Courier New" w:hAnsi="Courier New" w:cs="Courier New"/>
          <w:sz w:val="16"/>
          <w:szCs w:val="16"/>
          <w:rPrChange w:id="20076" w:author="Abhishek Deep Nigam" w:date="2015-10-26T01:01:00Z">
            <w:rPr>
              <w:ins w:id="20077" w:author="Abhishek Deep Nigam" w:date="2015-10-26T01:01:00Z"/>
              <w:rFonts w:ascii="Courier New" w:hAnsi="Courier New" w:cs="Courier New"/>
            </w:rPr>
          </w:rPrChange>
        </w:rPr>
      </w:pPr>
      <w:ins w:id="20078" w:author="Abhishek Deep Nigam" w:date="2015-10-26T01:01:00Z">
        <w:r w:rsidRPr="00073577">
          <w:rPr>
            <w:rFonts w:ascii="Courier New" w:hAnsi="Courier New" w:cs="Courier New"/>
            <w:sz w:val="16"/>
            <w:szCs w:val="16"/>
            <w:rPrChange w:id="20079" w:author="Abhishek Deep Nigam" w:date="2015-10-26T01:01:00Z">
              <w:rPr>
                <w:rFonts w:ascii="Courier New" w:hAnsi="Courier New" w:cs="Courier New"/>
              </w:rPr>
            </w:rPrChange>
          </w:rPr>
          <w:t>[4]-&gt;O(Backtracking)</w:t>
        </w:r>
      </w:ins>
    </w:p>
    <w:p w14:paraId="39C73328" w14:textId="77777777" w:rsidR="00073577" w:rsidRPr="00073577" w:rsidRDefault="00073577" w:rsidP="00073577">
      <w:pPr>
        <w:spacing w:before="0" w:after="0"/>
        <w:rPr>
          <w:ins w:id="20080" w:author="Abhishek Deep Nigam" w:date="2015-10-26T01:01:00Z"/>
          <w:rFonts w:ascii="Courier New" w:hAnsi="Courier New" w:cs="Courier New"/>
          <w:sz w:val="16"/>
          <w:szCs w:val="16"/>
          <w:rPrChange w:id="20081" w:author="Abhishek Deep Nigam" w:date="2015-10-26T01:01:00Z">
            <w:rPr>
              <w:ins w:id="20082" w:author="Abhishek Deep Nigam" w:date="2015-10-26T01:01:00Z"/>
              <w:rFonts w:ascii="Courier New" w:hAnsi="Courier New" w:cs="Courier New"/>
            </w:rPr>
          </w:rPrChange>
        </w:rPr>
      </w:pPr>
      <w:ins w:id="20083" w:author="Abhishek Deep Nigam" w:date="2015-10-26T01:01:00Z">
        <w:r w:rsidRPr="00073577">
          <w:rPr>
            <w:rFonts w:ascii="Courier New" w:hAnsi="Courier New" w:cs="Courier New"/>
            <w:sz w:val="16"/>
            <w:szCs w:val="16"/>
            <w:rPrChange w:id="20084" w:author="Abhishek Deep Nigam" w:date="2015-10-26T01:01:00Z">
              <w:rPr>
                <w:rFonts w:ascii="Courier New" w:hAnsi="Courier New" w:cs="Courier New"/>
              </w:rPr>
            </w:rPrChange>
          </w:rPr>
          <w:t>[4]-&gt;P(Backtracking)</w:t>
        </w:r>
      </w:ins>
    </w:p>
    <w:p w14:paraId="2A026AE9" w14:textId="77777777" w:rsidR="00073577" w:rsidRPr="00073577" w:rsidRDefault="00073577" w:rsidP="00073577">
      <w:pPr>
        <w:spacing w:before="0" w:after="0"/>
        <w:rPr>
          <w:ins w:id="20085" w:author="Abhishek Deep Nigam" w:date="2015-10-26T01:01:00Z"/>
          <w:rFonts w:ascii="Courier New" w:hAnsi="Courier New" w:cs="Courier New"/>
          <w:sz w:val="16"/>
          <w:szCs w:val="16"/>
          <w:rPrChange w:id="20086" w:author="Abhishek Deep Nigam" w:date="2015-10-26T01:01:00Z">
            <w:rPr>
              <w:ins w:id="20087" w:author="Abhishek Deep Nigam" w:date="2015-10-26T01:01:00Z"/>
              <w:rFonts w:ascii="Courier New" w:hAnsi="Courier New" w:cs="Courier New"/>
            </w:rPr>
          </w:rPrChange>
        </w:rPr>
      </w:pPr>
      <w:ins w:id="20088" w:author="Abhishek Deep Nigam" w:date="2015-10-26T01:01:00Z">
        <w:r w:rsidRPr="00073577">
          <w:rPr>
            <w:rFonts w:ascii="Courier New" w:hAnsi="Courier New" w:cs="Courier New"/>
            <w:sz w:val="16"/>
            <w:szCs w:val="16"/>
            <w:rPrChange w:id="20089" w:author="Abhishek Deep Nigam" w:date="2015-10-26T01:01:00Z">
              <w:rPr>
                <w:rFonts w:ascii="Courier New" w:hAnsi="Courier New" w:cs="Courier New"/>
              </w:rPr>
            </w:rPrChange>
          </w:rPr>
          <w:t>[4]-&gt;Q(Backtracking)</w:t>
        </w:r>
      </w:ins>
    </w:p>
    <w:p w14:paraId="39CC3D45" w14:textId="77777777" w:rsidR="00073577" w:rsidRPr="00073577" w:rsidRDefault="00073577" w:rsidP="00073577">
      <w:pPr>
        <w:spacing w:before="0" w:after="0"/>
        <w:rPr>
          <w:ins w:id="20090" w:author="Abhishek Deep Nigam" w:date="2015-10-26T01:01:00Z"/>
          <w:rFonts w:ascii="Courier New" w:hAnsi="Courier New" w:cs="Courier New"/>
          <w:sz w:val="16"/>
          <w:szCs w:val="16"/>
          <w:rPrChange w:id="20091" w:author="Abhishek Deep Nigam" w:date="2015-10-26T01:01:00Z">
            <w:rPr>
              <w:ins w:id="20092" w:author="Abhishek Deep Nigam" w:date="2015-10-26T01:01:00Z"/>
              <w:rFonts w:ascii="Courier New" w:hAnsi="Courier New" w:cs="Courier New"/>
            </w:rPr>
          </w:rPrChange>
        </w:rPr>
      </w:pPr>
      <w:ins w:id="20093" w:author="Abhishek Deep Nigam" w:date="2015-10-26T01:01:00Z">
        <w:r w:rsidRPr="00073577">
          <w:rPr>
            <w:rFonts w:ascii="Courier New" w:hAnsi="Courier New" w:cs="Courier New"/>
            <w:sz w:val="16"/>
            <w:szCs w:val="16"/>
            <w:rPrChange w:id="20094" w:author="Abhishek Deep Nigam" w:date="2015-10-26T01:01:00Z">
              <w:rPr>
                <w:rFonts w:ascii="Courier New" w:hAnsi="Courier New" w:cs="Courier New"/>
              </w:rPr>
            </w:rPrChange>
          </w:rPr>
          <w:t>[4]-&gt;S(Backtracking)</w:t>
        </w:r>
      </w:ins>
    </w:p>
    <w:p w14:paraId="6B5744A0" w14:textId="77777777" w:rsidR="00073577" w:rsidRPr="00073577" w:rsidRDefault="00073577" w:rsidP="00073577">
      <w:pPr>
        <w:spacing w:before="0" w:after="0"/>
        <w:rPr>
          <w:ins w:id="20095" w:author="Abhishek Deep Nigam" w:date="2015-10-26T01:01:00Z"/>
          <w:rFonts w:ascii="Courier New" w:hAnsi="Courier New" w:cs="Courier New"/>
          <w:sz w:val="16"/>
          <w:szCs w:val="16"/>
          <w:rPrChange w:id="20096" w:author="Abhishek Deep Nigam" w:date="2015-10-26T01:01:00Z">
            <w:rPr>
              <w:ins w:id="20097" w:author="Abhishek Deep Nigam" w:date="2015-10-26T01:01:00Z"/>
              <w:rFonts w:ascii="Courier New" w:hAnsi="Courier New" w:cs="Courier New"/>
            </w:rPr>
          </w:rPrChange>
        </w:rPr>
      </w:pPr>
      <w:ins w:id="20098" w:author="Abhishek Deep Nigam" w:date="2015-10-26T01:01:00Z">
        <w:r w:rsidRPr="00073577">
          <w:rPr>
            <w:rFonts w:ascii="Courier New" w:hAnsi="Courier New" w:cs="Courier New"/>
            <w:sz w:val="16"/>
            <w:szCs w:val="16"/>
            <w:rPrChange w:id="20099" w:author="Abhishek Deep Nigam" w:date="2015-10-26T01:01:00Z">
              <w:rPr>
                <w:rFonts w:ascii="Courier New" w:hAnsi="Courier New" w:cs="Courier New"/>
              </w:rPr>
            </w:rPrChange>
          </w:rPr>
          <w:t>[4]-&gt;Y(Backtracking)</w:t>
        </w:r>
      </w:ins>
    </w:p>
    <w:p w14:paraId="0DF08FAF" w14:textId="77777777" w:rsidR="00073577" w:rsidRPr="00073577" w:rsidRDefault="00073577" w:rsidP="00073577">
      <w:pPr>
        <w:spacing w:before="0" w:after="0"/>
        <w:rPr>
          <w:ins w:id="20100" w:author="Abhishek Deep Nigam" w:date="2015-10-26T01:01:00Z"/>
          <w:rFonts w:ascii="Courier New" w:hAnsi="Courier New" w:cs="Courier New"/>
          <w:sz w:val="16"/>
          <w:szCs w:val="16"/>
          <w:rPrChange w:id="20101" w:author="Abhishek Deep Nigam" w:date="2015-10-26T01:01:00Z">
            <w:rPr>
              <w:ins w:id="20102" w:author="Abhishek Deep Nigam" w:date="2015-10-26T01:01:00Z"/>
              <w:rFonts w:ascii="Courier New" w:hAnsi="Courier New" w:cs="Courier New"/>
            </w:rPr>
          </w:rPrChange>
        </w:rPr>
      </w:pPr>
      <w:ins w:id="20103" w:author="Abhishek Deep Nigam" w:date="2015-10-26T01:01:00Z">
        <w:r w:rsidRPr="00073577">
          <w:rPr>
            <w:rFonts w:ascii="Courier New" w:hAnsi="Courier New" w:cs="Courier New"/>
            <w:sz w:val="16"/>
            <w:szCs w:val="16"/>
            <w:rPrChange w:id="20104" w:author="Abhishek Deep Nigam" w:date="2015-10-26T01:01:00Z">
              <w:rPr>
                <w:rFonts w:ascii="Courier New" w:hAnsi="Courier New" w:cs="Courier New"/>
              </w:rPr>
            </w:rPrChange>
          </w:rPr>
          <w:t>[1]-&gt;R[2]-&gt;T[3]-&gt;T[4]-&gt;A(Backtracking)</w:t>
        </w:r>
      </w:ins>
    </w:p>
    <w:p w14:paraId="60C4F33B" w14:textId="77777777" w:rsidR="00073577" w:rsidRPr="00073577" w:rsidRDefault="00073577" w:rsidP="00073577">
      <w:pPr>
        <w:spacing w:before="0" w:after="0"/>
        <w:rPr>
          <w:ins w:id="20105" w:author="Abhishek Deep Nigam" w:date="2015-10-26T01:01:00Z"/>
          <w:rFonts w:ascii="Courier New" w:hAnsi="Courier New" w:cs="Courier New"/>
          <w:sz w:val="16"/>
          <w:szCs w:val="16"/>
          <w:rPrChange w:id="20106" w:author="Abhishek Deep Nigam" w:date="2015-10-26T01:01:00Z">
            <w:rPr>
              <w:ins w:id="20107" w:author="Abhishek Deep Nigam" w:date="2015-10-26T01:01:00Z"/>
              <w:rFonts w:ascii="Courier New" w:hAnsi="Courier New" w:cs="Courier New"/>
            </w:rPr>
          </w:rPrChange>
        </w:rPr>
      </w:pPr>
      <w:ins w:id="20108" w:author="Abhishek Deep Nigam" w:date="2015-10-26T01:01:00Z">
        <w:r w:rsidRPr="00073577">
          <w:rPr>
            <w:rFonts w:ascii="Courier New" w:hAnsi="Courier New" w:cs="Courier New"/>
            <w:sz w:val="16"/>
            <w:szCs w:val="16"/>
            <w:rPrChange w:id="20109" w:author="Abhishek Deep Nigam" w:date="2015-10-26T01:01:00Z">
              <w:rPr>
                <w:rFonts w:ascii="Courier New" w:hAnsi="Courier New" w:cs="Courier New"/>
              </w:rPr>
            </w:rPrChange>
          </w:rPr>
          <w:t>[4]-&gt;N(Backtracking)</w:t>
        </w:r>
      </w:ins>
    </w:p>
    <w:p w14:paraId="7EB40349" w14:textId="77777777" w:rsidR="00073577" w:rsidRPr="00073577" w:rsidRDefault="00073577" w:rsidP="00073577">
      <w:pPr>
        <w:spacing w:before="0" w:after="0"/>
        <w:rPr>
          <w:ins w:id="20110" w:author="Abhishek Deep Nigam" w:date="2015-10-26T01:01:00Z"/>
          <w:rFonts w:ascii="Courier New" w:hAnsi="Courier New" w:cs="Courier New"/>
          <w:sz w:val="16"/>
          <w:szCs w:val="16"/>
          <w:rPrChange w:id="20111" w:author="Abhishek Deep Nigam" w:date="2015-10-26T01:01:00Z">
            <w:rPr>
              <w:ins w:id="20112" w:author="Abhishek Deep Nigam" w:date="2015-10-26T01:01:00Z"/>
              <w:rFonts w:ascii="Courier New" w:hAnsi="Courier New" w:cs="Courier New"/>
            </w:rPr>
          </w:rPrChange>
        </w:rPr>
      </w:pPr>
      <w:ins w:id="20113" w:author="Abhishek Deep Nigam" w:date="2015-10-26T01:01:00Z">
        <w:r w:rsidRPr="00073577">
          <w:rPr>
            <w:rFonts w:ascii="Courier New" w:hAnsi="Courier New" w:cs="Courier New"/>
            <w:sz w:val="16"/>
            <w:szCs w:val="16"/>
            <w:rPrChange w:id="20114" w:author="Abhishek Deep Nigam" w:date="2015-10-26T01:01:00Z">
              <w:rPr>
                <w:rFonts w:ascii="Courier New" w:hAnsi="Courier New" w:cs="Courier New"/>
              </w:rPr>
            </w:rPrChange>
          </w:rPr>
          <w:t>[4]-&gt;O(Backtracking)</w:t>
        </w:r>
      </w:ins>
    </w:p>
    <w:p w14:paraId="5AEEF417" w14:textId="77777777" w:rsidR="00073577" w:rsidRPr="00073577" w:rsidRDefault="00073577" w:rsidP="00073577">
      <w:pPr>
        <w:spacing w:before="0" w:after="0"/>
        <w:rPr>
          <w:ins w:id="20115" w:author="Abhishek Deep Nigam" w:date="2015-10-26T01:01:00Z"/>
          <w:rFonts w:ascii="Courier New" w:hAnsi="Courier New" w:cs="Courier New"/>
          <w:sz w:val="16"/>
          <w:szCs w:val="16"/>
          <w:rPrChange w:id="20116" w:author="Abhishek Deep Nigam" w:date="2015-10-26T01:01:00Z">
            <w:rPr>
              <w:ins w:id="20117" w:author="Abhishek Deep Nigam" w:date="2015-10-26T01:01:00Z"/>
              <w:rFonts w:ascii="Courier New" w:hAnsi="Courier New" w:cs="Courier New"/>
            </w:rPr>
          </w:rPrChange>
        </w:rPr>
      </w:pPr>
      <w:ins w:id="20118" w:author="Abhishek Deep Nigam" w:date="2015-10-26T01:01:00Z">
        <w:r w:rsidRPr="00073577">
          <w:rPr>
            <w:rFonts w:ascii="Courier New" w:hAnsi="Courier New" w:cs="Courier New"/>
            <w:sz w:val="16"/>
            <w:szCs w:val="16"/>
            <w:rPrChange w:id="20119" w:author="Abhishek Deep Nigam" w:date="2015-10-26T01:01:00Z">
              <w:rPr>
                <w:rFonts w:ascii="Courier New" w:hAnsi="Courier New" w:cs="Courier New"/>
              </w:rPr>
            </w:rPrChange>
          </w:rPr>
          <w:t>[4]-&gt;P(Backtracking)</w:t>
        </w:r>
      </w:ins>
    </w:p>
    <w:p w14:paraId="1C16F7D7" w14:textId="77777777" w:rsidR="00073577" w:rsidRPr="00073577" w:rsidRDefault="00073577" w:rsidP="00073577">
      <w:pPr>
        <w:spacing w:before="0" w:after="0"/>
        <w:rPr>
          <w:ins w:id="20120" w:author="Abhishek Deep Nigam" w:date="2015-10-26T01:01:00Z"/>
          <w:rFonts w:ascii="Courier New" w:hAnsi="Courier New" w:cs="Courier New"/>
          <w:sz w:val="16"/>
          <w:szCs w:val="16"/>
          <w:rPrChange w:id="20121" w:author="Abhishek Deep Nigam" w:date="2015-10-26T01:01:00Z">
            <w:rPr>
              <w:ins w:id="20122" w:author="Abhishek Deep Nigam" w:date="2015-10-26T01:01:00Z"/>
              <w:rFonts w:ascii="Courier New" w:hAnsi="Courier New" w:cs="Courier New"/>
            </w:rPr>
          </w:rPrChange>
        </w:rPr>
      </w:pPr>
      <w:ins w:id="20123" w:author="Abhishek Deep Nigam" w:date="2015-10-26T01:01:00Z">
        <w:r w:rsidRPr="00073577">
          <w:rPr>
            <w:rFonts w:ascii="Courier New" w:hAnsi="Courier New" w:cs="Courier New"/>
            <w:sz w:val="16"/>
            <w:szCs w:val="16"/>
            <w:rPrChange w:id="20124" w:author="Abhishek Deep Nigam" w:date="2015-10-26T01:01:00Z">
              <w:rPr>
                <w:rFonts w:ascii="Courier New" w:hAnsi="Courier New" w:cs="Courier New"/>
              </w:rPr>
            </w:rPrChange>
          </w:rPr>
          <w:t>[4]-&gt;Q(Backtracking)</w:t>
        </w:r>
      </w:ins>
    </w:p>
    <w:p w14:paraId="382EB2A5" w14:textId="77777777" w:rsidR="00073577" w:rsidRPr="00073577" w:rsidRDefault="00073577" w:rsidP="00073577">
      <w:pPr>
        <w:spacing w:before="0" w:after="0"/>
        <w:rPr>
          <w:ins w:id="20125" w:author="Abhishek Deep Nigam" w:date="2015-10-26T01:01:00Z"/>
          <w:rFonts w:ascii="Courier New" w:hAnsi="Courier New" w:cs="Courier New"/>
          <w:sz w:val="16"/>
          <w:szCs w:val="16"/>
          <w:rPrChange w:id="20126" w:author="Abhishek Deep Nigam" w:date="2015-10-26T01:01:00Z">
            <w:rPr>
              <w:ins w:id="20127" w:author="Abhishek Deep Nigam" w:date="2015-10-26T01:01:00Z"/>
              <w:rFonts w:ascii="Courier New" w:hAnsi="Courier New" w:cs="Courier New"/>
            </w:rPr>
          </w:rPrChange>
        </w:rPr>
      </w:pPr>
      <w:ins w:id="20128" w:author="Abhishek Deep Nigam" w:date="2015-10-26T01:01:00Z">
        <w:r w:rsidRPr="00073577">
          <w:rPr>
            <w:rFonts w:ascii="Courier New" w:hAnsi="Courier New" w:cs="Courier New"/>
            <w:sz w:val="16"/>
            <w:szCs w:val="16"/>
            <w:rPrChange w:id="20129" w:author="Abhishek Deep Nigam" w:date="2015-10-26T01:01:00Z">
              <w:rPr>
                <w:rFonts w:ascii="Courier New" w:hAnsi="Courier New" w:cs="Courier New"/>
              </w:rPr>
            </w:rPrChange>
          </w:rPr>
          <w:t>[4]-&gt;S(Backtracking)</w:t>
        </w:r>
      </w:ins>
    </w:p>
    <w:p w14:paraId="72883EFA" w14:textId="77777777" w:rsidR="00073577" w:rsidRPr="00073577" w:rsidRDefault="00073577" w:rsidP="00073577">
      <w:pPr>
        <w:spacing w:before="0" w:after="0"/>
        <w:rPr>
          <w:ins w:id="20130" w:author="Abhishek Deep Nigam" w:date="2015-10-26T01:01:00Z"/>
          <w:rFonts w:ascii="Courier New" w:hAnsi="Courier New" w:cs="Courier New"/>
          <w:sz w:val="16"/>
          <w:szCs w:val="16"/>
          <w:rPrChange w:id="20131" w:author="Abhishek Deep Nigam" w:date="2015-10-26T01:01:00Z">
            <w:rPr>
              <w:ins w:id="20132" w:author="Abhishek Deep Nigam" w:date="2015-10-26T01:01:00Z"/>
              <w:rFonts w:ascii="Courier New" w:hAnsi="Courier New" w:cs="Courier New"/>
            </w:rPr>
          </w:rPrChange>
        </w:rPr>
      </w:pPr>
      <w:ins w:id="20133" w:author="Abhishek Deep Nigam" w:date="2015-10-26T01:01:00Z">
        <w:r w:rsidRPr="00073577">
          <w:rPr>
            <w:rFonts w:ascii="Courier New" w:hAnsi="Courier New" w:cs="Courier New"/>
            <w:sz w:val="16"/>
            <w:szCs w:val="16"/>
            <w:rPrChange w:id="20134" w:author="Abhishek Deep Nigam" w:date="2015-10-26T01:01:00Z">
              <w:rPr>
                <w:rFonts w:ascii="Courier New" w:hAnsi="Courier New" w:cs="Courier New"/>
              </w:rPr>
            </w:rPrChange>
          </w:rPr>
          <w:t>[4]-&gt;Y(Backtracking)</w:t>
        </w:r>
      </w:ins>
    </w:p>
    <w:p w14:paraId="6FE4F142" w14:textId="77777777" w:rsidR="00073577" w:rsidRPr="00073577" w:rsidRDefault="00073577" w:rsidP="00073577">
      <w:pPr>
        <w:spacing w:before="0" w:after="0"/>
        <w:rPr>
          <w:ins w:id="20135" w:author="Abhishek Deep Nigam" w:date="2015-10-26T01:01:00Z"/>
          <w:rFonts w:ascii="Courier New" w:hAnsi="Courier New" w:cs="Courier New"/>
          <w:sz w:val="16"/>
          <w:szCs w:val="16"/>
          <w:rPrChange w:id="20136" w:author="Abhishek Deep Nigam" w:date="2015-10-26T01:01:00Z">
            <w:rPr>
              <w:ins w:id="20137" w:author="Abhishek Deep Nigam" w:date="2015-10-26T01:01:00Z"/>
              <w:rFonts w:ascii="Courier New" w:hAnsi="Courier New" w:cs="Courier New"/>
            </w:rPr>
          </w:rPrChange>
        </w:rPr>
      </w:pPr>
      <w:ins w:id="20138" w:author="Abhishek Deep Nigam" w:date="2015-10-26T01:01:00Z">
        <w:r w:rsidRPr="00073577">
          <w:rPr>
            <w:rFonts w:ascii="Courier New" w:hAnsi="Courier New" w:cs="Courier New"/>
            <w:sz w:val="16"/>
            <w:szCs w:val="16"/>
            <w:rPrChange w:id="20139" w:author="Abhishek Deep Nigam" w:date="2015-10-26T01:01:00Z">
              <w:rPr>
                <w:rFonts w:ascii="Courier New" w:hAnsi="Courier New" w:cs="Courier New"/>
              </w:rPr>
            </w:rPrChange>
          </w:rPr>
          <w:t>[1]-&gt;S[2]-&gt;T[3]-&gt;T[4]-&gt;A(Backtracking)</w:t>
        </w:r>
      </w:ins>
    </w:p>
    <w:p w14:paraId="3D08554E" w14:textId="77777777" w:rsidR="00073577" w:rsidRPr="00073577" w:rsidRDefault="00073577" w:rsidP="00073577">
      <w:pPr>
        <w:spacing w:before="0" w:after="0"/>
        <w:rPr>
          <w:ins w:id="20140" w:author="Abhishek Deep Nigam" w:date="2015-10-26T01:01:00Z"/>
          <w:rFonts w:ascii="Courier New" w:hAnsi="Courier New" w:cs="Courier New"/>
          <w:sz w:val="16"/>
          <w:szCs w:val="16"/>
          <w:rPrChange w:id="20141" w:author="Abhishek Deep Nigam" w:date="2015-10-26T01:01:00Z">
            <w:rPr>
              <w:ins w:id="20142" w:author="Abhishek Deep Nigam" w:date="2015-10-26T01:01:00Z"/>
              <w:rFonts w:ascii="Courier New" w:hAnsi="Courier New" w:cs="Courier New"/>
            </w:rPr>
          </w:rPrChange>
        </w:rPr>
      </w:pPr>
      <w:ins w:id="20143" w:author="Abhishek Deep Nigam" w:date="2015-10-26T01:01:00Z">
        <w:r w:rsidRPr="00073577">
          <w:rPr>
            <w:rFonts w:ascii="Courier New" w:hAnsi="Courier New" w:cs="Courier New"/>
            <w:sz w:val="16"/>
            <w:szCs w:val="16"/>
            <w:rPrChange w:id="20144" w:author="Abhishek Deep Nigam" w:date="2015-10-26T01:01:00Z">
              <w:rPr>
                <w:rFonts w:ascii="Courier New" w:hAnsi="Courier New" w:cs="Courier New"/>
              </w:rPr>
            </w:rPrChange>
          </w:rPr>
          <w:t>[4]-&gt;N(Backtracking)</w:t>
        </w:r>
      </w:ins>
    </w:p>
    <w:p w14:paraId="03BD7392" w14:textId="77777777" w:rsidR="00073577" w:rsidRPr="00073577" w:rsidRDefault="00073577" w:rsidP="00073577">
      <w:pPr>
        <w:spacing w:before="0" w:after="0"/>
        <w:rPr>
          <w:ins w:id="20145" w:author="Abhishek Deep Nigam" w:date="2015-10-26T01:01:00Z"/>
          <w:rFonts w:ascii="Courier New" w:hAnsi="Courier New" w:cs="Courier New"/>
          <w:sz w:val="16"/>
          <w:szCs w:val="16"/>
          <w:rPrChange w:id="20146" w:author="Abhishek Deep Nigam" w:date="2015-10-26T01:01:00Z">
            <w:rPr>
              <w:ins w:id="20147" w:author="Abhishek Deep Nigam" w:date="2015-10-26T01:01:00Z"/>
              <w:rFonts w:ascii="Courier New" w:hAnsi="Courier New" w:cs="Courier New"/>
            </w:rPr>
          </w:rPrChange>
        </w:rPr>
      </w:pPr>
      <w:ins w:id="20148" w:author="Abhishek Deep Nigam" w:date="2015-10-26T01:01:00Z">
        <w:r w:rsidRPr="00073577">
          <w:rPr>
            <w:rFonts w:ascii="Courier New" w:hAnsi="Courier New" w:cs="Courier New"/>
            <w:sz w:val="16"/>
            <w:szCs w:val="16"/>
            <w:rPrChange w:id="20149" w:author="Abhishek Deep Nigam" w:date="2015-10-26T01:01:00Z">
              <w:rPr>
                <w:rFonts w:ascii="Courier New" w:hAnsi="Courier New" w:cs="Courier New"/>
              </w:rPr>
            </w:rPrChange>
          </w:rPr>
          <w:t>[4]-&gt;O(Backtracking)</w:t>
        </w:r>
      </w:ins>
    </w:p>
    <w:p w14:paraId="1607608A" w14:textId="77777777" w:rsidR="00073577" w:rsidRPr="00073577" w:rsidRDefault="00073577" w:rsidP="00073577">
      <w:pPr>
        <w:spacing w:before="0" w:after="0"/>
        <w:rPr>
          <w:ins w:id="20150" w:author="Abhishek Deep Nigam" w:date="2015-10-26T01:01:00Z"/>
          <w:rFonts w:ascii="Courier New" w:hAnsi="Courier New" w:cs="Courier New"/>
          <w:sz w:val="16"/>
          <w:szCs w:val="16"/>
          <w:rPrChange w:id="20151" w:author="Abhishek Deep Nigam" w:date="2015-10-26T01:01:00Z">
            <w:rPr>
              <w:ins w:id="20152" w:author="Abhishek Deep Nigam" w:date="2015-10-26T01:01:00Z"/>
              <w:rFonts w:ascii="Courier New" w:hAnsi="Courier New" w:cs="Courier New"/>
            </w:rPr>
          </w:rPrChange>
        </w:rPr>
      </w:pPr>
      <w:ins w:id="20153" w:author="Abhishek Deep Nigam" w:date="2015-10-26T01:01:00Z">
        <w:r w:rsidRPr="00073577">
          <w:rPr>
            <w:rFonts w:ascii="Courier New" w:hAnsi="Courier New" w:cs="Courier New"/>
            <w:sz w:val="16"/>
            <w:szCs w:val="16"/>
            <w:rPrChange w:id="20154" w:author="Abhishek Deep Nigam" w:date="2015-10-26T01:01:00Z">
              <w:rPr>
                <w:rFonts w:ascii="Courier New" w:hAnsi="Courier New" w:cs="Courier New"/>
              </w:rPr>
            </w:rPrChange>
          </w:rPr>
          <w:t>[4]-&gt;P(Backtracking)</w:t>
        </w:r>
      </w:ins>
    </w:p>
    <w:p w14:paraId="340F3FF6" w14:textId="77777777" w:rsidR="00073577" w:rsidRPr="00073577" w:rsidRDefault="00073577" w:rsidP="00073577">
      <w:pPr>
        <w:spacing w:before="0" w:after="0"/>
        <w:rPr>
          <w:ins w:id="20155" w:author="Abhishek Deep Nigam" w:date="2015-10-26T01:01:00Z"/>
          <w:rFonts w:ascii="Courier New" w:hAnsi="Courier New" w:cs="Courier New"/>
          <w:sz w:val="16"/>
          <w:szCs w:val="16"/>
          <w:rPrChange w:id="20156" w:author="Abhishek Deep Nigam" w:date="2015-10-26T01:01:00Z">
            <w:rPr>
              <w:ins w:id="20157" w:author="Abhishek Deep Nigam" w:date="2015-10-26T01:01:00Z"/>
              <w:rFonts w:ascii="Courier New" w:hAnsi="Courier New" w:cs="Courier New"/>
            </w:rPr>
          </w:rPrChange>
        </w:rPr>
      </w:pPr>
      <w:ins w:id="20158" w:author="Abhishek Deep Nigam" w:date="2015-10-26T01:01:00Z">
        <w:r w:rsidRPr="00073577">
          <w:rPr>
            <w:rFonts w:ascii="Courier New" w:hAnsi="Courier New" w:cs="Courier New"/>
            <w:sz w:val="16"/>
            <w:szCs w:val="16"/>
            <w:rPrChange w:id="20159" w:author="Abhishek Deep Nigam" w:date="2015-10-26T01:01:00Z">
              <w:rPr>
                <w:rFonts w:ascii="Courier New" w:hAnsi="Courier New" w:cs="Courier New"/>
              </w:rPr>
            </w:rPrChange>
          </w:rPr>
          <w:t>[4]-&gt;Q(Backtracking)</w:t>
        </w:r>
      </w:ins>
    </w:p>
    <w:p w14:paraId="48159230" w14:textId="77777777" w:rsidR="00073577" w:rsidRPr="00073577" w:rsidRDefault="00073577" w:rsidP="00073577">
      <w:pPr>
        <w:spacing w:before="0" w:after="0"/>
        <w:rPr>
          <w:ins w:id="20160" w:author="Abhishek Deep Nigam" w:date="2015-10-26T01:01:00Z"/>
          <w:rFonts w:ascii="Courier New" w:hAnsi="Courier New" w:cs="Courier New"/>
          <w:sz w:val="16"/>
          <w:szCs w:val="16"/>
          <w:rPrChange w:id="20161" w:author="Abhishek Deep Nigam" w:date="2015-10-26T01:01:00Z">
            <w:rPr>
              <w:ins w:id="20162" w:author="Abhishek Deep Nigam" w:date="2015-10-26T01:01:00Z"/>
              <w:rFonts w:ascii="Courier New" w:hAnsi="Courier New" w:cs="Courier New"/>
            </w:rPr>
          </w:rPrChange>
        </w:rPr>
      </w:pPr>
      <w:ins w:id="20163" w:author="Abhishek Deep Nigam" w:date="2015-10-26T01:01:00Z">
        <w:r w:rsidRPr="00073577">
          <w:rPr>
            <w:rFonts w:ascii="Courier New" w:hAnsi="Courier New" w:cs="Courier New"/>
            <w:sz w:val="16"/>
            <w:szCs w:val="16"/>
            <w:rPrChange w:id="20164" w:author="Abhishek Deep Nigam" w:date="2015-10-26T01:01:00Z">
              <w:rPr>
                <w:rFonts w:ascii="Courier New" w:hAnsi="Courier New" w:cs="Courier New"/>
              </w:rPr>
            </w:rPrChange>
          </w:rPr>
          <w:t>[4]-&gt;S(Backtracking)</w:t>
        </w:r>
      </w:ins>
    </w:p>
    <w:p w14:paraId="7E9622C3" w14:textId="77777777" w:rsidR="00073577" w:rsidRPr="00073577" w:rsidRDefault="00073577" w:rsidP="00073577">
      <w:pPr>
        <w:spacing w:before="0" w:after="0"/>
        <w:rPr>
          <w:ins w:id="20165" w:author="Abhishek Deep Nigam" w:date="2015-10-26T01:01:00Z"/>
          <w:rFonts w:ascii="Courier New" w:hAnsi="Courier New" w:cs="Courier New"/>
          <w:sz w:val="16"/>
          <w:szCs w:val="16"/>
          <w:rPrChange w:id="20166" w:author="Abhishek Deep Nigam" w:date="2015-10-26T01:01:00Z">
            <w:rPr>
              <w:ins w:id="20167" w:author="Abhishek Deep Nigam" w:date="2015-10-26T01:01:00Z"/>
              <w:rFonts w:ascii="Courier New" w:hAnsi="Courier New" w:cs="Courier New"/>
            </w:rPr>
          </w:rPrChange>
        </w:rPr>
      </w:pPr>
      <w:ins w:id="20168" w:author="Abhishek Deep Nigam" w:date="2015-10-26T01:01:00Z">
        <w:r w:rsidRPr="00073577">
          <w:rPr>
            <w:rFonts w:ascii="Courier New" w:hAnsi="Courier New" w:cs="Courier New"/>
            <w:sz w:val="16"/>
            <w:szCs w:val="16"/>
            <w:rPrChange w:id="20169" w:author="Abhishek Deep Nigam" w:date="2015-10-26T01:01:00Z">
              <w:rPr>
                <w:rFonts w:ascii="Courier New" w:hAnsi="Courier New" w:cs="Courier New"/>
              </w:rPr>
            </w:rPrChange>
          </w:rPr>
          <w:t>[4]-&gt;Y(Backtracking)</w:t>
        </w:r>
      </w:ins>
    </w:p>
    <w:p w14:paraId="60C07F2F" w14:textId="77777777" w:rsidR="00073577" w:rsidRPr="00073577" w:rsidRDefault="00073577" w:rsidP="00073577">
      <w:pPr>
        <w:spacing w:before="0" w:after="0"/>
        <w:rPr>
          <w:ins w:id="20170" w:author="Abhishek Deep Nigam" w:date="2015-10-26T01:01:00Z"/>
          <w:rFonts w:ascii="Courier New" w:hAnsi="Courier New" w:cs="Courier New"/>
          <w:sz w:val="16"/>
          <w:szCs w:val="16"/>
          <w:rPrChange w:id="20171" w:author="Abhishek Deep Nigam" w:date="2015-10-26T01:01:00Z">
            <w:rPr>
              <w:ins w:id="20172" w:author="Abhishek Deep Nigam" w:date="2015-10-26T01:01:00Z"/>
              <w:rFonts w:ascii="Courier New" w:hAnsi="Courier New" w:cs="Courier New"/>
            </w:rPr>
          </w:rPrChange>
        </w:rPr>
      </w:pPr>
      <w:ins w:id="20173" w:author="Abhishek Deep Nigam" w:date="2015-10-26T01:01:00Z">
        <w:r w:rsidRPr="00073577">
          <w:rPr>
            <w:rFonts w:ascii="Courier New" w:hAnsi="Courier New" w:cs="Courier New"/>
            <w:sz w:val="16"/>
            <w:szCs w:val="16"/>
            <w:rPrChange w:id="20174" w:author="Abhishek Deep Nigam" w:date="2015-10-26T01:01:00Z">
              <w:rPr>
                <w:rFonts w:ascii="Courier New" w:hAnsi="Courier New" w:cs="Courier New"/>
              </w:rPr>
            </w:rPrChange>
          </w:rPr>
          <w:t>[1]-&gt;T[2]-&gt;T[3]-&gt;T[4]-&gt;A(Backtracking)</w:t>
        </w:r>
      </w:ins>
    </w:p>
    <w:p w14:paraId="53DC2117" w14:textId="77777777" w:rsidR="00073577" w:rsidRPr="00073577" w:rsidRDefault="00073577" w:rsidP="00073577">
      <w:pPr>
        <w:spacing w:before="0" w:after="0"/>
        <w:rPr>
          <w:ins w:id="20175" w:author="Abhishek Deep Nigam" w:date="2015-10-26T01:01:00Z"/>
          <w:rFonts w:ascii="Courier New" w:hAnsi="Courier New" w:cs="Courier New"/>
          <w:sz w:val="16"/>
          <w:szCs w:val="16"/>
          <w:rPrChange w:id="20176" w:author="Abhishek Deep Nigam" w:date="2015-10-26T01:01:00Z">
            <w:rPr>
              <w:ins w:id="20177" w:author="Abhishek Deep Nigam" w:date="2015-10-26T01:01:00Z"/>
              <w:rFonts w:ascii="Courier New" w:hAnsi="Courier New" w:cs="Courier New"/>
            </w:rPr>
          </w:rPrChange>
        </w:rPr>
      </w:pPr>
      <w:ins w:id="20178" w:author="Abhishek Deep Nigam" w:date="2015-10-26T01:01:00Z">
        <w:r w:rsidRPr="00073577">
          <w:rPr>
            <w:rFonts w:ascii="Courier New" w:hAnsi="Courier New" w:cs="Courier New"/>
            <w:sz w:val="16"/>
            <w:szCs w:val="16"/>
            <w:rPrChange w:id="20179" w:author="Abhishek Deep Nigam" w:date="2015-10-26T01:01:00Z">
              <w:rPr>
                <w:rFonts w:ascii="Courier New" w:hAnsi="Courier New" w:cs="Courier New"/>
              </w:rPr>
            </w:rPrChange>
          </w:rPr>
          <w:t>[4]-&gt;N(Backtracking)</w:t>
        </w:r>
      </w:ins>
    </w:p>
    <w:p w14:paraId="3EEE423A" w14:textId="77777777" w:rsidR="00073577" w:rsidRPr="00073577" w:rsidRDefault="00073577" w:rsidP="00073577">
      <w:pPr>
        <w:spacing w:before="0" w:after="0"/>
        <w:rPr>
          <w:ins w:id="20180" w:author="Abhishek Deep Nigam" w:date="2015-10-26T01:01:00Z"/>
          <w:rFonts w:ascii="Courier New" w:hAnsi="Courier New" w:cs="Courier New"/>
          <w:sz w:val="16"/>
          <w:szCs w:val="16"/>
          <w:rPrChange w:id="20181" w:author="Abhishek Deep Nigam" w:date="2015-10-26T01:01:00Z">
            <w:rPr>
              <w:ins w:id="20182" w:author="Abhishek Deep Nigam" w:date="2015-10-26T01:01:00Z"/>
              <w:rFonts w:ascii="Courier New" w:hAnsi="Courier New" w:cs="Courier New"/>
            </w:rPr>
          </w:rPrChange>
        </w:rPr>
      </w:pPr>
      <w:ins w:id="20183" w:author="Abhishek Deep Nigam" w:date="2015-10-26T01:01:00Z">
        <w:r w:rsidRPr="00073577">
          <w:rPr>
            <w:rFonts w:ascii="Courier New" w:hAnsi="Courier New" w:cs="Courier New"/>
            <w:sz w:val="16"/>
            <w:szCs w:val="16"/>
            <w:rPrChange w:id="20184" w:author="Abhishek Deep Nigam" w:date="2015-10-26T01:01:00Z">
              <w:rPr>
                <w:rFonts w:ascii="Courier New" w:hAnsi="Courier New" w:cs="Courier New"/>
              </w:rPr>
            </w:rPrChange>
          </w:rPr>
          <w:t>[4]-&gt;O(Backtracking)</w:t>
        </w:r>
      </w:ins>
    </w:p>
    <w:p w14:paraId="556F80DD" w14:textId="77777777" w:rsidR="00073577" w:rsidRPr="00073577" w:rsidRDefault="00073577" w:rsidP="00073577">
      <w:pPr>
        <w:spacing w:before="0" w:after="0"/>
        <w:rPr>
          <w:ins w:id="20185" w:author="Abhishek Deep Nigam" w:date="2015-10-26T01:01:00Z"/>
          <w:rFonts w:ascii="Courier New" w:hAnsi="Courier New" w:cs="Courier New"/>
          <w:sz w:val="16"/>
          <w:szCs w:val="16"/>
          <w:rPrChange w:id="20186" w:author="Abhishek Deep Nigam" w:date="2015-10-26T01:01:00Z">
            <w:rPr>
              <w:ins w:id="20187" w:author="Abhishek Deep Nigam" w:date="2015-10-26T01:01:00Z"/>
              <w:rFonts w:ascii="Courier New" w:hAnsi="Courier New" w:cs="Courier New"/>
            </w:rPr>
          </w:rPrChange>
        </w:rPr>
      </w:pPr>
      <w:ins w:id="20188" w:author="Abhishek Deep Nigam" w:date="2015-10-26T01:01:00Z">
        <w:r w:rsidRPr="00073577">
          <w:rPr>
            <w:rFonts w:ascii="Courier New" w:hAnsi="Courier New" w:cs="Courier New"/>
            <w:sz w:val="16"/>
            <w:szCs w:val="16"/>
            <w:rPrChange w:id="20189" w:author="Abhishek Deep Nigam" w:date="2015-10-26T01:01:00Z">
              <w:rPr>
                <w:rFonts w:ascii="Courier New" w:hAnsi="Courier New" w:cs="Courier New"/>
              </w:rPr>
            </w:rPrChange>
          </w:rPr>
          <w:t>[4]-&gt;P(Backtracking)</w:t>
        </w:r>
      </w:ins>
    </w:p>
    <w:p w14:paraId="31AF774D" w14:textId="77777777" w:rsidR="00073577" w:rsidRPr="00073577" w:rsidRDefault="00073577" w:rsidP="00073577">
      <w:pPr>
        <w:spacing w:before="0" w:after="0"/>
        <w:rPr>
          <w:ins w:id="20190" w:author="Abhishek Deep Nigam" w:date="2015-10-26T01:01:00Z"/>
          <w:rFonts w:ascii="Courier New" w:hAnsi="Courier New" w:cs="Courier New"/>
          <w:sz w:val="16"/>
          <w:szCs w:val="16"/>
          <w:rPrChange w:id="20191" w:author="Abhishek Deep Nigam" w:date="2015-10-26T01:01:00Z">
            <w:rPr>
              <w:ins w:id="20192" w:author="Abhishek Deep Nigam" w:date="2015-10-26T01:01:00Z"/>
              <w:rFonts w:ascii="Courier New" w:hAnsi="Courier New" w:cs="Courier New"/>
            </w:rPr>
          </w:rPrChange>
        </w:rPr>
      </w:pPr>
      <w:ins w:id="20193" w:author="Abhishek Deep Nigam" w:date="2015-10-26T01:01:00Z">
        <w:r w:rsidRPr="00073577">
          <w:rPr>
            <w:rFonts w:ascii="Courier New" w:hAnsi="Courier New" w:cs="Courier New"/>
            <w:sz w:val="16"/>
            <w:szCs w:val="16"/>
            <w:rPrChange w:id="20194" w:author="Abhishek Deep Nigam" w:date="2015-10-26T01:01:00Z">
              <w:rPr>
                <w:rFonts w:ascii="Courier New" w:hAnsi="Courier New" w:cs="Courier New"/>
              </w:rPr>
            </w:rPrChange>
          </w:rPr>
          <w:t>[4]-&gt;Q(Backtracking)</w:t>
        </w:r>
      </w:ins>
    </w:p>
    <w:p w14:paraId="338096B8" w14:textId="77777777" w:rsidR="00073577" w:rsidRPr="00073577" w:rsidRDefault="00073577" w:rsidP="00073577">
      <w:pPr>
        <w:spacing w:before="0" w:after="0"/>
        <w:rPr>
          <w:ins w:id="20195" w:author="Abhishek Deep Nigam" w:date="2015-10-26T01:01:00Z"/>
          <w:rFonts w:ascii="Courier New" w:hAnsi="Courier New" w:cs="Courier New"/>
          <w:sz w:val="16"/>
          <w:szCs w:val="16"/>
          <w:rPrChange w:id="20196" w:author="Abhishek Deep Nigam" w:date="2015-10-26T01:01:00Z">
            <w:rPr>
              <w:ins w:id="20197" w:author="Abhishek Deep Nigam" w:date="2015-10-26T01:01:00Z"/>
              <w:rFonts w:ascii="Courier New" w:hAnsi="Courier New" w:cs="Courier New"/>
            </w:rPr>
          </w:rPrChange>
        </w:rPr>
      </w:pPr>
      <w:ins w:id="20198" w:author="Abhishek Deep Nigam" w:date="2015-10-26T01:01:00Z">
        <w:r w:rsidRPr="00073577">
          <w:rPr>
            <w:rFonts w:ascii="Courier New" w:hAnsi="Courier New" w:cs="Courier New"/>
            <w:sz w:val="16"/>
            <w:szCs w:val="16"/>
            <w:rPrChange w:id="20199" w:author="Abhishek Deep Nigam" w:date="2015-10-26T01:01:00Z">
              <w:rPr>
                <w:rFonts w:ascii="Courier New" w:hAnsi="Courier New" w:cs="Courier New"/>
              </w:rPr>
            </w:rPrChange>
          </w:rPr>
          <w:t>[4]-&gt;S(Backtracking)</w:t>
        </w:r>
      </w:ins>
    </w:p>
    <w:p w14:paraId="6722F133" w14:textId="77777777" w:rsidR="00073577" w:rsidRPr="00073577" w:rsidRDefault="00073577" w:rsidP="00073577">
      <w:pPr>
        <w:spacing w:before="0" w:after="0"/>
        <w:rPr>
          <w:ins w:id="20200" w:author="Abhishek Deep Nigam" w:date="2015-10-26T01:01:00Z"/>
          <w:rFonts w:ascii="Courier New" w:hAnsi="Courier New" w:cs="Courier New"/>
          <w:sz w:val="16"/>
          <w:szCs w:val="16"/>
          <w:rPrChange w:id="20201" w:author="Abhishek Deep Nigam" w:date="2015-10-26T01:01:00Z">
            <w:rPr>
              <w:ins w:id="20202" w:author="Abhishek Deep Nigam" w:date="2015-10-26T01:01:00Z"/>
              <w:rFonts w:ascii="Courier New" w:hAnsi="Courier New" w:cs="Courier New"/>
            </w:rPr>
          </w:rPrChange>
        </w:rPr>
      </w:pPr>
      <w:ins w:id="20203" w:author="Abhishek Deep Nigam" w:date="2015-10-26T01:01:00Z">
        <w:r w:rsidRPr="00073577">
          <w:rPr>
            <w:rFonts w:ascii="Courier New" w:hAnsi="Courier New" w:cs="Courier New"/>
            <w:sz w:val="16"/>
            <w:szCs w:val="16"/>
            <w:rPrChange w:id="20204" w:author="Abhishek Deep Nigam" w:date="2015-10-26T01:01:00Z">
              <w:rPr>
                <w:rFonts w:ascii="Courier New" w:hAnsi="Courier New" w:cs="Courier New"/>
              </w:rPr>
            </w:rPrChange>
          </w:rPr>
          <w:t>[4]-&gt;Y(Backtracking)</w:t>
        </w:r>
      </w:ins>
    </w:p>
    <w:p w14:paraId="428C21FF" w14:textId="77777777" w:rsidR="00073577" w:rsidRPr="00073577" w:rsidRDefault="00073577" w:rsidP="00073577">
      <w:pPr>
        <w:spacing w:before="0" w:after="0"/>
        <w:rPr>
          <w:ins w:id="20205" w:author="Abhishek Deep Nigam" w:date="2015-10-26T01:01:00Z"/>
          <w:rFonts w:ascii="Courier New" w:hAnsi="Courier New" w:cs="Courier New"/>
          <w:sz w:val="16"/>
          <w:szCs w:val="16"/>
          <w:rPrChange w:id="20206" w:author="Abhishek Deep Nigam" w:date="2015-10-26T01:01:00Z">
            <w:rPr>
              <w:ins w:id="20207" w:author="Abhishek Deep Nigam" w:date="2015-10-26T01:01:00Z"/>
              <w:rFonts w:ascii="Courier New" w:hAnsi="Courier New" w:cs="Courier New"/>
            </w:rPr>
          </w:rPrChange>
        </w:rPr>
      </w:pPr>
      <w:ins w:id="20208" w:author="Abhishek Deep Nigam" w:date="2015-10-26T01:01:00Z">
        <w:r w:rsidRPr="00073577">
          <w:rPr>
            <w:rFonts w:ascii="Courier New" w:hAnsi="Courier New" w:cs="Courier New"/>
            <w:sz w:val="16"/>
            <w:szCs w:val="16"/>
            <w:rPrChange w:id="20209" w:author="Abhishek Deep Nigam" w:date="2015-10-26T01:01:00Z">
              <w:rPr>
                <w:rFonts w:ascii="Courier New" w:hAnsi="Courier New" w:cs="Courier New"/>
              </w:rPr>
            </w:rPrChange>
          </w:rPr>
          <w:t>[1]-&gt;Y[2]-&gt;T[3]-&gt;T[4]-&gt;A(Backtracking)</w:t>
        </w:r>
      </w:ins>
    </w:p>
    <w:p w14:paraId="1500FFC4" w14:textId="77777777" w:rsidR="00073577" w:rsidRPr="00073577" w:rsidRDefault="00073577" w:rsidP="00073577">
      <w:pPr>
        <w:spacing w:before="0" w:after="0"/>
        <w:rPr>
          <w:ins w:id="20210" w:author="Abhishek Deep Nigam" w:date="2015-10-26T01:01:00Z"/>
          <w:rFonts w:ascii="Courier New" w:hAnsi="Courier New" w:cs="Courier New"/>
          <w:sz w:val="16"/>
          <w:szCs w:val="16"/>
          <w:rPrChange w:id="20211" w:author="Abhishek Deep Nigam" w:date="2015-10-26T01:01:00Z">
            <w:rPr>
              <w:ins w:id="20212" w:author="Abhishek Deep Nigam" w:date="2015-10-26T01:01:00Z"/>
              <w:rFonts w:ascii="Courier New" w:hAnsi="Courier New" w:cs="Courier New"/>
            </w:rPr>
          </w:rPrChange>
        </w:rPr>
      </w:pPr>
      <w:ins w:id="20213" w:author="Abhishek Deep Nigam" w:date="2015-10-26T01:01:00Z">
        <w:r w:rsidRPr="00073577">
          <w:rPr>
            <w:rFonts w:ascii="Courier New" w:hAnsi="Courier New" w:cs="Courier New"/>
            <w:sz w:val="16"/>
            <w:szCs w:val="16"/>
            <w:rPrChange w:id="20214" w:author="Abhishek Deep Nigam" w:date="2015-10-26T01:01:00Z">
              <w:rPr>
                <w:rFonts w:ascii="Courier New" w:hAnsi="Courier New" w:cs="Courier New"/>
              </w:rPr>
            </w:rPrChange>
          </w:rPr>
          <w:t>[4]-&gt;N(Backtracking)</w:t>
        </w:r>
      </w:ins>
    </w:p>
    <w:p w14:paraId="6260CAA8" w14:textId="77777777" w:rsidR="00073577" w:rsidRPr="00073577" w:rsidRDefault="00073577" w:rsidP="00073577">
      <w:pPr>
        <w:spacing w:before="0" w:after="0"/>
        <w:rPr>
          <w:ins w:id="20215" w:author="Abhishek Deep Nigam" w:date="2015-10-26T01:01:00Z"/>
          <w:rFonts w:ascii="Courier New" w:hAnsi="Courier New" w:cs="Courier New"/>
          <w:sz w:val="16"/>
          <w:szCs w:val="16"/>
          <w:rPrChange w:id="20216" w:author="Abhishek Deep Nigam" w:date="2015-10-26T01:01:00Z">
            <w:rPr>
              <w:ins w:id="20217" w:author="Abhishek Deep Nigam" w:date="2015-10-26T01:01:00Z"/>
              <w:rFonts w:ascii="Courier New" w:hAnsi="Courier New" w:cs="Courier New"/>
            </w:rPr>
          </w:rPrChange>
        </w:rPr>
      </w:pPr>
      <w:ins w:id="20218" w:author="Abhishek Deep Nigam" w:date="2015-10-26T01:01:00Z">
        <w:r w:rsidRPr="00073577">
          <w:rPr>
            <w:rFonts w:ascii="Courier New" w:hAnsi="Courier New" w:cs="Courier New"/>
            <w:sz w:val="16"/>
            <w:szCs w:val="16"/>
            <w:rPrChange w:id="20219" w:author="Abhishek Deep Nigam" w:date="2015-10-26T01:01:00Z">
              <w:rPr>
                <w:rFonts w:ascii="Courier New" w:hAnsi="Courier New" w:cs="Courier New"/>
              </w:rPr>
            </w:rPrChange>
          </w:rPr>
          <w:t>[4]-&gt;O(Backtracking)</w:t>
        </w:r>
      </w:ins>
    </w:p>
    <w:p w14:paraId="364B81AC" w14:textId="77777777" w:rsidR="00073577" w:rsidRPr="00073577" w:rsidRDefault="00073577" w:rsidP="00073577">
      <w:pPr>
        <w:spacing w:before="0" w:after="0"/>
        <w:rPr>
          <w:ins w:id="20220" w:author="Abhishek Deep Nigam" w:date="2015-10-26T01:01:00Z"/>
          <w:rFonts w:ascii="Courier New" w:hAnsi="Courier New" w:cs="Courier New"/>
          <w:sz w:val="16"/>
          <w:szCs w:val="16"/>
          <w:rPrChange w:id="20221" w:author="Abhishek Deep Nigam" w:date="2015-10-26T01:01:00Z">
            <w:rPr>
              <w:ins w:id="20222" w:author="Abhishek Deep Nigam" w:date="2015-10-26T01:01:00Z"/>
              <w:rFonts w:ascii="Courier New" w:hAnsi="Courier New" w:cs="Courier New"/>
            </w:rPr>
          </w:rPrChange>
        </w:rPr>
      </w:pPr>
      <w:ins w:id="20223" w:author="Abhishek Deep Nigam" w:date="2015-10-26T01:01:00Z">
        <w:r w:rsidRPr="00073577">
          <w:rPr>
            <w:rFonts w:ascii="Courier New" w:hAnsi="Courier New" w:cs="Courier New"/>
            <w:sz w:val="16"/>
            <w:szCs w:val="16"/>
            <w:rPrChange w:id="20224" w:author="Abhishek Deep Nigam" w:date="2015-10-26T01:01:00Z">
              <w:rPr>
                <w:rFonts w:ascii="Courier New" w:hAnsi="Courier New" w:cs="Courier New"/>
              </w:rPr>
            </w:rPrChange>
          </w:rPr>
          <w:t>[4]-&gt;P(Backtracking)</w:t>
        </w:r>
      </w:ins>
    </w:p>
    <w:p w14:paraId="09BA79E1" w14:textId="77777777" w:rsidR="00073577" w:rsidRPr="00073577" w:rsidRDefault="00073577" w:rsidP="00073577">
      <w:pPr>
        <w:spacing w:before="0" w:after="0"/>
        <w:rPr>
          <w:ins w:id="20225" w:author="Abhishek Deep Nigam" w:date="2015-10-26T01:01:00Z"/>
          <w:rFonts w:ascii="Courier New" w:hAnsi="Courier New" w:cs="Courier New"/>
          <w:sz w:val="16"/>
          <w:szCs w:val="16"/>
          <w:rPrChange w:id="20226" w:author="Abhishek Deep Nigam" w:date="2015-10-26T01:01:00Z">
            <w:rPr>
              <w:ins w:id="20227" w:author="Abhishek Deep Nigam" w:date="2015-10-26T01:01:00Z"/>
              <w:rFonts w:ascii="Courier New" w:hAnsi="Courier New" w:cs="Courier New"/>
            </w:rPr>
          </w:rPrChange>
        </w:rPr>
      </w:pPr>
      <w:ins w:id="20228" w:author="Abhishek Deep Nigam" w:date="2015-10-26T01:01:00Z">
        <w:r w:rsidRPr="00073577">
          <w:rPr>
            <w:rFonts w:ascii="Courier New" w:hAnsi="Courier New" w:cs="Courier New"/>
            <w:sz w:val="16"/>
            <w:szCs w:val="16"/>
            <w:rPrChange w:id="20229" w:author="Abhishek Deep Nigam" w:date="2015-10-26T01:01:00Z">
              <w:rPr>
                <w:rFonts w:ascii="Courier New" w:hAnsi="Courier New" w:cs="Courier New"/>
              </w:rPr>
            </w:rPrChange>
          </w:rPr>
          <w:t>[4]-&gt;Q(Backtracking)</w:t>
        </w:r>
      </w:ins>
    </w:p>
    <w:p w14:paraId="51E270C6" w14:textId="77777777" w:rsidR="00073577" w:rsidRPr="00073577" w:rsidRDefault="00073577" w:rsidP="00073577">
      <w:pPr>
        <w:spacing w:before="0" w:after="0"/>
        <w:rPr>
          <w:ins w:id="20230" w:author="Abhishek Deep Nigam" w:date="2015-10-26T01:01:00Z"/>
          <w:rFonts w:ascii="Courier New" w:hAnsi="Courier New" w:cs="Courier New"/>
          <w:sz w:val="16"/>
          <w:szCs w:val="16"/>
          <w:rPrChange w:id="20231" w:author="Abhishek Deep Nigam" w:date="2015-10-26T01:01:00Z">
            <w:rPr>
              <w:ins w:id="20232" w:author="Abhishek Deep Nigam" w:date="2015-10-26T01:01:00Z"/>
              <w:rFonts w:ascii="Courier New" w:hAnsi="Courier New" w:cs="Courier New"/>
            </w:rPr>
          </w:rPrChange>
        </w:rPr>
      </w:pPr>
      <w:ins w:id="20233" w:author="Abhishek Deep Nigam" w:date="2015-10-26T01:01:00Z">
        <w:r w:rsidRPr="00073577">
          <w:rPr>
            <w:rFonts w:ascii="Courier New" w:hAnsi="Courier New" w:cs="Courier New"/>
            <w:sz w:val="16"/>
            <w:szCs w:val="16"/>
            <w:rPrChange w:id="20234" w:author="Abhishek Deep Nigam" w:date="2015-10-26T01:01:00Z">
              <w:rPr>
                <w:rFonts w:ascii="Courier New" w:hAnsi="Courier New" w:cs="Courier New"/>
              </w:rPr>
            </w:rPrChange>
          </w:rPr>
          <w:lastRenderedPageBreak/>
          <w:t>[4]-&gt;S(Backtracking)</w:t>
        </w:r>
      </w:ins>
    </w:p>
    <w:p w14:paraId="770D3311" w14:textId="77777777" w:rsidR="00073577" w:rsidRPr="00073577" w:rsidRDefault="00073577" w:rsidP="00073577">
      <w:pPr>
        <w:spacing w:before="0" w:after="0"/>
        <w:rPr>
          <w:ins w:id="20235" w:author="Abhishek Deep Nigam" w:date="2015-10-26T01:01:00Z"/>
          <w:rFonts w:ascii="Courier New" w:hAnsi="Courier New" w:cs="Courier New"/>
          <w:sz w:val="16"/>
          <w:szCs w:val="16"/>
          <w:rPrChange w:id="20236" w:author="Abhishek Deep Nigam" w:date="2015-10-26T01:01:00Z">
            <w:rPr>
              <w:ins w:id="20237" w:author="Abhishek Deep Nigam" w:date="2015-10-26T01:01:00Z"/>
              <w:rFonts w:ascii="Courier New" w:hAnsi="Courier New" w:cs="Courier New"/>
            </w:rPr>
          </w:rPrChange>
        </w:rPr>
      </w:pPr>
      <w:ins w:id="20238" w:author="Abhishek Deep Nigam" w:date="2015-10-26T01:01:00Z">
        <w:r w:rsidRPr="00073577">
          <w:rPr>
            <w:rFonts w:ascii="Courier New" w:hAnsi="Courier New" w:cs="Courier New"/>
            <w:sz w:val="16"/>
            <w:szCs w:val="16"/>
            <w:rPrChange w:id="20239" w:author="Abhishek Deep Nigam" w:date="2015-10-26T01:01:00Z">
              <w:rPr>
                <w:rFonts w:ascii="Courier New" w:hAnsi="Courier New" w:cs="Courier New"/>
              </w:rPr>
            </w:rPrChange>
          </w:rPr>
          <w:t>[4]-&gt;Y(Backtracking)</w:t>
        </w:r>
      </w:ins>
    </w:p>
    <w:p w14:paraId="506D1CE5" w14:textId="77777777" w:rsidR="00073577" w:rsidRPr="00073577" w:rsidRDefault="00073577" w:rsidP="00073577">
      <w:pPr>
        <w:spacing w:before="0" w:after="0"/>
        <w:rPr>
          <w:ins w:id="20240" w:author="Abhishek Deep Nigam" w:date="2015-10-26T01:01:00Z"/>
          <w:rFonts w:ascii="Courier New" w:hAnsi="Courier New" w:cs="Courier New"/>
          <w:sz w:val="16"/>
          <w:szCs w:val="16"/>
          <w:rPrChange w:id="20241" w:author="Abhishek Deep Nigam" w:date="2015-10-26T01:01:00Z">
            <w:rPr>
              <w:ins w:id="20242" w:author="Abhishek Deep Nigam" w:date="2015-10-26T01:01:00Z"/>
              <w:rFonts w:ascii="Courier New" w:hAnsi="Courier New" w:cs="Courier New"/>
            </w:rPr>
          </w:rPrChange>
        </w:rPr>
      </w:pPr>
      <w:ins w:id="20243" w:author="Abhishek Deep Nigam" w:date="2015-10-26T01:01:00Z">
        <w:r w:rsidRPr="00073577">
          <w:rPr>
            <w:rFonts w:ascii="Courier New" w:hAnsi="Courier New" w:cs="Courier New"/>
            <w:sz w:val="16"/>
            <w:szCs w:val="16"/>
            <w:rPrChange w:id="20244" w:author="Abhishek Deep Nigam" w:date="2015-10-26T01:01:00Z">
              <w:rPr>
                <w:rFonts w:ascii="Courier New" w:hAnsi="Courier New" w:cs="Courier New"/>
              </w:rPr>
            </w:rPrChange>
          </w:rPr>
          <w:t>[1]-&gt;Z[2]-&gt;T[3]-&gt;T[4]-&gt;A(Backtracking)</w:t>
        </w:r>
      </w:ins>
    </w:p>
    <w:p w14:paraId="04FA51A4" w14:textId="77777777" w:rsidR="00073577" w:rsidRPr="00073577" w:rsidRDefault="00073577" w:rsidP="00073577">
      <w:pPr>
        <w:spacing w:before="0" w:after="0"/>
        <w:rPr>
          <w:ins w:id="20245" w:author="Abhishek Deep Nigam" w:date="2015-10-26T01:01:00Z"/>
          <w:rFonts w:ascii="Courier New" w:hAnsi="Courier New" w:cs="Courier New"/>
          <w:sz w:val="16"/>
          <w:szCs w:val="16"/>
          <w:rPrChange w:id="20246" w:author="Abhishek Deep Nigam" w:date="2015-10-26T01:01:00Z">
            <w:rPr>
              <w:ins w:id="20247" w:author="Abhishek Deep Nigam" w:date="2015-10-26T01:01:00Z"/>
              <w:rFonts w:ascii="Courier New" w:hAnsi="Courier New" w:cs="Courier New"/>
            </w:rPr>
          </w:rPrChange>
        </w:rPr>
      </w:pPr>
      <w:ins w:id="20248" w:author="Abhishek Deep Nigam" w:date="2015-10-26T01:01:00Z">
        <w:r w:rsidRPr="00073577">
          <w:rPr>
            <w:rFonts w:ascii="Courier New" w:hAnsi="Courier New" w:cs="Courier New"/>
            <w:sz w:val="16"/>
            <w:szCs w:val="16"/>
            <w:rPrChange w:id="20249" w:author="Abhishek Deep Nigam" w:date="2015-10-26T01:01:00Z">
              <w:rPr>
                <w:rFonts w:ascii="Courier New" w:hAnsi="Courier New" w:cs="Courier New"/>
              </w:rPr>
            </w:rPrChange>
          </w:rPr>
          <w:t>[4]-&gt;N(Backtracking)</w:t>
        </w:r>
      </w:ins>
    </w:p>
    <w:p w14:paraId="121AA8E5" w14:textId="77777777" w:rsidR="00073577" w:rsidRPr="00073577" w:rsidRDefault="00073577" w:rsidP="00073577">
      <w:pPr>
        <w:spacing w:before="0" w:after="0"/>
        <w:rPr>
          <w:ins w:id="20250" w:author="Abhishek Deep Nigam" w:date="2015-10-26T01:01:00Z"/>
          <w:rFonts w:ascii="Courier New" w:hAnsi="Courier New" w:cs="Courier New"/>
          <w:sz w:val="16"/>
          <w:szCs w:val="16"/>
          <w:rPrChange w:id="20251" w:author="Abhishek Deep Nigam" w:date="2015-10-26T01:01:00Z">
            <w:rPr>
              <w:ins w:id="20252" w:author="Abhishek Deep Nigam" w:date="2015-10-26T01:01:00Z"/>
              <w:rFonts w:ascii="Courier New" w:hAnsi="Courier New" w:cs="Courier New"/>
            </w:rPr>
          </w:rPrChange>
        </w:rPr>
      </w:pPr>
      <w:ins w:id="20253" w:author="Abhishek Deep Nigam" w:date="2015-10-26T01:01:00Z">
        <w:r w:rsidRPr="00073577">
          <w:rPr>
            <w:rFonts w:ascii="Courier New" w:hAnsi="Courier New" w:cs="Courier New"/>
            <w:sz w:val="16"/>
            <w:szCs w:val="16"/>
            <w:rPrChange w:id="20254" w:author="Abhishek Deep Nigam" w:date="2015-10-26T01:01:00Z">
              <w:rPr>
                <w:rFonts w:ascii="Courier New" w:hAnsi="Courier New" w:cs="Courier New"/>
              </w:rPr>
            </w:rPrChange>
          </w:rPr>
          <w:t>[4]-&gt;O(Backtracking)</w:t>
        </w:r>
      </w:ins>
    </w:p>
    <w:p w14:paraId="23CE0208" w14:textId="77777777" w:rsidR="00073577" w:rsidRPr="00073577" w:rsidRDefault="00073577" w:rsidP="00073577">
      <w:pPr>
        <w:spacing w:before="0" w:after="0"/>
        <w:rPr>
          <w:ins w:id="20255" w:author="Abhishek Deep Nigam" w:date="2015-10-26T01:01:00Z"/>
          <w:rFonts w:ascii="Courier New" w:hAnsi="Courier New" w:cs="Courier New"/>
          <w:sz w:val="16"/>
          <w:szCs w:val="16"/>
          <w:rPrChange w:id="20256" w:author="Abhishek Deep Nigam" w:date="2015-10-26T01:01:00Z">
            <w:rPr>
              <w:ins w:id="20257" w:author="Abhishek Deep Nigam" w:date="2015-10-26T01:01:00Z"/>
              <w:rFonts w:ascii="Courier New" w:hAnsi="Courier New" w:cs="Courier New"/>
            </w:rPr>
          </w:rPrChange>
        </w:rPr>
      </w:pPr>
      <w:ins w:id="20258" w:author="Abhishek Deep Nigam" w:date="2015-10-26T01:01:00Z">
        <w:r w:rsidRPr="00073577">
          <w:rPr>
            <w:rFonts w:ascii="Courier New" w:hAnsi="Courier New" w:cs="Courier New"/>
            <w:sz w:val="16"/>
            <w:szCs w:val="16"/>
            <w:rPrChange w:id="20259" w:author="Abhishek Deep Nigam" w:date="2015-10-26T01:01:00Z">
              <w:rPr>
                <w:rFonts w:ascii="Courier New" w:hAnsi="Courier New" w:cs="Courier New"/>
              </w:rPr>
            </w:rPrChange>
          </w:rPr>
          <w:t>[4]-&gt;P(Backtracking)</w:t>
        </w:r>
      </w:ins>
    </w:p>
    <w:p w14:paraId="3130A029" w14:textId="77777777" w:rsidR="00073577" w:rsidRPr="00073577" w:rsidRDefault="00073577" w:rsidP="00073577">
      <w:pPr>
        <w:spacing w:before="0" w:after="0"/>
        <w:rPr>
          <w:ins w:id="20260" w:author="Abhishek Deep Nigam" w:date="2015-10-26T01:01:00Z"/>
          <w:rFonts w:ascii="Courier New" w:hAnsi="Courier New" w:cs="Courier New"/>
          <w:sz w:val="16"/>
          <w:szCs w:val="16"/>
          <w:rPrChange w:id="20261" w:author="Abhishek Deep Nigam" w:date="2015-10-26T01:01:00Z">
            <w:rPr>
              <w:ins w:id="20262" w:author="Abhishek Deep Nigam" w:date="2015-10-26T01:01:00Z"/>
              <w:rFonts w:ascii="Courier New" w:hAnsi="Courier New" w:cs="Courier New"/>
            </w:rPr>
          </w:rPrChange>
        </w:rPr>
      </w:pPr>
      <w:ins w:id="20263" w:author="Abhishek Deep Nigam" w:date="2015-10-26T01:01:00Z">
        <w:r w:rsidRPr="00073577">
          <w:rPr>
            <w:rFonts w:ascii="Courier New" w:hAnsi="Courier New" w:cs="Courier New"/>
            <w:sz w:val="16"/>
            <w:szCs w:val="16"/>
            <w:rPrChange w:id="20264" w:author="Abhishek Deep Nigam" w:date="2015-10-26T01:01:00Z">
              <w:rPr>
                <w:rFonts w:ascii="Courier New" w:hAnsi="Courier New" w:cs="Courier New"/>
              </w:rPr>
            </w:rPrChange>
          </w:rPr>
          <w:t>[4]-&gt;Q(Backtracking)</w:t>
        </w:r>
      </w:ins>
    </w:p>
    <w:p w14:paraId="317D01AA" w14:textId="77777777" w:rsidR="00073577" w:rsidRPr="00073577" w:rsidRDefault="00073577" w:rsidP="00073577">
      <w:pPr>
        <w:spacing w:before="0" w:after="0"/>
        <w:rPr>
          <w:ins w:id="20265" w:author="Abhishek Deep Nigam" w:date="2015-10-26T01:01:00Z"/>
          <w:rFonts w:ascii="Courier New" w:hAnsi="Courier New" w:cs="Courier New"/>
          <w:sz w:val="16"/>
          <w:szCs w:val="16"/>
          <w:rPrChange w:id="20266" w:author="Abhishek Deep Nigam" w:date="2015-10-26T01:01:00Z">
            <w:rPr>
              <w:ins w:id="20267" w:author="Abhishek Deep Nigam" w:date="2015-10-26T01:01:00Z"/>
              <w:rFonts w:ascii="Courier New" w:hAnsi="Courier New" w:cs="Courier New"/>
            </w:rPr>
          </w:rPrChange>
        </w:rPr>
      </w:pPr>
      <w:ins w:id="20268" w:author="Abhishek Deep Nigam" w:date="2015-10-26T01:01:00Z">
        <w:r w:rsidRPr="00073577">
          <w:rPr>
            <w:rFonts w:ascii="Courier New" w:hAnsi="Courier New" w:cs="Courier New"/>
            <w:sz w:val="16"/>
            <w:szCs w:val="16"/>
            <w:rPrChange w:id="20269" w:author="Abhishek Deep Nigam" w:date="2015-10-26T01:01:00Z">
              <w:rPr>
                <w:rFonts w:ascii="Courier New" w:hAnsi="Courier New" w:cs="Courier New"/>
              </w:rPr>
            </w:rPrChange>
          </w:rPr>
          <w:t>[4]-&gt;S(Backtracking)</w:t>
        </w:r>
      </w:ins>
    </w:p>
    <w:p w14:paraId="23B59626" w14:textId="77777777" w:rsidR="00073577" w:rsidRPr="00073577" w:rsidRDefault="00073577" w:rsidP="00073577">
      <w:pPr>
        <w:spacing w:before="0" w:after="0"/>
        <w:rPr>
          <w:ins w:id="20270" w:author="Abhishek Deep Nigam" w:date="2015-10-26T01:01:00Z"/>
          <w:rFonts w:ascii="Courier New" w:hAnsi="Courier New" w:cs="Courier New"/>
          <w:sz w:val="16"/>
          <w:szCs w:val="16"/>
          <w:rPrChange w:id="20271" w:author="Abhishek Deep Nigam" w:date="2015-10-26T01:01:00Z">
            <w:rPr>
              <w:ins w:id="20272" w:author="Abhishek Deep Nigam" w:date="2015-10-26T01:01:00Z"/>
              <w:rFonts w:ascii="Courier New" w:hAnsi="Courier New" w:cs="Courier New"/>
            </w:rPr>
          </w:rPrChange>
        </w:rPr>
      </w:pPr>
      <w:ins w:id="20273" w:author="Abhishek Deep Nigam" w:date="2015-10-26T01:01:00Z">
        <w:r w:rsidRPr="00073577">
          <w:rPr>
            <w:rFonts w:ascii="Courier New" w:hAnsi="Courier New" w:cs="Courier New"/>
            <w:sz w:val="16"/>
            <w:szCs w:val="16"/>
            <w:rPrChange w:id="20274" w:author="Abhishek Deep Nigam" w:date="2015-10-26T01:01:00Z">
              <w:rPr>
                <w:rFonts w:ascii="Courier New" w:hAnsi="Courier New" w:cs="Courier New"/>
              </w:rPr>
            </w:rPrChange>
          </w:rPr>
          <w:t>[4]-&gt;Y(Backtracking)</w:t>
        </w:r>
      </w:ins>
    </w:p>
    <w:p w14:paraId="084DFCE9" w14:textId="77777777" w:rsidR="00073577" w:rsidRPr="00073577" w:rsidRDefault="00073577" w:rsidP="00073577">
      <w:pPr>
        <w:spacing w:before="0" w:after="0"/>
        <w:rPr>
          <w:ins w:id="20275" w:author="Abhishek Deep Nigam" w:date="2015-10-26T01:01:00Z"/>
          <w:rFonts w:ascii="Courier New" w:hAnsi="Courier New" w:cs="Courier New"/>
          <w:sz w:val="16"/>
          <w:szCs w:val="16"/>
          <w:rPrChange w:id="20276" w:author="Abhishek Deep Nigam" w:date="2015-10-26T01:01:00Z">
            <w:rPr>
              <w:ins w:id="20277" w:author="Abhishek Deep Nigam" w:date="2015-10-26T01:01:00Z"/>
              <w:rFonts w:ascii="Courier New" w:hAnsi="Courier New" w:cs="Courier New"/>
            </w:rPr>
          </w:rPrChange>
        </w:rPr>
      </w:pPr>
      <w:ins w:id="20278" w:author="Abhishek Deep Nigam" w:date="2015-10-26T01:01:00Z">
        <w:r w:rsidRPr="00073577">
          <w:rPr>
            <w:rFonts w:ascii="Courier New" w:hAnsi="Courier New" w:cs="Courier New"/>
            <w:sz w:val="16"/>
            <w:szCs w:val="16"/>
            <w:rPrChange w:id="20279" w:author="Abhishek Deep Nigam" w:date="2015-10-26T01:01:00Z">
              <w:rPr>
                <w:rFonts w:ascii="Courier New" w:hAnsi="Courier New" w:cs="Courier New"/>
              </w:rPr>
            </w:rPrChange>
          </w:rPr>
          <w:t>[0]-&gt;W[1]-&gt;A[2]-&gt;T[3]-&gt;T[4]-&gt;A(Backtracking)</w:t>
        </w:r>
      </w:ins>
    </w:p>
    <w:p w14:paraId="32EC269A" w14:textId="77777777" w:rsidR="00073577" w:rsidRPr="00073577" w:rsidRDefault="00073577" w:rsidP="00073577">
      <w:pPr>
        <w:spacing w:before="0" w:after="0"/>
        <w:rPr>
          <w:ins w:id="20280" w:author="Abhishek Deep Nigam" w:date="2015-10-26T01:01:00Z"/>
          <w:rFonts w:ascii="Courier New" w:hAnsi="Courier New" w:cs="Courier New"/>
          <w:sz w:val="16"/>
          <w:szCs w:val="16"/>
          <w:rPrChange w:id="20281" w:author="Abhishek Deep Nigam" w:date="2015-10-26T01:01:00Z">
            <w:rPr>
              <w:ins w:id="20282" w:author="Abhishek Deep Nigam" w:date="2015-10-26T01:01:00Z"/>
              <w:rFonts w:ascii="Courier New" w:hAnsi="Courier New" w:cs="Courier New"/>
            </w:rPr>
          </w:rPrChange>
        </w:rPr>
      </w:pPr>
      <w:ins w:id="20283" w:author="Abhishek Deep Nigam" w:date="2015-10-26T01:01:00Z">
        <w:r w:rsidRPr="00073577">
          <w:rPr>
            <w:rFonts w:ascii="Courier New" w:hAnsi="Courier New" w:cs="Courier New"/>
            <w:sz w:val="16"/>
            <w:szCs w:val="16"/>
            <w:rPrChange w:id="20284" w:author="Abhishek Deep Nigam" w:date="2015-10-26T01:01:00Z">
              <w:rPr>
                <w:rFonts w:ascii="Courier New" w:hAnsi="Courier New" w:cs="Courier New"/>
              </w:rPr>
            </w:rPrChange>
          </w:rPr>
          <w:t>[4]-&gt;N[5]-&gt;O[6]-&gt;I(Backtracking)</w:t>
        </w:r>
      </w:ins>
    </w:p>
    <w:p w14:paraId="28919F03" w14:textId="77777777" w:rsidR="00073577" w:rsidRPr="00073577" w:rsidRDefault="00073577" w:rsidP="00073577">
      <w:pPr>
        <w:spacing w:before="0" w:after="0"/>
        <w:rPr>
          <w:ins w:id="20285" w:author="Abhishek Deep Nigam" w:date="2015-10-26T01:01:00Z"/>
          <w:rFonts w:ascii="Courier New" w:hAnsi="Courier New" w:cs="Courier New"/>
          <w:sz w:val="16"/>
          <w:szCs w:val="16"/>
          <w:rPrChange w:id="20286" w:author="Abhishek Deep Nigam" w:date="2015-10-26T01:01:00Z">
            <w:rPr>
              <w:ins w:id="20287" w:author="Abhishek Deep Nigam" w:date="2015-10-26T01:01:00Z"/>
              <w:rFonts w:ascii="Courier New" w:hAnsi="Courier New" w:cs="Courier New"/>
            </w:rPr>
          </w:rPrChange>
        </w:rPr>
      </w:pPr>
      <w:ins w:id="20288" w:author="Abhishek Deep Nigam" w:date="2015-10-26T01:01:00Z">
        <w:r w:rsidRPr="00073577">
          <w:rPr>
            <w:rFonts w:ascii="Courier New" w:hAnsi="Courier New" w:cs="Courier New"/>
            <w:sz w:val="16"/>
            <w:szCs w:val="16"/>
            <w:rPrChange w:id="20289" w:author="Abhishek Deep Nigam" w:date="2015-10-26T01:01:00Z">
              <w:rPr>
                <w:rFonts w:ascii="Courier New" w:hAnsi="Courier New" w:cs="Courier New"/>
              </w:rPr>
            </w:rPrChange>
          </w:rPr>
          <w:t>[4]-&gt;O[5]-&gt;O[6]-&gt;I(Backtracking)</w:t>
        </w:r>
      </w:ins>
    </w:p>
    <w:p w14:paraId="758E1159" w14:textId="77777777" w:rsidR="00073577" w:rsidRPr="00073577" w:rsidRDefault="00073577" w:rsidP="00073577">
      <w:pPr>
        <w:spacing w:before="0" w:after="0"/>
        <w:rPr>
          <w:ins w:id="20290" w:author="Abhishek Deep Nigam" w:date="2015-10-26T01:01:00Z"/>
          <w:rFonts w:ascii="Courier New" w:hAnsi="Courier New" w:cs="Courier New"/>
          <w:sz w:val="16"/>
          <w:szCs w:val="16"/>
          <w:rPrChange w:id="20291" w:author="Abhishek Deep Nigam" w:date="2015-10-26T01:01:00Z">
            <w:rPr>
              <w:ins w:id="20292" w:author="Abhishek Deep Nigam" w:date="2015-10-26T01:01:00Z"/>
              <w:rFonts w:ascii="Courier New" w:hAnsi="Courier New" w:cs="Courier New"/>
            </w:rPr>
          </w:rPrChange>
        </w:rPr>
      </w:pPr>
      <w:ins w:id="20293" w:author="Abhishek Deep Nigam" w:date="2015-10-26T01:01:00Z">
        <w:r w:rsidRPr="00073577">
          <w:rPr>
            <w:rFonts w:ascii="Courier New" w:hAnsi="Courier New" w:cs="Courier New"/>
            <w:sz w:val="16"/>
            <w:szCs w:val="16"/>
            <w:rPrChange w:id="20294" w:author="Abhishek Deep Nigam" w:date="2015-10-26T01:01:00Z">
              <w:rPr>
                <w:rFonts w:ascii="Courier New" w:hAnsi="Courier New" w:cs="Courier New"/>
              </w:rPr>
            </w:rPrChange>
          </w:rPr>
          <w:t>[4]-&gt;P(Backtracking)</w:t>
        </w:r>
      </w:ins>
    </w:p>
    <w:p w14:paraId="663C8CAC" w14:textId="77777777" w:rsidR="00073577" w:rsidRPr="00073577" w:rsidRDefault="00073577" w:rsidP="00073577">
      <w:pPr>
        <w:spacing w:before="0" w:after="0"/>
        <w:rPr>
          <w:ins w:id="20295" w:author="Abhishek Deep Nigam" w:date="2015-10-26T01:01:00Z"/>
          <w:rFonts w:ascii="Courier New" w:hAnsi="Courier New" w:cs="Courier New"/>
          <w:sz w:val="16"/>
          <w:szCs w:val="16"/>
          <w:rPrChange w:id="20296" w:author="Abhishek Deep Nigam" w:date="2015-10-26T01:01:00Z">
            <w:rPr>
              <w:ins w:id="20297" w:author="Abhishek Deep Nigam" w:date="2015-10-26T01:01:00Z"/>
              <w:rFonts w:ascii="Courier New" w:hAnsi="Courier New" w:cs="Courier New"/>
            </w:rPr>
          </w:rPrChange>
        </w:rPr>
      </w:pPr>
      <w:ins w:id="20298" w:author="Abhishek Deep Nigam" w:date="2015-10-26T01:01:00Z">
        <w:r w:rsidRPr="00073577">
          <w:rPr>
            <w:rFonts w:ascii="Courier New" w:hAnsi="Courier New" w:cs="Courier New"/>
            <w:sz w:val="16"/>
            <w:szCs w:val="16"/>
            <w:rPrChange w:id="20299" w:author="Abhishek Deep Nigam" w:date="2015-10-26T01:01:00Z">
              <w:rPr>
                <w:rFonts w:ascii="Courier New" w:hAnsi="Courier New" w:cs="Courier New"/>
              </w:rPr>
            </w:rPrChange>
          </w:rPr>
          <w:t>[4]-&gt;Q(Backtracking)</w:t>
        </w:r>
      </w:ins>
    </w:p>
    <w:p w14:paraId="3BEDA0BD" w14:textId="77777777" w:rsidR="00073577" w:rsidRPr="00073577" w:rsidRDefault="00073577" w:rsidP="00073577">
      <w:pPr>
        <w:spacing w:before="0" w:after="0"/>
        <w:rPr>
          <w:ins w:id="20300" w:author="Abhishek Deep Nigam" w:date="2015-10-26T01:01:00Z"/>
          <w:rFonts w:ascii="Courier New" w:hAnsi="Courier New" w:cs="Courier New"/>
          <w:sz w:val="16"/>
          <w:szCs w:val="16"/>
          <w:rPrChange w:id="20301" w:author="Abhishek Deep Nigam" w:date="2015-10-26T01:01:00Z">
            <w:rPr>
              <w:ins w:id="20302" w:author="Abhishek Deep Nigam" w:date="2015-10-26T01:01:00Z"/>
              <w:rFonts w:ascii="Courier New" w:hAnsi="Courier New" w:cs="Courier New"/>
            </w:rPr>
          </w:rPrChange>
        </w:rPr>
      </w:pPr>
      <w:ins w:id="20303" w:author="Abhishek Deep Nigam" w:date="2015-10-26T01:01:00Z">
        <w:r w:rsidRPr="00073577">
          <w:rPr>
            <w:rFonts w:ascii="Courier New" w:hAnsi="Courier New" w:cs="Courier New"/>
            <w:sz w:val="16"/>
            <w:szCs w:val="16"/>
            <w:rPrChange w:id="20304" w:author="Abhishek Deep Nigam" w:date="2015-10-26T01:01:00Z">
              <w:rPr>
                <w:rFonts w:ascii="Courier New" w:hAnsi="Courier New" w:cs="Courier New"/>
              </w:rPr>
            </w:rPrChange>
          </w:rPr>
          <w:t>[4]-&gt;S(Backtracking)</w:t>
        </w:r>
      </w:ins>
    </w:p>
    <w:p w14:paraId="263C4EF9" w14:textId="77777777" w:rsidR="00073577" w:rsidRPr="00073577" w:rsidRDefault="00073577" w:rsidP="00073577">
      <w:pPr>
        <w:spacing w:before="0" w:after="0"/>
        <w:rPr>
          <w:ins w:id="20305" w:author="Abhishek Deep Nigam" w:date="2015-10-26T01:01:00Z"/>
          <w:rFonts w:ascii="Courier New" w:hAnsi="Courier New" w:cs="Courier New"/>
          <w:sz w:val="16"/>
          <w:szCs w:val="16"/>
          <w:rPrChange w:id="20306" w:author="Abhishek Deep Nigam" w:date="2015-10-26T01:01:00Z">
            <w:rPr>
              <w:ins w:id="20307" w:author="Abhishek Deep Nigam" w:date="2015-10-26T01:01:00Z"/>
              <w:rFonts w:ascii="Courier New" w:hAnsi="Courier New" w:cs="Courier New"/>
            </w:rPr>
          </w:rPrChange>
        </w:rPr>
      </w:pPr>
      <w:ins w:id="20308" w:author="Abhishek Deep Nigam" w:date="2015-10-26T01:01:00Z">
        <w:r w:rsidRPr="00073577">
          <w:rPr>
            <w:rFonts w:ascii="Courier New" w:hAnsi="Courier New" w:cs="Courier New"/>
            <w:sz w:val="16"/>
            <w:szCs w:val="16"/>
            <w:rPrChange w:id="20309" w:author="Abhishek Deep Nigam" w:date="2015-10-26T01:01:00Z">
              <w:rPr>
                <w:rFonts w:ascii="Courier New" w:hAnsi="Courier New" w:cs="Courier New"/>
              </w:rPr>
            </w:rPrChange>
          </w:rPr>
          <w:t>[4]-&gt;Y[5]-&gt;O[6]-&gt;I(Backtracking)</w:t>
        </w:r>
      </w:ins>
    </w:p>
    <w:p w14:paraId="72AE77E7" w14:textId="77777777" w:rsidR="00073577" w:rsidRPr="00073577" w:rsidRDefault="00073577" w:rsidP="00073577">
      <w:pPr>
        <w:spacing w:before="0" w:after="0"/>
        <w:rPr>
          <w:ins w:id="20310" w:author="Abhishek Deep Nigam" w:date="2015-10-26T01:01:00Z"/>
          <w:rFonts w:ascii="Courier New" w:hAnsi="Courier New" w:cs="Courier New"/>
          <w:sz w:val="16"/>
          <w:szCs w:val="16"/>
          <w:rPrChange w:id="20311" w:author="Abhishek Deep Nigam" w:date="2015-10-26T01:01:00Z">
            <w:rPr>
              <w:ins w:id="20312" w:author="Abhishek Deep Nigam" w:date="2015-10-26T01:01:00Z"/>
              <w:rFonts w:ascii="Courier New" w:hAnsi="Courier New" w:cs="Courier New"/>
            </w:rPr>
          </w:rPrChange>
        </w:rPr>
      </w:pPr>
      <w:ins w:id="20313" w:author="Abhishek Deep Nigam" w:date="2015-10-26T01:01:00Z">
        <w:r w:rsidRPr="00073577">
          <w:rPr>
            <w:rFonts w:ascii="Courier New" w:hAnsi="Courier New" w:cs="Courier New"/>
            <w:sz w:val="16"/>
            <w:szCs w:val="16"/>
            <w:rPrChange w:id="20314" w:author="Abhishek Deep Nigam" w:date="2015-10-26T01:01:00Z">
              <w:rPr>
                <w:rFonts w:ascii="Courier New" w:hAnsi="Courier New" w:cs="Courier New"/>
              </w:rPr>
            </w:rPrChange>
          </w:rPr>
          <w:t>[1]-&gt;B[2]-&gt;T[3]-&gt;T[4]-&gt;A(Backtracking)</w:t>
        </w:r>
      </w:ins>
    </w:p>
    <w:p w14:paraId="2A3AC3C4" w14:textId="77777777" w:rsidR="00073577" w:rsidRPr="00073577" w:rsidRDefault="00073577" w:rsidP="00073577">
      <w:pPr>
        <w:spacing w:before="0" w:after="0"/>
        <w:rPr>
          <w:ins w:id="20315" w:author="Abhishek Deep Nigam" w:date="2015-10-26T01:01:00Z"/>
          <w:rFonts w:ascii="Courier New" w:hAnsi="Courier New" w:cs="Courier New"/>
          <w:sz w:val="16"/>
          <w:szCs w:val="16"/>
          <w:rPrChange w:id="20316" w:author="Abhishek Deep Nigam" w:date="2015-10-26T01:01:00Z">
            <w:rPr>
              <w:ins w:id="20317" w:author="Abhishek Deep Nigam" w:date="2015-10-26T01:01:00Z"/>
              <w:rFonts w:ascii="Courier New" w:hAnsi="Courier New" w:cs="Courier New"/>
            </w:rPr>
          </w:rPrChange>
        </w:rPr>
      </w:pPr>
      <w:ins w:id="20318" w:author="Abhishek Deep Nigam" w:date="2015-10-26T01:01:00Z">
        <w:r w:rsidRPr="00073577">
          <w:rPr>
            <w:rFonts w:ascii="Courier New" w:hAnsi="Courier New" w:cs="Courier New"/>
            <w:sz w:val="16"/>
            <w:szCs w:val="16"/>
            <w:rPrChange w:id="20319" w:author="Abhishek Deep Nigam" w:date="2015-10-26T01:01:00Z">
              <w:rPr>
                <w:rFonts w:ascii="Courier New" w:hAnsi="Courier New" w:cs="Courier New"/>
              </w:rPr>
            </w:rPrChange>
          </w:rPr>
          <w:t>[4]-&gt;N[5]-&gt;O[6]-&gt;I[7]-&gt;E(Backtracking)</w:t>
        </w:r>
      </w:ins>
    </w:p>
    <w:p w14:paraId="2B7510F1" w14:textId="77777777" w:rsidR="00073577" w:rsidRPr="00073577" w:rsidRDefault="00073577" w:rsidP="00073577">
      <w:pPr>
        <w:spacing w:before="0" w:after="0"/>
        <w:rPr>
          <w:ins w:id="20320" w:author="Abhishek Deep Nigam" w:date="2015-10-26T01:01:00Z"/>
          <w:rFonts w:ascii="Courier New" w:hAnsi="Courier New" w:cs="Courier New"/>
          <w:sz w:val="16"/>
          <w:szCs w:val="16"/>
          <w:rPrChange w:id="20321" w:author="Abhishek Deep Nigam" w:date="2015-10-26T01:01:00Z">
            <w:rPr>
              <w:ins w:id="20322" w:author="Abhishek Deep Nigam" w:date="2015-10-26T01:01:00Z"/>
              <w:rFonts w:ascii="Courier New" w:hAnsi="Courier New" w:cs="Courier New"/>
            </w:rPr>
          </w:rPrChange>
        </w:rPr>
      </w:pPr>
      <w:ins w:id="20323" w:author="Abhishek Deep Nigam" w:date="2015-10-26T01:01:00Z">
        <w:r w:rsidRPr="00073577">
          <w:rPr>
            <w:rFonts w:ascii="Courier New" w:hAnsi="Courier New" w:cs="Courier New"/>
            <w:sz w:val="16"/>
            <w:szCs w:val="16"/>
            <w:rPrChange w:id="20324" w:author="Abhishek Deep Nigam" w:date="2015-10-26T01:01:00Z">
              <w:rPr>
                <w:rFonts w:ascii="Courier New" w:hAnsi="Courier New" w:cs="Courier New"/>
              </w:rPr>
            </w:rPrChange>
          </w:rPr>
          <w:t>[4]-&gt;O[5]-&gt;O[6]-&gt;I[7]-&gt;E(Backtracking)</w:t>
        </w:r>
      </w:ins>
    </w:p>
    <w:p w14:paraId="4517C61E" w14:textId="77777777" w:rsidR="00073577" w:rsidRPr="00073577" w:rsidRDefault="00073577" w:rsidP="00073577">
      <w:pPr>
        <w:spacing w:before="0" w:after="0"/>
        <w:rPr>
          <w:ins w:id="20325" w:author="Abhishek Deep Nigam" w:date="2015-10-26T01:01:00Z"/>
          <w:rFonts w:ascii="Courier New" w:hAnsi="Courier New" w:cs="Courier New"/>
          <w:sz w:val="16"/>
          <w:szCs w:val="16"/>
          <w:rPrChange w:id="20326" w:author="Abhishek Deep Nigam" w:date="2015-10-26T01:01:00Z">
            <w:rPr>
              <w:ins w:id="20327" w:author="Abhishek Deep Nigam" w:date="2015-10-26T01:01:00Z"/>
              <w:rFonts w:ascii="Courier New" w:hAnsi="Courier New" w:cs="Courier New"/>
            </w:rPr>
          </w:rPrChange>
        </w:rPr>
      </w:pPr>
      <w:ins w:id="20328" w:author="Abhishek Deep Nigam" w:date="2015-10-26T01:01:00Z">
        <w:r w:rsidRPr="00073577">
          <w:rPr>
            <w:rFonts w:ascii="Courier New" w:hAnsi="Courier New" w:cs="Courier New"/>
            <w:sz w:val="16"/>
            <w:szCs w:val="16"/>
            <w:rPrChange w:id="20329" w:author="Abhishek Deep Nigam" w:date="2015-10-26T01:01:00Z">
              <w:rPr>
                <w:rFonts w:ascii="Courier New" w:hAnsi="Courier New" w:cs="Courier New"/>
              </w:rPr>
            </w:rPrChange>
          </w:rPr>
          <w:t>[4]-&gt;P(Backtracking)</w:t>
        </w:r>
      </w:ins>
    </w:p>
    <w:p w14:paraId="3C183B33" w14:textId="77777777" w:rsidR="00073577" w:rsidRPr="00073577" w:rsidRDefault="00073577" w:rsidP="00073577">
      <w:pPr>
        <w:spacing w:before="0" w:after="0"/>
        <w:rPr>
          <w:ins w:id="20330" w:author="Abhishek Deep Nigam" w:date="2015-10-26T01:01:00Z"/>
          <w:rFonts w:ascii="Courier New" w:hAnsi="Courier New" w:cs="Courier New"/>
          <w:sz w:val="16"/>
          <w:szCs w:val="16"/>
          <w:rPrChange w:id="20331" w:author="Abhishek Deep Nigam" w:date="2015-10-26T01:01:00Z">
            <w:rPr>
              <w:ins w:id="20332" w:author="Abhishek Deep Nigam" w:date="2015-10-26T01:01:00Z"/>
              <w:rFonts w:ascii="Courier New" w:hAnsi="Courier New" w:cs="Courier New"/>
            </w:rPr>
          </w:rPrChange>
        </w:rPr>
      </w:pPr>
      <w:ins w:id="20333" w:author="Abhishek Deep Nigam" w:date="2015-10-26T01:01:00Z">
        <w:r w:rsidRPr="00073577">
          <w:rPr>
            <w:rFonts w:ascii="Courier New" w:hAnsi="Courier New" w:cs="Courier New"/>
            <w:sz w:val="16"/>
            <w:szCs w:val="16"/>
            <w:rPrChange w:id="20334" w:author="Abhishek Deep Nigam" w:date="2015-10-26T01:01:00Z">
              <w:rPr>
                <w:rFonts w:ascii="Courier New" w:hAnsi="Courier New" w:cs="Courier New"/>
              </w:rPr>
            </w:rPrChange>
          </w:rPr>
          <w:t>[4]-&gt;Q(Backtracking)</w:t>
        </w:r>
      </w:ins>
    </w:p>
    <w:p w14:paraId="08A3E640" w14:textId="77777777" w:rsidR="00073577" w:rsidRPr="00073577" w:rsidRDefault="00073577" w:rsidP="00073577">
      <w:pPr>
        <w:spacing w:before="0" w:after="0"/>
        <w:rPr>
          <w:ins w:id="20335" w:author="Abhishek Deep Nigam" w:date="2015-10-26T01:01:00Z"/>
          <w:rFonts w:ascii="Courier New" w:hAnsi="Courier New" w:cs="Courier New"/>
          <w:sz w:val="16"/>
          <w:szCs w:val="16"/>
          <w:rPrChange w:id="20336" w:author="Abhishek Deep Nigam" w:date="2015-10-26T01:01:00Z">
            <w:rPr>
              <w:ins w:id="20337" w:author="Abhishek Deep Nigam" w:date="2015-10-26T01:01:00Z"/>
              <w:rFonts w:ascii="Courier New" w:hAnsi="Courier New" w:cs="Courier New"/>
            </w:rPr>
          </w:rPrChange>
        </w:rPr>
      </w:pPr>
      <w:ins w:id="20338" w:author="Abhishek Deep Nigam" w:date="2015-10-26T01:01:00Z">
        <w:r w:rsidRPr="00073577">
          <w:rPr>
            <w:rFonts w:ascii="Courier New" w:hAnsi="Courier New" w:cs="Courier New"/>
            <w:sz w:val="16"/>
            <w:szCs w:val="16"/>
            <w:rPrChange w:id="20339" w:author="Abhishek Deep Nigam" w:date="2015-10-26T01:01:00Z">
              <w:rPr>
                <w:rFonts w:ascii="Courier New" w:hAnsi="Courier New" w:cs="Courier New"/>
              </w:rPr>
            </w:rPrChange>
          </w:rPr>
          <w:t>[4]-&gt;S(Backtracking)</w:t>
        </w:r>
      </w:ins>
    </w:p>
    <w:p w14:paraId="12C4ED1C" w14:textId="77777777" w:rsidR="00073577" w:rsidRPr="00073577" w:rsidRDefault="00073577" w:rsidP="00073577">
      <w:pPr>
        <w:spacing w:before="0" w:after="0"/>
        <w:rPr>
          <w:ins w:id="20340" w:author="Abhishek Deep Nigam" w:date="2015-10-26T01:01:00Z"/>
          <w:rFonts w:ascii="Courier New" w:hAnsi="Courier New" w:cs="Courier New"/>
          <w:sz w:val="16"/>
          <w:szCs w:val="16"/>
          <w:rPrChange w:id="20341" w:author="Abhishek Deep Nigam" w:date="2015-10-26T01:01:00Z">
            <w:rPr>
              <w:ins w:id="20342" w:author="Abhishek Deep Nigam" w:date="2015-10-26T01:01:00Z"/>
              <w:rFonts w:ascii="Courier New" w:hAnsi="Courier New" w:cs="Courier New"/>
            </w:rPr>
          </w:rPrChange>
        </w:rPr>
      </w:pPr>
      <w:ins w:id="20343" w:author="Abhishek Deep Nigam" w:date="2015-10-26T01:01:00Z">
        <w:r w:rsidRPr="00073577">
          <w:rPr>
            <w:rFonts w:ascii="Courier New" w:hAnsi="Courier New" w:cs="Courier New"/>
            <w:sz w:val="16"/>
            <w:szCs w:val="16"/>
            <w:rPrChange w:id="20344" w:author="Abhishek Deep Nigam" w:date="2015-10-26T01:01:00Z">
              <w:rPr>
                <w:rFonts w:ascii="Courier New" w:hAnsi="Courier New" w:cs="Courier New"/>
              </w:rPr>
            </w:rPrChange>
          </w:rPr>
          <w:t>[4]-&gt;Y[5]-&gt;O[6]-&gt;I[7]-&gt;E(Backtracking)</w:t>
        </w:r>
      </w:ins>
    </w:p>
    <w:p w14:paraId="27C90611" w14:textId="77777777" w:rsidR="00073577" w:rsidRPr="00073577" w:rsidRDefault="00073577" w:rsidP="00073577">
      <w:pPr>
        <w:spacing w:before="0" w:after="0"/>
        <w:rPr>
          <w:ins w:id="20345" w:author="Abhishek Deep Nigam" w:date="2015-10-26T01:01:00Z"/>
          <w:rFonts w:ascii="Courier New" w:hAnsi="Courier New" w:cs="Courier New"/>
          <w:sz w:val="16"/>
          <w:szCs w:val="16"/>
          <w:rPrChange w:id="20346" w:author="Abhishek Deep Nigam" w:date="2015-10-26T01:01:00Z">
            <w:rPr>
              <w:ins w:id="20347" w:author="Abhishek Deep Nigam" w:date="2015-10-26T01:01:00Z"/>
              <w:rFonts w:ascii="Courier New" w:hAnsi="Courier New" w:cs="Courier New"/>
            </w:rPr>
          </w:rPrChange>
        </w:rPr>
      </w:pPr>
      <w:ins w:id="20348" w:author="Abhishek Deep Nigam" w:date="2015-10-26T01:01:00Z">
        <w:r w:rsidRPr="00073577">
          <w:rPr>
            <w:rFonts w:ascii="Courier New" w:hAnsi="Courier New" w:cs="Courier New"/>
            <w:sz w:val="16"/>
            <w:szCs w:val="16"/>
            <w:rPrChange w:id="20349" w:author="Abhishek Deep Nigam" w:date="2015-10-26T01:01:00Z">
              <w:rPr>
                <w:rFonts w:ascii="Courier New" w:hAnsi="Courier New" w:cs="Courier New"/>
              </w:rPr>
            </w:rPrChange>
          </w:rPr>
          <w:t>[1]-&gt;C[2]-&gt;T[3]-&gt;T[4]-&gt;A(Backtracking)</w:t>
        </w:r>
      </w:ins>
    </w:p>
    <w:p w14:paraId="65FA8B2C" w14:textId="77777777" w:rsidR="00073577" w:rsidRPr="00073577" w:rsidRDefault="00073577" w:rsidP="00073577">
      <w:pPr>
        <w:spacing w:before="0" w:after="0"/>
        <w:rPr>
          <w:ins w:id="20350" w:author="Abhishek Deep Nigam" w:date="2015-10-26T01:01:00Z"/>
          <w:rFonts w:ascii="Courier New" w:hAnsi="Courier New" w:cs="Courier New"/>
          <w:sz w:val="16"/>
          <w:szCs w:val="16"/>
          <w:rPrChange w:id="20351" w:author="Abhishek Deep Nigam" w:date="2015-10-26T01:01:00Z">
            <w:rPr>
              <w:ins w:id="20352" w:author="Abhishek Deep Nigam" w:date="2015-10-26T01:01:00Z"/>
              <w:rFonts w:ascii="Courier New" w:hAnsi="Courier New" w:cs="Courier New"/>
            </w:rPr>
          </w:rPrChange>
        </w:rPr>
      </w:pPr>
      <w:ins w:id="20353" w:author="Abhishek Deep Nigam" w:date="2015-10-26T01:01:00Z">
        <w:r w:rsidRPr="00073577">
          <w:rPr>
            <w:rFonts w:ascii="Courier New" w:hAnsi="Courier New" w:cs="Courier New"/>
            <w:sz w:val="16"/>
            <w:szCs w:val="16"/>
            <w:rPrChange w:id="20354" w:author="Abhishek Deep Nigam" w:date="2015-10-26T01:01:00Z">
              <w:rPr>
                <w:rFonts w:ascii="Courier New" w:hAnsi="Courier New" w:cs="Courier New"/>
              </w:rPr>
            </w:rPrChange>
          </w:rPr>
          <w:t>[4]-&gt;N[5]-&gt;O[6]-&gt;I(Backtracking)</w:t>
        </w:r>
      </w:ins>
    </w:p>
    <w:p w14:paraId="57B9FE62" w14:textId="77777777" w:rsidR="00073577" w:rsidRPr="00073577" w:rsidRDefault="00073577" w:rsidP="00073577">
      <w:pPr>
        <w:spacing w:before="0" w:after="0"/>
        <w:rPr>
          <w:ins w:id="20355" w:author="Abhishek Deep Nigam" w:date="2015-10-26T01:01:00Z"/>
          <w:rFonts w:ascii="Courier New" w:hAnsi="Courier New" w:cs="Courier New"/>
          <w:sz w:val="16"/>
          <w:szCs w:val="16"/>
          <w:rPrChange w:id="20356" w:author="Abhishek Deep Nigam" w:date="2015-10-26T01:01:00Z">
            <w:rPr>
              <w:ins w:id="20357" w:author="Abhishek Deep Nigam" w:date="2015-10-26T01:01:00Z"/>
              <w:rFonts w:ascii="Courier New" w:hAnsi="Courier New" w:cs="Courier New"/>
            </w:rPr>
          </w:rPrChange>
        </w:rPr>
      </w:pPr>
      <w:ins w:id="20358" w:author="Abhishek Deep Nigam" w:date="2015-10-26T01:01:00Z">
        <w:r w:rsidRPr="00073577">
          <w:rPr>
            <w:rFonts w:ascii="Courier New" w:hAnsi="Courier New" w:cs="Courier New"/>
            <w:sz w:val="16"/>
            <w:szCs w:val="16"/>
            <w:rPrChange w:id="20359" w:author="Abhishek Deep Nigam" w:date="2015-10-26T01:01:00Z">
              <w:rPr>
                <w:rFonts w:ascii="Courier New" w:hAnsi="Courier New" w:cs="Courier New"/>
              </w:rPr>
            </w:rPrChange>
          </w:rPr>
          <w:t>[4]-&gt;O[5]-&gt;O[6]-&gt;I(Backtracking)</w:t>
        </w:r>
      </w:ins>
    </w:p>
    <w:p w14:paraId="1560E8EB" w14:textId="77777777" w:rsidR="00073577" w:rsidRPr="00073577" w:rsidRDefault="00073577" w:rsidP="00073577">
      <w:pPr>
        <w:spacing w:before="0" w:after="0"/>
        <w:rPr>
          <w:ins w:id="20360" w:author="Abhishek Deep Nigam" w:date="2015-10-26T01:01:00Z"/>
          <w:rFonts w:ascii="Courier New" w:hAnsi="Courier New" w:cs="Courier New"/>
          <w:sz w:val="16"/>
          <w:szCs w:val="16"/>
          <w:rPrChange w:id="20361" w:author="Abhishek Deep Nigam" w:date="2015-10-26T01:01:00Z">
            <w:rPr>
              <w:ins w:id="20362" w:author="Abhishek Deep Nigam" w:date="2015-10-26T01:01:00Z"/>
              <w:rFonts w:ascii="Courier New" w:hAnsi="Courier New" w:cs="Courier New"/>
            </w:rPr>
          </w:rPrChange>
        </w:rPr>
      </w:pPr>
      <w:ins w:id="20363" w:author="Abhishek Deep Nigam" w:date="2015-10-26T01:01:00Z">
        <w:r w:rsidRPr="00073577">
          <w:rPr>
            <w:rFonts w:ascii="Courier New" w:hAnsi="Courier New" w:cs="Courier New"/>
            <w:sz w:val="16"/>
            <w:szCs w:val="16"/>
            <w:rPrChange w:id="20364" w:author="Abhishek Deep Nigam" w:date="2015-10-26T01:01:00Z">
              <w:rPr>
                <w:rFonts w:ascii="Courier New" w:hAnsi="Courier New" w:cs="Courier New"/>
              </w:rPr>
            </w:rPrChange>
          </w:rPr>
          <w:t>[4]-&gt;P(Backtracking)</w:t>
        </w:r>
      </w:ins>
    </w:p>
    <w:p w14:paraId="41D447C1" w14:textId="77777777" w:rsidR="00073577" w:rsidRPr="00073577" w:rsidRDefault="00073577" w:rsidP="00073577">
      <w:pPr>
        <w:spacing w:before="0" w:after="0"/>
        <w:rPr>
          <w:ins w:id="20365" w:author="Abhishek Deep Nigam" w:date="2015-10-26T01:01:00Z"/>
          <w:rFonts w:ascii="Courier New" w:hAnsi="Courier New" w:cs="Courier New"/>
          <w:sz w:val="16"/>
          <w:szCs w:val="16"/>
          <w:rPrChange w:id="20366" w:author="Abhishek Deep Nigam" w:date="2015-10-26T01:01:00Z">
            <w:rPr>
              <w:ins w:id="20367" w:author="Abhishek Deep Nigam" w:date="2015-10-26T01:01:00Z"/>
              <w:rFonts w:ascii="Courier New" w:hAnsi="Courier New" w:cs="Courier New"/>
            </w:rPr>
          </w:rPrChange>
        </w:rPr>
      </w:pPr>
      <w:ins w:id="20368" w:author="Abhishek Deep Nigam" w:date="2015-10-26T01:01:00Z">
        <w:r w:rsidRPr="00073577">
          <w:rPr>
            <w:rFonts w:ascii="Courier New" w:hAnsi="Courier New" w:cs="Courier New"/>
            <w:sz w:val="16"/>
            <w:szCs w:val="16"/>
            <w:rPrChange w:id="20369" w:author="Abhishek Deep Nigam" w:date="2015-10-26T01:01:00Z">
              <w:rPr>
                <w:rFonts w:ascii="Courier New" w:hAnsi="Courier New" w:cs="Courier New"/>
              </w:rPr>
            </w:rPrChange>
          </w:rPr>
          <w:t>[4]-&gt;Q(Backtracking)</w:t>
        </w:r>
      </w:ins>
    </w:p>
    <w:p w14:paraId="07D17C6D" w14:textId="77777777" w:rsidR="00073577" w:rsidRPr="00073577" w:rsidRDefault="00073577" w:rsidP="00073577">
      <w:pPr>
        <w:spacing w:before="0" w:after="0"/>
        <w:rPr>
          <w:ins w:id="20370" w:author="Abhishek Deep Nigam" w:date="2015-10-26T01:01:00Z"/>
          <w:rFonts w:ascii="Courier New" w:hAnsi="Courier New" w:cs="Courier New"/>
          <w:sz w:val="16"/>
          <w:szCs w:val="16"/>
          <w:rPrChange w:id="20371" w:author="Abhishek Deep Nigam" w:date="2015-10-26T01:01:00Z">
            <w:rPr>
              <w:ins w:id="20372" w:author="Abhishek Deep Nigam" w:date="2015-10-26T01:01:00Z"/>
              <w:rFonts w:ascii="Courier New" w:hAnsi="Courier New" w:cs="Courier New"/>
            </w:rPr>
          </w:rPrChange>
        </w:rPr>
      </w:pPr>
      <w:ins w:id="20373" w:author="Abhishek Deep Nigam" w:date="2015-10-26T01:01:00Z">
        <w:r w:rsidRPr="00073577">
          <w:rPr>
            <w:rFonts w:ascii="Courier New" w:hAnsi="Courier New" w:cs="Courier New"/>
            <w:sz w:val="16"/>
            <w:szCs w:val="16"/>
            <w:rPrChange w:id="20374" w:author="Abhishek Deep Nigam" w:date="2015-10-26T01:01:00Z">
              <w:rPr>
                <w:rFonts w:ascii="Courier New" w:hAnsi="Courier New" w:cs="Courier New"/>
              </w:rPr>
            </w:rPrChange>
          </w:rPr>
          <w:t>[4]-&gt;S(Backtracking)</w:t>
        </w:r>
      </w:ins>
    </w:p>
    <w:p w14:paraId="0A9F15C0" w14:textId="77777777" w:rsidR="00073577" w:rsidRPr="00073577" w:rsidRDefault="00073577" w:rsidP="00073577">
      <w:pPr>
        <w:spacing w:before="0" w:after="0"/>
        <w:rPr>
          <w:ins w:id="20375" w:author="Abhishek Deep Nigam" w:date="2015-10-26T01:01:00Z"/>
          <w:rFonts w:ascii="Courier New" w:hAnsi="Courier New" w:cs="Courier New"/>
          <w:sz w:val="16"/>
          <w:szCs w:val="16"/>
          <w:rPrChange w:id="20376" w:author="Abhishek Deep Nigam" w:date="2015-10-26T01:01:00Z">
            <w:rPr>
              <w:ins w:id="20377" w:author="Abhishek Deep Nigam" w:date="2015-10-26T01:01:00Z"/>
              <w:rFonts w:ascii="Courier New" w:hAnsi="Courier New" w:cs="Courier New"/>
            </w:rPr>
          </w:rPrChange>
        </w:rPr>
      </w:pPr>
      <w:ins w:id="20378" w:author="Abhishek Deep Nigam" w:date="2015-10-26T01:01:00Z">
        <w:r w:rsidRPr="00073577">
          <w:rPr>
            <w:rFonts w:ascii="Courier New" w:hAnsi="Courier New" w:cs="Courier New"/>
            <w:sz w:val="16"/>
            <w:szCs w:val="16"/>
            <w:rPrChange w:id="20379" w:author="Abhishek Deep Nigam" w:date="2015-10-26T01:01:00Z">
              <w:rPr>
                <w:rFonts w:ascii="Courier New" w:hAnsi="Courier New" w:cs="Courier New"/>
              </w:rPr>
            </w:rPrChange>
          </w:rPr>
          <w:t>[4]-&gt;Y[5]-&gt;O[6]-&gt;I(Backtracking)</w:t>
        </w:r>
      </w:ins>
    </w:p>
    <w:p w14:paraId="14122A6A" w14:textId="77777777" w:rsidR="00073577" w:rsidRPr="00073577" w:rsidRDefault="00073577" w:rsidP="00073577">
      <w:pPr>
        <w:spacing w:before="0" w:after="0"/>
        <w:rPr>
          <w:ins w:id="20380" w:author="Abhishek Deep Nigam" w:date="2015-10-26T01:01:00Z"/>
          <w:rFonts w:ascii="Courier New" w:hAnsi="Courier New" w:cs="Courier New"/>
          <w:sz w:val="16"/>
          <w:szCs w:val="16"/>
          <w:rPrChange w:id="20381" w:author="Abhishek Deep Nigam" w:date="2015-10-26T01:01:00Z">
            <w:rPr>
              <w:ins w:id="20382" w:author="Abhishek Deep Nigam" w:date="2015-10-26T01:01:00Z"/>
              <w:rFonts w:ascii="Courier New" w:hAnsi="Courier New" w:cs="Courier New"/>
            </w:rPr>
          </w:rPrChange>
        </w:rPr>
      </w:pPr>
      <w:ins w:id="20383" w:author="Abhishek Deep Nigam" w:date="2015-10-26T01:01:00Z">
        <w:r w:rsidRPr="00073577">
          <w:rPr>
            <w:rFonts w:ascii="Courier New" w:hAnsi="Courier New" w:cs="Courier New"/>
            <w:sz w:val="16"/>
            <w:szCs w:val="16"/>
            <w:rPrChange w:id="20384" w:author="Abhishek Deep Nigam" w:date="2015-10-26T01:01:00Z">
              <w:rPr>
                <w:rFonts w:ascii="Courier New" w:hAnsi="Courier New" w:cs="Courier New"/>
              </w:rPr>
            </w:rPrChange>
          </w:rPr>
          <w:t>[1]-&gt;D[2]-&gt;T[3]-&gt;T[4]-&gt;A(Backtracking)</w:t>
        </w:r>
      </w:ins>
    </w:p>
    <w:p w14:paraId="17F1D8CF" w14:textId="77777777" w:rsidR="00073577" w:rsidRPr="00073577" w:rsidRDefault="00073577" w:rsidP="00073577">
      <w:pPr>
        <w:spacing w:before="0" w:after="0"/>
        <w:rPr>
          <w:ins w:id="20385" w:author="Abhishek Deep Nigam" w:date="2015-10-26T01:01:00Z"/>
          <w:rFonts w:ascii="Courier New" w:hAnsi="Courier New" w:cs="Courier New"/>
          <w:sz w:val="16"/>
          <w:szCs w:val="16"/>
          <w:rPrChange w:id="20386" w:author="Abhishek Deep Nigam" w:date="2015-10-26T01:01:00Z">
            <w:rPr>
              <w:ins w:id="20387" w:author="Abhishek Deep Nigam" w:date="2015-10-26T01:01:00Z"/>
              <w:rFonts w:ascii="Courier New" w:hAnsi="Courier New" w:cs="Courier New"/>
            </w:rPr>
          </w:rPrChange>
        </w:rPr>
      </w:pPr>
      <w:ins w:id="20388" w:author="Abhishek Deep Nigam" w:date="2015-10-26T01:01:00Z">
        <w:r w:rsidRPr="00073577">
          <w:rPr>
            <w:rFonts w:ascii="Courier New" w:hAnsi="Courier New" w:cs="Courier New"/>
            <w:sz w:val="16"/>
            <w:szCs w:val="16"/>
            <w:rPrChange w:id="20389" w:author="Abhishek Deep Nigam" w:date="2015-10-26T01:01:00Z">
              <w:rPr>
                <w:rFonts w:ascii="Courier New" w:hAnsi="Courier New" w:cs="Courier New"/>
              </w:rPr>
            </w:rPrChange>
          </w:rPr>
          <w:t>[4]-&gt;N[5]-&gt;O[6]-&gt;I(Backtracking)</w:t>
        </w:r>
      </w:ins>
    </w:p>
    <w:p w14:paraId="34174ECC" w14:textId="77777777" w:rsidR="00073577" w:rsidRPr="00073577" w:rsidRDefault="00073577" w:rsidP="00073577">
      <w:pPr>
        <w:spacing w:before="0" w:after="0"/>
        <w:rPr>
          <w:ins w:id="20390" w:author="Abhishek Deep Nigam" w:date="2015-10-26T01:01:00Z"/>
          <w:rFonts w:ascii="Courier New" w:hAnsi="Courier New" w:cs="Courier New"/>
          <w:sz w:val="16"/>
          <w:szCs w:val="16"/>
          <w:rPrChange w:id="20391" w:author="Abhishek Deep Nigam" w:date="2015-10-26T01:01:00Z">
            <w:rPr>
              <w:ins w:id="20392" w:author="Abhishek Deep Nigam" w:date="2015-10-26T01:01:00Z"/>
              <w:rFonts w:ascii="Courier New" w:hAnsi="Courier New" w:cs="Courier New"/>
            </w:rPr>
          </w:rPrChange>
        </w:rPr>
      </w:pPr>
      <w:ins w:id="20393" w:author="Abhishek Deep Nigam" w:date="2015-10-26T01:01:00Z">
        <w:r w:rsidRPr="00073577">
          <w:rPr>
            <w:rFonts w:ascii="Courier New" w:hAnsi="Courier New" w:cs="Courier New"/>
            <w:sz w:val="16"/>
            <w:szCs w:val="16"/>
            <w:rPrChange w:id="20394" w:author="Abhishek Deep Nigam" w:date="2015-10-26T01:01:00Z">
              <w:rPr>
                <w:rFonts w:ascii="Courier New" w:hAnsi="Courier New" w:cs="Courier New"/>
              </w:rPr>
            </w:rPrChange>
          </w:rPr>
          <w:t>[4]-&gt;O[5]-&gt;O[6]-&gt;I(Backtracking)</w:t>
        </w:r>
      </w:ins>
    </w:p>
    <w:p w14:paraId="7D36BA87" w14:textId="77777777" w:rsidR="00073577" w:rsidRPr="00073577" w:rsidRDefault="00073577" w:rsidP="00073577">
      <w:pPr>
        <w:spacing w:before="0" w:after="0"/>
        <w:rPr>
          <w:ins w:id="20395" w:author="Abhishek Deep Nigam" w:date="2015-10-26T01:01:00Z"/>
          <w:rFonts w:ascii="Courier New" w:hAnsi="Courier New" w:cs="Courier New"/>
          <w:sz w:val="16"/>
          <w:szCs w:val="16"/>
          <w:rPrChange w:id="20396" w:author="Abhishek Deep Nigam" w:date="2015-10-26T01:01:00Z">
            <w:rPr>
              <w:ins w:id="20397" w:author="Abhishek Deep Nigam" w:date="2015-10-26T01:01:00Z"/>
              <w:rFonts w:ascii="Courier New" w:hAnsi="Courier New" w:cs="Courier New"/>
            </w:rPr>
          </w:rPrChange>
        </w:rPr>
      </w:pPr>
      <w:ins w:id="20398" w:author="Abhishek Deep Nigam" w:date="2015-10-26T01:01:00Z">
        <w:r w:rsidRPr="00073577">
          <w:rPr>
            <w:rFonts w:ascii="Courier New" w:hAnsi="Courier New" w:cs="Courier New"/>
            <w:sz w:val="16"/>
            <w:szCs w:val="16"/>
            <w:rPrChange w:id="20399" w:author="Abhishek Deep Nigam" w:date="2015-10-26T01:01:00Z">
              <w:rPr>
                <w:rFonts w:ascii="Courier New" w:hAnsi="Courier New" w:cs="Courier New"/>
              </w:rPr>
            </w:rPrChange>
          </w:rPr>
          <w:t>[4]-&gt;P(Backtracking)</w:t>
        </w:r>
      </w:ins>
    </w:p>
    <w:p w14:paraId="379EC5C1" w14:textId="77777777" w:rsidR="00073577" w:rsidRPr="00073577" w:rsidRDefault="00073577" w:rsidP="00073577">
      <w:pPr>
        <w:spacing w:before="0" w:after="0"/>
        <w:rPr>
          <w:ins w:id="20400" w:author="Abhishek Deep Nigam" w:date="2015-10-26T01:01:00Z"/>
          <w:rFonts w:ascii="Courier New" w:hAnsi="Courier New" w:cs="Courier New"/>
          <w:sz w:val="16"/>
          <w:szCs w:val="16"/>
          <w:rPrChange w:id="20401" w:author="Abhishek Deep Nigam" w:date="2015-10-26T01:01:00Z">
            <w:rPr>
              <w:ins w:id="20402" w:author="Abhishek Deep Nigam" w:date="2015-10-26T01:01:00Z"/>
              <w:rFonts w:ascii="Courier New" w:hAnsi="Courier New" w:cs="Courier New"/>
            </w:rPr>
          </w:rPrChange>
        </w:rPr>
      </w:pPr>
      <w:ins w:id="20403" w:author="Abhishek Deep Nigam" w:date="2015-10-26T01:01:00Z">
        <w:r w:rsidRPr="00073577">
          <w:rPr>
            <w:rFonts w:ascii="Courier New" w:hAnsi="Courier New" w:cs="Courier New"/>
            <w:sz w:val="16"/>
            <w:szCs w:val="16"/>
            <w:rPrChange w:id="20404" w:author="Abhishek Deep Nigam" w:date="2015-10-26T01:01:00Z">
              <w:rPr>
                <w:rFonts w:ascii="Courier New" w:hAnsi="Courier New" w:cs="Courier New"/>
              </w:rPr>
            </w:rPrChange>
          </w:rPr>
          <w:t>[4]-&gt;Q(Backtracking)</w:t>
        </w:r>
      </w:ins>
    </w:p>
    <w:p w14:paraId="61154890" w14:textId="77777777" w:rsidR="00073577" w:rsidRPr="00073577" w:rsidRDefault="00073577" w:rsidP="00073577">
      <w:pPr>
        <w:spacing w:before="0" w:after="0"/>
        <w:rPr>
          <w:ins w:id="20405" w:author="Abhishek Deep Nigam" w:date="2015-10-26T01:01:00Z"/>
          <w:rFonts w:ascii="Courier New" w:hAnsi="Courier New" w:cs="Courier New"/>
          <w:sz w:val="16"/>
          <w:szCs w:val="16"/>
          <w:rPrChange w:id="20406" w:author="Abhishek Deep Nigam" w:date="2015-10-26T01:01:00Z">
            <w:rPr>
              <w:ins w:id="20407" w:author="Abhishek Deep Nigam" w:date="2015-10-26T01:01:00Z"/>
              <w:rFonts w:ascii="Courier New" w:hAnsi="Courier New" w:cs="Courier New"/>
            </w:rPr>
          </w:rPrChange>
        </w:rPr>
      </w:pPr>
      <w:ins w:id="20408" w:author="Abhishek Deep Nigam" w:date="2015-10-26T01:01:00Z">
        <w:r w:rsidRPr="00073577">
          <w:rPr>
            <w:rFonts w:ascii="Courier New" w:hAnsi="Courier New" w:cs="Courier New"/>
            <w:sz w:val="16"/>
            <w:szCs w:val="16"/>
            <w:rPrChange w:id="20409" w:author="Abhishek Deep Nigam" w:date="2015-10-26T01:01:00Z">
              <w:rPr>
                <w:rFonts w:ascii="Courier New" w:hAnsi="Courier New" w:cs="Courier New"/>
              </w:rPr>
            </w:rPrChange>
          </w:rPr>
          <w:t>[4]-&gt;S(Backtracking)</w:t>
        </w:r>
      </w:ins>
    </w:p>
    <w:p w14:paraId="088DB926" w14:textId="77777777" w:rsidR="00073577" w:rsidRPr="00073577" w:rsidRDefault="00073577" w:rsidP="00073577">
      <w:pPr>
        <w:spacing w:before="0" w:after="0"/>
        <w:rPr>
          <w:ins w:id="20410" w:author="Abhishek Deep Nigam" w:date="2015-10-26T01:01:00Z"/>
          <w:rFonts w:ascii="Courier New" w:hAnsi="Courier New" w:cs="Courier New"/>
          <w:sz w:val="16"/>
          <w:szCs w:val="16"/>
          <w:rPrChange w:id="20411" w:author="Abhishek Deep Nigam" w:date="2015-10-26T01:01:00Z">
            <w:rPr>
              <w:ins w:id="20412" w:author="Abhishek Deep Nigam" w:date="2015-10-26T01:01:00Z"/>
              <w:rFonts w:ascii="Courier New" w:hAnsi="Courier New" w:cs="Courier New"/>
            </w:rPr>
          </w:rPrChange>
        </w:rPr>
      </w:pPr>
      <w:ins w:id="20413" w:author="Abhishek Deep Nigam" w:date="2015-10-26T01:01:00Z">
        <w:r w:rsidRPr="00073577">
          <w:rPr>
            <w:rFonts w:ascii="Courier New" w:hAnsi="Courier New" w:cs="Courier New"/>
            <w:sz w:val="16"/>
            <w:szCs w:val="16"/>
            <w:rPrChange w:id="20414" w:author="Abhishek Deep Nigam" w:date="2015-10-26T01:01:00Z">
              <w:rPr>
                <w:rFonts w:ascii="Courier New" w:hAnsi="Courier New" w:cs="Courier New"/>
              </w:rPr>
            </w:rPrChange>
          </w:rPr>
          <w:t>[4]-&gt;Y[5]-&gt;O[6]-&gt;I(Backtracking)</w:t>
        </w:r>
      </w:ins>
    </w:p>
    <w:p w14:paraId="40048B72" w14:textId="77777777" w:rsidR="00073577" w:rsidRPr="00073577" w:rsidRDefault="00073577" w:rsidP="00073577">
      <w:pPr>
        <w:spacing w:before="0" w:after="0"/>
        <w:rPr>
          <w:ins w:id="20415" w:author="Abhishek Deep Nigam" w:date="2015-10-26T01:01:00Z"/>
          <w:rFonts w:ascii="Courier New" w:hAnsi="Courier New" w:cs="Courier New"/>
          <w:sz w:val="16"/>
          <w:szCs w:val="16"/>
          <w:rPrChange w:id="20416" w:author="Abhishek Deep Nigam" w:date="2015-10-26T01:01:00Z">
            <w:rPr>
              <w:ins w:id="20417" w:author="Abhishek Deep Nigam" w:date="2015-10-26T01:01:00Z"/>
              <w:rFonts w:ascii="Courier New" w:hAnsi="Courier New" w:cs="Courier New"/>
            </w:rPr>
          </w:rPrChange>
        </w:rPr>
      </w:pPr>
      <w:ins w:id="20418" w:author="Abhishek Deep Nigam" w:date="2015-10-26T01:01:00Z">
        <w:r w:rsidRPr="00073577">
          <w:rPr>
            <w:rFonts w:ascii="Courier New" w:hAnsi="Courier New" w:cs="Courier New"/>
            <w:sz w:val="16"/>
            <w:szCs w:val="16"/>
            <w:rPrChange w:id="20419" w:author="Abhishek Deep Nigam" w:date="2015-10-26T01:01:00Z">
              <w:rPr>
                <w:rFonts w:ascii="Courier New" w:hAnsi="Courier New" w:cs="Courier New"/>
              </w:rPr>
            </w:rPrChange>
          </w:rPr>
          <w:t>[1]-&gt;E[2]-&gt;T[3]-&gt;T[4]-&gt;A(Backtracking)</w:t>
        </w:r>
      </w:ins>
    </w:p>
    <w:p w14:paraId="09666770" w14:textId="77777777" w:rsidR="00073577" w:rsidRPr="00073577" w:rsidRDefault="00073577" w:rsidP="00073577">
      <w:pPr>
        <w:spacing w:before="0" w:after="0"/>
        <w:rPr>
          <w:ins w:id="20420" w:author="Abhishek Deep Nigam" w:date="2015-10-26T01:01:00Z"/>
          <w:rFonts w:ascii="Courier New" w:hAnsi="Courier New" w:cs="Courier New"/>
          <w:sz w:val="16"/>
          <w:szCs w:val="16"/>
          <w:rPrChange w:id="20421" w:author="Abhishek Deep Nigam" w:date="2015-10-26T01:01:00Z">
            <w:rPr>
              <w:ins w:id="20422" w:author="Abhishek Deep Nigam" w:date="2015-10-26T01:01:00Z"/>
              <w:rFonts w:ascii="Courier New" w:hAnsi="Courier New" w:cs="Courier New"/>
            </w:rPr>
          </w:rPrChange>
        </w:rPr>
      </w:pPr>
      <w:ins w:id="20423" w:author="Abhishek Deep Nigam" w:date="2015-10-26T01:01:00Z">
        <w:r w:rsidRPr="00073577">
          <w:rPr>
            <w:rFonts w:ascii="Courier New" w:hAnsi="Courier New" w:cs="Courier New"/>
            <w:sz w:val="16"/>
            <w:szCs w:val="16"/>
            <w:rPrChange w:id="20424" w:author="Abhishek Deep Nigam" w:date="2015-10-26T01:01:00Z">
              <w:rPr>
                <w:rFonts w:ascii="Courier New" w:hAnsi="Courier New" w:cs="Courier New"/>
              </w:rPr>
            </w:rPrChange>
          </w:rPr>
          <w:t>[4]-&gt;N[5]-&gt;O[6]-&gt;I[7]-&gt;E(Backtracking)</w:t>
        </w:r>
      </w:ins>
    </w:p>
    <w:p w14:paraId="389AF10E" w14:textId="77777777" w:rsidR="00073577" w:rsidRPr="00073577" w:rsidRDefault="00073577" w:rsidP="00073577">
      <w:pPr>
        <w:spacing w:before="0" w:after="0"/>
        <w:rPr>
          <w:ins w:id="20425" w:author="Abhishek Deep Nigam" w:date="2015-10-26T01:01:00Z"/>
          <w:rFonts w:ascii="Courier New" w:hAnsi="Courier New" w:cs="Courier New"/>
          <w:sz w:val="16"/>
          <w:szCs w:val="16"/>
          <w:rPrChange w:id="20426" w:author="Abhishek Deep Nigam" w:date="2015-10-26T01:01:00Z">
            <w:rPr>
              <w:ins w:id="20427" w:author="Abhishek Deep Nigam" w:date="2015-10-26T01:01:00Z"/>
              <w:rFonts w:ascii="Courier New" w:hAnsi="Courier New" w:cs="Courier New"/>
            </w:rPr>
          </w:rPrChange>
        </w:rPr>
      </w:pPr>
      <w:ins w:id="20428" w:author="Abhishek Deep Nigam" w:date="2015-10-26T01:01:00Z">
        <w:r w:rsidRPr="00073577">
          <w:rPr>
            <w:rFonts w:ascii="Courier New" w:hAnsi="Courier New" w:cs="Courier New"/>
            <w:sz w:val="16"/>
            <w:szCs w:val="16"/>
            <w:rPrChange w:id="20429" w:author="Abhishek Deep Nigam" w:date="2015-10-26T01:01:00Z">
              <w:rPr>
                <w:rFonts w:ascii="Courier New" w:hAnsi="Courier New" w:cs="Courier New"/>
              </w:rPr>
            </w:rPrChange>
          </w:rPr>
          <w:t>[4]-&gt;O[5]-&gt;O[6]-&gt;I[7]-&gt;E(Backtracking)</w:t>
        </w:r>
      </w:ins>
    </w:p>
    <w:p w14:paraId="2B1E76DC" w14:textId="77777777" w:rsidR="00073577" w:rsidRPr="00073577" w:rsidRDefault="00073577" w:rsidP="00073577">
      <w:pPr>
        <w:spacing w:before="0" w:after="0"/>
        <w:rPr>
          <w:ins w:id="20430" w:author="Abhishek Deep Nigam" w:date="2015-10-26T01:01:00Z"/>
          <w:rFonts w:ascii="Courier New" w:hAnsi="Courier New" w:cs="Courier New"/>
          <w:sz w:val="16"/>
          <w:szCs w:val="16"/>
          <w:rPrChange w:id="20431" w:author="Abhishek Deep Nigam" w:date="2015-10-26T01:01:00Z">
            <w:rPr>
              <w:ins w:id="20432" w:author="Abhishek Deep Nigam" w:date="2015-10-26T01:01:00Z"/>
              <w:rFonts w:ascii="Courier New" w:hAnsi="Courier New" w:cs="Courier New"/>
            </w:rPr>
          </w:rPrChange>
        </w:rPr>
      </w:pPr>
      <w:ins w:id="20433" w:author="Abhishek Deep Nigam" w:date="2015-10-26T01:01:00Z">
        <w:r w:rsidRPr="00073577">
          <w:rPr>
            <w:rFonts w:ascii="Courier New" w:hAnsi="Courier New" w:cs="Courier New"/>
            <w:sz w:val="16"/>
            <w:szCs w:val="16"/>
            <w:rPrChange w:id="20434" w:author="Abhishek Deep Nigam" w:date="2015-10-26T01:01:00Z">
              <w:rPr>
                <w:rFonts w:ascii="Courier New" w:hAnsi="Courier New" w:cs="Courier New"/>
              </w:rPr>
            </w:rPrChange>
          </w:rPr>
          <w:t>[4]-&gt;P(Backtracking)</w:t>
        </w:r>
      </w:ins>
    </w:p>
    <w:p w14:paraId="4AC2A86B" w14:textId="77777777" w:rsidR="00073577" w:rsidRPr="00073577" w:rsidRDefault="00073577" w:rsidP="00073577">
      <w:pPr>
        <w:spacing w:before="0" w:after="0"/>
        <w:rPr>
          <w:ins w:id="20435" w:author="Abhishek Deep Nigam" w:date="2015-10-26T01:01:00Z"/>
          <w:rFonts w:ascii="Courier New" w:hAnsi="Courier New" w:cs="Courier New"/>
          <w:sz w:val="16"/>
          <w:szCs w:val="16"/>
          <w:rPrChange w:id="20436" w:author="Abhishek Deep Nigam" w:date="2015-10-26T01:01:00Z">
            <w:rPr>
              <w:ins w:id="20437" w:author="Abhishek Deep Nigam" w:date="2015-10-26T01:01:00Z"/>
              <w:rFonts w:ascii="Courier New" w:hAnsi="Courier New" w:cs="Courier New"/>
            </w:rPr>
          </w:rPrChange>
        </w:rPr>
      </w:pPr>
      <w:ins w:id="20438" w:author="Abhishek Deep Nigam" w:date="2015-10-26T01:01:00Z">
        <w:r w:rsidRPr="00073577">
          <w:rPr>
            <w:rFonts w:ascii="Courier New" w:hAnsi="Courier New" w:cs="Courier New"/>
            <w:sz w:val="16"/>
            <w:szCs w:val="16"/>
            <w:rPrChange w:id="20439" w:author="Abhishek Deep Nigam" w:date="2015-10-26T01:01:00Z">
              <w:rPr>
                <w:rFonts w:ascii="Courier New" w:hAnsi="Courier New" w:cs="Courier New"/>
              </w:rPr>
            </w:rPrChange>
          </w:rPr>
          <w:t>[4]-&gt;Q(Backtracking)</w:t>
        </w:r>
      </w:ins>
    </w:p>
    <w:p w14:paraId="28C3EA30" w14:textId="77777777" w:rsidR="00073577" w:rsidRPr="00073577" w:rsidRDefault="00073577" w:rsidP="00073577">
      <w:pPr>
        <w:spacing w:before="0" w:after="0"/>
        <w:rPr>
          <w:ins w:id="20440" w:author="Abhishek Deep Nigam" w:date="2015-10-26T01:01:00Z"/>
          <w:rFonts w:ascii="Courier New" w:hAnsi="Courier New" w:cs="Courier New"/>
          <w:sz w:val="16"/>
          <w:szCs w:val="16"/>
          <w:rPrChange w:id="20441" w:author="Abhishek Deep Nigam" w:date="2015-10-26T01:01:00Z">
            <w:rPr>
              <w:ins w:id="20442" w:author="Abhishek Deep Nigam" w:date="2015-10-26T01:01:00Z"/>
              <w:rFonts w:ascii="Courier New" w:hAnsi="Courier New" w:cs="Courier New"/>
            </w:rPr>
          </w:rPrChange>
        </w:rPr>
      </w:pPr>
      <w:ins w:id="20443" w:author="Abhishek Deep Nigam" w:date="2015-10-26T01:01:00Z">
        <w:r w:rsidRPr="00073577">
          <w:rPr>
            <w:rFonts w:ascii="Courier New" w:hAnsi="Courier New" w:cs="Courier New"/>
            <w:sz w:val="16"/>
            <w:szCs w:val="16"/>
            <w:rPrChange w:id="20444" w:author="Abhishek Deep Nigam" w:date="2015-10-26T01:01:00Z">
              <w:rPr>
                <w:rFonts w:ascii="Courier New" w:hAnsi="Courier New" w:cs="Courier New"/>
              </w:rPr>
            </w:rPrChange>
          </w:rPr>
          <w:t>[4]-&gt;S(Backtracking)</w:t>
        </w:r>
      </w:ins>
    </w:p>
    <w:p w14:paraId="7EFBFAB1" w14:textId="77777777" w:rsidR="00073577" w:rsidRPr="00073577" w:rsidRDefault="00073577" w:rsidP="00073577">
      <w:pPr>
        <w:spacing w:before="0" w:after="0"/>
        <w:rPr>
          <w:ins w:id="20445" w:author="Abhishek Deep Nigam" w:date="2015-10-26T01:01:00Z"/>
          <w:rFonts w:ascii="Courier New" w:hAnsi="Courier New" w:cs="Courier New"/>
          <w:sz w:val="16"/>
          <w:szCs w:val="16"/>
          <w:rPrChange w:id="20446" w:author="Abhishek Deep Nigam" w:date="2015-10-26T01:01:00Z">
            <w:rPr>
              <w:ins w:id="20447" w:author="Abhishek Deep Nigam" w:date="2015-10-26T01:01:00Z"/>
              <w:rFonts w:ascii="Courier New" w:hAnsi="Courier New" w:cs="Courier New"/>
            </w:rPr>
          </w:rPrChange>
        </w:rPr>
      </w:pPr>
      <w:ins w:id="20448" w:author="Abhishek Deep Nigam" w:date="2015-10-26T01:01:00Z">
        <w:r w:rsidRPr="00073577">
          <w:rPr>
            <w:rFonts w:ascii="Courier New" w:hAnsi="Courier New" w:cs="Courier New"/>
            <w:sz w:val="16"/>
            <w:szCs w:val="16"/>
            <w:rPrChange w:id="20449" w:author="Abhishek Deep Nigam" w:date="2015-10-26T01:01:00Z">
              <w:rPr>
                <w:rFonts w:ascii="Courier New" w:hAnsi="Courier New" w:cs="Courier New"/>
              </w:rPr>
            </w:rPrChange>
          </w:rPr>
          <w:t>[4]-&gt;Y[5]-&gt;O[6]-&gt;I[7]-&gt;E(Backtracking)</w:t>
        </w:r>
      </w:ins>
    </w:p>
    <w:p w14:paraId="23CD4E8A" w14:textId="77777777" w:rsidR="00073577" w:rsidRPr="00073577" w:rsidRDefault="00073577" w:rsidP="00073577">
      <w:pPr>
        <w:spacing w:before="0" w:after="0"/>
        <w:rPr>
          <w:ins w:id="20450" w:author="Abhishek Deep Nigam" w:date="2015-10-26T01:01:00Z"/>
          <w:rFonts w:ascii="Courier New" w:hAnsi="Courier New" w:cs="Courier New"/>
          <w:sz w:val="16"/>
          <w:szCs w:val="16"/>
          <w:rPrChange w:id="20451" w:author="Abhishek Deep Nigam" w:date="2015-10-26T01:01:00Z">
            <w:rPr>
              <w:ins w:id="20452" w:author="Abhishek Deep Nigam" w:date="2015-10-26T01:01:00Z"/>
              <w:rFonts w:ascii="Courier New" w:hAnsi="Courier New" w:cs="Courier New"/>
            </w:rPr>
          </w:rPrChange>
        </w:rPr>
      </w:pPr>
      <w:ins w:id="20453" w:author="Abhishek Deep Nigam" w:date="2015-10-26T01:01:00Z">
        <w:r w:rsidRPr="00073577">
          <w:rPr>
            <w:rFonts w:ascii="Courier New" w:hAnsi="Courier New" w:cs="Courier New"/>
            <w:sz w:val="16"/>
            <w:szCs w:val="16"/>
            <w:rPrChange w:id="20454" w:author="Abhishek Deep Nigam" w:date="2015-10-26T01:01:00Z">
              <w:rPr>
                <w:rFonts w:ascii="Courier New" w:hAnsi="Courier New" w:cs="Courier New"/>
              </w:rPr>
            </w:rPrChange>
          </w:rPr>
          <w:t>[1]-&gt;F[2]-&gt;T[3]-&gt;T[4]-&gt;A(Backtracking)</w:t>
        </w:r>
      </w:ins>
    </w:p>
    <w:p w14:paraId="164ACFE3" w14:textId="77777777" w:rsidR="00073577" w:rsidRPr="00073577" w:rsidRDefault="00073577" w:rsidP="00073577">
      <w:pPr>
        <w:spacing w:before="0" w:after="0"/>
        <w:rPr>
          <w:ins w:id="20455" w:author="Abhishek Deep Nigam" w:date="2015-10-26T01:01:00Z"/>
          <w:rFonts w:ascii="Courier New" w:hAnsi="Courier New" w:cs="Courier New"/>
          <w:sz w:val="16"/>
          <w:szCs w:val="16"/>
          <w:rPrChange w:id="20456" w:author="Abhishek Deep Nigam" w:date="2015-10-26T01:01:00Z">
            <w:rPr>
              <w:ins w:id="20457" w:author="Abhishek Deep Nigam" w:date="2015-10-26T01:01:00Z"/>
              <w:rFonts w:ascii="Courier New" w:hAnsi="Courier New" w:cs="Courier New"/>
            </w:rPr>
          </w:rPrChange>
        </w:rPr>
      </w:pPr>
      <w:ins w:id="20458" w:author="Abhishek Deep Nigam" w:date="2015-10-26T01:01:00Z">
        <w:r w:rsidRPr="00073577">
          <w:rPr>
            <w:rFonts w:ascii="Courier New" w:hAnsi="Courier New" w:cs="Courier New"/>
            <w:sz w:val="16"/>
            <w:szCs w:val="16"/>
            <w:rPrChange w:id="20459" w:author="Abhishek Deep Nigam" w:date="2015-10-26T01:01:00Z">
              <w:rPr>
                <w:rFonts w:ascii="Courier New" w:hAnsi="Courier New" w:cs="Courier New"/>
              </w:rPr>
            </w:rPrChange>
          </w:rPr>
          <w:t>[4]-&gt;N[5]-&gt;O[6]-&gt;I(Backtracking)</w:t>
        </w:r>
      </w:ins>
    </w:p>
    <w:p w14:paraId="4F160371" w14:textId="77777777" w:rsidR="00073577" w:rsidRPr="00073577" w:rsidRDefault="00073577" w:rsidP="00073577">
      <w:pPr>
        <w:spacing w:before="0" w:after="0"/>
        <w:rPr>
          <w:ins w:id="20460" w:author="Abhishek Deep Nigam" w:date="2015-10-26T01:01:00Z"/>
          <w:rFonts w:ascii="Courier New" w:hAnsi="Courier New" w:cs="Courier New"/>
          <w:sz w:val="16"/>
          <w:szCs w:val="16"/>
          <w:rPrChange w:id="20461" w:author="Abhishek Deep Nigam" w:date="2015-10-26T01:01:00Z">
            <w:rPr>
              <w:ins w:id="20462" w:author="Abhishek Deep Nigam" w:date="2015-10-26T01:01:00Z"/>
              <w:rFonts w:ascii="Courier New" w:hAnsi="Courier New" w:cs="Courier New"/>
            </w:rPr>
          </w:rPrChange>
        </w:rPr>
      </w:pPr>
      <w:ins w:id="20463" w:author="Abhishek Deep Nigam" w:date="2015-10-26T01:01:00Z">
        <w:r w:rsidRPr="00073577">
          <w:rPr>
            <w:rFonts w:ascii="Courier New" w:hAnsi="Courier New" w:cs="Courier New"/>
            <w:sz w:val="16"/>
            <w:szCs w:val="16"/>
            <w:rPrChange w:id="20464" w:author="Abhishek Deep Nigam" w:date="2015-10-26T01:01:00Z">
              <w:rPr>
                <w:rFonts w:ascii="Courier New" w:hAnsi="Courier New" w:cs="Courier New"/>
              </w:rPr>
            </w:rPrChange>
          </w:rPr>
          <w:lastRenderedPageBreak/>
          <w:t>[4]-&gt;O[5]-&gt;O[6]-&gt;I(Backtracking)</w:t>
        </w:r>
      </w:ins>
    </w:p>
    <w:p w14:paraId="1A8EE6F0" w14:textId="77777777" w:rsidR="00073577" w:rsidRPr="00073577" w:rsidRDefault="00073577" w:rsidP="00073577">
      <w:pPr>
        <w:spacing w:before="0" w:after="0"/>
        <w:rPr>
          <w:ins w:id="20465" w:author="Abhishek Deep Nigam" w:date="2015-10-26T01:01:00Z"/>
          <w:rFonts w:ascii="Courier New" w:hAnsi="Courier New" w:cs="Courier New"/>
          <w:sz w:val="16"/>
          <w:szCs w:val="16"/>
          <w:rPrChange w:id="20466" w:author="Abhishek Deep Nigam" w:date="2015-10-26T01:01:00Z">
            <w:rPr>
              <w:ins w:id="20467" w:author="Abhishek Deep Nigam" w:date="2015-10-26T01:01:00Z"/>
              <w:rFonts w:ascii="Courier New" w:hAnsi="Courier New" w:cs="Courier New"/>
            </w:rPr>
          </w:rPrChange>
        </w:rPr>
      </w:pPr>
      <w:ins w:id="20468" w:author="Abhishek Deep Nigam" w:date="2015-10-26T01:01:00Z">
        <w:r w:rsidRPr="00073577">
          <w:rPr>
            <w:rFonts w:ascii="Courier New" w:hAnsi="Courier New" w:cs="Courier New"/>
            <w:sz w:val="16"/>
            <w:szCs w:val="16"/>
            <w:rPrChange w:id="20469" w:author="Abhishek Deep Nigam" w:date="2015-10-26T01:01:00Z">
              <w:rPr>
                <w:rFonts w:ascii="Courier New" w:hAnsi="Courier New" w:cs="Courier New"/>
              </w:rPr>
            </w:rPrChange>
          </w:rPr>
          <w:t>[4]-&gt;P(Backtracking)</w:t>
        </w:r>
      </w:ins>
    </w:p>
    <w:p w14:paraId="773E3357" w14:textId="77777777" w:rsidR="00073577" w:rsidRPr="00073577" w:rsidRDefault="00073577" w:rsidP="00073577">
      <w:pPr>
        <w:spacing w:before="0" w:after="0"/>
        <w:rPr>
          <w:ins w:id="20470" w:author="Abhishek Deep Nigam" w:date="2015-10-26T01:01:00Z"/>
          <w:rFonts w:ascii="Courier New" w:hAnsi="Courier New" w:cs="Courier New"/>
          <w:sz w:val="16"/>
          <w:szCs w:val="16"/>
          <w:rPrChange w:id="20471" w:author="Abhishek Deep Nigam" w:date="2015-10-26T01:01:00Z">
            <w:rPr>
              <w:ins w:id="20472" w:author="Abhishek Deep Nigam" w:date="2015-10-26T01:01:00Z"/>
              <w:rFonts w:ascii="Courier New" w:hAnsi="Courier New" w:cs="Courier New"/>
            </w:rPr>
          </w:rPrChange>
        </w:rPr>
      </w:pPr>
      <w:ins w:id="20473" w:author="Abhishek Deep Nigam" w:date="2015-10-26T01:01:00Z">
        <w:r w:rsidRPr="00073577">
          <w:rPr>
            <w:rFonts w:ascii="Courier New" w:hAnsi="Courier New" w:cs="Courier New"/>
            <w:sz w:val="16"/>
            <w:szCs w:val="16"/>
            <w:rPrChange w:id="20474" w:author="Abhishek Deep Nigam" w:date="2015-10-26T01:01:00Z">
              <w:rPr>
                <w:rFonts w:ascii="Courier New" w:hAnsi="Courier New" w:cs="Courier New"/>
              </w:rPr>
            </w:rPrChange>
          </w:rPr>
          <w:t>[4]-&gt;Q(Backtracking)</w:t>
        </w:r>
      </w:ins>
    </w:p>
    <w:p w14:paraId="28448C9D" w14:textId="77777777" w:rsidR="00073577" w:rsidRPr="00073577" w:rsidRDefault="00073577" w:rsidP="00073577">
      <w:pPr>
        <w:spacing w:before="0" w:after="0"/>
        <w:rPr>
          <w:ins w:id="20475" w:author="Abhishek Deep Nigam" w:date="2015-10-26T01:01:00Z"/>
          <w:rFonts w:ascii="Courier New" w:hAnsi="Courier New" w:cs="Courier New"/>
          <w:sz w:val="16"/>
          <w:szCs w:val="16"/>
          <w:rPrChange w:id="20476" w:author="Abhishek Deep Nigam" w:date="2015-10-26T01:01:00Z">
            <w:rPr>
              <w:ins w:id="20477" w:author="Abhishek Deep Nigam" w:date="2015-10-26T01:01:00Z"/>
              <w:rFonts w:ascii="Courier New" w:hAnsi="Courier New" w:cs="Courier New"/>
            </w:rPr>
          </w:rPrChange>
        </w:rPr>
      </w:pPr>
      <w:ins w:id="20478" w:author="Abhishek Deep Nigam" w:date="2015-10-26T01:01:00Z">
        <w:r w:rsidRPr="00073577">
          <w:rPr>
            <w:rFonts w:ascii="Courier New" w:hAnsi="Courier New" w:cs="Courier New"/>
            <w:sz w:val="16"/>
            <w:szCs w:val="16"/>
            <w:rPrChange w:id="20479" w:author="Abhishek Deep Nigam" w:date="2015-10-26T01:01:00Z">
              <w:rPr>
                <w:rFonts w:ascii="Courier New" w:hAnsi="Courier New" w:cs="Courier New"/>
              </w:rPr>
            </w:rPrChange>
          </w:rPr>
          <w:t>[4]-&gt;S(Backtracking)</w:t>
        </w:r>
      </w:ins>
    </w:p>
    <w:p w14:paraId="68D32E30" w14:textId="77777777" w:rsidR="00073577" w:rsidRPr="00073577" w:rsidRDefault="00073577" w:rsidP="00073577">
      <w:pPr>
        <w:spacing w:before="0" w:after="0"/>
        <w:rPr>
          <w:ins w:id="20480" w:author="Abhishek Deep Nigam" w:date="2015-10-26T01:01:00Z"/>
          <w:rFonts w:ascii="Courier New" w:hAnsi="Courier New" w:cs="Courier New"/>
          <w:sz w:val="16"/>
          <w:szCs w:val="16"/>
          <w:rPrChange w:id="20481" w:author="Abhishek Deep Nigam" w:date="2015-10-26T01:01:00Z">
            <w:rPr>
              <w:ins w:id="20482" w:author="Abhishek Deep Nigam" w:date="2015-10-26T01:01:00Z"/>
              <w:rFonts w:ascii="Courier New" w:hAnsi="Courier New" w:cs="Courier New"/>
            </w:rPr>
          </w:rPrChange>
        </w:rPr>
      </w:pPr>
      <w:ins w:id="20483" w:author="Abhishek Deep Nigam" w:date="2015-10-26T01:01:00Z">
        <w:r w:rsidRPr="00073577">
          <w:rPr>
            <w:rFonts w:ascii="Courier New" w:hAnsi="Courier New" w:cs="Courier New"/>
            <w:sz w:val="16"/>
            <w:szCs w:val="16"/>
            <w:rPrChange w:id="20484" w:author="Abhishek Deep Nigam" w:date="2015-10-26T01:01:00Z">
              <w:rPr>
                <w:rFonts w:ascii="Courier New" w:hAnsi="Courier New" w:cs="Courier New"/>
              </w:rPr>
            </w:rPrChange>
          </w:rPr>
          <w:t>[4]-&gt;Y[5]-&gt;O[6]-&gt;I(Backtracking)</w:t>
        </w:r>
      </w:ins>
    </w:p>
    <w:p w14:paraId="089FC866" w14:textId="77777777" w:rsidR="00073577" w:rsidRPr="00073577" w:rsidRDefault="00073577" w:rsidP="00073577">
      <w:pPr>
        <w:spacing w:before="0" w:after="0"/>
        <w:rPr>
          <w:ins w:id="20485" w:author="Abhishek Deep Nigam" w:date="2015-10-26T01:01:00Z"/>
          <w:rFonts w:ascii="Courier New" w:hAnsi="Courier New" w:cs="Courier New"/>
          <w:sz w:val="16"/>
          <w:szCs w:val="16"/>
          <w:rPrChange w:id="20486" w:author="Abhishek Deep Nigam" w:date="2015-10-26T01:01:00Z">
            <w:rPr>
              <w:ins w:id="20487" w:author="Abhishek Deep Nigam" w:date="2015-10-26T01:01:00Z"/>
              <w:rFonts w:ascii="Courier New" w:hAnsi="Courier New" w:cs="Courier New"/>
            </w:rPr>
          </w:rPrChange>
        </w:rPr>
      </w:pPr>
      <w:ins w:id="20488" w:author="Abhishek Deep Nigam" w:date="2015-10-26T01:01:00Z">
        <w:r w:rsidRPr="00073577">
          <w:rPr>
            <w:rFonts w:ascii="Courier New" w:hAnsi="Courier New" w:cs="Courier New"/>
            <w:sz w:val="16"/>
            <w:szCs w:val="16"/>
            <w:rPrChange w:id="20489" w:author="Abhishek Deep Nigam" w:date="2015-10-26T01:01:00Z">
              <w:rPr>
                <w:rFonts w:ascii="Courier New" w:hAnsi="Courier New" w:cs="Courier New"/>
              </w:rPr>
            </w:rPrChange>
          </w:rPr>
          <w:t>[1]-&gt;G[2]-&gt;T[3]-&gt;T[4]-&gt;A(Backtracking)</w:t>
        </w:r>
      </w:ins>
    </w:p>
    <w:p w14:paraId="74D7A62D" w14:textId="77777777" w:rsidR="00073577" w:rsidRPr="00073577" w:rsidRDefault="00073577" w:rsidP="00073577">
      <w:pPr>
        <w:spacing w:before="0" w:after="0"/>
        <w:rPr>
          <w:ins w:id="20490" w:author="Abhishek Deep Nigam" w:date="2015-10-26T01:01:00Z"/>
          <w:rFonts w:ascii="Courier New" w:hAnsi="Courier New" w:cs="Courier New"/>
          <w:sz w:val="16"/>
          <w:szCs w:val="16"/>
          <w:rPrChange w:id="20491" w:author="Abhishek Deep Nigam" w:date="2015-10-26T01:01:00Z">
            <w:rPr>
              <w:ins w:id="20492" w:author="Abhishek Deep Nigam" w:date="2015-10-26T01:01:00Z"/>
              <w:rFonts w:ascii="Courier New" w:hAnsi="Courier New" w:cs="Courier New"/>
            </w:rPr>
          </w:rPrChange>
        </w:rPr>
      </w:pPr>
      <w:ins w:id="20493" w:author="Abhishek Deep Nigam" w:date="2015-10-26T01:01:00Z">
        <w:r w:rsidRPr="00073577">
          <w:rPr>
            <w:rFonts w:ascii="Courier New" w:hAnsi="Courier New" w:cs="Courier New"/>
            <w:sz w:val="16"/>
            <w:szCs w:val="16"/>
            <w:rPrChange w:id="20494" w:author="Abhishek Deep Nigam" w:date="2015-10-26T01:01:00Z">
              <w:rPr>
                <w:rFonts w:ascii="Courier New" w:hAnsi="Courier New" w:cs="Courier New"/>
              </w:rPr>
            </w:rPrChange>
          </w:rPr>
          <w:t>[4]-&gt;N[5]-&gt;O[6]-&gt;I[7]-&gt;E(Backtracking)</w:t>
        </w:r>
      </w:ins>
    </w:p>
    <w:p w14:paraId="100F043C" w14:textId="77777777" w:rsidR="00073577" w:rsidRPr="00073577" w:rsidRDefault="00073577" w:rsidP="00073577">
      <w:pPr>
        <w:spacing w:before="0" w:after="0"/>
        <w:rPr>
          <w:ins w:id="20495" w:author="Abhishek Deep Nigam" w:date="2015-10-26T01:01:00Z"/>
          <w:rFonts w:ascii="Courier New" w:hAnsi="Courier New" w:cs="Courier New"/>
          <w:sz w:val="16"/>
          <w:szCs w:val="16"/>
          <w:rPrChange w:id="20496" w:author="Abhishek Deep Nigam" w:date="2015-10-26T01:01:00Z">
            <w:rPr>
              <w:ins w:id="20497" w:author="Abhishek Deep Nigam" w:date="2015-10-26T01:01:00Z"/>
              <w:rFonts w:ascii="Courier New" w:hAnsi="Courier New" w:cs="Courier New"/>
            </w:rPr>
          </w:rPrChange>
        </w:rPr>
      </w:pPr>
      <w:ins w:id="20498" w:author="Abhishek Deep Nigam" w:date="2015-10-26T01:01:00Z">
        <w:r w:rsidRPr="00073577">
          <w:rPr>
            <w:rFonts w:ascii="Courier New" w:hAnsi="Courier New" w:cs="Courier New"/>
            <w:sz w:val="16"/>
            <w:szCs w:val="16"/>
            <w:rPrChange w:id="20499" w:author="Abhishek Deep Nigam" w:date="2015-10-26T01:01:00Z">
              <w:rPr>
                <w:rFonts w:ascii="Courier New" w:hAnsi="Courier New" w:cs="Courier New"/>
              </w:rPr>
            </w:rPrChange>
          </w:rPr>
          <w:t>[4]-&gt;O[5]-&gt;O[6]-&gt;I[7]-&gt;E(Backtracking)</w:t>
        </w:r>
      </w:ins>
    </w:p>
    <w:p w14:paraId="2B223D40" w14:textId="77777777" w:rsidR="00073577" w:rsidRPr="00073577" w:rsidRDefault="00073577" w:rsidP="00073577">
      <w:pPr>
        <w:spacing w:before="0" w:after="0"/>
        <w:rPr>
          <w:ins w:id="20500" w:author="Abhishek Deep Nigam" w:date="2015-10-26T01:01:00Z"/>
          <w:rFonts w:ascii="Courier New" w:hAnsi="Courier New" w:cs="Courier New"/>
          <w:sz w:val="16"/>
          <w:szCs w:val="16"/>
          <w:rPrChange w:id="20501" w:author="Abhishek Deep Nigam" w:date="2015-10-26T01:01:00Z">
            <w:rPr>
              <w:ins w:id="20502" w:author="Abhishek Deep Nigam" w:date="2015-10-26T01:01:00Z"/>
              <w:rFonts w:ascii="Courier New" w:hAnsi="Courier New" w:cs="Courier New"/>
            </w:rPr>
          </w:rPrChange>
        </w:rPr>
      </w:pPr>
      <w:ins w:id="20503" w:author="Abhishek Deep Nigam" w:date="2015-10-26T01:01:00Z">
        <w:r w:rsidRPr="00073577">
          <w:rPr>
            <w:rFonts w:ascii="Courier New" w:hAnsi="Courier New" w:cs="Courier New"/>
            <w:sz w:val="16"/>
            <w:szCs w:val="16"/>
            <w:rPrChange w:id="20504" w:author="Abhishek Deep Nigam" w:date="2015-10-26T01:01:00Z">
              <w:rPr>
                <w:rFonts w:ascii="Courier New" w:hAnsi="Courier New" w:cs="Courier New"/>
              </w:rPr>
            </w:rPrChange>
          </w:rPr>
          <w:t>[4]-&gt;P(Backtracking)</w:t>
        </w:r>
      </w:ins>
    </w:p>
    <w:p w14:paraId="5B9496B7" w14:textId="77777777" w:rsidR="00073577" w:rsidRPr="00073577" w:rsidRDefault="00073577" w:rsidP="00073577">
      <w:pPr>
        <w:spacing w:before="0" w:after="0"/>
        <w:rPr>
          <w:ins w:id="20505" w:author="Abhishek Deep Nigam" w:date="2015-10-26T01:01:00Z"/>
          <w:rFonts w:ascii="Courier New" w:hAnsi="Courier New" w:cs="Courier New"/>
          <w:sz w:val="16"/>
          <w:szCs w:val="16"/>
          <w:rPrChange w:id="20506" w:author="Abhishek Deep Nigam" w:date="2015-10-26T01:01:00Z">
            <w:rPr>
              <w:ins w:id="20507" w:author="Abhishek Deep Nigam" w:date="2015-10-26T01:01:00Z"/>
              <w:rFonts w:ascii="Courier New" w:hAnsi="Courier New" w:cs="Courier New"/>
            </w:rPr>
          </w:rPrChange>
        </w:rPr>
      </w:pPr>
      <w:ins w:id="20508" w:author="Abhishek Deep Nigam" w:date="2015-10-26T01:01:00Z">
        <w:r w:rsidRPr="00073577">
          <w:rPr>
            <w:rFonts w:ascii="Courier New" w:hAnsi="Courier New" w:cs="Courier New"/>
            <w:sz w:val="16"/>
            <w:szCs w:val="16"/>
            <w:rPrChange w:id="20509" w:author="Abhishek Deep Nigam" w:date="2015-10-26T01:01:00Z">
              <w:rPr>
                <w:rFonts w:ascii="Courier New" w:hAnsi="Courier New" w:cs="Courier New"/>
              </w:rPr>
            </w:rPrChange>
          </w:rPr>
          <w:t>[4]-&gt;Q(Backtracking)</w:t>
        </w:r>
      </w:ins>
    </w:p>
    <w:p w14:paraId="6E66DBD8" w14:textId="77777777" w:rsidR="00073577" w:rsidRPr="00073577" w:rsidRDefault="00073577" w:rsidP="00073577">
      <w:pPr>
        <w:spacing w:before="0" w:after="0"/>
        <w:rPr>
          <w:ins w:id="20510" w:author="Abhishek Deep Nigam" w:date="2015-10-26T01:01:00Z"/>
          <w:rFonts w:ascii="Courier New" w:hAnsi="Courier New" w:cs="Courier New"/>
          <w:sz w:val="16"/>
          <w:szCs w:val="16"/>
          <w:rPrChange w:id="20511" w:author="Abhishek Deep Nigam" w:date="2015-10-26T01:01:00Z">
            <w:rPr>
              <w:ins w:id="20512" w:author="Abhishek Deep Nigam" w:date="2015-10-26T01:01:00Z"/>
              <w:rFonts w:ascii="Courier New" w:hAnsi="Courier New" w:cs="Courier New"/>
            </w:rPr>
          </w:rPrChange>
        </w:rPr>
      </w:pPr>
      <w:ins w:id="20513" w:author="Abhishek Deep Nigam" w:date="2015-10-26T01:01:00Z">
        <w:r w:rsidRPr="00073577">
          <w:rPr>
            <w:rFonts w:ascii="Courier New" w:hAnsi="Courier New" w:cs="Courier New"/>
            <w:sz w:val="16"/>
            <w:szCs w:val="16"/>
            <w:rPrChange w:id="20514" w:author="Abhishek Deep Nigam" w:date="2015-10-26T01:01:00Z">
              <w:rPr>
                <w:rFonts w:ascii="Courier New" w:hAnsi="Courier New" w:cs="Courier New"/>
              </w:rPr>
            </w:rPrChange>
          </w:rPr>
          <w:t>[4]-&gt;S(Backtracking)</w:t>
        </w:r>
      </w:ins>
    </w:p>
    <w:p w14:paraId="7B0CE6D9" w14:textId="77777777" w:rsidR="00073577" w:rsidRPr="00073577" w:rsidRDefault="00073577" w:rsidP="00073577">
      <w:pPr>
        <w:spacing w:before="0" w:after="0"/>
        <w:rPr>
          <w:ins w:id="20515" w:author="Abhishek Deep Nigam" w:date="2015-10-26T01:01:00Z"/>
          <w:rFonts w:ascii="Courier New" w:hAnsi="Courier New" w:cs="Courier New"/>
          <w:sz w:val="16"/>
          <w:szCs w:val="16"/>
          <w:rPrChange w:id="20516" w:author="Abhishek Deep Nigam" w:date="2015-10-26T01:01:00Z">
            <w:rPr>
              <w:ins w:id="20517" w:author="Abhishek Deep Nigam" w:date="2015-10-26T01:01:00Z"/>
              <w:rFonts w:ascii="Courier New" w:hAnsi="Courier New" w:cs="Courier New"/>
            </w:rPr>
          </w:rPrChange>
        </w:rPr>
      </w:pPr>
      <w:ins w:id="20518" w:author="Abhishek Deep Nigam" w:date="2015-10-26T01:01:00Z">
        <w:r w:rsidRPr="00073577">
          <w:rPr>
            <w:rFonts w:ascii="Courier New" w:hAnsi="Courier New" w:cs="Courier New"/>
            <w:sz w:val="16"/>
            <w:szCs w:val="16"/>
            <w:rPrChange w:id="20519" w:author="Abhishek Deep Nigam" w:date="2015-10-26T01:01:00Z">
              <w:rPr>
                <w:rFonts w:ascii="Courier New" w:hAnsi="Courier New" w:cs="Courier New"/>
              </w:rPr>
            </w:rPrChange>
          </w:rPr>
          <w:t>[4]-&gt;Y[5]-&gt;O[6]-&gt;I[7]-&gt;E(Backtracking)</w:t>
        </w:r>
      </w:ins>
    </w:p>
    <w:p w14:paraId="39011CED" w14:textId="77777777" w:rsidR="00073577" w:rsidRPr="00073577" w:rsidRDefault="00073577" w:rsidP="00073577">
      <w:pPr>
        <w:spacing w:before="0" w:after="0"/>
        <w:rPr>
          <w:ins w:id="20520" w:author="Abhishek Deep Nigam" w:date="2015-10-26T01:01:00Z"/>
          <w:rFonts w:ascii="Courier New" w:hAnsi="Courier New" w:cs="Courier New"/>
          <w:sz w:val="16"/>
          <w:szCs w:val="16"/>
          <w:rPrChange w:id="20521" w:author="Abhishek Deep Nigam" w:date="2015-10-26T01:01:00Z">
            <w:rPr>
              <w:ins w:id="20522" w:author="Abhishek Deep Nigam" w:date="2015-10-26T01:01:00Z"/>
              <w:rFonts w:ascii="Courier New" w:hAnsi="Courier New" w:cs="Courier New"/>
            </w:rPr>
          </w:rPrChange>
        </w:rPr>
      </w:pPr>
      <w:ins w:id="20523" w:author="Abhishek Deep Nigam" w:date="2015-10-26T01:01:00Z">
        <w:r w:rsidRPr="00073577">
          <w:rPr>
            <w:rFonts w:ascii="Courier New" w:hAnsi="Courier New" w:cs="Courier New"/>
            <w:sz w:val="16"/>
            <w:szCs w:val="16"/>
            <w:rPrChange w:id="20524" w:author="Abhishek Deep Nigam" w:date="2015-10-26T01:01:00Z">
              <w:rPr>
                <w:rFonts w:ascii="Courier New" w:hAnsi="Courier New" w:cs="Courier New"/>
              </w:rPr>
            </w:rPrChange>
          </w:rPr>
          <w:t>[1]-&gt;H[2]-&gt;T[3]-&gt;T[4]-&gt;A(Backtracking)</w:t>
        </w:r>
      </w:ins>
    </w:p>
    <w:p w14:paraId="7ABF80F1" w14:textId="77777777" w:rsidR="00073577" w:rsidRPr="00073577" w:rsidRDefault="00073577" w:rsidP="00073577">
      <w:pPr>
        <w:spacing w:before="0" w:after="0"/>
        <w:rPr>
          <w:ins w:id="20525" w:author="Abhishek Deep Nigam" w:date="2015-10-26T01:01:00Z"/>
          <w:rFonts w:ascii="Courier New" w:hAnsi="Courier New" w:cs="Courier New"/>
          <w:sz w:val="16"/>
          <w:szCs w:val="16"/>
          <w:rPrChange w:id="20526" w:author="Abhishek Deep Nigam" w:date="2015-10-26T01:01:00Z">
            <w:rPr>
              <w:ins w:id="20527" w:author="Abhishek Deep Nigam" w:date="2015-10-26T01:01:00Z"/>
              <w:rFonts w:ascii="Courier New" w:hAnsi="Courier New" w:cs="Courier New"/>
            </w:rPr>
          </w:rPrChange>
        </w:rPr>
      </w:pPr>
      <w:ins w:id="20528" w:author="Abhishek Deep Nigam" w:date="2015-10-26T01:01:00Z">
        <w:r w:rsidRPr="00073577">
          <w:rPr>
            <w:rFonts w:ascii="Courier New" w:hAnsi="Courier New" w:cs="Courier New"/>
            <w:sz w:val="16"/>
            <w:szCs w:val="16"/>
            <w:rPrChange w:id="20529" w:author="Abhishek Deep Nigam" w:date="2015-10-26T01:01:00Z">
              <w:rPr>
                <w:rFonts w:ascii="Courier New" w:hAnsi="Courier New" w:cs="Courier New"/>
              </w:rPr>
            </w:rPrChange>
          </w:rPr>
          <w:t>[4]-&gt;N[5]-&gt;O[6]-&gt;I[7]-&gt;E(Backtracking)</w:t>
        </w:r>
      </w:ins>
    </w:p>
    <w:p w14:paraId="1FC29D61" w14:textId="77777777" w:rsidR="00073577" w:rsidRPr="00073577" w:rsidRDefault="00073577" w:rsidP="00073577">
      <w:pPr>
        <w:spacing w:before="0" w:after="0"/>
        <w:rPr>
          <w:ins w:id="20530" w:author="Abhishek Deep Nigam" w:date="2015-10-26T01:01:00Z"/>
          <w:rFonts w:ascii="Courier New" w:hAnsi="Courier New" w:cs="Courier New"/>
          <w:sz w:val="16"/>
          <w:szCs w:val="16"/>
          <w:rPrChange w:id="20531" w:author="Abhishek Deep Nigam" w:date="2015-10-26T01:01:00Z">
            <w:rPr>
              <w:ins w:id="20532" w:author="Abhishek Deep Nigam" w:date="2015-10-26T01:01:00Z"/>
              <w:rFonts w:ascii="Courier New" w:hAnsi="Courier New" w:cs="Courier New"/>
            </w:rPr>
          </w:rPrChange>
        </w:rPr>
      </w:pPr>
      <w:ins w:id="20533" w:author="Abhishek Deep Nigam" w:date="2015-10-26T01:01:00Z">
        <w:r w:rsidRPr="00073577">
          <w:rPr>
            <w:rFonts w:ascii="Courier New" w:hAnsi="Courier New" w:cs="Courier New"/>
            <w:sz w:val="16"/>
            <w:szCs w:val="16"/>
            <w:rPrChange w:id="20534" w:author="Abhishek Deep Nigam" w:date="2015-10-26T01:01:00Z">
              <w:rPr>
                <w:rFonts w:ascii="Courier New" w:hAnsi="Courier New" w:cs="Courier New"/>
              </w:rPr>
            </w:rPrChange>
          </w:rPr>
          <w:t>[4]-&gt;O[5]-&gt;O[6]-&gt;I[7]-&gt;E(Backtracking)</w:t>
        </w:r>
      </w:ins>
    </w:p>
    <w:p w14:paraId="081C6796" w14:textId="77777777" w:rsidR="00073577" w:rsidRPr="00073577" w:rsidRDefault="00073577" w:rsidP="00073577">
      <w:pPr>
        <w:spacing w:before="0" w:after="0"/>
        <w:rPr>
          <w:ins w:id="20535" w:author="Abhishek Deep Nigam" w:date="2015-10-26T01:01:00Z"/>
          <w:rFonts w:ascii="Courier New" w:hAnsi="Courier New" w:cs="Courier New"/>
          <w:sz w:val="16"/>
          <w:szCs w:val="16"/>
          <w:rPrChange w:id="20536" w:author="Abhishek Deep Nigam" w:date="2015-10-26T01:01:00Z">
            <w:rPr>
              <w:ins w:id="20537" w:author="Abhishek Deep Nigam" w:date="2015-10-26T01:01:00Z"/>
              <w:rFonts w:ascii="Courier New" w:hAnsi="Courier New" w:cs="Courier New"/>
            </w:rPr>
          </w:rPrChange>
        </w:rPr>
      </w:pPr>
      <w:ins w:id="20538" w:author="Abhishek Deep Nigam" w:date="2015-10-26T01:01:00Z">
        <w:r w:rsidRPr="00073577">
          <w:rPr>
            <w:rFonts w:ascii="Courier New" w:hAnsi="Courier New" w:cs="Courier New"/>
            <w:sz w:val="16"/>
            <w:szCs w:val="16"/>
            <w:rPrChange w:id="20539" w:author="Abhishek Deep Nigam" w:date="2015-10-26T01:01:00Z">
              <w:rPr>
                <w:rFonts w:ascii="Courier New" w:hAnsi="Courier New" w:cs="Courier New"/>
              </w:rPr>
            </w:rPrChange>
          </w:rPr>
          <w:t>[4]-&gt;P(Backtracking)</w:t>
        </w:r>
      </w:ins>
    </w:p>
    <w:p w14:paraId="44BE94B2" w14:textId="77777777" w:rsidR="00073577" w:rsidRPr="00073577" w:rsidRDefault="00073577" w:rsidP="00073577">
      <w:pPr>
        <w:spacing w:before="0" w:after="0"/>
        <w:rPr>
          <w:ins w:id="20540" w:author="Abhishek Deep Nigam" w:date="2015-10-26T01:01:00Z"/>
          <w:rFonts w:ascii="Courier New" w:hAnsi="Courier New" w:cs="Courier New"/>
          <w:sz w:val="16"/>
          <w:szCs w:val="16"/>
          <w:rPrChange w:id="20541" w:author="Abhishek Deep Nigam" w:date="2015-10-26T01:01:00Z">
            <w:rPr>
              <w:ins w:id="20542" w:author="Abhishek Deep Nigam" w:date="2015-10-26T01:01:00Z"/>
              <w:rFonts w:ascii="Courier New" w:hAnsi="Courier New" w:cs="Courier New"/>
            </w:rPr>
          </w:rPrChange>
        </w:rPr>
      </w:pPr>
      <w:ins w:id="20543" w:author="Abhishek Deep Nigam" w:date="2015-10-26T01:01:00Z">
        <w:r w:rsidRPr="00073577">
          <w:rPr>
            <w:rFonts w:ascii="Courier New" w:hAnsi="Courier New" w:cs="Courier New"/>
            <w:sz w:val="16"/>
            <w:szCs w:val="16"/>
            <w:rPrChange w:id="20544" w:author="Abhishek Deep Nigam" w:date="2015-10-26T01:01:00Z">
              <w:rPr>
                <w:rFonts w:ascii="Courier New" w:hAnsi="Courier New" w:cs="Courier New"/>
              </w:rPr>
            </w:rPrChange>
          </w:rPr>
          <w:t>[4]-&gt;Q(Backtracking)</w:t>
        </w:r>
      </w:ins>
    </w:p>
    <w:p w14:paraId="5E5B5B23" w14:textId="77777777" w:rsidR="00073577" w:rsidRPr="00073577" w:rsidRDefault="00073577" w:rsidP="00073577">
      <w:pPr>
        <w:spacing w:before="0" w:after="0"/>
        <w:rPr>
          <w:ins w:id="20545" w:author="Abhishek Deep Nigam" w:date="2015-10-26T01:01:00Z"/>
          <w:rFonts w:ascii="Courier New" w:hAnsi="Courier New" w:cs="Courier New"/>
          <w:sz w:val="16"/>
          <w:szCs w:val="16"/>
          <w:rPrChange w:id="20546" w:author="Abhishek Deep Nigam" w:date="2015-10-26T01:01:00Z">
            <w:rPr>
              <w:ins w:id="20547" w:author="Abhishek Deep Nigam" w:date="2015-10-26T01:01:00Z"/>
              <w:rFonts w:ascii="Courier New" w:hAnsi="Courier New" w:cs="Courier New"/>
            </w:rPr>
          </w:rPrChange>
        </w:rPr>
      </w:pPr>
      <w:ins w:id="20548" w:author="Abhishek Deep Nigam" w:date="2015-10-26T01:01:00Z">
        <w:r w:rsidRPr="00073577">
          <w:rPr>
            <w:rFonts w:ascii="Courier New" w:hAnsi="Courier New" w:cs="Courier New"/>
            <w:sz w:val="16"/>
            <w:szCs w:val="16"/>
            <w:rPrChange w:id="20549" w:author="Abhishek Deep Nigam" w:date="2015-10-26T01:01:00Z">
              <w:rPr>
                <w:rFonts w:ascii="Courier New" w:hAnsi="Courier New" w:cs="Courier New"/>
              </w:rPr>
            </w:rPrChange>
          </w:rPr>
          <w:t>[4]-&gt;S(Backtracking)</w:t>
        </w:r>
      </w:ins>
    </w:p>
    <w:p w14:paraId="71C42BD2" w14:textId="77777777" w:rsidR="00073577" w:rsidRPr="00073577" w:rsidRDefault="00073577" w:rsidP="00073577">
      <w:pPr>
        <w:spacing w:before="0" w:after="0"/>
        <w:rPr>
          <w:ins w:id="20550" w:author="Abhishek Deep Nigam" w:date="2015-10-26T01:01:00Z"/>
          <w:rFonts w:ascii="Courier New" w:hAnsi="Courier New" w:cs="Courier New"/>
          <w:sz w:val="16"/>
          <w:szCs w:val="16"/>
          <w:rPrChange w:id="20551" w:author="Abhishek Deep Nigam" w:date="2015-10-26T01:01:00Z">
            <w:rPr>
              <w:ins w:id="20552" w:author="Abhishek Deep Nigam" w:date="2015-10-26T01:01:00Z"/>
              <w:rFonts w:ascii="Courier New" w:hAnsi="Courier New" w:cs="Courier New"/>
            </w:rPr>
          </w:rPrChange>
        </w:rPr>
      </w:pPr>
      <w:ins w:id="20553" w:author="Abhishek Deep Nigam" w:date="2015-10-26T01:01:00Z">
        <w:r w:rsidRPr="00073577">
          <w:rPr>
            <w:rFonts w:ascii="Courier New" w:hAnsi="Courier New" w:cs="Courier New"/>
            <w:sz w:val="16"/>
            <w:szCs w:val="16"/>
            <w:rPrChange w:id="20554" w:author="Abhishek Deep Nigam" w:date="2015-10-26T01:01:00Z">
              <w:rPr>
                <w:rFonts w:ascii="Courier New" w:hAnsi="Courier New" w:cs="Courier New"/>
              </w:rPr>
            </w:rPrChange>
          </w:rPr>
          <w:t>[4]-&gt;Y[5]-&gt;O[6]-&gt;I[7]-&gt;E(Backtracking)</w:t>
        </w:r>
      </w:ins>
    </w:p>
    <w:p w14:paraId="0DD21CE4" w14:textId="77777777" w:rsidR="00073577" w:rsidRPr="00073577" w:rsidRDefault="00073577" w:rsidP="00073577">
      <w:pPr>
        <w:spacing w:before="0" w:after="0"/>
        <w:rPr>
          <w:ins w:id="20555" w:author="Abhishek Deep Nigam" w:date="2015-10-26T01:01:00Z"/>
          <w:rFonts w:ascii="Courier New" w:hAnsi="Courier New" w:cs="Courier New"/>
          <w:sz w:val="16"/>
          <w:szCs w:val="16"/>
          <w:rPrChange w:id="20556" w:author="Abhishek Deep Nigam" w:date="2015-10-26T01:01:00Z">
            <w:rPr>
              <w:ins w:id="20557" w:author="Abhishek Deep Nigam" w:date="2015-10-26T01:01:00Z"/>
              <w:rFonts w:ascii="Courier New" w:hAnsi="Courier New" w:cs="Courier New"/>
            </w:rPr>
          </w:rPrChange>
        </w:rPr>
      </w:pPr>
      <w:ins w:id="20558" w:author="Abhishek Deep Nigam" w:date="2015-10-26T01:01:00Z">
        <w:r w:rsidRPr="00073577">
          <w:rPr>
            <w:rFonts w:ascii="Courier New" w:hAnsi="Courier New" w:cs="Courier New"/>
            <w:sz w:val="16"/>
            <w:szCs w:val="16"/>
            <w:rPrChange w:id="20559" w:author="Abhishek Deep Nigam" w:date="2015-10-26T01:01:00Z">
              <w:rPr>
                <w:rFonts w:ascii="Courier New" w:hAnsi="Courier New" w:cs="Courier New"/>
              </w:rPr>
            </w:rPrChange>
          </w:rPr>
          <w:t>[1]-&gt;J[2]-&gt;T[3]-&gt;T[4]-&gt;A(Backtracking)</w:t>
        </w:r>
      </w:ins>
    </w:p>
    <w:p w14:paraId="50AB0535" w14:textId="77777777" w:rsidR="00073577" w:rsidRPr="00073577" w:rsidRDefault="00073577" w:rsidP="00073577">
      <w:pPr>
        <w:spacing w:before="0" w:after="0"/>
        <w:rPr>
          <w:ins w:id="20560" w:author="Abhishek Deep Nigam" w:date="2015-10-26T01:01:00Z"/>
          <w:rFonts w:ascii="Courier New" w:hAnsi="Courier New" w:cs="Courier New"/>
          <w:sz w:val="16"/>
          <w:szCs w:val="16"/>
          <w:rPrChange w:id="20561" w:author="Abhishek Deep Nigam" w:date="2015-10-26T01:01:00Z">
            <w:rPr>
              <w:ins w:id="20562" w:author="Abhishek Deep Nigam" w:date="2015-10-26T01:01:00Z"/>
              <w:rFonts w:ascii="Courier New" w:hAnsi="Courier New" w:cs="Courier New"/>
            </w:rPr>
          </w:rPrChange>
        </w:rPr>
      </w:pPr>
      <w:ins w:id="20563" w:author="Abhishek Deep Nigam" w:date="2015-10-26T01:01:00Z">
        <w:r w:rsidRPr="00073577">
          <w:rPr>
            <w:rFonts w:ascii="Courier New" w:hAnsi="Courier New" w:cs="Courier New"/>
            <w:sz w:val="16"/>
            <w:szCs w:val="16"/>
            <w:rPrChange w:id="20564" w:author="Abhishek Deep Nigam" w:date="2015-10-26T01:01:00Z">
              <w:rPr>
                <w:rFonts w:ascii="Courier New" w:hAnsi="Courier New" w:cs="Courier New"/>
              </w:rPr>
            </w:rPrChange>
          </w:rPr>
          <w:t>[4]-&gt;N[5]-&gt;O[6]-&gt;I(Backtracking)</w:t>
        </w:r>
      </w:ins>
    </w:p>
    <w:p w14:paraId="4BF3ACCD" w14:textId="77777777" w:rsidR="00073577" w:rsidRPr="00073577" w:rsidRDefault="00073577" w:rsidP="00073577">
      <w:pPr>
        <w:spacing w:before="0" w:after="0"/>
        <w:rPr>
          <w:ins w:id="20565" w:author="Abhishek Deep Nigam" w:date="2015-10-26T01:01:00Z"/>
          <w:rFonts w:ascii="Courier New" w:hAnsi="Courier New" w:cs="Courier New"/>
          <w:sz w:val="16"/>
          <w:szCs w:val="16"/>
          <w:rPrChange w:id="20566" w:author="Abhishek Deep Nigam" w:date="2015-10-26T01:01:00Z">
            <w:rPr>
              <w:ins w:id="20567" w:author="Abhishek Deep Nigam" w:date="2015-10-26T01:01:00Z"/>
              <w:rFonts w:ascii="Courier New" w:hAnsi="Courier New" w:cs="Courier New"/>
            </w:rPr>
          </w:rPrChange>
        </w:rPr>
      </w:pPr>
      <w:ins w:id="20568" w:author="Abhishek Deep Nigam" w:date="2015-10-26T01:01:00Z">
        <w:r w:rsidRPr="00073577">
          <w:rPr>
            <w:rFonts w:ascii="Courier New" w:hAnsi="Courier New" w:cs="Courier New"/>
            <w:sz w:val="16"/>
            <w:szCs w:val="16"/>
            <w:rPrChange w:id="20569" w:author="Abhishek Deep Nigam" w:date="2015-10-26T01:01:00Z">
              <w:rPr>
                <w:rFonts w:ascii="Courier New" w:hAnsi="Courier New" w:cs="Courier New"/>
              </w:rPr>
            </w:rPrChange>
          </w:rPr>
          <w:t>[4]-&gt;O[5]-&gt;O[6]-&gt;I(Backtracking)</w:t>
        </w:r>
      </w:ins>
    </w:p>
    <w:p w14:paraId="5E39198D" w14:textId="77777777" w:rsidR="00073577" w:rsidRPr="00073577" w:rsidRDefault="00073577" w:rsidP="00073577">
      <w:pPr>
        <w:spacing w:before="0" w:after="0"/>
        <w:rPr>
          <w:ins w:id="20570" w:author="Abhishek Deep Nigam" w:date="2015-10-26T01:01:00Z"/>
          <w:rFonts w:ascii="Courier New" w:hAnsi="Courier New" w:cs="Courier New"/>
          <w:sz w:val="16"/>
          <w:szCs w:val="16"/>
          <w:rPrChange w:id="20571" w:author="Abhishek Deep Nigam" w:date="2015-10-26T01:01:00Z">
            <w:rPr>
              <w:ins w:id="20572" w:author="Abhishek Deep Nigam" w:date="2015-10-26T01:01:00Z"/>
              <w:rFonts w:ascii="Courier New" w:hAnsi="Courier New" w:cs="Courier New"/>
            </w:rPr>
          </w:rPrChange>
        </w:rPr>
      </w:pPr>
      <w:ins w:id="20573" w:author="Abhishek Deep Nigam" w:date="2015-10-26T01:01:00Z">
        <w:r w:rsidRPr="00073577">
          <w:rPr>
            <w:rFonts w:ascii="Courier New" w:hAnsi="Courier New" w:cs="Courier New"/>
            <w:sz w:val="16"/>
            <w:szCs w:val="16"/>
            <w:rPrChange w:id="20574" w:author="Abhishek Deep Nigam" w:date="2015-10-26T01:01:00Z">
              <w:rPr>
                <w:rFonts w:ascii="Courier New" w:hAnsi="Courier New" w:cs="Courier New"/>
              </w:rPr>
            </w:rPrChange>
          </w:rPr>
          <w:t>[4]-&gt;P(Backtracking)</w:t>
        </w:r>
      </w:ins>
    </w:p>
    <w:p w14:paraId="4F961156" w14:textId="77777777" w:rsidR="00073577" w:rsidRPr="00073577" w:rsidRDefault="00073577" w:rsidP="00073577">
      <w:pPr>
        <w:spacing w:before="0" w:after="0"/>
        <w:rPr>
          <w:ins w:id="20575" w:author="Abhishek Deep Nigam" w:date="2015-10-26T01:01:00Z"/>
          <w:rFonts w:ascii="Courier New" w:hAnsi="Courier New" w:cs="Courier New"/>
          <w:sz w:val="16"/>
          <w:szCs w:val="16"/>
          <w:rPrChange w:id="20576" w:author="Abhishek Deep Nigam" w:date="2015-10-26T01:01:00Z">
            <w:rPr>
              <w:ins w:id="20577" w:author="Abhishek Deep Nigam" w:date="2015-10-26T01:01:00Z"/>
              <w:rFonts w:ascii="Courier New" w:hAnsi="Courier New" w:cs="Courier New"/>
            </w:rPr>
          </w:rPrChange>
        </w:rPr>
      </w:pPr>
      <w:ins w:id="20578" w:author="Abhishek Deep Nigam" w:date="2015-10-26T01:01:00Z">
        <w:r w:rsidRPr="00073577">
          <w:rPr>
            <w:rFonts w:ascii="Courier New" w:hAnsi="Courier New" w:cs="Courier New"/>
            <w:sz w:val="16"/>
            <w:szCs w:val="16"/>
            <w:rPrChange w:id="20579" w:author="Abhishek Deep Nigam" w:date="2015-10-26T01:01:00Z">
              <w:rPr>
                <w:rFonts w:ascii="Courier New" w:hAnsi="Courier New" w:cs="Courier New"/>
              </w:rPr>
            </w:rPrChange>
          </w:rPr>
          <w:t>[4]-&gt;Q(Backtracking)</w:t>
        </w:r>
      </w:ins>
    </w:p>
    <w:p w14:paraId="4B23E549" w14:textId="77777777" w:rsidR="00073577" w:rsidRPr="00073577" w:rsidRDefault="00073577" w:rsidP="00073577">
      <w:pPr>
        <w:spacing w:before="0" w:after="0"/>
        <w:rPr>
          <w:ins w:id="20580" w:author="Abhishek Deep Nigam" w:date="2015-10-26T01:01:00Z"/>
          <w:rFonts w:ascii="Courier New" w:hAnsi="Courier New" w:cs="Courier New"/>
          <w:sz w:val="16"/>
          <w:szCs w:val="16"/>
          <w:rPrChange w:id="20581" w:author="Abhishek Deep Nigam" w:date="2015-10-26T01:01:00Z">
            <w:rPr>
              <w:ins w:id="20582" w:author="Abhishek Deep Nigam" w:date="2015-10-26T01:01:00Z"/>
              <w:rFonts w:ascii="Courier New" w:hAnsi="Courier New" w:cs="Courier New"/>
            </w:rPr>
          </w:rPrChange>
        </w:rPr>
      </w:pPr>
      <w:ins w:id="20583" w:author="Abhishek Deep Nigam" w:date="2015-10-26T01:01:00Z">
        <w:r w:rsidRPr="00073577">
          <w:rPr>
            <w:rFonts w:ascii="Courier New" w:hAnsi="Courier New" w:cs="Courier New"/>
            <w:sz w:val="16"/>
            <w:szCs w:val="16"/>
            <w:rPrChange w:id="20584" w:author="Abhishek Deep Nigam" w:date="2015-10-26T01:01:00Z">
              <w:rPr>
                <w:rFonts w:ascii="Courier New" w:hAnsi="Courier New" w:cs="Courier New"/>
              </w:rPr>
            </w:rPrChange>
          </w:rPr>
          <w:t>[4]-&gt;S(Backtracking)</w:t>
        </w:r>
      </w:ins>
    </w:p>
    <w:p w14:paraId="3B200194" w14:textId="77777777" w:rsidR="00073577" w:rsidRPr="00073577" w:rsidRDefault="00073577" w:rsidP="00073577">
      <w:pPr>
        <w:spacing w:before="0" w:after="0"/>
        <w:rPr>
          <w:ins w:id="20585" w:author="Abhishek Deep Nigam" w:date="2015-10-26T01:01:00Z"/>
          <w:rFonts w:ascii="Courier New" w:hAnsi="Courier New" w:cs="Courier New"/>
          <w:sz w:val="16"/>
          <w:szCs w:val="16"/>
          <w:rPrChange w:id="20586" w:author="Abhishek Deep Nigam" w:date="2015-10-26T01:01:00Z">
            <w:rPr>
              <w:ins w:id="20587" w:author="Abhishek Deep Nigam" w:date="2015-10-26T01:01:00Z"/>
              <w:rFonts w:ascii="Courier New" w:hAnsi="Courier New" w:cs="Courier New"/>
            </w:rPr>
          </w:rPrChange>
        </w:rPr>
      </w:pPr>
      <w:ins w:id="20588" w:author="Abhishek Deep Nigam" w:date="2015-10-26T01:01:00Z">
        <w:r w:rsidRPr="00073577">
          <w:rPr>
            <w:rFonts w:ascii="Courier New" w:hAnsi="Courier New" w:cs="Courier New"/>
            <w:sz w:val="16"/>
            <w:szCs w:val="16"/>
            <w:rPrChange w:id="20589" w:author="Abhishek Deep Nigam" w:date="2015-10-26T01:01:00Z">
              <w:rPr>
                <w:rFonts w:ascii="Courier New" w:hAnsi="Courier New" w:cs="Courier New"/>
              </w:rPr>
            </w:rPrChange>
          </w:rPr>
          <w:t>[4]-&gt;Y[5]-&gt;O[6]-&gt;I(Backtracking)</w:t>
        </w:r>
      </w:ins>
    </w:p>
    <w:p w14:paraId="55E95F5C" w14:textId="77777777" w:rsidR="00073577" w:rsidRPr="00073577" w:rsidRDefault="00073577" w:rsidP="00073577">
      <w:pPr>
        <w:spacing w:before="0" w:after="0"/>
        <w:rPr>
          <w:ins w:id="20590" w:author="Abhishek Deep Nigam" w:date="2015-10-26T01:01:00Z"/>
          <w:rFonts w:ascii="Courier New" w:hAnsi="Courier New" w:cs="Courier New"/>
          <w:sz w:val="16"/>
          <w:szCs w:val="16"/>
          <w:rPrChange w:id="20591" w:author="Abhishek Deep Nigam" w:date="2015-10-26T01:01:00Z">
            <w:rPr>
              <w:ins w:id="20592" w:author="Abhishek Deep Nigam" w:date="2015-10-26T01:01:00Z"/>
              <w:rFonts w:ascii="Courier New" w:hAnsi="Courier New" w:cs="Courier New"/>
            </w:rPr>
          </w:rPrChange>
        </w:rPr>
      </w:pPr>
      <w:ins w:id="20593" w:author="Abhishek Deep Nigam" w:date="2015-10-26T01:01:00Z">
        <w:r w:rsidRPr="00073577">
          <w:rPr>
            <w:rFonts w:ascii="Courier New" w:hAnsi="Courier New" w:cs="Courier New"/>
            <w:sz w:val="16"/>
            <w:szCs w:val="16"/>
            <w:rPrChange w:id="20594" w:author="Abhishek Deep Nigam" w:date="2015-10-26T01:01:00Z">
              <w:rPr>
                <w:rFonts w:ascii="Courier New" w:hAnsi="Courier New" w:cs="Courier New"/>
              </w:rPr>
            </w:rPrChange>
          </w:rPr>
          <w:t>[1]-&gt;M[2]-&gt;T[3]-&gt;T[4]-&gt;A(Backtracking)</w:t>
        </w:r>
      </w:ins>
    </w:p>
    <w:p w14:paraId="74FC2908" w14:textId="77777777" w:rsidR="00073577" w:rsidRPr="00073577" w:rsidRDefault="00073577" w:rsidP="00073577">
      <w:pPr>
        <w:spacing w:before="0" w:after="0"/>
        <w:rPr>
          <w:ins w:id="20595" w:author="Abhishek Deep Nigam" w:date="2015-10-26T01:01:00Z"/>
          <w:rFonts w:ascii="Courier New" w:hAnsi="Courier New" w:cs="Courier New"/>
          <w:sz w:val="16"/>
          <w:szCs w:val="16"/>
          <w:rPrChange w:id="20596" w:author="Abhishek Deep Nigam" w:date="2015-10-26T01:01:00Z">
            <w:rPr>
              <w:ins w:id="20597" w:author="Abhishek Deep Nigam" w:date="2015-10-26T01:01:00Z"/>
              <w:rFonts w:ascii="Courier New" w:hAnsi="Courier New" w:cs="Courier New"/>
            </w:rPr>
          </w:rPrChange>
        </w:rPr>
      </w:pPr>
      <w:ins w:id="20598" w:author="Abhishek Deep Nigam" w:date="2015-10-26T01:01:00Z">
        <w:r w:rsidRPr="00073577">
          <w:rPr>
            <w:rFonts w:ascii="Courier New" w:hAnsi="Courier New" w:cs="Courier New"/>
            <w:sz w:val="16"/>
            <w:szCs w:val="16"/>
            <w:rPrChange w:id="20599" w:author="Abhishek Deep Nigam" w:date="2015-10-26T01:01:00Z">
              <w:rPr>
                <w:rFonts w:ascii="Courier New" w:hAnsi="Courier New" w:cs="Courier New"/>
              </w:rPr>
            </w:rPrChange>
          </w:rPr>
          <w:t>[4]-&gt;N[5]-&gt;O[6]-&gt;I(Backtracking)</w:t>
        </w:r>
      </w:ins>
    </w:p>
    <w:p w14:paraId="08BF053B" w14:textId="77777777" w:rsidR="00073577" w:rsidRPr="00073577" w:rsidRDefault="00073577" w:rsidP="00073577">
      <w:pPr>
        <w:spacing w:before="0" w:after="0"/>
        <w:rPr>
          <w:ins w:id="20600" w:author="Abhishek Deep Nigam" w:date="2015-10-26T01:01:00Z"/>
          <w:rFonts w:ascii="Courier New" w:hAnsi="Courier New" w:cs="Courier New"/>
          <w:sz w:val="16"/>
          <w:szCs w:val="16"/>
          <w:rPrChange w:id="20601" w:author="Abhishek Deep Nigam" w:date="2015-10-26T01:01:00Z">
            <w:rPr>
              <w:ins w:id="20602" w:author="Abhishek Deep Nigam" w:date="2015-10-26T01:01:00Z"/>
              <w:rFonts w:ascii="Courier New" w:hAnsi="Courier New" w:cs="Courier New"/>
            </w:rPr>
          </w:rPrChange>
        </w:rPr>
      </w:pPr>
      <w:ins w:id="20603" w:author="Abhishek Deep Nigam" w:date="2015-10-26T01:01:00Z">
        <w:r w:rsidRPr="00073577">
          <w:rPr>
            <w:rFonts w:ascii="Courier New" w:hAnsi="Courier New" w:cs="Courier New"/>
            <w:sz w:val="16"/>
            <w:szCs w:val="16"/>
            <w:rPrChange w:id="20604" w:author="Abhishek Deep Nigam" w:date="2015-10-26T01:01:00Z">
              <w:rPr>
                <w:rFonts w:ascii="Courier New" w:hAnsi="Courier New" w:cs="Courier New"/>
              </w:rPr>
            </w:rPrChange>
          </w:rPr>
          <w:t>[4]-&gt;O[5]-&gt;O[6]-&gt;I(Backtracking)</w:t>
        </w:r>
      </w:ins>
    </w:p>
    <w:p w14:paraId="23385C83" w14:textId="77777777" w:rsidR="00073577" w:rsidRPr="00073577" w:rsidRDefault="00073577" w:rsidP="00073577">
      <w:pPr>
        <w:spacing w:before="0" w:after="0"/>
        <w:rPr>
          <w:ins w:id="20605" w:author="Abhishek Deep Nigam" w:date="2015-10-26T01:01:00Z"/>
          <w:rFonts w:ascii="Courier New" w:hAnsi="Courier New" w:cs="Courier New"/>
          <w:sz w:val="16"/>
          <w:szCs w:val="16"/>
          <w:rPrChange w:id="20606" w:author="Abhishek Deep Nigam" w:date="2015-10-26T01:01:00Z">
            <w:rPr>
              <w:ins w:id="20607" w:author="Abhishek Deep Nigam" w:date="2015-10-26T01:01:00Z"/>
              <w:rFonts w:ascii="Courier New" w:hAnsi="Courier New" w:cs="Courier New"/>
            </w:rPr>
          </w:rPrChange>
        </w:rPr>
      </w:pPr>
      <w:ins w:id="20608" w:author="Abhishek Deep Nigam" w:date="2015-10-26T01:01:00Z">
        <w:r w:rsidRPr="00073577">
          <w:rPr>
            <w:rFonts w:ascii="Courier New" w:hAnsi="Courier New" w:cs="Courier New"/>
            <w:sz w:val="16"/>
            <w:szCs w:val="16"/>
            <w:rPrChange w:id="20609" w:author="Abhishek Deep Nigam" w:date="2015-10-26T01:01:00Z">
              <w:rPr>
                <w:rFonts w:ascii="Courier New" w:hAnsi="Courier New" w:cs="Courier New"/>
              </w:rPr>
            </w:rPrChange>
          </w:rPr>
          <w:t>[4]-&gt;P(Backtracking)</w:t>
        </w:r>
      </w:ins>
    </w:p>
    <w:p w14:paraId="4441CA48" w14:textId="77777777" w:rsidR="00073577" w:rsidRPr="00073577" w:rsidRDefault="00073577" w:rsidP="00073577">
      <w:pPr>
        <w:spacing w:before="0" w:after="0"/>
        <w:rPr>
          <w:ins w:id="20610" w:author="Abhishek Deep Nigam" w:date="2015-10-26T01:01:00Z"/>
          <w:rFonts w:ascii="Courier New" w:hAnsi="Courier New" w:cs="Courier New"/>
          <w:sz w:val="16"/>
          <w:szCs w:val="16"/>
          <w:rPrChange w:id="20611" w:author="Abhishek Deep Nigam" w:date="2015-10-26T01:01:00Z">
            <w:rPr>
              <w:ins w:id="20612" w:author="Abhishek Deep Nigam" w:date="2015-10-26T01:01:00Z"/>
              <w:rFonts w:ascii="Courier New" w:hAnsi="Courier New" w:cs="Courier New"/>
            </w:rPr>
          </w:rPrChange>
        </w:rPr>
      </w:pPr>
      <w:ins w:id="20613" w:author="Abhishek Deep Nigam" w:date="2015-10-26T01:01:00Z">
        <w:r w:rsidRPr="00073577">
          <w:rPr>
            <w:rFonts w:ascii="Courier New" w:hAnsi="Courier New" w:cs="Courier New"/>
            <w:sz w:val="16"/>
            <w:szCs w:val="16"/>
            <w:rPrChange w:id="20614" w:author="Abhishek Deep Nigam" w:date="2015-10-26T01:01:00Z">
              <w:rPr>
                <w:rFonts w:ascii="Courier New" w:hAnsi="Courier New" w:cs="Courier New"/>
              </w:rPr>
            </w:rPrChange>
          </w:rPr>
          <w:t>[4]-&gt;Q(Backtracking)</w:t>
        </w:r>
      </w:ins>
    </w:p>
    <w:p w14:paraId="2AFA0AF1" w14:textId="77777777" w:rsidR="00073577" w:rsidRPr="00073577" w:rsidRDefault="00073577" w:rsidP="00073577">
      <w:pPr>
        <w:spacing w:before="0" w:after="0"/>
        <w:rPr>
          <w:ins w:id="20615" w:author="Abhishek Deep Nigam" w:date="2015-10-26T01:01:00Z"/>
          <w:rFonts w:ascii="Courier New" w:hAnsi="Courier New" w:cs="Courier New"/>
          <w:sz w:val="16"/>
          <w:szCs w:val="16"/>
          <w:rPrChange w:id="20616" w:author="Abhishek Deep Nigam" w:date="2015-10-26T01:01:00Z">
            <w:rPr>
              <w:ins w:id="20617" w:author="Abhishek Deep Nigam" w:date="2015-10-26T01:01:00Z"/>
              <w:rFonts w:ascii="Courier New" w:hAnsi="Courier New" w:cs="Courier New"/>
            </w:rPr>
          </w:rPrChange>
        </w:rPr>
      </w:pPr>
      <w:ins w:id="20618" w:author="Abhishek Deep Nigam" w:date="2015-10-26T01:01:00Z">
        <w:r w:rsidRPr="00073577">
          <w:rPr>
            <w:rFonts w:ascii="Courier New" w:hAnsi="Courier New" w:cs="Courier New"/>
            <w:sz w:val="16"/>
            <w:szCs w:val="16"/>
            <w:rPrChange w:id="20619" w:author="Abhishek Deep Nigam" w:date="2015-10-26T01:01:00Z">
              <w:rPr>
                <w:rFonts w:ascii="Courier New" w:hAnsi="Courier New" w:cs="Courier New"/>
              </w:rPr>
            </w:rPrChange>
          </w:rPr>
          <w:t>[4]-&gt;S(Backtracking)</w:t>
        </w:r>
      </w:ins>
    </w:p>
    <w:p w14:paraId="558290C6" w14:textId="77777777" w:rsidR="00073577" w:rsidRPr="00073577" w:rsidRDefault="00073577" w:rsidP="00073577">
      <w:pPr>
        <w:spacing w:before="0" w:after="0"/>
        <w:rPr>
          <w:ins w:id="20620" w:author="Abhishek Deep Nigam" w:date="2015-10-26T01:01:00Z"/>
          <w:rFonts w:ascii="Courier New" w:hAnsi="Courier New" w:cs="Courier New"/>
          <w:sz w:val="16"/>
          <w:szCs w:val="16"/>
          <w:rPrChange w:id="20621" w:author="Abhishek Deep Nigam" w:date="2015-10-26T01:01:00Z">
            <w:rPr>
              <w:ins w:id="20622" w:author="Abhishek Deep Nigam" w:date="2015-10-26T01:01:00Z"/>
              <w:rFonts w:ascii="Courier New" w:hAnsi="Courier New" w:cs="Courier New"/>
            </w:rPr>
          </w:rPrChange>
        </w:rPr>
      </w:pPr>
      <w:ins w:id="20623" w:author="Abhishek Deep Nigam" w:date="2015-10-26T01:01:00Z">
        <w:r w:rsidRPr="00073577">
          <w:rPr>
            <w:rFonts w:ascii="Courier New" w:hAnsi="Courier New" w:cs="Courier New"/>
            <w:sz w:val="16"/>
            <w:szCs w:val="16"/>
            <w:rPrChange w:id="20624" w:author="Abhishek Deep Nigam" w:date="2015-10-26T01:01:00Z">
              <w:rPr>
                <w:rFonts w:ascii="Courier New" w:hAnsi="Courier New" w:cs="Courier New"/>
              </w:rPr>
            </w:rPrChange>
          </w:rPr>
          <w:t>[4]-&gt;Y[5]-&gt;O[6]-&gt;I(Backtracking)</w:t>
        </w:r>
      </w:ins>
    </w:p>
    <w:p w14:paraId="0CF8D1E0" w14:textId="77777777" w:rsidR="00073577" w:rsidRPr="00073577" w:rsidRDefault="00073577" w:rsidP="00073577">
      <w:pPr>
        <w:spacing w:before="0" w:after="0"/>
        <w:rPr>
          <w:ins w:id="20625" w:author="Abhishek Deep Nigam" w:date="2015-10-26T01:01:00Z"/>
          <w:rFonts w:ascii="Courier New" w:hAnsi="Courier New" w:cs="Courier New"/>
          <w:sz w:val="16"/>
          <w:szCs w:val="16"/>
          <w:rPrChange w:id="20626" w:author="Abhishek Deep Nigam" w:date="2015-10-26T01:01:00Z">
            <w:rPr>
              <w:ins w:id="20627" w:author="Abhishek Deep Nigam" w:date="2015-10-26T01:01:00Z"/>
              <w:rFonts w:ascii="Courier New" w:hAnsi="Courier New" w:cs="Courier New"/>
            </w:rPr>
          </w:rPrChange>
        </w:rPr>
      </w:pPr>
      <w:ins w:id="20628" w:author="Abhishek Deep Nigam" w:date="2015-10-26T01:01:00Z">
        <w:r w:rsidRPr="00073577">
          <w:rPr>
            <w:rFonts w:ascii="Courier New" w:hAnsi="Courier New" w:cs="Courier New"/>
            <w:sz w:val="16"/>
            <w:szCs w:val="16"/>
            <w:rPrChange w:id="20629" w:author="Abhishek Deep Nigam" w:date="2015-10-26T01:01:00Z">
              <w:rPr>
                <w:rFonts w:ascii="Courier New" w:hAnsi="Courier New" w:cs="Courier New"/>
              </w:rPr>
            </w:rPrChange>
          </w:rPr>
          <w:t>[1]-&gt;O[2]-&gt;T[3]-&gt;T[4]-&gt;A(Backtracking)</w:t>
        </w:r>
      </w:ins>
    </w:p>
    <w:p w14:paraId="40983EF7" w14:textId="77777777" w:rsidR="00073577" w:rsidRPr="00073577" w:rsidRDefault="00073577" w:rsidP="00073577">
      <w:pPr>
        <w:spacing w:before="0" w:after="0"/>
        <w:rPr>
          <w:ins w:id="20630" w:author="Abhishek Deep Nigam" w:date="2015-10-26T01:01:00Z"/>
          <w:rFonts w:ascii="Courier New" w:hAnsi="Courier New" w:cs="Courier New"/>
          <w:sz w:val="16"/>
          <w:szCs w:val="16"/>
          <w:rPrChange w:id="20631" w:author="Abhishek Deep Nigam" w:date="2015-10-26T01:01:00Z">
            <w:rPr>
              <w:ins w:id="20632" w:author="Abhishek Deep Nigam" w:date="2015-10-26T01:01:00Z"/>
              <w:rFonts w:ascii="Courier New" w:hAnsi="Courier New" w:cs="Courier New"/>
            </w:rPr>
          </w:rPrChange>
        </w:rPr>
      </w:pPr>
      <w:ins w:id="20633" w:author="Abhishek Deep Nigam" w:date="2015-10-26T01:01:00Z">
        <w:r w:rsidRPr="00073577">
          <w:rPr>
            <w:rFonts w:ascii="Courier New" w:hAnsi="Courier New" w:cs="Courier New"/>
            <w:sz w:val="16"/>
            <w:szCs w:val="16"/>
            <w:rPrChange w:id="20634" w:author="Abhishek Deep Nigam" w:date="2015-10-26T01:01:00Z">
              <w:rPr>
                <w:rFonts w:ascii="Courier New" w:hAnsi="Courier New" w:cs="Courier New"/>
              </w:rPr>
            </w:rPrChange>
          </w:rPr>
          <w:t>[4]-&gt;N[5]-&gt;O[6]-&gt;I(Backtracking)</w:t>
        </w:r>
      </w:ins>
    </w:p>
    <w:p w14:paraId="2BB4533D" w14:textId="77777777" w:rsidR="00073577" w:rsidRPr="00073577" w:rsidRDefault="00073577" w:rsidP="00073577">
      <w:pPr>
        <w:spacing w:before="0" w:after="0"/>
        <w:rPr>
          <w:ins w:id="20635" w:author="Abhishek Deep Nigam" w:date="2015-10-26T01:01:00Z"/>
          <w:rFonts w:ascii="Courier New" w:hAnsi="Courier New" w:cs="Courier New"/>
          <w:sz w:val="16"/>
          <w:szCs w:val="16"/>
          <w:rPrChange w:id="20636" w:author="Abhishek Deep Nigam" w:date="2015-10-26T01:01:00Z">
            <w:rPr>
              <w:ins w:id="20637" w:author="Abhishek Deep Nigam" w:date="2015-10-26T01:01:00Z"/>
              <w:rFonts w:ascii="Courier New" w:hAnsi="Courier New" w:cs="Courier New"/>
            </w:rPr>
          </w:rPrChange>
        </w:rPr>
      </w:pPr>
      <w:ins w:id="20638" w:author="Abhishek Deep Nigam" w:date="2015-10-26T01:01:00Z">
        <w:r w:rsidRPr="00073577">
          <w:rPr>
            <w:rFonts w:ascii="Courier New" w:hAnsi="Courier New" w:cs="Courier New"/>
            <w:sz w:val="16"/>
            <w:szCs w:val="16"/>
            <w:rPrChange w:id="20639" w:author="Abhishek Deep Nigam" w:date="2015-10-26T01:01:00Z">
              <w:rPr>
                <w:rFonts w:ascii="Courier New" w:hAnsi="Courier New" w:cs="Courier New"/>
              </w:rPr>
            </w:rPrChange>
          </w:rPr>
          <w:t>[4]-&gt;O[5]-&gt;O[6]-&gt;I(Backtracking)</w:t>
        </w:r>
      </w:ins>
    </w:p>
    <w:p w14:paraId="3FEA05E7" w14:textId="77777777" w:rsidR="00073577" w:rsidRPr="00073577" w:rsidRDefault="00073577" w:rsidP="00073577">
      <w:pPr>
        <w:spacing w:before="0" w:after="0"/>
        <w:rPr>
          <w:ins w:id="20640" w:author="Abhishek Deep Nigam" w:date="2015-10-26T01:01:00Z"/>
          <w:rFonts w:ascii="Courier New" w:hAnsi="Courier New" w:cs="Courier New"/>
          <w:sz w:val="16"/>
          <w:szCs w:val="16"/>
          <w:rPrChange w:id="20641" w:author="Abhishek Deep Nigam" w:date="2015-10-26T01:01:00Z">
            <w:rPr>
              <w:ins w:id="20642" w:author="Abhishek Deep Nigam" w:date="2015-10-26T01:01:00Z"/>
              <w:rFonts w:ascii="Courier New" w:hAnsi="Courier New" w:cs="Courier New"/>
            </w:rPr>
          </w:rPrChange>
        </w:rPr>
      </w:pPr>
      <w:ins w:id="20643" w:author="Abhishek Deep Nigam" w:date="2015-10-26T01:01:00Z">
        <w:r w:rsidRPr="00073577">
          <w:rPr>
            <w:rFonts w:ascii="Courier New" w:hAnsi="Courier New" w:cs="Courier New"/>
            <w:sz w:val="16"/>
            <w:szCs w:val="16"/>
            <w:rPrChange w:id="20644" w:author="Abhishek Deep Nigam" w:date="2015-10-26T01:01:00Z">
              <w:rPr>
                <w:rFonts w:ascii="Courier New" w:hAnsi="Courier New" w:cs="Courier New"/>
              </w:rPr>
            </w:rPrChange>
          </w:rPr>
          <w:t>[4]-&gt;P(Backtracking)</w:t>
        </w:r>
      </w:ins>
    </w:p>
    <w:p w14:paraId="0FF15858" w14:textId="77777777" w:rsidR="00073577" w:rsidRPr="00073577" w:rsidRDefault="00073577" w:rsidP="00073577">
      <w:pPr>
        <w:spacing w:before="0" w:after="0"/>
        <w:rPr>
          <w:ins w:id="20645" w:author="Abhishek Deep Nigam" w:date="2015-10-26T01:01:00Z"/>
          <w:rFonts w:ascii="Courier New" w:hAnsi="Courier New" w:cs="Courier New"/>
          <w:sz w:val="16"/>
          <w:szCs w:val="16"/>
          <w:rPrChange w:id="20646" w:author="Abhishek Deep Nigam" w:date="2015-10-26T01:01:00Z">
            <w:rPr>
              <w:ins w:id="20647" w:author="Abhishek Deep Nigam" w:date="2015-10-26T01:01:00Z"/>
              <w:rFonts w:ascii="Courier New" w:hAnsi="Courier New" w:cs="Courier New"/>
            </w:rPr>
          </w:rPrChange>
        </w:rPr>
      </w:pPr>
      <w:ins w:id="20648" w:author="Abhishek Deep Nigam" w:date="2015-10-26T01:01:00Z">
        <w:r w:rsidRPr="00073577">
          <w:rPr>
            <w:rFonts w:ascii="Courier New" w:hAnsi="Courier New" w:cs="Courier New"/>
            <w:sz w:val="16"/>
            <w:szCs w:val="16"/>
            <w:rPrChange w:id="20649" w:author="Abhishek Deep Nigam" w:date="2015-10-26T01:01:00Z">
              <w:rPr>
                <w:rFonts w:ascii="Courier New" w:hAnsi="Courier New" w:cs="Courier New"/>
              </w:rPr>
            </w:rPrChange>
          </w:rPr>
          <w:t>[4]-&gt;Q(Backtracking)</w:t>
        </w:r>
      </w:ins>
    </w:p>
    <w:p w14:paraId="38D6F140" w14:textId="77777777" w:rsidR="00073577" w:rsidRPr="00073577" w:rsidRDefault="00073577" w:rsidP="00073577">
      <w:pPr>
        <w:spacing w:before="0" w:after="0"/>
        <w:rPr>
          <w:ins w:id="20650" w:author="Abhishek Deep Nigam" w:date="2015-10-26T01:01:00Z"/>
          <w:rFonts w:ascii="Courier New" w:hAnsi="Courier New" w:cs="Courier New"/>
          <w:sz w:val="16"/>
          <w:szCs w:val="16"/>
          <w:rPrChange w:id="20651" w:author="Abhishek Deep Nigam" w:date="2015-10-26T01:01:00Z">
            <w:rPr>
              <w:ins w:id="20652" w:author="Abhishek Deep Nigam" w:date="2015-10-26T01:01:00Z"/>
              <w:rFonts w:ascii="Courier New" w:hAnsi="Courier New" w:cs="Courier New"/>
            </w:rPr>
          </w:rPrChange>
        </w:rPr>
      </w:pPr>
      <w:ins w:id="20653" w:author="Abhishek Deep Nigam" w:date="2015-10-26T01:01:00Z">
        <w:r w:rsidRPr="00073577">
          <w:rPr>
            <w:rFonts w:ascii="Courier New" w:hAnsi="Courier New" w:cs="Courier New"/>
            <w:sz w:val="16"/>
            <w:szCs w:val="16"/>
            <w:rPrChange w:id="20654" w:author="Abhishek Deep Nigam" w:date="2015-10-26T01:01:00Z">
              <w:rPr>
                <w:rFonts w:ascii="Courier New" w:hAnsi="Courier New" w:cs="Courier New"/>
              </w:rPr>
            </w:rPrChange>
          </w:rPr>
          <w:t>[4]-&gt;S(Backtracking)</w:t>
        </w:r>
      </w:ins>
    </w:p>
    <w:p w14:paraId="28F1F074" w14:textId="77777777" w:rsidR="00073577" w:rsidRPr="00073577" w:rsidRDefault="00073577" w:rsidP="00073577">
      <w:pPr>
        <w:spacing w:before="0" w:after="0"/>
        <w:rPr>
          <w:ins w:id="20655" w:author="Abhishek Deep Nigam" w:date="2015-10-26T01:01:00Z"/>
          <w:rFonts w:ascii="Courier New" w:hAnsi="Courier New" w:cs="Courier New"/>
          <w:sz w:val="16"/>
          <w:szCs w:val="16"/>
          <w:rPrChange w:id="20656" w:author="Abhishek Deep Nigam" w:date="2015-10-26T01:01:00Z">
            <w:rPr>
              <w:ins w:id="20657" w:author="Abhishek Deep Nigam" w:date="2015-10-26T01:01:00Z"/>
              <w:rFonts w:ascii="Courier New" w:hAnsi="Courier New" w:cs="Courier New"/>
            </w:rPr>
          </w:rPrChange>
        </w:rPr>
      </w:pPr>
      <w:ins w:id="20658" w:author="Abhishek Deep Nigam" w:date="2015-10-26T01:01:00Z">
        <w:r w:rsidRPr="00073577">
          <w:rPr>
            <w:rFonts w:ascii="Courier New" w:hAnsi="Courier New" w:cs="Courier New"/>
            <w:sz w:val="16"/>
            <w:szCs w:val="16"/>
            <w:rPrChange w:id="20659" w:author="Abhishek Deep Nigam" w:date="2015-10-26T01:01:00Z">
              <w:rPr>
                <w:rFonts w:ascii="Courier New" w:hAnsi="Courier New" w:cs="Courier New"/>
              </w:rPr>
            </w:rPrChange>
          </w:rPr>
          <w:t>[4]-&gt;Y[5]-&gt;O[6]-&gt;I(Backtracking)</w:t>
        </w:r>
      </w:ins>
    </w:p>
    <w:p w14:paraId="64A26190" w14:textId="77777777" w:rsidR="00073577" w:rsidRPr="00073577" w:rsidRDefault="00073577" w:rsidP="00073577">
      <w:pPr>
        <w:spacing w:before="0" w:after="0"/>
        <w:rPr>
          <w:ins w:id="20660" w:author="Abhishek Deep Nigam" w:date="2015-10-26T01:01:00Z"/>
          <w:rFonts w:ascii="Courier New" w:hAnsi="Courier New" w:cs="Courier New"/>
          <w:sz w:val="16"/>
          <w:szCs w:val="16"/>
          <w:rPrChange w:id="20661" w:author="Abhishek Deep Nigam" w:date="2015-10-26T01:01:00Z">
            <w:rPr>
              <w:ins w:id="20662" w:author="Abhishek Deep Nigam" w:date="2015-10-26T01:01:00Z"/>
              <w:rFonts w:ascii="Courier New" w:hAnsi="Courier New" w:cs="Courier New"/>
            </w:rPr>
          </w:rPrChange>
        </w:rPr>
      </w:pPr>
      <w:ins w:id="20663" w:author="Abhishek Deep Nigam" w:date="2015-10-26T01:01:00Z">
        <w:r w:rsidRPr="00073577">
          <w:rPr>
            <w:rFonts w:ascii="Courier New" w:hAnsi="Courier New" w:cs="Courier New"/>
            <w:sz w:val="16"/>
            <w:szCs w:val="16"/>
            <w:rPrChange w:id="20664" w:author="Abhishek Deep Nigam" w:date="2015-10-26T01:01:00Z">
              <w:rPr>
                <w:rFonts w:ascii="Courier New" w:hAnsi="Courier New" w:cs="Courier New"/>
              </w:rPr>
            </w:rPrChange>
          </w:rPr>
          <w:t>[1]-&gt;P[2]-&gt;T[3]-&gt;T[4]-&gt;A(Backtracking)</w:t>
        </w:r>
      </w:ins>
    </w:p>
    <w:p w14:paraId="4485BFD5" w14:textId="77777777" w:rsidR="00073577" w:rsidRPr="00073577" w:rsidRDefault="00073577" w:rsidP="00073577">
      <w:pPr>
        <w:spacing w:before="0" w:after="0"/>
        <w:rPr>
          <w:ins w:id="20665" w:author="Abhishek Deep Nigam" w:date="2015-10-26T01:01:00Z"/>
          <w:rFonts w:ascii="Courier New" w:hAnsi="Courier New" w:cs="Courier New"/>
          <w:sz w:val="16"/>
          <w:szCs w:val="16"/>
          <w:rPrChange w:id="20666" w:author="Abhishek Deep Nigam" w:date="2015-10-26T01:01:00Z">
            <w:rPr>
              <w:ins w:id="20667" w:author="Abhishek Deep Nigam" w:date="2015-10-26T01:01:00Z"/>
              <w:rFonts w:ascii="Courier New" w:hAnsi="Courier New" w:cs="Courier New"/>
            </w:rPr>
          </w:rPrChange>
        </w:rPr>
      </w:pPr>
      <w:ins w:id="20668" w:author="Abhishek Deep Nigam" w:date="2015-10-26T01:01:00Z">
        <w:r w:rsidRPr="00073577">
          <w:rPr>
            <w:rFonts w:ascii="Courier New" w:hAnsi="Courier New" w:cs="Courier New"/>
            <w:sz w:val="16"/>
            <w:szCs w:val="16"/>
            <w:rPrChange w:id="20669" w:author="Abhishek Deep Nigam" w:date="2015-10-26T01:01:00Z">
              <w:rPr>
                <w:rFonts w:ascii="Courier New" w:hAnsi="Courier New" w:cs="Courier New"/>
              </w:rPr>
            </w:rPrChange>
          </w:rPr>
          <w:t>[4]-&gt;N[5]-&gt;O[6]-&gt;I(Backtracking)</w:t>
        </w:r>
      </w:ins>
    </w:p>
    <w:p w14:paraId="5A1D2525" w14:textId="77777777" w:rsidR="00073577" w:rsidRPr="00073577" w:rsidRDefault="00073577" w:rsidP="00073577">
      <w:pPr>
        <w:spacing w:before="0" w:after="0"/>
        <w:rPr>
          <w:ins w:id="20670" w:author="Abhishek Deep Nigam" w:date="2015-10-26T01:01:00Z"/>
          <w:rFonts w:ascii="Courier New" w:hAnsi="Courier New" w:cs="Courier New"/>
          <w:sz w:val="16"/>
          <w:szCs w:val="16"/>
          <w:rPrChange w:id="20671" w:author="Abhishek Deep Nigam" w:date="2015-10-26T01:01:00Z">
            <w:rPr>
              <w:ins w:id="20672" w:author="Abhishek Deep Nigam" w:date="2015-10-26T01:01:00Z"/>
              <w:rFonts w:ascii="Courier New" w:hAnsi="Courier New" w:cs="Courier New"/>
            </w:rPr>
          </w:rPrChange>
        </w:rPr>
      </w:pPr>
      <w:ins w:id="20673" w:author="Abhishek Deep Nigam" w:date="2015-10-26T01:01:00Z">
        <w:r w:rsidRPr="00073577">
          <w:rPr>
            <w:rFonts w:ascii="Courier New" w:hAnsi="Courier New" w:cs="Courier New"/>
            <w:sz w:val="16"/>
            <w:szCs w:val="16"/>
            <w:rPrChange w:id="20674" w:author="Abhishek Deep Nigam" w:date="2015-10-26T01:01:00Z">
              <w:rPr>
                <w:rFonts w:ascii="Courier New" w:hAnsi="Courier New" w:cs="Courier New"/>
              </w:rPr>
            </w:rPrChange>
          </w:rPr>
          <w:t>[4]-&gt;O[5]-&gt;O[6]-&gt;I(Backtracking)</w:t>
        </w:r>
      </w:ins>
    </w:p>
    <w:p w14:paraId="2B26E352" w14:textId="77777777" w:rsidR="00073577" w:rsidRPr="00073577" w:rsidRDefault="00073577" w:rsidP="00073577">
      <w:pPr>
        <w:spacing w:before="0" w:after="0"/>
        <w:rPr>
          <w:ins w:id="20675" w:author="Abhishek Deep Nigam" w:date="2015-10-26T01:01:00Z"/>
          <w:rFonts w:ascii="Courier New" w:hAnsi="Courier New" w:cs="Courier New"/>
          <w:sz w:val="16"/>
          <w:szCs w:val="16"/>
          <w:rPrChange w:id="20676" w:author="Abhishek Deep Nigam" w:date="2015-10-26T01:01:00Z">
            <w:rPr>
              <w:ins w:id="20677" w:author="Abhishek Deep Nigam" w:date="2015-10-26T01:01:00Z"/>
              <w:rFonts w:ascii="Courier New" w:hAnsi="Courier New" w:cs="Courier New"/>
            </w:rPr>
          </w:rPrChange>
        </w:rPr>
      </w:pPr>
      <w:ins w:id="20678" w:author="Abhishek Deep Nigam" w:date="2015-10-26T01:01:00Z">
        <w:r w:rsidRPr="00073577">
          <w:rPr>
            <w:rFonts w:ascii="Courier New" w:hAnsi="Courier New" w:cs="Courier New"/>
            <w:sz w:val="16"/>
            <w:szCs w:val="16"/>
            <w:rPrChange w:id="20679" w:author="Abhishek Deep Nigam" w:date="2015-10-26T01:01:00Z">
              <w:rPr>
                <w:rFonts w:ascii="Courier New" w:hAnsi="Courier New" w:cs="Courier New"/>
              </w:rPr>
            </w:rPrChange>
          </w:rPr>
          <w:t>[4]-&gt;P(Backtracking)</w:t>
        </w:r>
      </w:ins>
    </w:p>
    <w:p w14:paraId="0DEB8354" w14:textId="77777777" w:rsidR="00073577" w:rsidRPr="00073577" w:rsidRDefault="00073577" w:rsidP="00073577">
      <w:pPr>
        <w:spacing w:before="0" w:after="0"/>
        <w:rPr>
          <w:ins w:id="20680" w:author="Abhishek Deep Nigam" w:date="2015-10-26T01:01:00Z"/>
          <w:rFonts w:ascii="Courier New" w:hAnsi="Courier New" w:cs="Courier New"/>
          <w:sz w:val="16"/>
          <w:szCs w:val="16"/>
          <w:rPrChange w:id="20681" w:author="Abhishek Deep Nigam" w:date="2015-10-26T01:01:00Z">
            <w:rPr>
              <w:ins w:id="20682" w:author="Abhishek Deep Nigam" w:date="2015-10-26T01:01:00Z"/>
              <w:rFonts w:ascii="Courier New" w:hAnsi="Courier New" w:cs="Courier New"/>
            </w:rPr>
          </w:rPrChange>
        </w:rPr>
      </w:pPr>
      <w:ins w:id="20683" w:author="Abhishek Deep Nigam" w:date="2015-10-26T01:01:00Z">
        <w:r w:rsidRPr="00073577">
          <w:rPr>
            <w:rFonts w:ascii="Courier New" w:hAnsi="Courier New" w:cs="Courier New"/>
            <w:sz w:val="16"/>
            <w:szCs w:val="16"/>
            <w:rPrChange w:id="20684" w:author="Abhishek Deep Nigam" w:date="2015-10-26T01:01:00Z">
              <w:rPr>
                <w:rFonts w:ascii="Courier New" w:hAnsi="Courier New" w:cs="Courier New"/>
              </w:rPr>
            </w:rPrChange>
          </w:rPr>
          <w:t>[4]-&gt;Q(Backtracking)</w:t>
        </w:r>
      </w:ins>
    </w:p>
    <w:p w14:paraId="1F19EC62" w14:textId="77777777" w:rsidR="00073577" w:rsidRPr="00073577" w:rsidRDefault="00073577" w:rsidP="00073577">
      <w:pPr>
        <w:spacing w:before="0" w:after="0"/>
        <w:rPr>
          <w:ins w:id="20685" w:author="Abhishek Deep Nigam" w:date="2015-10-26T01:01:00Z"/>
          <w:rFonts w:ascii="Courier New" w:hAnsi="Courier New" w:cs="Courier New"/>
          <w:sz w:val="16"/>
          <w:szCs w:val="16"/>
          <w:rPrChange w:id="20686" w:author="Abhishek Deep Nigam" w:date="2015-10-26T01:01:00Z">
            <w:rPr>
              <w:ins w:id="20687" w:author="Abhishek Deep Nigam" w:date="2015-10-26T01:01:00Z"/>
              <w:rFonts w:ascii="Courier New" w:hAnsi="Courier New" w:cs="Courier New"/>
            </w:rPr>
          </w:rPrChange>
        </w:rPr>
      </w:pPr>
      <w:ins w:id="20688" w:author="Abhishek Deep Nigam" w:date="2015-10-26T01:01:00Z">
        <w:r w:rsidRPr="00073577">
          <w:rPr>
            <w:rFonts w:ascii="Courier New" w:hAnsi="Courier New" w:cs="Courier New"/>
            <w:sz w:val="16"/>
            <w:szCs w:val="16"/>
            <w:rPrChange w:id="20689" w:author="Abhishek Deep Nigam" w:date="2015-10-26T01:01:00Z">
              <w:rPr>
                <w:rFonts w:ascii="Courier New" w:hAnsi="Courier New" w:cs="Courier New"/>
              </w:rPr>
            </w:rPrChange>
          </w:rPr>
          <w:t>[4]-&gt;S(Backtracking)</w:t>
        </w:r>
      </w:ins>
    </w:p>
    <w:p w14:paraId="408E2E4A" w14:textId="77777777" w:rsidR="00073577" w:rsidRPr="00073577" w:rsidRDefault="00073577" w:rsidP="00073577">
      <w:pPr>
        <w:spacing w:before="0" w:after="0"/>
        <w:rPr>
          <w:ins w:id="20690" w:author="Abhishek Deep Nigam" w:date="2015-10-26T01:01:00Z"/>
          <w:rFonts w:ascii="Courier New" w:hAnsi="Courier New" w:cs="Courier New"/>
          <w:sz w:val="16"/>
          <w:szCs w:val="16"/>
          <w:rPrChange w:id="20691" w:author="Abhishek Deep Nigam" w:date="2015-10-26T01:01:00Z">
            <w:rPr>
              <w:ins w:id="20692" w:author="Abhishek Deep Nigam" w:date="2015-10-26T01:01:00Z"/>
              <w:rFonts w:ascii="Courier New" w:hAnsi="Courier New" w:cs="Courier New"/>
            </w:rPr>
          </w:rPrChange>
        </w:rPr>
      </w:pPr>
      <w:ins w:id="20693" w:author="Abhishek Deep Nigam" w:date="2015-10-26T01:01:00Z">
        <w:r w:rsidRPr="00073577">
          <w:rPr>
            <w:rFonts w:ascii="Courier New" w:hAnsi="Courier New" w:cs="Courier New"/>
            <w:sz w:val="16"/>
            <w:szCs w:val="16"/>
            <w:rPrChange w:id="20694" w:author="Abhishek Deep Nigam" w:date="2015-10-26T01:01:00Z">
              <w:rPr>
                <w:rFonts w:ascii="Courier New" w:hAnsi="Courier New" w:cs="Courier New"/>
              </w:rPr>
            </w:rPrChange>
          </w:rPr>
          <w:lastRenderedPageBreak/>
          <w:t>[4]-&gt;Y[5]-&gt;O[6]-&gt;I(Backtracking)</w:t>
        </w:r>
      </w:ins>
    </w:p>
    <w:p w14:paraId="299299B0" w14:textId="77777777" w:rsidR="00073577" w:rsidRPr="00073577" w:rsidRDefault="00073577" w:rsidP="00073577">
      <w:pPr>
        <w:spacing w:before="0" w:after="0"/>
        <w:rPr>
          <w:ins w:id="20695" w:author="Abhishek Deep Nigam" w:date="2015-10-26T01:01:00Z"/>
          <w:rFonts w:ascii="Courier New" w:hAnsi="Courier New" w:cs="Courier New"/>
          <w:sz w:val="16"/>
          <w:szCs w:val="16"/>
          <w:rPrChange w:id="20696" w:author="Abhishek Deep Nigam" w:date="2015-10-26T01:01:00Z">
            <w:rPr>
              <w:ins w:id="20697" w:author="Abhishek Deep Nigam" w:date="2015-10-26T01:01:00Z"/>
              <w:rFonts w:ascii="Courier New" w:hAnsi="Courier New" w:cs="Courier New"/>
            </w:rPr>
          </w:rPrChange>
        </w:rPr>
      </w:pPr>
      <w:ins w:id="20698" w:author="Abhishek Deep Nigam" w:date="2015-10-26T01:01:00Z">
        <w:r w:rsidRPr="00073577">
          <w:rPr>
            <w:rFonts w:ascii="Courier New" w:hAnsi="Courier New" w:cs="Courier New"/>
            <w:sz w:val="16"/>
            <w:szCs w:val="16"/>
            <w:rPrChange w:id="20699" w:author="Abhishek Deep Nigam" w:date="2015-10-26T01:01:00Z">
              <w:rPr>
                <w:rFonts w:ascii="Courier New" w:hAnsi="Courier New" w:cs="Courier New"/>
              </w:rPr>
            </w:rPrChange>
          </w:rPr>
          <w:t>[1]-&gt;R[2]-&gt;T[3]-&gt;T[4]-&gt;A(Backtracking)</w:t>
        </w:r>
      </w:ins>
    </w:p>
    <w:p w14:paraId="781EAF61" w14:textId="77777777" w:rsidR="00073577" w:rsidRPr="00073577" w:rsidRDefault="00073577" w:rsidP="00073577">
      <w:pPr>
        <w:spacing w:before="0" w:after="0"/>
        <w:rPr>
          <w:ins w:id="20700" w:author="Abhishek Deep Nigam" w:date="2015-10-26T01:01:00Z"/>
          <w:rFonts w:ascii="Courier New" w:hAnsi="Courier New" w:cs="Courier New"/>
          <w:sz w:val="16"/>
          <w:szCs w:val="16"/>
          <w:rPrChange w:id="20701" w:author="Abhishek Deep Nigam" w:date="2015-10-26T01:01:00Z">
            <w:rPr>
              <w:ins w:id="20702" w:author="Abhishek Deep Nigam" w:date="2015-10-26T01:01:00Z"/>
              <w:rFonts w:ascii="Courier New" w:hAnsi="Courier New" w:cs="Courier New"/>
            </w:rPr>
          </w:rPrChange>
        </w:rPr>
      </w:pPr>
      <w:ins w:id="20703" w:author="Abhishek Deep Nigam" w:date="2015-10-26T01:01:00Z">
        <w:r w:rsidRPr="00073577">
          <w:rPr>
            <w:rFonts w:ascii="Courier New" w:hAnsi="Courier New" w:cs="Courier New"/>
            <w:sz w:val="16"/>
            <w:szCs w:val="16"/>
            <w:rPrChange w:id="20704" w:author="Abhishek Deep Nigam" w:date="2015-10-26T01:01:00Z">
              <w:rPr>
                <w:rFonts w:ascii="Courier New" w:hAnsi="Courier New" w:cs="Courier New"/>
              </w:rPr>
            </w:rPrChange>
          </w:rPr>
          <w:t>[4]-&gt;N[5]-&gt;O[6]-&gt;I(Backtracking)</w:t>
        </w:r>
      </w:ins>
    </w:p>
    <w:p w14:paraId="4C3B1027" w14:textId="77777777" w:rsidR="00073577" w:rsidRPr="00073577" w:rsidRDefault="00073577" w:rsidP="00073577">
      <w:pPr>
        <w:spacing w:before="0" w:after="0"/>
        <w:rPr>
          <w:ins w:id="20705" w:author="Abhishek Deep Nigam" w:date="2015-10-26T01:01:00Z"/>
          <w:rFonts w:ascii="Courier New" w:hAnsi="Courier New" w:cs="Courier New"/>
          <w:sz w:val="16"/>
          <w:szCs w:val="16"/>
          <w:rPrChange w:id="20706" w:author="Abhishek Deep Nigam" w:date="2015-10-26T01:01:00Z">
            <w:rPr>
              <w:ins w:id="20707" w:author="Abhishek Deep Nigam" w:date="2015-10-26T01:01:00Z"/>
              <w:rFonts w:ascii="Courier New" w:hAnsi="Courier New" w:cs="Courier New"/>
            </w:rPr>
          </w:rPrChange>
        </w:rPr>
      </w:pPr>
      <w:ins w:id="20708" w:author="Abhishek Deep Nigam" w:date="2015-10-26T01:01:00Z">
        <w:r w:rsidRPr="00073577">
          <w:rPr>
            <w:rFonts w:ascii="Courier New" w:hAnsi="Courier New" w:cs="Courier New"/>
            <w:sz w:val="16"/>
            <w:szCs w:val="16"/>
            <w:rPrChange w:id="20709" w:author="Abhishek Deep Nigam" w:date="2015-10-26T01:01:00Z">
              <w:rPr>
                <w:rFonts w:ascii="Courier New" w:hAnsi="Courier New" w:cs="Courier New"/>
              </w:rPr>
            </w:rPrChange>
          </w:rPr>
          <w:t>[4]-&gt;O[5]-&gt;O[6]-&gt;I(Backtracking)</w:t>
        </w:r>
      </w:ins>
    </w:p>
    <w:p w14:paraId="10E78203" w14:textId="77777777" w:rsidR="00073577" w:rsidRPr="00073577" w:rsidRDefault="00073577" w:rsidP="00073577">
      <w:pPr>
        <w:spacing w:before="0" w:after="0"/>
        <w:rPr>
          <w:ins w:id="20710" w:author="Abhishek Deep Nigam" w:date="2015-10-26T01:01:00Z"/>
          <w:rFonts w:ascii="Courier New" w:hAnsi="Courier New" w:cs="Courier New"/>
          <w:sz w:val="16"/>
          <w:szCs w:val="16"/>
          <w:rPrChange w:id="20711" w:author="Abhishek Deep Nigam" w:date="2015-10-26T01:01:00Z">
            <w:rPr>
              <w:ins w:id="20712" w:author="Abhishek Deep Nigam" w:date="2015-10-26T01:01:00Z"/>
              <w:rFonts w:ascii="Courier New" w:hAnsi="Courier New" w:cs="Courier New"/>
            </w:rPr>
          </w:rPrChange>
        </w:rPr>
      </w:pPr>
      <w:ins w:id="20713" w:author="Abhishek Deep Nigam" w:date="2015-10-26T01:01:00Z">
        <w:r w:rsidRPr="00073577">
          <w:rPr>
            <w:rFonts w:ascii="Courier New" w:hAnsi="Courier New" w:cs="Courier New"/>
            <w:sz w:val="16"/>
            <w:szCs w:val="16"/>
            <w:rPrChange w:id="20714" w:author="Abhishek Deep Nigam" w:date="2015-10-26T01:01:00Z">
              <w:rPr>
                <w:rFonts w:ascii="Courier New" w:hAnsi="Courier New" w:cs="Courier New"/>
              </w:rPr>
            </w:rPrChange>
          </w:rPr>
          <w:t>[4]-&gt;P(Backtracking)</w:t>
        </w:r>
      </w:ins>
    </w:p>
    <w:p w14:paraId="1C735867" w14:textId="77777777" w:rsidR="00073577" w:rsidRPr="00073577" w:rsidRDefault="00073577" w:rsidP="00073577">
      <w:pPr>
        <w:spacing w:before="0" w:after="0"/>
        <w:rPr>
          <w:ins w:id="20715" w:author="Abhishek Deep Nigam" w:date="2015-10-26T01:01:00Z"/>
          <w:rFonts w:ascii="Courier New" w:hAnsi="Courier New" w:cs="Courier New"/>
          <w:sz w:val="16"/>
          <w:szCs w:val="16"/>
          <w:rPrChange w:id="20716" w:author="Abhishek Deep Nigam" w:date="2015-10-26T01:01:00Z">
            <w:rPr>
              <w:ins w:id="20717" w:author="Abhishek Deep Nigam" w:date="2015-10-26T01:01:00Z"/>
              <w:rFonts w:ascii="Courier New" w:hAnsi="Courier New" w:cs="Courier New"/>
            </w:rPr>
          </w:rPrChange>
        </w:rPr>
      </w:pPr>
      <w:ins w:id="20718" w:author="Abhishek Deep Nigam" w:date="2015-10-26T01:01:00Z">
        <w:r w:rsidRPr="00073577">
          <w:rPr>
            <w:rFonts w:ascii="Courier New" w:hAnsi="Courier New" w:cs="Courier New"/>
            <w:sz w:val="16"/>
            <w:szCs w:val="16"/>
            <w:rPrChange w:id="20719" w:author="Abhishek Deep Nigam" w:date="2015-10-26T01:01:00Z">
              <w:rPr>
                <w:rFonts w:ascii="Courier New" w:hAnsi="Courier New" w:cs="Courier New"/>
              </w:rPr>
            </w:rPrChange>
          </w:rPr>
          <w:t>[4]-&gt;Q(Backtracking)</w:t>
        </w:r>
      </w:ins>
    </w:p>
    <w:p w14:paraId="10131A73" w14:textId="77777777" w:rsidR="00073577" w:rsidRPr="00073577" w:rsidRDefault="00073577" w:rsidP="00073577">
      <w:pPr>
        <w:spacing w:before="0" w:after="0"/>
        <w:rPr>
          <w:ins w:id="20720" w:author="Abhishek Deep Nigam" w:date="2015-10-26T01:01:00Z"/>
          <w:rFonts w:ascii="Courier New" w:hAnsi="Courier New" w:cs="Courier New"/>
          <w:sz w:val="16"/>
          <w:szCs w:val="16"/>
          <w:rPrChange w:id="20721" w:author="Abhishek Deep Nigam" w:date="2015-10-26T01:01:00Z">
            <w:rPr>
              <w:ins w:id="20722" w:author="Abhishek Deep Nigam" w:date="2015-10-26T01:01:00Z"/>
              <w:rFonts w:ascii="Courier New" w:hAnsi="Courier New" w:cs="Courier New"/>
            </w:rPr>
          </w:rPrChange>
        </w:rPr>
      </w:pPr>
      <w:ins w:id="20723" w:author="Abhishek Deep Nigam" w:date="2015-10-26T01:01:00Z">
        <w:r w:rsidRPr="00073577">
          <w:rPr>
            <w:rFonts w:ascii="Courier New" w:hAnsi="Courier New" w:cs="Courier New"/>
            <w:sz w:val="16"/>
            <w:szCs w:val="16"/>
            <w:rPrChange w:id="20724" w:author="Abhishek Deep Nigam" w:date="2015-10-26T01:01:00Z">
              <w:rPr>
                <w:rFonts w:ascii="Courier New" w:hAnsi="Courier New" w:cs="Courier New"/>
              </w:rPr>
            </w:rPrChange>
          </w:rPr>
          <w:t>[4]-&gt;S(Backtracking)</w:t>
        </w:r>
      </w:ins>
    </w:p>
    <w:p w14:paraId="47EA55A4" w14:textId="77777777" w:rsidR="00073577" w:rsidRPr="00073577" w:rsidRDefault="00073577" w:rsidP="00073577">
      <w:pPr>
        <w:spacing w:before="0" w:after="0"/>
        <w:rPr>
          <w:ins w:id="20725" w:author="Abhishek Deep Nigam" w:date="2015-10-26T01:01:00Z"/>
          <w:rFonts w:ascii="Courier New" w:hAnsi="Courier New" w:cs="Courier New"/>
          <w:sz w:val="16"/>
          <w:szCs w:val="16"/>
          <w:rPrChange w:id="20726" w:author="Abhishek Deep Nigam" w:date="2015-10-26T01:01:00Z">
            <w:rPr>
              <w:ins w:id="20727" w:author="Abhishek Deep Nigam" w:date="2015-10-26T01:01:00Z"/>
              <w:rFonts w:ascii="Courier New" w:hAnsi="Courier New" w:cs="Courier New"/>
            </w:rPr>
          </w:rPrChange>
        </w:rPr>
      </w:pPr>
      <w:ins w:id="20728" w:author="Abhishek Deep Nigam" w:date="2015-10-26T01:01:00Z">
        <w:r w:rsidRPr="00073577">
          <w:rPr>
            <w:rFonts w:ascii="Courier New" w:hAnsi="Courier New" w:cs="Courier New"/>
            <w:sz w:val="16"/>
            <w:szCs w:val="16"/>
            <w:rPrChange w:id="20729" w:author="Abhishek Deep Nigam" w:date="2015-10-26T01:01:00Z">
              <w:rPr>
                <w:rFonts w:ascii="Courier New" w:hAnsi="Courier New" w:cs="Courier New"/>
              </w:rPr>
            </w:rPrChange>
          </w:rPr>
          <w:t>[4]-&gt;Y[5]-&gt;O[6]-&gt;I(Backtracking)</w:t>
        </w:r>
      </w:ins>
    </w:p>
    <w:p w14:paraId="03E44056" w14:textId="77777777" w:rsidR="00073577" w:rsidRPr="00073577" w:rsidRDefault="00073577" w:rsidP="00073577">
      <w:pPr>
        <w:spacing w:before="0" w:after="0"/>
        <w:rPr>
          <w:ins w:id="20730" w:author="Abhishek Deep Nigam" w:date="2015-10-26T01:01:00Z"/>
          <w:rFonts w:ascii="Courier New" w:hAnsi="Courier New" w:cs="Courier New"/>
          <w:sz w:val="16"/>
          <w:szCs w:val="16"/>
          <w:rPrChange w:id="20731" w:author="Abhishek Deep Nigam" w:date="2015-10-26T01:01:00Z">
            <w:rPr>
              <w:ins w:id="20732" w:author="Abhishek Deep Nigam" w:date="2015-10-26T01:01:00Z"/>
              <w:rFonts w:ascii="Courier New" w:hAnsi="Courier New" w:cs="Courier New"/>
            </w:rPr>
          </w:rPrChange>
        </w:rPr>
      </w:pPr>
      <w:ins w:id="20733" w:author="Abhishek Deep Nigam" w:date="2015-10-26T01:01:00Z">
        <w:r w:rsidRPr="00073577">
          <w:rPr>
            <w:rFonts w:ascii="Courier New" w:hAnsi="Courier New" w:cs="Courier New"/>
            <w:sz w:val="16"/>
            <w:szCs w:val="16"/>
            <w:rPrChange w:id="20734" w:author="Abhishek Deep Nigam" w:date="2015-10-26T01:01:00Z">
              <w:rPr>
                <w:rFonts w:ascii="Courier New" w:hAnsi="Courier New" w:cs="Courier New"/>
              </w:rPr>
            </w:rPrChange>
          </w:rPr>
          <w:t>[1]-&gt;S[2]-&gt;T[3]-&gt;T[4]-&gt;A(Backtracking)</w:t>
        </w:r>
      </w:ins>
    </w:p>
    <w:p w14:paraId="6684C8DB" w14:textId="77777777" w:rsidR="00073577" w:rsidRPr="00073577" w:rsidRDefault="00073577" w:rsidP="00073577">
      <w:pPr>
        <w:spacing w:before="0" w:after="0"/>
        <w:rPr>
          <w:ins w:id="20735" w:author="Abhishek Deep Nigam" w:date="2015-10-26T01:01:00Z"/>
          <w:rFonts w:ascii="Courier New" w:hAnsi="Courier New" w:cs="Courier New"/>
          <w:sz w:val="16"/>
          <w:szCs w:val="16"/>
          <w:rPrChange w:id="20736" w:author="Abhishek Deep Nigam" w:date="2015-10-26T01:01:00Z">
            <w:rPr>
              <w:ins w:id="20737" w:author="Abhishek Deep Nigam" w:date="2015-10-26T01:01:00Z"/>
              <w:rFonts w:ascii="Courier New" w:hAnsi="Courier New" w:cs="Courier New"/>
            </w:rPr>
          </w:rPrChange>
        </w:rPr>
      </w:pPr>
      <w:ins w:id="20738" w:author="Abhishek Deep Nigam" w:date="2015-10-26T01:01:00Z">
        <w:r w:rsidRPr="00073577">
          <w:rPr>
            <w:rFonts w:ascii="Courier New" w:hAnsi="Courier New" w:cs="Courier New"/>
            <w:sz w:val="16"/>
            <w:szCs w:val="16"/>
            <w:rPrChange w:id="20739" w:author="Abhishek Deep Nigam" w:date="2015-10-26T01:01:00Z">
              <w:rPr>
                <w:rFonts w:ascii="Courier New" w:hAnsi="Courier New" w:cs="Courier New"/>
              </w:rPr>
            </w:rPrChange>
          </w:rPr>
          <w:t>[4]-&gt;N[5]-&gt;O[6]-&gt;I(Backtracking)</w:t>
        </w:r>
      </w:ins>
    </w:p>
    <w:p w14:paraId="0F1A5A72" w14:textId="77777777" w:rsidR="00073577" w:rsidRPr="00073577" w:rsidRDefault="00073577" w:rsidP="00073577">
      <w:pPr>
        <w:spacing w:before="0" w:after="0"/>
        <w:rPr>
          <w:ins w:id="20740" w:author="Abhishek Deep Nigam" w:date="2015-10-26T01:01:00Z"/>
          <w:rFonts w:ascii="Courier New" w:hAnsi="Courier New" w:cs="Courier New"/>
          <w:sz w:val="16"/>
          <w:szCs w:val="16"/>
          <w:rPrChange w:id="20741" w:author="Abhishek Deep Nigam" w:date="2015-10-26T01:01:00Z">
            <w:rPr>
              <w:ins w:id="20742" w:author="Abhishek Deep Nigam" w:date="2015-10-26T01:01:00Z"/>
              <w:rFonts w:ascii="Courier New" w:hAnsi="Courier New" w:cs="Courier New"/>
            </w:rPr>
          </w:rPrChange>
        </w:rPr>
      </w:pPr>
      <w:ins w:id="20743" w:author="Abhishek Deep Nigam" w:date="2015-10-26T01:01:00Z">
        <w:r w:rsidRPr="00073577">
          <w:rPr>
            <w:rFonts w:ascii="Courier New" w:hAnsi="Courier New" w:cs="Courier New"/>
            <w:sz w:val="16"/>
            <w:szCs w:val="16"/>
            <w:rPrChange w:id="20744" w:author="Abhishek Deep Nigam" w:date="2015-10-26T01:01:00Z">
              <w:rPr>
                <w:rFonts w:ascii="Courier New" w:hAnsi="Courier New" w:cs="Courier New"/>
              </w:rPr>
            </w:rPrChange>
          </w:rPr>
          <w:t>[4]-&gt;O[5]-&gt;O[6]-&gt;I(Backtracking)</w:t>
        </w:r>
      </w:ins>
    </w:p>
    <w:p w14:paraId="010C7593" w14:textId="77777777" w:rsidR="00073577" w:rsidRPr="00073577" w:rsidRDefault="00073577" w:rsidP="00073577">
      <w:pPr>
        <w:spacing w:before="0" w:after="0"/>
        <w:rPr>
          <w:ins w:id="20745" w:author="Abhishek Deep Nigam" w:date="2015-10-26T01:01:00Z"/>
          <w:rFonts w:ascii="Courier New" w:hAnsi="Courier New" w:cs="Courier New"/>
          <w:sz w:val="16"/>
          <w:szCs w:val="16"/>
          <w:rPrChange w:id="20746" w:author="Abhishek Deep Nigam" w:date="2015-10-26T01:01:00Z">
            <w:rPr>
              <w:ins w:id="20747" w:author="Abhishek Deep Nigam" w:date="2015-10-26T01:01:00Z"/>
              <w:rFonts w:ascii="Courier New" w:hAnsi="Courier New" w:cs="Courier New"/>
            </w:rPr>
          </w:rPrChange>
        </w:rPr>
      </w:pPr>
      <w:ins w:id="20748" w:author="Abhishek Deep Nigam" w:date="2015-10-26T01:01:00Z">
        <w:r w:rsidRPr="00073577">
          <w:rPr>
            <w:rFonts w:ascii="Courier New" w:hAnsi="Courier New" w:cs="Courier New"/>
            <w:sz w:val="16"/>
            <w:szCs w:val="16"/>
            <w:rPrChange w:id="20749" w:author="Abhishek Deep Nigam" w:date="2015-10-26T01:01:00Z">
              <w:rPr>
                <w:rFonts w:ascii="Courier New" w:hAnsi="Courier New" w:cs="Courier New"/>
              </w:rPr>
            </w:rPrChange>
          </w:rPr>
          <w:t>[4]-&gt;P(Backtracking)</w:t>
        </w:r>
      </w:ins>
    </w:p>
    <w:p w14:paraId="560737AE" w14:textId="77777777" w:rsidR="00073577" w:rsidRPr="00073577" w:rsidRDefault="00073577" w:rsidP="00073577">
      <w:pPr>
        <w:spacing w:before="0" w:after="0"/>
        <w:rPr>
          <w:ins w:id="20750" w:author="Abhishek Deep Nigam" w:date="2015-10-26T01:01:00Z"/>
          <w:rFonts w:ascii="Courier New" w:hAnsi="Courier New" w:cs="Courier New"/>
          <w:sz w:val="16"/>
          <w:szCs w:val="16"/>
          <w:rPrChange w:id="20751" w:author="Abhishek Deep Nigam" w:date="2015-10-26T01:01:00Z">
            <w:rPr>
              <w:ins w:id="20752" w:author="Abhishek Deep Nigam" w:date="2015-10-26T01:01:00Z"/>
              <w:rFonts w:ascii="Courier New" w:hAnsi="Courier New" w:cs="Courier New"/>
            </w:rPr>
          </w:rPrChange>
        </w:rPr>
      </w:pPr>
      <w:ins w:id="20753" w:author="Abhishek Deep Nigam" w:date="2015-10-26T01:01:00Z">
        <w:r w:rsidRPr="00073577">
          <w:rPr>
            <w:rFonts w:ascii="Courier New" w:hAnsi="Courier New" w:cs="Courier New"/>
            <w:sz w:val="16"/>
            <w:szCs w:val="16"/>
            <w:rPrChange w:id="20754" w:author="Abhishek Deep Nigam" w:date="2015-10-26T01:01:00Z">
              <w:rPr>
                <w:rFonts w:ascii="Courier New" w:hAnsi="Courier New" w:cs="Courier New"/>
              </w:rPr>
            </w:rPrChange>
          </w:rPr>
          <w:t>[4]-&gt;Q(Backtracking)</w:t>
        </w:r>
      </w:ins>
    </w:p>
    <w:p w14:paraId="6DEFFFA7" w14:textId="77777777" w:rsidR="00073577" w:rsidRPr="00073577" w:rsidRDefault="00073577" w:rsidP="00073577">
      <w:pPr>
        <w:spacing w:before="0" w:after="0"/>
        <w:rPr>
          <w:ins w:id="20755" w:author="Abhishek Deep Nigam" w:date="2015-10-26T01:01:00Z"/>
          <w:rFonts w:ascii="Courier New" w:hAnsi="Courier New" w:cs="Courier New"/>
          <w:sz w:val="16"/>
          <w:szCs w:val="16"/>
          <w:rPrChange w:id="20756" w:author="Abhishek Deep Nigam" w:date="2015-10-26T01:01:00Z">
            <w:rPr>
              <w:ins w:id="20757" w:author="Abhishek Deep Nigam" w:date="2015-10-26T01:01:00Z"/>
              <w:rFonts w:ascii="Courier New" w:hAnsi="Courier New" w:cs="Courier New"/>
            </w:rPr>
          </w:rPrChange>
        </w:rPr>
      </w:pPr>
      <w:ins w:id="20758" w:author="Abhishek Deep Nigam" w:date="2015-10-26T01:01:00Z">
        <w:r w:rsidRPr="00073577">
          <w:rPr>
            <w:rFonts w:ascii="Courier New" w:hAnsi="Courier New" w:cs="Courier New"/>
            <w:sz w:val="16"/>
            <w:szCs w:val="16"/>
            <w:rPrChange w:id="20759" w:author="Abhishek Deep Nigam" w:date="2015-10-26T01:01:00Z">
              <w:rPr>
                <w:rFonts w:ascii="Courier New" w:hAnsi="Courier New" w:cs="Courier New"/>
              </w:rPr>
            </w:rPrChange>
          </w:rPr>
          <w:t>[4]-&gt;S(Backtracking)</w:t>
        </w:r>
      </w:ins>
    </w:p>
    <w:p w14:paraId="2B2F8F1F" w14:textId="77777777" w:rsidR="00073577" w:rsidRPr="00073577" w:rsidRDefault="00073577" w:rsidP="00073577">
      <w:pPr>
        <w:spacing w:before="0" w:after="0"/>
        <w:rPr>
          <w:ins w:id="20760" w:author="Abhishek Deep Nigam" w:date="2015-10-26T01:01:00Z"/>
          <w:rFonts w:ascii="Courier New" w:hAnsi="Courier New" w:cs="Courier New"/>
          <w:sz w:val="16"/>
          <w:szCs w:val="16"/>
          <w:rPrChange w:id="20761" w:author="Abhishek Deep Nigam" w:date="2015-10-26T01:01:00Z">
            <w:rPr>
              <w:ins w:id="20762" w:author="Abhishek Deep Nigam" w:date="2015-10-26T01:01:00Z"/>
              <w:rFonts w:ascii="Courier New" w:hAnsi="Courier New" w:cs="Courier New"/>
            </w:rPr>
          </w:rPrChange>
        </w:rPr>
      </w:pPr>
      <w:ins w:id="20763" w:author="Abhishek Deep Nigam" w:date="2015-10-26T01:01:00Z">
        <w:r w:rsidRPr="00073577">
          <w:rPr>
            <w:rFonts w:ascii="Courier New" w:hAnsi="Courier New" w:cs="Courier New"/>
            <w:sz w:val="16"/>
            <w:szCs w:val="16"/>
            <w:rPrChange w:id="20764" w:author="Abhishek Deep Nigam" w:date="2015-10-26T01:01:00Z">
              <w:rPr>
                <w:rFonts w:ascii="Courier New" w:hAnsi="Courier New" w:cs="Courier New"/>
              </w:rPr>
            </w:rPrChange>
          </w:rPr>
          <w:t>[4]-&gt;Y[5]-&gt;O[6]-&gt;I(Backtracking)</w:t>
        </w:r>
      </w:ins>
    </w:p>
    <w:p w14:paraId="5A927000" w14:textId="77777777" w:rsidR="00073577" w:rsidRPr="00073577" w:rsidRDefault="00073577" w:rsidP="00073577">
      <w:pPr>
        <w:spacing w:before="0" w:after="0"/>
        <w:rPr>
          <w:ins w:id="20765" w:author="Abhishek Deep Nigam" w:date="2015-10-26T01:01:00Z"/>
          <w:rFonts w:ascii="Courier New" w:hAnsi="Courier New" w:cs="Courier New"/>
          <w:sz w:val="16"/>
          <w:szCs w:val="16"/>
          <w:rPrChange w:id="20766" w:author="Abhishek Deep Nigam" w:date="2015-10-26T01:01:00Z">
            <w:rPr>
              <w:ins w:id="20767" w:author="Abhishek Deep Nigam" w:date="2015-10-26T01:01:00Z"/>
              <w:rFonts w:ascii="Courier New" w:hAnsi="Courier New" w:cs="Courier New"/>
            </w:rPr>
          </w:rPrChange>
        </w:rPr>
      </w:pPr>
      <w:ins w:id="20768" w:author="Abhishek Deep Nigam" w:date="2015-10-26T01:01:00Z">
        <w:r w:rsidRPr="00073577">
          <w:rPr>
            <w:rFonts w:ascii="Courier New" w:hAnsi="Courier New" w:cs="Courier New"/>
            <w:sz w:val="16"/>
            <w:szCs w:val="16"/>
            <w:rPrChange w:id="20769" w:author="Abhishek Deep Nigam" w:date="2015-10-26T01:01:00Z">
              <w:rPr>
                <w:rFonts w:ascii="Courier New" w:hAnsi="Courier New" w:cs="Courier New"/>
              </w:rPr>
            </w:rPrChange>
          </w:rPr>
          <w:t>[1]-&gt;T[2]-&gt;T[3]-&gt;T[4]-&gt;A(Backtracking)</w:t>
        </w:r>
      </w:ins>
    </w:p>
    <w:p w14:paraId="3EDFA4BD" w14:textId="77777777" w:rsidR="00073577" w:rsidRPr="00073577" w:rsidRDefault="00073577" w:rsidP="00073577">
      <w:pPr>
        <w:spacing w:before="0" w:after="0"/>
        <w:rPr>
          <w:ins w:id="20770" w:author="Abhishek Deep Nigam" w:date="2015-10-26T01:01:00Z"/>
          <w:rFonts w:ascii="Courier New" w:hAnsi="Courier New" w:cs="Courier New"/>
          <w:sz w:val="16"/>
          <w:szCs w:val="16"/>
          <w:rPrChange w:id="20771" w:author="Abhishek Deep Nigam" w:date="2015-10-26T01:01:00Z">
            <w:rPr>
              <w:ins w:id="20772" w:author="Abhishek Deep Nigam" w:date="2015-10-26T01:01:00Z"/>
              <w:rFonts w:ascii="Courier New" w:hAnsi="Courier New" w:cs="Courier New"/>
            </w:rPr>
          </w:rPrChange>
        </w:rPr>
      </w:pPr>
      <w:ins w:id="20773" w:author="Abhishek Deep Nigam" w:date="2015-10-26T01:01:00Z">
        <w:r w:rsidRPr="00073577">
          <w:rPr>
            <w:rFonts w:ascii="Courier New" w:hAnsi="Courier New" w:cs="Courier New"/>
            <w:sz w:val="16"/>
            <w:szCs w:val="16"/>
            <w:rPrChange w:id="20774" w:author="Abhishek Deep Nigam" w:date="2015-10-26T01:01:00Z">
              <w:rPr>
                <w:rFonts w:ascii="Courier New" w:hAnsi="Courier New" w:cs="Courier New"/>
              </w:rPr>
            </w:rPrChange>
          </w:rPr>
          <w:t>[4]-&gt;N[5]-&gt;O[6]-&gt;I[7]-&gt;E(Backtracking)</w:t>
        </w:r>
      </w:ins>
    </w:p>
    <w:p w14:paraId="24BFC05A" w14:textId="77777777" w:rsidR="00073577" w:rsidRPr="00073577" w:rsidRDefault="00073577" w:rsidP="00073577">
      <w:pPr>
        <w:spacing w:before="0" w:after="0"/>
        <w:rPr>
          <w:ins w:id="20775" w:author="Abhishek Deep Nigam" w:date="2015-10-26T01:01:00Z"/>
          <w:rFonts w:ascii="Courier New" w:hAnsi="Courier New" w:cs="Courier New"/>
          <w:sz w:val="16"/>
          <w:szCs w:val="16"/>
          <w:rPrChange w:id="20776" w:author="Abhishek Deep Nigam" w:date="2015-10-26T01:01:00Z">
            <w:rPr>
              <w:ins w:id="20777" w:author="Abhishek Deep Nigam" w:date="2015-10-26T01:01:00Z"/>
              <w:rFonts w:ascii="Courier New" w:hAnsi="Courier New" w:cs="Courier New"/>
            </w:rPr>
          </w:rPrChange>
        </w:rPr>
      </w:pPr>
      <w:ins w:id="20778" w:author="Abhishek Deep Nigam" w:date="2015-10-26T01:01:00Z">
        <w:r w:rsidRPr="00073577">
          <w:rPr>
            <w:rFonts w:ascii="Courier New" w:hAnsi="Courier New" w:cs="Courier New"/>
            <w:sz w:val="16"/>
            <w:szCs w:val="16"/>
            <w:rPrChange w:id="20779" w:author="Abhishek Deep Nigam" w:date="2015-10-26T01:01:00Z">
              <w:rPr>
                <w:rFonts w:ascii="Courier New" w:hAnsi="Courier New" w:cs="Courier New"/>
              </w:rPr>
            </w:rPrChange>
          </w:rPr>
          <w:t>[4]-&gt;O[5]-&gt;O[6]-&gt;I[7]-&gt;E(Backtracking)</w:t>
        </w:r>
      </w:ins>
    </w:p>
    <w:p w14:paraId="6B43006E" w14:textId="77777777" w:rsidR="00073577" w:rsidRPr="00073577" w:rsidRDefault="00073577" w:rsidP="00073577">
      <w:pPr>
        <w:spacing w:before="0" w:after="0"/>
        <w:rPr>
          <w:ins w:id="20780" w:author="Abhishek Deep Nigam" w:date="2015-10-26T01:01:00Z"/>
          <w:rFonts w:ascii="Courier New" w:hAnsi="Courier New" w:cs="Courier New"/>
          <w:sz w:val="16"/>
          <w:szCs w:val="16"/>
          <w:rPrChange w:id="20781" w:author="Abhishek Deep Nigam" w:date="2015-10-26T01:01:00Z">
            <w:rPr>
              <w:ins w:id="20782" w:author="Abhishek Deep Nigam" w:date="2015-10-26T01:01:00Z"/>
              <w:rFonts w:ascii="Courier New" w:hAnsi="Courier New" w:cs="Courier New"/>
            </w:rPr>
          </w:rPrChange>
        </w:rPr>
      </w:pPr>
      <w:ins w:id="20783" w:author="Abhishek Deep Nigam" w:date="2015-10-26T01:01:00Z">
        <w:r w:rsidRPr="00073577">
          <w:rPr>
            <w:rFonts w:ascii="Courier New" w:hAnsi="Courier New" w:cs="Courier New"/>
            <w:sz w:val="16"/>
            <w:szCs w:val="16"/>
            <w:rPrChange w:id="20784" w:author="Abhishek Deep Nigam" w:date="2015-10-26T01:01:00Z">
              <w:rPr>
                <w:rFonts w:ascii="Courier New" w:hAnsi="Courier New" w:cs="Courier New"/>
              </w:rPr>
            </w:rPrChange>
          </w:rPr>
          <w:t>[4]-&gt;P(Backtracking)</w:t>
        </w:r>
      </w:ins>
    </w:p>
    <w:p w14:paraId="04745D99" w14:textId="77777777" w:rsidR="00073577" w:rsidRPr="00073577" w:rsidRDefault="00073577" w:rsidP="00073577">
      <w:pPr>
        <w:spacing w:before="0" w:after="0"/>
        <w:rPr>
          <w:ins w:id="20785" w:author="Abhishek Deep Nigam" w:date="2015-10-26T01:01:00Z"/>
          <w:rFonts w:ascii="Courier New" w:hAnsi="Courier New" w:cs="Courier New"/>
          <w:sz w:val="16"/>
          <w:szCs w:val="16"/>
          <w:rPrChange w:id="20786" w:author="Abhishek Deep Nigam" w:date="2015-10-26T01:01:00Z">
            <w:rPr>
              <w:ins w:id="20787" w:author="Abhishek Deep Nigam" w:date="2015-10-26T01:01:00Z"/>
              <w:rFonts w:ascii="Courier New" w:hAnsi="Courier New" w:cs="Courier New"/>
            </w:rPr>
          </w:rPrChange>
        </w:rPr>
      </w:pPr>
      <w:ins w:id="20788" w:author="Abhishek Deep Nigam" w:date="2015-10-26T01:01:00Z">
        <w:r w:rsidRPr="00073577">
          <w:rPr>
            <w:rFonts w:ascii="Courier New" w:hAnsi="Courier New" w:cs="Courier New"/>
            <w:sz w:val="16"/>
            <w:szCs w:val="16"/>
            <w:rPrChange w:id="20789" w:author="Abhishek Deep Nigam" w:date="2015-10-26T01:01:00Z">
              <w:rPr>
                <w:rFonts w:ascii="Courier New" w:hAnsi="Courier New" w:cs="Courier New"/>
              </w:rPr>
            </w:rPrChange>
          </w:rPr>
          <w:t>[4]-&gt;Q(Backtracking)</w:t>
        </w:r>
      </w:ins>
    </w:p>
    <w:p w14:paraId="7F375DC4" w14:textId="77777777" w:rsidR="00073577" w:rsidRPr="00073577" w:rsidRDefault="00073577" w:rsidP="00073577">
      <w:pPr>
        <w:spacing w:before="0" w:after="0"/>
        <w:rPr>
          <w:ins w:id="20790" w:author="Abhishek Deep Nigam" w:date="2015-10-26T01:01:00Z"/>
          <w:rFonts w:ascii="Courier New" w:hAnsi="Courier New" w:cs="Courier New"/>
          <w:sz w:val="16"/>
          <w:szCs w:val="16"/>
          <w:rPrChange w:id="20791" w:author="Abhishek Deep Nigam" w:date="2015-10-26T01:01:00Z">
            <w:rPr>
              <w:ins w:id="20792" w:author="Abhishek Deep Nigam" w:date="2015-10-26T01:01:00Z"/>
              <w:rFonts w:ascii="Courier New" w:hAnsi="Courier New" w:cs="Courier New"/>
            </w:rPr>
          </w:rPrChange>
        </w:rPr>
      </w:pPr>
      <w:ins w:id="20793" w:author="Abhishek Deep Nigam" w:date="2015-10-26T01:01:00Z">
        <w:r w:rsidRPr="00073577">
          <w:rPr>
            <w:rFonts w:ascii="Courier New" w:hAnsi="Courier New" w:cs="Courier New"/>
            <w:sz w:val="16"/>
            <w:szCs w:val="16"/>
            <w:rPrChange w:id="20794" w:author="Abhishek Deep Nigam" w:date="2015-10-26T01:01:00Z">
              <w:rPr>
                <w:rFonts w:ascii="Courier New" w:hAnsi="Courier New" w:cs="Courier New"/>
              </w:rPr>
            </w:rPrChange>
          </w:rPr>
          <w:t>[4]-&gt;S(Backtracking)</w:t>
        </w:r>
      </w:ins>
    </w:p>
    <w:p w14:paraId="0A152856" w14:textId="77777777" w:rsidR="00073577" w:rsidRPr="00073577" w:rsidRDefault="00073577" w:rsidP="00073577">
      <w:pPr>
        <w:spacing w:before="0" w:after="0"/>
        <w:rPr>
          <w:ins w:id="20795" w:author="Abhishek Deep Nigam" w:date="2015-10-26T01:01:00Z"/>
          <w:rFonts w:ascii="Courier New" w:hAnsi="Courier New" w:cs="Courier New"/>
          <w:sz w:val="16"/>
          <w:szCs w:val="16"/>
          <w:rPrChange w:id="20796" w:author="Abhishek Deep Nigam" w:date="2015-10-26T01:01:00Z">
            <w:rPr>
              <w:ins w:id="20797" w:author="Abhishek Deep Nigam" w:date="2015-10-26T01:01:00Z"/>
              <w:rFonts w:ascii="Courier New" w:hAnsi="Courier New" w:cs="Courier New"/>
            </w:rPr>
          </w:rPrChange>
        </w:rPr>
      </w:pPr>
      <w:ins w:id="20798" w:author="Abhishek Deep Nigam" w:date="2015-10-26T01:01:00Z">
        <w:r w:rsidRPr="00073577">
          <w:rPr>
            <w:rFonts w:ascii="Courier New" w:hAnsi="Courier New" w:cs="Courier New"/>
            <w:sz w:val="16"/>
            <w:szCs w:val="16"/>
            <w:rPrChange w:id="20799" w:author="Abhishek Deep Nigam" w:date="2015-10-26T01:01:00Z">
              <w:rPr>
                <w:rFonts w:ascii="Courier New" w:hAnsi="Courier New" w:cs="Courier New"/>
              </w:rPr>
            </w:rPrChange>
          </w:rPr>
          <w:t>[4]-&gt;Y[5]-&gt;O[6]-&gt;I[7]-&gt;E(Backtracking)</w:t>
        </w:r>
      </w:ins>
    </w:p>
    <w:p w14:paraId="68B90FBB" w14:textId="77777777" w:rsidR="00073577" w:rsidRPr="00073577" w:rsidRDefault="00073577" w:rsidP="00073577">
      <w:pPr>
        <w:spacing w:before="0" w:after="0"/>
        <w:rPr>
          <w:ins w:id="20800" w:author="Abhishek Deep Nigam" w:date="2015-10-26T01:01:00Z"/>
          <w:rFonts w:ascii="Courier New" w:hAnsi="Courier New" w:cs="Courier New"/>
          <w:sz w:val="16"/>
          <w:szCs w:val="16"/>
          <w:rPrChange w:id="20801" w:author="Abhishek Deep Nigam" w:date="2015-10-26T01:01:00Z">
            <w:rPr>
              <w:ins w:id="20802" w:author="Abhishek Deep Nigam" w:date="2015-10-26T01:01:00Z"/>
              <w:rFonts w:ascii="Courier New" w:hAnsi="Courier New" w:cs="Courier New"/>
            </w:rPr>
          </w:rPrChange>
        </w:rPr>
      </w:pPr>
      <w:ins w:id="20803" w:author="Abhishek Deep Nigam" w:date="2015-10-26T01:01:00Z">
        <w:r w:rsidRPr="00073577">
          <w:rPr>
            <w:rFonts w:ascii="Courier New" w:hAnsi="Courier New" w:cs="Courier New"/>
            <w:sz w:val="16"/>
            <w:szCs w:val="16"/>
            <w:rPrChange w:id="20804" w:author="Abhishek Deep Nigam" w:date="2015-10-26T01:01:00Z">
              <w:rPr>
                <w:rFonts w:ascii="Courier New" w:hAnsi="Courier New" w:cs="Courier New"/>
              </w:rPr>
            </w:rPrChange>
          </w:rPr>
          <w:t>[1]-&gt;Y[2]-&gt;T[3]-&gt;T[4]-&gt;A(Backtracking)</w:t>
        </w:r>
      </w:ins>
    </w:p>
    <w:p w14:paraId="1E9D6462" w14:textId="77777777" w:rsidR="00073577" w:rsidRPr="00073577" w:rsidRDefault="00073577" w:rsidP="00073577">
      <w:pPr>
        <w:spacing w:before="0" w:after="0"/>
        <w:rPr>
          <w:ins w:id="20805" w:author="Abhishek Deep Nigam" w:date="2015-10-26T01:01:00Z"/>
          <w:rFonts w:ascii="Courier New" w:hAnsi="Courier New" w:cs="Courier New"/>
          <w:sz w:val="16"/>
          <w:szCs w:val="16"/>
          <w:rPrChange w:id="20806" w:author="Abhishek Deep Nigam" w:date="2015-10-26T01:01:00Z">
            <w:rPr>
              <w:ins w:id="20807" w:author="Abhishek Deep Nigam" w:date="2015-10-26T01:01:00Z"/>
              <w:rFonts w:ascii="Courier New" w:hAnsi="Courier New" w:cs="Courier New"/>
            </w:rPr>
          </w:rPrChange>
        </w:rPr>
      </w:pPr>
      <w:ins w:id="20808" w:author="Abhishek Deep Nigam" w:date="2015-10-26T01:01:00Z">
        <w:r w:rsidRPr="00073577">
          <w:rPr>
            <w:rFonts w:ascii="Courier New" w:hAnsi="Courier New" w:cs="Courier New"/>
            <w:sz w:val="16"/>
            <w:szCs w:val="16"/>
            <w:rPrChange w:id="20809" w:author="Abhishek Deep Nigam" w:date="2015-10-26T01:01:00Z">
              <w:rPr>
                <w:rFonts w:ascii="Courier New" w:hAnsi="Courier New" w:cs="Courier New"/>
              </w:rPr>
            </w:rPrChange>
          </w:rPr>
          <w:t>[4]-&gt;N[5]-&gt;O[6]-&gt;I(Backtracking)</w:t>
        </w:r>
      </w:ins>
    </w:p>
    <w:p w14:paraId="1720C936" w14:textId="77777777" w:rsidR="00073577" w:rsidRPr="00073577" w:rsidRDefault="00073577" w:rsidP="00073577">
      <w:pPr>
        <w:spacing w:before="0" w:after="0"/>
        <w:rPr>
          <w:ins w:id="20810" w:author="Abhishek Deep Nigam" w:date="2015-10-26T01:01:00Z"/>
          <w:rFonts w:ascii="Courier New" w:hAnsi="Courier New" w:cs="Courier New"/>
          <w:sz w:val="16"/>
          <w:szCs w:val="16"/>
          <w:rPrChange w:id="20811" w:author="Abhishek Deep Nigam" w:date="2015-10-26T01:01:00Z">
            <w:rPr>
              <w:ins w:id="20812" w:author="Abhishek Deep Nigam" w:date="2015-10-26T01:01:00Z"/>
              <w:rFonts w:ascii="Courier New" w:hAnsi="Courier New" w:cs="Courier New"/>
            </w:rPr>
          </w:rPrChange>
        </w:rPr>
      </w:pPr>
      <w:ins w:id="20813" w:author="Abhishek Deep Nigam" w:date="2015-10-26T01:01:00Z">
        <w:r w:rsidRPr="00073577">
          <w:rPr>
            <w:rFonts w:ascii="Courier New" w:hAnsi="Courier New" w:cs="Courier New"/>
            <w:sz w:val="16"/>
            <w:szCs w:val="16"/>
            <w:rPrChange w:id="20814" w:author="Abhishek Deep Nigam" w:date="2015-10-26T01:01:00Z">
              <w:rPr>
                <w:rFonts w:ascii="Courier New" w:hAnsi="Courier New" w:cs="Courier New"/>
              </w:rPr>
            </w:rPrChange>
          </w:rPr>
          <w:t>[4]-&gt;O[5]-&gt;O[6]-&gt;I(Backtracking)</w:t>
        </w:r>
      </w:ins>
    </w:p>
    <w:p w14:paraId="5FD3ECA4" w14:textId="77777777" w:rsidR="00073577" w:rsidRPr="00073577" w:rsidRDefault="00073577" w:rsidP="00073577">
      <w:pPr>
        <w:spacing w:before="0" w:after="0"/>
        <w:rPr>
          <w:ins w:id="20815" w:author="Abhishek Deep Nigam" w:date="2015-10-26T01:01:00Z"/>
          <w:rFonts w:ascii="Courier New" w:hAnsi="Courier New" w:cs="Courier New"/>
          <w:sz w:val="16"/>
          <w:szCs w:val="16"/>
          <w:rPrChange w:id="20816" w:author="Abhishek Deep Nigam" w:date="2015-10-26T01:01:00Z">
            <w:rPr>
              <w:ins w:id="20817" w:author="Abhishek Deep Nigam" w:date="2015-10-26T01:01:00Z"/>
              <w:rFonts w:ascii="Courier New" w:hAnsi="Courier New" w:cs="Courier New"/>
            </w:rPr>
          </w:rPrChange>
        </w:rPr>
      </w:pPr>
      <w:ins w:id="20818" w:author="Abhishek Deep Nigam" w:date="2015-10-26T01:01:00Z">
        <w:r w:rsidRPr="00073577">
          <w:rPr>
            <w:rFonts w:ascii="Courier New" w:hAnsi="Courier New" w:cs="Courier New"/>
            <w:sz w:val="16"/>
            <w:szCs w:val="16"/>
            <w:rPrChange w:id="20819" w:author="Abhishek Deep Nigam" w:date="2015-10-26T01:01:00Z">
              <w:rPr>
                <w:rFonts w:ascii="Courier New" w:hAnsi="Courier New" w:cs="Courier New"/>
              </w:rPr>
            </w:rPrChange>
          </w:rPr>
          <w:t>[4]-&gt;P(Backtracking)</w:t>
        </w:r>
      </w:ins>
    </w:p>
    <w:p w14:paraId="602A291E" w14:textId="77777777" w:rsidR="00073577" w:rsidRPr="00073577" w:rsidRDefault="00073577" w:rsidP="00073577">
      <w:pPr>
        <w:spacing w:before="0" w:after="0"/>
        <w:rPr>
          <w:ins w:id="20820" w:author="Abhishek Deep Nigam" w:date="2015-10-26T01:01:00Z"/>
          <w:rFonts w:ascii="Courier New" w:hAnsi="Courier New" w:cs="Courier New"/>
          <w:sz w:val="16"/>
          <w:szCs w:val="16"/>
          <w:rPrChange w:id="20821" w:author="Abhishek Deep Nigam" w:date="2015-10-26T01:01:00Z">
            <w:rPr>
              <w:ins w:id="20822" w:author="Abhishek Deep Nigam" w:date="2015-10-26T01:01:00Z"/>
              <w:rFonts w:ascii="Courier New" w:hAnsi="Courier New" w:cs="Courier New"/>
            </w:rPr>
          </w:rPrChange>
        </w:rPr>
      </w:pPr>
      <w:ins w:id="20823" w:author="Abhishek Deep Nigam" w:date="2015-10-26T01:01:00Z">
        <w:r w:rsidRPr="00073577">
          <w:rPr>
            <w:rFonts w:ascii="Courier New" w:hAnsi="Courier New" w:cs="Courier New"/>
            <w:sz w:val="16"/>
            <w:szCs w:val="16"/>
            <w:rPrChange w:id="20824" w:author="Abhishek Deep Nigam" w:date="2015-10-26T01:01:00Z">
              <w:rPr>
                <w:rFonts w:ascii="Courier New" w:hAnsi="Courier New" w:cs="Courier New"/>
              </w:rPr>
            </w:rPrChange>
          </w:rPr>
          <w:t>[4]-&gt;Q(Backtracking)</w:t>
        </w:r>
      </w:ins>
    </w:p>
    <w:p w14:paraId="4C78400F" w14:textId="77777777" w:rsidR="00073577" w:rsidRPr="00073577" w:rsidRDefault="00073577" w:rsidP="00073577">
      <w:pPr>
        <w:spacing w:before="0" w:after="0"/>
        <w:rPr>
          <w:ins w:id="20825" w:author="Abhishek Deep Nigam" w:date="2015-10-26T01:01:00Z"/>
          <w:rFonts w:ascii="Courier New" w:hAnsi="Courier New" w:cs="Courier New"/>
          <w:sz w:val="16"/>
          <w:szCs w:val="16"/>
          <w:rPrChange w:id="20826" w:author="Abhishek Deep Nigam" w:date="2015-10-26T01:01:00Z">
            <w:rPr>
              <w:ins w:id="20827" w:author="Abhishek Deep Nigam" w:date="2015-10-26T01:01:00Z"/>
              <w:rFonts w:ascii="Courier New" w:hAnsi="Courier New" w:cs="Courier New"/>
            </w:rPr>
          </w:rPrChange>
        </w:rPr>
      </w:pPr>
      <w:ins w:id="20828" w:author="Abhishek Deep Nigam" w:date="2015-10-26T01:01:00Z">
        <w:r w:rsidRPr="00073577">
          <w:rPr>
            <w:rFonts w:ascii="Courier New" w:hAnsi="Courier New" w:cs="Courier New"/>
            <w:sz w:val="16"/>
            <w:szCs w:val="16"/>
            <w:rPrChange w:id="20829" w:author="Abhishek Deep Nigam" w:date="2015-10-26T01:01:00Z">
              <w:rPr>
                <w:rFonts w:ascii="Courier New" w:hAnsi="Courier New" w:cs="Courier New"/>
              </w:rPr>
            </w:rPrChange>
          </w:rPr>
          <w:t>[4]-&gt;S(Backtracking)</w:t>
        </w:r>
      </w:ins>
    </w:p>
    <w:p w14:paraId="3C3E6953" w14:textId="77777777" w:rsidR="00073577" w:rsidRPr="00073577" w:rsidRDefault="00073577" w:rsidP="00073577">
      <w:pPr>
        <w:spacing w:before="0" w:after="0"/>
        <w:rPr>
          <w:ins w:id="20830" w:author="Abhishek Deep Nigam" w:date="2015-10-26T01:01:00Z"/>
          <w:rFonts w:ascii="Courier New" w:hAnsi="Courier New" w:cs="Courier New"/>
          <w:sz w:val="16"/>
          <w:szCs w:val="16"/>
          <w:rPrChange w:id="20831" w:author="Abhishek Deep Nigam" w:date="2015-10-26T01:01:00Z">
            <w:rPr>
              <w:ins w:id="20832" w:author="Abhishek Deep Nigam" w:date="2015-10-26T01:01:00Z"/>
              <w:rFonts w:ascii="Courier New" w:hAnsi="Courier New" w:cs="Courier New"/>
            </w:rPr>
          </w:rPrChange>
        </w:rPr>
      </w:pPr>
      <w:ins w:id="20833" w:author="Abhishek Deep Nigam" w:date="2015-10-26T01:01:00Z">
        <w:r w:rsidRPr="00073577">
          <w:rPr>
            <w:rFonts w:ascii="Courier New" w:hAnsi="Courier New" w:cs="Courier New"/>
            <w:sz w:val="16"/>
            <w:szCs w:val="16"/>
            <w:rPrChange w:id="20834" w:author="Abhishek Deep Nigam" w:date="2015-10-26T01:01:00Z">
              <w:rPr>
                <w:rFonts w:ascii="Courier New" w:hAnsi="Courier New" w:cs="Courier New"/>
              </w:rPr>
            </w:rPrChange>
          </w:rPr>
          <w:t>[4]-&gt;Y[5]-&gt;O[6]-&gt;I(Backtracking)</w:t>
        </w:r>
      </w:ins>
    </w:p>
    <w:p w14:paraId="415B61E1" w14:textId="77777777" w:rsidR="00073577" w:rsidRPr="00073577" w:rsidRDefault="00073577" w:rsidP="00073577">
      <w:pPr>
        <w:spacing w:before="0" w:after="0"/>
        <w:rPr>
          <w:ins w:id="20835" w:author="Abhishek Deep Nigam" w:date="2015-10-26T01:01:00Z"/>
          <w:rFonts w:ascii="Courier New" w:hAnsi="Courier New" w:cs="Courier New"/>
          <w:sz w:val="16"/>
          <w:szCs w:val="16"/>
          <w:rPrChange w:id="20836" w:author="Abhishek Deep Nigam" w:date="2015-10-26T01:01:00Z">
            <w:rPr>
              <w:ins w:id="20837" w:author="Abhishek Deep Nigam" w:date="2015-10-26T01:01:00Z"/>
              <w:rFonts w:ascii="Courier New" w:hAnsi="Courier New" w:cs="Courier New"/>
            </w:rPr>
          </w:rPrChange>
        </w:rPr>
      </w:pPr>
      <w:ins w:id="20838" w:author="Abhishek Deep Nigam" w:date="2015-10-26T01:01:00Z">
        <w:r w:rsidRPr="00073577">
          <w:rPr>
            <w:rFonts w:ascii="Courier New" w:hAnsi="Courier New" w:cs="Courier New"/>
            <w:sz w:val="16"/>
            <w:szCs w:val="16"/>
            <w:rPrChange w:id="20839" w:author="Abhishek Deep Nigam" w:date="2015-10-26T01:01:00Z">
              <w:rPr>
                <w:rFonts w:ascii="Courier New" w:hAnsi="Courier New" w:cs="Courier New"/>
              </w:rPr>
            </w:rPrChange>
          </w:rPr>
          <w:t>[1]-&gt;Z[2]-&gt;T[3]-&gt;T[4]-&gt;A(Backtracking)</w:t>
        </w:r>
      </w:ins>
    </w:p>
    <w:p w14:paraId="69C6CE93" w14:textId="77777777" w:rsidR="00073577" w:rsidRPr="00073577" w:rsidRDefault="00073577" w:rsidP="00073577">
      <w:pPr>
        <w:spacing w:before="0" w:after="0"/>
        <w:rPr>
          <w:ins w:id="20840" w:author="Abhishek Deep Nigam" w:date="2015-10-26T01:01:00Z"/>
          <w:rFonts w:ascii="Courier New" w:hAnsi="Courier New" w:cs="Courier New"/>
          <w:sz w:val="16"/>
          <w:szCs w:val="16"/>
          <w:rPrChange w:id="20841" w:author="Abhishek Deep Nigam" w:date="2015-10-26T01:01:00Z">
            <w:rPr>
              <w:ins w:id="20842" w:author="Abhishek Deep Nigam" w:date="2015-10-26T01:01:00Z"/>
              <w:rFonts w:ascii="Courier New" w:hAnsi="Courier New" w:cs="Courier New"/>
            </w:rPr>
          </w:rPrChange>
        </w:rPr>
      </w:pPr>
      <w:ins w:id="20843" w:author="Abhishek Deep Nigam" w:date="2015-10-26T01:01:00Z">
        <w:r w:rsidRPr="00073577">
          <w:rPr>
            <w:rFonts w:ascii="Courier New" w:hAnsi="Courier New" w:cs="Courier New"/>
            <w:sz w:val="16"/>
            <w:szCs w:val="16"/>
            <w:rPrChange w:id="20844" w:author="Abhishek Deep Nigam" w:date="2015-10-26T01:01:00Z">
              <w:rPr>
                <w:rFonts w:ascii="Courier New" w:hAnsi="Courier New" w:cs="Courier New"/>
              </w:rPr>
            </w:rPrChange>
          </w:rPr>
          <w:t>[4]-&gt;N[5]-&gt;O[6]-&gt;I(Backtracking)</w:t>
        </w:r>
      </w:ins>
    </w:p>
    <w:p w14:paraId="0AEFD571" w14:textId="77777777" w:rsidR="00073577" w:rsidRPr="00073577" w:rsidRDefault="00073577" w:rsidP="00073577">
      <w:pPr>
        <w:spacing w:before="0" w:after="0"/>
        <w:rPr>
          <w:ins w:id="20845" w:author="Abhishek Deep Nigam" w:date="2015-10-26T01:01:00Z"/>
          <w:rFonts w:ascii="Courier New" w:hAnsi="Courier New" w:cs="Courier New"/>
          <w:sz w:val="16"/>
          <w:szCs w:val="16"/>
          <w:rPrChange w:id="20846" w:author="Abhishek Deep Nigam" w:date="2015-10-26T01:01:00Z">
            <w:rPr>
              <w:ins w:id="20847" w:author="Abhishek Deep Nigam" w:date="2015-10-26T01:01:00Z"/>
              <w:rFonts w:ascii="Courier New" w:hAnsi="Courier New" w:cs="Courier New"/>
            </w:rPr>
          </w:rPrChange>
        </w:rPr>
      </w:pPr>
      <w:ins w:id="20848" w:author="Abhishek Deep Nigam" w:date="2015-10-26T01:01:00Z">
        <w:r w:rsidRPr="00073577">
          <w:rPr>
            <w:rFonts w:ascii="Courier New" w:hAnsi="Courier New" w:cs="Courier New"/>
            <w:sz w:val="16"/>
            <w:szCs w:val="16"/>
            <w:rPrChange w:id="20849" w:author="Abhishek Deep Nigam" w:date="2015-10-26T01:01:00Z">
              <w:rPr>
                <w:rFonts w:ascii="Courier New" w:hAnsi="Courier New" w:cs="Courier New"/>
              </w:rPr>
            </w:rPrChange>
          </w:rPr>
          <w:t>[4]-&gt;O[5]-&gt;O[6]-&gt;I(Backtracking)</w:t>
        </w:r>
      </w:ins>
    </w:p>
    <w:p w14:paraId="2DDC0314" w14:textId="77777777" w:rsidR="00073577" w:rsidRPr="00073577" w:rsidRDefault="00073577" w:rsidP="00073577">
      <w:pPr>
        <w:spacing w:before="0" w:after="0"/>
        <w:rPr>
          <w:ins w:id="20850" w:author="Abhishek Deep Nigam" w:date="2015-10-26T01:01:00Z"/>
          <w:rFonts w:ascii="Courier New" w:hAnsi="Courier New" w:cs="Courier New"/>
          <w:sz w:val="16"/>
          <w:szCs w:val="16"/>
          <w:rPrChange w:id="20851" w:author="Abhishek Deep Nigam" w:date="2015-10-26T01:01:00Z">
            <w:rPr>
              <w:ins w:id="20852" w:author="Abhishek Deep Nigam" w:date="2015-10-26T01:01:00Z"/>
              <w:rFonts w:ascii="Courier New" w:hAnsi="Courier New" w:cs="Courier New"/>
            </w:rPr>
          </w:rPrChange>
        </w:rPr>
      </w:pPr>
      <w:ins w:id="20853" w:author="Abhishek Deep Nigam" w:date="2015-10-26T01:01:00Z">
        <w:r w:rsidRPr="00073577">
          <w:rPr>
            <w:rFonts w:ascii="Courier New" w:hAnsi="Courier New" w:cs="Courier New"/>
            <w:sz w:val="16"/>
            <w:szCs w:val="16"/>
            <w:rPrChange w:id="20854" w:author="Abhishek Deep Nigam" w:date="2015-10-26T01:01:00Z">
              <w:rPr>
                <w:rFonts w:ascii="Courier New" w:hAnsi="Courier New" w:cs="Courier New"/>
              </w:rPr>
            </w:rPrChange>
          </w:rPr>
          <w:t>[4]-&gt;P(Backtracking)</w:t>
        </w:r>
      </w:ins>
    </w:p>
    <w:p w14:paraId="6C6EE47D" w14:textId="77777777" w:rsidR="00073577" w:rsidRPr="00073577" w:rsidRDefault="00073577" w:rsidP="00073577">
      <w:pPr>
        <w:spacing w:before="0" w:after="0"/>
        <w:rPr>
          <w:ins w:id="20855" w:author="Abhishek Deep Nigam" w:date="2015-10-26T01:01:00Z"/>
          <w:rFonts w:ascii="Courier New" w:hAnsi="Courier New" w:cs="Courier New"/>
          <w:sz w:val="16"/>
          <w:szCs w:val="16"/>
          <w:rPrChange w:id="20856" w:author="Abhishek Deep Nigam" w:date="2015-10-26T01:01:00Z">
            <w:rPr>
              <w:ins w:id="20857" w:author="Abhishek Deep Nigam" w:date="2015-10-26T01:01:00Z"/>
              <w:rFonts w:ascii="Courier New" w:hAnsi="Courier New" w:cs="Courier New"/>
            </w:rPr>
          </w:rPrChange>
        </w:rPr>
      </w:pPr>
      <w:ins w:id="20858" w:author="Abhishek Deep Nigam" w:date="2015-10-26T01:01:00Z">
        <w:r w:rsidRPr="00073577">
          <w:rPr>
            <w:rFonts w:ascii="Courier New" w:hAnsi="Courier New" w:cs="Courier New"/>
            <w:sz w:val="16"/>
            <w:szCs w:val="16"/>
            <w:rPrChange w:id="20859" w:author="Abhishek Deep Nigam" w:date="2015-10-26T01:01:00Z">
              <w:rPr>
                <w:rFonts w:ascii="Courier New" w:hAnsi="Courier New" w:cs="Courier New"/>
              </w:rPr>
            </w:rPrChange>
          </w:rPr>
          <w:t>[4]-&gt;Q(Backtracking)</w:t>
        </w:r>
      </w:ins>
    </w:p>
    <w:p w14:paraId="75408186" w14:textId="77777777" w:rsidR="00073577" w:rsidRPr="00073577" w:rsidRDefault="00073577" w:rsidP="00073577">
      <w:pPr>
        <w:spacing w:before="0" w:after="0"/>
        <w:rPr>
          <w:ins w:id="20860" w:author="Abhishek Deep Nigam" w:date="2015-10-26T01:01:00Z"/>
          <w:rFonts w:ascii="Courier New" w:hAnsi="Courier New" w:cs="Courier New"/>
          <w:sz w:val="16"/>
          <w:szCs w:val="16"/>
          <w:rPrChange w:id="20861" w:author="Abhishek Deep Nigam" w:date="2015-10-26T01:01:00Z">
            <w:rPr>
              <w:ins w:id="20862" w:author="Abhishek Deep Nigam" w:date="2015-10-26T01:01:00Z"/>
              <w:rFonts w:ascii="Courier New" w:hAnsi="Courier New" w:cs="Courier New"/>
            </w:rPr>
          </w:rPrChange>
        </w:rPr>
      </w:pPr>
      <w:ins w:id="20863" w:author="Abhishek Deep Nigam" w:date="2015-10-26T01:01:00Z">
        <w:r w:rsidRPr="00073577">
          <w:rPr>
            <w:rFonts w:ascii="Courier New" w:hAnsi="Courier New" w:cs="Courier New"/>
            <w:sz w:val="16"/>
            <w:szCs w:val="16"/>
            <w:rPrChange w:id="20864" w:author="Abhishek Deep Nigam" w:date="2015-10-26T01:01:00Z">
              <w:rPr>
                <w:rFonts w:ascii="Courier New" w:hAnsi="Courier New" w:cs="Courier New"/>
              </w:rPr>
            </w:rPrChange>
          </w:rPr>
          <w:t>[4]-&gt;S(Backtracking)</w:t>
        </w:r>
      </w:ins>
    </w:p>
    <w:p w14:paraId="46B5E418" w14:textId="77777777" w:rsidR="00073577" w:rsidRPr="00073577" w:rsidRDefault="00073577" w:rsidP="00073577">
      <w:pPr>
        <w:spacing w:before="0" w:after="0"/>
        <w:rPr>
          <w:ins w:id="20865" w:author="Abhishek Deep Nigam" w:date="2015-10-26T01:01:00Z"/>
          <w:rFonts w:ascii="Courier New" w:hAnsi="Courier New" w:cs="Courier New"/>
          <w:sz w:val="16"/>
          <w:szCs w:val="16"/>
          <w:rPrChange w:id="20866" w:author="Abhishek Deep Nigam" w:date="2015-10-26T01:01:00Z">
            <w:rPr>
              <w:ins w:id="20867" w:author="Abhishek Deep Nigam" w:date="2015-10-26T01:01:00Z"/>
              <w:rFonts w:ascii="Courier New" w:hAnsi="Courier New" w:cs="Courier New"/>
            </w:rPr>
          </w:rPrChange>
        </w:rPr>
      </w:pPr>
      <w:ins w:id="20868" w:author="Abhishek Deep Nigam" w:date="2015-10-26T01:01:00Z">
        <w:r w:rsidRPr="00073577">
          <w:rPr>
            <w:rFonts w:ascii="Courier New" w:hAnsi="Courier New" w:cs="Courier New"/>
            <w:sz w:val="16"/>
            <w:szCs w:val="16"/>
            <w:rPrChange w:id="20869" w:author="Abhishek Deep Nigam" w:date="2015-10-26T01:01:00Z">
              <w:rPr>
                <w:rFonts w:ascii="Courier New" w:hAnsi="Courier New" w:cs="Courier New"/>
              </w:rPr>
            </w:rPrChange>
          </w:rPr>
          <w:t>[4]-&gt;Y[5]-&gt;O[6]-&gt;I(Backtracking)</w:t>
        </w:r>
      </w:ins>
    </w:p>
    <w:p w14:paraId="4AFC54A5" w14:textId="77777777" w:rsidR="00073577" w:rsidRPr="00073577" w:rsidRDefault="00073577" w:rsidP="00073577">
      <w:pPr>
        <w:spacing w:before="0" w:after="0"/>
        <w:rPr>
          <w:ins w:id="20870" w:author="Abhishek Deep Nigam" w:date="2015-10-26T01:01:00Z"/>
          <w:rFonts w:ascii="Courier New" w:hAnsi="Courier New" w:cs="Courier New"/>
          <w:sz w:val="16"/>
          <w:szCs w:val="16"/>
          <w:rPrChange w:id="20871" w:author="Abhishek Deep Nigam" w:date="2015-10-26T01:01:00Z">
            <w:rPr>
              <w:ins w:id="20872" w:author="Abhishek Deep Nigam" w:date="2015-10-26T01:01:00Z"/>
              <w:rFonts w:ascii="Courier New" w:hAnsi="Courier New" w:cs="Courier New"/>
            </w:rPr>
          </w:rPrChange>
        </w:rPr>
      </w:pPr>
      <w:ins w:id="20873" w:author="Abhishek Deep Nigam" w:date="2015-10-26T01:01:00Z">
        <w:r w:rsidRPr="00073577">
          <w:rPr>
            <w:rFonts w:ascii="Courier New" w:hAnsi="Courier New" w:cs="Courier New"/>
            <w:sz w:val="16"/>
            <w:szCs w:val="16"/>
            <w:rPrChange w:id="20874" w:author="Abhishek Deep Nigam" w:date="2015-10-26T01:01:00Z">
              <w:rPr>
                <w:rFonts w:ascii="Courier New" w:hAnsi="Courier New" w:cs="Courier New"/>
              </w:rPr>
            </w:rPrChange>
          </w:rPr>
          <w:t>[0]-&gt;Y[1]-&gt;A[2]-&gt;T[3]-&gt;T[4]-&gt;A(Backtracking)</w:t>
        </w:r>
      </w:ins>
    </w:p>
    <w:p w14:paraId="4D48154F" w14:textId="77777777" w:rsidR="00073577" w:rsidRPr="00073577" w:rsidRDefault="00073577" w:rsidP="00073577">
      <w:pPr>
        <w:spacing w:before="0" w:after="0"/>
        <w:rPr>
          <w:ins w:id="20875" w:author="Abhishek Deep Nigam" w:date="2015-10-26T01:01:00Z"/>
          <w:rFonts w:ascii="Courier New" w:hAnsi="Courier New" w:cs="Courier New"/>
          <w:sz w:val="16"/>
          <w:szCs w:val="16"/>
          <w:rPrChange w:id="20876" w:author="Abhishek Deep Nigam" w:date="2015-10-26T01:01:00Z">
            <w:rPr>
              <w:ins w:id="20877" w:author="Abhishek Deep Nigam" w:date="2015-10-26T01:01:00Z"/>
              <w:rFonts w:ascii="Courier New" w:hAnsi="Courier New" w:cs="Courier New"/>
            </w:rPr>
          </w:rPrChange>
        </w:rPr>
      </w:pPr>
      <w:ins w:id="20878" w:author="Abhishek Deep Nigam" w:date="2015-10-26T01:01:00Z">
        <w:r w:rsidRPr="00073577">
          <w:rPr>
            <w:rFonts w:ascii="Courier New" w:hAnsi="Courier New" w:cs="Courier New"/>
            <w:sz w:val="16"/>
            <w:szCs w:val="16"/>
            <w:rPrChange w:id="20879" w:author="Abhishek Deep Nigam" w:date="2015-10-26T01:01:00Z">
              <w:rPr>
                <w:rFonts w:ascii="Courier New" w:hAnsi="Courier New" w:cs="Courier New"/>
              </w:rPr>
            </w:rPrChange>
          </w:rPr>
          <w:t>[4]-&gt;N[5]-&gt;O[6]-&gt;I(Backtracking)</w:t>
        </w:r>
      </w:ins>
    </w:p>
    <w:p w14:paraId="61664998" w14:textId="77777777" w:rsidR="00073577" w:rsidRPr="00073577" w:rsidRDefault="00073577" w:rsidP="00073577">
      <w:pPr>
        <w:spacing w:before="0" w:after="0"/>
        <w:rPr>
          <w:ins w:id="20880" w:author="Abhishek Deep Nigam" w:date="2015-10-26T01:01:00Z"/>
          <w:rFonts w:ascii="Courier New" w:hAnsi="Courier New" w:cs="Courier New"/>
          <w:sz w:val="16"/>
          <w:szCs w:val="16"/>
          <w:rPrChange w:id="20881" w:author="Abhishek Deep Nigam" w:date="2015-10-26T01:01:00Z">
            <w:rPr>
              <w:ins w:id="20882" w:author="Abhishek Deep Nigam" w:date="2015-10-26T01:01:00Z"/>
              <w:rFonts w:ascii="Courier New" w:hAnsi="Courier New" w:cs="Courier New"/>
            </w:rPr>
          </w:rPrChange>
        </w:rPr>
      </w:pPr>
      <w:ins w:id="20883" w:author="Abhishek Deep Nigam" w:date="2015-10-26T01:01:00Z">
        <w:r w:rsidRPr="00073577">
          <w:rPr>
            <w:rFonts w:ascii="Courier New" w:hAnsi="Courier New" w:cs="Courier New"/>
            <w:sz w:val="16"/>
            <w:szCs w:val="16"/>
            <w:rPrChange w:id="20884" w:author="Abhishek Deep Nigam" w:date="2015-10-26T01:01:00Z">
              <w:rPr>
                <w:rFonts w:ascii="Courier New" w:hAnsi="Courier New" w:cs="Courier New"/>
              </w:rPr>
            </w:rPrChange>
          </w:rPr>
          <w:t>[4]-&gt;O[5]-&gt;O[6]-&gt;I(Backtracking)</w:t>
        </w:r>
      </w:ins>
    </w:p>
    <w:p w14:paraId="2C223A84" w14:textId="77777777" w:rsidR="00073577" w:rsidRPr="00073577" w:rsidRDefault="00073577" w:rsidP="00073577">
      <w:pPr>
        <w:spacing w:before="0" w:after="0"/>
        <w:rPr>
          <w:ins w:id="20885" w:author="Abhishek Deep Nigam" w:date="2015-10-26T01:01:00Z"/>
          <w:rFonts w:ascii="Courier New" w:hAnsi="Courier New" w:cs="Courier New"/>
          <w:sz w:val="16"/>
          <w:szCs w:val="16"/>
          <w:rPrChange w:id="20886" w:author="Abhishek Deep Nigam" w:date="2015-10-26T01:01:00Z">
            <w:rPr>
              <w:ins w:id="20887" w:author="Abhishek Deep Nigam" w:date="2015-10-26T01:01:00Z"/>
              <w:rFonts w:ascii="Courier New" w:hAnsi="Courier New" w:cs="Courier New"/>
            </w:rPr>
          </w:rPrChange>
        </w:rPr>
      </w:pPr>
      <w:ins w:id="20888" w:author="Abhishek Deep Nigam" w:date="2015-10-26T01:01:00Z">
        <w:r w:rsidRPr="00073577">
          <w:rPr>
            <w:rFonts w:ascii="Courier New" w:hAnsi="Courier New" w:cs="Courier New"/>
            <w:sz w:val="16"/>
            <w:szCs w:val="16"/>
            <w:rPrChange w:id="20889" w:author="Abhishek Deep Nigam" w:date="2015-10-26T01:01:00Z">
              <w:rPr>
                <w:rFonts w:ascii="Courier New" w:hAnsi="Courier New" w:cs="Courier New"/>
              </w:rPr>
            </w:rPrChange>
          </w:rPr>
          <w:t>[4]-&gt;P(Backtracking)</w:t>
        </w:r>
      </w:ins>
    </w:p>
    <w:p w14:paraId="382B9BD1" w14:textId="77777777" w:rsidR="00073577" w:rsidRPr="00073577" w:rsidRDefault="00073577" w:rsidP="00073577">
      <w:pPr>
        <w:spacing w:before="0" w:after="0"/>
        <w:rPr>
          <w:ins w:id="20890" w:author="Abhishek Deep Nigam" w:date="2015-10-26T01:01:00Z"/>
          <w:rFonts w:ascii="Courier New" w:hAnsi="Courier New" w:cs="Courier New"/>
          <w:sz w:val="16"/>
          <w:szCs w:val="16"/>
          <w:rPrChange w:id="20891" w:author="Abhishek Deep Nigam" w:date="2015-10-26T01:01:00Z">
            <w:rPr>
              <w:ins w:id="20892" w:author="Abhishek Deep Nigam" w:date="2015-10-26T01:01:00Z"/>
              <w:rFonts w:ascii="Courier New" w:hAnsi="Courier New" w:cs="Courier New"/>
            </w:rPr>
          </w:rPrChange>
        </w:rPr>
      </w:pPr>
      <w:ins w:id="20893" w:author="Abhishek Deep Nigam" w:date="2015-10-26T01:01:00Z">
        <w:r w:rsidRPr="00073577">
          <w:rPr>
            <w:rFonts w:ascii="Courier New" w:hAnsi="Courier New" w:cs="Courier New"/>
            <w:sz w:val="16"/>
            <w:szCs w:val="16"/>
            <w:rPrChange w:id="20894" w:author="Abhishek Deep Nigam" w:date="2015-10-26T01:01:00Z">
              <w:rPr>
                <w:rFonts w:ascii="Courier New" w:hAnsi="Courier New" w:cs="Courier New"/>
              </w:rPr>
            </w:rPrChange>
          </w:rPr>
          <w:t>[4]-&gt;Q(Backtracking)</w:t>
        </w:r>
      </w:ins>
    </w:p>
    <w:p w14:paraId="7C056DCD" w14:textId="77777777" w:rsidR="00073577" w:rsidRPr="00073577" w:rsidRDefault="00073577" w:rsidP="00073577">
      <w:pPr>
        <w:spacing w:before="0" w:after="0"/>
        <w:rPr>
          <w:ins w:id="20895" w:author="Abhishek Deep Nigam" w:date="2015-10-26T01:01:00Z"/>
          <w:rFonts w:ascii="Courier New" w:hAnsi="Courier New" w:cs="Courier New"/>
          <w:sz w:val="16"/>
          <w:szCs w:val="16"/>
          <w:rPrChange w:id="20896" w:author="Abhishek Deep Nigam" w:date="2015-10-26T01:01:00Z">
            <w:rPr>
              <w:ins w:id="20897" w:author="Abhishek Deep Nigam" w:date="2015-10-26T01:01:00Z"/>
              <w:rFonts w:ascii="Courier New" w:hAnsi="Courier New" w:cs="Courier New"/>
            </w:rPr>
          </w:rPrChange>
        </w:rPr>
      </w:pPr>
      <w:ins w:id="20898" w:author="Abhishek Deep Nigam" w:date="2015-10-26T01:01:00Z">
        <w:r w:rsidRPr="00073577">
          <w:rPr>
            <w:rFonts w:ascii="Courier New" w:hAnsi="Courier New" w:cs="Courier New"/>
            <w:sz w:val="16"/>
            <w:szCs w:val="16"/>
            <w:rPrChange w:id="20899" w:author="Abhishek Deep Nigam" w:date="2015-10-26T01:01:00Z">
              <w:rPr>
                <w:rFonts w:ascii="Courier New" w:hAnsi="Courier New" w:cs="Courier New"/>
              </w:rPr>
            </w:rPrChange>
          </w:rPr>
          <w:t>[4]-&gt;S(Backtracking)</w:t>
        </w:r>
      </w:ins>
    </w:p>
    <w:p w14:paraId="7752393F" w14:textId="77777777" w:rsidR="00073577" w:rsidRPr="00073577" w:rsidRDefault="00073577" w:rsidP="00073577">
      <w:pPr>
        <w:spacing w:before="0" w:after="0"/>
        <w:rPr>
          <w:ins w:id="20900" w:author="Abhishek Deep Nigam" w:date="2015-10-26T01:01:00Z"/>
          <w:rFonts w:ascii="Courier New" w:hAnsi="Courier New" w:cs="Courier New"/>
          <w:sz w:val="16"/>
          <w:szCs w:val="16"/>
          <w:rPrChange w:id="20901" w:author="Abhishek Deep Nigam" w:date="2015-10-26T01:01:00Z">
            <w:rPr>
              <w:ins w:id="20902" w:author="Abhishek Deep Nigam" w:date="2015-10-26T01:01:00Z"/>
              <w:rFonts w:ascii="Courier New" w:hAnsi="Courier New" w:cs="Courier New"/>
            </w:rPr>
          </w:rPrChange>
        </w:rPr>
      </w:pPr>
      <w:ins w:id="20903" w:author="Abhishek Deep Nigam" w:date="2015-10-26T01:01:00Z">
        <w:r w:rsidRPr="00073577">
          <w:rPr>
            <w:rFonts w:ascii="Courier New" w:hAnsi="Courier New" w:cs="Courier New"/>
            <w:sz w:val="16"/>
            <w:szCs w:val="16"/>
            <w:rPrChange w:id="20904" w:author="Abhishek Deep Nigam" w:date="2015-10-26T01:01:00Z">
              <w:rPr>
                <w:rFonts w:ascii="Courier New" w:hAnsi="Courier New" w:cs="Courier New"/>
              </w:rPr>
            </w:rPrChange>
          </w:rPr>
          <w:t>[4]-&gt;Y[5]-&gt;O[6]-&gt;I(Backtracking)</w:t>
        </w:r>
      </w:ins>
    </w:p>
    <w:p w14:paraId="286B15C2" w14:textId="77777777" w:rsidR="00073577" w:rsidRPr="00073577" w:rsidRDefault="00073577" w:rsidP="00073577">
      <w:pPr>
        <w:spacing w:before="0" w:after="0"/>
        <w:rPr>
          <w:ins w:id="20905" w:author="Abhishek Deep Nigam" w:date="2015-10-26T01:01:00Z"/>
          <w:rFonts w:ascii="Courier New" w:hAnsi="Courier New" w:cs="Courier New"/>
          <w:sz w:val="16"/>
          <w:szCs w:val="16"/>
          <w:rPrChange w:id="20906" w:author="Abhishek Deep Nigam" w:date="2015-10-26T01:01:00Z">
            <w:rPr>
              <w:ins w:id="20907" w:author="Abhishek Deep Nigam" w:date="2015-10-26T01:01:00Z"/>
              <w:rFonts w:ascii="Courier New" w:hAnsi="Courier New" w:cs="Courier New"/>
            </w:rPr>
          </w:rPrChange>
        </w:rPr>
      </w:pPr>
      <w:ins w:id="20908" w:author="Abhishek Deep Nigam" w:date="2015-10-26T01:01:00Z">
        <w:r w:rsidRPr="00073577">
          <w:rPr>
            <w:rFonts w:ascii="Courier New" w:hAnsi="Courier New" w:cs="Courier New"/>
            <w:sz w:val="16"/>
            <w:szCs w:val="16"/>
            <w:rPrChange w:id="20909" w:author="Abhishek Deep Nigam" w:date="2015-10-26T01:01:00Z">
              <w:rPr>
                <w:rFonts w:ascii="Courier New" w:hAnsi="Courier New" w:cs="Courier New"/>
              </w:rPr>
            </w:rPrChange>
          </w:rPr>
          <w:t>[1]-&gt;B[2]-&gt;T[3]-&gt;T[4]-&gt;A(Backtracking)</w:t>
        </w:r>
      </w:ins>
    </w:p>
    <w:p w14:paraId="2F2E6E4C" w14:textId="77777777" w:rsidR="00073577" w:rsidRPr="00073577" w:rsidRDefault="00073577" w:rsidP="00073577">
      <w:pPr>
        <w:spacing w:before="0" w:after="0"/>
        <w:rPr>
          <w:ins w:id="20910" w:author="Abhishek Deep Nigam" w:date="2015-10-26T01:01:00Z"/>
          <w:rFonts w:ascii="Courier New" w:hAnsi="Courier New" w:cs="Courier New"/>
          <w:sz w:val="16"/>
          <w:szCs w:val="16"/>
          <w:rPrChange w:id="20911" w:author="Abhishek Deep Nigam" w:date="2015-10-26T01:01:00Z">
            <w:rPr>
              <w:ins w:id="20912" w:author="Abhishek Deep Nigam" w:date="2015-10-26T01:01:00Z"/>
              <w:rFonts w:ascii="Courier New" w:hAnsi="Courier New" w:cs="Courier New"/>
            </w:rPr>
          </w:rPrChange>
        </w:rPr>
      </w:pPr>
      <w:ins w:id="20913" w:author="Abhishek Deep Nigam" w:date="2015-10-26T01:01:00Z">
        <w:r w:rsidRPr="00073577">
          <w:rPr>
            <w:rFonts w:ascii="Courier New" w:hAnsi="Courier New" w:cs="Courier New"/>
            <w:sz w:val="16"/>
            <w:szCs w:val="16"/>
            <w:rPrChange w:id="20914" w:author="Abhishek Deep Nigam" w:date="2015-10-26T01:01:00Z">
              <w:rPr>
                <w:rFonts w:ascii="Courier New" w:hAnsi="Courier New" w:cs="Courier New"/>
              </w:rPr>
            </w:rPrChange>
          </w:rPr>
          <w:t>[4]-&gt;N[5]-&gt;O[6]-&gt;I[7]-&gt;E(Backtracking)</w:t>
        </w:r>
      </w:ins>
    </w:p>
    <w:p w14:paraId="234A23A4" w14:textId="77777777" w:rsidR="00073577" w:rsidRPr="00073577" w:rsidRDefault="00073577" w:rsidP="00073577">
      <w:pPr>
        <w:spacing w:before="0" w:after="0"/>
        <w:rPr>
          <w:ins w:id="20915" w:author="Abhishek Deep Nigam" w:date="2015-10-26T01:01:00Z"/>
          <w:rFonts w:ascii="Courier New" w:hAnsi="Courier New" w:cs="Courier New"/>
          <w:sz w:val="16"/>
          <w:szCs w:val="16"/>
          <w:rPrChange w:id="20916" w:author="Abhishek Deep Nigam" w:date="2015-10-26T01:01:00Z">
            <w:rPr>
              <w:ins w:id="20917" w:author="Abhishek Deep Nigam" w:date="2015-10-26T01:01:00Z"/>
              <w:rFonts w:ascii="Courier New" w:hAnsi="Courier New" w:cs="Courier New"/>
            </w:rPr>
          </w:rPrChange>
        </w:rPr>
      </w:pPr>
      <w:ins w:id="20918" w:author="Abhishek Deep Nigam" w:date="2015-10-26T01:01:00Z">
        <w:r w:rsidRPr="00073577">
          <w:rPr>
            <w:rFonts w:ascii="Courier New" w:hAnsi="Courier New" w:cs="Courier New"/>
            <w:sz w:val="16"/>
            <w:szCs w:val="16"/>
            <w:rPrChange w:id="20919" w:author="Abhishek Deep Nigam" w:date="2015-10-26T01:01:00Z">
              <w:rPr>
                <w:rFonts w:ascii="Courier New" w:hAnsi="Courier New" w:cs="Courier New"/>
              </w:rPr>
            </w:rPrChange>
          </w:rPr>
          <w:t>[4]-&gt;O[5]-&gt;O[6]-&gt;I[7]-&gt;E(Backtracking)</w:t>
        </w:r>
      </w:ins>
    </w:p>
    <w:p w14:paraId="6E460FBC" w14:textId="77777777" w:rsidR="00073577" w:rsidRPr="00073577" w:rsidRDefault="00073577" w:rsidP="00073577">
      <w:pPr>
        <w:spacing w:before="0" w:after="0"/>
        <w:rPr>
          <w:ins w:id="20920" w:author="Abhishek Deep Nigam" w:date="2015-10-26T01:01:00Z"/>
          <w:rFonts w:ascii="Courier New" w:hAnsi="Courier New" w:cs="Courier New"/>
          <w:sz w:val="16"/>
          <w:szCs w:val="16"/>
          <w:rPrChange w:id="20921" w:author="Abhishek Deep Nigam" w:date="2015-10-26T01:01:00Z">
            <w:rPr>
              <w:ins w:id="20922" w:author="Abhishek Deep Nigam" w:date="2015-10-26T01:01:00Z"/>
              <w:rFonts w:ascii="Courier New" w:hAnsi="Courier New" w:cs="Courier New"/>
            </w:rPr>
          </w:rPrChange>
        </w:rPr>
      </w:pPr>
      <w:ins w:id="20923" w:author="Abhishek Deep Nigam" w:date="2015-10-26T01:01:00Z">
        <w:r w:rsidRPr="00073577">
          <w:rPr>
            <w:rFonts w:ascii="Courier New" w:hAnsi="Courier New" w:cs="Courier New"/>
            <w:sz w:val="16"/>
            <w:szCs w:val="16"/>
            <w:rPrChange w:id="20924" w:author="Abhishek Deep Nigam" w:date="2015-10-26T01:01:00Z">
              <w:rPr>
                <w:rFonts w:ascii="Courier New" w:hAnsi="Courier New" w:cs="Courier New"/>
              </w:rPr>
            </w:rPrChange>
          </w:rPr>
          <w:lastRenderedPageBreak/>
          <w:t>[4]-&gt;P(Backtracking)</w:t>
        </w:r>
      </w:ins>
    </w:p>
    <w:p w14:paraId="10D6923D" w14:textId="77777777" w:rsidR="00073577" w:rsidRPr="00073577" w:rsidRDefault="00073577" w:rsidP="00073577">
      <w:pPr>
        <w:spacing w:before="0" w:after="0"/>
        <w:rPr>
          <w:ins w:id="20925" w:author="Abhishek Deep Nigam" w:date="2015-10-26T01:01:00Z"/>
          <w:rFonts w:ascii="Courier New" w:hAnsi="Courier New" w:cs="Courier New"/>
          <w:sz w:val="16"/>
          <w:szCs w:val="16"/>
          <w:rPrChange w:id="20926" w:author="Abhishek Deep Nigam" w:date="2015-10-26T01:01:00Z">
            <w:rPr>
              <w:ins w:id="20927" w:author="Abhishek Deep Nigam" w:date="2015-10-26T01:01:00Z"/>
              <w:rFonts w:ascii="Courier New" w:hAnsi="Courier New" w:cs="Courier New"/>
            </w:rPr>
          </w:rPrChange>
        </w:rPr>
      </w:pPr>
      <w:ins w:id="20928" w:author="Abhishek Deep Nigam" w:date="2015-10-26T01:01:00Z">
        <w:r w:rsidRPr="00073577">
          <w:rPr>
            <w:rFonts w:ascii="Courier New" w:hAnsi="Courier New" w:cs="Courier New"/>
            <w:sz w:val="16"/>
            <w:szCs w:val="16"/>
            <w:rPrChange w:id="20929" w:author="Abhishek Deep Nigam" w:date="2015-10-26T01:01:00Z">
              <w:rPr>
                <w:rFonts w:ascii="Courier New" w:hAnsi="Courier New" w:cs="Courier New"/>
              </w:rPr>
            </w:rPrChange>
          </w:rPr>
          <w:t>[4]-&gt;Q(Backtracking)</w:t>
        </w:r>
      </w:ins>
    </w:p>
    <w:p w14:paraId="12B4FA37" w14:textId="77777777" w:rsidR="00073577" w:rsidRPr="00073577" w:rsidRDefault="00073577" w:rsidP="00073577">
      <w:pPr>
        <w:spacing w:before="0" w:after="0"/>
        <w:rPr>
          <w:ins w:id="20930" w:author="Abhishek Deep Nigam" w:date="2015-10-26T01:01:00Z"/>
          <w:rFonts w:ascii="Courier New" w:hAnsi="Courier New" w:cs="Courier New"/>
          <w:sz w:val="16"/>
          <w:szCs w:val="16"/>
          <w:rPrChange w:id="20931" w:author="Abhishek Deep Nigam" w:date="2015-10-26T01:01:00Z">
            <w:rPr>
              <w:ins w:id="20932" w:author="Abhishek Deep Nigam" w:date="2015-10-26T01:01:00Z"/>
              <w:rFonts w:ascii="Courier New" w:hAnsi="Courier New" w:cs="Courier New"/>
            </w:rPr>
          </w:rPrChange>
        </w:rPr>
      </w:pPr>
      <w:ins w:id="20933" w:author="Abhishek Deep Nigam" w:date="2015-10-26T01:01:00Z">
        <w:r w:rsidRPr="00073577">
          <w:rPr>
            <w:rFonts w:ascii="Courier New" w:hAnsi="Courier New" w:cs="Courier New"/>
            <w:sz w:val="16"/>
            <w:szCs w:val="16"/>
            <w:rPrChange w:id="20934" w:author="Abhishek Deep Nigam" w:date="2015-10-26T01:01:00Z">
              <w:rPr>
                <w:rFonts w:ascii="Courier New" w:hAnsi="Courier New" w:cs="Courier New"/>
              </w:rPr>
            </w:rPrChange>
          </w:rPr>
          <w:t>[4]-&gt;S(Backtracking)</w:t>
        </w:r>
      </w:ins>
    </w:p>
    <w:p w14:paraId="43EFD178" w14:textId="77777777" w:rsidR="00073577" w:rsidRPr="00073577" w:rsidRDefault="00073577" w:rsidP="00073577">
      <w:pPr>
        <w:spacing w:before="0" w:after="0"/>
        <w:rPr>
          <w:ins w:id="20935" w:author="Abhishek Deep Nigam" w:date="2015-10-26T01:01:00Z"/>
          <w:rFonts w:ascii="Courier New" w:hAnsi="Courier New" w:cs="Courier New"/>
          <w:sz w:val="16"/>
          <w:szCs w:val="16"/>
          <w:rPrChange w:id="20936" w:author="Abhishek Deep Nigam" w:date="2015-10-26T01:01:00Z">
            <w:rPr>
              <w:ins w:id="20937" w:author="Abhishek Deep Nigam" w:date="2015-10-26T01:01:00Z"/>
              <w:rFonts w:ascii="Courier New" w:hAnsi="Courier New" w:cs="Courier New"/>
            </w:rPr>
          </w:rPrChange>
        </w:rPr>
      </w:pPr>
      <w:ins w:id="20938" w:author="Abhishek Deep Nigam" w:date="2015-10-26T01:01:00Z">
        <w:r w:rsidRPr="00073577">
          <w:rPr>
            <w:rFonts w:ascii="Courier New" w:hAnsi="Courier New" w:cs="Courier New"/>
            <w:sz w:val="16"/>
            <w:szCs w:val="16"/>
            <w:rPrChange w:id="20939" w:author="Abhishek Deep Nigam" w:date="2015-10-26T01:01:00Z">
              <w:rPr>
                <w:rFonts w:ascii="Courier New" w:hAnsi="Courier New" w:cs="Courier New"/>
              </w:rPr>
            </w:rPrChange>
          </w:rPr>
          <w:t>[4]-&gt;Y[5]-&gt;O[6]-&gt;I[7]-&gt;E(Backtracking)</w:t>
        </w:r>
      </w:ins>
    </w:p>
    <w:p w14:paraId="6243B8FD" w14:textId="77777777" w:rsidR="00073577" w:rsidRPr="00073577" w:rsidRDefault="00073577" w:rsidP="00073577">
      <w:pPr>
        <w:spacing w:before="0" w:after="0"/>
        <w:rPr>
          <w:ins w:id="20940" w:author="Abhishek Deep Nigam" w:date="2015-10-26T01:01:00Z"/>
          <w:rFonts w:ascii="Courier New" w:hAnsi="Courier New" w:cs="Courier New"/>
          <w:sz w:val="16"/>
          <w:szCs w:val="16"/>
          <w:rPrChange w:id="20941" w:author="Abhishek Deep Nigam" w:date="2015-10-26T01:01:00Z">
            <w:rPr>
              <w:ins w:id="20942" w:author="Abhishek Deep Nigam" w:date="2015-10-26T01:01:00Z"/>
              <w:rFonts w:ascii="Courier New" w:hAnsi="Courier New" w:cs="Courier New"/>
            </w:rPr>
          </w:rPrChange>
        </w:rPr>
      </w:pPr>
      <w:ins w:id="20943" w:author="Abhishek Deep Nigam" w:date="2015-10-26T01:01:00Z">
        <w:r w:rsidRPr="00073577">
          <w:rPr>
            <w:rFonts w:ascii="Courier New" w:hAnsi="Courier New" w:cs="Courier New"/>
            <w:sz w:val="16"/>
            <w:szCs w:val="16"/>
            <w:rPrChange w:id="20944" w:author="Abhishek Deep Nigam" w:date="2015-10-26T01:01:00Z">
              <w:rPr>
                <w:rFonts w:ascii="Courier New" w:hAnsi="Courier New" w:cs="Courier New"/>
              </w:rPr>
            </w:rPrChange>
          </w:rPr>
          <w:t>[1]-&gt;C[2]-&gt;T[3]-&gt;T[4]-&gt;A(Backtracking)</w:t>
        </w:r>
      </w:ins>
    </w:p>
    <w:p w14:paraId="5B1CBE4A" w14:textId="77777777" w:rsidR="00073577" w:rsidRPr="00073577" w:rsidRDefault="00073577" w:rsidP="00073577">
      <w:pPr>
        <w:spacing w:before="0" w:after="0"/>
        <w:rPr>
          <w:ins w:id="20945" w:author="Abhishek Deep Nigam" w:date="2015-10-26T01:01:00Z"/>
          <w:rFonts w:ascii="Courier New" w:hAnsi="Courier New" w:cs="Courier New"/>
          <w:sz w:val="16"/>
          <w:szCs w:val="16"/>
          <w:rPrChange w:id="20946" w:author="Abhishek Deep Nigam" w:date="2015-10-26T01:01:00Z">
            <w:rPr>
              <w:ins w:id="20947" w:author="Abhishek Deep Nigam" w:date="2015-10-26T01:01:00Z"/>
              <w:rFonts w:ascii="Courier New" w:hAnsi="Courier New" w:cs="Courier New"/>
            </w:rPr>
          </w:rPrChange>
        </w:rPr>
      </w:pPr>
      <w:ins w:id="20948" w:author="Abhishek Deep Nigam" w:date="2015-10-26T01:01:00Z">
        <w:r w:rsidRPr="00073577">
          <w:rPr>
            <w:rFonts w:ascii="Courier New" w:hAnsi="Courier New" w:cs="Courier New"/>
            <w:sz w:val="16"/>
            <w:szCs w:val="16"/>
            <w:rPrChange w:id="20949" w:author="Abhishek Deep Nigam" w:date="2015-10-26T01:01:00Z">
              <w:rPr>
                <w:rFonts w:ascii="Courier New" w:hAnsi="Courier New" w:cs="Courier New"/>
              </w:rPr>
            </w:rPrChange>
          </w:rPr>
          <w:t>[4]-&gt;N[5]-&gt;O[6]-&gt;I(Backtracking)</w:t>
        </w:r>
      </w:ins>
    </w:p>
    <w:p w14:paraId="78BD0ACD" w14:textId="77777777" w:rsidR="00073577" w:rsidRPr="00073577" w:rsidRDefault="00073577" w:rsidP="00073577">
      <w:pPr>
        <w:spacing w:before="0" w:after="0"/>
        <w:rPr>
          <w:ins w:id="20950" w:author="Abhishek Deep Nigam" w:date="2015-10-26T01:01:00Z"/>
          <w:rFonts w:ascii="Courier New" w:hAnsi="Courier New" w:cs="Courier New"/>
          <w:sz w:val="16"/>
          <w:szCs w:val="16"/>
          <w:rPrChange w:id="20951" w:author="Abhishek Deep Nigam" w:date="2015-10-26T01:01:00Z">
            <w:rPr>
              <w:ins w:id="20952" w:author="Abhishek Deep Nigam" w:date="2015-10-26T01:01:00Z"/>
              <w:rFonts w:ascii="Courier New" w:hAnsi="Courier New" w:cs="Courier New"/>
            </w:rPr>
          </w:rPrChange>
        </w:rPr>
      </w:pPr>
      <w:ins w:id="20953" w:author="Abhishek Deep Nigam" w:date="2015-10-26T01:01:00Z">
        <w:r w:rsidRPr="00073577">
          <w:rPr>
            <w:rFonts w:ascii="Courier New" w:hAnsi="Courier New" w:cs="Courier New"/>
            <w:sz w:val="16"/>
            <w:szCs w:val="16"/>
            <w:rPrChange w:id="20954" w:author="Abhishek Deep Nigam" w:date="2015-10-26T01:01:00Z">
              <w:rPr>
                <w:rFonts w:ascii="Courier New" w:hAnsi="Courier New" w:cs="Courier New"/>
              </w:rPr>
            </w:rPrChange>
          </w:rPr>
          <w:t>[4]-&gt;O[5]-&gt;O[6]-&gt;I(Backtracking)</w:t>
        </w:r>
      </w:ins>
    </w:p>
    <w:p w14:paraId="07544639" w14:textId="77777777" w:rsidR="00073577" w:rsidRPr="00073577" w:rsidRDefault="00073577" w:rsidP="00073577">
      <w:pPr>
        <w:spacing w:before="0" w:after="0"/>
        <w:rPr>
          <w:ins w:id="20955" w:author="Abhishek Deep Nigam" w:date="2015-10-26T01:01:00Z"/>
          <w:rFonts w:ascii="Courier New" w:hAnsi="Courier New" w:cs="Courier New"/>
          <w:sz w:val="16"/>
          <w:szCs w:val="16"/>
          <w:rPrChange w:id="20956" w:author="Abhishek Deep Nigam" w:date="2015-10-26T01:01:00Z">
            <w:rPr>
              <w:ins w:id="20957" w:author="Abhishek Deep Nigam" w:date="2015-10-26T01:01:00Z"/>
              <w:rFonts w:ascii="Courier New" w:hAnsi="Courier New" w:cs="Courier New"/>
            </w:rPr>
          </w:rPrChange>
        </w:rPr>
      </w:pPr>
      <w:ins w:id="20958" w:author="Abhishek Deep Nigam" w:date="2015-10-26T01:01:00Z">
        <w:r w:rsidRPr="00073577">
          <w:rPr>
            <w:rFonts w:ascii="Courier New" w:hAnsi="Courier New" w:cs="Courier New"/>
            <w:sz w:val="16"/>
            <w:szCs w:val="16"/>
            <w:rPrChange w:id="20959" w:author="Abhishek Deep Nigam" w:date="2015-10-26T01:01:00Z">
              <w:rPr>
                <w:rFonts w:ascii="Courier New" w:hAnsi="Courier New" w:cs="Courier New"/>
              </w:rPr>
            </w:rPrChange>
          </w:rPr>
          <w:t>[4]-&gt;P(Backtracking)</w:t>
        </w:r>
      </w:ins>
    </w:p>
    <w:p w14:paraId="4716B3FA" w14:textId="77777777" w:rsidR="00073577" w:rsidRPr="00073577" w:rsidRDefault="00073577" w:rsidP="00073577">
      <w:pPr>
        <w:spacing w:before="0" w:after="0"/>
        <w:rPr>
          <w:ins w:id="20960" w:author="Abhishek Deep Nigam" w:date="2015-10-26T01:01:00Z"/>
          <w:rFonts w:ascii="Courier New" w:hAnsi="Courier New" w:cs="Courier New"/>
          <w:sz w:val="16"/>
          <w:szCs w:val="16"/>
          <w:rPrChange w:id="20961" w:author="Abhishek Deep Nigam" w:date="2015-10-26T01:01:00Z">
            <w:rPr>
              <w:ins w:id="20962" w:author="Abhishek Deep Nigam" w:date="2015-10-26T01:01:00Z"/>
              <w:rFonts w:ascii="Courier New" w:hAnsi="Courier New" w:cs="Courier New"/>
            </w:rPr>
          </w:rPrChange>
        </w:rPr>
      </w:pPr>
      <w:ins w:id="20963" w:author="Abhishek Deep Nigam" w:date="2015-10-26T01:01:00Z">
        <w:r w:rsidRPr="00073577">
          <w:rPr>
            <w:rFonts w:ascii="Courier New" w:hAnsi="Courier New" w:cs="Courier New"/>
            <w:sz w:val="16"/>
            <w:szCs w:val="16"/>
            <w:rPrChange w:id="20964" w:author="Abhishek Deep Nigam" w:date="2015-10-26T01:01:00Z">
              <w:rPr>
                <w:rFonts w:ascii="Courier New" w:hAnsi="Courier New" w:cs="Courier New"/>
              </w:rPr>
            </w:rPrChange>
          </w:rPr>
          <w:t>[4]-&gt;Q(Backtracking)</w:t>
        </w:r>
      </w:ins>
    </w:p>
    <w:p w14:paraId="4D034B4C" w14:textId="77777777" w:rsidR="00073577" w:rsidRPr="00073577" w:rsidRDefault="00073577" w:rsidP="00073577">
      <w:pPr>
        <w:spacing w:before="0" w:after="0"/>
        <w:rPr>
          <w:ins w:id="20965" w:author="Abhishek Deep Nigam" w:date="2015-10-26T01:01:00Z"/>
          <w:rFonts w:ascii="Courier New" w:hAnsi="Courier New" w:cs="Courier New"/>
          <w:sz w:val="16"/>
          <w:szCs w:val="16"/>
          <w:rPrChange w:id="20966" w:author="Abhishek Deep Nigam" w:date="2015-10-26T01:01:00Z">
            <w:rPr>
              <w:ins w:id="20967" w:author="Abhishek Deep Nigam" w:date="2015-10-26T01:01:00Z"/>
              <w:rFonts w:ascii="Courier New" w:hAnsi="Courier New" w:cs="Courier New"/>
            </w:rPr>
          </w:rPrChange>
        </w:rPr>
      </w:pPr>
      <w:ins w:id="20968" w:author="Abhishek Deep Nigam" w:date="2015-10-26T01:01:00Z">
        <w:r w:rsidRPr="00073577">
          <w:rPr>
            <w:rFonts w:ascii="Courier New" w:hAnsi="Courier New" w:cs="Courier New"/>
            <w:sz w:val="16"/>
            <w:szCs w:val="16"/>
            <w:rPrChange w:id="20969" w:author="Abhishek Deep Nigam" w:date="2015-10-26T01:01:00Z">
              <w:rPr>
                <w:rFonts w:ascii="Courier New" w:hAnsi="Courier New" w:cs="Courier New"/>
              </w:rPr>
            </w:rPrChange>
          </w:rPr>
          <w:t>[4]-&gt;S(Backtracking)</w:t>
        </w:r>
      </w:ins>
    </w:p>
    <w:p w14:paraId="126C7569" w14:textId="77777777" w:rsidR="00073577" w:rsidRPr="00073577" w:rsidRDefault="00073577" w:rsidP="00073577">
      <w:pPr>
        <w:spacing w:before="0" w:after="0"/>
        <w:rPr>
          <w:ins w:id="20970" w:author="Abhishek Deep Nigam" w:date="2015-10-26T01:01:00Z"/>
          <w:rFonts w:ascii="Courier New" w:hAnsi="Courier New" w:cs="Courier New"/>
          <w:sz w:val="16"/>
          <w:szCs w:val="16"/>
          <w:rPrChange w:id="20971" w:author="Abhishek Deep Nigam" w:date="2015-10-26T01:01:00Z">
            <w:rPr>
              <w:ins w:id="20972" w:author="Abhishek Deep Nigam" w:date="2015-10-26T01:01:00Z"/>
              <w:rFonts w:ascii="Courier New" w:hAnsi="Courier New" w:cs="Courier New"/>
            </w:rPr>
          </w:rPrChange>
        </w:rPr>
      </w:pPr>
      <w:ins w:id="20973" w:author="Abhishek Deep Nigam" w:date="2015-10-26T01:01:00Z">
        <w:r w:rsidRPr="00073577">
          <w:rPr>
            <w:rFonts w:ascii="Courier New" w:hAnsi="Courier New" w:cs="Courier New"/>
            <w:sz w:val="16"/>
            <w:szCs w:val="16"/>
            <w:rPrChange w:id="20974" w:author="Abhishek Deep Nigam" w:date="2015-10-26T01:01:00Z">
              <w:rPr>
                <w:rFonts w:ascii="Courier New" w:hAnsi="Courier New" w:cs="Courier New"/>
              </w:rPr>
            </w:rPrChange>
          </w:rPr>
          <w:t>[4]-&gt;Y[5]-&gt;O[6]-&gt;I(Backtracking)</w:t>
        </w:r>
      </w:ins>
    </w:p>
    <w:p w14:paraId="65E0E59B" w14:textId="77777777" w:rsidR="00073577" w:rsidRPr="00073577" w:rsidRDefault="00073577" w:rsidP="00073577">
      <w:pPr>
        <w:spacing w:before="0" w:after="0"/>
        <w:rPr>
          <w:ins w:id="20975" w:author="Abhishek Deep Nigam" w:date="2015-10-26T01:01:00Z"/>
          <w:rFonts w:ascii="Courier New" w:hAnsi="Courier New" w:cs="Courier New"/>
          <w:sz w:val="16"/>
          <w:szCs w:val="16"/>
          <w:rPrChange w:id="20976" w:author="Abhishek Deep Nigam" w:date="2015-10-26T01:01:00Z">
            <w:rPr>
              <w:ins w:id="20977" w:author="Abhishek Deep Nigam" w:date="2015-10-26T01:01:00Z"/>
              <w:rFonts w:ascii="Courier New" w:hAnsi="Courier New" w:cs="Courier New"/>
            </w:rPr>
          </w:rPrChange>
        </w:rPr>
      </w:pPr>
      <w:ins w:id="20978" w:author="Abhishek Deep Nigam" w:date="2015-10-26T01:01:00Z">
        <w:r w:rsidRPr="00073577">
          <w:rPr>
            <w:rFonts w:ascii="Courier New" w:hAnsi="Courier New" w:cs="Courier New"/>
            <w:sz w:val="16"/>
            <w:szCs w:val="16"/>
            <w:rPrChange w:id="20979" w:author="Abhishek Deep Nigam" w:date="2015-10-26T01:01:00Z">
              <w:rPr>
                <w:rFonts w:ascii="Courier New" w:hAnsi="Courier New" w:cs="Courier New"/>
              </w:rPr>
            </w:rPrChange>
          </w:rPr>
          <w:t>[1]-&gt;D[2]-&gt;T[3]-&gt;T[4]-&gt;A(Backtracking)</w:t>
        </w:r>
      </w:ins>
    </w:p>
    <w:p w14:paraId="7FD54871" w14:textId="77777777" w:rsidR="00073577" w:rsidRPr="00073577" w:rsidRDefault="00073577" w:rsidP="00073577">
      <w:pPr>
        <w:spacing w:before="0" w:after="0"/>
        <w:rPr>
          <w:ins w:id="20980" w:author="Abhishek Deep Nigam" w:date="2015-10-26T01:01:00Z"/>
          <w:rFonts w:ascii="Courier New" w:hAnsi="Courier New" w:cs="Courier New"/>
          <w:sz w:val="16"/>
          <w:szCs w:val="16"/>
          <w:rPrChange w:id="20981" w:author="Abhishek Deep Nigam" w:date="2015-10-26T01:01:00Z">
            <w:rPr>
              <w:ins w:id="20982" w:author="Abhishek Deep Nigam" w:date="2015-10-26T01:01:00Z"/>
              <w:rFonts w:ascii="Courier New" w:hAnsi="Courier New" w:cs="Courier New"/>
            </w:rPr>
          </w:rPrChange>
        </w:rPr>
      </w:pPr>
      <w:ins w:id="20983" w:author="Abhishek Deep Nigam" w:date="2015-10-26T01:01:00Z">
        <w:r w:rsidRPr="00073577">
          <w:rPr>
            <w:rFonts w:ascii="Courier New" w:hAnsi="Courier New" w:cs="Courier New"/>
            <w:sz w:val="16"/>
            <w:szCs w:val="16"/>
            <w:rPrChange w:id="20984" w:author="Abhishek Deep Nigam" w:date="2015-10-26T01:01:00Z">
              <w:rPr>
                <w:rFonts w:ascii="Courier New" w:hAnsi="Courier New" w:cs="Courier New"/>
              </w:rPr>
            </w:rPrChange>
          </w:rPr>
          <w:t>[4]-&gt;N[5]-&gt;O[6]-&gt;I(Backtracking)</w:t>
        </w:r>
      </w:ins>
    </w:p>
    <w:p w14:paraId="34490ECA" w14:textId="77777777" w:rsidR="00073577" w:rsidRPr="00073577" w:rsidRDefault="00073577" w:rsidP="00073577">
      <w:pPr>
        <w:spacing w:before="0" w:after="0"/>
        <w:rPr>
          <w:ins w:id="20985" w:author="Abhishek Deep Nigam" w:date="2015-10-26T01:01:00Z"/>
          <w:rFonts w:ascii="Courier New" w:hAnsi="Courier New" w:cs="Courier New"/>
          <w:sz w:val="16"/>
          <w:szCs w:val="16"/>
          <w:rPrChange w:id="20986" w:author="Abhishek Deep Nigam" w:date="2015-10-26T01:01:00Z">
            <w:rPr>
              <w:ins w:id="20987" w:author="Abhishek Deep Nigam" w:date="2015-10-26T01:01:00Z"/>
              <w:rFonts w:ascii="Courier New" w:hAnsi="Courier New" w:cs="Courier New"/>
            </w:rPr>
          </w:rPrChange>
        </w:rPr>
      </w:pPr>
      <w:ins w:id="20988" w:author="Abhishek Deep Nigam" w:date="2015-10-26T01:01:00Z">
        <w:r w:rsidRPr="00073577">
          <w:rPr>
            <w:rFonts w:ascii="Courier New" w:hAnsi="Courier New" w:cs="Courier New"/>
            <w:sz w:val="16"/>
            <w:szCs w:val="16"/>
            <w:rPrChange w:id="20989" w:author="Abhishek Deep Nigam" w:date="2015-10-26T01:01:00Z">
              <w:rPr>
                <w:rFonts w:ascii="Courier New" w:hAnsi="Courier New" w:cs="Courier New"/>
              </w:rPr>
            </w:rPrChange>
          </w:rPr>
          <w:t>[4]-&gt;O[5]-&gt;O[6]-&gt;I(Backtracking)</w:t>
        </w:r>
      </w:ins>
    </w:p>
    <w:p w14:paraId="71C9190C" w14:textId="77777777" w:rsidR="00073577" w:rsidRPr="00073577" w:rsidRDefault="00073577" w:rsidP="00073577">
      <w:pPr>
        <w:spacing w:before="0" w:after="0"/>
        <w:rPr>
          <w:ins w:id="20990" w:author="Abhishek Deep Nigam" w:date="2015-10-26T01:01:00Z"/>
          <w:rFonts w:ascii="Courier New" w:hAnsi="Courier New" w:cs="Courier New"/>
          <w:sz w:val="16"/>
          <w:szCs w:val="16"/>
          <w:rPrChange w:id="20991" w:author="Abhishek Deep Nigam" w:date="2015-10-26T01:01:00Z">
            <w:rPr>
              <w:ins w:id="20992" w:author="Abhishek Deep Nigam" w:date="2015-10-26T01:01:00Z"/>
              <w:rFonts w:ascii="Courier New" w:hAnsi="Courier New" w:cs="Courier New"/>
            </w:rPr>
          </w:rPrChange>
        </w:rPr>
      </w:pPr>
      <w:ins w:id="20993" w:author="Abhishek Deep Nigam" w:date="2015-10-26T01:01:00Z">
        <w:r w:rsidRPr="00073577">
          <w:rPr>
            <w:rFonts w:ascii="Courier New" w:hAnsi="Courier New" w:cs="Courier New"/>
            <w:sz w:val="16"/>
            <w:szCs w:val="16"/>
            <w:rPrChange w:id="20994" w:author="Abhishek Deep Nigam" w:date="2015-10-26T01:01:00Z">
              <w:rPr>
                <w:rFonts w:ascii="Courier New" w:hAnsi="Courier New" w:cs="Courier New"/>
              </w:rPr>
            </w:rPrChange>
          </w:rPr>
          <w:t>[4]-&gt;P(Backtracking)</w:t>
        </w:r>
      </w:ins>
    </w:p>
    <w:p w14:paraId="4AD2CE01" w14:textId="77777777" w:rsidR="00073577" w:rsidRPr="00073577" w:rsidRDefault="00073577" w:rsidP="00073577">
      <w:pPr>
        <w:spacing w:before="0" w:after="0"/>
        <w:rPr>
          <w:ins w:id="20995" w:author="Abhishek Deep Nigam" w:date="2015-10-26T01:01:00Z"/>
          <w:rFonts w:ascii="Courier New" w:hAnsi="Courier New" w:cs="Courier New"/>
          <w:sz w:val="16"/>
          <w:szCs w:val="16"/>
          <w:rPrChange w:id="20996" w:author="Abhishek Deep Nigam" w:date="2015-10-26T01:01:00Z">
            <w:rPr>
              <w:ins w:id="20997" w:author="Abhishek Deep Nigam" w:date="2015-10-26T01:01:00Z"/>
              <w:rFonts w:ascii="Courier New" w:hAnsi="Courier New" w:cs="Courier New"/>
            </w:rPr>
          </w:rPrChange>
        </w:rPr>
      </w:pPr>
      <w:ins w:id="20998" w:author="Abhishek Deep Nigam" w:date="2015-10-26T01:01:00Z">
        <w:r w:rsidRPr="00073577">
          <w:rPr>
            <w:rFonts w:ascii="Courier New" w:hAnsi="Courier New" w:cs="Courier New"/>
            <w:sz w:val="16"/>
            <w:szCs w:val="16"/>
            <w:rPrChange w:id="20999" w:author="Abhishek Deep Nigam" w:date="2015-10-26T01:01:00Z">
              <w:rPr>
                <w:rFonts w:ascii="Courier New" w:hAnsi="Courier New" w:cs="Courier New"/>
              </w:rPr>
            </w:rPrChange>
          </w:rPr>
          <w:t>[4]-&gt;Q(Backtracking)</w:t>
        </w:r>
      </w:ins>
    </w:p>
    <w:p w14:paraId="1435E4E4" w14:textId="77777777" w:rsidR="00073577" w:rsidRPr="00073577" w:rsidRDefault="00073577" w:rsidP="00073577">
      <w:pPr>
        <w:spacing w:before="0" w:after="0"/>
        <w:rPr>
          <w:ins w:id="21000" w:author="Abhishek Deep Nigam" w:date="2015-10-26T01:01:00Z"/>
          <w:rFonts w:ascii="Courier New" w:hAnsi="Courier New" w:cs="Courier New"/>
          <w:sz w:val="16"/>
          <w:szCs w:val="16"/>
          <w:rPrChange w:id="21001" w:author="Abhishek Deep Nigam" w:date="2015-10-26T01:01:00Z">
            <w:rPr>
              <w:ins w:id="21002" w:author="Abhishek Deep Nigam" w:date="2015-10-26T01:01:00Z"/>
              <w:rFonts w:ascii="Courier New" w:hAnsi="Courier New" w:cs="Courier New"/>
            </w:rPr>
          </w:rPrChange>
        </w:rPr>
      </w:pPr>
      <w:ins w:id="21003" w:author="Abhishek Deep Nigam" w:date="2015-10-26T01:01:00Z">
        <w:r w:rsidRPr="00073577">
          <w:rPr>
            <w:rFonts w:ascii="Courier New" w:hAnsi="Courier New" w:cs="Courier New"/>
            <w:sz w:val="16"/>
            <w:szCs w:val="16"/>
            <w:rPrChange w:id="21004" w:author="Abhishek Deep Nigam" w:date="2015-10-26T01:01:00Z">
              <w:rPr>
                <w:rFonts w:ascii="Courier New" w:hAnsi="Courier New" w:cs="Courier New"/>
              </w:rPr>
            </w:rPrChange>
          </w:rPr>
          <w:t>[4]-&gt;S(Backtracking)</w:t>
        </w:r>
      </w:ins>
    </w:p>
    <w:p w14:paraId="729AC136" w14:textId="77777777" w:rsidR="00073577" w:rsidRPr="00073577" w:rsidRDefault="00073577" w:rsidP="00073577">
      <w:pPr>
        <w:spacing w:before="0" w:after="0"/>
        <w:rPr>
          <w:ins w:id="21005" w:author="Abhishek Deep Nigam" w:date="2015-10-26T01:01:00Z"/>
          <w:rFonts w:ascii="Courier New" w:hAnsi="Courier New" w:cs="Courier New"/>
          <w:sz w:val="16"/>
          <w:szCs w:val="16"/>
          <w:rPrChange w:id="21006" w:author="Abhishek Deep Nigam" w:date="2015-10-26T01:01:00Z">
            <w:rPr>
              <w:ins w:id="21007" w:author="Abhishek Deep Nigam" w:date="2015-10-26T01:01:00Z"/>
              <w:rFonts w:ascii="Courier New" w:hAnsi="Courier New" w:cs="Courier New"/>
            </w:rPr>
          </w:rPrChange>
        </w:rPr>
      </w:pPr>
      <w:ins w:id="21008" w:author="Abhishek Deep Nigam" w:date="2015-10-26T01:01:00Z">
        <w:r w:rsidRPr="00073577">
          <w:rPr>
            <w:rFonts w:ascii="Courier New" w:hAnsi="Courier New" w:cs="Courier New"/>
            <w:sz w:val="16"/>
            <w:szCs w:val="16"/>
            <w:rPrChange w:id="21009" w:author="Abhishek Deep Nigam" w:date="2015-10-26T01:01:00Z">
              <w:rPr>
                <w:rFonts w:ascii="Courier New" w:hAnsi="Courier New" w:cs="Courier New"/>
              </w:rPr>
            </w:rPrChange>
          </w:rPr>
          <w:t>[4]-&gt;Y[5]-&gt;O[6]-&gt;I(Backtracking)</w:t>
        </w:r>
      </w:ins>
    </w:p>
    <w:p w14:paraId="35F33246" w14:textId="77777777" w:rsidR="00073577" w:rsidRPr="00073577" w:rsidRDefault="00073577" w:rsidP="00073577">
      <w:pPr>
        <w:spacing w:before="0" w:after="0"/>
        <w:rPr>
          <w:ins w:id="21010" w:author="Abhishek Deep Nigam" w:date="2015-10-26T01:01:00Z"/>
          <w:rFonts w:ascii="Courier New" w:hAnsi="Courier New" w:cs="Courier New"/>
          <w:sz w:val="16"/>
          <w:szCs w:val="16"/>
          <w:rPrChange w:id="21011" w:author="Abhishek Deep Nigam" w:date="2015-10-26T01:01:00Z">
            <w:rPr>
              <w:ins w:id="21012" w:author="Abhishek Deep Nigam" w:date="2015-10-26T01:01:00Z"/>
              <w:rFonts w:ascii="Courier New" w:hAnsi="Courier New" w:cs="Courier New"/>
            </w:rPr>
          </w:rPrChange>
        </w:rPr>
      </w:pPr>
      <w:ins w:id="21013" w:author="Abhishek Deep Nigam" w:date="2015-10-26T01:01:00Z">
        <w:r w:rsidRPr="00073577">
          <w:rPr>
            <w:rFonts w:ascii="Courier New" w:hAnsi="Courier New" w:cs="Courier New"/>
            <w:sz w:val="16"/>
            <w:szCs w:val="16"/>
            <w:rPrChange w:id="21014" w:author="Abhishek Deep Nigam" w:date="2015-10-26T01:01:00Z">
              <w:rPr>
                <w:rFonts w:ascii="Courier New" w:hAnsi="Courier New" w:cs="Courier New"/>
              </w:rPr>
            </w:rPrChange>
          </w:rPr>
          <w:t>[1]-&gt;E[2]-&gt;T[3]-&gt;T[4]-&gt;A(Backtracking)</w:t>
        </w:r>
      </w:ins>
    </w:p>
    <w:p w14:paraId="4DDC726F" w14:textId="77777777" w:rsidR="00073577" w:rsidRPr="00073577" w:rsidRDefault="00073577" w:rsidP="00073577">
      <w:pPr>
        <w:spacing w:before="0" w:after="0"/>
        <w:rPr>
          <w:ins w:id="21015" w:author="Abhishek Deep Nigam" w:date="2015-10-26T01:01:00Z"/>
          <w:rFonts w:ascii="Courier New" w:hAnsi="Courier New" w:cs="Courier New"/>
          <w:sz w:val="16"/>
          <w:szCs w:val="16"/>
          <w:rPrChange w:id="21016" w:author="Abhishek Deep Nigam" w:date="2015-10-26T01:01:00Z">
            <w:rPr>
              <w:ins w:id="21017" w:author="Abhishek Deep Nigam" w:date="2015-10-26T01:01:00Z"/>
              <w:rFonts w:ascii="Courier New" w:hAnsi="Courier New" w:cs="Courier New"/>
            </w:rPr>
          </w:rPrChange>
        </w:rPr>
      </w:pPr>
      <w:ins w:id="21018" w:author="Abhishek Deep Nigam" w:date="2015-10-26T01:01:00Z">
        <w:r w:rsidRPr="00073577">
          <w:rPr>
            <w:rFonts w:ascii="Courier New" w:hAnsi="Courier New" w:cs="Courier New"/>
            <w:sz w:val="16"/>
            <w:szCs w:val="16"/>
            <w:rPrChange w:id="21019" w:author="Abhishek Deep Nigam" w:date="2015-10-26T01:01:00Z">
              <w:rPr>
                <w:rFonts w:ascii="Courier New" w:hAnsi="Courier New" w:cs="Courier New"/>
              </w:rPr>
            </w:rPrChange>
          </w:rPr>
          <w:t>[4]-&gt;N[5]-&gt;O[6]-&gt;I[7]-&gt;E(Backtracking)</w:t>
        </w:r>
      </w:ins>
    </w:p>
    <w:p w14:paraId="1D1EDF59" w14:textId="77777777" w:rsidR="00073577" w:rsidRPr="00073577" w:rsidRDefault="00073577" w:rsidP="00073577">
      <w:pPr>
        <w:spacing w:before="0" w:after="0"/>
        <w:rPr>
          <w:ins w:id="21020" w:author="Abhishek Deep Nigam" w:date="2015-10-26T01:01:00Z"/>
          <w:rFonts w:ascii="Courier New" w:hAnsi="Courier New" w:cs="Courier New"/>
          <w:sz w:val="16"/>
          <w:szCs w:val="16"/>
          <w:rPrChange w:id="21021" w:author="Abhishek Deep Nigam" w:date="2015-10-26T01:01:00Z">
            <w:rPr>
              <w:ins w:id="21022" w:author="Abhishek Deep Nigam" w:date="2015-10-26T01:01:00Z"/>
              <w:rFonts w:ascii="Courier New" w:hAnsi="Courier New" w:cs="Courier New"/>
            </w:rPr>
          </w:rPrChange>
        </w:rPr>
      </w:pPr>
      <w:ins w:id="21023" w:author="Abhishek Deep Nigam" w:date="2015-10-26T01:01:00Z">
        <w:r w:rsidRPr="00073577">
          <w:rPr>
            <w:rFonts w:ascii="Courier New" w:hAnsi="Courier New" w:cs="Courier New"/>
            <w:sz w:val="16"/>
            <w:szCs w:val="16"/>
            <w:rPrChange w:id="21024" w:author="Abhishek Deep Nigam" w:date="2015-10-26T01:01:00Z">
              <w:rPr>
                <w:rFonts w:ascii="Courier New" w:hAnsi="Courier New" w:cs="Courier New"/>
              </w:rPr>
            </w:rPrChange>
          </w:rPr>
          <w:t>[4]-&gt;O[5]-&gt;O[6]-&gt;I[7]-&gt;E(Backtracking)</w:t>
        </w:r>
      </w:ins>
    </w:p>
    <w:p w14:paraId="446B16B3" w14:textId="77777777" w:rsidR="00073577" w:rsidRPr="00073577" w:rsidRDefault="00073577" w:rsidP="00073577">
      <w:pPr>
        <w:spacing w:before="0" w:after="0"/>
        <w:rPr>
          <w:ins w:id="21025" w:author="Abhishek Deep Nigam" w:date="2015-10-26T01:01:00Z"/>
          <w:rFonts w:ascii="Courier New" w:hAnsi="Courier New" w:cs="Courier New"/>
          <w:sz w:val="16"/>
          <w:szCs w:val="16"/>
          <w:rPrChange w:id="21026" w:author="Abhishek Deep Nigam" w:date="2015-10-26T01:01:00Z">
            <w:rPr>
              <w:ins w:id="21027" w:author="Abhishek Deep Nigam" w:date="2015-10-26T01:01:00Z"/>
              <w:rFonts w:ascii="Courier New" w:hAnsi="Courier New" w:cs="Courier New"/>
            </w:rPr>
          </w:rPrChange>
        </w:rPr>
      </w:pPr>
      <w:ins w:id="21028" w:author="Abhishek Deep Nigam" w:date="2015-10-26T01:01:00Z">
        <w:r w:rsidRPr="00073577">
          <w:rPr>
            <w:rFonts w:ascii="Courier New" w:hAnsi="Courier New" w:cs="Courier New"/>
            <w:sz w:val="16"/>
            <w:szCs w:val="16"/>
            <w:rPrChange w:id="21029" w:author="Abhishek Deep Nigam" w:date="2015-10-26T01:01:00Z">
              <w:rPr>
                <w:rFonts w:ascii="Courier New" w:hAnsi="Courier New" w:cs="Courier New"/>
              </w:rPr>
            </w:rPrChange>
          </w:rPr>
          <w:t>[4]-&gt;P(Backtracking)</w:t>
        </w:r>
      </w:ins>
    </w:p>
    <w:p w14:paraId="5B52A1CC" w14:textId="77777777" w:rsidR="00073577" w:rsidRPr="00073577" w:rsidRDefault="00073577" w:rsidP="00073577">
      <w:pPr>
        <w:spacing w:before="0" w:after="0"/>
        <w:rPr>
          <w:ins w:id="21030" w:author="Abhishek Deep Nigam" w:date="2015-10-26T01:01:00Z"/>
          <w:rFonts w:ascii="Courier New" w:hAnsi="Courier New" w:cs="Courier New"/>
          <w:sz w:val="16"/>
          <w:szCs w:val="16"/>
          <w:rPrChange w:id="21031" w:author="Abhishek Deep Nigam" w:date="2015-10-26T01:01:00Z">
            <w:rPr>
              <w:ins w:id="21032" w:author="Abhishek Deep Nigam" w:date="2015-10-26T01:01:00Z"/>
              <w:rFonts w:ascii="Courier New" w:hAnsi="Courier New" w:cs="Courier New"/>
            </w:rPr>
          </w:rPrChange>
        </w:rPr>
      </w:pPr>
      <w:ins w:id="21033" w:author="Abhishek Deep Nigam" w:date="2015-10-26T01:01:00Z">
        <w:r w:rsidRPr="00073577">
          <w:rPr>
            <w:rFonts w:ascii="Courier New" w:hAnsi="Courier New" w:cs="Courier New"/>
            <w:sz w:val="16"/>
            <w:szCs w:val="16"/>
            <w:rPrChange w:id="21034" w:author="Abhishek Deep Nigam" w:date="2015-10-26T01:01:00Z">
              <w:rPr>
                <w:rFonts w:ascii="Courier New" w:hAnsi="Courier New" w:cs="Courier New"/>
              </w:rPr>
            </w:rPrChange>
          </w:rPr>
          <w:t>[4]-&gt;Q(Backtracking)</w:t>
        </w:r>
      </w:ins>
    </w:p>
    <w:p w14:paraId="0C1607F9" w14:textId="77777777" w:rsidR="00073577" w:rsidRPr="00073577" w:rsidRDefault="00073577" w:rsidP="00073577">
      <w:pPr>
        <w:spacing w:before="0" w:after="0"/>
        <w:rPr>
          <w:ins w:id="21035" w:author="Abhishek Deep Nigam" w:date="2015-10-26T01:01:00Z"/>
          <w:rFonts w:ascii="Courier New" w:hAnsi="Courier New" w:cs="Courier New"/>
          <w:sz w:val="16"/>
          <w:szCs w:val="16"/>
          <w:rPrChange w:id="21036" w:author="Abhishek Deep Nigam" w:date="2015-10-26T01:01:00Z">
            <w:rPr>
              <w:ins w:id="21037" w:author="Abhishek Deep Nigam" w:date="2015-10-26T01:01:00Z"/>
              <w:rFonts w:ascii="Courier New" w:hAnsi="Courier New" w:cs="Courier New"/>
            </w:rPr>
          </w:rPrChange>
        </w:rPr>
      </w:pPr>
      <w:ins w:id="21038" w:author="Abhishek Deep Nigam" w:date="2015-10-26T01:01:00Z">
        <w:r w:rsidRPr="00073577">
          <w:rPr>
            <w:rFonts w:ascii="Courier New" w:hAnsi="Courier New" w:cs="Courier New"/>
            <w:sz w:val="16"/>
            <w:szCs w:val="16"/>
            <w:rPrChange w:id="21039" w:author="Abhishek Deep Nigam" w:date="2015-10-26T01:01:00Z">
              <w:rPr>
                <w:rFonts w:ascii="Courier New" w:hAnsi="Courier New" w:cs="Courier New"/>
              </w:rPr>
            </w:rPrChange>
          </w:rPr>
          <w:t>[4]-&gt;S(Backtracking)</w:t>
        </w:r>
      </w:ins>
    </w:p>
    <w:p w14:paraId="443C8E69" w14:textId="77777777" w:rsidR="00073577" w:rsidRPr="00073577" w:rsidRDefault="00073577" w:rsidP="00073577">
      <w:pPr>
        <w:spacing w:before="0" w:after="0"/>
        <w:rPr>
          <w:ins w:id="21040" w:author="Abhishek Deep Nigam" w:date="2015-10-26T01:01:00Z"/>
          <w:rFonts w:ascii="Courier New" w:hAnsi="Courier New" w:cs="Courier New"/>
          <w:sz w:val="16"/>
          <w:szCs w:val="16"/>
          <w:rPrChange w:id="21041" w:author="Abhishek Deep Nigam" w:date="2015-10-26T01:01:00Z">
            <w:rPr>
              <w:ins w:id="21042" w:author="Abhishek Deep Nigam" w:date="2015-10-26T01:01:00Z"/>
              <w:rFonts w:ascii="Courier New" w:hAnsi="Courier New" w:cs="Courier New"/>
            </w:rPr>
          </w:rPrChange>
        </w:rPr>
      </w:pPr>
      <w:ins w:id="21043" w:author="Abhishek Deep Nigam" w:date="2015-10-26T01:01:00Z">
        <w:r w:rsidRPr="00073577">
          <w:rPr>
            <w:rFonts w:ascii="Courier New" w:hAnsi="Courier New" w:cs="Courier New"/>
            <w:sz w:val="16"/>
            <w:szCs w:val="16"/>
            <w:rPrChange w:id="21044" w:author="Abhishek Deep Nigam" w:date="2015-10-26T01:01:00Z">
              <w:rPr>
                <w:rFonts w:ascii="Courier New" w:hAnsi="Courier New" w:cs="Courier New"/>
              </w:rPr>
            </w:rPrChange>
          </w:rPr>
          <w:t>[4]-&gt;Y[5]-&gt;O[6]-&gt;I[7]-&gt;E(Backtracking)</w:t>
        </w:r>
      </w:ins>
    </w:p>
    <w:p w14:paraId="62301966" w14:textId="77777777" w:rsidR="00073577" w:rsidRPr="00073577" w:rsidRDefault="00073577" w:rsidP="00073577">
      <w:pPr>
        <w:spacing w:before="0" w:after="0"/>
        <w:rPr>
          <w:ins w:id="21045" w:author="Abhishek Deep Nigam" w:date="2015-10-26T01:01:00Z"/>
          <w:rFonts w:ascii="Courier New" w:hAnsi="Courier New" w:cs="Courier New"/>
          <w:sz w:val="16"/>
          <w:szCs w:val="16"/>
          <w:rPrChange w:id="21046" w:author="Abhishek Deep Nigam" w:date="2015-10-26T01:01:00Z">
            <w:rPr>
              <w:ins w:id="21047" w:author="Abhishek Deep Nigam" w:date="2015-10-26T01:01:00Z"/>
              <w:rFonts w:ascii="Courier New" w:hAnsi="Courier New" w:cs="Courier New"/>
            </w:rPr>
          </w:rPrChange>
        </w:rPr>
      </w:pPr>
      <w:ins w:id="21048" w:author="Abhishek Deep Nigam" w:date="2015-10-26T01:01:00Z">
        <w:r w:rsidRPr="00073577">
          <w:rPr>
            <w:rFonts w:ascii="Courier New" w:hAnsi="Courier New" w:cs="Courier New"/>
            <w:sz w:val="16"/>
            <w:szCs w:val="16"/>
            <w:rPrChange w:id="21049" w:author="Abhishek Deep Nigam" w:date="2015-10-26T01:01:00Z">
              <w:rPr>
                <w:rFonts w:ascii="Courier New" w:hAnsi="Courier New" w:cs="Courier New"/>
              </w:rPr>
            </w:rPrChange>
          </w:rPr>
          <w:t>[1]-&gt;F[2]-&gt;T[3]-&gt;T[4]-&gt;A(Backtracking)</w:t>
        </w:r>
      </w:ins>
    </w:p>
    <w:p w14:paraId="6A4B544A" w14:textId="77777777" w:rsidR="00073577" w:rsidRPr="00073577" w:rsidRDefault="00073577" w:rsidP="00073577">
      <w:pPr>
        <w:spacing w:before="0" w:after="0"/>
        <w:rPr>
          <w:ins w:id="21050" w:author="Abhishek Deep Nigam" w:date="2015-10-26T01:01:00Z"/>
          <w:rFonts w:ascii="Courier New" w:hAnsi="Courier New" w:cs="Courier New"/>
          <w:sz w:val="16"/>
          <w:szCs w:val="16"/>
          <w:rPrChange w:id="21051" w:author="Abhishek Deep Nigam" w:date="2015-10-26T01:01:00Z">
            <w:rPr>
              <w:ins w:id="21052" w:author="Abhishek Deep Nigam" w:date="2015-10-26T01:01:00Z"/>
              <w:rFonts w:ascii="Courier New" w:hAnsi="Courier New" w:cs="Courier New"/>
            </w:rPr>
          </w:rPrChange>
        </w:rPr>
      </w:pPr>
      <w:ins w:id="21053" w:author="Abhishek Deep Nigam" w:date="2015-10-26T01:01:00Z">
        <w:r w:rsidRPr="00073577">
          <w:rPr>
            <w:rFonts w:ascii="Courier New" w:hAnsi="Courier New" w:cs="Courier New"/>
            <w:sz w:val="16"/>
            <w:szCs w:val="16"/>
            <w:rPrChange w:id="21054" w:author="Abhishek Deep Nigam" w:date="2015-10-26T01:01:00Z">
              <w:rPr>
                <w:rFonts w:ascii="Courier New" w:hAnsi="Courier New" w:cs="Courier New"/>
              </w:rPr>
            </w:rPrChange>
          </w:rPr>
          <w:t>[4]-&gt;N[5]-&gt;O[6]-&gt;I(Backtracking)</w:t>
        </w:r>
      </w:ins>
    </w:p>
    <w:p w14:paraId="66ED8CD9" w14:textId="77777777" w:rsidR="00073577" w:rsidRPr="00073577" w:rsidRDefault="00073577" w:rsidP="00073577">
      <w:pPr>
        <w:spacing w:before="0" w:after="0"/>
        <w:rPr>
          <w:ins w:id="21055" w:author="Abhishek Deep Nigam" w:date="2015-10-26T01:01:00Z"/>
          <w:rFonts w:ascii="Courier New" w:hAnsi="Courier New" w:cs="Courier New"/>
          <w:sz w:val="16"/>
          <w:szCs w:val="16"/>
          <w:rPrChange w:id="21056" w:author="Abhishek Deep Nigam" w:date="2015-10-26T01:01:00Z">
            <w:rPr>
              <w:ins w:id="21057" w:author="Abhishek Deep Nigam" w:date="2015-10-26T01:01:00Z"/>
              <w:rFonts w:ascii="Courier New" w:hAnsi="Courier New" w:cs="Courier New"/>
            </w:rPr>
          </w:rPrChange>
        </w:rPr>
      </w:pPr>
      <w:ins w:id="21058" w:author="Abhishek Deep Nigam" w:date="2015-10-26T01:01:00Z">
        <w:r w:rsidRPr="00073577">
          <w:rPr>
            <w:rFonts w:ascii="Courier New" w:hAnsi="Courier New" w:cs="Courier New"/>
            <w:sz w:val="16"/>
            <w:szCs w:val="16"/>
            <w:rPrChange w:id="21059" w:author="Abhishek Deep Nigam" w:date="2015-10-26T01:01:00Z">
              <w:rPr>
                <w:rFonts w:ascii="Courier New" w:hAnsi="Courier New" w:cs="Courier New"/>
              </w:rPr>
            </w:rPrChange>
          </w:rPr>
          <w:t>[4]-&gt;O[5]-&gt;O[6]-&gt;I(Backtracking)</w:t>
        </w:r>
      </w:ins>
    </w:p>
    <w:p w14:paraId="4241453C" w14:textId="77777777" w:rsidR="00073577" w:rsidRPr="00073577" w:rsidRDefault="00073577" w:rsidP="00073577">
      <w:pPr>
        <w:spacing w:before="0" w:after="0"/>
        <w:rPr>
          <w:ins w:id="21060" w:author="Abhishek Deep Nigam" w:date="2015-10-26T01:01:00Z"/>
          <w:rFonts w:ascii="Courier New" w:hAnsi="Courier New" w:cs="Courier New"/>
          <w:sz w:val="16"/>
          <w:szCs w:val="16"/>
          <w:rPrChange w:id="21061" w:author="Abhishek Deep Nigam" w:date="2015-10-26T01:01:00Z">
            <w:rPr>
              <w:ins w:id="21062" w:author="Abhishek Deep Nigam" w:date="2015-10-26T01:01:00Z"/>
              <w:rFonts w:ascii="Courier New" w:hAnsi="Courier New" w:cs="Courier New"/>
            </w:rPr>
          </w:rPrChange>
        </w:rPr>
      </w:pPr>
      <w:ins w:id="21063" w:author="Abhishek Deep Nigam" w:date="2015-10-26T01:01:00Z">
        <w:r w:rsidRPr="00073577">
          <w:rPr>
            <w:rFonts w:ascii="Courier New" w:hAnsi="Courier New" w:cs="Courier New"/>
            <w:sz w:val="16"/>
            <w:szCs w:val="16"/>
            <w:rPrChange w:id="21064" w:author="Abhishek Deep Nigam" w:date="2015-10-26T01:01:00Z">
              <w:rPr>
                <w:rFonts w:ascii="Courier New" w:hAnsi="Courier New" w:cs="Courier New"/>
              </w:rPr>
            </w:rPrChange>
          </w:rPr>
          <w:t>[4]-&gt;P(Backtracking)</w:t>
        </w:r>
      </w:ins>
    </w:p>
    <w:p w14:paraId="5D09F7EB" w14:textId="77777777" w:rsidR="00073577" w:rsidRPr="00073577" w:rsidRDefault="00073577" w:rsidP="00073577">
      <w:pPr>
        <w:spacing w:before="0" w:after="0"/>
        <w:rPr>
          <w:ins w:id="21065" w:author="Abhishek Deep Nigam" w:date="2015-10-26T01:01:00Z"/>
          <w:rFonts w:ascii="Courier New" w:hAnsi="Courier New" w:cs="Courier New"/>
          <w:sz w:val="16"/>
          <w:szCs w:val="16"/>
          <w:rPrChange w:id="21066" w:author="Abhishek Deep Nigam" w:date="2015-10-26T01:01:00Z">
            <w:rPr>
              <w:ins w:id="21067" w:author="Abhishek Deep Nigam" w:date="2015-10-26T01:01:00Z"/>
              <w:rFonts w:ascii="Courier New" w:hAnsi="Courier New" w:cs="Courier New"/>
            </w:rPr>
          </w:rPrChange>
        </w:rPr>
      </w:pPr>
      <w:ins w:id="21068" w:author="Abhishek Deep Nigam" w:date="2015-10-26T01:01:00Z">
        <w:r w:rsidRPr="00073577">
          <w:rPr>
            <w:rFonts w:ascii="Courier New" w:hAnsi="Courier New" w:cs="Courier New"/>
            <w:sz w:val="16"/>
            <w:szCs w:val="16"/>
            <w:rPrChange w:id="21069" w:author="Abhishek Deep Nigam" w:date="2015-10-26T01:01:00Z">
              <w:rPr>
                <w:rFonts w:ascii="Courier New" w:hAnsi="Courier New" w:cs="Courier New"/>
              </w:rPr>
            </w:rPrChange>
          </w:rPr>
          <w:t>[4]-&gt;Q(Backtracking)</w:t>
        </w:r>
      </w:ins>
    </w:p>
    <w:p w14:paraId="6278EC81" w14:textId="77777777" w:rsidR="00073577" w:rsidRPr="00073577" w:rsidRDefault="00073577" w:rsidP="00073577">
      <w:pPr>
        <w:spacing w:before="0" w:after="0"/>
        <w:rPr>
          <w:ins w:id="21070" w:author="Abhishek Deep Nigam" w:date="2015-10-26T01:01:00Z"/>
          <w:rFonts w:ascii="Courier New" w:hAnsi="Courier New" w:cs="Courier New"/>
          <w:sz w:val="16"/>
          <w:szCs w:val="16"/>
          <w:rPrChange w:id="21071" w:author="Abhishek Deep Nigam" w:date="2015-10-26T01:01:00Z">
            <w:rPr>
              <w:ins w:id="21072" w:author="Abhishek Deep Nigam" w:date="2015-10-26T01:01:00Z"/>
              <w:rFonts w:ascii="Courier New" w:hAnsi="Courier New" w:cs="Courier New"/>
            </w:rPr>
          </w:rPrChange>
        </w:rPr>
      </w:pPr>
      <w:ins w:id="21073" w:author="Abhishek Deep Nigam" w:date="2015-10-26T01:01:00Z">
        <w:r w:rsidRPr="00073577">
          <w:rPr>
            <w:rFonts w:ascii="Courier New" w:hAnsi="Courier New" w:cs="Courier New"/>
            <w:sz w:val="16"/>
            <w:szCs w:val="16"/>
            <w:rPrChange w:id="21074" w:author="Abhishek Deep Nigam" w:date="2015-10-26T01:01:00Z">
              <w:rPr>
                <w:rFonts w:ascii="Courier New" w:hAnsi="Courier New" w:cs="Courier New"/>
              </w:rPr>
            </w:rPrChange>
          </w:rPr>
          <w:t>[4]-&gt;S(Backtracking)</w:t>
        </w:r>
      </w:ins>
    </w:p>
    <w:p w14:paraId="5415ED8C" w14:textId="77777777" w:rsidR="00073577" w:rsidRPr="00073577" w:rsidRDefault="00073577" w:rsidP="00073577">
      <w:pPr>
        <w:spacing w:before="0" w:after="0"/>
        <w:rPr>
          <w:ins w:id="21075" w:author="Abhishek Deep Nigam" w:date="2015-10-26T01:01:00Z"/>
          <w:rFonts w:ascii="Courier New" w:hAnsi="Courier New" w:cs="Courier New"/>
          <w:sz w:val="16"/>
          <w:szCs w:val="16"/>
          <w:rPrChange w:id="21076" w:author="Abhishek Deep Nigam" w:date="2015-10-26T01:01:00Z">
            <w:rPr>
              <w:ins w:id="21077" w:author="Abhishek Deep Nigam" w:date="2015-10-26T01:01:00Z"/>
              <w:rFonts w:ascii="Courier New" w:hAnsi="Courier New" w:cs="Courier New"/>
            </w:rPr>
          </w:rPrChange>
        </w:rPr>
      </w:pPr>
      <w:ins w:id="21078" w:author="Abhishek Deep Nigam" w:date="2015-10-26T01:01:00Z">
        <w:r w:rsidRPr="00073577">
          <w:rPr>
            <w:rFonts w:ascii="Courier New" w:hAnsi="Courier New" w:cs="Courier New"/>
            <w:sz w:val="16"/>
            <w:szCs w:val="16"/>
            <w:rPrChange w:id="21079" w:author="Abhishek Deep Nigam" w:date="2015-10-26T01:01:00Z">
              <w:rPr>
                <w:rFonts w:ascii="Courier New" w:hAnsi="Courier New" w:cs="Courier New"/>
              </w:rPr>
            </w:rPrChange>
          </w:rPr>
          <w:t>[4]-&gt;Y[5]-&gt;O[6]-&gt;I(Backtracking)</w:t>
        </w:r>
      </w:ins>
    </w:p>
    <w:p w14:paraId="68470825" w14:textId="77777777" w:rsidR="00073577" w:rsidRPr="00073577" w:rsidRDefault="00073577" w:rsidP="00073577">
      <w:pPr>
        <w:spacing w:before="0" w:after="0"/>
        <w:rPr>
          <w:ins w:id="21080" w:author="Abhishek Deep Nigam" w:date="2015-10-26T01:01:00Z"/>
          <w:rFonts w:ascii="Courier New" w:hAnsi="Courier New" w:cs="Courier New"/>
          <w:sz w:val="16"/>
          <w:szCs w:val="16"/>
          <w:rPrChange w:id="21081" w:author="Abhishek Deep Nigam" w:date="2015-10-26T01:01:00Z">
            <w:rPr>
              <w:ins w:id="21082" w:author="Abhishek Deep Nigam" w:date="2015-10-26T01:01:00Z"/>
              <w:rFonts w:ascii="Courier New" w:hAnsi="Courier New" w:cs="Courier New"/>
            </w:rPr>
          </w:rPrChange>
        </w:rPr>
      </w:pPr>
      <w:ins w:id="21083" w:author="Abhishek Deep Nigam" w:date="2015-10-26T01:01:00Z">
        <w:r w:rsidRPr="00073577">
          <w:rPr>
            <w:rFonts w:ascii="Courier New" w:hAnsi="Courier New" w:cs="Courier New"/>
            <w:sz w:val="16"/>
            <w:szCs w:val="16"/>
            <w:rPrChange w:id="21084" w:author="Abhishek Deep Nigam" w:date="2015-10-26T01:01:00Z">
              <w:rPr>
                <w:rFonts w:ascii="Courier New" w:hAnsi="Courier New" w:cs="Courier New"/>
              </w:rPr>
            </w:rPrChange>
          </w:rPr>
          <w:t>[1]-&gt;G[2]-&gt;T[3]-&gt;T[4]-&gt;A(Backtracking)</w:t>
        </w:r>
      </w:ins>
    </w:p>
    <w:p w14:paraId="0810700D" w14:textId="77777777" w:rsidR="00073577" w:rsidRPr="00073577" w:rsidRDefault="00073577" w:rsidP="00073577">
      <w:pPr>
        <w:spacing w:before="0" w:after="0"/>
        <w:rPr>
          <w:ins w:id="21085" w:author="Abhishek Deep Nigam" w:date="2015-10-26T01:01:00Z"/>
          <w:rFonts w:ascii="Courier New" w:hAnsi="Courier New" w:cs="Courier New"/>
          <w:sz w:val="16"/>
          <w:szCs w:val="16"/>
          <w:rPrChange w:id="21086" w:author="Abhishek Deep Nigam" w:date="2015-10-26T01:01:00Z">
            <w:rPr>
              <w:ins w:id="21087" w:author="Abhishek Deep Nigam" w:date="2015-10-26T01:01:00Z"/>
              <w:rFonts w:ascii="Courier New" w:hAnsi="Courier New" w:cs="Courier New"/>
            </w:rPr>
          </w:rPrChange>
        </w:rPr>
      </w:pPr>
      <w:ins w:id="21088" w:author="Abhishek Deep Nigam" w:date="2015-10-26T01:01:00Z">
        <w:r w:rsidRPr="00073577">
          <w:rPr>
            <w:rFonts w:ascii="Courier New" w:hAnsi="Courier New" w:cs="Courier New"/>
            <w:sz w:val="16"/>
            <w:szCs w:val="16"/>
            <w:rPrChange w:id="21089" w:author="Abhishek Deep Nigam" w:date="2015-10-26T01:01:00Z">
              <w:rPr>
                <w:rFonts w:ascii="Courier New" w:hAnsi="Courier New" w:cs="Courier New"/>
              </w:rPr>
            </w:rPrChange>
          </w:rPr>
          <w:t>[4]-&gt;N[5]-&gt;O[6]-&gt;I[7]-&gt;E(Backtracking)</w:t>
        </w:r>
      </w:ins>
    </w:p>
    <w:p w14:paraId="79A758D1" w14:textId="77777777" w:rsidR="00073577" w:rsidRPr="00073577" w:rsidRDefault="00073577" w:rsidP="00073577">
      <w:pPr>
        <w:spacing w:before="0" w:after="0"/>
        <w:rPr>
          <w:ins w:id="21090" w:author="Abhishek Deep Nigam" w:date="2015-10-26T01:01:00Z"/>
          <w:rFonts w:ascii="Courier New" w:hAnsi="Courier New" w:cs="Courier New"/>
          <w:sz w:val="16"/>
          <w:szCs w:val="16"/>
          <w:rPrChange w:id="21091" w:author="Abhishek Deep Nigam" w:date="2015-10-26T01:01:00Z">
            <w:rPr>
              <w:ins w:id="21092" w:author="Abhishek Deep Nigam" w:date="2015-10-26T01:01:00Z"/>
              <w:rFonts w:ascii="Courier New" w:hAnsi="Courier New" w:cs="Courier New"/>
            </w:rPr>
          </w:rPrChange>
        </w:rPr>
      </w:pPr>
      <w:ins w:id="21093" w:author="Abhishek Deep Nigam" w:date="2015-10-26T01:01:00Z">
        <w:r w:rsidRPr="00073577">
          <w:rPr>
            <w:rFonts w:ascii="Courier New" w:hAnsi="Courier New" w:cs="Courier New"/>
            <w:sz w:val="16"/>
            <w:szCs w:val="16"/>
            <w:rPrChange w:id="21094" w:author="Abhishek Deep Nigam" w:date="2015-10-26T01:01:00Z">
              <w:rPr>
                <w:rFonts w:ascii="Courier New" w:hAnsi="Courier New" w:cs="Courier New"/>
              </w:rPr>
            </w:rPrChange>
          </w:rPr>
          <w:t>[4]-&gt;O[5]-&gt;O[6]-&gt;I[7]-&gt;E(Backtracking)</w:t>
        </w:r>
      </w:ins>
    </w:p>
    <w:p w14:paraId="24074FAD" w14:textId="77777777" w:rsidR="00073577" w:rsidRPr="00073577" w:rsidRDefault="00073577" w:rsidP="00073577">
      <w:pPr>
        <w:spacing w:before="0" w:after="0"/>
        <w:rPr>
          <w:ins w:id="21095" w:author="Abhishek Deep Nigam" w:date="2015-10-26T01:01:00Z"/>
          <w:rFonts w:ascii="Courier New" w:hAnsi="Courier New" w:cs="Courier New"/>
          <w:sz w:val="16"/>
          <w:szCs w:val="16"/>
          <w:rPrChange w:id="21096" w:author="Abhishek Deep Nigam" w:date="2015-10-26T01:01:00Z">
            <w:rPr>
              <w:ins w:id="21097" w:author="Abhishek Deep Nigam" w:date="2015-10-26T01:01:00Z"/>
              <w:rFonts w:ascii="Courier New" w:hAnsi="Courier New" w:cs="Courier New"/>
            </w:rPr>
          </w:rPrChange>
        </w:rPr>
      </w:pPr>
      <w:ins w:id="21098" w:author="Abhishek Deep Nigam" w:date="2015-10-26T01:01:00Z">
        <w:r w:rsidRPr="00073577">
          <w:rPr>
            <w:rFonts w:ascii="Courier New" w:hAnsi="Courier New" w:cs="Courier New"/>
            <w:sz w:val="16"/>
            <w:szCs w:val="16"/>
            <w:rPrChange w:id="21099" w:author="Abhishek Deep Nigam" w:date="2015-10-26T01:01:00Z">
              <w:rPr>
                <w:rFonts w:ascii="Courier New" w:hAnsi="Courier New" w:cs="Courier New"/>
              </w:rPr>
            </w:rPrChange>
          </w:rPr>
          <w:t>[4]-&gt;P(Backtracking)</w:t>
        </w:r>
      </w:ins>
    </w:p>
    <w:p w14:paraId="47885C2A" w14:textId="77777777" w:rsidR="00073577" w:rsidRPr="00073577" w:rsidRDefault="00073577" w:rsidP="00073577">
      <w:pPr>
        <w:spacing w:before="0" w:after="0"/>
        <w:rPr>
          <w:ins w:id="21100" w:author="Abhishek Deep Nigam" w:date="2015-10-26T01:01:00Z"/>
          <w:rFonts w:ascii="Courier New" w:hAnsi="Courier New" w:cs="Courier New"/>
          <w:sz w:val="16"/>
          <w:szCs w:val="16"/>
          <w:rPrChange w:id="21101" w:author="Abhishek Deep Nigam" w:date="2015-10-26T01:01:00Z">
            <w:rPr>
              <w:ins w:id="21102" w:author="Abhishek Deep Nigam" w:date="2015-10-26T01:01:00Z"/>
              <w:rFonts w:ascii="Courier New" w:hAnsi="Courier New" w:cs="Courier New"/>
            </w:rPr>
          </w:rPrChange>
        </w:rPr>
      </w:pPr>
      <w:ins w:id="21103" w:author="Abhishek Deep Nigam" w:date="2015-10-26T01:01:00Z">
        <w:r w:rsidRPr="00073577">
          <w:rPr>
            <w:rFonts w:ascii="Courier New" w:hAnsi="Courier New" w:cs="Courier New"/>
            <w:sz w:val="16"/>
            <w:szCs w:val="16"/>
            <w:rPrChange w:id="21104" w:author="Abhishek Deep Nigam" w:date="2015-10-26T01:01:00Z">
              <w:rPr>
                <w:rFonts w:ascii="Courier New" w:hAnsi="Courier New" w:cs="Courier New"/>
              </w:rPr>
            </w:rPrChange>
          </w:rPr>
          <w:t>[4]-&gt;Q(Backtracking)</w:t>
        </w:r>
      </w:ins>
    </w:p>
    <w:p w14:paraId="55449990" w14:textId="77777777" w:rsidR="00073577" w:rsidRPr="00073577" w:rsidRDefault="00073577" w:rsidP="00073577">
      <w:pPr>
        <w:spacing w:before="0" w:after="0"/>
        <w:rPr>
          <w:ins w:id="21105" w:author="Abhishek Deep Nigam" w:date="2015-10-26T01:01:00Z"/>
          <w:rFonts w:ascii="Courier New" w:hAnsi="Courier New" w:cs="Courier New"/>
          <w:sz w:val="16"/>
          <w:szCs w:val="16"/>
          <w:rPrChange w:id="21106" w:author="Abhishek Deep Nigam" w:date="2015-10-26T01:01:00Z">
            <w:rPr>
              <w:ins w:id="21107" w:author="Abhishek Deep Nigam" w:date="2015-10-26T01:01:00Z"/>
              <w:rFonts w:ascii="Courier New" w:hAnsi="Courier New" w:cs="Courier New"/>
            </w:rPr>
          </w:rPrChange>
        </w:rPr>
      </w:pPr>
      <w:ins w:id="21108" w:author="Abhishek Deep Nigam" w:date="2015-10-26T01:01:00Z">
        <w:r w:rsidRPr="00073577">
          <w:rPr>
            <w:rFonts w:ascii="Courier New" w:hAnsi="Courier New" w:cs="Courier New"/>
            <w:sz w:val="16"/>
            <w:szCs w:val="16"/>
            <w:rPrChange w:id="21109" w:author="Abhishek Deep Nigam" w:date="2015-10-26T01:01:00Z">
              <w:rPr>
                <w:rFonts w:ascii="Courier New" w:hAnsi="Courier New" w:cs="Courier New"/>
              </w:rPr>
            </w:rPrChange>
          </w:rPr>
          <w:t>[4]-&gt;S(Backtracking)</w:t>
        </w:r>
      </w:ins>
    </w:p>
    <w:p w14:paraId="43C40F24" w14:textId="77777777" w:rsidR="00073577" w:rsidRPr="00073577" w:rsidRDefault="00073577" w:rsidP="00073577">
      <w:pPr>
        <w:spacing w:before="0" w:after="0"/>
        <w:rPr>
          <w:ins w:id="21110" w:author="Abhishek Deep Nigam" w:date="2015-10-26T01:01:00Z"/>
          <w:rFonts w:ascii="Courier New" w:hAnsi="Courier New" w:cs="Courier New"/>
          <w:sz w:val="16"/>
          <w:szCs w:val="16"/>
          <w:rPrChange w:id="21111" w:author="Abhishek Deep Nigam" w:date="2015-10-26T01:01:00Z">
            <w:rPr>
              <w:ins w:id="21112" w:author="Abhishek Deep Nigam" w:date="2015-10-26T01:01:00Z"/>
              <w:rFonts w:ascii="Courier New" w:hAnsi="Courier New" w:cs="Courier New"/>
            </w:rPr>
          </w:rPrChange>
        </w:rPr>
      </w:pPr>
      <w:ins w:id="21113" w:author="Abhishek Deep Nigam" w:date="2015-10-26T01:01:00Z">
        <w:r w:rsidRPr="00073577">
          <w:rPr>
            <w:rFonts w:ascii="Courier New" w:hAnsi="Courier New" w:cs="Courier New"/>
            <w:sz w:val="16"/>
            <w:szCs w:val="16"/>
            <w:rPrChange w:id="21114" w:author="Abhishek Deep Nigam" w:date="2015-10-26T01:01:00Z">
              <w:rPr>
                <w:rFonts w:ascii="Courier New" w:hAnsi="Courier New" w:cs="Courier New"/>
              </w:rPr>
            </w:rPrChange>
          </w:rPr>
          <w:t>[4]-&gt;Y[5]-&gt;O[6]-&gt;I[7]-&gt;E(Backtracking)</w:t>
        </w:r>
      </w:ins>
    </w:p>
    <w:p w14:paraId="5385AC26" w14:textId="77777777" w:rsidR="00073577" w:rsidRPr="00073577" w:rsidRDefault="00073577" w:rsidP="00073577">
      <w:pPr>
        <w:spacing w:before="0" w:after="0"/>
        <w:rPr>
          <w:ins w:id="21115" w:author="Abhishek Deep Nigam" w:date="2015-10-26T01:01:00Z"/>
          <w:rFonts w:ascii="Courier New" w:hAnsi="Courier New" w:cs="Courier New"/>
          <w:sz w:val="16"/>
          <w:szCs w:val="16"/>
          <w:rPrChange w:id="21116" w:author="Abhishek Deep Nigam" w:date="2015-10-26T01:01:00Z">
            <w:rPr>
              <w:ins w:id="21117" w:author="Abhishek Deep Nigam" w:date="2015-10-26T01:01:00Z"/>
              <w:rFonts w:ascii="Courier New" w:hAnsi="Courier New" w:cs="Courier New"/>
            </w:rPr>
          </w:rPrChange>
        </w:rPr>
      </w:pPr>
      <w:ins w:id="21118" w:author="Abhishek Deep Nigam" w:date="2015-10-26T01:01:00Z">
        <w:r w:rsidRPr="00073577">
          <w:rPr>
            <w:rFonts w:ascii="Courier New" w:hAnsi="Courier New" w:cs="Courier New"/>
            <w:sz w:val="16"/>
            <w:szCs w:val="16"/>
            <w:rPrChange w:id="21119" w:author="Abhishek Deep Nigam" w:date="2015-10-26T01:01:00Z">
              <w:rPr>
                <w:rFonts w:ascii="Courier New" w:hAnsi="Courier New" w:cs="Courier New"/>
              </w:rPr>
            </w:rPrChange>
          </w:rPr>
          <w:t>[1]-&gt;H[2]-&gt;T[3]-&gt;T[4]-&gt;A(Backtracking)</w:t>
        </w:r>
      </w:ins>
    </w:p>
    <w:p w14:paraId="4A2A0000" w14:textId="77777777" w:rsidR="00073577" w:rsidRPr="00073577" w:rsidRDefault="00073577" w:rsidP="00073577">
      <w:pPr>
        <w:spacing w:before="0" w:after="0"/>
        <w:rPr>
          <w:ins w:id="21120" w:author="Abhishek Deep Nigam" w:date="2015-10-26T01:01:00Z"/>
          <w:rFonts w:ascii="Courier New" w:hAnsi="Courier New" w:cs="Courier New"/>
          <w:sz w:val="16"/>
          <w:szCs w:val="16"/>
          <w:rPrChange w:id="21121" w:author="Abhishek Deep Nigam" w:date="2015-10-26T01:01:00Z">
            <w:rPr>
              <w:ins w:id="21122" w:author="Abhishek Deep Nigam" w:date="2015-10-26T01:01:00Z"/>
              <w:rFonts w:ascii="Courier New" w:hAnsi="Courier New" w:cs="Courier New"/>
            </w:rPr>
          </w:rPrChange>
        </w:rPr>
      </w:pPr>
      <w:ins w:id="21123" w:author="Abhishek Deep Nigam" w:date="2015-10-26T01:01:00Z">
        <w:r w:rsidRPr="00073577">
          <w:rPr>
            <w:rFonts w:ascii="Courier New" w:hAnsi="Courier New" w:cs="Courier New"/>
            <w:sz w:val="16"/>
            <w:szCs w:val="16"/>
            <w:rPrChange w:id="21124" w:author="Abhishek Deep Nigam" w:date="2015-10-26T01:01:00Z">
              <w:rPr>
                <w:rFonts w:ascii="Courier New" w:hAnsi="Courier New" w:cs="Courier New"/>
              </w:rPr>
            </w:rPrChange>
          </w:rPr>
          <w:t>[4]-&gt;N[5]-&gt;O[6]-&gt;I[7]-&gt;E(Backtracking)</w:t>
        </w:r>
      </w:ins>
    </w:p>
    <w:p w14:paraId="484EE3CE" w14:textId="77777777" w:rsidR="00073577" w:rsidRPr="00073577" w:rsidRDefault="00073577" w:rsidP="00073577">
      <w:pPr>
        <w:spacing w:before="0" w:after="0"/>
        <w:rPr>
          <w:ins w:id="21125" w:author="Abhishek Deep Nigam" w:date="2015-10-26T01:01:00Z"/>
          <w:rFonts w:ascii="Courier New" w:hAnsi="Courier New" w:cs="Courier New"/>
          <w:sz w:val="16"/>
          <w:szCs w:val="16"/>
          <w:rPrChange w:id="21126" w:author="Abhishek Deep Nigam" w:date="2015-10-26T01:01:00Z">
            <w:rPr>
              <w:ins w:id="21127" w:author="Abhishek Deep Nigam" w:date="2015-10-26T01:01:00Z"/>
              <w:rFonts w:ascii="Courier New" w:hAnsi="Courier New" w:cs="Courier New"/>
            </w:rPr>
          </w:rPrChange>
        </w:rPr>
      </w:pPr>
      <w:ins w:id="21128" w:author="Abhishek Deep Nigam" w:date="2015-10-26T01:01:00Z">
        <w:r w:rsidRPr="00073577">
          <w:rPr>
            <w:rFonts w:ascii="Courier New" w:hAnsi="Courier New" w:cs="Courier New"/>
            <w:sz w:val="16"/>
            <w:szCs w:val="16"/>
            <w:rPrChange w:id="21129" w:author="Abhishek Deep Nigam" w:date="2015-10-26T01:01:00Z">
              <w:rPr>
                <w:rFonts w:ascii="Courier New" w:hAnsi="Courier New" w:cs="Courier New"/>
              </w:rPr>
            </w:rPrChange>
          </w:rPr>
          <w:t>[4]-&gt;O[5]-&gt;O[6]-&gt;I[7]-&gt;E(Backtracking)</w:t>
        </w:r>
      </w:ins>
    </w:p>
    <w:p w14:paraId="15862D94" w14:textId="77777777" w:rsidR="00073577" w:rsidRPr="00073577" w:rsidRDefault="00073577" w:rsidP="00073577">
      <w:pPr>
        <w:spacing w:before="0" w:after="0"/>
        <w:rPr>
          <w:ins w:id="21130" w:author="Abhishek Deep Nigam" w:date="2015-10-26T01:01:00Z"/>
          <w:rFonts w:ascii="Courier New" w:hAnsi="Courier New" w:cs="Courier New"/>
          <w:sz w:val="16"/>
          <w:szCs w:val="16"/>
          <w:rPrChange w:id="21131" w:author="Abhishek Deep Nigam" w:date="2015-10-26T01:01:00Z">
            <w:rPr>
              <w:ins w:id="21132" w:author="Abhishek Deep Nigam" w:date="2015-10-26T01:01:00Z"/>
              <w:rFonts w:ascii="Courier New" w:hAnsi="Courier New" w:cs="Courier New"/>
            </w:rPr>
          </w:rPrChange>
        </w:rPr>
      </w:pPr>
      <w:ins w:id="21133" w:author="Abhishek Deep Nigam" w:date="2015-10-26T01:01:00Z">
        <w:r w:rsidRPr="00073577">
          <w:rPr>
            <w:rFonts w:ascii="Courier New" w:hAnsi="Courier New" w:cs="Courier New"/>
            <w:sz w:val="16"/>
            <w:szCs w:val="16"/>
            <w:rPrChange w:id="21134" w:author="Abhishek Deep Nigam" w:date="2015-10-26T01:01:00Z">
              <w:rPr>
                <w:rFonts w:ascii="Courier New" w:hAnsi="Courier New" w:cs="Courier New"/>
              </w:rPr>
            </w:rPrChange>
          </w:rPr>
          <w:t>[4]-&gt;P(Backtracking)</w:t>
        </w:r>
      </w:ins>
    </w:p>
    <w:p w14:paraId="578F5524" w14:textId="77777777" w:rsidR="00073577" w:rsidRPr="00073577" w:rsidRDefault="00073577" w:rsidP="00073577">
      <w:pPr>
        <w:spacing w:before="0" w:after="0"/>
        <w:rPr>
          <w:ins w:id="21135" w:author="Abhishek Deep Nigam" w:date="2015-10-26T01:01:00Z"/>
          <w:rFonts w:ascii="Courier New" w:hAnsi="Courier New" w:cs="Courier New"/>
          <w:sz w:val="16"/>
          <w:szCs w:val="16"/>
          <w:rPrChange w:id="21136" w:author="Abhishek Deep Nigam" w:date="2015-10-26T01:01:00Z">
            <w:rPr>
              <w:ins w:id="21137" w:author="Abhishek Deep Nigam" w:date="2015-10-26T01:01:00Z"/>
              <w:rFonts w:ascii="Courier New" w:hAnsi="Courier New" w:cs="Courier New"/>
            </w:rPr>
          </w:rPrChange>
        </w:rPr>
      </w:pPr>
      <w:ins w:id="21138" w:author="Abhishek Deep Nigam" w:date="2015-10-26T01:01:00Z">
        <w:r w:rsidRPr="00073577">
          <w:rPr>
            <w:rFonts w:ascii="Courier New" w:hAnsi="Courier New" w:cs="Courier New"/>
            <w:sz w:val="16"/>
            <w:szCs w:val="16"/>
            <w:rPrChange w:id="21139" w:author="Abhishek Deep Nigam" w:date="2015-10-26T01:01:00Z">
              <w:rPr>
                <w:rFonts w:ascii="Courier New" w:hAnsi="Courier New" w:cs="Courier New"/>
              </w:rPr>
            </w:rPrChange>
          </w:rPr>
          <w:t>[4]-&gt;Q(Backtracking)</w:t>
        </w:r>
      </w:ins>
    </w:p>
    <w:p w14:paraId="30C21FC5" w14:textId="77777777" w:rsidR="00073577" w:rsidRPr="00073577" w:rsidRDefault="00073577" w:rsidP="00073577">
      <w:pPr>
        <w:spacing w:before="0" w:after="0"/>
        <w:rPr>
          <w:ins w:id="21140" w:author="Abhishek Deep Nigam" w:date="2015-10-26T01:01:00Z"/>
          <w:rFonts w:ascii="Courier New" w:hAnsi="Courier New" w:cs="Courier New"/>
          <w:sz w:val="16"/>
          <w:szCs w:val="16"/>
          <w:rPrChange w:id="21141" w:author="Abhishek Deep Nigam" w:date="2015-10-26T01:01:00Z">
            <w:rPr>
              <w:ins w:id="21142" w:author="Abhishek Deep Nigam" w:date="2015-10-26T01:01:00Z"/>
              <w:rFonts w:ascii="Courier New" w:hAnsi="Courier New" w:cs="Courier New"/>
            </w:rPr>
          </w:rPrChange>
        </w:rPr>
      </w:pPr>
      <w:ins w:id="21143" w:author="Abhishek Deep Nigam" w:date="2015-10-26T01:01:00Z">
        <w:r w:rsidRPr="00073577">
          <w:rPr>
            <w:rFonts w:ascii="Courier New" w:hAnsi="Courier New" w:cs="Courier New"/>
            <w:sz w:val="16"/>
            <w:szCs w:val="16"/>
            <w:rPrChange w:id="21144" w:author="Abhishek Deep Nigam" w:date="2015-10-26T01:01:00Z">
              <w:rPr>
                <w:rFonts w:ascii="Courier New" w:hAnsi="Courier New" w:cs="Courier New"/>
              </w:rPr>
            </w:rPrChange>
          </w:rPr>
          <w:t>[4]-&gt;S(Backtracking)</w:t>
        </w:r>
      </w:ins>
    </w:p>
    <w:p w14:paraId="22498C4E" w14:textId="77777777" w:rsidR="00073577" w:rsidRPr="00073577" w:rsidRDefault="00073577" w:rsidP="00073577">
      <w:pPr>
        <w:spacing w:before="0" w:after="0"/>
        <w:rPr>
          <w:ins w:id="21145" w:author="Abhishek Deep Nigam" w:date="2015-10-26T01:01:00Z"/>
          <w:rFonts w:ascii="Courier New" w:hAnsi="Courier New" w:cs="Courier New"/>
          <w:sz w:val="16"/>
          <w:szCs w:val="16"/>
          <w:rPrChange w:id="21146" w:author="Abhishek Deep Nigam" w:date="2015-10-26T01:01:00Z">
            <w:rPr>
              <w:ins w:id="21147" w:author="Abhishek Deep Nigam" w:date="2015-10-26T01:01:00Z"/>
              <w:rFonts w:ascii="Courier New" w:hAnsi="Courier New" w:cs="Courier New"/>
            </w:rPr>
          </w:rPrChange>
        </w:rPr>
      </w:pPr>
      <w:ins w:id="21148" w:author="Abhishek Deep Nigam" w:date="2015-10-26T01:01:00Z">
        <w:r w:rsidRPr="00073577">
          <w:rPr>
            <w:rFonts w:ascii="Courier New" w:hAnsi="Courier New" w:cs="Courier New"/>
            <w:sz w:val="16"/>
            <w:szCs w:val="16"/>
            <w:rPrChange w:id="21149" w:author="Abhishek Deep Nigam" w:date="2015-10-26T01:01:00Z">
              <w:rPr>
                <w:rFonts w:ascii="Courier New" w:hAnsi="Courier New" w:cs="Courier New"/>
              </w:rPr>
            </w:rPrChange>
          </w:rPr>
          <w:t>[4]-&gt;Y[5]-&gt;O[6]-&gt;I[7]-&gt;E(Backtracking)</w:t>
        </w:r>
      </w:ins>
    </w:p>
    <w:p w14:paraId="7A98479A" w14:textId="77777777" w:rsidR="00073577" w:rsidRPr="00073577" w:rsidRDefault="00073577" w:rsidP="00073577">
      <w:pPr>
        <w:spacing w:before="0" w:after="0"/>
        <w:rPr>
          <w:ins w:id="21150" w:author="Abhishek Deep Nigam" w:date="2015-10-26T01:01:00Z"/>
          <w:rFonts w:ascii="Courier New" w:hAnsi="Courier New" w:cs="Courier New"/>
          <w:sz w:val="16"/>
          <w:szCs w:val="16"/>
          <w:rPrChange w:id="21151" w:author="Abhishek Deep Nigam" w:date="2015-10-26T01:01:00Z">
            <w:rPr>
              <w:ins w:id="21152" w:author="Abhishek Deep Nigam" w:date="2015-10-26T01:01:00Z"/>
              <w:rFonts w:ascii="Courier New" w:hAnsi="Courier New" w:cs="Courier New"/>
            </w:rPr>
          </w:rPrChange>
        </w:rPr>
      </w:pPr>
      <w:ins w:id="21153" w:author="Abhishek Deep Nigam" w:date="2015-10-26T01:01:00Z">
        <w:r w:rsidRPr="00073577">
          <w:rPr>
            <w:rFonts w:ascii="Courier New" w:hAnsi="Courier New" w:cs="Courier New"/>
            <w:sz w:val="16"/>
            <w:szCs w:val="16"/>
            <w:rPrChange w:id="21154" w:author="Abhishek Deep Nigam" w:date="2015-10-26T01:01:00Z">
              <w:rPr>
                <w:rFonts w:ascii="Courier New" w:hAnsi="Courier New" w:cs="Courier New"/>
              </w:rPr>
            </w:rPrChange>
          </w:rPr>
          <w:lastRenderedPageBreak/>
          <w:t>[1]-&gt;J[2]-&gt;T[3]-&gt;T[4]-&gt;A(Backtracking)</w:t>
        </w:r>
      </w:ins>
    </w:p>
    <w:p w14:paraId="3EFFD2C9" w14:textId="77777777" w:rsidR="00073577" w:rsidRPr="00073577" w:rsidRDefault="00073577" w:rsidP="00073577">
      <w:pPr>
        <w:spacing w:before="0" w:after="0"/>
        <w:rPr>
          <w:ins w:id="21155" w:author="Abhishek Deep Nigam" w:date="2015-10-26T01:01:00Z"/>
          <w:rFonts w:ascii="Courier New" w:hAnsi="Courier New" w:cs="Courier New"/>
          <w:sz w:val="16"/>
          <w:szCs w:val="16"/>
          <w:rPrChange w:id="21156" w:author="Abhishek Deep Nigam" w:date="2015-10-26T01:01:00Z">
            <w:rPr>
              <w:ins w:id="21157" w:author="Abhishek Deep Nigam" w:date="2015-10-26T01:01:00Z"/>
              <w:rFonts w:ascii="Courier New" w:hAnsi="Courier New" w:cs="Courier New"/>
            </w:rPr>
          </w:rPrChange>
        </w:rPr>
      </w:pPr>
      <w:ins w:id="21158" w:author="Abhishek Deep Nigam" w:date="2015-10-26T01:01:00Z">
        <w:r w:rsidRPr="00073577">
          <w:rPr>
            <w:rFonts w:ascii="Courier New" w:hAnsi="Courier New" w:cs="Courier New"/>
            <w:sz w:val="16"/>
            <w:szCs w:val="16"/>
            <w:rPrChange w:id="21159" w:author="Abhishek Deep Nigam" w:date="2015-10-26T01:01:00Z">
              <w:rPr>
                <w:rFonts w:ascii="Courier New" w:hAnsi="Courier New" w:cs="Courier New"/>
              </w:rPr>
            </w:rPrChange>
          </w:rPr>
          <w:t>[4]-&gt;N[5]-&gt;O[6]-&gt;I(Backtracking)</w:t>
        </w:r>
      </w:ins>
    </w:p>
    <w:p w14:paraId="77463BF6" w14:textId="77777777" w:rsidR="00073577" w:rsidRPr="00073577" w:rsidRDefault="00073577" w:rsidP="00073577">
      <w:pPr>
        <w:spacing w:before="0" w:after="0"/>
        <w:rPr>
          <w:ins w:id="21160" w:author="Abhishek Deep Nigam" w:date="2015-10-26T01:01:00Z"/>
          <w:rFonts w:ascii="Courier New" w:hAnsi="Courier New" w:cs="Courier New"/>
          <w:sz w:val="16"/>
          <w:szCs w:val="16"/>
          <w:rPrChange w:id="21161" w:author="Abhishek Deep Nigam" w:date="2015-10-26T01:01:00Z">
            <w:rPr>
              <w:ins w:id="21162" w:author="Abhishek Deep Nigam" w:date="2015-10-26T01:01:00Z"/>
              <w:rFonts w:ascii="Courier New" w:hAnsi="Courier New" w:cs="Courier New"/>
            </w:rPr>
          </w:rPrChange>
        </w:rPr>
      </w:pPr>
      <w:ins w:id="21163" w:author="Abhishek Deep Nigam" w:date="2015-10-26T01:01:00Z">
        <w:r w:rsidRPr="00073577">
          <w:rPr>
            <w:rFonts w:ascii="Courier New" w:hAnsi="Courier New" w:cs="Courier New"/>
            <w:sz w:val="16"/>
            <w:szCs w:val="16"/>
            <w:rPrChange w:id="21164" w:author="Abhishek Deep Nigam" w:date="2015-10-26T01:01:00Z">
              <w:rPr>
                <w:rFonts w:ascii="Courier New" w:hAnsi="Courier New" w:cs="Courier New"/>
              </w:rPr>
            </w:rPrChange>
          </w:rPr>
          <w:t>[4]-&gt;O[5]-&gt;O[6]-&gt;I(Backtracking)</w:t>
        </w:r>
      </w:ins>
    </w:p>
    <w:p w14:paraId="5C774F7E" w14:textId="77777777" w:rsidR="00073577" w:rsidRPr="00073577" w:rsidRDefault="00073577" w:rsidP="00073577">
      <w:pPr>
        <w:spacing w:before="0" w:after="0"/>
        <w:rPr>
          <w:ins w:id="21165" w:author="Abhishek Deep Nigam" w:date="2015-10-26T01:01:00Z"/>
          <w:rFonts w:ascii="Courier New" w:hAnsi="Courier New" w:cs="Courier New"/>
          <w:sz w:val="16"/>
          <w:szCs w:val="16"/>
          <w:rPrChange w:id="21166" w:author="Abhishek Deep Nigam" w:date="2015-10-26T01:01:00Z">
            <w:rPr>
              <w:ins w:id="21167" w:author="Abhishek Deep Nigam" w:date="2015-10-26T01:01:00Z"/>
              <w:rFonts w:ascii="Courier New" w:hAnsi="Courier New" w:cs="Courier New"/>
            </w:rPr>
          </w:rPrChange>
        </w:rPr>
      </w:pPr>
      <w:ins w:id="21168" w:author="Abhishek Deep Nigam" w:date="2015-10-26T01:01:00Z">
        <w:r w:rsidRPr="00073577">
          <w:rPr>
            <w:rFonts w:ascii="Courier New" w:hAnsi="Courier New" w:cs="Courier New"/>
            <w:sz w:val="16"/>
            <w:szCs w:val="16"/>
            <w:rPrChange w:id="21169" w:author="Abhishek Deep Nigam" w:date="2015-10-26T01:01:00Z">
              <w:rPr>
                <w:rFonts w:ascii="Courier New" w:hAnsi="Courier New" w:cs="Courier New"/>
              </w:rPr>
            </w:rPrChange>
          </w:rPr>
          <w:t>[4]-&gt;P(Backtracking)</w:t>
        </w:r>
      </w:ins>
    </w:p>
    <w:p w14:paraId="683169D1" w14:textId="77777777" w:rsidR="00073577" w:rsidRPr="00073577" w:rsidRDefault="00073577" w:rsidP="00073577">
      <w:pPr>
        <w:spacing w:before="0" w:after="0"/>
        <w:rPr>
          <w:ins w:id="21170" w:author="Abhishek Deep Nigam" w:date="2015-10-26T01:01:00Z"/>
          <w:rFonts w:ascii="Courier New" w:hAnsi="Courier New" w:cs="Courier New"/>
          <w:sz w:val="16"/>
          <w:szCs w:val="16"/>
          <w:rPrChange w:id="21171" w:author="Abhishek Deep Nigam" w:date="2015-10-26T01:01:00Z">
            <w:rPr>
              <w:ins w:id="21172" w:author="Abhishek Deep Nigam" w:date="2015-10-26T01:01:00Z"/>
              <w:rFonts w:ascii="Courier New" w:hAnsi="Courier New" w:cs="Courier New"/>
            </w:rPr>
          </w:rPrChange>
        </w:rPr>
      </w:pPr>
      <w:ins w:id="21173" w:author="Abhishek Deep Nigam" w:date="2015-10-26T01:01:00Z">
        <w:r w:rsidRPr="00073577">
          <w:rPr>
            <w:rFonts w:ascii="Courier New" w:hAnsi="Courier New" w:cs="Courier New"/>
            <w:sz w:val="16"/>
            <w:szCs w:val="16"/>
            <w:rPrChange w:id="21174" w:author="Abhishek Deep Nigam" w:date="2015-10-26T01:01:00Z">
              <w:rPr>
                <w:rFonts w:ascii="Courier New" w:hAnsi="Courier New" w:cs="Courier New"/>
              </w:rPr>
            </w:rPrChange>
          </w:rPr>
          <w:t>[4]-&gt;Q(Backtracking)</w:t>
        </w:r>
      </w:ins>
    </w:p>
    <w:p w14:paraId="4AB556FC" w14:textId="77777777" w:rsidR="00073577" w:rsidRPr="00073577" w:rsidRDefault="00073577" w:rsidP="00073577">
      <w:pPr>
        <w:spacing w:before="0" w:after="0"/>
        <w:rPr>
          <w:ins w:id="21175" w:author="Abhishek Deep Nigam" w:date="2015-10-26T01:01:00Z"/>
          <w:rFonts w:ascii="Courier New" w:hAnsi="Courier New" w:cs="Courier New"/>
          <w:sz w:val="16"/>
          <w:szCs w:val="16"/>
          <w:rPrChange w:id="21176" w:author="Abhishek Deep Nigam" w:date="2015-10-26T01:01:00Z">
            <w:rPr>
              <w:ins w:id="21177" w:author="Abhishek Deep Nigam" w:date="2015-10-26T01:01:00Z"/>
              <w:rFonts w:ascii="Courier New" w:hAnsi="Courier New" w:cs="Courier New"/>
            </w:rPr>
          </w:rPrChange>
        </w:rPr>
      </w:pPr>
      <w:ins w:id="21178" w:author="Abhishek Deep Nigam" w:date="2015-10-26T01:01:00Z">
        <w:r w:rsidRPr="00073577">
          <w:rPr>
            <w:rFonts w:ascii="Courier New" w:hAnsi="Courier New" w:cs="Courier New"/>
            <w:sz w:val="16"/>
            <w:szCs w:val="16"/>
            <w:rPrChange w:id="21179" w:author="Abhishek Deep Nigam" w:date="2015-10-26T01:01:00Z">
              <w:rPr>
                <w:rFonts w:ascii="Courier New" w:hAnsi="Courier New" w:cs="Courier New"/>
              </w:rPr>
            </w:rPrChange>
          </w:rPr>
          <w:t>[4]-&gt;S(Backtracking)</w:t>
        </w:r>
      </w:ins>
    </w:p>
    <w:p w14:paraId="29D6D625" w14:textId="77777777" w:rsidR="00073577" w:rsidRPr="00073577" w:rsidRDefault="00073577" w:rsidP="00073577">
      <w:pPr>
        <w:spacing w:before="0" w:after="0"/>
        <w:rPr>
          <w:ins w:id="21180" w:author="Abhishek Deep Nigam" w:date="2015-10-26T01:01:00Z"/>
          <w:rFonts w:ascii="Courier New" w:hAnsi="Courier New" w:cs="Courier New"/>
          <w:sz w:val="16"/>
          <w:szCs w:val="16"/>
          <w:rPrChange w:id="21181" w:author="Abhishek Deep Nigam" w:date="2015-10-26T01:01:00Z">
            <w:rPr>
              <w:ins w:id="21182" w:author="Abhishek Deep Nigam" w:date="2015-10-26T01:01:00Z"/>
              <w:rFonts w:ascii="Courier New" w:hAnsi="Courier New" w:cs="Courier New"/>
            </w:rPr>
          </w:rPrChange>
        </w:rPr>
      </w:pPr>
      <w:ins w:id="21183" w:author="Abhishek Deep Nigam" w:date="2015-10-26T01:01:00Z">
        <w:r w:rsidRPr="00073577">
          <w:rPr>
            <w:rFonts w:ascii="Courier New" w:hAnsi="Courier New" w:cs="Courier New"/>
            <w:sz w:val="16"/>
            <w:szCs w:val="16"/>
            <w:rPrChange w:id="21184" w:author="Abhishek Deep Nigam" w:date="2015-10-26T01:01:00Z">
              <w:rPr>
                <w:rFonts w:ascii="Courier New" w:hAnsi="Courier New" w:cs="Courier New"/>
              </w:rPr>
            </w:rPrChange>
          </w:rPr>
          <w:t>[4]-&gt;Y[5]-&gt;O[6]-&gt;I(Backtracking)</w:t>
        </w:r>
      </w:ins>
    </w:p>
    <w:p w14:paraId="31E1FFB1" w14:textId="77777777" w:rsidR="00073577" w:rsidRPr="00073577" w:rsidRDefault="00073577" w:rsidP="00073577">
      <w:pPr>
        <w:spacing w:before="0" w:after="0"/>
        <w:rPr>
          <w:ins w:id="21185" w:author="Abhishek Deep Nigam" w:date="2015-10-26T01:01:00Z"/>
          <w:rFonts w:ascii="Courier New" w:hAnsi="Courier New" w:cs="Courier New"/>
          <w:sz w:val="16"/>
          <w:szCs w:val="16"/>
          <w:rPrChange w:id="21186" w:author="Abhishek Deep Nigam" w:date="2015-10-26T01:01:00Z">
            <w:rPr>
              <w:ins w:id="21187" w:author="Abhishek Deep Nigam" w:date="2015-10-26T01:01:00Z"/>
              <w:rFonts w:ascii="Courier New" w:hAnsi="Courier New" w:cs="Courier New"/>
            </w:rPr>
          </w:rPrChange>
        </w:rPr>
      </w:pPr>
      <w:ins w:id="21188" w:author="Abhishek Deep Nigam" w:date="2015-10-26T01:01:00Z">
        <w:r w:rsidRPr="00073577">
          <w:rPr>
            <w:rFonts w:ascii="Courier New" w:hAnsi="Courier New" w:cs="Courier New"/>
            <w:sz w:val="16"/>
            <w:szCs w:val="16"/>
            <w:rPrChange w:id="21189" w:author="Abhishek Deep Nigam" w:date="2015-10-26T01:01:00Z">
              <w:rPr>
                <w:rFonts w:ascii="Courier New" w:hAnsi="Courier New" w:cs="Courier New"/>
              </w:rPr>
            </w:rPrChange>
          </w:rPr>
          <w:t>[1]-&gt;M[2]-&gt;T[3]-&gt;T[4]-&gt;A(Backtracking)</w:t>
        </w:r>
      </w:ins>
    </w:p>
    <w:p w14:paraId="461AF042" w14:textId="77777777" w:rsidR="00073577" w:rsidRPr="00073577" w:rsidRDefault="00073577" w:rsidP="00073577">
      <w:pPr>
        <w:spacing w:before="0" w:after="0"/>
        <w:rPr>
          <w:ins w:id="21190" w:author="Abhishek Deep Nigam" w:date="2015-10-26T01:01:00Z"/>
          <w:rFonts w:ascii="Courier New" w:hAnsi="Courier New" w:cs="Courier New"/>
          <w:sz w:val="16"/>
          <w:szCs w:val="16"/>
          <w:rPrChange w:id="21191" w:author="Abhishek Deep Nigam" w:date="2015-10-26T01:01:00Z">
            <w:rPr>
              <w:ins w:id="21192" w:author="Abhishek Deep Nigam" w:date="2015-10-26T01:01:00Z"/>
              <w:rFonts w:ascii="Courier New" w:hAnsi="Courier New" w:cs="Courier New"/>
            </w:rPr>
          </w:rPrChange>
        </w:rPr>
      </w:pPr>
      <w:ins w:id="21193" w:author="Abhishek Deep Nigam" w:date="2015-10-26T01:01:00Z">
        <w:r w:rsidRPr="00073577">
          <w:rPr>
            <w:rFonts w:ascii="Courier New" w:hAnsi="Courier New" w:cs="Courier New"/>
            <w:sz w:val="16"/>
            <w:szCs w:val="16"/>
            <w:rPrChange w:id="21194" w:author="Abhishek Deep Nigam" w:date="2015-10-26T01:01:00Z">
              <w:rPr>
                <w:rFonts w:ascii="Courier New" w:hAnsi="Courier New" w:cs="Courier New"/>
              </w:rPr>
            </w:rPrChange>
          </w:rPr>
          <w:t>[4]-&gt;N[5]-&gt;O[6]-&gt;I(Backtracking)</w:t>
        </w:r>
      </w:ins>
    </w:p>
    <w:p w14:paraId="127FEE58" w14:textId="77777777" w:rsidR="00073577" w:rsidRPr="00073577" w:rsidRDefault="00073577" w:rsidP="00073577">
      <w:pPr>
        <w:spacing w:before="0" w:after="0"/>
        <w:rPr>
          <w:ins w:id="21195" w:author="Abhishek Deep Nigam" w:date="2015-10-26T01:01:00Z"/>
          <w:rFonts w:ascii="Courier New" w:hAnsi="Courier New" w:cs="Courier New"/>
          <w:sz w:val="16"/>
          <w:szCs w:val="16"/>
          <w:rPrChange w:id="21196" w:author="Abhishek Deep Nigam" w:date="2015-10-26T01:01:00Z">
            <w:rPr>
              <w:ins w:id="21197" w:author="Abhishek Deep Nigam" w:date="2015-10-26T01:01:00Z"/>
              <w:rFonts w:ascii="Courier New" w:hAnsi="Courier New" w:cs="Courier New"/>
            </w:rPr>
          </w:rPrChange>
        </w:rPr>
      </w:pPr>
      <w:ins w:id="21198" w:author="Abhishek Deep Nigam" w:date="2015-10-26T01:01:00Z">
        <w:r w:rsidRPr="00073577">
          <w:rPr>
            <w:rFonts w:ascii="Courier New" w:hAnsi="Courier New" w:cs="Courier New"/>
            <w:sz w:val="16"/>
            <w:szCs w:val="16"/>
            <w:rPrChange w:id="21199" w:author="Abhishek Deep Nigam" w:date="2015-10-26T01:01:00Z">
              <w:rPr>
                <w:rFonts w:ascii="Courier New" w:hAnsi="Courier New" w:cs="Courier New"/>
              </w:rPr>
            </w:rPrChange>
          </w:rPr>
          <w:t>[4]-&gt;O[5]-&gt;O[6]-&gt;I(Backtracking)</w:t>
        </w:r>
      </w:ins>
    </w:p>
    <w:p w14:paraId="50E75BB1" w14:textId="77777777" w:rsidR="00073577" w:rsidRPr="00073577" w:rsidRDefault="00073577" w:rsidP="00073577">
      <w:pPr>
        <w:spacing w:before="0" w:after="0"/>
        <w:rPr>
          <w:ins w:id="21200" w:author="Abhishek Deep Nigam" w:date="2015-10-26T01:01:00Z"/>
          <w:rFonts w:ascii="Courier New" w:hAnsi="Courier New" w:cs="Courier New"/>
          <w:sz w:val="16"/>
          <w:szCs w:val="16"/>
          <w:rPrChange w:id="21201" w:author="Abhishek Deep Nigam" w:date="2015-10-26T01:01:00Z">
            <w:rPr>
              <w:ins w:id="21202" w:author="Abhishek Deep Nigam" w:date="2015-10-26T01:01:00Z"/>
              <w:rFonts w:ascii="Courier New" w:hAnsi="Courier New" w:cs="Courier New"/>
            </w:rPr>
          </w:rPrChange>
        </w:rPr>
      </w:pPr>
      <w:ins w:id="21203" w:author="Abhishek Deep Nigam" w:date="2015-10-26T01:01:00Z">
        <w:r w:rsidRPr="00073577">
          <w:rPr>
            <w:rFonts w:ascii="Courier New" w:hAnsi="Courier New" w:cs="Courier New"/>
            <w:sz w:val="16"/>
            <w:szCs w:val="16"/>
            <w:rPrChange w:id="21204" w:author="Abhishek Deep Nigam" w:date="2015-10-26T01:01:00Z">
              <w:rPr>
                <w:rFonts w:ascii="Courier New" w:hAnsi="Courier New" w:cs="Courier New"/>
              </w:rPr>
            </w:rPrChange>
          </w:rPr>
          <w:t>[4]-&gt;P(Backtracking)</w:t>
        </w:r>
      </w:ins>
    </w:p>
    <w:p w14:paraId="56B57834" w14:textId="77777777" w:rsidR="00073577" w:rsidRPr="00073577" w:rsidRDefault="00073577" w:rsidP="00073577">
      <w:pPr>
        <w:spacing w:before="0" w:after="0"/>
        <w:rPr>
          <w:ins w:id="21205" w:author="Abhishek Deep Nigam" w:date="2015-10-26T01:01:00Z"/>
          <w:rFonts w:ascii="Courier New" w:hAnsi="Courier New" w:cs="Courier New"/>
          <w:sz w:val="16"/>
          <w:szCs w:val="16"/>
          <w:rPrChange w:id="21206" w:author="Abhishek Deep Nigam" w:date="2015-10-26T01:01:00Z">
            <w:rPr>
              <w:ins w:id="21207" w:author="Abhishek Deep Nigam" w:date="2015-10-26T01:01:00Z"/>
              <w:rFonts w:ascii="Courier New" w:hAnsi="Courier New" w:cs="Courier New"/>
            </w:rPr>
          </w:rPrChange>
        </w:rPr>
      </w:pPr>
      <w:ins w:id="21208" w:author="Abhishek Deep Nigam" w:date="2015-10-26T01:01:00Z">
        <w:r w:rsidRPr="00073577">
          <w:rPr>
            <w:rFonts w:ascii="Courier New" w:hAnsi="Courier New" w:cs="Courier New"/>
            <w:sz w:val="16"/>
            <w:szCs w:val="16"/>
            <w:rPrChange w:id="21209" w:author="Abhishek Deep Nigam" w:date="2015-10-26T01:01:00Z">
              <w:rPr>
                <w:rFonts w:ascii="Courier New" w:hAnsi="Courier New" w:cs="Courier New"/>
              </w:rPr>
            </w:rPrChange>
          </w:rPr>
          <w:t>[4]-&gt;Q(Backtracking)</w:t>
        </w:r>
      </w:ins>
    </w:p>
    <w:p w14:paraId="0AD15A1B" w14:textId="77777777" w:rsidR="00073577" w:rsidRPr="00073577" w:rsidRDefault="00073577" w:rsidP="00073577">
      <w:pPr>
        <w:spacing w:before="0" w:after="0"/>
        <w:rPr>
          <w:ins w:id="21210" w:author="Abhishek Deep Nigam" w:date="2015-10-26T01:01:00Z"/>
          <w:rFonts w:ascii="Courier New" w:hAnsi="Courier New" w:cs="Courier New"/>
          <w:sz w:val="16"/>
          <w:szCs w:val="16"/>
          <w:rPrChange w:id="21211" w:author="Abhishek Deep Nigam" w:date="2015-10-26T01:01:00Z">
            <w:rPr>
              <w:ins w:id="21212" w:author="Abhishek Deep Nigam" w:date="2015-10-26T01:01:00Z"/>
              <w:rFonts w:ascii="Courier New" w:hAnsi="Courier New" w:cs="Courier New"/>
            </w:rPr>
          </w:rPrChange>
        </w:rPr>
      </w:pPr>
      <w:ins w:id="21213" w:author="Abhishek Deep Nigam" w:date="2015-10-26T01:01:00Z">
        <w:r w:rsidRPr="00073577">
          <w:rPr>
            <w:rFonts w:ascii="Courier New" w:hAnsi="Courier New" w:cs="Courier New"/>
            <w:sz w:val="16"/>
            <w:szCs w:val="16"/>
            <w:rPrChange w:id="21214" w:author="Abhishek Deep Nigam" w:date="2015-10-26T01:01:00Z">
              <w:rPr>
                <w:rFonts w:ascii="Courier New" w:hAnsi="Courier New" w:cs="Courier New"/>
              </w:rPr>
            </w:rPrChange>
          </w:rPr>
          <w:t>[4]-&gt;S(Backtracking)</w:t>
        </w:r>
      </w:ins>
    </w:p>
    <w:p w14:paraId="1C7A70EA" w14:textId="77777777" w:rsidR="00073577" w:rsidRPr="00073577" w:rsidRDefault="00073577" w:rsidP="00073577">
      <w:pPr>
        <w:spacing w:before="0" w:after="0"/>
        <w:rPr>
          <w:ins w:id="21215" w:author="Abhishek Deep Nigam" w:date="2015-10-26T01:01:00Z"/>
          <w:rFonts w:ascii="Courier New" w:hAnsi="Courier New" w:cs="Courier New"/>
          <w:sz w:val="16"/>
          <w:szCs w:val="16"/>
          <w:rPrChange w:id="21216" w:author="Abhishek Deep Nigam" w:date="2015-10-26T01:01:00Z">
            <w:rPr>
              <w:ins w:id="21217" w:author="Abhishek Deep Nigam" w:date="2015-10-26T01:01:00Z"/>
              <w:rFonts w:ascii="Courier New" w:hAnsi="Courier New" w:cs="Courier New"/>
            </w:rPr>
          </w:rPrChange>
        </w:rPr>
      </w:pPr>
      <w:ins w:id="21218" w:author="Abhishek Deep Nigam" w:date="2015-10-26T01:01:00Z">
        <w:r w:rsidRPr="00073577">
          <w:rPr>
            <w:rFonts w:ascii="Courier New" w:hAnsi="Courier New" w:cs="Courier New"/>
            <w:sz w:val="16"/>
            <w:szCs w:val="16"/>
            <w:rPrChange w:id="21219" w:author="Abhishek Deep Nigam" w:date="2015-10-26T01:01:00Z">
              <w:rPr>
                <w:rFonts w:ascii="Courier New" w:hAnsi="Courier New" w:cs="Courier New"/>
              </w:rPr>
            </w:rPrChange>
          </w:rPr>
          <w:t>[4]-&gt;Y[5]-&gt;O[6]-&gt;I(Backtracking)</w:t>
        </w:r>
      </w:ins>
    </w:p>
    <w:p w14:paraId="204A6FD7" w14:textId="77777777" w:rsidR="00073577" w:rsidRPr="00073577" w:rsidRDefault="00073577" w:rsidP="00073577">
      <w:pPr>
        <w:spacing w:before="0" w:after="0"/>
        <w:rPr>
          <w:ins w:id="21220" w:author="Abhishek Deep Nigam" w:date="2015-10-26T01:01:00Z"/>
          <w:rFonts w:ascii="Courier New" w:hAnsi="Courier New" w:cs="Courier New"/>
          <w:sz w:val="16"/>
          <w:szCs w:val="16"/>
          <w:rPrChange w:id="21221" w:author="Abhishek Deep Nigam" w:date="2015-10-26T01:01:00Z">
            <w:rPr>
              <w:ins w:id="21222" w:author="Abhishek Deep Nigam" w:date="2015-10-26T01:01:00Z"/>
              <w:rFonts w:ascii="Courier New" w:hAnsi="Courier New" w:cs="Courier New"/>
            </w:rPr>
          </w:rPrChange>
        </w:rPr>
      </w:pPr>
      <w:ins w:id="21223" w:author="Abhishek Deep Nigam" w:date="2015-10-26T01:01:00Z">
        <w:r w:rsidRPr="00073577">
          <w:rPr>
            <w:rFonts w:ascii="Courier New" w:hAnsi="Courier New" w:cs="Courier New"/>
            <w:sz w:val="16"/>
            <w:szCs w:val="16"/>
            <w:rPrChange w:id="21224" w:author="Abhishek Deep Nigam" w:date="2015-10-26T01:01:00Z">
              <w:rPr>
                <w:rFonts w:ascii="Courier New" w:hAnsi="Courier New" w:cs="Courier New"/>
              </w:rPr>
            </w:rPrChange>
          </w:rPr>
          <w:t>[1]-&gt;O[2]-&gt;T[3]-&gt;T[4]-&gt;A(Backtracking)</w:t>
        </w:r>
      </w:ins>
    </w:p>
    <w:p w14:paraId="62B152BC" w14:textId="77777777" w:rsidR="00073577" w:rsidRPr="00073577" w:rsidRDefault="00073577" w:rsidP="00073577">
      <w:pPr>
        <w:spacing w:before="0" w:after="0"/>
        <w:rPr>
          <w:ins w:id="21225" w:author="Abhishek Deep Nigam" w:date="2015-10-26T01:01:00Z"/>
          <w:rFonts w:ascii="Courier New" w:hAnsi="Courier New" w:cs="Courier New"/>
          <w:sz w:val="16"/>
          <w:szCs w:val="16"/>
          <w:rPrChange w:id="21226" w:author="Abhishek Deep Nigam" w:date="2015-10-26T01:01:00Z">
            <w:rPr>
              <w:ins w:id="21227" w:author="Abhishek Deep Nigam" w:date="2015-10-26T01:01:00Z"/>
              <w:rFonts w:ascii="Courier New" w:hAnsi="Courier New" w:cs="Courier New"/>
            </w:rPr>
          </w:rPrChange>
        </w:rPr>
      </w:pPr>
      <w:ins w:id="21228" w:author="Abhishek Deep Nigam" w:date="2015-10-26T01:01:00Z">
        <w:r w:rsidRPr="00073577">
          <w:rPr>
            <w:rFonts w:ascii="Courier New" w:hAnsi="Courier New" w:cs="Courier New"/>
            <w:sz w:val="16"/>
            <w:szCs w:val="16"/>
            <w:rPrChange w:id="21229" w:author="Abhishek Deep Nigam" w:date="2015-10-26T01:01:00Z">
              <w:rPr>
                <w:rFonts w:ascii="Courier New" w:hAnsi="Courier New" w:cs="Courier New"/>
              </w:rPr>
            </w:rPrChange>
          </w:rPr>
          <w:t>[4]-&gt;N[5]-&gt;O[6]-&gt;I(Backtracking)</w:t>
        </w:r>
      </w:ins>
    </w:p>
    <w:p w14:paraId="47BFE903" w14:textId="77777777" w:rsidR="00073577" w:rsidRPr="00073577" w:rsidRDefault="00073577" w:rsidP="00073577">
      <w:pPr>
        <w:spacing w:before="0" w:after="0"/>
        <w:rPr>
          <w:ins w:id="21230" w:author="Abhishek Deep Nigam" w:date="2015-10-26T01:01:00Z"/>
          <w:rFonts w:ascii="Courier New" w:hAnsi="Courier New" w:cs="Courier New"/>
          <w:sz w:val="16"/>
          <w:szCs w:val="16"/>
          <w:rPrChange w:id="21231" w:author="Abhishek Deep Nigam" w:date="2015-10-26T01:01:00Z">
            <w:rPr>
              <w:ins w:id="21232" w:author="Abhishek Deep Nigam" w:date="2015-10-26T01:01:00Z"/>
              <w:rFonts w:ascii="Courier New" w:hAnsi="Courier New" w:cs="Courier New"/>
            </w:rPr>
          </w:rPrChange>
        </w:rPr>
      </w:pPr>
      <w:ins w:id="21233" w:author="Abhishek Deep Nigam" w:date="2015-10-26T01:01:00Z">
        <w:r w:rsidRPr="00073577">
          <w:rPr>
            <w:rFonts w:ascii="Courier New" w:hAnsi="Courier New" w:cs="Courier New"/>
            <w:sz w:val="16"/>
            <w:szCs w:val="16"/>
            <w:rPrChange w:id="21234" w:author="Abhishek Deep Nigam" w:date="2015-10-26T01:01:00Z">
              <w:rPr>
                <w:rFonts w:ascii="Courier New" w:hAnsi="Courier New" w:cs="Courier New"/>
              </w:rPr>
            </w:rPrChange>
          </w:rPr>
          <w:t>[4]-&gt;O[5]-&gt;O[6]-&gt;I(Backtracking)</w:t>
        </w:r>
      </w:ins>
    </w:p>
    <w:p w14:paraId="285AF574" w14:textId="77777777" w:rsidR="00073577" w:rsidRPr="00073577" w:rsidRDefault="00073577" w:rsidP="00073577">
      <w:pPr>
        <w:spacing w:before="0" w:after="0"/>
        <w:rPr>
          <w:ins w:id="21235" w:author="Abhishek Deep Nigam" w:date="2015-10-26T01:01:00Z"/>
          <w:rFonts w:ascii="Courier New" w:hAnsi="Courier New" w:cs="Courier New"/>
          <w:sz w:val="16"/>
          <w:szCs w:val="16"/>
          <w:rPrChange w:id="21236" w:author="Abhishek Deep Nigam" w:date="2015-10-26T01:01:00Z">
            <w:rPr>
              <w:ins w:id="21237" w:author="Abhishek Deep Nigam" w:date="2015-10-26T01:01:00Z"/>
              <w:rFonts w:ascii="Courier New" w:hAnsi="Courier New" w:cs="Courier New"/>
            </w:rPr>
          </w:rPrChange>
        </w:rPr>
      </w:pPr>
      <w:ins w:id="21238" w:author="Abhishek Deep Nigam" w:date="2015-10-26T01:01:00Z">
        <w:r w:rsidRPr="00073577">
          <w:rPr>
            <w:rFonts w:ascii="Courier New" w:hAnsi="Courier New" w:cs="Courier New"/>
            <w:sz w:val="16"/>
            <w:szCs w:val="16"/>
            <w:rPrChange w:id="21239" w:author="Abhishek Deep Nigam" w:date="2015-10-26T01:01:00Z">
              <w:rPr>
                <w:rFonts w:ascii="Courier New" w:hAnsi="Courier New" w:cs="Courier New"/>
              </w:rPr>
            </w:rPrChange>
          </w:rPr>
          <w:t>[4]-&gt;P(Backtracking)</w:t>
        </w:r>
      </w:ins>
    </w:p>
    <w:p w14:paraId="4487230E" w14:textId="77777777" w:rsidR="00073577" w:rsidRPr="00073577" w:rsidRDefault="00073577" w:rsidP="00073577">
      <w:pPr>
        <w:spacing w:before="0" w:after="0"/>
        <w:rPr>
          <w:ins w:id="21240" w:author="Abhishek Deep Nigam" w:date="2015-10-26T01:01:00Z"/>
          <w:rFonts w:ascii="Courier New" w:hAnsi="Courier New" w:cs="Courier New"/>
          <w:sz w:val="16"/>
          <w:szCs w:val="16"/>
          <w:rPrChange w:id="21241" w:author="Abhishek Deep Nigam" w:date="2015-10-26T01:01:00Z">
            <w:rPr>
              <w:ins w:id="21242" w:author="Abhishek Deep Nigam" w:date="2015-10-26T01:01:00Z"/>
              <w:rFonts w:ascii="Courier New" w:hAnsi="Courier New" w:cs="Courier New"/>
            </w:rPr>
          </w:rPrChange>
        </w:rPr>
      </w:pPr>
      <w:ins w:id="21243" w:author="Abhishek Deep Nigam" w:date="2015-10-26T01:01:00Z">
        <w:r w:rsidRPr="00073577">
          <w:rPr>
            <w:rFonts w:ascii="Courier New" w:hAnsi="Courier New" w:cs="Courier New"/>
            <w:sz w:val="16"/>
            <w:szCs w:val="16"/>
            <w:rPrChange w:id="21244" w:author="Abhishek Deep Nigam" w:date="2015-10-26T01:01:00Z">
              <w:rPr>
                <w:rFonts w:ascii="Courier New" w:hAnsi="Courier New" w:cs="Courier New"/>
              </w:rPr>
            </w:rPrChange>
          </w:rPr>
          <w:t>[4]-&gt;Q(Backtracking)</w:t>
        </w:r>
      </w:ins>
    </w:p>
    <w:p w14:paraId="0F58A79B" w14:textId="77777777" w:rsidR="00073577" w:rsidRPr="00073577" w:rsidRDefault="00073577" w:rsidP="00073577">
      <w:pPr>
        <w:spacing w:before="0" w:after="0"/>
        <w:rPr>
          <w:ins w:id="21245" w:author="Abhishek Deep Nigam" w:date="2015-10-26T01:01:00Z"/>
          <w:rFonts w:ascii="Courier New" w:hAnsi="Courier New" w:cs="Courier New"/>
          <w:sz w:val="16"/>
          <w:szCs w:val="16"/>
          <w:rPrChange w:id="21246" w:author="Abhishek Deep Nigam" w:date="2015-10-26T01:01:00Z">
            <w:rPr>
              <w:ins w:id="21247" w:author="Abhishek Deep Nigam" w:date="2015-10-26T01:01:00Z"/>
              <w:rFonts w:ascii="Courier New" w:hAnsi="Courier New" w:cs="Courier New"/>
            </w:rPr>
          </w:rPrChange>
        </w:rPr>
      </w:pPr>
      <w:ins w:id="21248" w:author="Abhishek Deep Nigam" w:date="2015-10-26T01:01:00Z">
        <w:r w:rsidRPr="00073577">
          <w:rPr>
            <w:rFonts w:ascii="Courier New" w:hAnsi="Courier New" w:cs="Courier New"/>
            <w:sz w:val="16"/>
            <w:szCs w:val="16"/>
            <w:rPrChange w:id="21249" w:author="Abhishek Deep Nigam" w:date="2015-10-26T01:01:00Z">
              <w:rPr>
                <w:rFonts w:ascii="Courier New" w:hAnsi="Courier New" w:cs="Courier New"/>
              </w:rPr>
            </w:rPrChange>
          </w:rPr>
          <w:t>[4]-&gt;S(Backtracking)</w:t>
        </w:r>
      </w:ins>
    </w:p>
    <w:p w14:paraId="57229EC7" w14:textId="77777777" w:rsidR="00073577" w:rsidRPr="00073577" w:rsidRDefault="00073577" w:rsidP="00073577">
      <w:pPr>
        <w:spacing w:before="0" w:after="0"/>
        <w:rPr>
          <w:ins w:id="21250" w:author="Abhishek Deep Nigam" w:date="2015-10-26T01:01:00Z"/>
          <w:rFonts w:ascii="Courier New" w:hAnsi="Courier New" w:cs="Courier New"/>
          <w:sz w:val="16"/>
          <w:szCs w:val="16"/>
          <w:rPrChange w:id="21251" w:author="Abhishek Deep Nigam" w:date="2015-10-26T01:01:00Z">
            <w:rPr>
              <w:ins w:id="21252" w:author="Abhishek Deep Nigam" w:date="2015-10-26T01:01:00Z"/>
              <w:rFonts w:ascii="Courier New" w:hAnsi="Courier New" w:cs="Courier New"/>
            </w:rPr>
          </w:rPrChange>
        </w:rPr>
      </w:pPr>
      <w:ins w:id="21253" w:author="Abhishek Deep Nigam" w:date="2015-10-26T01:01:00Z">
        <w:r w:rsidRPr="00073577">
          <w:rPr>
            <w:rFonts w:ascii="Courier New" w:hAnsi="Courier New" w:cs="Courier New"/>
            <w:sz w:val="16"/>
            <w:szCs w:val="16"/>
            <w:rPrChange w:id="21254" w:author="Abhishek Deep Nigam" w:date="2015-10-26T01:01:00Z">
              <w:rPr>
                <w:rFonts w:ascii="Courier New" w:hAnsi="Courier New" w:cs="Courier New"/>
              </w:rPr>
            </w:rPrChange>
          </w:rPr>
          <w:t>[4]-&gt;Y[5]-&gt;O[6]-&gt;I(Backtracking)</w:t>
        </w:r>
      </w:ins>
    </w:p>
    <w:p w14:paraId="66321E58" w14:textId="77777777" w:rsidR="00073577" w:rsidRPr="00073577" w:rsidRDefault="00073577" w:rsidP="00073577">
      <w:pPr>
        <w:spacing w:before="0" w:after="0"/>
        <w:rPr>
          <w:ins w:id="21255" w:author="Abhishek Deep Nigam" w:date="2015-10-26T01:01:00Z"/>
          <w:rFonts w:ascii="Courier New" w:hAnsi="Courier New" w:cs="Courier New"/>
          <w:sz w:val="16"/>
          <w:szCs w:val="16"/>
          <w:rPrChange w:id="21256" w:author="Abhishek Deep Nigam" w:date="2015-10-26T01:01:00Z">
            <w:rPr>
              <w:ins w:id="21257" w:author="Abhishek Deep Nigam" w:date="2015-10-26T01:01:00Z"/>
              <w:rFonts w:ascii="Courier New" w:hAnsi="Courier New" w:cs="Courier New"/>
            </w:rPr>
          </w:rPrChange>
        </w:rPr>
      </w:pPr>
      <w:ins w:id="21258" w:author="Abhishek Deep Nigam" w:date="2015-10-26T01:01:00Z">
        <w:r w:rsidRPr="00073577">
          <w:rPr>
            <w:rFonts w:ascii="Courier New" w:hAnsi="Courier New" w:cs="Courier New"/>
            <w:sz w:val="16"/>
            <w:szCs w:val="16"/>
            <w:rPrChange w:id="21259" w:author="Abhishek Deep Nigam" w:date="2015-10-26T01:01:00Z">
              <w:rPr>
                <w:rFonts w:ascii="Courier New" w:hAnsi="Courier New" w:cs="Courier New"/>
              </w:rPr>
            </w:rPrChange>
          </w:rPr>
          <w:t>[1]-&gt;P[2]-&gt;T[3]-&gt;T[4]-&gt;A(Backtracking)</w:t>
        </w:r>
      </w:ins>
    </w:p>
    <w:p w14:paraId="2BC2FEF2" w14:textId="77777777" w:rsidR="00073577" w:rsidRPr="00073577" w:rsidRDefault="00073577" w:rsidP="00073577">
      <w:pPr>
        <w:spacing w:before="0" w:after="0"/>
        <w:rPr>
          <w:ins w:id="21260" w:author="Abhishek Deep Nigam" w:date="2015-10-26T01:01:00Z"/>
          <w:rFonts w:ascii="Courier New" w:hAnsi="Courier New" w:cs="Courier New"/>
          <w:sz w:val="16"/>
          <w:szCs w:val="16"/>
          <w:rPrChange w:id="21261" w:author="Abhishek Deep Nigam" w:date="2015-10-26T01:01:00Z">
            <w:rPr>
              <w:ins w:id="21262" w:author="Abhishek Deep Nigam" w:date="2015-10-26T01:01:00Z"/>
              <w:rFonts w:ascii="Courier New" w:hAnsi="Courier New" w:cs="Courier New"/>
            </w:rPr>
          </w:rPrChange>
        </w:rPr>
      </w:pPr>
      <w:ins w:id="21263" w:author="Abhishek Deep Nigam" w:date="2015-10-26T01:01:00Z">
        <w:r w:rsidRPr="00073577">
          <w:rPr>
            <w:rFonts w:ascii="Courier New" w:hAnsi="Courier New" w:cs="Courier New"/>
            <w:sz w:val="16"/>
            <w:szCs w:val="16"/>
            <w:rPrChange w:id="21264" w:author="Abhishek Deep Nigam" w:date="2015-10-26T01:01:00Z">
              <w:rPr>
                <w:rFonts w:ascii="Courier New" w:hAnsi="Courier New" w:cs="Courier New"/>
              </w:rPr>
            </w:rPrChange>
          </w:rPr>
          <w:t>[4]-&gt;N[5]-&gt;O[6]-&gt;I(Backtracking)</w:t>
        </w:r>
      </w:ins>
    </w:p>
    <w:p w14:paraId="72BB4FBF" w14:textId="77777777" w:rsidR="00073577" w:rsidRPr="00073577" w:rsidRDefault="00073577" w:rsidP="00073577">
      <w:pPr>
        <w:spacing w:before="0" w:after="0"/>
        <w:rPr>
          <w:ins w:id="21265" w:author="Abhishek Deep Nigam" w:date="2015-10-26T01:01:00Z"/>
          <w:rFonts w:ascii="Courier New" w:hAnsi="Courier New" w:cs="Courier New"/>
          <w:sz w:val="16"/>
          <w:szCs w:val="16"/>
          <w:rPrChange w:id="21266" w:author="Abhishek Deep Nigam" w:date="2015-10-26T01:01:00Z">
            <w:rPr>
              <w:ins w:id="21267" w:author="Abhishek Deep Nigam" w:date="2015-10-26T01:01:00Z"/>
              <w:rFonts w:ascii="Courier New" w:hAnsi="Courier New" w:cs="Courier New"/>
            </w:rPr>
          </w:rPrChange>
        </w:rPr>
      </w:pPr>
      <w:ins w:id="21268" w:author="Abhishek Deep Nigam" w:date="2015-10-26T01:01:00Z">
        <w:r w:rsidRPr="00073577">
          <w:rPr>
            <w:rFonts w:ascii="Courier New" w:hAnsi="Courier New" w:cs="Courier New"/>
            <w:sz w:val="16"/>
            <w:szCs w:val="16"/>
            <w:rPrChange w:id="21269" w:author="Abhishek Deep Nigam" w:date="2015-10-26T01:01:00Z">
              <w:rPr>
                <w:rFonts w:ascii="Courier New" w:hAnsi="Courier New" w:cs="Courier New"/>
              </w:rPr>
            </w:rPrChange>
          </w:rPr>
          <w:t>[4]-&gt;O[5]-&gt;O[6]-&gt;I(Backtracking)</w:t>
        </w:r>
      </w:ins>
    </w:p>
    <w:p w14:paraId="16EF3751" w14:textId="77777777" w:rsidR="00073577" w:rsidRPr="00073577" w:rsidRDefault="00073577" w:rsidP="00073577">
      <w:pPr>
        <w:spacing w:before="0" w:after="0"/>
        <w:rPr>
          <w:ins w:id="21270" w:author="Abhishek Deep Nigam" w:date="2015-10-26T01:01:00Z"/>
          <w:rFonts w:ascii="Courier New" w:hAnsi="Courier New" w:cs="Courier New"/>
          <w:sz w:val="16"/>
          <w:szCs w:val="16"/>
          <w:rPrChange w:id="21271" w:author="Abhishek Deep Nigam" w:date="2015-10-26T01:01:00Z">
            <w:rPr>
              <w:ins w:id="21272" w:author="Abhishek Deep Nigam" w:date="2015-10-26T01:01:00Z"/>
              <w:rFonts w:ascii="Courier New" w:hAnsi="Courier New" w:cs="Courier New"/>
            </w:rPr>
          </w:rPrChange>
        </w:rPr>
      </w:pPr>
      <w:ins w:id="21273" w:author="Abhishek Deep Nigam" w:date="2015-10-26T01:01:00Z">
        <w:r w:rsidRPr="00073577">
          <w:rPr>
            <w:rFonts w:ascii="Courier New" w:hAnsi="Courier New" w:cs="Courier New"/>
            <w:sz w:val="16"/>
            <w:szCs w:val="16"/>
            <w:rPrChange w:id="21274" w:author="Abhishek Deep Nigam" w:date="2015-10-26T01:01:00Z">
              <w:rPr>
                <w:rFonts w:ascii="Courier New" w:hAnsi="Courier New" w:cs="Courier New"/>
              </w:rPr>
            </w:rPrChange>
          </w:rPr>
          <w:t>[4]-&gt;P(Backtracking)</w:t>
        </w:r>
      </w:ins>
    </w:p>
    <w:p w14:paraId="7229EBAD" w14:textId="77777777" w:rsidR="00073577" w:rsidRPr="00073577" w:rsidRDefault="00073577" w:rsidP="00073577">
      <w:pPr>
        <w:spacing w:before="0" w:after="0"/>
        <w:rPr>
          <w:ins w:id="21275" w:author="Abhishek Deep Nigam" w:date="2015-10-26T01:01:00Z"/>
          <w:rFonts w:ascii="Courier New" w:hAnsi="Courier New" w:cs="Courier New"/>
          <w:sz w:val="16"/>
          <w:szCs w:val="16"/>
          <w:rPrChange w:id="21276" w:author="Abhishek Deep Nigam" w:date="2015-10-26T01:01:00Z">
            <w:rPr>
              <w:ins w:id="21277" w:author="Abhishek Deep Nigam" w:date="2015-10-26T01:01:00Z"/>
              <w:rFonts w:ascii="Courier New" w:hAnsi="Courier New" w:cs="Courier New"/>
            </w:rPr>
          </w:rPrChange>
        </w:rPr>
      </w:pPr>
      <w:ins w:id="21278" w:author="Abhishek Deep Nigam" w:date="2015-10-26T01:01:00Z">
        <w:r w:rsidRPr="00073577">
          <w:rPr>
            <w:rFonts w:ascii="Courier New" w:hAnsi="Courier New" w:cs="Courier New"/>
            <w:sz w:val="16"/>
            <w:szCs w:val="16"/>
            <w:rPrChange w:id="21279" w:author="Abhishek Deep Nigam" w:date="2015-10-26T01:01:00Z">
              <w:rPr>
                <w:rFonts w:ascii="Courier New" w:hAnsi="Courier New" w:cs="Courier New"/>
              </w:rPr>
            </w:rPrChange>
          </w:rPr>
          <w:t>[4]-&gt;Q(Backtracking)</w:t>
        </w:r>
      </w:ins>
    </w:p>
    <w:p w14:paraId="4D43301A" w14:textId="77777777" w:rsidR="00073577" w:rsidRPr="00073577" w:rsidRDefault="00073577" w:rsidP="00073577">
      <w:pPr>
        <w:spacing w:before="0" w:after="0"/>
        <w:rPr>
          <w:ins w:id="21280" w:author="Abhishek Deep Nigam" w:date="2015-10-26T01:01:00Z"/>
          <w:rFonts w:ascii="Courier New" w:hAnsi="Courier New" w:cs="Courier New"/>
          <w:sz w:val="16"/>
          <w:szCs w:val="16"/>
          <w:rPrChange w:id="21281" w:author="Abhishek Deep Nigam" w:date="2015-10-26T01:01:00Z">
            <w:rPr>
              <w:ins w:id="21282" w:author="Abhishek Deep Nigam" w:date="2015-10-26T01:01:00Z"/>
              <w:rFonts w:ascii="Courier New" w:hAnsi="Courier New" w:cs="Courier New"/>
            </w:rPr>
          </w:rPrChange>
        </w:rPr>
      </w:pPr>
      <w:ins w:id="21283" w:author="Abhishek Deep Nigam" w:date="2015-10-26T01:01:00Z">
        <w:r w:rsidRPr="00073577">
          <w:rPr>
            <w:rFonts w:ascii="Courier New" w:hAnsi="Courier New" w:cs="Courier New"/>
            <w:sz w:val="16"/>
            <w:szCs w:val="16"/>
            <w:rPrChange w:id="21284" w:author="Abhishek Deep Nigam" w:date="2015-10-26T01:01:00Z">
              <w:rPr>
                <w:rFonts w:ascii="Courier New" w:hAnsi="Courier New" w:cs="Courier New"/>
              </w:rPr>
            </w:rPrChange>
          </w:rPr>
          <w:t>[4]-&gt;S(Backtracking)</w:t>
        </w:r>
      </w:ins>
    </w:p>
    <w:p w14:paraId="259930C9" w14:textId="77777777" w:rsidR="00073577" w:rsidRPr="00073577" w:rsidRDefault="00073577" w:rsidP="00073577">
      <w:pPr>
        <w:spacing w:before="0" w:after="0"/>
        <w:rPr>
          <w:ins w:id="21285" w:author="Abhishek Deep Nigam" w:date="2015-10-26T01:01:00Z"/>
          <w:rFonts w:ascii="Courier New" w:hAnsi="Courier New" w:cs="Courier New"/>
          <w:sz w:val="16"/>
          <w:szCs w:val="16"/>
          <w:rPrChange w:id="21286" w:author="Abhishek Deep Nigam" w:date="2015-10-26T01:01:00Z">
            <w:rPr>
              <w:ins w:id="21287" w:author="Abhishek Deep Nigam" w:date="2015-10-26T01:01:00Z"/>
              <w:rFonts w:ascii="Courier New" w:hAnsi="Courier New" w:cs="Courier New"/>
            </w:rPr>
          </w:rPrChange>
        </w:rPr>
      </w:pPr>
      <w:ins w:id="21288" w:author="Abhishek Deep Nigam" w:date="2015-10-26T01:01:00Z">
        <w:r w:rsidRPr="00073577">
          <w:rPr>
            <w:rFonts w:ascii="Courier New" w:hAnsi="Courier New" w:cs="Courier New"/>
            <w:sz w:val="16"/>
            <w:szCs w:val="16"/>
            <w:rPrChange w:id="21289" w:author="Abhishek Deep Nigam" w:date="2015-10-26T01:01:00Z">
              <w:rPr>
                <w:rFonts w:ascii="Courier New" w:hAnsi="Courier New" w:cs="Courier New"/>
              </w:rPr>
            </w:rPrChange>
          </w:rPr>
          <w:t>[4]-&gt;Y[5]-&gt;O[6]-&gt;I(Backtracking)</w:t>
        </w:r>
      </w:ins>
    </w:p>
    <w:p w14:paraId="00F1529C" w14:textId="77777777" w:rsidR="00073577" w:rsidRPr="00073577" w:rsidRDefault="00073577" w:rsidP="00073577">
      <w:pPr>
        <w:spacing w:before="0" w:after="0"/>
        <w:rPr>
          <w:ins w:id="21290" w:author="Abhishek Deep Nigam" w:date="2015-10-26T01:01:00Z"/>
          <w:rFonts w:ascii="Courier New" w:hAnsi="Courier New" w:cs="Courier New"/>
          <w:sz w:val="16"/>
          <w:szCs w:val="16"/>
          <w:rPrChange w:id="21291" w:author="Abhishek Deep Nigam" w:date="2015-10-26T01:01:00Z">
            <w:rPr>
              <w:ins w:id="21292" w:author="Abhishek Deep Nigam" w:date="2015-10-26T01:01:00Z"/>
              <w:rFonts w:ascii="Courier New" w:hAnsi="Courier New" w:cs="Courier New"/>
            </w:rPr>
          </w:rPrChange>
        </w:rPr>
      </w:pPr>
      <w:ins w:id="21293" w:author="Abhishek Deep Nigam" w:date="2015-10-26T01:01:00Z">
        <w:r w:rsidRPr="00073577">
          <w:rPr>
            <w:rFonts w:ascii="Courier New" w:hAnsi="Courier New" w:cs="Courier New"/>
            <w:sz w:val="16"/>
            <w:szCs w:val="16"/>
            <w:rPrChange w:id="21294" w:author="Abhishek Deep Nigam" w:date="2015-10-26T01:01:00Z">
              <w:rPr>
                <w:rFonts w:ascii="Courier New" w:hAnsi="Courier New" w:cs="Courier New"/>
              </w:rPr>
            </w:rPrChange>
          </w:rPr>
          <w:t>[1]-&gt;R[2]-&gt;T[3]-&gt;T[4]-&gt;A(Backtracking)</w:t>
        </w:r>
      </w:ins>
    </w:p>
    <w:p w14:paraId="44FAD801" w14:textId="77777777" w:rsidR="00073577" w:rsidRPr="00073577" w:rsidRDefault="00073577" w:rsidP="00073577">
      <w:pPr>
        <w:spacing w:before="0" w:after="0"/>
        <w:rPr>
          <w:ins w:id="21295" w:author="Abhishek Deep Nigam" w:date="2015-10-26T01:01:00Z"/>
          <w:rFonts w:ascii="Courier New" w:hAnsi="Courier New" w:cs="Courier New"/>
          <w:sz w:val="16"/>
          <w:szCs w:val="16"/>
          <w:rPrChange w:id="21296" w:author="Abhishek Deep Nigam" w:date="2015-10-26T01:01:00Z">
            <w:rPr>
              <w:ins w:id="21297" w:author="Abhishek Deep Nigam" w:date="2015-10-26T01:01:00Z"/>
              <w:rFonts w:ascii="Courier New" w:hAnsi="Courier New" w:cs="Courier New"/>
            </w:rPr>
          </w:rPrChange>
        </w:rPr>
      </w:pPr>
      <w:ins w:id="21298" w:author="Abhishek Deep Nigam" w:date="2015-10-26T01:01:00Z">
        <w:r w:rsidRPr="00073577">
          <w:rPr>
            <w:rFonts w:ascii="Courier New" w:hAnsi="Courier New" w:cs="Courier New"/>
            <w:sz w:val="16"/>
            <w:szCs w:val="16"/>
            <w:rPrChange w:id="21299" w:author="Abhishek Deep Nigam" w:date="2015-10-26T01:01:00Z">
              <w:rPr>
                <w:rFonts w:ascii="Courier New" w:hAnsi="Courier New" w:cs="Courier New"/>
              </w:rPr>
            </w:rPrChange>
          </w:rPr>
          <w:t>[4]-&gt;N[5]-&gt;O[6]-&gt;I(Backtracking)</w:t>
        </w:r>
      </w:ins>
    </w:p>
    <w:p w14:paraId="663D7415" w14:textId="77777777" w:rsidR="00073577" w:rsidRPr="00073577" w:rsidRDefault="00073577" w:rsidP="00073577">
      <w:pPr>
        <w:spacing w:before="0" w:after="0"/>
        <w:rPr>
          <w:ins w:id="21300" w:author="Abhishek Deep Nigam" w:date="2015-10-26T01:01:00Z"/>
          <w:rFonts w:ascii="Courier New" w:hAnsi="Courier New" w:cs="Courier New"/>
          <w:sz w:val="16"/>
          <w:szCs w:val="16"/>
          <w:rPrChange w:id="21301" w:author="Abhishek Deep Nigam" w:date="2015-10-26T01:01:00Z">
            <w:rPr>
              <w:ins w:id="21302" w:author="Abhishek Deep Nigam" w:date="2015-10-26T01:01:00Z"/>
              <w:rFonts w:ascii="Courier New" w:hAnsi="Courier New" w:cs="Courier New"/>
            </w:rPr>
          </w:rPrChange>
        </w:rPr>
      </w:pPr>
      <w:ins w:id="21303" w:author="Abhishek Deep Nigam" w:date="2015-10-26T01:01:00Z">
        <w:r w:rsidRPr="00073577">
          <w:rPr>
            <w:rFonts w:ascii="Courier New" w:hAnsi="Courier New" w:cs="Courier New"/>
            <w:sz w:val="16"/>
            <w:szCs w:val="16"/>
            <w:rPrChange w:id="21304" w:author="Abhishek Deep Nigam" w:date="2015-10-26T01:01:00Z">
              <w:rPr>
                <w:rFonts w:ascii="Courier New" w:hAnsi="Courier New" w:cs="Courier New"/>
              </w:rPr>
            </w:rPrChange>
          </w:rPr>
          <w:t>[4]-&gt;O[5]-&gt;O[6]-&gt;I(Backtracking)</w:t>
        </w:r>
      </w:ins>
    </w:p>
    <w:p w14:paraId="5E9B2723" w14:textId="77777777" w:rsidR="00073577" w:rsidRPr="00073577" w:rsidRDefault="00073577" w:rsidP="00073577">
      <w:pPr>
        <w:spacing w:before="0" w:after="0"/>
        <w:rPr>
          <w:ins w:id="21305" w:author="Abhishek Deep Nigam" w:date="2015-10-26T01:01:00Z"/>
          <w:rFonts w:ascii="Courier New" w:hAnsi="Courier New" w:cs="Courier New"/>
          <w:sz w:val="16"/>
          <w:szCs w:val="16"/>
          <w:rPrChange w:id="21306" w:author="Abhishek Deep Nigam" w:date="2015-10-26T01:01:00Z">
            <w:rPr>
              <w:ins w:id="21307" w:author="Abhishek Deep Nigam" w:date="2015-10-26T01:01:00Z"/>
              <w:rFonts w:ascii="Courier New" w:hAnsi="Courier New" w:cs="Courier New"/>
            </w:rPr>
          </w:rPrChange>
        </w:rPr>
      </w:pPr>
      <w:ins w:id="21308" w:author="Abhishek Deep Nigam" w:date="2015-10-26T01:01:00Z">
        <w:r w:rsidRPr="00073577">
          <w:rPr>
            <w:rFonts w:ascii="Courier New" w:hAnsi="Courier New" w:cs="Courier New"/>
            <w:sz w:val="16"/>
            <w:szCs w:val="16"/>
            <w:rPrChange w:id="21309" w:author="Abhishek Deep Nigam" w:date="2015-10-26T01:01:00Z">
              <w:rPr>
                <w:rFonts w:ascii="Courier New" w:hAnsi="Courier New" w:cs="Courier New"/>
              </w:rPr>
            </w:rPrChange>
          </w:rPr>
          <w:t>[4]-&gt;P(Backtracking)</w:t>
        </w:r>
      </w:ins>
    </w:p>
    <w:p w14:paraId="01395DEF" w14:textId="77777777" w:rsidR="00073577" w:rsidRPr="00073577" w:rsidRDefault="00073577" w:rsidP="00073577">
      <w:pPr>
        <w:spacing w:before="0" w:after="0"/>
        <w:rPr>
          <w:ins w:id="21310" w:author="Abhishek Deep Nigam" w:date="2015-10-26T01:01:00Z"/>
          <w:rFonts w:ascii="Courier New" w:hAnsi="Courier New" w:cs="Courier New"/>
          <w:sz w:val="16"/>
          <w:szCs w:val="16"/>
          <w:rPrChange w:id="21311" w:author="Abhishek Deep Nigam" w:date="2015-10-26T01:01:00Z">
            <w:rPr>
              <w:ins w:id="21312" w:author="Abhishek Deep Nigam" w:date="2015-10-26T01:01:00Z"/>
              <w:rFonts w:ascii="Courier New" w:hAnsi="Courier New" w:cs="Courier New"/>
            </w:rPr>
          </w:rPrChange>
        </w:rPr>
      </w:pPr>
      <w:ins w:id="21313" w:author="Abhishek Deep Nigam" w:date="2015-10-26T01:01:00Z">
        <w:r w:rsidRPr="00073577">
          <w:rPr>
            <w:rFonts w:ascii="Courier New" w:hAnsi="Courier New" w:cs="Courier New"/>
            <w:sz w:val="16"/>
            <w:szCs w:val="16"/>
            <w:rPrChange w:id="21314" w:author="Abhishek Deep Nigam" w:date="2015-10-26T01:01:00Z">
              <w:rPr>
                <w:rFonts w:ascii="Courier New" w:hAnsi="Courier New" w:cs="Courier New"/>
              </w:rPr>
            </w:rPrChange>
          </w:rPr>
          <w:t>[4]-&gt;Q(Backtracking)</w:t>
        </w:r>
      </w:ins>
    </w:p>
    <w:p w14:paraId="10D542BD" w14:textId="77777777" w:rsidR="00073577" w:rsidRPr="00073577" w:rsidRDefault="00073577" w:rsidP="00073577">
      <w:pPr>
        <w:spacing w:before="0" w:after="0"/>
        <w:rPr>
          <w:ins w:id="21315" w:author="Abhishek Deep Nigam" w:date="2015-10-26T01:01:00Z"/>
          <w:rFonts w:ascii="Courier New" w:hAnsi="Courier New" w:cs="Courier New"/>
          <w:sz w:val="16"/>
          <w:szCs w:val="16"/>
          <w:rPrChange w:id="21316" w:author="Abhishek Deep Nigam" w:date="2015-10-26T01:01:00Z">
            <w:rPr>
              <w:ins w:id="21317" w:author="Abhishek Deep Nigam" w:date="2015-10-26T01:01:00Z"/>
              <w:rFonts w:ascii="Courier New" w:hAnsi="Courier New" w:cs="Courier New"/>
            </w:rPr>
          </w:rPrChange>
        </w:rPr>
      </w:pPr>
      <w:ins w:id="21318" w:author="Abhishek Deep Nigam" w:date="2015-10-26T01:01:00Z">
        <w:r w:rsidRPr="00073577">
          <w:rPr>
            <w:rFonts w:ascii="Courier New" w:hAnsi="Courier New" w:cs="Courier New"/>
            <w:sz w:val="16"/>
            <w:szCs w:val="16"/>
            <w:rPrChange w:id="21319" w:author="Abhishek Deep Nigam" w:date="2015-10-26T01:01:00Z">
              <w:rPr>
                <w:rFonts w:ascii="Courier New" w:hAnsi="Courier New" w:cs="Courier New"/>
              </w:rPr>
            </w:rPrChange>
          </w:rPr>
          <w:t>[4]-&gt;S(Backtracking)</w:t>
        </w:r>
      </w:ins>
    </w:p>
    <w:p w14:paraId="606E06E1" w14:textId="77777777" w:rsidR="00073577" w:rsidRPr="00073577" w:rsidRDefault="00073577" w:rsidP="00073577">
      <w:pPr>
        <w:spacing w:before="0" w:after="0"/>
        <w:rPr>
          <w:ins w:id="21320" w:author="Abhishek Deep Nigam" w:date="2015-10-26T01:01:00Z"/>
          <w:rFonts w:ascii="Courier New" w:hAnsi="Courier New" w:cs="Courier New"/>
          <w:sz w:val="16"/>
          <w:szCs w:val="16"/>
          <w:rPrChange w:id="21321" w:author="Abhishek Deep Nigam" w:date="2015-10-26T01:01:00Z">
            <w:rPr>
              <w:ins w:id="21322" w:author="Abhishek Deep Nigam" w:date="2015-10-26T01:01:00Z"/>
              <w:rFonts w:ascii="Courier New" w:hAnsi="Courier New" w:cs="Courier New"/>
            </w:rPr>
          </w:rPrChange>
        </w:rPr>
      </w:pPr>
      <w:ins w:id="21323" w:author="Abhishek Deep Nigam" w:date="2015-10-26T01:01:00Z">
        <w:r w:rsidRPr="00073577">
          <w:rPr>
            <w:rFonts w:ascii="Courier New" w:hAnsi="Courier New" w:cs="Courier New"/>
            <w:sz w:val="16"/>
            <w:szCs w:val="16"/>
            <w:rPrChange w:id="21324" w:author="Abhishek Deep Nigam" w:date="2015-10-26T01:01:00Z">
              <w:rPr>
                <w:rFonts w:ascii="Courier New" w:hAnsi="Courier New" w:cs="Courier New"/>
              </w:rPr>
            </w:rPrChange>
          </w:rPr>
          <w:t>[4]-&gt;Y[5]-&gt;O[6]-&gt;I(Backtracking)</w:t>
        </w:r>
      </w:ins>
    </w:p>
    <w:p w14:paraId="780AD03F" w14:textId="77777777" w:rsidR="00073577" w:rsidRPr="00073577" w:rsidRDefault="00073577" w:rsidP="00073577">
      <w:pPr>
        <w:spacing w:before="0" w:after="0"/>
        <w:rPr>
          <w:ins w:id="21325" w:author="Abhishek Deep Nigam" w:date="2015-10-26T01:01:00Z"/>
          <w:rFonts w:ascii="Courier New" w:hAnsi="Courier New" w:cs="Courier New"/>
          <w:sz w:val="16"/>
          <w:szCs w:val="16"/>
          <w:rPrChange w:id="21326" w:author="Abhishek Deep Nigam" w:date="2015-10-26T01:01:00Z">
            <w:rPr>
              <w:ins w:id="21327" w:author="Abhishek Deep Nigam" w:date="2015-10-26T01:01:00Z"/>
              <w:rFonts w:ascii="Courier New" w:hAnsi="Courier New" w:cs="Courier New"/>
            </w:rPr>
          </w:rPrChange>
        </w:rPr>
      </w:pPr>
      <w:ins w:id="21328" w:author="Abhishek Deep Nigam" w:date="2015-10-26T01:01:00Z">
        <w:r w:rsidRPr="00073577">
          <w:rPr>
            <w:rFonts w:ascii="Courier New" w:hAnsi="Courier New" w:cs="Courier New"/>
            <w:sz w:val="16"/>
            <w:szCs w:val="16"/>
            <w:rPrChange w:id="21329" w:author="Abhishek Deep Nigam" w:date="2015-10-26T01:01:00Z">
              <w:rPr>
                <w:rFonts w:ascii="Courier New" w:hAnsi="Courier New" w:cs="Courier New"/>
              </w:rPr>
            </w:rPrChange>
          </w:rPr>
          <w:t>[1]-&gt;S[2]-&gt;T[3]-&gt;T[4]-&gt;A(Backtracking)</w:t>
        </w:r>
      </w:ins>
    </w:p>
    <w:p w14:paraId="51E3F5A0" w14:textId="77777777" w:rsidR="00073577" w:rsidRPr="00073577" w:rsidRDefault="00073577" w:rsidP="00073577">
      <w:pPr>
        <w:spacing w:before="0" w:after="0"/>
        <w:rPr>
          <w:ins w:id="21330" w:author="Abhishek Deep Nigam" w:date="2015-10-26T01:01:00Z"/>
          <w:rFonts w:ascii="Courier New" w:hAnsi="Courier New" w:cs="Courier New"/>
          <w:sz w:val="16"/>
          <w:szCs w:val="16"/>
          <w:rPrChange w:id="21331" w:author="Abhishek Deep Nigam" w:date="2015-10-26T01:01:00Z">
            <w:rPr>
              <w:ins w:id="21332" w:author="Abhishek Deep Nigam" w:date="2015-10-26T01:01:00Z"/>
              <w:rFonts w:ascii="Courier New" w:hAnsi="Courier New" w:cs="Courier New"/>
            </w:rPr>
          </w:rPrChange>
        </w:rPr>
      </w:pPr>
      <w:ins w:id="21333" w:author="Abhishek Deep Nigam" w:date="2015-10-26T01:01:00Z">
        <w:r w:rsidRPr="00073577">
          <w:rPr>
            <w:rFonts w:ascii="Courier New" w:hAnsi="Courier New" w:cs="Courier New"/>
            <w:sz w:val="16"/>
            <w:szCs w:val="16"/>
            <w:rPrChange w:id="21334" w:author="Abhishek Deep Nigam" w:date="2015-10-26T01:01:00Z">
              <w:rPr>
                <w:rFonts w:ascii="Courier New" w:hAnsi="Courier New" w:cs="Courier New"/>
              </w:rPr>
            </w:rPrChange>
          </w:rPr>
          <w:t>[4]-&gt;N[5]-&gt;O[6]-&gt;I(Backtracking)</w:t>
        </w:r>
      </w:ins>
    </w:p>
    <w:p w14:paraId="3152D4F7" w14:textId="77777777" w:rsidR="00073577" w:rsidRPr="00073577" w:rsidRDefault="00073577" w:rsidP="00073577">
      <w:pPr>
        <w:spacing w:before="0" w:after="0"/>
        <w:rPr>
          <w:ins w:id="21335" w:author="Abhishek Deep Nigam" w:date="2015-10-26T01:01:00Z"/>
          <w:rFonts w:ascii="Courier New" w:hAnsi="Courier New" w:cs="Courier New"/>
          <w:sz w:val="16"/>
          <w:szCs w:val="16"/>
          <w:rPrChange w:id="21336" w:author="Abhishek Deep Nigam" w:date="2015-10-26T01:01:00Z">
            <w:rPr>
              <w:ins w:id="21337" w:author="Abhishek Deep Nigam" w:date="2015-10-26T01:01:00Z"/>
              <w:rFonts w:ascii="Courier New" w:hAnsi="Courier New" w:cs="Courier New"/>
            </w:rPr>
          </w:rPrChange>
        </w:rPr>
      </w:pPr>
      <w:ins w:id="21338" w:author="Abhishek Deep Nigam" w:date="2015-10-26T01:01:00Z">
        <w:r w:rsidRPr="00073577">
          <w:rPr>
            <w:rFonts w:ascii="Courier New" w:hAnsi="Courier New" w:cs="Courier New"/>
            <w:sz w:val="16"/>
            <w:szCs w:val="16"/>
            <w:rPrChange w:id="21339" w:author="Abhishek Deep Nigam" w:date="2015-10-26T01:01:00Z">
              <w:rPr>
                <w:rFonts w:ascii="Courier New" w:hAnsi="Courier New" w:cs="Courier New"/>
              </w:rPr>
            </w:rPrChange>
          </w:rPr>
          <w:t>[4]-&gt;O[5]-&gt;O[6]-&gt;I(Backtracking)</w:t>
        </w:r>
      </w:ins>
    </w:p>
    <w:p w14:paraId="51C0D967" w14:textId="77777777" w:rsidR="00073577" w:rsidRPr="00073577" w:rsidRDefault="00073577" w:rsidP="00073577">
      <w:pPr>
        <w:spacing w:before="0" w:after="0"/>
        <w:rPr>
          <w:ins w:id="21340" w:author="Abhishek Deep Nigam" w:date="2015-10-26T01:01:00Z"/>
          <w:rFonts w:ascii="Courier New" w:hAnsi="Courier New" w:cs="Courier New"/>
          <w:sz w:val="16"/>
          <w:szCs w:val="16"/>
          <w:rPrChange w:id="21341" w:author="Abhishek Deep Nigam" w:date="2015-10-26T01:01:00Z">
            <w:rPr>
              <w:ins w:id="21342" w:author="Abhishek Deep Nigam" w:date="2015-10-26T01:01:00Z"/>
              <w:rFonts w:ascii="Courier New" w:hAnsi="Courier New" w:cs="Courier New"/>
            </w:rPr>
          </w:rPrChange>
        </w:rPr>
      </w:pPr>
      <w:ins w:id="21343" w:author="Abhishek Deep Nigam" w:date="2015-10-26T01:01:00Z">
        <w:r w:rsidRPr="00073577">
          <w:rPr>
            <w:rFonts w:ascii="Courier New" w:hAnsi="Courier New" w:cs="Courier New"/>
            <w:sz w:val="16"/>
            <w:szCs w:val="16"/>
            <w:rPrChange w:id="21344" w:author="Abhishek Deep Nigam" w:date="2015-10-26T01:01:00Z">
              <w:rPr>
                <w:rFonts w:ascii="Courier New" w:hAnsi="Courier New" w:cs="Courier New"/>
              </w:rPr>
            </w:rPrChange>
          </w:rPr>
          <w:t>[4]-&gt;P(Backtracking)</w:t>
        </w:r>
      </w:ins>
    </w:p>
    <w:p w14:paraId="6E611DCE" w14:textId="77777777" w:rsidR="00073577" w:rsidRPr="00073577" w:rsidRDefault="00073577" w:rsidP="00073577">
      <w:pPr>
        <w:spacing w:before="0" w:after="0"/>
        <w:rPr>
          <w:ins w:id="21345" w:author="Abhishek Deep Nigam" w:date="2015-10-26T01:01:00Z"/>
          <w:rFonts w:ascii="Courier New" w:hAnsi="Courier New" w:cs="Courier New"/>
          <w:sz w:val="16"/>
          <w:szCs w:val="16"/>
          <w:rPrChange w:id="21346" w:author="Abhishek Deep Nigam" w:date="2015-10-26T01:01:00Z">
            <w:rPr>
              <w:ins w:id="21347" w:author="Abhishek Deep Nigam" w:date="2015-10-26T01:01:00Z"/>
              <w:rFonts w:ascii="Courier New" w:hAnsi="Courier New" w:cs="Courier New"/>
            </w:rPr>
          </w:rPrChange>
        </w:rPr>
      </w:pPr>
      <w:ins w:id="21348" w:author="Abhishek Deep Nigam" w:date="2015-10-26T01:01:00Z">
        <w:r w:rsidRPr="00073577">
          <w:rPr>
            <w:rFonts w:ascii="Courier New" w:hAnsi="Courier New" w:cs="Courier New"/>
            <w:sz w:val="16"/>
            <w:szCs w:val="16"/>
            <w:rPrChange w:id="21349" w:author="Abhishek Deep Nigam" w:date="2015-10-26T01:01:00Z">
              <w:rPr>
                <w:rFonts w:ascii="Courier New" w:hAnsi="Courier New" w:cs="Courier New"/>
              </w:rPr>
            </w:rPrChange>
          </w:rPr>
          <w:t>[4]-&gt;Q(Backtracking)</w:t>
        </w:r>
      </w:ins>
    </w:p>
    <w:p w14:paraId="1EC15C6D" w14:textId="77777777" w:rsidR="00073577" w:rsidRPr="00073577" w:rsidRDefault="00073577" w:rsidP="00073577">
      <w:pPr>
        <w:spacing w:before="0" w:after="0"/>
        <w:rPr>
          <w:ins w:id="21350" w:author="Abhishek Deep Nigam" w:date="2015-10-26T01:01:00Z"/>
          <w:rFonts w:ascii="Courier New" w:hAnsi="Courier New" w:cs="Courier New"/>
          <w:sz w:val="16"/>
          <w:szCs w:val="16"/>
          <w:rPrChange w:id="21351" w:author="Abhishek Deep Nigam" w:date="2015-10-26T01:01:00Z">
            <w:rPr>
              <w:ins w:id="21352" w:author="Abhishek Deep Nigam" w:date="2015-10-26T01:01:00Z"/>
              <w:rFonts w:ascii="Courier New" w:hAnsi="Courier New" w:cs="Courier New"/>
            </w:rPr>
          </w:rPrChange>
        </w:rPr>
      </w:pPr>
      <w:ins w:id="21353" w:author="Abhishek Deep Nigam" w:date="2015-10-26T01:01:00Z">
        <w:r w:rsidRPr="00073577">
          <w:rPr>
            <w:rFonts w:ascii="Courier New" w:hAnsi="Courier New" w:cs="Courier New"/>
            <w:sz w:val="16"/>
            <w:szCs w:val="16"/>
            <w:rPrChange w:id="21354" w:author="Abhishek Deep Nigam" w:date="2015-10-26T01:01:00Z">
              <w:rPr>
                <w:rFonts w:ascii="Courier New" w:hAnsi="Courier New" w:cs="Courier New"/>
              </w:rPr>
            </w:rPrChange>
          </w:rPr>
          <w:t>[4]-&gt;S(Backtracking)</w:t>
        </w:r>
      </w:ins>
    </w:p>
    <w:p w14:paraId="7B038D59" w14:textId="77777777" w:rsidR="00073577" w:rsidRPr="00073577" w:rsidRDefault="00073577" w:rsidP="00073577">
      <w:pPr>
        <w:spacing w:before="0" w:after="0"/>
        <w:rPr>
          <w:ins w:id="21355" w:author="Abhishek Deep Nigam" w:date="2015-10-26T01:01:00Z"/>
          <w:rFonts w:ascii="Courier New" w:hAnsi="Courier New" w:cs="Courier New"/>
          <w:sz w:val="16"/>
          <w:szCs w:val="16"/>
          <w:rPrChange w:id="21356" w:author="Abhishek Deep Nigam" w:date="2015-10-26T01:01:00Z">
            <w:rPr>
              <w:ins w:id="21357" w:author="Abhishek Deep Nigam" w:date="2015-10-26T01:01:00Z"/>
              <w:rFonts w:ascii="Courier New" w:hAnsi="Courier New" w:cs="Courier New"/>
            </w:rPr>
          </w:rPrChange>
        </w:rPr>
      </w:pPr>
      <w:ins w:id="21358" w:author="Abhishek Deep Nigam" w:date="2015-10-26T01:01:00Z">
        <w:r w:rsidRPr="00073577">
          <w:rPr>
            <w:rFonts w:ascii="Courier New" w:hAnsi="Courier New" w:cs="Courier New"/>
            <w:sz w:val="16"/>
            <w:szCs w:val="16"/>
            <w:rPrChange w:id="21359" w:author="Abhishek Deep Nigam" w:date="2015-10-26T01:01:00Z">
              <w:rPr>
                <w:rFonts w:ascii="Courier New" w:hAnsi="Courier New" w:cs="Courier New"/>
              </w:rPr>
            </w:rPrChange>
          </w:rPr>
          <w:t>[4]-&gt;Y[5]-&gt;O[6]-&gt;I(Backtracking)</w:t>
        </w:r>
      </w:ins>
    </w:p>
    <w:p w14:paraId="525281AC" w14:textId="77777777" w:rsidR="00073577" w:rsidRPr="00073577" w:rsidRDefault="00073577" w:rsidP="00073577">
      <w:pPr>
        <w:spacing w:before="0" w:after="0"/>
        <w:rPr>
          <w:ins w:id="21360" w:author="Abhishek Deep Nigam" w:date="2015-10-26T01:01:00Z"/>
          <w:rFonts w:ascii="Courier New" w:hAnsi="Courier New" w:cs="Courier New"/>
          <w:sz w:val="16"/>
          <w:szCs w:val="16"/>
          <w:rPrChange w:id="21361" w:author="Abhishek Deep Nigam" w:date="2015-10-26T01:01:00Z">
            <w:rPr>
              <w:ins w:id="21362" w:author="Abhishek Deep Nigam" w:date="2015-10-26T01:01:00Z"/>
              <w:rFonts w:ascii="Courier New" w:hAnsi="Courier New" w:cs="Courier New"/>
            </w:rPr>
          </w:rPrChange>
        </w:rPr>
      </w:pPr>
      <w:ins w:id="21363" w:author="Abhishek Deep Nigam" w:date="2015-10-26T01:01:00Z">
        <w:r w:rsidRPr="00073577">
          <w:rPr>
            <w:rFonts w:ascii="Courier New" w:hAnsi="Courier New" w:cs="Courier New"/>
            <w:sz w:val="16"/>
            <w:szCs w:val="16"/>
            <w:rPrChange w:id="21364" w:author="Abhishek Deep Nigam" w:date="2015-10-26T01:01:00Z">
              <w:rPr>
                <w:rFonts w:ascii="Courier New" w:hAnsi="Courier New" w:cs="Courier New"/>
              </w:rPr>
            </w:rPrChange>
          </w:rPr>
          <w:t>[1]-&gt;T[2]-&gt;T[3]-&gt;T[4]-&gt;A(Backtracking)</w:t>
        </w:r>
      </w:ins>
    </w:p>
    <w:p w14:paraId="42458484" w14:textId="77777777" w:rsidR="00073577" w:rsidRPr="00073577" w:rsidRDefault="00073577" w:rsidP="00073577">
      <w:pPr>
        <w:spacing w:before="0" w:after="0"/>
        <w:rPr>
          <w:ins w:id="21365" w:author="Abhishek Deep Nigam" w:date="2015-10-26T01:01:00Z"/>
          <w:rFonts w:ascii="Courier New" w:hAnsi="Courier New" w:cs="Courier New"/>
          <w:sz w:val="16"/>
          <w:szCs w:val="16"/>
          <w:rPrChange w:id="21366" w:author="Abhishek Deep Nigam" w:date="2015-10-26T01:01:00Z">
            <w:rPr>
              <w:ins w:id="21367" w:author="Abhishek Deep Nigam" w:date="2015-10-26T01:01:00Z"/>
              <w:rFonts w:ascii="Courier New" w:hAnsi="Courier New" w:cs="Courier New"/>
            </w:rPr>
          </w:rPrChange>
        </w:rPr>
      </w:pPr>
      <w:ins w:id="21368" w:author="Abhishek Deep Nigam" w:date="2015-10-26T01:01:00Z">
        <w:r w:rsidRPr="00073577">
          <w:rPr>
            <w:rFonts w:ascii="Courier New" w:hAnsi="Courier New" w:cs="Courier New"/>
            <w:sz w:val="16"/>
            <w:szCs w:val="16"/>
            <w:rPrChange w:id="21369" w:author="Abhishek Deep Nigam" w:date="2015-10-26T01:01:00Z">
              <w:rPr>
                <w:rFonts w:ascii="Courier New" w:hAnsi="Courier New" w:cs="Courier New"/>
              </w:rPr>
            </w:rPrChange>
          </w:rPr>
          <w:t>[4]-&gt;N[5]-&gt;O[6]-&gt;I[7]-&gt;E(Backtracking)</w:t>
        </w:r>
      </w:ins>
    </w:p>
    <w:p w14:paraId="7FF99E68" w14:textId="77777777" w:rsidR="00073577" w:rsidRPr="00073577" w:rsidRDefault="00073577" w:rsidP="00073577">
      <w:pPr>
        <w:spacing w:before="0" w:after="0"/>
        <w:rPr>
          <w:ins w:id="21370" w:author="Abhishek Deep Nigam" w:date="2015-10-26T01:01:00Z"/>
          <w:rFonts w:ascii="Courier New" w:hAnsi="Courier New" w:cs="Courier New"/>
          <w:sz w:val="16"/>
          <w:szCs w:val="16"/>
          <w:rPrChange w:id="21371" w:author="Abhishek Deep Nigam" w:date="2015-10-26T01:01:00Z">
            <w:rPr>
              <w:ins w:id="21372" w:author="Abhishek Deep Nigam" w:date="2015-10-26T01:01:00Z"/>
              <w:rFonts w:ascii="Courier New" w:hAnsi="Courier New" w:cs="Courier New"/>
            </w:rPr>
          </w:rPrChange>
        </w:rPr>
      </w:pPr>
      <w:ins w:id="21373" w:author="Abhishek Deep Nigam" w:date="2015-10-26T01:01:00Z">
        <w:r w:rsidRPr="00073577">
          <w:rPr>
            <w:rFonts w:ascii="Courier New" w:hAnsi="Courier New" w:cs="Courier New"/>
            <w:sz w:val="16"/>
            <w:szCs w:val="16"/>
            <w:rPrChange w:id="21374" w:author="Abhishek Deep Nigam" w:date="2015-10-26T01:01:00Z">
              <w:rPr>
                <w:rFonts w:ascii="Courier New" w:hAnsi="Courier New" w:cs="Courier New"/>
              </w:rPr>
            </w:rPrChange>
          </w:rPr>
          <w:t>[4]-&gt;O[5]-&gt;O[6]-&gt;I[7]-&gt;E(Backtracking)</w:t>
        </w:r>
      </w:ins>
    </w:p>
    <w:p w14:paraId="263EEF8C" w14:textId="77777777" w:rsidR="00073577" w:rsidRPr="00073577" w:rsidRDefault="00073577" w:rsidP="00073577">
      <w:pPr>
        <w:spacing w:before="0" w:after="0"/>
        <w:rPr>
          <w:ins w:id="21375" w:author="Abhishek Deep Nigam" w:date="2015-10-26T01:01:00Z"/>
          <w:rFonts w:ascii="Courier New" w:hAnsi="Courier New" w:cs="Courier New"/>
          <w:sz w:val="16"/>
          <w:szCs w:val="16"/>
          <w:rPrChange w:id="21376" w:author="Abhishek Deep Nigam" w:date="2015-10-26T01:01:00Z">
            <w:rPr>
              <w:ins w:id="21377" w:author="Abhishek Deep Nigam" w:date="2015-10-26T01:01:00Z"/>
              <w:rFonts w:ascii="Courier New" w:hAnsi="Courier New" w:cs="Courier New"/>
            </w:rPr>
          </w:rPrChange>
        </w:rPr>
      </w:pPr>
      <w:ins w:id="21378" w:author="Abhishek Deep Nigam" w:date="2015-10-26T01:01:00Z">
        <w:r w:rsidRPr="00073577">
          <w:rPr>
            <w:rFonts w:ascii="Courier New" w:hAnsi="Courier New" w:cs="Courier New"/>
            <w:sz w:val="16"/>
            <w:szCs w:val="16"/>
            <w:rPrChange w:id="21379" w:author="Abhishek Deep Nigam" w:date="2015-10-26T01:01:00Z">
              <w:rPr>
                <w:rFonts w:ascii="Courier New" w:hAnsi="Courier New" w:cs="Courier New"/>
              </w:rPr>
            </w:rPrChange>
          </w:rPr>
          <w:t>[4]-&gt;P(Backtracking)</w:t>
        </w:r>
      </w:ins>
    </w:p>
    <w:p w14:paraId="577899C3" w14:textId="77777777" w:rsidR="00073577" w:rsidRPr="00073577" w:rsidRDefault="00073577" w:rsidP="00073577">
      <w:pPr>
        <w:spacing w:before="0" w:after="0"/>
        <w:rPr>
          <w:ins w:id="21380" w:author="Abhishek Deep Nigam" w:date="2015-10-26T01:01:00Z"/>
          <w:rFonts w:ascii="Courier New" w:hAnsi="Courier New" w:cs="Courier New"/>
          <w:sz w:val="16"/>
          <w:szCs w:val="16"/>
          <w:rPrChange w:id="21381" w:author="Abhishek Deep Nigam" w:date="2015-10-26T01:01:00Z">
            <w:rPr>
              <w:ins w:id="21382" w:author="Abhishek Deep Nigam" w:date="2015-10-26T01:01:00Z"/>
              <w:rFonts w:ascii="Courier New" w:hAnsi="Courier New" w:cs="Courier New"/>
            </w:rPr>
          </w:rPrChange>
        </w:rPr>
      </w:pPr>
      <w:ins w:id="21383" w:author="Abhishek Deep Nigam" w:date="2015-10-26T01:01:00Z">
        <w:r w:rsidRPr="00073577">
          <w:rPr>
            <w:rFonts w:ascii="Courier New" w:hAnsi="Courier New" w:cs="Courier New"/>
            <w:sz w:val="16"/>
            <w:szCs w:val="16"/>
            <w:rPrChange w:id="21384" w:author="Abhishek Deep Nigam" w:date="2015-10-26T01:01:00Z">
              <w:rPr>
                <w:rFonts w:ascii="Courier New" w:hAnsi="Courier New" w:cs="Courier New"/>
              </w:rPr>
            </w:rPrChange>
          </w:rPr>
          <w:lastRenderedPageBreak/>
          <w:t>[4]-&gt;Q(Backtracking)</w:t>
        </w:r>
      </w:ins>
    </w:p>
    <w:p w14:paraId="48AFA7C1" w14:textId="77777777" w:rsidR="00073577" w:rsidRPr="00073577" w:rsidRDefault="00073577" w:rsidP="00073577">
      <w:pPr>
        <w:spacing w:before="0" w:after="0"/>
        <w:rPr>
          <w:ins w:id="21385" w:author="Abhishek Deep Nigam" w:date="2015-10-26T01:01:00Z"/>
          <w:rFonts w:ascii="Courier New" w:hAnsi="Courier New" w:cs="Courier New"/>
          <w:sz w:val="16"/>
          <w:szCs w:val="16"/>
          <w:rPrChange w:id="21386" w:author="Abhishek Deep Nigam" w:date="2015-10-26T01:01:00Z">
            <w:rPr>
              <w:ins w:id="21387" w:author="Abhishek Deep Nigam" w:date="2015-10-26T01:01:00Z"/>
              <w:rFonts w:ascii="Courier New" w:hAnsi="Courier New" w:cs="Courier New"/>
            </w:rPr>
          </w:rPrChange>
        </w:rPr>
      </w:pPr>
      <w:ins w:id="21388" w:author="Abhishek Deep Nigam" w:date="2015-10-26T01:01:00Z">
        <w:r w:rsidRPr="00073577">
          <w:rPr>
            <w:rFonts w:ascii="Courier New" w:hAnsi="Courier New" w:cs="Courier New"/>
            <w:sz w:val="16"/>
            <w:szCs w:val="16"/>
            <w:rPrChange w:id="21389" w:author="Abhishek Deep Nigam" w:date="2015-10-26T01:01:00Z">
              <w:rPr>
                <w:rFonts w:ascii="Courier New" w:hAnsi="Courier New" w:cs="Courier New"/>
              </w:rPr>
            </w:rPrChange>
          </w:rPr>
          <w:t>[4]-&gt;S(Backtracking)</w:t>
        </w:r>
      </w:ins>
    </w:p>
    <w:p w14:paraId="15C36FC2" w14:textId="77777777" w:rsidR="00073577" w:rsidRPr="00073577" w:rsidRDefault="00073577" w:rsidP="00073577">
      <w:pPr>
        <w:spacing w:before="0" w:after="0"/>
        <w:rPr>
          <w:ins w:id="21390" w:author="Abhishek Deep Nigam" w:date="2015-10-26T01:01:00Z"/>
          <w:rFonts w:ascii="Courier New" w:hAnsi="Courier New" w:cs="Courier New"/>
          <w:sz w:val="16"/>
          <w:szCs w:val="16"/>
          <w:rPrChange w:id="21391" w:author="Abhishek Deep Nigam" w:date="2015-10-26T01:01:00Z">
            <w:rPr>
              <w:ins w:id="21392" w:author="Abhishek Deep Nigam" w:date="2015-10-26T01:01:00Z"/>
              <w:rFonts w:ascii="Courier New" w:hAnsi="Courier New" w:cs="Courier New"/>
            </w:rPr>
          </w:rPrChange>
        </w:rPr>
      </w:pPr>
      <w:ins w:id="21393" w:author="Abhishek Deep Nigam" w:date="2015-10-26T01:01:00Z">
        <w:r w:rsidRPr="00073577">
          <w:rPr>
            <w:rFonts w:ascii="Courier New" w:hAnsi="Courier New" w:cs="Courier New"/>
            <w:sz w:val="16"/>
            <w:szCs w:val="16"/>
            <w:rPrChange w:id="21394" w:author="Abhishek Deep Nigam" w:date="2015-10-26T01:01:00Z">
              <w:rPr>
                <w:rFonts w:ascii="Courier New" w:hAnsi="Courier New" w:cs="Courier New"/>
              </w:rPr>
            </w:rPrChange>
          </w:rPr>
          <w:t>[4]-&gt;Y[5]-&gt;O[6]-&gt;I[7]-&gt;E(Backtracking)</w:t>
        </w:r>
      </w:ins>
    </w:p>
    <w:p w14:paraId="05A31463" w14:textId="77777777" w:rsidR="00073577" w:rsidRPr="00073577" w:rsidRDefault="00073577" w:rsidP="00073577">
      <w:pPr>
        <w:spacing w:before="0" w:after="0"/>
        <w:rPr>
          <w:ins w:id="21395" w:author="Abhishek Deep Nigam" w:date="2015-10-26T01:01:00Z"/>
          <w:rFonts w:ascii="Courier New" w:hAnsi="Courier New" w:cs="Courier New"/>
          <w:sz w:val="16"/>
          <w:szCs w:val="16"/>
          <w:rPrChange w:id="21396" w:author="Abhishek Deep Nigam" w:date="2015-10-26T01:01:00Z">
            <w:rPr>
              <w:ins w:id="21397" w:author="Abhishek Deep Nigam" w:date="2015-10-26T01:01:00Z"/>
              <w:rFonts w:ascii="Courier New" w:hAnsi="Courier New" w:cs="Courier New"/>
            </w:rPr>
          </w:rPrChange>
        </w:rPr>
      </w:pPr>
      <w:ins w:id="21398" w:author="Abhishek Deep Nigam" w:date="2015-10-26T01:01:00Z">
        <w:r w:rsidRPr="00073577">
          <w:rPr>
            <w:rFonts w:ascii="Courier New" w:hAnsi="Courier New" w:cs="Courier New"/>
            <w:sz w:val="16"/>
            <w:szCs w:val="16"/>
            <w:rPrChange w:id="21399" w:author="Abhishek Deep Nigam" w:date="2015-10-26T01:01:00Z">
              <w:rPr>
                <w:rFonts w:ascii="Courier New" w:hAnsi="Courier New" w:cs="Courier New"/>
              </w:rPr>
            </w:rPrChange>
          </w:rPr>
          <w:t>[1]-&gt;Y[2]-&gt;T[3]-&gt;T[4]-&gt;A(Backtracking)</w:t>
        </w:r>
      </w:ins>
    </w:p>
    <w:p w14:paraId="5C51C233" w14:textId="77777777" w:rsidR="00073577" w:rsidRPr="00073577" w:rsidRDefault="00073577" w:rsidP="00073577">
      <w:pPr>
        <w:spacing w:before="0" w:after="0"/>
        <w:rPr>
          <w:ins w:id="21400" w:author="Abhishek Deep Nigam" w:date="2015-10-26T01:01:00Z"/>
          <w:rFonts w:ascii="Courier New" w:hAnsi="Courier New" w:cs="Courier New"/>
          <w:sz w:val="16"/>
          <w:szCs w:val="16"/>
          <w:rPrChange w:id="21401" w:author="Abhishek Deep Nigam" w:date="2015-10-26T01:01:00Z">
            <w:rPr>
              <w:ins w:id="21402" w:author="Abhishek Deep Nigam" w:date="2015-10-26T01:01:00Z"/>
              <w:rFonts w:ascii="Courier New" w:hAnsi="Courier New" w:cs="Courier New"/>
            </w:rPr>
          </w:rPrChange>
        </w:rPr>
      </w:pPr>
      <w:ins w:id="21403" w:author="Abhishek Deep Nigam" w:date="2015-10-26T01:01:00Z">
        <w:r w:rsidRPr="00073577">
          <w:rPr>
            <w:rFonts w:ascii="Courier New" w:hAnsi="Courier New" w:cs="Courier New"/>
            <w:sz w:val="16"/>
            <w:szCs w:val="16"/>
            <w:rPrChange w:id="21404" w:author="Abhishek Deep Nigam" w:date="2015-10-26T01:01:00Z">
              <w:rPr>
                <w:rFonts w:ascii="Courier New" w:hAnsi="Courier New" w:cs="Courier New"/>
              </w:rPr>
            </w:rPrChange>
          </w:rPr>
          <w:t>[4]-&gt;N[5]-&gt;O[6]-&gt;I(Backtracking)</w:t>
        </w:r>
      </w:ins>
    </w:p>
    <w:p w14:paraId="47940D1F" w14:textId="77777777" w:rsidR="00073577" w:rsidRPr="00073577" w:rsidRDefault="00073577" w:rsidP="00073577">
      <w:pPr>
        <w:spacing w:before="0" w:after="0"/>
        <w:rPr>
          <w:ins w:id="21405" w:author="Abhishek Deep Nigam" w:date="2015-10-26T01:01:00Z"/>
          <w:rFonts w:ascii="Courier New" w:hAnsi="Courier New" w:cs="Courier New"/>
          <w:sz w:val="16"/>
          <w:szCs w:val="16"/>
          <w:rPrChange w:id="21406" w:author="Abhishek Deep Nigam" w:date="2015-10-26T01:01:00Z">
            <w:rPr>
              <w:ins w:id="21407" w:author="Abhishek Deep Nigam" w:date="2015-10-26T01:01:00Z"/>
              <w:rFonts w:ascii="Courier New" w:hAnsi="Courier New" w:cs="Courier New"/>
            </w:rPr>
          </w:rPrChange>
        </w:rPr>
      </w:pPr>
      <w:ins w:id="21408" w:author="Abhishek Deep Nigam" w:date="2015-10-26T01:01:00Z">
        <w:r w:rsidRPr="00073577">
          <w:rPr>
            <w:rFonts w:ascii="Courier New" w:hAnsi="Courier New" w:cs="Courier New"/>
            <w:sz w:val="16"/>
            <w:szCs w:val="16"/>
            <w:rPrChange w:id="21409" w:author="Abhishek Deep Nigam" w:date="2015-10-26T01:01:00Z">
              <w:rPr>
                <w:rFonts w:ascii="Courier New" w:hAnsi="Courier New" w:cs="Courier New"/>
              </w:rPr>
            </w:rPrChange>
          </w:rPr>
          <w:t>[4]-&gt;O[5]-&gt;O[6]-&gt;I(Backtracking)</w:t>
        </w:r>
      </w:ins>
    </w:p>
    <w:p w14:paraId="15C83C00" w14:textId="77777777" w:rsidR="00073577" w:rsidRPr="00073577" w:rsidRDefault="00073577" w:rsidP="00073577">
      <w:pPr>
        <w:spacing w:before="0" w:after="0"/>
        <w:rPr>
          <w:ins w:id="21410" w:author="Abhishek Deep Nigam" w:date="2015-10-26T01:01:00Z"/>
          <w:rFonts w:ascii="Courier New" w:hAnsi="Courier New" w:cs="Courier New"/>
          <w:sz w:val="16"/>
          <w:szCs w:val="16"/>
          <w:rPrChange w:id="21411" w:author="Abhishek Deep Nigam" w:date="2015-10-26T01:01:00Z">
            <w:rPr>
              <w:ins w:id="21412" w:author="Abhishek Deep Nigam" w:date="2015-10-26T01:01:00Z"/>
              <w:rFonts w:ascii="Courier New" w:hAnsi="Courier New" w:cs="Courier New"/>
            </w:rPr>
          </w:rPrChange>
        </w:rPr>
      </w:pPr>
      <w:ins w:id="21413" w:author="Abhishek Deep Nigam" w:date="2015-10-26T01:01:00Z">
        <w:r w:rsidRPr="00073577">
          <w:rPr>
            <w:rFonts w:ascii="Courier New" w:hAnsi="Courier New" w:cs="Courier New"/>
            <w:sz w:val="16"/>
            <w:szCs w:val="16"/>
            <w:rPrChange w:id="21414" w:author="Abhishek Deep Nigam" w:date="2015-10-26T01:01:00Z">
              <w:rPr>
                <w:rFonts w:ascii="Courier New" w:hAnsi="Courier New" w:cs="Courier New"/>
              </w:rPr>
            </w:rPrChange>
          </w:rPr>
          <w:t>[4]-&gt;P(Backtracking)</w:t>
        </w:r>
      </w:ins>
    </w:p>
    <w:p w14:paraId="3DB28865" w14:textId="77777777" w:rsidR="00073577" w:rsidRPr="00073577" w:rsidRDefault="00073577" w:rsidP="00073577">
      <w:pPr>
        <w:spacing w:before="0" w:after="0"/>
        <w:rPr>
          <w:ins w:id="21415" w:author="Abhishek Deep Nigam" w:date="2015-10-26T01:01:00Z"/>
          <w:rFonts w:ascii="Courier New" w:hAnsi="Courier New" w:cs="Courier New"/>
          <w:sz w:val="16"/>
          <w:szCs w:val="16"/>
          <w:rPrChange w:id="21416" w:author="Abhishek Deep Nigam" w:date="2015-10-26T01:01:00Z">
            <w:rPr>
              <w:ins w:id="21417" w:author="Abhishek Deep Nigam" w:date="2015-10-26T01:01:00Z"/>
              <w:rFonts w:ascii="Courier New" w:hAnsi="Courier New" w:cs="Courier New"/>
            </w:rPr>
          </w:rPrChange>
        </w:rPr>
      </w:pPr>
      <w:ins w:id="21418" w:author="Abhishek Deep Nigam" w:date="2015-10-26T01:01:00Z">
        <w:r w:rsidRPr="00073577">
          <w:rPr>
            <w:rFonts w:ascii="Courier New" w:hAnsi="Courier New" w:cs="Courier New"/>
            <w:sz w:val="16"/>
            <w:szCs w:val="16"/>
            <w:rPrChange w:id="21419" w:author="Abhishek Deep Nigam" w:date="2015-10-26T01:01:00Z">
              <w:rPr>
                <w:rFonts w:ascii="Courier New" w:hAnsi="Courier New" w:cs="Courier New"/>
              </w:rPr>
            </w:rPrChange>
          </w:rPr>
          <w:t>[4]-&gt;Q(Backtracking)</w:t>
        </w:r>
      </w:ins>
    </w:p>
    <w:p w14:paraId="05274D9B" w14:textId="77777777" w:rsidR="00073577" w:rsidRPr="00073577" w:rsidRDefault="00073577" w:rsidP="00073577">
      <w:pPr>
        <w:spacing w:before="0" w:after="0"/>
        <w:rPr>
          <w:ins w:id="21420" w:author="Abhishek Deep Nigam" w:date="2015-10-26T01:01:00Z"/>
          <w:rFonts w:ascii="Courier New" w:hAnsi="Courier New" w:cs="Courier New"/>
          <w:sz w:val="16"/>
          <w:szCs w:val="16"/>
          <w:rPrChange w:id="21421" w:author="Abhishek Deep Nigam" w:date="2015-10-26T01:01:00Z">
            <w:rPr>
              <w:ins w:id="21422" w:author="Abhishek Deep Nigam" w:date="2015-10-26T01:01:00Z"/>
              <w:rFonts w:ascii="Courier New" w:hAnsi="Courier New" w:cs="Courier New"/>
            </w:rPr>
          </w:rPrChange>
        </w:rPr>
      </w:pPr>
      <w:ins w:id="21423" w:author="Abhishek Deep Nigam" w:date="2015-10-26T01:01:00Z">
        <w:r w:rsidRPr="00073577">
          <w:rPr>
            <w:rFonts w:ascii="Courier New" w:hAnsi="Courier New" w:cs="Courier New"/>
            <w:sz w:val="16"/>
            <w:szCs w:val="16"/>
            <w:rPrChange w:id="21424" w:author="Abhishek Deep Nigam" w:date="2015-10-26T01:01:00Z">
              <w:rPr>
                <w:rFonts w:ascii="Courier New" w:hAnsi="Courier New" w:cs="Courier New"/>
              </w:rPr>
            </w:rPrChange>
          </w:rPr>
          <w:t>[4]-&gt;S(Backtracking)</w:t>
        </w:r>
      </w:ins>
    </w:p>
    <w:p w14:paraId="4FD8EEA7" w14:textId="77777777" w:rsidR="00073577" w:rsidRPr="00073577" w:rsidRDefault="00073577" w:rsidP="00073577">
      <w:pPr>
        <w:spacing w:before="0" w:after="0"/>
        <w:rPr>
          <w:ins w:id="21425" w:author="Abhishek Deep Nigam" w:date="2015-10-26T01:01:00Z"/>
          <w:rFonts w:ascii="Courier New" w:hAnsi="Courier New" w:cs="Courier New"/>
          <w:sz w:val="16"/>
          <w:szCs w:val="16"/>
          <w:rPrChange w:id="21426" w:author="Abhishek Deep Nigam" w:date="2015-10-26T01:01:00Z">
            <w:rPr>
              <w:ins w:id="21427" w:author="Abhishek Deep Nigam" w:date="2015-10-26T01:01:00Z"/>
              <w:rFonts w:ascii="Courier New" w:hAnsi="Courier New" w:cs="Courier New"/>
            </w:rPr>
          </w:rPrChange>
        </w:rPr>
      </w:pPr>
      <w:ins w:id="21428" w:author="Abhishek Deep Nigam" w:date="2015-10-26T01:01:00Z">
        <w:r w:rsidRPr="00073577">
          <w:rPr>
            <w:rFonts w:ascii="Courier New" w:hAnsi="Courier New" w:cs="Courier New"/>
            <w:sz w:val="16"/>
            <w:szCs w:val="16"/>
            <w:rPrChange w:id="21429" w:author="Abhishek Deep Nigam" w:date="2015-10-26T01:01:00Z">
              <w:rPr>
                <w:rFonts w:ascii="Courier New" w:hAnsi="Courier New" w:cs="Courier New"/>
              </w:rPr>
            </w:rPrChange>
          </w:rPr>
          <w:t>[4]-&gt;Y[5]-&gt;O[6]-&gt;I(Backtracking)</w:t>
        </w:r>
      </w:ins>
    </w:p>
    <w:p w14:paraId="5048511D" w14:textId="77777777" w:rsidR="00073577" w:rsidRPr="00073577" w:rsidRDefault="00073577" w:rsidP="00073577">
      <w:pPr>
        <w:spacing w:before="0" w:after="0"/>
        <w:rPr>
          <w:ins w:id="21430" w:author="Abhishek Deep Nigam" w:date="2015-10-26T01:01:00Z"/>
          <w:rFonts w:ascii="Courier New" w:hAnsi="Courier New" w:cs="Courier New"/>
          <w:sz w:val="16"/>
          <w:szCs w:val="16"/>
          <w:rPrChange w:id="21431" w:author="Abhishek Deep Nigam" w:date="2015-10-26T01:01:00Z">
            <w:rPr>
              <w:ins w:id="21432" w:author="Abhishek Deep Nigam" w:date="2015-10-26T01:01:00Z"/>
              <w:rFonts w:ascii="Courier New" w:hAnsi="Courier New" w:cs="Courier New"/>
            </w:rPr>
          </w:rPrChange>
        </w:rPr>
      </w:pPr>
      <w:ins w:id="21433" w:author="Abhishek Deep Nigam" w:date="2015-10-26T01:01:00Z">
        <w:r w:rsidRPr="00073577">
          <w:rPr>
            <w:rFonts w:ascii="Courier New" w:hAnsi="Courier New" w:cs="Courier New"/>
            <w:sz w:val="16"/>
            <w:szCs w:val="16"/>
            <w:rPrChange w:id="21434" w:author="Abhishek Deep Nigam" w:date="2015-10-26T01:01:00Z">
              <w:rPr>
                <w:rFonts w:ascii="Courier New" w:hAnsi="Courier New" w:cs="Courier New"/>
              </w:rPr>
            </w:rPrChange>
          </w:rPr>
          <w:t>[1]-&gt;Z[2]-&gt;T[3]-&gt;T[4]-&gt;A(Backtracking)</w:t>
        </w:r>
      </w:ins>
    </w:p>
    <w:p w14:paraId="015C9437" w14:textId="77777777" w:rsidR="00073577" w:rsidRPr="00073577" w:rsidRDefault="00073577" w:rsidP="00073577">
      <w:pPr>
        <w:spacing w:before="0" w:after="0"/>
        <w:rPr>
          <w:ins w:id="21435" w:author="Abhishek Deep Nigam" w:date="2015-10-26T01:01:00Z"/>
          <w:rFonts w:ascii="Courier New" w:hAnsi="Courier New" w:cs="Courier New"/>
          <w:sz w:val="16"/>
          <w:szCs w:val="16"/>
          <w:rPrChange w:id="21436" w:author="Abhishek Deep Nigam" w:date="2015-10-26T01:01:00Z">
            <w:rPr>
              <w:ins w:id="21437" w:author="Abhishek Deep Nigam" w:date="2015-10-26T01:01:00Z"/>
              <w:rFonts w:ascii="Courier New" w:hAnsi="Courier New" w:cs="Courier New"/>
            </w:rPr>
          </w:rPrChange>
        </w:rPr>
      </w:pPr>
      <w:ins w:id="21438" w:author="Abhishek Deep Nigam" w:date="2015-10-26T01:01:00Z">
        <w:r w:rsidRPr="00073577">
          <w:rPr>
            <w:rFonts w:ascii="Courier New" w:hAnsi="Courier New" w:cs="Courier New"/>
            <w:sz w:val="16"/>
            <w:szCs w:val="16"/>
            <w:rPrChange w:id="21439" w:author="Abhishek Deep Nigam" w:date="2015-10-26T01:01:00Z">
              <w:rPr>
                <w:rFonts w:ascii="Courier New" w:hAnsi="Courier New" w:cs="Courier New"/>
              </w:rPr>
            </w:rPrChange>
          </w:rPr>
          <w:t>[4]-&gt;N[5]-&gt;O[6]-&gt;I(Backtracking)</w:t>
        </w:r>
      </w:ins>
    </w:p>
    <w:p w14:paraId="57AEAAD1" w14:textId="77777777" w:rsidR="00073577" w:rsidRPr="00073577" w:rsidRDefault="00073577" w:rsidP="00073577">
      <w:pPr>
        <w:spacing w:before="0" w:after="0"/>
        <w:rPr>
          <w:ins w:id="21440" w:author="Abhishek Deep Nigam" w:date="2015-10-26T01:01:00Z"/>
          <w:rFonts w:ascii="Courier New" w:hAnsi="Courier New" w:cs="Courier New"/>
          <w:sz w:val="16"/>
          <w:szCs w:val="16"/>
          <w:rPrChange w:id="21441" w:author="Abhishek Deep Nigam" w:date="2015-10-26T01:01:00Z">
            <w:rPr>
              <w:ins w:id="21442" w:author="Abhishek Deep Nigam" w:date="2015-10-26T01:01:00Z"/>
              <w:rFonts w:ascii="Courier New" w:hAnsi="Courier New" w:cs="Courier New"/>
            </w:rPr>
          </w:rPrChange>
        </w:rPr>
      </w:pPr>
      <w:ins w:id="21443" w:author="Abhishek Deep Nigam" w:date="2015-10-26T01:01:00Z">
        <w:r w:rsidRPr="00073577">
          <w:rPr>
            <w:rFonts w:ascii="Courier New" w:hAnsi="Courier New" w:cs="Courier New"/>
            <w:sz w:val="16"/>
            <w:szCs w:val="16"/>
            <w:rPrChange w:id="21444" w:author="Abhishek Deep Nigam" w:date="2015-10-26T01:01:00Z">
              <w:rPr>
                <w:rFonts w:ascii="Courier New" w:hAnsi="Courier New" w:cs="Courier New"/>
              </w:rPr>
            </w:rPrChange>
          </w:rPr>
          <w:t>[4]-&gt;O[5]-&gt;O[6]-&gt;I(Backtracking)</w:t>
        </w:r>
      </w:ins>
    </w:p>
    <w:p w14:paraId="62DBED8A" w14:textId="77777777" w:rsidR="00073577" w:rsidRPr="00073577" w:rsidRDefault="00073577" w:rsidP="00073577">
      <w:pPr>
        <w:spacing w:before="0" w:after="0"/>
        <w:rPr>
          <w:ins w:id="21445" w:author="Abhishek Deep Nigam" w:date="2015-10-26T01:01:00Z"/>
          <w:rFonts w:ascii="Courier New" w:hAnsi="Courier New" w:cs="Courier New"/>
          <w:sz w:val="16"/>
          <w:szCs w:val="16"/>
          <w:rPrChange w:id="21446" w:author="Abhishek Deep Nigam" w:date="2015-10-26T01:01:00Z">
            <w:rPr>
              <w:ins w:id="21447" w:author="Abhishek Deep Nigam" w:date="2015-10-26T01:01:00Z"/>
              <w:rFonts w:ascii="Courier New" w:hAnsi="Courier New" w:cs="Courier New"/>
            </w:rPr>
          </w:rPrChange>
        </w:rPr>
      </w:pPr>
      <w:ins w:id="21448" w:author="Abhishek Deep Nigam" w:date="2015-10-26T01:01:00Z">
        <w:r w:rsidRPr="00073577">
          <w:rPr>
            <w:rFonts w:ascii="Courier New" w:hAnsi="Courier New" w:cs="Courier New"/>
            <w:sz w:val="16"/>
            <w:szCs w:val="16"/>
            <w:rPrChange w:id="21449" w:author="Abhishek Deep Nigam" w:date="2015-10-26T01:01:00Z">
              <w:rPr>
                <w:rFonts w:ascii="Courier New" w:hAnsi="Courier New" w:cs="Courier New"/>
              </w:rPr>
            </w:rPrChange>
          </w:rPr>
          <w:t>[4]-&gt;P(Backtracking)</w:t>
        </w:r>
      </w:ins>
    </w:p>
    <w:p w14:paraId="2A34B5BB" w14:textId="77777777" w:rsidR="00073577" w:rsidRPr="00073577" w:rsidRDefault="00073577" w:rsidP="00073577">
      <w:pPr>
        <w:spacing w:before="0" w:after="0"/>
        <w:rPr>
          <w:ins w:id="21450" w:author="Abhishek Deep Nigam" w:date="2015-10-26T01:01:00Z"/>
          <w:rFonts w:ascii="Courier New" w:hAnsi="Courier New" w:cs="Courier New"/>
          <w:sz w:val="16"/>
          <w:szCs w:val="16"/>
          <w:rPrChange w:id="21451" w:author="Abhishek Deep Nigam" w:date="2015-10-26T01:01:00Z">
            <w:rPr>
              <w:ins w:id="21452" w:author="Abhishek Deep Nigam" w:date="2015-10-26T01:01:00Z"/>
              <w:rFonts w:ascii="Courier New" w:hAnsi="Courier New" w:cs="Courier New"/>
            </w:rPr>
          </w:rPrChange>
        </w:rPr>
      </w:pPr>
      <w:ins w:id="21453" w:author="Abhishek Deep Nigam" w:date="2015-10-26T01:01:00Z">
        <w:r w:rsidRPr="00073577">
          <w:rPr>
            <w:rFonts w:ascii="Courier New" w:hAnsi="Courier New" w:cs="Courier New"/>
            <w:sz w:val="16"/>
            <w:szCs w:val="16"/>
            <w:rPrChange w:id="21454" w:author="Abhishek Deep Nigam" w:date="2015-10-26T01:01:00Z">
              <w:rPr>
                <w:rFonts w:ascii="Courier New" w:hAnsi="Courier New" w:cs="Courier New"/>
              </w:rPr>
            </w:rPrChange>
          </w:rPr>
          <w:t>[4]-&gt;Q(Backtracking)</w:t>
        </w:r>
      </w:ins>
    </w:p>
    <w:p w14:paraId="432C7E4E" w14:textId="77777777" w:rsidR="00073577" w:rsidRPr="00073577" w:rsidRDefault="00073577" w:rsidP="00073577">
      <w:pPr>
        <w:spacing w:before="0" w:after="0"/>
        <w:rPr>
          <w:ins w:id="21455" w:author="Abhishek Deep Nigam" w:date="2015-10-26T01:01:00Z"/>
          <w:rFonts w:ascii="Courier New" w:hAnsi="Courier New" w:cs="Courier New"/>
          <w:sz w:val="16"/>
          <w:szCs w:val="16"/>
          <w:rPrChange w:id="21456" w:author="Abhishek Deep Nigam" w:date="2015-10-26T01:01:00Z">
            <w:rPr>
              <w:ins w:id="21457" w:author="Abhishek Deep Nigam" w:date="2015-10-26T01:01:00Z"/>
              <w:rFonts w:ascii="Courier New" w:hAnsi="Courier New" w:cs="Courier New"/>
            </w:rPr>
          </w:rPrChange>
        </w:rPr>
      </w:pPr>
      <w:ins w:id="21458" w:author="Abhishek Deep Nigam" w:date="2015-10-26T01:01:00Z">
        <w:r w:rsidRPr="00073577">
          <w:rPr>
            <w:rFonts w:ascii="Courier New" w:hAnsi="Courier New" w:cs="Courier New"/>
            <w:sz w:val="16"/>
            <w:szCs w:val="16"/>
            <w:rPrChange w:id="21459" w:author="Abhishek Deep Nigam" w:date="2015-10-26T01:01:00Z">
              <w:rPr>
                <w:rFonts w:ascii="Courier New" w:hAnsi="Courier New" w:cs="Courier New"/>
              </w:rPr>
            </w:rPrChange>
          </w:rPr>
          <w:t>[4]-&gt;S(Backtracking)</w:t>
        </w:r>
      </w:ins>
    </w:p>
    <w:p w14:paraId="1CF65918" w14:textId="77777777" w:rsidR="00073577" w:rsidRPr="00073577" w:rsidRDefault="00073577" w:rsidP="00073577">
      <w:pPr>
        <w:spacing w:before="0" w:after="0"/>
        <w:rPr>
          <w:ins w:id="21460" w:author="Abhishek Deep Nigam" w:date="2015-10-26T01:01:00Z"/>
          <w:rFonts w:ascii="Courier New" w:hAnsi="Courier New" w:cs="Courier New"/>
          <w:sz w:val="16"/>
          <w:szCs w:val="16"/>
          <w:rPrChange w:id="21461" w:author="Abhishek Deep Nigam" w:date="2015-10-26T01:01:00Z">
            <w:rPr>
              <w:ins w:id="21462" w:author="Abhishek Deep Nigam" w:date="2015-10-26T01:01:00Z"/>
              <w:rFonts w:ascii="Courier New" w:hAnsi="Courier New" w:cs="Courier New"/>
            </w:rPr>
          </w:rPrChange>
        </w:rPr>
      </w:pPr>
      <w:ins w:id="21463" w:author="Abhishek Deep Nigam" w:date="2015-10-26T01:01:00Z">
        <w:r w:rsidRPr="00073577">
          <w:rPr>
            <w:rFonts w:ascii="Courier New" w:hAnsi="Courier New" w:cs="Courier New"/>
            <w:sz w:val="16"/>
            <w:szCs w:val="16"/>
            <w:rPrChange w:id="21464" w:author="Abhishek Deep Nigam" w:date="2015-10-26T01:01:00Z">
              <w:rPr>
                <w:rFonts w:ascii="Courier New" w:hAnsi="Courier New" w:cs="Courier New"/>
              </w:rPr>
            </w:rPrChange>
          </w:rPr>
          <w:t>[4]-&gt;Y[5]-&gt;O[6]-&gt;I(Backtracking)</w:t>
        </w:r>
      </w:ins>
    </w:p>
    <w:p w14:paraId="31C4B0A2" w14:textId="77777777" w:rsidR="00073577" w:rsidRPr="00073577" w:rsidRDefault="00073577" w:rsidP="00073577">
      <w:pPr>
        <w:spacing w:before="0" w:after="0"/>
        <w:rPr>
          <w:ins w:id="21465" w:author="Abhishek Deep Nigam" w:date="2015-10-26T01:01:00Z"/>
          <w:rFonts w:ascii="Courier New" w:hAnsi="Courier New" w:cs="Courier New"/>
          <w:sz w:val="16"/>
          <w:szCs w:val="16"/>
          <w:rPrChange w:id="21466" w:author="Abhishek Deep Nigam" w:date="2015-10-26T01:01:00Z">
            <w:rPr>
              <w:ins w:id="21467" w:author="Abhishek Deep Nigam" w:date="2015-10-26T01:01:00Z"/>
              <w:rFonts w:ascii="Courier New" w:hAnsi="Courier New" w:cs="Courier New"/>
            </w:rPr>
          </w:rPrChange>
        </w:rPr>
      </w:pPr>
      <w:ins w:id="21468" w:author="Abhishek Deep Nigam" w:date="2015-10-26T01:01:00Z">
        <w:r w:rsidRPr="00073577">
          <w:rPr>
            <w:rFonts w:ascii="Courier New" w:hAnsi="Courier New" w:cs="Courier New"/>
            <w:sz w:val="16"/>
            <w:szCs w:val="16"/>
            <w:rPrChange w:id="21469" w:author="Abhishek Deep Nigam" w:date="2015-10-26T01:01:00Z">
              <w:rPr>
                <w:rFonts w:ascii="Courier New" w:hAnsi="Courier New" w:cs="Courier New"/>
              </w:rPr>
            </w:rPrChange>
          </w:rPr>
          <w:t>[0]-&gt;Z[1]-&gt;A[2]-&gt;T[3]-&gt;T[4]-&gt;A(Backtracking)</w:t>
        </w:r>
      </w:ins>
    </w:p>
    <w:p w14:paraId="61B8F231" w14:textId="77777777" w:rsidR="00073577" w:rsidRPr="00073577" w:rsidRDefault="00073577" w:rsidP="00073577">
      <w:pPr>
        <w:spacing w:before="0" w:after="0"/>
        <w:rPr>
          <w:ins w:id="21470" w:author="Abhishek Deep Nigam" w:date="2015-10-26T01:01:00Z"/>
          <w:rFonts w:ascii="Courier New" w:hAnsi="Courier New" w:cs="Courier New"/>
          <w:sz w:val="16"/>
          <w:szCs w:val="16"/>
          <w:rPrChange w:id="21471" w:author="Abhishek Deep Nigam" w:date="2015-10-26T01:01:00Z">
            <w:rPr>
              <w:ins w:id="21472" w:author="Abhishek Deep Nigam" w:date="2015-10-26T01:01:00Z"/>
              <w:rFonts w:ascii="Courier New" w:hAnsi="Courier New" w:cs="Courier New"/>
            </w:rPr>
          </w:rPrChange>
        </w:rPr>
      </w:pPr>
      <w:ins w:id="21473" w:author="Abhishek Deep Nigam" w:date="2015-10-26T01:01:00Z">
        <w:r w:rsidRPr="00073577">
          <w:rPr>
            <w:rFonts w:ascii="Courier New" w:hAnsi="Courier New" w:cs="Courier New"/>
            <w:sz w:val="16"/>
            <w:szCs w:val="16"/>
            <w:rPrChange w:id="21474" w:author="Abhishek Deep Nigam" w:date="2015-10-26T01:01:00Z">
              <w:rPr>
                <w:rFonts w:ascii="Courier New" w:hAnsi="Courier New" w:cs="Courier New"/>
              </w:rPr>
            </w:rPrChange>
          </w:rPr>
          <w:t>[4]-&gt;N[5]-&gt;O[6]-&gt;I(Backtracking)</w:t>
        </w:r>
      </w:ins>
    </w:p>
    <w:p w14:paraId="0F303C9D" w14:textId="77777777" w:rsidR="00073577" w:rsidRPr="00073577" w:rsidRDefault="00073577" w:rsidP="00073577">
      <w:pPr>
        <w:spacing w:before="0" w:after="0"/>
        <w:rPr>
          <w:ins w:id="21475" w:author="Abhishek Deep Nigam" w:date="2015-10-26T01:01:00Z"/>
          <w:rFonts w:ascii="Courier New" w:hAnsi="Courier New" w:cs="Courier New"/>
          <w:sz w:val="16"/>
          <w:szCs w:val="16"/>
          <w:rPrChange w:id="21476" w:author="Abhishek Deep Nigam" w:date="2015-10-26T01:01:00Z">
            <w:rPr>
              <w:ins w:id="21477" w:author="Abhishek Deep Nigam" w:date="2015-10-26T01:01:00Z"/>
              <w:rFonts w:ascii="Courier New" w:hAnsi="Courier New" w:cs="Courier New"/>
            </w:rPr>
          </w:rPrChange>
        </w:rPr>
      </w:pPr>
      <w:ins w:id="21478" w:author="Abhishek Deep Nigam" w:date="2015-10-26T01:01:00Z">
        <w:r w:rsidRPr="00073577">
          <w:rPr>
            <w:rFonts w:ascii="Courier New" w:hAnsi="Courier New" w:cs="Courier New"/>
            <w:sz w:val="16"/>
            <w:szCs w:val="16"/>
            <w:rPrChange w:id="21479" w:author="Abhishek Deep Nigam" w:date="2015-10-26T01:01:00Z">
              <w:rPr>
                <w:rFonts w:ascii="Courier New" w:hAnsi="Courier New" w:cs="Courier New"/>
              </w:rPr>
            </w:rPrChange>
          </w:rPr>
          <w:t>[4]-&gt;O[5]-&gt;O[6]-&gt;I(Backtracking)</w:t>
        </w:r>
      </w:ins>
    </w:p>
    <w:p w14:paraId="4891FB59" w14:textId="77777777" w:rsidR="00073577" w:rsidRPr="00073577" w:rsidRDefault="00073577" w:rsidP="00073577">
      <w:pPr>
        <w:spacing w:before="0" w:after="0"/>
        <w:rPr>
          <w:ins w:id="21480" w:author="Abhishek Deep Nigam" w:date="2015-10-26T01:01:00Z"/>
          <w:rFonts w:ascii="Courier New" w:hAnsi="Courier New" w:cs="Courier New"/>
          <w:sz w:val="16"/>
          <w:szCs w:val="16"/>
          <w:rPrChange w:id="21481" w:author="Abhishek Deep Nigam" w:date="2015-10-26T01:01:00Z">
            <w:rPr>
              <w:ins w:id="21482" w:author="Abhishek Deep Nigam" w:date="2015-10-26T01:01:00Z"/>
              <w:rFonts w:ascii="Courier New" w:hAnsi="Courier New" w:cs="Courier New"/>
            </w:rPr>
          </w:rPrChange>
        </w:rPr>
      </w:pPr>
      <w:ins w:id="21483" w:author="Abhishek Deep Nigam" w:date="2015-10-26T01:01:00Z">
        <w:r w:rsidRPr="00073577">
          <w:rPr>
            <w:rFonts w:ascii="Courier New" w:hAnsi="Courier New" w:cs="Courier New"/>
            <w:sz w:val="16"/>
            <w:szCs w:val="16"/>
            <w:rPrChange w:id="21484" w:author="Abhishek Deep Nigam" w:date="2015-10-26T01:01:00Z">
              <w:rPr>
                <w:rFonts w:ascii="Courier New" w:hAnsi="Courier New" w:cs="Courier New"/>
              </w:rPr>
            </w:rPrChange>
          </w:rPr>
          <w:t>[4]-&gt;P(Backtracking)</w:t>
        </w:r>
      </w:ins>
    </w:p>
    <w:p w14:paraId="23645489" w14:textId="77777777" w:rsidR="00073577" w:rsidRPr="00073577" w:rsidRDefault="00073577" w:rsidP="00073577">
      <w:pPr>
        <w:spacing w:before="0" w:after="0"/>
        <w:rPr>
          <w:ins w:id="21485" w:author="Abhishek Deep Nigam" w:date="2015-10-26T01:01:00Z"/>
          <w:rFonts w:ascii="Courier New" w:hAnsi="Courier New" w:cs="Courier New"/>
          <w:sz w:val="16"/>
          <w:szCs w:val="16"/>
          <w:rPrChange w:id="21486" w:author="Abhishek Deep Nigam" w:date="2015-10-26T01:01:00Z">
            <w:rPr>
              <w:ins w:id="21487" w:author="Abhishek Deep Nigam" w:date="2015-10-26T01:01:00Z"/>
              <w:rFonts w:ascii="Courier New" w:hAnsi="Courier New" w:cs="Courier New"/>
            </w:rPr>
          </w:rPrChange>
        </w:rPr>
      </w:pPr>
      <w:ins w:id="21488" w:author="Abhishek Deep Nigam" w:date="2015-10-26T01:01:00Z">
        <w:r w:rsidRPr="00073577">
          <w:rPr>
            <w:rFonts w:ascii="Courier New" w:hAnsi="Courier New" w:cs="Courier New"/>
            <w:sz w:val="16"/>
            <w:szCs w:val="16"/>
            <w:rPrChange w:id="21489" w:author="Abhishek Deep Nigam" w:date="2015-10-26T01:01:00Z">
              <w:rPr>
                <w:rFonts w:ascii="Courier New" w:hAnsi="Courier New" w:cs="Courier New"/>
              </w:rPr>
            </w:rPrChange>
          </w:rPr>
          <w:t>[4]-&gt;Q(Backtracking)</w:t>
        </w:r>
      </w:ins>
    </w:p>
    <w:p w14:paraId="5B0BBF05" w14:textId="77777777" w:rsidR="00073577" w:rsidRPr="00073577" w:rsidRDefault="00073577" w:rsidP="00073577">
      <w:pPr>
        <w:spacing w:before="0" w:after="0"/>
        <w:rPr>
          <w:ins w:id="21490" w:author="Abhishek Deep Nigam" w:date="2015-10-26T01:01:00Z"/>
          <w:rFonts w:ascii="Courier New" w:hAnsi="Courier New" w:cs="Courier New"/>
          <w:sz w:val="16"/>
          <w:szCs w:val="16"/>
          <w:rPrChange w:id="21491" w:author="Abhishek Deep Nigam" w:date="2015-10-26T01:01:00Z">
            <w:rPr>
              <w:ins w:id="21492" w:author="Abhishek Deep Nigam" w:date="2015-10-26T01:01:00Z"/>
              <w:rFonts w:ascii="Courier New" w:hAnsi="Courier New" w:cs="Courier New"/>
            </w:rPr>
          </w:rPrChange>
        </w:rPr>
      </w:pPr>
      <w:ins w:id="21493" w:author="Abhishek Deep Nigam" w:date="2015-10-26T01:01:00Z">
        <w:r w:rsidRPr="00073577">
          <w:rPr>
            <w:rFonts w:ascii="Courier New" w:hAnsi="Courier New" w:cs="Courier New"/>
            <w:sz w:val="16"/>
            <w:szCs w:val="16"/>
            <w:rPrChange w:id="21494" w:author="Abhishek Deep Nigam" w:date="2015-10-26T01:01:00Z">
              <w:rPr>
                <w:rFonts w:ascii="Courier New" w:hAnsi="Courier New" w:cs="Courier New"/>
              </w:rPr>
            </w:rPrChange>
          </w:rPr>
          <w:t>[4]-&gt;S(Backtracking)</w:t>
        </w:r>
      </w:ins>
    </w:p>
    <w:p w14:paraId="6CAC05F2" w14:textId="77777777" w:rsidR="00073577" w:rsidRPr="00073577" w:rsidRDefault="00073577" w:rsidP="00073577">
      <w:pPr>
        <w:spacing w:before="0" w:after="0"/>
        <w:rPr>
          <w:ins w:id="21495" w:author="Abhishek Deep Nigam" w:date="2015-10-26T01:01:00Z"/>
          <w:rFonts w:ascii="Courier New" w:hAnsi="Courier New" w:cs="Courier New"/>
          <w:sz w:val="16"/>
          <w:szCs w:val="16"/>
          <w:rPrChange w:id="21496" w:author="Abhishek Deep Nigam" w:date="2015-10-26T01:01:00Z">
            <w:rPr>
              <w:ins w:id="21497" w:author="Abhishek Deep Nigam" w:date="2015-10-26T01:01:00Z"/>
              <w:rFonts w:ascii="Courier New" w:hAnsi="Courier New" w:cs="Courier New"/>
            </w:rPr>
          </w:rPrChange>
        </w:rPr>
      </w:pPr>
      <w:ins w:id="21498" w:author="Abhishek Deep Nigam" w:date="2015-10-26T01:01:00Z">
        <w:r w:rsidRPr="00073577">
          <w:rPr>
            <w:rFonts w:ascii="Courier New" w:hAnsi="Courier New" w:cs="Courier New"/>
            <w:sz w:val="16"/>
            <w:szCs w:val="16"/>
            <w:rPrChange w:id="21499" w:author="Abhishek Deep Nigam" w:date="2015-10-26T01:01:00Z">
              <w:rPr>
                <w:rFonts w:ascii="Courier New" w:hAnsi="Courier New" w:cs="Courier New"/>
              </w:rPr>
            </w:rPrChange>
          </w:rPr>
          <w:t>[4]-&gt;Y[5]-&gt;O[6]-&gt;I(Backtracking)</w:t>
        </w:r>
      </w:ins>
    </w:p>
    <w:p w14:paraId="1E6CFAAB" w14:textId="77777777" w:rsidR="00073577" w:rsidRPr="00073577" w:rsidRDefault="00073577" w:rsidP="00073577">
      <w:pPr>
        <w:spacing w:before="0" w:after="0"/>
        <w:rPr>
          <w:ins w:id="21500" w:author="Abhishek Deep Nigam" w:date="2015-10-26T01:01:00Z"/>
          <w:rFonts w:ascii="Courier New" w:hAnsi="Courier New" w:cs="Courier New"/>
          <w:sz w:val="16"/>
          <w:szCs w:val="16"/>
          <w:rPrChange w:id="21501" w:author="Abhishek Deep Nigam" w:date="2015-10-26T01:01:00Z">
            <w:rPr>
              <w:ins w:id="21502" w:author="Abhishek Deep Nigam" w:date="2015-10-26T01:01:00Z"/>
              <w:rFonts w:ascii="Courier New" w:hAnsi="Courier New" w:cs="Courier New"/>
            </w:rPr>
          </w:rPrChange>
        </w:rPr>
      </w:pPr>
      <w:ins w:id="21503" w:author="Abhishek Deep Nigam" w:date="2015-10-26T01:01:00Z">
        <w:r w:rsidRPr="00073577">
          <w:rPr>
            <w:rFonts w:ascii="Courier New" w:hAnsi="Courier New" w:cs="Courier New"/>
            <w:sz w:val="16"/>
            <w:szCs w:val="16"/>
            <w:rPrChange w:id="21504" w:author="Abhishek Deep Nigam" w:date="2015-10-26T01:01:00Z">
              <w:rPr>
                <w:rFonts w:ascii="Courier New" w:hAnsi="Courier New" w:cs="Courier New"/>
              </w:rPr>
            </w:rPrChange>
          </w:rPr>
          <w:t>[1]-&gt;B[2]-&gt;T[3]-&gt;T[4]-&gt;A(Backtracking)</w:t>
        </w:r>
      </w:ins>
    </w:p>
    <w:p w14:paraId="55D93F5F" w14:textId="77777777" w:rsidR="00073577" w:rsidRPr="00073577" w:rsidRDefault="00073577" w:rsidP="00073577">
      <w:pPr>
        <w:spacing w:before="0" w:after="0"/>
        <w:rPr>
          <w:ins w:id="21505" w:author="Abhishek Deep Nigam" w:date="2015-10-26T01:01:00Z"/>
          <w:rFonts w:ascii="Courier New" w:hAnsi="Courier New" w:cs="Courier New"/>
          <w:sz w:val="16"/>
          <w:szCs w:val="16"/>
          <w:rPrChange w:id="21506" w:author="Abhishek Deep Nigam" w:date="2015-10-26T01:01:00Z">
            <w:rPr>
              <w:ins w:id="21507" w:author="Abhishek Deep Nigam" w:date="2015-10-26T01:01:00Z"/>
              <w:rFonts w:ascii="Courier New" w:hAnsi="Courier New" w:cs="Courier New"/>
            </w:rPr>
          </w:rPrChange>
        </w:rPr>
      </w:pPr>
      <w:ins w:id="21508" w:author="Abhishek Deep Nigam" w:date="2015-10-26T01:01:00Z">
        <w:r w:rsidRPr="00073577">
          <w:rPr>
            <w:rFonts w:ascii="Courier New" w:hAnsi="Courier New" w:cs="Courier New"/>
            <w:sz w:val="16"/>
            <w:szCs w:val="16"/>
            <w:rPrChange w:id="21509" w:author="Abhishek Deep Nigam" w:date="2015-10-26T01:01:00Z">
              <w:rPr>
                <w:rFonts w:ascii="Courier New" w:hAnsi="Courier New" w:cs="Courier New"/>
              </w:rPr>
            </w:rPrChange>
          </w:rPr>
          <w:t>[4]-&gt;N[5]-&gt;O[6]-&gt;I[7]-&gt;E(Backtracking)</w:t>
        </w:r>
      </w:ins>
    </w:p>
    <w:p w14:paraId="0A6103C5" w14:textId="77777777" w:rsidR="00073577" w:rsidRPr="00073577" w:rsidRDefault="00073577" w:rsidP="00073577">
      <w:pPr>
        <w:spacing w:before="0" w:after="0"/>
        <w:rPr>
          <w:ins w:id="21510" w:author="Abhishek Deep Nigam" w:date="2015-10-26T01:01:00Z"/>
          <w:rFonts w:ascii="Courier New" w:hAnsi="Courier New" w:cs="Courier New"/>
          <w:sz w:val="16"/>
          <w:szCs w:val="16"/>
          <w:rPrChange w:id="21511" w:author="Abhishek Deep Nigam" w:date="2015-10-26T01:01:00Z">
            <w:rPr>
              <w:ins w:id="21512" w:author="Abhishek Deep Nigam" w:date="2015-10-26T01:01:00Z"/>
              <w:rFonts w:ascii="Courier New" w:hAnsi="Courier New" w:cs="Courier New"/>
            </w:rPr>
          </w:rPrChange>
        </w:rPr>
      </w:pPr>
      <w:ins w:id="21513" w:author="Abhishek Deep Nigam" w:date="2015-10-26T01:01:00Z">
        <w:r w:rsidRPr="00073577">
          <w:rPr>
            <w:rFonts w:ascii="Courier New" w:hAnsi="Courier New" w:cs="Courier New"/>
            <w:sz w:val="16"/>
            <w:szCs w:val="16"/>
            <w:rPrChange w:id="21514" w:author="Abhishek Deep Nigam" w:date="2015-10-26T01:01:00Z">
              <w:rPr>
                <w:rFonts w:ascii="Courier New" w:hAnsi="Courier New" w:cs="Courier New"/>
              </w:rPr>
            </w:rPrChange>
          </w:rPr>
          <w:t>[4]-&gt;O[5]-&gt;O[6]-&gt;I[7]-&gt;E(Backtracking)</w:t>
        </w:r>
      </w:ins>
    </w:p>
    <w:p w14:paraId="46DA5164" w14:textId="77777777" w:rsidR="00073577" w:rsidRPr="00073577" w:rsidRDefault="00073577" w:rsidP="00073577">
      <w:pPr>
        <w:spacing w:before="0" w:after="0"/>
        <w:rPr>
          <w:ins w:id="21515" w:author="Abhishek Deep Nigam" w:date="2015-10-26T01:01:00Z"/>
          <w:rFonts w:ascii="Courier New" w:hAnsi="Courier New" w:cs="Courier New"/>
          <w:sz w:val="16"/>
          <w:szCs w:val="16"/>
          <w:rPrChange w:id="21516" w:author="Abhishek Deep Nigam" w:date="2015-10-26T01:01:00Z">
            <w:rPr>
              <w:ins w:id="21517" w:author="Abhishek Deep Nigam" w:date="2015-10-26T01:01:00Z"/>
              <w:rFonts w:ascii="Courier New" w:hAnsi="Courier New" w:cs="Courier New"/>
            </w:rPr>
          </w:rPrChange>
        </w:rPr>
      </w:pPr>
      <w:ins w:id="21518" w:author="Abhishek Deep Nigam" w:date="2015-10-26T01:01:00Z">
        <w:r w:rsidRPr="00073577">
          <w:rPr>
            <w:rFonts w:ascii="Courier New" w:hAnsi="Courier New" w:cs="Courier New"/>
            <w:sz w:val="16"/>
            <w:szCs w:val="16"/>
            <w:rPrChange w:id="21519" w:author="Abhishek Deep Nigam" w:date="2015-10-26T01:01:00Z">
              <w:rPr>
                <w:rFonts w:ascii="Courier New" w:hAnsi="Courier New" w:cs="Courier New"/>
              </w:rPr>
            </w:rPrChange>
          </w:rPr>
          <w:t>[4]-&gt;P(Backtracking)</w:t>
        </w:r>
      </w:ins>
    </w:p>
    <w:p w14:paraId="40714557" w14:textId="77777777" w:rsidR="00073577" w:rsidRPr="00073577" w:rsidRDefault="00073577" w:rsidP="00073577">
      <w:pPr>
        <w:spacing w:before="0" w:after="0"/>
        <w:rPr>
          <w:ins w:id="21520" w:author="Abhishek Deep Nigam" w:date="2015-10-26T01:01:00Z"/>
          <w:rFonts w:ascii="Courier New" w:hAnsi="Courier New" w:cs="Courier New"/>
          <w:sz w:val="16"/>
          <w:szCs w:val="16"/>
          <w:rPrChange w:id="21521" w:author="Abhishek Deep Nigam" w:date="2015-10-26T01:01:00Z">
            <w:rPr>
              <w:ins w:id="21522" w:author="Abhishek Deep Nigam" w:date="2015-10-26T01:01:00Z"/>
              <w:rFonts w:ascii="Courier New" w:hAnsi="Courier New" w:cs="Courier New"/>
            </w:rPr>
          </w:rPrChange>
        </w:rPr>
      </w:pPr>
      <w:ins w:id="21523" w:author="Abhishek Deep Nigam" w:date="2015-10-26T01:01:00Z">
        <w:r w:rsidRPr="00073577">
          <w:rPr>
            <w:rFonts w:ascii="Courier New" w:hAnsi="Courier New" w:cs="Courier New"/>
            <w:sz w:val="16"/>
            <w:szCs w:val="16"/>
            <w:rPrChange w:id="21524" w:author="Abhishek Deep Nigam" w:date="2015-10-26T01:01:00Z">
              <w:rPr>
                <w:rFonts w:ascii="Courier New" w:hAnsi="Courier New" w:cs="Courier New"/>
              </w:rPr>
            </w:rPrChange>
          </w:rPr>
          <w:t>[4]-&gt;Q(Backtracking)</w:t>
        </w:r>
      </w:ins>
    </w:p>
    <w:p w14:paraId="547DF68B" w14:textId="77777777" w:rsidR="00073577" w:rsidRPr="00073577" w:rsidRDefault="00073577" w:rsidP="00073577">
      <w:pPr>
        <w:spacing w:before="0" w:after="0"/>
        <w:rPr>
          <w:ins w:id="21525" w:author="Abhishek Deep Nigam" w:date="2015-10-26T01:01:00Z"/>
          <w:rFonts w:ascii="Courier New" w:hAnsi="Courier New" w:cs="Courier New"/>
          <w:sz w:val="16"/>
          <w:szCs w:val="16"/>
          <w:rPrChange w:id="21526" w:author="Abhishek Deep Nigam" w:date="2015-10-26T01:01:00Z">
            <w:rPr>
              <w:ins w:id="21527" w:author="Abhishek Deep Nigam" w:date="2015-10-26T01:01:00Z"/>
              <w:rFonts w:ascii="Courier New" w:hAnsi="Courier New" w:cs="Courier New"/>
            </w:rPr>
          </w:rPrChange>
        </w:rPr>
      </w:pPr>
      <w:ins w:id="21528" w:author="Abhishek Deep Nigam" w:date="2015-10-26T01:01:00Z">
        <w:r w:rsidRPr="00073577">
          <w:rPr>
            <w:rFonts w:ascii="Courier New" w:hAnsi="Courier New" w:cs="Courier New"/>
            <w:sz w:val="16"/>
            <w:szCs w:val="16"/>
            <w:rPrChange w:id="21529" w:author="Abhishek Deep Nigam" w:date="2015-10-26T01:01:00Z">
              <w:rPr>
                <w:rFonts w:ascii="Courier New" w:hAnsi="Courier New" w:cs="Courier New"/>
              </w:rPr>
            </w:rPrChange>
          </w:rPr>
          <w:t>[4]-&gt;S(Backtracking)</w:t>
        </w:r>
      </w:ins>
    </w:p>
    <w:p w14:paraId="7F680776" w14:textId="77777777" w:rsidR="00073577" w:rsidRPr="00073577" w:rsidRDefault="00073577" w:rsidP="00073577">
      <w:pPr>
        <w:spacing w:before="0" w:after="0"/>
        <w:rPr>
          <w:ins w:id="21530" w:author="Abhishek Deep Nigam" w:date="2015-10-26T01:01:00Z"/>
          <w:rFonts w:ascii="Courier New" w:hAnsi="Courier New" w:cs="Courier New"/>
          <w:sz w:val="16"/>
          <w:szCs w:val="16"/>
          <w:rPrChange w:id="21531" w:author="Abhishek Deep Nigam" w:date="2015-10-26T01:01:00Z">
            <w:rPr>
              <w:ins w:id="21532" w:author="Abhishek Deep Nigam" w:date="2015-10-26T01:01:00Z"/>
              <w:rFonts w:ascii="Courier New" w:hAnsi="Courier New" w:cs="Courier New"/>
            </w:rPr>
          </w:rPrChange>
        </w:rPr>
      </w:pPr>
      <w:ins w:id="21533" w:author="Abhishek Deep Nigam" w:date="2015-10-26T01:01:00Z">
        <w:r w:rsidRPr="00073577">
          <w:rPr>
            <w:rFonts w:ascii="Courier New" w:hAnsi="Courier New" w:cs="Courier New"/>
            <w:sz w:val="16"/>
            <w:szCs w:val="16"/>
            <w:rPrChange w:id="21534" w:author="Abhishek Deep Nigam" w:date="2015-10-26T01:01:00Z">
              <w:rPr>
                <w:rFonts w:ascii="Courier New" w:hAnsi="Courier New" w:cs="Courier New"/>
              </w:rPr>
            </w:rPrChange>
          </w:rPr>
          <w:t>[4]-&gt;Y[5]-&gt;O[6]-&gt;I[7]-&gt;E(Backtracking)</w:t>
        </w:r>
      </w:ins>
    </w:p>
    <w:p w14:paraId="54F33952" w14:textId="77777777" w:rsidR="00073577" w:rsidRPr="00073577" w:rsidRDefault="00073577" w:rsidP="00073577">
      <w:pPr>
        <w:spacing w:before="0" w:after="0"/>
        <w:rPr>
          <w:ins w:id="21535" w:author="Abhishek Deep Nigam" w:date="2015-10-26T01:01:00Z"/>
          <w:rFonts w:ascii="Courier New" w:hAnsi="Courier New" w:cs="Courier New"/>
          <w:sz w:val="16"/>
          <w:szCs w:val="16"/>
          <w:rPrChange w:id="21536" w:author="Abhishek Deep Nigam" w:date="2015-10-26T01:01:00Z">
            <w:rPr>
              <w:ins w:id="21537" w:author="Abhishek Deep Nigam" w:date="2015-10-26T01:01:00Z"/>
              <w:rFonts w:ascii="Courier New" w:hAnsi="Courier New" w:cs="Courier New"/>
            </w:rPr>
          </w:rPrChange>
        </w:rPr>
      </w:pPr>
      <w:ins w:id="21538" w:author="Abhishek Deep Nigam" w:date="2015-10-26T01:01:00Z">
        <w:r w:rsidRPr="00073577">
          <w:rPr>
            <w:rFonts w:ascii="Courier New" w:hAnsi="Courier New" w:cs="Courier New"/>
            <w:sz w:val="16"/>
            <w:szCs w:val="16"/>
            <w:rPrChange w:id="21539" w:author="Abhishek Deep Nigam" w:date="2015-10-26T01:01:00Z">
              <w:rPr>
                <w:rFonts w:ascii="Courier New" w:hAnsi="Courier New" w:cs="Courier New"/>
              </w:rPr>
            </w:rPrChange>
          </w:rPr>
          <w:t>[1]-&gt;C[2]-&gt;T[3]-&gt;T[4]-&gt;A(Backtracking)</w:t>
        </w:r>
      </w:ins>
    </w:p>
    <w:p w14:paraId="11EAD795" w14:textId="77777777" w:rsidR="00073577" w:rsidRPr="00073577" w:rsidRDefault="00073577" w:rsidP="00073577">
      <w:pPr>
        <w:spacing w:before="0" w:after="0"/>
        <w:rPr>
          <w:ins w:id="21540" w:author="Abhishek Deep Nigam" w:date="2015-10-26T01:01:00Z"/>
          <w:rFonts w:ascii="Courier New" w:hAnsi="Courier New" w:cs="Courier New"/>
          <w:sz w:val="16"/>
          <w:szCs w:val="16"/>
          <w:rPrChange w:id="21541" w:author="Abhishek Deep Nigam" w:date="2015-10-26T01:01:00Z">
            <w:rPr>
              <w:ins w:id="21542" w:author="Abhishek Deep Nigam" w:date="2015-10-26T01:01:00Z"/>
              <w:rFonts w:ascii="Courier New" w:hAnsi="Courier New" w:cs="Courier New"/>
            </w:rPr>
          </w:rPrChange>
        </w:rPr>
      </w:pPr>
      <w:ins w:id="21543" w:author="Abhishek Deep Nigam" w:date="2015-10-26T01:01:00Z">
        <w:r w:rsidRPr="00073577">
          <w:rPr>
            <w:rFonts w:ascii="Courier New" w:hAnsi="Courier New" w:cs="Courier New"/>
            <w:sz w:val="16"/>
            <w:szCs w:val="16"/>
            <w:rPrChange w:id="21544" w:author="Abhishek Deep Nigam" w:date="2015-10-26T01:01:00Z">
              <w:rPr>
                <w:rFonts w:ascii="Courier New" w:hAnsi="Courier New" w:cs="Courier New"/>
              </w:rPr>
            </w:rPrChange>
          </w:rPr>
          <w:t>[4]-&gt;N[5]-&gt;O[6]-&gt;I(Backtracking)</w:t>
        </w:r>
      </w:ins>
    </w:p>
    <w:p w14:paraId="795D2BF8" w14:textId="77777777" w:rsidR="00073577" w:rsidRPr="00073577" w:rsidRDefault="00073577" w:rsidP="00073577">
      <w:pPr>
        <w:spacing w:before="0" w:after="0"/>
        <w:rPr>
          <w:ins w:id="21545" w:author="Abhishek Deep Nigam" w:date="2015-10-26T01:01:00Z"/>
          <w:rFonts w:ascii="Courier New" w:hAnsi="Courier New" w:cs="Courier New"/>
          <w:sz w:val="16"/>
          <w:szCs w:val="16"/>
          <w:rPrChange w:id="21546" w:author="Abhishek Deep Nigam" w:date="2015-10-26T01:01:00Z">
            <w:rPr>
              <w:ins w:id="21547" w:author="Abhishek Deep Nigam" w:date="2015-10-26T01:01:00Z"/>
              <w:rFonts w:ascii="Courier New" w:hAnsi="Courier New" w:cs="Courier New"/>
            </w:rPr>
          </w:rPrChange>
        </w:rPr>
      </w:pPr>
      <w:ins w:id="21548" w:author="Abhishek Deep Nigam" w:date="2015-10-26T01:01:00Z">
        <w:r w:rsidRPr="00073577">
          <w:rPr>
            <w:rFonts w:ascii="Courier New" w:hAnsi="Courier New" w:cs="Courier New"/>
            <w:sz w:val="16"/>
            <w:szCs w:val="16"/>
            <w:rPrChange w:id="21549" w:author="Abhishek Deep Nigam" w:date="2015-10-26T01:01:00Z">
              <w:rPr>
                <w:rFonts w:ascii="Courier New" w:hAnsi="Courier New" w:cs="Courier New"/>
              </w:rPr>
            </w:rPrChange>
          </w:rPr>
          <w:t>[4]-&gt;O[5]-&gt;O[6]-&gt;I(Backtracking)</w:t>
        </w:r>
      </w:ins>
    </w:p>
    <w:p w14:paraId="066CB5D2" w14:textId="77777777" w:rsidR="00073577" w:rsidRPr="00073577" w:rsidRDefault="00073577" w:rsidP="00073577">
      <w:pPr>
        <w:spacing w:before="0" w:after="0"/>
        <w:rPr>
          <w:ins w:id="21550" w:author="Abhishek Deep Nigam" w:date="2015-10-26T01:01:00Z"/>
          <w:rFonts w:ascii="Courier New" w:hAnsi="Courier New" w:cs="Courier New"/>
          <w:sz w:val="16"/>
          <w:szCs w:val="16"/>
          <w:rPrChange w:id="21551" w:author="Abhishek Deep Nigam" w:date="2015-10-26T01:01:00Z">
            <w:rPr>
              <w:ins w:id="21552" w:author="Abhishek Deep Nigam" w:date="2015-10-26T01:01:00Z"/>
              <w:rFonts w:ascii="Courier New" w:hAnsi="Courier New" w:cs="Courier New"/>
            </w:rPr>
          </w:rPrChange>
        </w:rPr>
      </w:pPr>
      <w:ins w:id="21553" w:author="Abhishek Deep Nigam" w:date="2015-10-26T01:01:00Z">
        <w:r w:rsidRPr="00073577">
          <w:rPr>
            <w:rFonts w:ascii="Courier New" w:hAnsi="Courier New" w:cs="Courier New"/>
            <w:sz w:val="16"/>
            <w:szCs w:val="16"/>
            <w:rPrChange w:id="21554" w:author="Abhishek Deep Nigam" w:date="2015-10-26T01:01:00Z">
              <w:rPr>
                <w:rFonts w:ascii="Courier New" w:hAnsi="Courier New" w:cs="Courier New"/>
              </w:rPr>
            </w:rPrChange>
          </w:rPr>
          <w:t>[4]-&gt;P(Backtracking)</w:t>
        </w:r>
      </w:ins>
    </w:p>
    <w:p w14:paraId="1387DBFC" w14:textId="77777777" w:rsidR="00073577" w:rsidRPr="00073577" w:rsidRDefault="00073577" w:rsidP="00073577">
      <w:pPr>
        <w:spacing w:before="0" w:after="0"/>
        <w:rPr>
          <w:ins w:id="21555" w:author="Abhishek Deep Nigam" w:date="2015-10-26T01:01:00Z"/>
          <w:rFonts w:ascii="Courier New" w:hAnsi="Courier New" w:cs="Courier New"/>
          <w:sz w:val="16"/>
          <w:szCs w:val="16"/>
          <w:rPrChange w:id="21556" w:author="Abhishek Deep Nigam" w:date="2015-10-26T01:01:00Z">
            <w:rPr>
              <w:ins w:id="21557" w:author="Abhishek Deep Nigam" w:date="2015-10-26T01:01:00Z"/>
              <w:rFonts w:ascii="Courier New" w:hAnsi="Courier New" w:cs="Courier New"/>
            </w:rPr>
          </w:rPrChange>
        </w:rPr>
      </w:pPr>
      <w:ins w:id="21558" w:author="Abhishek Deep Nigam" w:date="2015-10-26T01:01:00Z">
        <w:r w:rsidRPr="00073577">
          <w:rPr>
            <w:rFonts w:ascii="Courier New" w:hAnsi="Courier New" w:cs="Courier New"/>
            <w:sz w:val="16"/>
            <w:szCs w:val="16"/>
            <w:rPrChange w:id="21559" w:author="Abhishek Deep Nigam" w:date="2015-10-26T01:01:00Z">
              <w:rPr>
                <w:rFonts w:ascii="Courier New" w:hAnsi="Courier New" w:cs="Courier New"/>
              </w:rPr>
            </w:rPrChange>
          </w:rPr>
          <w:t>[4]-&gt;Q(Backtracking)</w:t>
        </w:r>
      </w:ins>
    </w:p>
    <w:p w14:paraId="5E0F09D8" w14:textId="77777777" w:rsidR="00073577" w:rsidRPr="00073577" w:rsidRDefault="00073577" w:rsidP="00073577">
      <w:pPr>
        <w:spacing w:before="0" w:after="0"/>
        <w:rPr>
          <w:ins w:id="21560" w:author="Abhishek Deep Nigam" w:date="2015-10-26T01:01:00Z"/>
          <w:rFonts w:ascii="Courier New" w:hAnsi="Courier New" w:cs="Courier New"/>
          <w:sz w:val="16"/>
          <w:szCs w:val="16"/>
          <w:rPrChange w:id="21561" w:author="Abhishek Deep Nigam" w:date="2015-10-26T01:01:00Z">
            <w:rPr>
              <w:ins w:id="21562" w:author="Abhishek Deep Nigam" w:date="2015-10-26T01:01:00Z"/>
              <w:rFonts w:ascii="Courier New" w:hAnsi="Courier New" w:cs="Courier New"/>
            </w:rPr>
          </w:rPrChange>
        </w:rPr>
      </w:pPr>
      <w:ins w:id="21563" w:author="Abhishek Deep Nigam" w:date="2015-10-26T01:01:00Z">
        <w:r w:rsidRPr="00073577">
          <w:rPr>
            <w:rFonts w:ascii="Courier New" w:hAnsi="Courier New" w:cs="Courier New"/>
            <w:sz w:val="16"/>
            <w:szCs w:val="16"/>
            <w:rPrChange w:id="21564" w:author="Abhishek Deep Nigam" w:date="2015-10-26T01:01:00Z">
              <w:rPr>
                <w:rFonts w:ascii="Courier New" w:hAnsi="Courier New" w:cs="Courier New"/>
              </w:rPr>
            </w:rPrChange>
          </w:rPr>
          <w:t>[4]-&gt;S(Backtracking)</w:t>
        </w:r>
      </w:ins>
    </w:p>
    <w:p w14:paraId="01F97F43" w14:textId="77777777" w:rsidR="00073577" w:rsidRPr="00073577" w:rsidRDefault="00073577" w:rsidP="00073577">
      <w:pPr>
        <w:spacing w:before="0" w:after="0"/>
        <w:rPr>
          <w:ins w:id="21565" w:author="Abhishek Deep Nigam" w:date="2015-10-26T01:01:00Z"/>
          <w:rFonts w:ascii="Courier New" w:hAnsi="Courier New" w:cs="Courier New"/>
          <w:sz w:val="16"/>
          <w:szCs w:val="16"/>
          <w:rPrChange w:id="21566" w:author="Abhishek Deep Nigam" w:date="2015-10-26T01:01:00Z">
            <w:rPr>
              <w:ins w:id="21567" w:author="Abhishek Deep Nigam" w:date="2015-10-26T01:01:00Z"/>
              <w:rFonts w:ascii="Courier New" w:hAnsi="Courier New" w:cs="Courier New"/>
            </w:rPr>
          </w:rPrChange>
        </w:rPr>
      </w:pPr>
      <w:ins w:id="21568" w:author="Abhishek Deep Nigam" w:date="2015-10-26T01:01:00Z">
        <w:r w:rsidRPr="00073577">
          <w:rPr>
            <w:rFonts w:ascii="Courier New" w:hAnsi="Courier New" w:cs="Courier New"/>
            <w:sz w:val="16"/>
            <w:szCs w:val="16"/>
            <w:rPrChange w:id="21569" w:author="Abhishek Deep Nigam" w:date="2015-10-26T01:01:00Z">
              <w:rPr>
                <w:rFonts w:ascii="Courier New" w:hAnsi="Courier New" w:cs="Courier New"/>
              </w:rPr>
            </w:rPrChange>
          </w:rPr>
          <w:t>[4]-&gt;Y[5]-&gt;O[6]-&gt;I(Backtracking)</w:t>
        </w:r>
      </w:ins>
    </w:p>
    <w:p w14:paraId="5B93CE02" w14:textId="77777777" w:rsidR="00073577" w:rsidRPr="00073577" w:rsidRDefault="00073577" w:rsidP="00073577">
      <w:pPr>
        <w:spacing w:before="0" w:after="0"/>
        <w:rPr>
          <w:ins w:id="21570" w:author="Abhishek Deep Nigam" w:date="2015-10-26T01:01:00Z"/>
          <w:rFonts w:ascii="Courier New" w:hAnsi="Courier New" w:cs="Courier New"/>
          <w:sz w:val="16"/>
          <w:szCs w:val="16"/>
          <w:rPrChange w:id="21571" w:author="Abhishek Deep Nigam" w:date="2015-10-26T01:01:00Z">
            <w:rPr>
              <w:ins w:id="21572" w:author="Abhishek Deep Nigam" w:date="2015-10-26T01:01:00Z"/>
              <w:rFonts w:ascii="Courier New" w:hAnsi="Courier New" w:cs="Courier New"/>
            </w:rPr>
          </w:rPrChange>
        </w:rPr>
      </w:pPr>
      <w:ins w:id="21573" w:author="Abhishek Deep Nigam" w:date="2015-10-26T01:01:00Z">
        <w:r w:rsidRPr="00073577">
          <w:rPr>
            <w:rFonts w:ascii="Courier New" w:hAnsi="Courier New" w:cs="Courier New"/>
            <w:sz w:val="16"/>
            <w:szCs w:val="16"/>
            <w:rPrChange w:id="21574" w:author="Abhishek Deep Nigam" w:date="2015-10-26T01:01:00Z">
              <w:rPr>
                <w:rFonts w:ascii="Courier New" w:hAnsi="Courier New" w:cs="Courier New"/>
              </w:rPr>
            </w:rPrChange>
          </w:rPr>
          <w:t>[1]-&gt;D[2]-&gt;T[3]-&gt;T[4]-&gt;A(Backtracking)</w:t>
        </w:r>
      </w:ins>
    </w:p>
    <w:p w14:paraId="5053040F" w14:textId="77777777" w:rsidR="00073577" w:rsidRPr="00073577" w:rsidRDefault="00073577" w:rsidP="00073577">
      <w:pPr>
        <w:spacing w:before="0" w:after="0"/>
        <w:rPr>
          <w:ins w:id="21575" w:author="Abhishek Deep Nigam" w:date="2015-10-26T01:01:00Z"/>
          <w:rFonts w:ascii="Courier New" w:hAnsi="Courier New" w:cs="Courier New"/>
          <w:sz w:val="16"/>
          <w:szCs w:val="16"/>
          <w:rPrChange w:id="21576" w:author="Abhishek Deep Nigam" w:date="2015-10-26T01:01:00Z">
            <w:rPr>
              <w:ins w:id="21577" w:author="Abhishek Deep Nigam" w:date="2015-10-26T01:01:00Z"/>
              <w:rFonts w:ascii="Courier New" w:hAnsi="Courier New" w:cs="Courier New"/>
            </w:rPr>
          </w:rPrChange>
        </w:rPr>
      </w:pPr>
      <w:ins w:id="21578" w:author="Abhishek Deep Nigam" w:date="2015-10-26T01:01:00Z">
        <w:r w:rsidRPr="00073577">
          <w:rPr>
            <w:rFonts w:ascii="Courier New" w:hAnsi="Courier New" w:cs="Courier New"/>
            <w:sz w:val="16"/>
            <w:szCs w:val="16"/>
            <w:rPrChange w:id="21579" w:author="Abhishek Deep Nigam" w:date="2015-10-26T01:01:00Z">
              <w:rPr>
                <w:rFonts w:ascii="Courier New" w:hAnsi="Courier New" w:cs="Courier New"/>
              </w:rPr>
            </w:rPrChange>
          </w:rPr>
          <w:t>[4]-&gt;N[5]-&gt;O[6]-&gt;I(Backtracking)</w:t>
        </w:r>
      </w:ins>
    </w:p>
    <w:p w14:paraId="1BCFA26C" w14:textId="77777777" w:rsidR="00073577" w:rsidRPr="00073577" w:rsidRDefault="00073577" w:rsidP="00073577">
      <w:pPr>
        <w:spacing w:before="0" w:after="0"/>
        <w:rPr>
          <w:ins w:id="21580" w:author="Abhishek Deep Nigam" w:date="2015-10-26T01:01:00Z"/>
          <w:rFonts w:ascii="Courier New" w:hAnsi="Courier New" w:cs="Courier New"/>
          <w:sz w:val="16"/>
          <w:szCs w:val="16"/>
          <w:rPrChange w:id="21581" w:author="Abhishek Deep Nigam" w:date="2015-10-26T01:01:00Z">
            <w:rPr>
              <w:ins w:id="21582" w:author="Abhishek Deep Nigam" w:date="2015-10-26T01:01:00Z"/>
              <w:rFonts w:ascii="Courier New" w:hAnsi="Courier New" w:cs="Courier New"/>
            </w:rPr>
          </w:rPrChange>
        </w:rPr>
      </w:pPr>
      <w:ins w:id="21583" w:author="Abhishek Deep Nigam" w:date="2015-10-26T01:01:00Z">
        <w:r w:rsidRPr="00073577">
          <w:rPr>
            <w:rFonts w:ascii="Courier New" w:hAnsi="Courier New" w:cs="Courier New"/>
            <w:sz w:val="16"/>
            <w:szCs w:val="16"/>
            <w:rPrChange w:id="21584" w:author="Abhishek Deep Nigam" w:date="2015-10-26T01:01:00Z">
              <w:rPr>
                <w:rFonts w:ascii="Courier New" w:hAnsi="Courier New" w:cs="Courier New"/>
              </w:rPr>
            </w:rPrChange>
          </w:rPr>
          <w:t>[4]-&gt;O[5]-&gt;O[6]-&gt;I(Backtracking)</w:t>
        </w:r>
      </w:ins>
    </w:p>
    <w:p w14:paraId="0796BD17" w14:textId="77777777" w:rsidR="00073577" w:rsidRPr="00073577" w:rsidRDefault="00073577" w:rsidP="00073577">
      <w:pPr>
        <w:spacing w:before="0" w:after="0"/>
        <w:rPr>
          <w:ins w:id="21585" w:author="Abhishek Deep Nigam" w:date="2015-10-26T01:01:00Z"/>
          <w:rFonts w:ascii="Courier New" w:hAnsi="Courier New" w:cs="Courier New"/>
          <w:sz w:val="16"/>
          <w:szCs w:val="16"/>
          <w:rPrChange w:id="21586" w:author="Abhishek Deep Nigam" w:date="2015-10-26T01:01:00Z">
            <w:rPr>
              <w:ins w:id="21587" w:author="Abhishek Deep Nigam" w:date="2015-10-26T01:01:00Z"/>
              <w:rFonts w:ascii="Courier New" w:hAnsi="Courier New" w:cs="Courier New"/>
            </w:rPr>
          </w:rPrChange>
        </w:rPr>
      </w:pPr>
      <w:ins w:id="21588" w:author="Abhishek Deep Nigam" w:date="2015-10-26T01:01:00Z">
        <w:r w:rsidRPr="00073577">
          <w:rPr>
            <w:rFonts w:ascii="Courier New" w:hAnsi="Courier New" w:cs="Courier New"/>
            <w:sz w:val="16"/>
            <w:szCs w:val="16"/>
            <w:rPrChange w:id="21589" w:author="Abhishek Deep Nigam" w:date="2015-10-26T01:01:00Z">
              <w:rPr>
                <w:rFonts w:ascii="Courier New" w:hAnsi="Courier New" w:cs="Courier New"/>
              </w:rPr>
            </w:rPrChange>
          </w:rPr>
          <w:t>[4]-&gt;P(Backtracking)</w:t>
        </w:r>
      </w:ins>
    </w:p>
    <w:p w14:paraId="3CE0C325" w14:textId="77777777" w:rsidR="00073577" w:rsidRPr="00073577" w:rsidRDefault="00073577" w:rsidP="00073577">
      <w:pPr>
        <w:spacing w:before="0" w:after="0"/>
        <w:rPr>
          <w:ins w:id="21590" w:author="Abhishek Deep Nigam" w:date="2015-10-26T01:01:00Z"/>
          <w:rFonts w:ascii="Courier New" w:hAnsi="Courier New" w:cs="Courier New"/>
          <w:sz w:val="16"/>
          <w:szCs w:val="16"/>
          <w:rPrChange w:id="21591" w:author="Abhishek Deep Nigam" w:date="2015-10-26T01:01:00Z">
            <w:rPr>
              <w:ins w:id="21592" w:author="Abhishek Deep Nigam" w:date="2015-10-26T01:01:00Z"/>
              <w:rFonts w:ascii="Courier New" w:hAnsi="Courier New" w:cs="Courier New"/>
            </w:rPr>
          </w:rPrChange>
        </w:rPr>
      </w:pPr>
      <w:ins w:id="21593" w:author="Abhishek Deep Nigam" w:date="2015-10-26T01:01:00Z">
        <w:r w:rsidRPr="00073577">
          <w:rPr>
            <w:rFonts w:ascii="Courier New" w:hAnsi="Courier New" w:cs="Courier New"/>
            <w:sz w:val="16"/>
            <w:szCs w:val="16"/>
            <w:rPrChange w:id="21594" w:author="Abhishek Deep Nigam" w:date="2015-10-26T01:01:00Z">
              <w:rPr>
                <w:rFonts w:ascii="Courier New" w:hAnsi="Courier New" w:cs="Courier New"/>
              </w:rPr>
            </w:rPrChange>
          </w:rPr>
          <w:t>[4]-&gt;Q(Backtracking)</w:t>
        </w:r>
      </w:ins>
    </w:p>
    <w:p w14:paraId="15AB273A" w14:textId="77777777" w:rsidR="00073577" w:rsidRPr="00073577" w:rsidRDefault="00073577" w:rsidP="00073577">
      <w:pPr>
        <w:spacing w:before="0" w:after="0"/>
        <w:rPr>
          <w:ins w:id="21595" w:author="Abhishek Deep Nigam" w:date="2015-10-26T01:01:00Z"/>
          <w:rFonts w:ascii="Courier New" w:hAnsi="Courier New" w:cs="Courier New"/>
          <w:sz w:val="16"/>
          <w:szCs w:val="16"/>
          <w:rPrChange w:id="21596" w:author="Abhishek Deep Nigam" w:date="2015-10-26T01:01:00Z">
            <w:rPr>
              <w:ins w:id="21597" w:author="Abhishek Deep Nigam" w:date="2015-10-26T01:01:00Z"/>
              <w:rFonts w:ascii="Courier New" w:hAnsi="Courier New" w:cs="Courier New"/>
            </w:rPr>
          </w:rPrChange>
        </w:rPr>
      </w:pPr>
      <w:ins w:id="21598" w:author="Abhishek Deep Nigam" w:date="2015-10-26T01:01:00Z">
        <w:r w:rsidRPr="00073577">
          <w:rPr>
            <w:rFonts w:ascii="Courier New" w:hAnsi="Courier New" w:cs="Courier New"/>
            <w:sz w:val="16"/>
            <w:szCs w:val="16"/>
            <w:rPrChange w:id="21599" w:author="Abhishek Deep Nigam" w:date="2015-10-26T01:01:00Z">
              <w:rPr>
                <w:rFonts w:ascii="Courier New" w:hAnsi="Courier New" w:cs="Courier New"/>
              </w:rPr>
            </w:rPrChange>
          </w:rPr>
          <w:t>[4]-&gt;S(Backtracking)</w:t>
        </w:r>
      </w:ins>
    </w:p>
    <w:p w14:paraId="620CAC2B" w14:textId="77777777" w:rsidR="00073577" w:rsidRPr="00073577" w:rsidRDefault="00073577" w:rsidP="00073577">
      <w:pPr>
        <w:spacing w:before="0" w:after="0"/>
        <w:rPr>
          <w:ins w:id="21600" w:author="Abhishek Deep Nigam" w:date="2015-10-26T01:01:00Z"/>
          <w:rFonts w:ascii="Courier New" w:hAnsi="Courier New" w:cs="Courier New"/>
          <w:sz w:val="16"/>
          <w:szCs w:val="16"/>
          <w:rPrChange w:id="21601" w:author="Abhishek Deep Nigam" w:date="2015-10-26T01:01:00Z">
            <w:rPr>
              <w:ins w:id="21602" w:author="Abhishek Deep Nigam" w:date="2015-10-26T01:01:00Z"/>
              <w:rFonts w:ascii="Courier New" w:hAnsi="Courier New" w:cs="Courier New"/>
            </w:rPr>
          </w:rPrChange>
        </w:rPr>
      </w:pPr>
      <w:ins w:id="21603" w:author="Abhishek Deep Nigam" w:date="2015-10-26T01:01:00Z">
        <w:r w:rsidRPr="00073577">
          <w:rPr>
            <w:rFonts w:ascii="Courier New" w:hAnsi="Courier New" w:cs="Courier New"/>
            <w:sz w:val="16"/>
            <w:szCs w:val="16"/>
            <w:rPrChange w:id="21604" w:author="Abhishek Deep Nigam" w:date="2015-10-26T01:01:00Z">
              <w:rPr>
                <w:rFonts w:ascii="Courier New" w:hAnsi="Courier New" w:cs="Courier New"/>
              </w:rPr>
            </w:rPrChange>
          </w:rPr>
          <w:t>[4]-&gt;Y[5]-&gt;O[6]-&gt;I(Backtracking)</w:t>
        </w:r>
      </w:ins>
    </w:p>
    <w:p w14:paraId="1B35CE22" w14:textId="77777777" w:rsidR="00073577" w:rsidRPr="00073577" w:rsidRDefault="00073577" w:rsidP="00073577">
      <w:pPr>
        <w:spacing w:before="0" w:after="0"/>
        <w:rPr>
          <w:ins w:id="21605" w:author="Abhishek Deep Nigam" w:date="2015-10-26T01:01:00Z"/>
          <w:rFonts w:ascii="Courier New" w:hAnsi="Courier New" w:cs="Courier New"/>
          <w:sz w:val="16"/>
          <w:szCs w:val="16"/>
          <w:rPrChange w:id="21606" w:author="Abhishek Deep Nigam" w:date="2015-10-26T01:01:00Z">
            <w:rPr>
              <w:ins w:id="21607" w:author="Abhishek Deep Nigam" w:date="2015-10-26T01:01:00Z"/>
              <w:rFonts w:ascii="Courier New" w:hAnsi="Courier New" w:cs="Courier New"/>
            </w:rPr>
          </w:rPrChange>
        </w:rPr>
      </w:pPr>
      <w:ins w:id="21608" w:author="Abhishek Deep Nigam" w:date="2015-10-26T01:01:00Z">
        <w:r w:rsidRPr="00073577">
          <w:rPr>
            <w:rFonts w:ascii="Courier New" w:hAnsi="Courier New" w:cs="Courier New"/>
            <w:sz w:val="16"/>
            <w:szCs w:val="16"/>
            <w:rPrChange w:id="21609" w:author="Abhishek Deep Nigam" w:date="2015-10-26T01:01:00Z">
              <w:rPr>
                <w:rFonts w:ascii="Courier New" w:hAnsi="Courier New" w:cs="Courier New"/>
              </w:rPr>
            </w:rPrChange>
          </w:rPr>
          <w:t>[1]-&gt;E[2]-&gt;T[3]-&gt;T[4]-&gt;A(Backtracking)</w:t>
        </w:r>
      </w:ins>
    </w:p>
    <w:p w14:paraId="7A31A007" w14:textId="77777777" w:rsidR="00073577" w:rsidRPr="00073577" w:rsidRDefault="00073577" w:rsidP="00073577">
      <w:pPr>
        <w:spacing w:before="0" w:after="0"/>
        <w:rPr>
          <w:ins w:id="21610" w:author="Abhishek Deep Nigam" w:date="2015-10-26T01:01:00Z"/>
          <w:rFonts w:ascii="Courier New" w:hAnsi="Courier New" w:cs="Courier New"/>
          <w:sz w:val="16"/>
          <w:szCs w:val="16"/>
          <w:rPrChange w:id="21611" w:author="Abhishek Deep Nigam" w:date="2015-10-26T01:01:00Z">
            <w:rPr>
              <w:ins w:id="21612" w:author="Abhishek Deep Nigam" w:date="2015-10-26T01:01:00Z"/>
              <w:rFonts w:ascii="Courier New" w:hAnsi="Courier New" w:cs="Courier New"/>
            </w:rPr>
          </w:rPrChange>
        </w:rPr>
      </w:pPr>
      <w:ins w:id="21613" w:author="Abhishek Deep Nigam" w:date="2015-10-26T01:01:00Z">
        <w:r w:rsidRPr="00073577">
          <w:rPr>
            <w:rFonts w:ascii="Courier New" w:hAnsi="Courier New" w:cs="Courier New"/>
            <w:sz w:val="16"/>
            <w:szCs w:val="16"/>
            <w:rPrChange w:id="21614" w:author="Abhishek Deep Nigam" w:date="2015-10-26T01:01:00Z">
              <w:rPr>
                <w:rFonts w:ascii="Courier New" w:hAnsi="Courier New" w:cs="Courier New"/>
              </w:rPr>
            </w:rPrChange>
          </w:rPr>
          <w:lastRenderedPageBreak/>
          <w:t>[4]-&gt;N[5]-&gt;O[6]-&gt;I[7]-&gt;E(Backtracking)</w:t>
        </w:r>
      </w:ins>
    </w:p>
    <w:p w14:paraId="5CD516CA" w14:textId="77777777" w:rsidR="00073577" w:rsidRPr="00073577" w:rsidRDefault="00073577" w:rsidP="00073577">
      <w:pPr>
        <w:spacing w:before="0" w:after="0"/>
        <w:rPr>
          <w:ins w:id="21615" w:author="Abhishek Deep Nigam" w:date="2015-10-26T01:01:00Z"/>
          <w:rFonts w:ascii="Courier New" w:hAnsi="Courier New" w:cs="Courier New"/>
          <w:sz w:val="16"/>
          <w:szCs w:val="16"/>
          <w:rPrChange w:id="21616" w:author="Abhishek Deep Nigam" w:date="2015-10-26T01:01:00Z">
            <w:rPr>
              <w:ins w:id="21617" w:author="Abhishek Deep Nigam" w:date="2015-10-26T01:01:00Z"/>
              <w:rFonts w:ascii="Courier New" w:hAnsi="Courier New" w:cs="Courier New"/>
            </w:rPr>
          </w:rPrChange>
        </w:rPr>
      </w:pPr>
      <w:ins w:id="21618" w:author="Abhishek Deep Nigam" w:date="2015-10-26T01:01:00Z">
        <w:r w:rsidRPr="00073577">
          <w:rPr>
            <w:rFonts w:ascii="Courier New" w:hAnsi="Courier New" w:cs="Courier New"/>
            <w:sz w:val="16"/>
            <w:szCs w:val="16"/>
            <w:rPrChange w:id="21619" w:author="Abhishek Deep Nigam" w:date="2015-10-26T01:01:00Z">
              <w:rPr>
                <w:rFonts w:ascii="Courier New" w:hAnsi="Courier New" w:cs="Courier New"/>
              </w:rPr>
            </w:rPrChange>
          </w:rPr>
          <w:t>[4]-&gt;O[5]-&gt;O[6]-&gt;I[7]-&gt;E(Backtracking)</w:t>
        </w:r>
      </w:ins>
    </w:p>
    <w:p w14:paraId="75D83319" w14:textId="77777777" w:rsidR="00073577" w:rsidRPr="00073577" w:rsidRDefault="00073577" w:rsidP="00073577">
      <w:pPr>
        <w:spacing w:before="0" w:after="0"/>
        <w:rPr>
          <w:ins w:id="21620" w:author="Abhishek Deep Nigam" w:date="2015-10-26T01:01:00Z"/>
          <w:rFonts w:ascii="Courier New" w:hAnsi="Courier New" w:cs="Courier New"/>
          <w:sz w:val="16"/>
          <w:szCs w:val="16"/>
          <w:rPrChange w:id="21621" w:author="Abhishek Deep Nigam" w:date="2015-10-26T01:01:00Z">
            <w:rPr>
              <w:ins w:id="21622" w:author="Abhishek Deep Nigam" w:date="2015-10-26T01:01:00Z"/>
              <w:rFonts w:ascii="Courier New" w:hAnsi="Courier New" w:cs="Courier New"/>
            </w:rPr>
          </w:rPrChange>
        </w:rPr>
      </w:pPr>
      <w:ins w:id="21623" w:author="Abhishek Deep Nigam" w:date="2015-10-26T01:01:00Z">
        <w:r w:rsidRPr="00073577">
          <w:rPr>
            <w:rFonts w:ascii="Courier New" w:hAnsi="Courier New" w:cs="Courier New"/>
            <w:sz w:val="16"/>
            <w:szCs w:val="16"/>
            <w:rPrChange w:id="21624" w:author="Abhishek Deep Nigam" w:date="2015-10-26T01:01:00Z">
              <w:rPr>
                <w:rFonts w:ascii="Courier New" w:hAnsi="Courier New" w:cs="Courier New"/>
              </w:rPr>
            </w:rPrChange>
          </w:rPr>
          <w:t>[4]-&gt;P(Backtracking)</w:t>
        </w:r>
      </w:ins>
    </w:p>
    <w:p w14:paraId="022D3F9F" w14:textId="77777777" w:rsidR="00073577" w:rsidRPr="00073577" w:rsidRDefault="00073577" w:rsidP="00073577">
      <w:pPr>
        <w:spacing w:before="0" w:after="0"/>
        <w:rPr>
          <w:ins w:id="21625" w:author="Abhishek Deep Nigam" w:date="2015-10-26T01:01:00Z"/>
          <w:rFonts w:ascii="Courier New" w:hAnsi="Courier New" w:cs="Courier New"/>
          <w:sz w:val="16"/>
          <w:szCs w:val="16"/>
          <w:rPrChange w:id="21626" w:author="Abhishek Deep Nigam" w:date="2015-10-26T01:01:00Z">
            <w:rPr>
              <w:ins w:id="21627" w:author="Abhishek Deep Nigam" w:date="2015-10-26T01:01:00Z"/>
              <w:rFonts w:ascii="Courier New" w:hAnsi="Courier New" w:cs="Courier New"/>
            </w:rPr>
          </w:rPrChange>
        </w:rPr>
      </w:pPr>
      <w:ins w:id="21628" w:author="Abhishek Deep Nigam" w:date="2015-10-26T01:01:00Z">
        <w:r w:rsidRPr="00073577">
          <w:rPr>
            <w:rFonts w:ascii="Courier New" w:hAnsi="Courier New" w:cs="Courier New"/>
            <w:sz w:val="16"/>
            <w:szCs w:val="16"/>
            <w:rPrChange w:id="21629" w:author="Abhishek Deep Nigam" w:date="2015-10-26T01:01:00Z">
              <w:rPr>
                <w:rFonts w:ascii="Courier New" w:hAnsi="Courier New" w:cs="Courier New"/>
              </w:rPr>
            </w:rPrChange>
          </w:rPr>
          <w:t>[4]-&gt;Q(Backtracking)</w:t>
        </w:r>
      </w:ins>
    </w:p>
    <w:p w14:paraId="1CEE5BDB" w14:textId="77777777" w:rsidR="00073577" w:rsidRPr="00073577" w:rsidRDefault="00073577" w:rsidP="00073577">
      <w:pPr>
        <w:spacing w:before="0" w:after="0"/>
        <w:rPr>
          <w:ins w:id="21630" w:author="Abhishek Deep Nigam" w:date="2015-10-26T01:01:00Z"/>
          <w:rFonts w:ascii="Courier New" w:hAnsi="Courier New" w:cs="Courier New"/>
          <w:sz w:val="16"/>
          <w:szCs w:val="16"/>
          <w:rPrChange w:id="21631" w:author="Abhishek Deep Nigam" w:date="2015-10-26T01:01:00Z">
            <w:rPr>
              <w:ins w:id="21632" w:author="Abhishek Deep Nigam" w:date="2015-10-26T01:01:00Z"/>
              <w:rFonts w:ascii="Courier New" w:hAnsi="Courier New" w:cs="Courier New"/>
            </w:rPr>
          </w:rPrChange>
        </w:rPr>
      </w:pPr>
      <w:ins w:id="21633" w:author="Abhishek Deep Nigam" w:date="2015-10-26T01:01:00Z">
        <w:r w:rsidRPr="00073577">
          <w:rPr>
            <w:rFonts w:ascii="Courier New" w:hAnsi="Courier New" w:cs="Courier New"/>
            <w:sz w:val="16"/>
            <w:szCs w:val="16"/>
            <w:rPrChange w:id="21634" w:author="Abhishek Deep Nigam" w:date="2015-10-26T01:01:00Z">
              <w:rPr>
                <w:rFonts w:ascii="Courier New" w:hAnsi="Courier New" w:cs="Courier New"/>
              </w:rPr>
            </w:rPrChange>
          </w:rPr>
          <w:t>[4]-&gt;S(Backtracking)</w:t>
        </w:r>
      </w:ins>
    </w:p>
    <w:p w14:paraId="7F4690A9" w14:textId="77777777" w:rsidR="00073577" w:rsidRPr="00073577" w:rsidRDefault="00073577" w:rsidP="00073577">
      <w:pPr>
        <w:spacing w:before="0" w:after="0"/>
        <w:rPr>
          <w:ins w:id="21635" w:author="Abhishek Deep Nigam" w:date="2015-10-26T01:01:00Z"/>
          <w:rFonts w:ascii="Courier New" w:hAnsi="Courier New" w:cs="Courier New"/>
          <w:sz w:val="16"/>
          <w:szCs w:val="16"/>
          <w:rPrChange w:id="21636" w:author="Abhishek Deep Nigam" w:date="2015-10-26T01:01:00Z">
            <w:rPr>
              <w:ins w:id="21637" w:author="Abhishek Deep Nigam" w:date="2015-10-26T01:01:00Z"/>
              <w:rFonts w:ascii="Courier New" w:hAnsi="Courier New" w:cs="Courier New"/>
            </w:rPr>
          </w:rPrChange>
        </w:rPr>
      </w:pPr>
      <w:ins w:id="21638" w:author="Abhishek Deep Nigam" w:date="2015-10-26T01:01:00Z">
        <w:r w:rsidRPr="00073577">
          <w:rPr>
            <w:rFonts w:ascii="Courier New" w:hAnsi="Courier New" w:cs="Courier New"/>
            <w:sz w:val="16"/>
            <w:szCs w:val="16"/>
            <w:rPrChange w:id="21639" w:author="Abhishek Deep Nigam" w:date="2015-10-26T01:01:00Z">
              <w:rPr>
                <w:rFonts w:ascii="Courier New" w:hAnsi="Courier New" w:cs="Courier New"/>
              </w:rPr>
            </w:rPrChange>
          </w:rPr>
          <w:t>[4]-&gt;Y[5]-&gt;O[6]-&gt;I[7]-&gt;E(Backtracking)</w:t>
        </w:r>
      </w:ins>
    </w:p>
    <w:p w14:paraId="5128ABC3" w14:textId="77777777" w:rsidR="00073577" w:rsidRPr="00073577" w:rsidRDefault="00073577" w:rsidP="00073577">
      <w:pPr>
        <w:spacing w:before="0" w:after="0"/>
        <w:rPr>
          <w:ins w:id="21640" w:author="Abhishek Deep Nigam" w:date="2015-10-26T01:01:00Z"/>
          <w:rFonts w:ascii="Courier New" w:hAnsi="Courier New" w:cs="Courier New"/>
          <w:sz w:val="16"/>
          <w:szCs w:val="16"/>
          <w:rPrChange w:id="21641" w:author="Abhishek Deep Nigam" w:date="2015-10-26T01:01:00Z">
            <w:rPr>
              <w:ins w:id="21642" w:author="Abhishek Deep Nigam" w:date="2015-10-26T01:01:00Z"/>
              <w:rFonts w:ascii="Courier New" w:hAnsi="Courier New" w:cs="Courier New"/>
            </w:rPr>
          </w:rPrChange>
        </w:rPr>
      </w:pPr>
      <w:ins w:id="21643" w:author="Abhishek Deep Nigam" w:date="2015-10-26T01:01:00Z">
        <w:r w:rsidRPr="00073577">
          <w:rPr>
            <w:rFonts w:ascii="Courier New" w:hAnsi="Courier New" w:cs="Courier New"/>
            <w:sz w:val="16"/>
            <w:szCs w:val="16"/>
            <w:rPrChange w:id="21644" w:author="Abhishek Deep Nigam" w:date="2015-10-26T01:01:00Z">
              <w:rPr>
                <w:rFonts w:ascii="Courier New" w:hAnsi="Courier New" w:cs="Courier New"/>
              </w:rPr>
            </w:rPrChange>
          </w:rPr>
          <w:t>[1]-&gt;F[2]-&gt;T[3]-&gt;T[4]-&gt;A(Backtracking)</w:t>
        </w:r>
      </w:ins>
    </w:p>
    <w:p w14:paraId="20524829" w14:textId="77777777" w:rsidR="00073577" w:rsidRPr="00073577" w:rsidRDefault="00073577" w:rsidP="00073577">
      <w:pPr>
        <w:spacing w:before="0" w:after="0"/>
        <w:rPr>
          <w:ins w:id="21645" w:author="Abhishek Deep Nigam" w:date="2015-10-26T01:01:00Z"/>
          <w:rFonts w:ascii="Courier New" w:hAnsi="Courier New" w:cs="Courier New"/>
          <w:sz w:val="16"/>
          <w:szCs w:val="16"/>
          <w:rPrChange w:id="21646" w:author="Abhishek Deep Nigam" w:date="2015-10-26T01:01:00Z">
            <w:rPr>
              <w:ins w:id="21647" w:author="Abhishek Deep Nigam" w:date="2015-10-26T01:01:00Z"/>
              <w:rFonts w:ascii="Courier New" w:hAnsi="Courier New" w:cs="Courier New"/>
            </w:rPr>
          </w:rPrChange>
        </w:rPr>
      </w:pPr>
      <w:ins w:id="21648" w:author="Abhishek Deep Nigam" w:date="2015-10-26T01:01:00Z">
        <w:r w:rsidRPr="00073577">
          <w:rPr>
            <w:rFonts w:ascii="Courier New" w:hAnsi="Courier New" w:cs="Courier New"/>
            <w:sz w:val="16"/>
            <w:szCs w:val="16"/>
            <w:rPrChange w:id="21649" w:author="Abhishek Deep Nigam" w:date="2015-10-26T01:01:00Z">
              <w:rPr>
                <w:rFonts w:ascii="Courier New" w:hAnsi="Courier New" w:cs="Courier New"/>
              </w:rPr>
            </w:rPrChange>
          </w:rPr>
          <w:t>[4]-&gt;N[5]-&gt;O[6]-&gt;I(Backtracking)</w:t>
        </w:r>
      </w:ins>
    </w:p>
    <w:p w14:paraId="0FA70B17" w14:textId="77777777" w:rsidR="00073577" w:rsidRPr="00073577" w:rsidRDefault="00073577" w:rsidP="00073577">
      <w:pPr>
        <w:spacing w:before="0" w:after="0"/>
        <w:rPr>
          <w:ins w:id="21650" w:author="Abhishek Deep Nigam" w:date="2015-10-26T01:01:00Z"/>
          <w:rFonts w:ascii="Courier New" w:hAnsi="Courier New" w:cs="Courier New"/>
          <w:sz w:val="16"/>
          <w:szCs w:val="16"/>
          <w:rPrChange w:id="21651" w:author="Abhishek Deep Nigam" w:date="2015-10-26T01:01:00Z">
            <w:rPr>
              <w:ins w:id="21652" w:author="Abhishek Deep Nigam" w:date="2015-10-26T01:01:00Z"/>
              <w:rFonts w:ascii="Courier New" w:hAnsi="Courier New" w:cs="Courier New"/>
            </w:rPr>
          </w:rPrChange>
        </w:rPr>
      </w:pPr>
      <w:ins w:id="21653" w:author="Abhishek Deep Nigam" w:date="2015-10-26T01:01:00Z">
        <w:r w:rsidRPr="00073577">
          <w:rPr>
            <w:rFonts w:ascii="Courier New" w:hAnsi="Courier New" w:cs="Courier New"/>
            <w:sz w:val="16"/>
            <w:szCs w:val="16"/>
            <w:rPrChange w:id="21654" w:author="Abhishek Deep Nigam" w:date="2015-10-26T01:01:00Z">
              <w:rPr>
                <w:rFonts w:ascii="Courier New" w:hAnsi="Courier New" w:cs="Courier New"/>
              </w:rPr>
            </w:rPrChange>
          </w:rPr>
          <w:t>[4]-&gt;O[5]-&gt;O[6]-&gt;I(Backtracking)</w:t>
        </w:r>
      </w:ins>
    </w:p>
    <w:p w14:paraId="16611BB1" w14:textId="77777777" w:rsidR="00073577" w:rsidRPr="00073577" w:rsidRDefault="00073577" w:rsidP="00073577">
      <w:pPr>
        <w:spacing w:before="0" w:after="0"/>
        <w:rPr>
          <w:ins w:id="21655" w:author="Abhishek Deep Nigam" w:date="2015-10-26T01:01:00Z"/>
          <w:rFonts w:ascii="Courier New" w:hAnsi="Courier New" w:cs="Courier New"/>
          <w:sz w:val="16"/>
          <w:szCs w:val="16"/>
          <w:rPrChange w:id="21656" w:author="Abhishek Deep Nigam" w:date="2015-10-26T01:01:00Z">
            <w:rPr>
              <w:ins w:id="21657" w:author="Abhishek Deep Nigam" w:date="2015-10-26T01:01:00Z"/>
              <w:rFonts w:ascii="Courier New" w:hAnsi="Courier New" w:cs="Courier New"/>
            </w:rPr>
          </w:rPrChange>
        </w:rPr>
      </w:pPr>
      <w:ins w:id="21658" w:author="Abhishek Deep Nigam" w:date="2015-10-26T01:01:00Z">
        <w:r w:rsidRPr="00073577">
          <w:rPr>
            <w:rFonts w:ascii="Courier New" w:hAnsi="Courier New" w:cs="Courier New"/>
            <w:sz w:val="16"/>
            <w:szCs w:val="16"/>
            <w:rPrChange w:id="21659" w:author="Abhishek Deep Nigam" w:date="2015-10-26T01:01:00Z">
              <w:rPr>
                <w:rFonts w:ascii="Courier New" w:hAnsi="Courier New" w:cs="Courier New"/>
              </w:rPr>
            </w:rPrChange>
          </w:rPr>
          <w:t>[4]-&gt;P(Backtracking)</w:t>
        </w:r>
      </w:ins>
    </w:p>
    <w:p w14:paraId="267020D5" w14:textId="77777777" w:rsidR="00073577" w:rsidRPr="00073577" w:rsidRDefault="00073577" w:rsidP="00073577">
      <w:pPr>
        <w:spacing w:before="0" w:after="0"/>
        <w:rPr>
          <w:ins w:id="21660" w:author="Abhishek Deep Nigam" w:date="2015-10-26T01:01:00Z"/>
          <w:rFonts w:ascii="Courier New" w:hAnsi="Courier New" w:cs="Courier New"/>
          <w:sz w:val="16"/>
          <w:szCs w:val="16"/>
          <w:rPrChange w:id="21661" w:author="Abhishek Deep Nigam" w:date="2015-10-26T01:01:00Z">
            <w:rPr>
              <w:ins w:id="21662" w:author="Abhishek Deep Nigam" w:date="2015-10-26T01:01:00Z"/>
              <w:rFonts w:ascii="Courier New" w:hAnsi="Courier New" w:cs="Courier New"/>
            </w:rPr>
          </w:rPrChange>
        </w:rPr>
      </w:pPr>
      <w:ins w:id="21663" w:author="Abhishek Deep Nigam" w:date="2015-10-26T01:01:00Z">
        <w:r w:rsidRPr="00073577">
          <w:rPr>
            <w:rFonts w:ascii="Courier New" w:hAnsi="Courier New" w:cs="Courier New"/>
            <w:sz w:val="16"/>
            <w:szCs w:val="16"/>
            <w:rPrChange w:id="21664" w:author="Abhishek Deep Nigam" w:date="2015-10-26T01:01:00Z">
              <w:rPr>
                <w:rFonts w:ascii="Courier New" w:hAnsi="Courier New" w:cs="Courier New"/>
              </w:rPr>
            </w:rPrChange>
          </w:rPr>
          <w:t>[4]-&gt;Q(Backtracking)</w:t>
        </w:r>
      </w:ins>
    </w:p>
    <w:p w14:paraId="36A84274" w14:textId="77777777" w:rsidR="00073577" w:rsidRPr="00073577" w:rsidRDefault="00073577" w:rsidP="00073577">
      <w:pPr>
        <w:spacing w:before="0" w:after="0"/>
        <w:rPr>
          <w:ins w:id="21665" w:author="Abhishek Deep Nigam" w:date="2015-10-26T01:01:00Z"/>
          <w:rFonts w:ascii="Courier New" w:hAnsi="Courier New" w:cs="Courier New"/>
          <w:sz w:val="16"/>
          <w:szCs w:val="16"/>
          <w:rPrChange w:id="21666" w:author="Abhishek Deep Nigam" w:date="2015-10-26T01:01:00Z">
            <w:rPr>
              <w:ins w:id="21667" w:author="Abhishek Deep Nigam" w:date="2015-10-26T01:01:00Z"/>
              <w:rFonts w:ascii="Courier New" w:hAnsi="Courier New" w:cs="Courier New"/>
            </w:rPr>
          </w:rPrChange>
        </w:rPr>
      </w:pPr>
      <w:ins w:id="21668" w:author="Abhishek Deep Nigam" w:date="2015-10-26T01:01:00Z">
        <w:r w:rsidRPr="00073577">
          <w:rPr>
            <w:rFonts w:ascii="Courier New" w:hAnsi="Courier New" w:cs="Courier New"/>
            <w:sz w:val="16"/>
            <w:szCs w:val="16"/>
            <w:rPrChange w:id="21669" w:author="Abhishek Deep Nigam" w:date="2015-10-26T01:01:00Z">
              <w:rPr>
                <w:rFonts w:ascii="Courier New" w:hAnsi="Courier New" w:cs="Courier New"/>
              </w:rPr>
            </w:rPrChange>
          </w:rPr>
          <w:t>[4]-&gt;S(Backtracking)</w:t>
        </w:r>
      </w:ins>
    </w:p>
    <w:p w14:paraId="700A2305" w14:textId="77777777" w:rsidR="00073577" w:rsidRPr="00073577" w:rsidRDefault="00073577" w:rsidP="00073577">
      <w:pPr>
        <w:spacing w:before="0" w:after="0"/>
        <w:rPr>
          <w:ins w:id="21670" w:author="Abhishek Deep Nigam" w:date="2015-10-26T01:01:00Z"/>
          <w:rFonts w:ascii="Courier New" w:hAnsi="Courier New" w:cs="Courier New"/>
          <w:sz w:val="16"/>
          <w:szCs w:val="16"/>
          <w:rPrChange w:id="21671" w:author="Abhishek Deep Nigam" w:date="2015-10-26T01:01:00Z">
            <w:rPr>
              <w:ins w:id="21672" w:author="Abhishek Deep Nigam" w:date="2015-10-26T01:01:00Z"/>
              <w:rFonts w:ascii="Courier New" w:hAnsi="Courier New" w:cs="Courier New"/>
            </w:rPr>
          </w:rPrChange>
        </w:rPr>
      </w:pPr>
      <w:ins w:id="21673" w:author="Abhishek Deep Nigam" w:date="2015-10-26T01:01:00Z">
        <w:r w:rsidRPr="00073577">
          <w:rPr>
            <w:rFonts w:ascii="Courier New" w:hAnsi="Courier New" w:cs="Courier New"/>
            <w:sz w:val="16"/>
            <w:szCs w:val="16"/>
            <w:rPrChange w:id="21674" w:author="Abhishek Deep Nigam" w:date="2015-10-26T01:01:00Z">
              <w:rPr>
                <w:rFonts w:ascii="Courier New" w:hAnsi="Courier New" w:cs="Courier New"/>
              </w:rPr>
            </w:rPrChange>
          </w:rPr>
          <w:t>[4]-&gt;Y[5]-&gt;O[6]-&gt;I(Backtracking)</w:t>
        </w:r>
      </w:ins>
    </w:p>
    <w:p w14:paraId="4FEE7093" w14:textId="77777777" w:rsidR="00073577" w:rsidRPr="00073577" w:rsidRDefault="00073577" w:rsidP="00073577">
      <w:pPr>
        <w:spacing w:before="0" w:after="0"/>
        <w:rPr>
          <w:ins w:id="21675" w:author="Abhishek Deep Nigam" w:date="2015-10-26T01:01:00Z"/>
          <w:rFonts w:ascii="Courier New" w:hAnsi="Courier New" w:cs="Courier New"/>
          <w:sz w:val="16"/>
          <w:szCs w:val="16"/>
          <w:rPrChange w:id="21676" w:author="Abhishek Deep Nigam" w:date="2015-10-26T01:01:00Z">
            <w:rPr>
              <w:ins w:id="21677" w:author="Abhishek Deep Nigam" w:date="2015-10-26T01:01:00Z"/>
              <w:rFonts w:ascii="Courier New" w:hAnsi="Courier New" w:cs="Courier New"/>
            </w:rPr>
          </w:rPrChange>
        </w:rPr>
      </w:pPr>
      <w:ins w:id="21678" w:author="Abhishek Deep Nigam" w:date="2015-10-26T01:01:00Z">
        <w:r w:rsidRPr="00073577">
          <w:rPr>
            <w:rFonts w:ascii="Courier New" w:hAnsi="Courier New" w:cs="Courier New"/>
            <w:sz w:val="16"/>
            <w:szCs w:val="16"/>
            <w:rPrChange w:id="21679" w:author="Abhishek Deep Nigam" w:date="2015-10-26T01:01:00Z">
              <w:rPr>
                <w:rFonts w:ascii="Courier New" w:hAnsi="Courier New" w:cs="Courier New"/>
              </w:rPr>
            </w:rPrChange>
          </w:rPr>
          <w:t>[1]-&gt;G[2]-&gt;T[3]-&gt;T[4]-&gt;A(Backtracking)</w:t>
        </w:r>
      </w:ins>
    </w:p>
    <w:p w14:paraId="096197B0" w14:textId="77777777" w:rsidR="00073577" w:rsidRPr="00073577" w:rsidRDefault="00073577" w:rsidP="00073577">
      <w:pPr>
        <w:spacing w:before="0" w:after="0"/>
        <w:rPr>
          <w:ins w:id="21680" w:author="Abhishek Deep Nigam" w:date="2015-10-26T01:01:00Z"/>
          <w:rFonts w:ascii="Courier New" w:hAnsi="Courier New" w:cs="Courier New"/>
          <w:sz w:val="16"/>
          <w:szCs w:val="16"/>
          <w:rPrChange w:id="21681" w:author="Abhishek Deep Nigam" w:date="2015-10-26T01:01:00Z">
            <w:rPr>
              <w:ins w:id="21682" w:author="Abhishek Deep Nigam" w:date="2015-10-26T01:01:00Z"/>
              <w:rFonts w:ascii="Courier New" w:hAnsi="Courier New" w:cs="Courier New"/>
            </w:rPr>
          </w:rPrChange>
        </w:rPr>
      </w:pPr>
      <w:ins w:id="21683" w:author="Abhishek Deep Nigam" w:date="2015-10-26T01:01:00Z">
        <w:r w:rsidRPr="00073577">
          <w:rPr>
            <w:rFonts w:ascii="Courier New" w:hAnsi="Courier New" w:cs="Courier New"/>
            <w:sz w:val="16"/>
            <w:szCs w:val="16"/>
            <w:rPrChange w:id="21684" w:author="Abhishek Deep Nigam" w:date="2015-10-26T01:01:00Z">
              <w:rPr>
                <w:rFonts w:ascii="Courier New" w:hAnsi="Courier New" w:cs="Courier New"/>
              </w:rPr>
            </w:rPrChange>
          </w:rPr>
          <w:t>[4]-&gt;N[5]-&gt;O[6]-&gt;I[7]-&gt;E(Backtracking)</w:t>
        </w:r>
      </w:ins>
    </w:p>
    <w:p w14:paraId="0004FE14" w14:textId="77777777" w:rsidR="00073577" w:rsidRPr="00073577" w:rsidRDefault="00073577" w:rsidP="00073577">
      <w:pPr>
        <w:spacing w:before="0" w:after="0"/>
        <w:rPr>
          <w:ins w:id="21685" w:author="Abhishek Deep Nigam" w:date="2015-10-26T01:01:00Z"/>
          <w:rFonts w:ascii="Courier New" w:hAnsi="Courier New" w:cs="Courier New"/>
          <w:sz w:val="16"/>
          <w:szCs w:val="16"/>
          <w:rPrChange w:id="21686" w:author="Abhishek Deep Nigam" w:date="2015-10-26T01:01:00Z">
            <w:rPr>
              <w:ins w:id="21687" w:author="Abhishek Deep Nigam" w:date="2015-10-26T01:01:00Z"/>
              <w:rFonts w:ascii="Courier New" w:hAnsi="Courier New" w:cs="Courier New"/>
            </w:rPr>
          </w:rPrChange>
        </w:rPr>
      </w:pPr>
      <w:ins w:id="21688" w:author="Abhishek Deep Nigam" w:date="2015-10-26T01:01:00Z">
        <w:r w:rsidRPr="00073577">
          <w:rPr>
            <w:rFonts w:ascii="Courier New" w:hAnsi="Courier New" w:cs="Courier New"/>
            <w:sz w:val="16"/>
            <w:szCs w:val="16"/>
            <w:rPrChange w:id="21689" w:author="Abhishek Deep Nigam" w:date="2015-10-26T01:01:00Z">
              <w:rPr>
                <w:rFonts w:ascii="Courier New" w:hAnsi="Courier New" w:cs="Courier New"/>
              </w:rPr>
            </w:rPrChange>
          </w:rPr>
          <w:t>[4]-&gt;O[5]-&gt;O[6]-&gt;I[7]-&gt;E(Backtracking)</w:t>
        </w:r>
      </w:ins>
    </w:p>
    <w:p w14:paraId="5A93EF26" w14:textId="77777777" w:rsidR="00073577" w:rsidRPr="00073577" w:rsidRDefault="00073577" w:rsidP="00073577">
      <w:pPr>
        <w:spacing w:before="0" w:after="0"/>
        <w:rPr>
          <w:ins w:id="21690" w:author="Abhishek Deep Nigam" w:date="2015-10-26T01:01:00Z"/>
          <w:rFonts w:ascii="Courier New" w:hAnsi="Courier New" w:cs="Courier New"/>
          <w:sz w:val="16"/>
          <w:szCs w:val="16"/>
          <w:rPrChange w:id="21691" w:author="Abhishek Deep Nigam" w:date="2015-10-26T01:01:00Z">
            <w:rPr>
              <w:ins w:id="21692" w:author="Abhishek Deep Nigam" w:date="2015-10-26T01:01:00Z"/>
              <w:rFonts w:ascii="Courier New" w:hAnsi="Courier New" w:cs="Courier New"/>
            </w:rPr>
          </w:rPrChange>
        </w:rPr>
      </w:pPr>
      <w:ins w:id="21693" w:author="Abhishek Deep Nigam" w:date="2015-10-26T01:01:00Z">
        <w:r w:rsidRPr="00073577">
          <w:rPr>
            <w:rFonts w:ascii="Courier New" w:hAnsi="Courier New" w:cs="Courier New"/>
            <w:sz w:val="16"/>
            <w:szCs w:val="16"/>
            <w:rPrChange w:id="21694" w:author="Abhishek Deep Nigam" w:date="2015-10-26T01:01:00Z">
              <w:rPr>
                <w:rFonts w:ascii="Courier New" w:hAnsi="Courier New" w:cs="Courier New"/>
              </w:rPr>
            </w:rPrChange>
          </w:rPr>
          <w:t>[4]-&gt;P(Backtracking)</w:t>
        </w:r>
      </w:ins>
    </w:p>
    <w:p w14:paraId="784A733F" w14:textId="77777777" w:rsidR="00073577" w:rsidRPr="00073577" w:rsidRDefault="00073577" w:rsidP="00073577">
      <w:pPr>
        <w:spacing w:before="0" w:after="0"/>
        <w:rPr>
          <w:ins w:id="21695" w:author="Abhishek Deep Nigam" w:date="2015-10-26T01:01:00Z"/>
          <w:rFonts w:ascii="Courier New" w:hAnsi="Courier New" w:cs="Courier New"/>
          <w:sz w:val="16"/>
          <w:szCs w:val="16"/>
          <w:rPrChange w:id="21696" w:author="Abhishek Deep Nigam" w:date="2015-10-26T01:01:00Z">
            <w:rPr>
              <w:ins w:id="21697" w:author="Abhishek Deep Nigam" w:date="2015-10-26T01:01:00Z"/>
              <w:rFonts w:ascii="Courier New" w:hAnsi="Courier New" w:cs="Courier New"/>
            </w:rPr>
          </w:rPrChange>
        </w:rPr>
      </w:pPr>
      <w:ins w:id="21698" w:author="Abhishek Deep Nigam" w:date="2015-10-26T01:01:00Z">
        <w:r w:rsidRPr="00073577">
          <w:rPr>
            <w:rFonts w:ascii="Courier New" w:hAnsi="Courier New" w:cs="Courier New"/>
            <w:sz w:val="16"/>
            <w:szCs w:val="16"/>
            <w:rPrChange w:id="21699" w:author="Abhishek Deep Nigam" w:date="2015-10-26T01:01:00Z">
              <w:rPr>
                <w:rFonts w:ascii="Courier New" w:hAnsi="Courier New" w:cs="Courier New"/>
              </w:rPr>
            </w:rPrChange>
          </w:rPr>
          <w:t>[4]-&gt;Q(Backtracking)</w:t>
        </w:r>
      </w:ins>
    </w:p>
    <w:p w14:paraId="5B343BE9" w14:textId="77777777" w:rsidR="00073577" w:rsidRPr="00073577" w:rsidRDefault="00073577" w:rsidP="00073577">
      <w:pPr>
        <w:spacing w:before="0" w:after="0"/>
        <w:rPr>
          <w:ins w:id="21700" w:author="Abhishek Deep Nigam" w:date="2015-10-26T01:01:00Z"/>
          <w:rFonts w:ascii="Courier New" w:hAnsi="Courier New" w:cs="Courier New"/>
          <w:sz w:val="16"/>
          <w:szCs w:val="16"/>
          <w:rPrChange w:id="21701" w:author="Abhishek Deep Nigam" w:date="2015-10-26T01:01:00Z">
            <w:rPr>
              <w:ins w:id="21702" w:author="Abhishek Deep Nigam" w:date="2015-10-26T01:01:00Z"/>
              <w:rFonts w:ascii="Courier New" w:hAnsi="Courier New" w:cs="Courier New"/>
            </w:rPr>
          </w:rPrChange>
        </w:rPr>
      </w:pPr>
      <w:ins w:id="21703" w:author="Abhishek Deep Nigam" w:date="2015-10-26T01:01:00Z">
        <w:r w:rsidRPr="00073577">
          <w:rPr>
            <w:rFonts w:ascii="Courier New" w:hAnsi="Courier New" w:cs="Courier New"/>
            <w:sz w:val="16"/>
            <w:szCs w:val="16"/>
            <w:rPrChange w:id="21704" w:author="Abhishek Deep Nigam" w:date="2015-10-26T01:01:00Z">
              <w:rPr>
                <w:rFonts w:ascii="Courier New" w:hAnsi="Courier New" w:cs="Courier New"/>
              </w:rPr>
            </w:rPrChange>
          </w:rPr>
          <w:t>[4]-&gt;S(Backtracking)</w:t>
        </w:r>
      </w:ins>
    </w:p>
    <w:p w14:paraId="7DEB3594" w14:textId="77777777" w:rsidR="00073577" w:rsidRPr="00073577" w:rsidRDefault="00073577" w:rsidP="00073577">
      <w:pPr>
        <w:spacing w:before="0" w:after="0"/>
        <w:rPr>
          <w:ins w:id="21705" w:author="Abhishek Deep Nigam" w:date="2015-10-26T01:01:00Z"/>
          <w:rFonts w:ascii="Courier New" w:hAnsi="Courier New" w:cs="Courier New"/>
          <w:sz w:val="16"/>
          <w:szCs w:val="16"/>
          <w:rPrChange w:id="21706" w:author="Abhishek Deep Nigam" w:date="2015-10-26T01:01:00Z">
            <w:rPr>
              <w:ins w:id="21707" w:author="Abhishek Deep Nigam" w:date="2015-10-26T01:01:00Z"/>
              <w:rFonts w:ascii="Courier New" w:hAnsi="Courier New" w:cs="Courier New"/>
            </w:rPr>
          </w:rPrChange>
        </w:rPr>
      </w:pPr>
      <w:ins w:id="21708" w:author="Abhishek Deep Nigam" w:date="2015-10-26T01:01:00Z">
        <w:r w:rsidRPr="00073577">
          <w:rPr>
            <w:rFonts w:ascii="Courier New" w:hAnsi="Courier New" w:cs="Courier New"/>
            <w:sz w:val="16"/>
            <w:szCs w:val="16"/>
            <w:rPrChange w:id="21709" w:author="Abhishek Deep Nigam" w:date="2015-10-26T01:01:00Z">
              <w:rPr>
                <w:rFonts w:ascii="Courier New" w:hAnsi="Courier New" w:cs="Courier New"/>
              </w:rPr>
            </w:rPrChange>
          </w:rPr>
          <w:t>[4]-&gt;Y[5]-&gt;O[6]-&gt;I[7]-&gt;E(Backtracking)</w:t>
        </w:r>
      </w:ins>
    </w:p>
    <w:p w14:paraId="43736A19" w14:textId="77777777" w:rsidR="00073577" w:rsidRPr="00073577" w:rsidRDefault="00073577" w:rsidP="00073577">
      <w:pPr>
        <w:spacing w:before="0" w:after="0"/>
        <w:rPr>
          <w:ins w:id="21710" w:author="Abhishek Deep Nigam" w:date="2015-10-26T01:01:00Z"/>
          <w:rFonts w:ascii="Courier New" w:hAnsi="Courier New" w:cs="Courier New"/>
          <w:sz w:val="16"/>
          <w:szCs w:val="16"/>
          <w:rPrChange w:id="21711" w:author="Abhishek Deep Nigam" w:date="2015-10-26T01:01:00Z">
            <w:rPr>
              <w:ins w:id="21712" w:author="Abhishek Deep Nigam" w:date="2015-10-26T01:01:00Z"/>
              <w:rFonts w:ascii="Courier New" w:hAnsi="Courier New" w:cs="Courier New"/>
            </w:rPr>
          </w:rPrChange>
        </w:rPr>
      </w:pPr>
      <w:ins w:id="21713" w:author="Abhishek Deep Nigam" w:date="2015-10-26T01:01:00Z">
        <w:r w:rsidRPr="00073577">
          <w:rPr>
            <w:rFonts w:ascii="Courier New" w:hAnsi="Courier New" w:cs="Courier New"/>
            <w:sz w:val="16"/>
            <w:szCs w:val="16"/>
            <w:rPrChange w:id="21714" w:author="Abhishek Deep Nigam" w:date="2015-10-26T01:01:00Z">
              <w:rPr>
                <w:rFonts w:ascii="Courier New" w:hAnsi="Courier New" w:cs="Courier New"/>
              </w:rPr>
            </w:rPrChange>
          </w:rPr>
          <w:t>[1]-&gt;H[2]-&gt;T[3]-&gt;T[4]-&gt;A(Backtracking)</w:t>
        </w:r>
      </w:ins>
    </w:p>
    <w:p w14:paraId="3DBA1A52" w14:textId="77777777" w:rsidR="00073577" w:rsidRPr="00073577" w:rsidRDefault="00073577" w:rsidP="00073577">
      <w:pPr>
        <w:spacing w:before="0" w:after="0"/>
        <w:rPr>
          <w:ins w:id="21715" w:author="Abhishek Deep Nigam" w:date="2015-10-26T01:01:00Z"/>
          <w:rFonts w:ascii="Courier New" w:hAnsi="Courier New" w:cs="Courier New"/>
          <w:sz w:val="16"/>
          <w:szCs w:val="16"/>
          <w:rPrChange w:id="21716" w:author="Abhishek Deep Nigam" w:date="2015-10-26T01:01:00Z">
            <w:rPr>
              <w:ins w:id="21717" w:author="Abhishek Deep Nigam" w:date="2015-10-26T01:01:00Z"/>
              <w:rFonts w:ascii="Courier New" w:hAnsi="Courier New" w:cs="Courier New"/>
            </w:rPr>
          </w:rPrChange>
        </w:rPr>
      </w:pPr>
      <w:ins w:id="21718" w:author="Abhishek Deep Nigam" w:date="2015-10-26T01:01:00Z">
        <w:r w:rsidRPr="00073577">
          <w:rPr>
            <w:rFonts w:ascii="Courier New" w:hAnsi="Courier New" w:cs="Courier New"/>
            <w:sz w:val="16"/>
            <w:szCs w:val="16"/>
            <w:rPrChange w:id="21719" w:author="Abhishek Deep Nigam" w:date="2015-10-26T01:01:00Z">
              <w:rPr>
                <w:rFonts w:ascii="Courier New" w:hAnsi="Courier New" w:cs="Courier New"/>
              </w:rPr>
            </w:rPrChange>
          </w:rPr>
          <w:t>[4]-&gt;N[5]-&gt;O[6]-&gt;I[7]-&gt;E(Backtracking)</w:t>
        </w:r>
      </w:ins>
    </w:p>
    <w:p w14:paraId="2790A271" w14:textId="77777777" w:rsidR="00073577" w:rsidRPr="00073577" w:rsidRDefault="00073577" w:rsidP="00073577">
      <w:pPr>
        <w:spacing w:before="0" w:after="0"/>
        <w:rPr>
          <w:ins w:id="21720" w:author="Abhishek Deep Nigam" w:date="2015-10-26T01:01:00Z"/>
          <w:rFonts w:ascii="Courier New" w:hAnsi="Courier New" w:cs="Courier New"/>
          <w:sz w:val="16"/>
          <w:szCs w:val="16"/>
          <w:rPrChange w:id="21721" w:author="Abhishek Deep Nigam" w:date="2015-10-26T01:01:00Z">
            <w:rPr>
              <w:ins w:id="21722" w:author="Abhishek Deep Nigam" w:date="2015-10-26T01:01:00Z"/>
              <w:rFonts w:ascii="Courier New" w:hAnsi="Courier New" w:cs="Courier New"/>
            </w:rPr>
          </w:rPrChange>
        </w:rPr>
      </w:pPr>
      <w:ins w:id="21723" w:author="Abhishek Deep Nigam" w:date="2015-10-26T01:01:00Z">
        <w:r w:rsidRPr="00073577">
          <w:rPr>
            <w:rFonts w:ascii="Courier New" w:hAnsi="Courier New" w:cs="Courier New"/>
            <w:sz w:val="16"/>
            <w:szCs w:val="16"/>
            <w:rPrChange w:id="21724" w:author="Abhishek Deep Nigam" w:date="2015-10-26T01:01:00Z">
              <w:rPr>
                <w:rFonts w:ascii="Courier New" w:hAnsi="Courier New" w:cs="Courier New"/>
              </w:rPr>
            </w:rPrChange>
          </w:rPr>
          <w:t>[4]-&gt;O[5]-&gt;O[6]-&gt;I[7]-&gt;E(Backtracking)</w:t>
        </w:r>
      </w:ins>
    </w:p>
    <w:p w14:paraId="72B49D0B" w14:textId="77777777" w:rsidR="00073577" w:rsidRPr="00073577" w:rsidRDefault="00073577" w:rsidP="00073577">
      <w:pPr>
        <w:spacing w:before="0" w:after="0"/>
        <w:rPr>
          <w:ins w:id="21725" w:author="Abhishek Deep Nigam" w:date="2015-10-26T01:01:00Z"/>
          <w:rFonts w:ascii="Courier New" w:hAnsi="Courier New" w:cs="Courier New"/>
          <w:sz w:val="16"/>
          <w:szCs w:val="16"/>
          <w:rPrChange w:id="21726" w:author="Abhishek Deep Nigam" w:date="2015-10-26T01:01:00Z">
            <w:rPr>
              <w:ins w:id="21727" w:author="Abhishek Deep Nigam" w:date="2015-10-26T01:01:00Z"/>
              <w:rFonts w:ascii="Courier New" w:hAnsi="Courier New" w:cs="Courier New"/>
            </w:rPr>
          </w:rPrChange>
        </w:rPr>
      </w:pPr>
      <w:ins w:id="21728" w:author="Abhishek Deep Nigam" w:date="2015-10-26T01:01:00Z">
        <w:r w:rsidRPr="00073577">
          <w:rPr>
            <w:rFonts w:ascii="Courier New" w:hAnsi="Courier New" w:cs="Courier New"/>
            <w:sz w:val="16"/>
            <w:szCs w:val="16"/>
            <w:rPrChange w:id="21729" w:author="Abhishek Deep Nigam" w:date="2015-10-26T01:01:00Z">
              <w:rPr>
                <w:rFonts w:ascii="Courier New" w:hAnsi="Courier New" w:cs="Courier New"/>
              </w:rPr>
            </w:rPrChange>
          </w:rPr>
          <w:t>[4]-&gt;P(Backtracking)</w:t>
        </w:r>
      </w:ins>
    </w:p>
    <w:p w14:paraId="15F9A097" w14:textId="77777777" w:rsidR="00073577" w:rsidRPr="00073577" w:rsidRDefault="00073577" w:rsidP="00073577">
      <w:pPr>
        <w:spacing w:before="0" w:after="0"/>
        <w:rPr>
          <w:ins w:id="21730" w:author="Abhishek Deep Nigam" w:date="2015-10-26T01:01:00Z"/>
          <w:rFonts w:ascii="Courier New" w:hAnsi="Courier New" w:cs="Courier New"/>
          <w:sz w:val="16"/>
          <w:szCs w:val="16"/>
          <w:rPrChange w:id="21731" w:author="Abhishek Deep Nigam" w:date="2015-10-26T01:01:00Z">
            <w:rPr>
              <w:ins w:id="21732" w:author="Abhishek Deep Nigam" w:date="2015-10-26T01:01:00Z"/>
              <w:rFonts w:ascii="Courier New" w:hAnsi="Courier New" w:cs="Courier New"/>
            </w:rPr>
          </w:rPrChange>
        </w:rPr>
      </w:pPr>
      <w:ins w:id="21733" w:author="Abhishek Deep Nigam" w:date="2015-10-26T01:01:00Z">
        <w:r w:rsidRPr="00073577">
          <w:rPr>
            <w:rFonts w:ascii="Courier New" w:hAnsi="Courier New" w:cs="Courier New"/>
            <w:sz w:val="16"/>
            <w:szCs w:val="16"/>
            <w:rPrChange w:id="21734" w:author="Abhishek Deep Nigam" w:date="2015-10-26T01:01:00Z">
              <w:rPr>
                <w:rFonts w:ascii="Courier New" w:hAnsi="Courier New" w:cs="Courier New"/>
              </w:rPr>
            </w:rPrChange>
          </w:rPr>
          <w:t>[4]-&gt;Q(Backtracking)</w:t>
        </w:r>
      </w:ins>
    </w:p>
    <w:p w14:paraId="2492826B" w14:textId="77777777" w:rsidR="00073577" w:rsidRPr="00073577" w:rsidRDefault="00073577" w:rsidP="00073577">
      <w:pPr>
        <w:spacing w:before="0" w:after="0"/>
        <w:rPr>
          <w:ins w:id="21735" w:author="Abhishek Deep Nigam" w:date="2015-10-26T01:01:00Z"/>
          <w:rFonts w:ascii="Courier New" w:hAnsi="Courier New" w:cs="Courier New"/>
          <w:sz w:val="16"/>
          <w:szCs w:val="16"/>
          <w:rPrChange w:id="21736" w:author="Abhishek Deep Nigam" w:date="2015-10-26T01:01:00Z">
            <w:rPr>
              <w:ins w:id="21737" w:author="Abhishek Deep Nigam" w:date="2015-10-26T01:01:00Z"/>
              <w:rFonts w:ascii="Courier New" w:hAnsi="Courier New" w:cs="Courier New"/>
            </w:rPr>
          </w:rPrChange>
        </w:rPr>
      </w:pPr>
      <w:ins w:id="21738" w:author="Abhishek Deep Nigam" w:date="2015-10-26T01:01:00Z">
        <w:r w:rsidRPr="00073577">
          <w:rPr>
            <w:rFonts w:ascii="Courier New" w:hAnsi="Courier New" w:cs="Courier New"/>
            <w:sz w:val="16"/>
            <w:szCs w:val="16"/>
            <w:rPrChange w:id="21739" w:author="Abhishek Deep Nigam" w:date="2015-10-26T01:01:00Z">
              <w:rPr>
                <w:rFonts w:ascii="Courier New" w:hAnsi="Courier New" w:cs="Courier New"/>
              </w:rPr>
            </w:rPrChange>
          </w:rPr>
          <w:t>[4]-&gt;S(Backtracking)</w:t>
        </w:r>
      </w:ins>
    </w:p>
    <w:p w14:paraId="23A21A3D" w14:textId="77777777" w:rsidR="00073577" w:rsidRPr="00073577" w:rsidRDefault="00073577" w:rsidP="00073577">
      <w:pPr>
        <w:spacing w:before="0" w:after="0"/>
        <w:rPr>
          <w:ins w:id="21740" w:author="Abhishek Deep Nigam" w:date="2015-10-26T01:01:00Z"/>
          <w:rFonts w:ascii="Courier New" w:hAnsi="Courier New" w:cs="Courier New"/>
          <w:sz w:val="16"/>
          <w:szCs w:val="16"/>
          <w:rPrChange w:id="21741" w:author="Abhishek Deep Nigam" w:date="2015-10-26T01:01:00Z">
            <w:rPr>
              <w:ins w:id="21742" w:author="Abhishek Deep Nigam" w:date="2015-10-26T01:01:00Z"/>
              <w:rFonts w:ascii="Courier New" w:hAnsi="Courier New" w:cs="Courier New"/>
            </w:rPr>
          </w:rPrChange>
        </w:rPr>
      </w:pPr>
      <w:ins w:id="21743" w:author="Abhishek Deep Nigam" w:date="2015-10-26T01:01:00Z">
        <w:r w:rsidRPr="00073577">
          <w:rPr>
            <w:rFonts w:ascii="Courier New" w:hAnsi="Courier New" w:cs="Courier New"/>
            <w:sz w:val="16"/>
            <w:szCs w:val="16"/>
            <w:rPrChange w:id="21744" w:author="Abhishek Deep Nigam" w:date="2015-10-26T01:01:00Z">
              <w:rPr>
                <w:rFonts w:ascii="Courier New" w:hAnsi="Courier New" w:cs="Courier New"/>
              </w:rPr>
            </w:rPrChange>
          </w:rPr>
          <w:t>[4]-&gt;Y[5]-&gt;O[6]-&gt;I[7]-&gt;E(Backtracking)</w:t>
        </w:r>
      </w:ins>
    </w:p>
    <w:p w14:paraId="1CD5680F" w14:textId="77777777" w:rsidR="00073577" w:rsidRPr="00073577" w:rsidRDefault="00073577" w:rsidP="00073577">
      <w:pPr>
        <w:spacing w:before="0" w:after="0"/>
        <w:rPr>
          <w:ins w:id="21745" w:author="Abhishek Deep Nigam" w:date="2015-10-26T01:01:00Z"/>
          <w:rFonts w:ascii="Courier New" w:hAnsi="Courier New" w:cs="Courier New"/>
          <w:sz w:val="16"/>
          <w:szCs w:val="16"/>
          <w:rPrChange w:id="21746" w:author="Abhishek Deep Nigam" w:date="2015-10-26T01:01:00Z">
            <w:rPr>
              <w:ins w:id="21747" w:author="Abhishek Deep Nigam" w:date="2015-10-26T01:01:00Z"/>
              <w:rFonts w:ascii="Courier New" w:hAnsi="Courier New" w:cs="Courier New"/>
            </w:rPr>
          </w:rPrChange>
        </w:rPr>
      </w:pPr>
      <w:ins w:id="21748" w:author="Abhishek Deep Nigam" w:date="2015-10-26T01:01:00Z">
        <w:r w:rsidRPr="00073577">
          <w:rPr>
            <w:rFonts w:ascii="Courier New" w:hAnsi="Courier New" w:cs="Courier New"/>
            <w:sz w:val="16"/>
            <w:szCs w:val="16"/>
            <w:rPrChange w:id="21749" w:author="Abhishek Deep Nigam" w:date="2015-10-26T01:01:00Z">
              <w:rPr>
                <w:rFonts w:ascii="Courier New" w:hAnsi="Courier New" w:cs="Courier New"/>
              </w:rPr>
            </w:rPrChange>
          </w:rPr>
          <w:t>[1]-&gt;J[2]-&gt;T[3]-&gt;T[4]-&gt;A(Backtracking)</w:t>
        </w:r>
      </w:ins>
    </w:p>
    <w:p w14:paraId="4205CF61" w14:textId="77777777" w:rsidR="00073577" w:rsidRPr="00073577" w:rsidRDefault="00073577" w:rsidP="00073577">
      <w:pPr>
        <w:spacing w:before="0" w:after="0"/>
        <w:rPr>
          <w:ins w:id="21750" w:author="Abhishek Deep Nigam" w:date="2015-10-26T01:01:00Z"/>
          <w:rFonts w:ascii="Courier New" w:hAnsi="Courier New" w:cs="Courier New"/>
          <w:sz w:val="16"/>
          <w:szCs w:val="16"/>
          <w:rPrChange w:id="21751" w:author="Abhishek Deep Nigam" w:date="2015-10-26T01:01:00Z">
            <w:rPr>
              <w:ins w:id="21752" w:author="Abhishek Deep Nigam" w:date="2015-10-26T01:01:00Z"/>
              <w:rFonts w:ascii="Courier New" w:hAnsi="Courier New" w:cs="Courier New"/>
            </w:rPr>
          </w:rPrChange>
        </w:rPr>
      </w:pPr>
      <w:ins w:id="21753" w:author="Abhishek Deep Nigam" w:date="2015-10-26T01:01:00Z">
        <w:r w:rsidRPr="00073577">
          <w:rPr>
            <w:rFonts w:ascii="Courier New" w:hAnsi="Courier New" w:cs="Courier New"/>
            <w:sz w:val="16"/>
            <w:szCs w:val="16"/>
            <w:rPrChange w:id="21754" w:author="Abhishek Deep Nigam" w:date="2015-10-26T01:01:00Z">
              <w:rPr>
                <w:rFonts w:ascii="Courier New" w:hAnsi="Courier New" w:cs="Courier New"/>
              </w:rPr>
            </w:rPrChange>
          </w:rPr>
          <w:t>[4]-&gt;N[5]-&gt;O[6]-&gt;I(Backtracking)</w:t>
        </w:r>
      </w:ins>
    </w:p>
    <w:p w14:paraId="73F1A476" w14:textId="77777777" w:rsidR="00073577" w:rsidRPr="00073577" w:rsidRDefault="00073577" w:rsidP="00073577">
      <w:pPr>
        <w:spacing w:before="0" w:after="0"/>
        <w:rPr>
          <w:ins w:id="21755" w:author="Abhishek Deep Nigam" w:date="2015-10-26T01:01:00Z"/>
          <w:rFonts w:ascii="Courier New" w:hAnsi="Courier New" w:cs="Courier New"/>
          <w:sz w:val="16"/>
          <w:szCs w:val="16"/>
          <w:rPrChange w:id="21756" w:author="Abhishek Deep Nigam" w:date="2015-10-26T01:01:00Z">
            <w:rPr>
              <w:ins w:id="21757" w:author="Abhishek Deep Nigam" w:date="2015-10-26T01:01:00Z"/>
              <w:rFonts w:ascii="Courier New" w:hAnsi="Courier New" w:cs="Courier New"/>
            </w:rPr>
          </w:rPrChange>
        </w:rPr>
      </w:pPr>
      <w:ins w:id="21758" w:author="Abhishek Deep Nigam" w:date="2015-10-26T01:01:00Z">
        <w:r w:rsidRPr="00073577">
          <w:rPr>
            <w:rFonts w:ascii="Courier New" w:hAnsi="Courier New" w:cs="Courier New"/>
            <w:sz w:val="16"/>
            <w:szCs w:val="16"/>
            <w:rPrChange w:id="21759" w:author="Abhishek Deep Nigam" w:date="2015-10-26T01:01:00Z">
              <w:rPr>
                <w:rFonts w:ascii="Courier New" w:hAnsi="Courier New" w:cs="Courier New"/>
              </w:rPr>
            </w:rPrChange>
          </w:rPr>
          <w:t>[4]-&gt;O[5]-&gt;O[6]-&gt;I(Backtracking)</w:t>
        </w:r>
      </w:ins>
    </w:p>
    <w:p w14:paraId="183F361C" w14:textId="77777777" w:rsidR="00073577" w:rsidRPr="00073577" w:rsidRDefault="00073577" w:rsidP="00073577">
      <w:pPr>
        <w:spacing w:before="0" w:after="0"/>
        <w:rPr>
          <w:ins w:id="21760" w:author="Abhishek Deep Nigam" w:date="2015-10-26T01:01:00Z"/>
          <w:rFonts w:ascii="Courier New" w:hAnsi="Courier New" w:cs="Courier New"/>
          <w:sz w:val="16"/>
          <w:szCs w:val="16"/>
          <w:rPrChange w:id="21761" w:author="Abhishek Deep Nigam" w:date="2015-10-26T01:01:00Z">
            <w:rPr>
              <w:ins w:id="21762" w:author="Abhishek Deep Nigam" w:date="2015-10-26T01:01:00Z"/>
              <w:rFonts w:ascii="Courier New" w:hAnsi="Courier New" w:cs="Courier New"/>
            </w:rPr>
          </w:rPrChange>
        </w:rPr>
      </w:pPr>
      <w:ins w:id="21763" w:author="Abhishek Deep Nigam" w:date="2015-10-26T01:01:00Z">
        <w:r w:rsidRPr="00073577">
          <w:rPr>
            <w:rFonts w:ascii="Courier New" w:hAnsi="Courier New" w:cs="Courier New"/>
            <w:sz w:val="16"/>
            <w:szCs w:val="16"/>
            <w:rPrChange w:id="21764" w:author="Abhishek Deep Nigam" w:date="2015-10-26T01:01:00Z">
              <w:rPr>
                <w:rFonts w:ascii="Courier New" w:hAnsi="Courier New" w:cs="Courier New"/>
              </w:rPr>
            </w:rPrChange>
          </w:rPr>
          <w:t>[4]-&gt;P(Backtracking)</w:t>
        </w:r>
      </w:ins>
    </w:p>
    <w:p w14:paraId="4C0B91BC" w14:textId="77777777" w:rsidR="00073577" w:rsidRPr="00073577" w:rsidRDefault="00073577" w:rsidP="00073577">
      <w:pPr>
        <w:spacing w:before="0" w:after="0"/>
        <w:rPr>
          <w:ins w:id="21765" w:author="Abhishek Deep Nigam" w:date="2015-10-26T01:01:00Z"/>
          <w:rFonts w:ascii="Courier New" w:hAnsi="Courier New" w:cs="Courier New"/>
          <w:sz w:val="16"/>
          <w:szCs w:val="16"/>
          <w:rPrChange w:id="21766" w:author="Abhishek Deep Nigam" w:date="2015-10-26T01:01:00Z">
            <w:rPr>
              <w:ins w:id="21767" w:author="Abhishek Deep Nigam" w:date="2015-10-26T01:01:00Z"/>
              <w:rFonts w:ascii="Courier New" w:hAnsi="Courier New" w:cs="Courier New"/>
            </w:rPr>
          </w:rPrChange>
        </w:rPr>
      </w:pPr>
      <w:ins w:id="21768" w:author="Abhishek Deep Nigam" w:date="2015-10-26T01:01:00Z">
        <w:r w:rsidRPr="00073577">
          <w:rPr>
            <w:rFonts w:ascii="Courier New" w:hAnsi="Courier New" w:cs="Courier New"/>
            <w:sz w:val="16"/>
            <w:szCs w:val="16"/>
            <w:rPrChange w:id="21769" w:author="Abhishek Deep Nigam" w:date="2015-10-26T01:01:00Z">
              <w:rPr>
                <w:rFonts w:ascii="Courier New" w:hAnsi="Courier New" w:cs="Courier New"/>
              </w:rPr>
            </w:rPrChange>
          </w:rPr>
          <w:t>[4]-&gt;Q(Backtracking)</w:t>
        </w:r>
      </w:ins>
    </w:p>
    <w:p w14:paraId="72E2B0A9" w14:textId="77777777" w:rsidR="00073577" w:rsidRPr="00073577" w:rsidRDefault="00073577" w:rsidP="00073577">
      <w:pPr>
        <w:spacing w:before="0" w:after="0"/>
        <w:rPr>
          <w:ins w:id="21770" w:author="Abhishek Deep Nigam" w:date="2015-10-26T01:01:00Z"/>
          <w:rFonts w:ascii="Courier New" w:hAnsi="Courier New" w:cs="Courier New"/>
          <w:sz w:val="16"/>
          <w:szCs w:val="16"/>
          <w:rPrChange w:id="21771" w:author="Abhishek Deep Nigam" w:date="2015-10-26T01:01:00Z">
            <w:rPr>
              <w:ins w:id="21772" w:author="Abhishek Deep Nigam" w:date="2015-10-26T01:01:00Z"/>
              <w:rFonts w:ascii="Courier New" w:hAnsi="Courier New" w:cs="Courier New"/>
            </w:rPr>
          </w:rPrChange>
        </w:rPr>
      </w:pPr>
      <w:ins w:id="21773" w:author="Abhishek Deep Nigam" w:date="2015-10-26T01:01:00Z">
        <w:r w:rsidRPr="00073577">
          <w:rPr>
            <w:rFonts w:ascii="Courier New" w:hAnsi="Courier New" w:cs="Courier New"/>
            <w:sz w:val="16"/>
            <w:szCs w:val="16"/>
            <w:rPrChange w:id="21774" w:author="Abhishek Deep Nigam" w:date="2015-10-26T01:01:00Z">
              <w:rPr>
                <w:rFonts w:ascii="Courier New" w:hAnsi="Courier New" w:cs="Courier New"/>
              </w:rPr>
            </w:rPrChange>
          </w:rPr>
          <w:t>[4]-&gt;S(Backtracking)</w:t>
        </w:r>
      </w:ins>
    </w:p>
    <w:p w14:paraId="7DA03BA7" w14:textId="77777777" w:rsidR="00073577" w:rsidRPr="00073577" w:rsidRDefault="00073577" w:rsidP="00073577">
      <w:pPr>
        <w:spacing w:before="0" w:after="0"/>
        <w:rPr>
          <w:ins w:id="21775" w:author="Abhishek Deep Nigam" w:date="2015-10-26T01:01:00Z"/>
          <w:rFonts w:ascii="Courier New" w:hAnsi="Courier New" w:cs="Courier New"/>
          <w:sz w:val="16"/>
          <w:szCs w:val="16"/>
          <w:rPrChange w:id="21776" w:author="Abhishek Deep Nigam" w:date="2015-10-26T01:01:00Z">
            <w:rPr>
              <w:ins w:id="21777" w:author="Abhishek Deep Nigam" w:date="2015-10-26T01:01:00Z"/>
              <w:rFonts w:ascii="Courier New" w:hAnsi="Courier New" w:cs="Courier New"/>
            </w:rPr>
          </w:rPrChange>
        </w:rPr>
      </w:pPr>
      <w:ins w:id="21778" w:author="Abhishek Deep Nigam" w:date="2015-10-26T01:01:00Z">
        <w:r w:rsidRPr="00073577">
          <w:rPr>
            <w:rFonts w:ascii="Courier New" w:hAnsi="Courier New" w:cs="Courier New"/>
            <w:sz w:val="16"/>
            <w:szCs w:val="16"/>
            <w:rPrChange w:id="21779" w:author="Abhishek Deep Nigam" w:date="2015-10-26T01:01:00Z">
              <w:rPr>
                <w:rFonts w:ascii="Courier New" w:hAnsi="Courier New" w:cs="Courier New"/>
              </w:rPr>
            </w:rPrChange>
          </w:rPr>
          <w:t>[4]-&gt;Y[5]-&gt;O[6]-&gt;I(Backtracking)</w:t>
        </w:r>
      </w:ins>
    </w:p>
    <w:p w14:paraId="071D640B" w14:textId="77777777" w:rsidR="00073577" w:rsidRPr="00073577" w:rsidRDefault="00073577" w:rsidP="00073577">
      <w:pPr>
        <w:spacing w:before="0" w:after="0"/>
        <w:rPr>
          <w:ins w:id="21780" w:author="Abhishek Deep Nigam" w:date="2015-10-26T01:01:00Z"/>
          <w:rFonts w:ascii="Courier New" w:hAnsi="Courier New" w:cs="Courier New"/>
          <w:sz w:val="16"/>
          <w:szCs w:val="16"/>
          <w:rPrChange w:id="21781" w:author="Abhishek Deep Nigam" w:date="2015-10-26T01:01:00Z">
            <w:rPr>
              <w:ins w:id="21782" w:author="Abhishek Deep Nigam" w:date="2015-10-26T01:01:00Z"/>
              <w:rFonts w:ascii="Courier New" w:hAnsi="Courier New" w:cs="Courier New"/>
            </w:rPr>
          </w:rPrChange>
        </w:rPr>
      </w:pPr>
      <w:ins w:id="21783" w:author="Abhishek Deep Nigam" w:date="2015-10-26T01:01:00Z">
        <w:r w:rsidRPr="00073577">
          <w:rPr>
            <w:rFonts w:ascii="Courier New" w:hAnsi="Courier New" w:cs="Courier New"/>
            <w:sz w:val="16"/>
            <w:szCs w:val="16"/>
            <w:rPrChange w:id="21784" w:author="Abhishek Deep Nigam" w:date="2015-10-26T01:01:00Z">
              <w:rPr>
                <w:rFonts w:ascii="Courier New" w:hAnsi="Courier New" w:cs="Courier New"/>
              </w:rPr>
            </w:rPrChange>
          </w:rPr>
          <w:t>[1]-&gt;M[2]-&gt;T[3]-&gt;T[4]-&gt;A(Backtracking)</w:t>
        </w:r>
      </w:ins>
    </w:p>
    <w:p w14:paraId="0D939C8B" w14:textId="77777777" w:rsidR="00073577" w:rsidRPr="00073577" w:rsidRDefault="00073577" w:rsidP="00073577">
      <w:pPr>
        <w:spacing w:before="0" w:after="0"/>
        <w:rPr>
          <w:ins w:id="21785" w:author="Abhishek Deep Nigam" w:date="2015-10-26T01:01:00Z"/>
          <w:rFonts w:ascii="Courier New" w:hAnsi="Courier New" w:cs="Courier New"/>
          <w:sz w:val="16"/>
          <w:szCs w:val="16"/>
          <w:rPrChange w:id="21786" w:author="Abhishek Deep Nigam" w:date="2015-10-26T01:01:00Z">
            <w:rPr>
              <w:ins w:id="21787" w:author="Abhishek Deep Nigam" w:date="2015-10-26T01:01:00Z"/>
              <w:rFonts w:ascii="Courier New" w:hAnsi="Courier New" w:cs="Courier New"/>
            </w:rPr>
          </w:rPrChange>
        </w:rPr>
      </w:pPr>
      <w:ins w:id="21788" w:author="Abhishek Deep Nigam" w:date="2015-10-26T01:01:00Z">
        <w:r w:rsidRPr="00073577">
          <w:rPr>
            <w:rFonts w:ascii="Courier New" w:hAnsi="Courier New" w:cs="Courier New"/>
            <w:sz w:val="16"/>
            <w:szCs w:val="16"/>
            <w:rPrChange w:id="21789" w:author="Abhishek Deep Nigam" w:date="2015-10-26T01:01:00Z">
              <w:rPr>
                <w:rFonts w:ascii="Courier New" w:hAnsi="Courier New" w:cs="Courier New"/>
              </w:rPr>
            </w:rPrChange>
          </w:rPr>
          <w:t>[4]-&gt;N[5]-&gt;O[6]-&gt;I(Backtracking)</w:t>
        </w:r>
      </w:ins>
    </w:p>
    <w:p w14:paraId="72E929DB" w14:textId="77777777" w:rsidR="00073577" w:rsidRPr="00073577" w:rsidRDefault="00073577" w:rsidP="00073577">
      <w:pPr>
        <w:spacing w:before="0" w:after="0"/>
        <w:rPr>
          <w:ins w:id="21790" w:author="Abhishek Deep Nigam" w:date="2015-10-26T01:01:00Z"/>
          <w:rFonts w:ascii="Courier New" w:hAnsi="Courier New" w:cs="Courier New"/>
          <w:sz w:val="16"/>
          <w:szCs w:val="16"/>
          <w:rPrChange w:id="21791" w:author="Abhishek Deep Nigam" w:date="2015-10-26T01:01:00Z">
            <w:rPr>
              <w:ins w:id="21792" w:author="Abhishek Deep Nigam" w:date="2015-10-26T01:01:00Z"/>
              <w:rFonts w:ascii="Courier New" w:hAnsi="Courier New" w:cs="Courier New"/>
            </w:rPr>
          </w:rPrChange>
        </w:rPr>
      </w:pPr>
      <w:ins w:id="21793" w:author="Abhishek Deep Nigam" w:date="2015-10-26T01:01:00Z">
        <w:r w:rsidRPr="00073577">
          <w:rPr>
            <w:rFonts w:ascii="Courier New" w:hAnsi="Courier New" w:cs="Courier New"/>
            <w:sz w:val="16"/>
            <w:szCs w:val="16"/>
            <w:rPrChange w:id="21794" w:author="Abhishek Deep Nigam" w:date="2015-10-26T01:01:00Z">
              <w:rPr>
                <w:rFonts w:ascii="Courier New" w:hAnsi="Courier New" w:cs="Courier New"/>
              </w:rPr>
            </w:rPrChange>
          </w:rPr>
          <w:t>[4]-&gt;O[5]-&gt;O[6]-&gt;I(Backtracking)</w:t>
        </w:r>
      </w:ins>
    </w:p>
    <w:p w14:paraId="75F79A96" w14:textId="77777777" w:rsidR="00073577" w:rsidRPr="00073577" w:rsidRDefault="00073577" w:rsidP="00073577">
      <w:pPr>
        <w:spacing w:before="0" w:after="0"/>
        <w:rPr>
          <w:ins w:id="21795" w:author="Abhishek Deep Nigam" w:date="2015-10-26T01:01:00Z"/>
          <w:rFonts w:ascii="Courier New" w:hAnsi="Courier New" w:cs="Courier New"/>
          <w:sz w:val="16"/>
          <w:szCs w:val="16"/>
          <w:rPrChange w:id="21796" w:author="Abhishek Deep Nigam" w:date="2015-10-26T01:01:00Z">
            <w:rPr>
              <w:ins w:id="21797" w:author="Abhishek Deep Nigam" w:date="2015-10-26T01:01:00Z"/>
              <w:rFonts w:ascii="Courier New" w:hAnsi="Courier New" w:cs="Courier New"/>
            </w:rPr>
          </w:rPrChange>
        </w:rPr>
      </w:pPr>
      <w:ins w:id="21798" w:author="Abhishek Deep Nigam" w:date="2015-10-26T01:01:00Z">
        <w:r w:rsidRPr="00073577">
          <w:rPr>
            <w:rFonts w:ascii="Courier New" w:hAnsi="Courier New" w:cs="Courier New"/>
            <w:sz w:val="16"/>
            <w:szCs w:val="16"/>
            <w:rPrChange w:id="21799" w:author="Abhishek Deep Nigam" w:date="2015-10-26T01:01:00Z">
              <w:rPr>
                <w:rFonts w:ascii="Courier New" w:hAnsi="Courier New" w:cs="Courier New"/>
              </w:rPr>
            </w:rPrChange>
          </w:rPr>
          <w:t>[4]-&gt;P(Backtracking)</w:t>
        </w:r>
      </w:ins>
    </w:p>
    <w:p w14:paraId="36F25937" w14:textId="77777777" w:rsidR="00073577" w:rsidRPr="00073577" w:rsidRDefault="00073577" w:rsidP="00073577">
      <w:pPr>
        <w:spacing w:before="0" w:after="0"/>
        <w:rPr>
          <w:ins w:id="21800" w:author="Abhishek Deep Nigam" w:date="2015-10-26T01:01:00Z"/>
          <w:rFonts w:ascii="Courier New" w:hAnsi="Courier New" w:cs="Courier New"/>
          <w:sz w:val="16"/>
          <w:szCs w:val="16"/>
          <w:rPrChange w:id="21801" w:author="Abhishek Deep Nigam" w:date="2015-10-26T01:01:00Z">
            <w:rPr>
              <w:ins w:id="21802" w:author="Abhishek Deep Nigam" w:date="2015-10-26T01:01:00Z"/>
              <w:rFonts w:ascii="Courier New" w:hAnsi="Courier New" w:cs="Courier New"/>
            </w:rPr>
          </w:rPrChange>
        </w:rPr>
      </w:pPr>
      <w:ins w:id="21803" w:author="Abhishek Deep Nigam" w:date="2015-10-26T01:01:00Z">
        <w:r w:rsidRPr="00073577">
          <w:rPr>
            <w:rFonts w:ascii="Courier New" w:hAnsi="Courier New" w:cs="Courier New"/>
            <w:sz w:val="16"/>
            <w:szCs w:val="16"/>
            <w:rPrChange w:id="21804" w:author="Abhishek Deep Nigam" w:date="2015-10-26T01:01:00Z">
              <w:rPr>
                <w:rFonts w:ascii="Courier New" w:hAnsi="Courier New" w:cs="Courier New"/>
              </w:rPr>
            </w:rPrChange>
          </w:rPr>
          <w:t>[4]-&gt;Q(Backtracking)</w:t>
        </w:r>
      </w:ins>
    </w:p>
    <w:p w14:paraId="0A555C0A" w14:textId="77777777" w:rsidR="00073577" w:rsidRPr="00073577" w:rsidRDefault="00073577" w:rsidP="00073577">
      <w:pPr>
        <w:spacing w:before="0" w:after="0"/>
        <w:rPr>
          <w:ins w:id="21805" w:author="Abhishek Deep Nigam" w:date="2015-10-26T01:01:00Z"/>
          <w:rFonts w:ascii="Courier New" w:hAnsi="Courier New" w:cs="Courier New"/>
          <w:sz w:val="16"/>
          <w:szCs w:val="16"/>
          <w:rPrChange w:id="21806" w:author="Abhishek Deep Nigam" w:date="2015-10-26T01:01:00Z">
            <w:rPr>
              <w:ins w:id="21807" w:author="Abhishek Deep Nigam" w:date="2015-10-26T01:01:00Z"/>
              <w:rFonts w:ascii="Courier New" w:hAnsi="Courier New" w:cs="Courier New"/>
            </w:rPr>
          </w:rPrChange>
        </w:rPr>
      </w:pPr>
      <w:ins w:id="21808" w:author="Abhishek Deep Nigam" w:date="2015-10-26T01:01:00Z">
        <w:r w:rsidRPr="00073577">
          <w:rPr>
            <w:rFonts w:ascii="Courier New" w:hAnsi="Courier New" w:cs="Courier New"/>
            <w:sz w:val="16"/>
            <w:szCs w:val="16"/>
            <w:rPrChange w:id="21809" w:author="Abhishek Deep Nigam" w:date="2015-10-26T01:01:00Z">
              <w:rPr>
                <w:rFonts w:ascii="Courier New" w:hAnsi="Courier New" w:cs="Courier New"/>
              </w:rPr>
            </w:rPrChange>
          </w:rPr>
          <w:t>[4]-&gt;S(Backtracking)</w:t>
        </w:r>
      </w:ins>
    </w:p>
    <w:p w14:paraId="07B8A2EF" w14:textId="77777777" w:rsidR="00073577" w:rsidRPr="00073577" w:rsidRDefault="00073577" w:rsidP="00073577">
      <w:pPr>
        <w:spacing w:before="0" w:after="0"/>
        <w:rPr>
          <w:ins w:id="21810" w:author="Abhishek Deep Nigam" w:date="2015-10-26T01:01:00Z"/>
          <w:rFonts w:ascii="Courier New" w:hAnsi="Courier New" w:cs="Courier New"/>
          <w:sz w:val="16"/>
          <w:szCs w:val="16"/>
          <w:rPrChange w:id="21811" w:author="Abhishek Deep Nigam" w:date="2015-10-26T01:01:00Z">
            <w:rPr>
              <w:ins w:id="21812" w:author="Abhishek Deep Nigam" w:date="2015-10-26T01:01:00Z"/>
              <w:rFonts w:ascii="Courier New" w:hAnsi="Courier New" w:cs="Courier New"/>
            </w:rPr>
          </w:rPrChange>
        </w:rPr>
      </w:pPr>
      <w:ins w:id="21813" w:author="Abhishek Deep Nigam" w:date="2015-10-26T01:01:00Z">
        <w:r w:rsidRPr="00073577">
          <w:rPr>
            <w:rFonts w:ascii="Courier New" w:hAnsi="Courier New" w:cs="Courier New"/>
            <w:sz w:val="16"/>
            <w:szCs w:val="16"/>
            <w:rPrChange w:id="21814" w:author="Abhishek Deep Nigam" w:date="2015-10-26T01:01:00Z">
              <w:rPr>
                <w:rFonts w:ascii="Courier New" w:hAnsi="Courier New" w:cs="Courier New"/>
              </w:rPr>
            </w:rPrChange>
          </w:rPr>
          <w:t>[4]-&gt;Y[5]-&gt;O[6]-&gt;I(Backtracking)</w:t>
        </w:r>
      </w:ins>
    </w:p>
    <w:p w14:paraId="514F603F" w14:textId="77777777" w:rsidR="00073577" w:rsidRPr="00073577" w:rsidRDefault="00073577" w:rsidP="00073577">
      <w:pPr>
        <w:spacing w:before="0" w:after="0"/>
        <w:rPr>
          <w:ins w:id="21815" w:author="Abhishek Deep Nigam" w:date="2015-10-26T01:01:00Z"/>
          <w:rFonts w:ascii="Courier New" w:hAnsi="Courier New" w:cs="Courier New"/>
          <w:sz w:val="16"/>
          <w:szCs w:val="16"/>
          <w:rPrChange w:id="21816" w:author="Abhishek Deep Nigam" w:date="2015-10-26T01:01:00Z">
            <w:rPr>
              <w:ins w:id="21817" w:author="Abhishek Deep Nigam" w:date="2015-10-26T01:01:00Z"/>
              <w:rFonts w:ascii="Courier New" w:hAnsi="Courier New" w:cs="Courier New"/>
            </w:rPr>
          </w:rPrChange>
        </w:rPr>
      </w:pPr>
      <w:ins w:id="21818" w:author="Abhishek Deep Nigam" w:date="2015-10-26T01:01:00Z">
        <w:r w:rsidRPr="00073577">
          <w:rPr>
            <w:rFonts w:ascii="Courier New" w:hAnsi="Courier New" w:cs="Courier New"/>
            <w:sz w:val="16"/>
            <w:szCs w:val="16"/>
            <w:rPrChange w:id="21819" w:author="Abhishek Deep Nigam" w:date="2015-10-26T01:01:00Z">
              <w:rPr>
                <w:rFonts w:ascii="Courier New" w:hAnsi="Courier New" w:cs="Courier New"/>
              </w:rPr>
            </w:rPrChange>
          </w:rPr>
          <w:t>[1]-&gt;O[2]-&gt;T[3]-&gt;T[4]-&gt;A(Backtracking)</w:t>
        </w:r>
      </w:ins>
    </w:p>
    <w:p w14:paraId="6D2C3E48" w14:textId="77777777" w:rsidR="00073577" w:rsidRPr="00073577" w:rsidRDefault="00073577" w:rsidP="00073577">
      <w:pPr>
        <w:spacing w:before="0" w:after="0"/>
        <w:rPr>
          <w:ins w:id="21820" w:author="Abhishek Deep Nigam" w:date="2015-10-26T01:01:00Z"/>
          <w:rFonts w:ascii="Courier New" w:hAnsi="Courier New" w:cs="Courier New"/>
          <w:sz w:val="16"/>
          <w:szCs w:val="16"/>
          <w:rPrChange w:id="21821" w:author="Abhishek Deep Nigam" w:date="2015-10-26T01:01:00Z">
            <w:rPr>
              <w:ins w:id="21822" w:author="Abhishek Deep Nigam" w:date="2015-10-26T01:01:00Z"/>
              <w:rFonts w:ascii="Courier New" w:hAnsi="Courier New" w:cs="Courier New"/>
            </w:rPr>
          </w:rPrChange>
        </w:rPr>
      </w:pPr>
      <w:ins w:id="21823" w:author="Abhishek Deep Nigam" w:date="2015-10-26T01:01:00Z">
        <w:r w:rsidRPr="00073577">
          <w:rPr>
            <w:rFonts w:ascii="Courier New" w:hAnsi="Courier New" w:cs="Courier New"/>
            <w:sz w:val="16"/>
            <w:szCs w:val="16"/>
            <w:rPrChange w:id="21824" w:author="Abhishek Deep Nigam" w:date="2015-10-26T01:01:00Z">
              <w:rPr>
                <w:rFonts w:ascii="Courier New" w:hAnsi="Courier New" w:cs="Courier New"/>
              </w:rPr>
            </w:rPrChange>
          </w:rPr>
          <w:t>[4]-&gt;N[5]-&gt;O[6]-&gt;I(Backtracking)</w:t>
        </w:r>
      </w:ins>
    </w:p>
    <w:p w14:paraId="555E317D" w14:textId="77777777" w:rsidR="00073577" w:rsidRPr="00073577" w:rsidRDefault="00073577" w:rsidP="00073577">
      <w:pPr>
        <w:spacing w:before="0" w:after="0"/>
        <w:rPr>
          <w:ins w:id="21825" w:author="Abhishek Deep Nigam" w:date="2015-10-26T01:01:00Z"/>
          <w:rFonts w:ascii="Courier New" w:hAnsi="Courier New" w:cs="Courier New"/>
          <w:sz w:val="16"/>
          <w:szCs w:val="16"/>
          <w:rPrChange w:id="21826" w:author="Abhishek Deep Nigam" w:date="2015-10-26T01:01:00Z">
            <w:rPr>
              <w:ins w:id="21827" w:author="Abhishek Deep Nigam" w:date="2015-10-26T01:01:00Z"/>
              <w:rFonts w:ascii="Courier New" w:hAnsi="Courier New" w:cs="Courier New"/>
            </w:rPr>
          </w:rPrChange>
        </w:rPr>
      </w:pPr>
      <w:ins w:id="21828" w:author="Abhishek Deep Nigam" w:date="2015-10-26T01:01:00Z">
        <w:r w:rsidRPr="00073577">
          <w:rPr>
            <w:rFonts w:ascii="Courier New" w:hAnsi="Courier New" w:cs="Courier New"/>
            <w:sz w:val="16"/>
            <w:szCs w:val="16"/>
            <w:rPrChange w:id="21829" w:author="Abhishek Deep Nigam" w:date="2015-10-26T01:01:00Z">
              <w:rPr>
                <w:rFonts w:ascii="Courier New" w:hAnsi="Courier New" w:cs="Courier New"/>
              </w:rPr>
            </w:rPrChange>
          </w:rPr>
          <w:t>[4]-&gt;O[5]-&gt;O[6]-&gt;I(Backtracking)</w:t>
        </w:r>
      </w:ins>
    </w:p>
    <w:p w14:paraId="199D6074" w14:textId="77777777" w:rsidR="00073577" w:rsidRPr="00073577" w:rsidRDefault="00073577" w:rsidP="00073577">
      <w:pPr>
        <w:spacing w:before="0" w:after="0"/>
        <w:rPr>
          <w:ins w:id="21830" w:author="Abhishek Deep Nigam" w:date="2015-10-26T01:01:00Z"/>
          <w:rFonts w:ascii="Courier New" w:hAnsi="Courier New" w:cs="Courier New"/>
          <w:sz w:val="16"/>
          <w:szCs w:val="16"/>
          <w:rPrChange w:id="21831" w:author="Abhishek Deep Nigam" w:date="2015-10-26T01:01:00Z">
            <w:rPr>
              <w:ins w:id="21832" w:author="Abhishek Deep Nigam" w:date="2015-10-26T01:01:00Z"/>
              <w:rFonts w:ascii="Courier New" w:hAnsi="Courier New" w:cs="Courier New"/>
            </w:rPr>
          </w:rPrChange>
        </w:rPr>
      </w:pPr>
      <w:ins w:id="21833" w:author="Abhishek Deep Nigam" w:date="2015-10-26T01:01:00Z">
        <w:r w:rsidRPr="00073577">
          <w:rPr>
            <w:rFonts w:ascii="Courier New" w:hAnsi="Courier New" w:cs="Courier New"/>
            <w:sz w:val="16"/>
            <w:szCs w:val="16"/>
            <w:rPrChange w:id="21834" w:author="Abhishek Deep Nigam" w:date="2015-10-26T01:01:00Z">
              <w:rPr>
                <w:rFonts w:ascii="Courier New" w:hAnsi="Courier New" w:cs="Courier New"/>
              </w:rPr>
            </w:rPrChange>
          </w:rPr>
          <w:t>[4]-&gt;P(Backtracking)</w:t>
        </w:r>
      </w:ins>
    </w:p>
    <w:p w14:paraId="458A0607" w14:textId="77777777" w:rsidR="00073577" w:rsidRPr="00073577" w:rsidRDefault="00073577" w:rsidP="00073577">
      <w:pPr>
        <w:spacing w:before="0" w:after="0"/>
        <w:rPr>
          <w:ins w:id="21835" w:author="Abhishek Deep Nigam" w:date="2015-10-26T01:01:00Z"/>
          <w:rFonts w:ascii="Courier New" w:hAnsi="Courier New" w:cs="Courier New"/>
          <w:sz w:val="16"/>
          <w:szCs w:val="16"/>
          <w:rPrChange w:id="21836" w:author="Abhishek Deep Nigam" w:date="2015-10-26T01:01:00Z">
            <w:rPr>
              <w:ins w:id="21837" w:author="Abhishek Deep Nigam" w:date="2015-10-26T01:01:00Z"/>
              <w:rFonts w:ascii="Courier New" w:hAnsi="Courier New" w:cs="Courier New"/>
            </w:rPr>
          </w:rPrChange>
        </w:rPr>
      </w:pPr>
      <w:ins w:id="21838" w:author="Abhishek Deep Nigam" w:date="2015-10-26T01:01:00Z">
        <w:r w:rsidRPr="00073577">
          <w:rPr>
            <w:rFonts w:ascii="Courier New" w:hAnsi="Courier New" w:cs="Courier New"/>
            <w:sz w:val="16"/>
            <w:szCs w:val="16"/>
            <w:rPrChange w:id="21839" w:author="Abhishek Deep Nigam" w:date="2015-10-26T01:01:00Z">
              <w:rPr>
                <w:rFonts w:ascii="Courier New" w:hAnsi="Courier New" w:cs="Courier New"/>
              </w:rPr>
            </w:rPrChange>
          </w:rPr>
          <w:t>[4]-&gt;Q(Backtracking)</w:t>
        </w:r>
      </w:ins>
    </w:p>
    <w:p w14:paraId="5B1603BF" w14:textId="77777777" w:rsidR="00073577" w:rsidRPr="00073577" w:rsidRDefault="00073577" w:rsidP="00073577">
      <w:pPr>
        <w:spacing w:before="0" w:after="0"/>
        <w:rPr>
          <w:ins w:id="21840" w:author="Abhishek Deep Nigam" w:date="2015-10-26T01:01:00Z"/>
          <w:rFonts w:ascii="Courier New" w:hAnsi="Courier New" w:cs="Courier New"/>
          <w:sz w:val="16"/>
          <w:szCs w:val="16"/>
          <w:rPrChange w:id="21841" w:author="Abhishek Deep Nigam" w:date="2015-10-26T01:01:00Z">
            <w:rPr>
              <w:ins w:id="21842" w:author="Abhishek Deep Nigam" w:date="2015-10-26T01:01:00Z"/>
              <w:rFonts w:ascii="Courier New" w:hAnsi="Courier New" w:cs="Courier New"/>
            </w:rPr>
          </w:rPrChange>
        </w:rPr>
      </w:pPr>
      <w:ins w:id="21843" w:author="Abhishek Deep Nigam" w:date="2015-10-26T01:01:00Z">
        <w:r w:rsidRPr="00073577">
          <w:rPr>
            <w:rFonts w:ascii="Courier New" w:hAnsi="Courier New" w:cs="Courier New"/>
            <w:sz w:val="16"/>
            <w:szCs w:val="16"/>
            <w:rPrChange w:id="21844" w:author="Abhishek Deep Nigam" w:date="2015-10-26T01:01:00Z">
              <w:rPr>
                <w:rFonts w:ascii="Courier New" w:hAnsi="Courier New" w:cs="Courier New"/>
              </w:rPr>
            </w:rPrChange>
          </w:rPr>
          <w:lastRenderedPageBreak/>
          <w:t>[4]-&gt;S(Backtracking)</w:t>
        </w:r>
      </w:ins>
    </w:p>
    <w:p w14:paraId="769AA1FB" w14:textId="77777777" w:rsidR="00073577" w:rsidRPr="00073577" w:rsidRDefault="00073577" w:rsidP="00073577">
      <w:pPr>
        <w:spacing w:before="0" w:after="0"/>
        <w:rPr>
          <w:ins w:id="21845" w:author="Abhishek Deep Nigam" w:date="2015-10-26T01:01:00Z"/>
          <w:rFonts w:ascii="Courier New" w:hAnsi="Courier New" w:cs="Courier New"/>
          <w:sz w:val="16"/>
          <w:szCs w:val="16"/>
          <w:rPrChange w:id="21846" w:author="Abhishek Deep Nigam" w:date="2015-10-26T01:01:00Z">
            <w:rPr>
              <w:ins w:id="21847" w:author="Abhishek Deep Nigam" w:date="2015-10-26T01:01:00Z"/>
              <w:rFonts w:ascii="Courier New" w:hAnsi="Courier New" w:cs="Courier New"/>
            </w:rPr>
          </w:rPrChange>
        </w:rPr>
      </w:pPr>
      <w:ins w:id="21848" w:author="Abhishek Deep Nigam" w:date="2015-10-26T01:01:00Z">
        <w:r w:rsidRPr="00073577">
          <w:rPr>
            <w:rFonts w:ascii="Courier New" w:hAnsi="Courier New" w:cs="Courier New"/>
            <w:sz w:val="16"/>
            <w:szCs w:val="16"/>
            <w:rPrChange w:id="21849" w:author="Abhishek Deep Nigam" w:date="2015-10-26T01:01:00Z">
              <w:rPr>
                <w:rFonts w:ascii="Courier New" w:hAnsi="Courier New" w:cs="Courier New"/>
              </w:rPr>
            </w:rPrChange>
          </w:rPr>
          <w:t>[4]-&gt;Y[5]-&gt;O[6]-&gt;I(Backtracking)</w:t>
        </w:r>
      </w:ins>
    </w:p>
    <w:p w14:paraId="25451418" w14:textId="77777777" w:rsidR="00073577" w:rsidRPr="00073577" w:rsidRDefault="00073577" w:rsidP="00073577">
      <w:pPr>
        <w:spacing w:before="0" w:after="0"/>
        <w:rPr>
          <w:ins w:id="21850" w:author="Abhishek Deep Nigam" w:date="2015-10-26T01:01:00Z"/>
          <w:rFonts w:ascii="Courier New" w:hAnsi="Courier New" w:cs="Courier New"/>
          <w:sz w:val="16"/>
          <w:szCs w:val="16"/>
          <w:rPrChange w:id="21851" w:author="Abhishek Deep Nigam" w:date="2015-10-26T01:01:00Z">
            <w:rPr>
              <w:ins w:id="21852" w:author="Abhishek Deep Nigam" w:date="2015-10-26T01:01:00Z"/>
              <w:rFonts w:ascii="Courier New" w:hAnsi="Courier New" w:cs="Courier New"/>
            </w:rPr>
          </w:rPrChange>
        </w:rPr>
      </w:pPr>
      <w:ins w:id="21853" w:author="Abhishek Deep Nigam" w:date="2015-10-26T01:01:00Z">
        <w:r w:rsidRPr="00073577">
          <w:rPr>
            <w:rFonts w:ascii="Courier New" w:hAnsi="Courier New" w:cs="Courier New"/>
            <w:sz w:val="16"/>
            <w:szCs w:val="16"/>
            <w:rPrChange w:id="21854" w:author="Abhishek Deep Nigam" w:date="2015-10-26T01:01:00Z">
              <w:rPr>
                <w:rFonts w:ascii="Courier New" w:hAnsi="Courier New" w:cs="Courier New"/>
              </w:rPr>
            </w:rPrChange>
          </w:rPr>
          <w:t>[1]-&gt;P[2]-&gt;T[3]-&gt;T[4]-&gt;A(Backtracking)</w:t>
        </w:r>
      </w:ins>
    </w:p>
    <w:p w14:paraId="6620A493" w14:textId="77777777" w:rsidR="00073577" w:rsidRPr="00073577" w:rsidRDefault="00073577" w:rsidP="00073577">
      <w:pPr>
        <w:spacing w:before="0" w:after="0"/>
        <w:rPr>
          <w:ins w:id="21855" w:author="Abhishek Deep Nigam" w:date="2015-10-26T01:01:00Z"/>
          <w:rFonts w:ascii="Courier New" w:hAnsi="Courier New" w:cs="Courier New"/>
          <w:sz w:val="16"/>
          <w:szCs w:val="16"/>
          <w:rPrChange w:id="21856" w:author="Abhishek Deep Nigam" w:date="2015-10-26T01:01:00Z">
            <w:rPr>
              <w:ins w:id="21857" w:author="Abhishek Deep Nigam" w:date="2015-10-26T01:01:00Z"/>
              <w:rFonts w:ascii="Courier New" w:hAnsi="Courier New" w:cs="Courier New"/>
            </w:rPr>
          </w:rPrChange>
        </w:rPr>
      </w:pPr>
      <w:ins w:id="21858" w:author="Abhishek Deep Nigam" w:date="2015-10-26T01:01:00Z">
        <w:r w:rsidRPr="00073577">
          <w:rPr>
            <w:rFonts w:ascii="Courier New" w:hAnsi="Courier New" w:cs="Courier New"/>
            <w:sz w:val="16"/>
            <w:szCs w:val="16"/>
            <w:rPrChange w:id="21859" w:author="Abhishek Deep Nigam" w:date="2015-10-26T01:01:00Z">
              <w:rPr>
                <w:rFonts w:ascii="Courier New" w:hAnsi="Courier New" w:cs="Courier New"/>
              </w:rPr>
            </w:rPrChange>
          </w:rPr>
          <w:t>[4]-&gt;N[5]-&gt;O[6]-&gt;I(Backtracking)</w:t>
        </w:r>
      </w:ins>
    </w:p>
    <w:p w14:paraId="0D567CAA" w14:textId="77777777" w:rsidR="00073577" w:rsidRPr="00073577" w:rsidRDefault="00073577" w:rsidP="00073577">
      <w:pPr>
        <w:spacing w:before="0" w:after="0"/>
        <w:rPr>
          <w:ins w:id="21860" w:author="Abhishek Deep Nigam" w:date="2015-10-26T01:01:00Z"/>
          <w:rFonts w:ascii="Courier New" w:hAnsi="Courier New" w:cs="Courier New"/>
          <w:sz w:val="16"/>
          <w:szCs w:val="16"/>
          <w:rPrChange w:id="21861" w:author="Abhishek Deep Nigam" w:date="2015-10-26T01:01:00Z">
            <w:rPr>
              <w:ins w:id="21862" w:author="Abhishek Deep Nigam" w:date="2015-10-26T01:01:00Z"/>
              <w:rFonts w:ascii="Courier New" w:hAnsi="Courier New" w:cs="Courier New"/>
            </w:rPr>
          </w:rPrChange>
        </w:rPr>
      </w:pPr>
      <w:ins w:id="21863" w:author="Abhishek Deep Nigam" w:date="2015-10-26T01:01:00Z">
        <w:r w:rsidRPr="00073577">
          <w:rPr>
            <w:rFonts w:ascii="Courier New" w:hAnsi="Courier New" w:cs="Courier New"/>
            <w:sz w:val="16"/>
            <w:szCs w:val="16"/>
            <w:rPrChange w:id="21864" w:author="Abhishek Deep Nigam" w:date="2015-10-26T01:01:00Z">
              <w:rPr>
                <w:rFonts w:ascii="Courier New" w:hAnsi="Courier New" w:cs="Courier New"/>
              </w:rPr>
            </w:rPrChange>
          </w:rPr>
          <w:t>[4]-&gt;O[5]-&gt;O[6]-&gt;I(Backtracking)</w:t>
        </w:r>
      </w:ins>
    </w:p>
    <w:p w14:paraId="49F93064" w14:textId="77777777" w:rsidR="00073577" w:rsidRPr="00073577" w:rsidRDefault="00073577" w:rsidP="00073577">
      <w:pPr>
        <w:spacing w:before="0" w:after="0"/>
        <w:rPr>
          <w:ins w:id="21865" w:author="Abhishek Deep Nigam" w:date="2015-10-26T01:01:00Z"/>
          <w:rFonts w:ascii="Courier New" w:hAnsi="Courier New" w:cs="Courier New"/>
          <w:sz w:val="16"/>
          <w:szCs w:val="16"/>
          <w:rPrChange w:id="21866" w:author="Abhishek Deep Nigam" w:date="2015-10-26T01:01:00Z">
            <w:rPr>
              <w:ins w:id="21867" w:author="Abhishek Deep Nigam" w:date="2015-10-26T01:01:00Z"/>
              <w:rFonts w:ascii="Courier New" w:hAnsi="Courier New" w:cs="Courier New"/>
            </w:rPr>
          </w:rPrChange>
        </w:rPr>
      </w:pPr>
      <w:ins w:id="21868" w:author="Abhishek Deep Nigam" w:date="2015-10-26T01:01:00Z">
        <w:r w:rsidRPr="00073577">
          <w:rPr>
            <w:rFonts w:ascii="Courier New" w:hAnsi="Courier New" w:cs="Courier New"/>
            <w:sz w:val="16"/>
            <w:szCs w:val="16"/>
            <w:rPrChange w:id="21869" w:author="Abhishek Deep Nigam" w:date="2015-10-26T01:01:00Z">
              <w:rPr>
                <w:rFonts w:ascii="Courier New" w:hAnsi="Courier New" w:cs="Courier New"/>
              </w:rPr>
            </w:rPrChange>
          </w:rPr>
          <w:t>[4]-&gt;P(Backtracking)</w:t>
        </w:r>
      </w:ins>
    </w:p>
    <w:p w14:paraId="77C253BA" w14:textId="77777777" w:rsidR="00073577" w:rsidRPr="00073577" w:rsidRDefault="00073577" w:rsidP="00073577">
      <w:pPr>
        <w:spacing w:before="0" w:after="0"/>
        <w:rPr>
          <w:ins w:id="21870" w:author="Abhishek Deep Nigam" w:date="2015-10-26T01:01:00Z"/>
          <w:rFonts w:ascii="Courier New" w:hAnsi="Courier New" w:cs="Courier New"/>
          <w:sz w:val="16"/>
          <w:szCs w:val="16"/>
          <w:rPrChange w:id="21871" w:author="Abhishek Deep Nigam" w:date="2015-10-26T01:01:00Z">
            <w:rPr>
              <w:ins w:id="21872" w:author="Abhishek Deep Nigam" w:date="2015-10-26T01:01:00Z"/>
              <w:rFonts w:ascii="Courier New" w:hAnsi="Courier New" w:cs="Courier New"/>
            </w:rPr>
          </w:rPrChange>
        </w:rPr>
      </w:pPr>
      <w:ins w:id="21873" w:author="Abhishek Deep Nigam" w:date="2015-10-26T01:01:00Z">
        <w:r w:rsidRPr="00073577">
          <w:rPr>
            <w:rFonts w:ascii="Courier New" w:hAnsi="Courier New" w:cs="Courier New"/>
            <w:sz w:val="16"/>
            <w:szCs w:val="16"/>
            <w:rPrChange w:id="21874" w:author="Abhishek Deep Nigam" w:date="2015-10-26T01:01:00Z">
              <w:rPr>
                <w:rFonts w:ascii="Courier New" w:hAnsi="Courier New" w:cs="Courier New"/>
              </w:rPr>
            </w:rPrChange>
          </w:rPr>
          <w:t>[4]-&gt;Q(Backtracking)</w:t>
        </w:r>
      </w:ins>
    </w:p>
    <w:p w14:paraId="7512F9E2" w14:textId="77777777" w:rsidR="00073577" w:rsidRPr="00073577" w:rsidRDefault="00073577" w:rsidP="00073577">
      <w:pPr>
        <w:spacing w:before="0" w:after="0"/>
        <w:rPr>
          <w:ins w:id="21875" w:author="Abhishek Deep Nigam" w:date="2015-10-26T01:01:00Z"/>
          <w:rFonts w:ascii="Courier New" w:hAnsi="Courier New" w:cs="Courier New"/>
          <w:sz w:val="16"/>
          <w:szCs w:val="16"/>
          <w:rPrChange w:id="21876" w:author="Abhishek Deep Nigam" w:date="2015-10-26T01:01:00Z">
            <w:rPr>
              <w:ins w:id="21877" w:author="Abhishek Deep Nigam" w:date="2015-10-26T01:01:00Z"/>
              <w:rFonts w:ascii="Courier New" w:hAnsi="Courier New" w:cs="Courier New"/>
            </w:rPr>
          </w:rPrChange>
        </w:rPr>
      </w:pPr>
      <w:ins w:id="21878" w:author="Abhishek Deep Nigam" w:date="2015-10-26T01:01:00Z">
        <w:r w:rsidRPr="00073577">
          <w:rPr>
            <w:rFonts w:ascii="Courier New" w:hAnsi="Courier New" w:cs="Courier New"/>
            <w:sz w:val="16"/>
            <w:szCs w:val="16"/>
            <w:rPrChange w:id="21879" w:author="Abhishek Deep Nigam" w:date="2015-10-26T01:01:00Z">
              <w:rPr>
                <w:rFonts w:ascii="Courier New" w:hAnsi="Courier New" w:cs="Courier New"/>
              </w:rPr>
            </w:rPrChange>
          </w:rPr>
          <w:t>[4]-&gt;S(Backtracking)</w:t>
        </w:r>
      </w:ins>
    </w:p>
    <w:p w14:paraId="740941EB" w14:textId="77777777" w:rsidR="00073577" w:rsidRPr="00073577" w:rsidRDefault="00073577" w:rsidP="00073577">
      <w:pPr>
        <w:spacing w:before="0" w:after="0"/>
        <w:rPr>
          <w:ins w:id="21880" w:author="Abhishek Deep Nigam" w:date="2015-10-26T01:01:00Z"/>
          <w:rFonts w:ascii="Courier New" w:hAnsi="Courier New" w:cs="Courier New"/>
          <w:sz w:val="16"/>
          <w:szCs w:val="16"/>
          <w:rPrChange w:id="21881" w:author="Abhishek Deep Nigam" w:date="2015-10-26T01:01:00Z">
            <w:rPr>
              <w:ins w:id="21882" w:author="Abhishek Deep Nigam" w:date="2015-10-26T01:01:00Z"/>
              <w:rFonts w:ascii="Courier New" w:hAnsi="Courier New" w:cs="Courier New"/>
            </w:rPr>
          </w:rPrChange>
        </w:rPr>
      </w:pPr>
      <w:ins w:id="21883" w:author="Abhishek Deep Nigam" w:date="2015-10-26T01:01:00Z">
        <w:r w:rsidRPr="00073577">
          <w:rPr>
            <w:rFonts w:ascii="Courier New" w:hAnsi="Courier New" w:cs="Courier New"/>
            <w:sz w:val="16"/>
            <w:szCs w:val="16"/>
            <w:rPrChange w:id="21884" w:author="Abhishek Deep Nigam" w:date="2015-10-26T01:01:00Z">
              <w:rPr>
                <w:rFonts w:ascii="Courier New" w:hAnsi="Courier New" w:cs="Courier New"/>
              </w:rPr>
            </w:rPrChange>
          </w:rPr>
          <w:t>[4]-&gt;Y[5]-&gt;O[6]-&gt;I(Backtracking)</w:t>
        </w:r>
      </w:ins>
    </w:p>
    <w:p w14:paraId="2232C717" w14:textId="77777777" w:rsidR="00073577" w:rsidRPr="00073577" w:rsidRDefault="00073577" w:rsidP="00073577">
      <w:pPr>
        <w:spacing w:before="0" w:after="0"/>
        <w:rPr>
          <w:ins w:id="21885" w:author="Abhishek Deep Nigam" w:date="2015-10-26T01:01:00Z"/>
          <w:rFonts w:ascii="Courier New" w:hAnsi="Courier New" w:cs="Courier New"/>
          <w:sz w:val="16"/>
          <w:szCs w:val="16"/>
          <w:rPrChange w:id="21886" w:author="Abhishek Deep Nigam" w:date="2015-10-26T01:01:00Z">
            <w:rPr>
              <w:ins w:id="21887" w:author="Abhishek Deep Nigam" w:date="2015-10-26T01:01:00Z"/>
              <w:rFonts w:ascii="Courier New" w:hAnsi="Courier New" w:cs="Courier New"/>
            </w:rPr>
          </w:rPrChange>
        </w:rPr>
      </w:pPr>
      <w:ins w:id="21888" w:author="Abhishek Deep Nigam" w:date="2015-10-26T01:01:00Z">
        <w:r w:rsidRPr="00073577">
          <w:rPr>
            <w:rFonts w:ascii="Courier New" w:hAnsi="Courier New" w:cs="Courier New"/>
            <w:sz w:val="16"/>
            <w:szCs w:val="16"/>
            <w:rPrChange w:id="21889" w:author="Abhishek Deep Nigam" w:date="2015-10-26T01:01:00Z">
              <w:rPr>
                <w:rFonts w:ascii="Courier New" w:hAnsi="Courier New" w:cs="Courier New"/>
              </w:rPr>
            </w:rPrChange>
          </w:rPr>
          <w:t>[1]-&gt;R[2]-&gt;T[3]-&gt;T[4]-&gt;A(Backtracking)</w:t>
        </w:r>
      </w:ins>
    </w:p>
    <w:p w14:paraId="110C746E" w14:textId="77777777" w:rsidR="00073577" w:rsidRPr="00073577" w:rsidRDefault="00073577" w:rsidP="00073577">
      <w:pPr>
        <w:spacing w:before="0" w:after="0"/>
        <w:rPr>
          <w:ins w:id="21890" w:author="Abhishek Deep Nigam" w:date="2015-10-26T01:01:00Z"/>
          <w:rFonts w:ascii="Courier New" w:hAnsi="Courier New" w:cs="Courier New"/>
          <w:sz w:val="16"/>
          <w:szCs w:val="16"/>
          <w:rPrChange w:id="21891" w:author="Abhishek Deep Nigam" w:date="2015-10-26T01:01:00Z">
            <w:rPr>
              <w:ins w:id="21892" w:author="Abhishek Deep Nigam" w:date="2015-10-26T01:01:00Z"/>
              <w:rFonts w:ascii="Courier New" w:hAnsi="Courier New" w:cs="Courier New"/>
            </w:rPr>
          </w:rPrChange>
        </w:rPr>
      </w:pPr>
      <w:ins w:id="21893" w:author="Abhishek Deep Nigam" w:date="2015-10-26T01:01:00Z">
        <w:r w:rsidRPr="00073577">
          <w:rPr>
            <w:rFonts w:ascii="Courier New" w:hAnsi="Courier New" w:cs="Courier New"/>
            <w:sz w:val="16"/>
            <w:szCs w:val="16"/>
            <w:rPrChange w:id="21894" w:author="Abhishek Deep Nigam" w:date="2015-10-26T01:01:00Z">
              <w:rPr>
                <w:rFonts w:ascii="Courier New" w:hAnsi="Courier New" w:cs="Courier New"/>
              </w:rPr>
            </w:rPrChange>
          </w:rPr>
          <w:t>[4]-&gt;N[5]-&gt;O[6]-&gt;I(Backtracking)</w:t>
        </w:r>
      </w:ins>
    </w:p>
    <w:p w14:paraId="25DB66D8" w14:textId="77777777" w:rsidR="00073577" w:rsidRPr="00073577" w:rsidRDefault="00073577" w:rsidP="00073577">
      <w:pPr>
        <w:spacing w:before="0" w:after="0"/>
        <w:rPr>
          <w:ins w:id="21895" w:author="Abhishek Deep Nigam" w:date="2015-10-26T01:01:00Z"/>
          <w:rFonts w:ascii="Courier New" w:hAnsi="Courier New" w:cs="Courier New"/>
          <w:sz w:val="16"/>
          <w:szCs w:val="16"/>
          <w:rPrChange w:id="21896" w:author="Abhishek Deep Nigam" w:date="2015-10-26T01:01:00Z">
            <w:rPr>
              <w:ins w:id="21897" w:author="Abhishek Deep Nigam" w:date="2015-10-26T01:01:00Z"/>
              <w:rFonts w:ascii="Courier New" w:hAnsi="Courier New" w:cs="Courier New"/>
            </w:rPr>
          </w:rPrChange>
        </w:rPr>
      </w:pPr>
      <w:ins w:id="21898" w:author="Abhishek Deep Nigam" w:date="2015-10-26T01:01:00Z">
        <w:r w:rsidRPr="00073577">
          <w:rPr>
            <w:rFonts w:ascii="Courier New" w:hAnsi="Courier New" w:cs="Courier New"/>
            <w:sz w:val="16"/>
            <w:szCs w:val="16"/>
            <w:rPrChange w:id="21899" w:author="Abhishek Deep Nigam" w:date="2015-10-26T01:01:00Z">
              <w:rPr>
                <w:rFonts w:ascii="Courier New" w:hAnsi="Courier New" w:cs="Courier New"/>
              </w:rPr>
            </w:rPrChange>
          </w:rPr>
          <w:t>[4]-&gt;O[5]-&gt;O[6]-&gt;I(Backtracking)</w:t>
        </w:r>
      </w:ins>
    </w:p>
    <w:p w14:paraId="6D053FDD" w14:textId="77777777" w:rsidR="00073577" w:rsidRPr="00073577" w:rsidRDefault="00073577" w:rsidP="00073577">
      <w:pPr>
        <w:spacing w:before="0" w:after="0"/>
        <w:rPr>
          <w:ins w:id="21900" w:author="Abhishek Deep Nigam" w:date="2015-10-26T01:01:00Z"/>
          <w:rFonts w:ascii="Courier New" w:hAnsi="Courier New" w:cs="Courier New"/>
          <w:sz w:val="16"/>
          <w:szCs w:val="16"/>
          <w:rPrChange w:id="21901" w:author="Abhishek Deep Nigam" w:date="2015-10-26T01:01:00Z">
            <w:rPr>
              <w:ins w:id="21902" w:author="Abhishek Deep Nigam" w:date="2015-10-26T01:01:00Z"/>
              <w:rFonts w:ascii="Courier New" w:hAnsi="Courier New" w:cs="Courier New"/>
            </w:rPr>
          </w:rPrChange>
        </w:rPr>
      </w:pPr>
      <w:ins w:id="21903" w:author="Abhishek Deep Nigam" w:date="2015-10-26T01:01:00Z">
        <w:r w:rsidRPr="00073577">
          <w:rPr>
            <w:rFonts w:ascii="Courier New" w:hAnsi="Courier New" w:cs="Courier New"/>
            <w:sz w:val="16"/>
            <w:szCs w:val="16"/>
            <w:rPrChange w:id="21904" w:author="Abhishek Deep Nigam" w:date="2015-10-26T01:01:00Z">
              <w:rPr>
                <w:rFonts w:ascii="Courier New" w:hAnsi="Courier New" w:cs="Courier New"/>
              </w:rPr>
            </w:rPrChange>
          </w:rPr>
          <w:t>[4]-&gt;P(Backtracking)</w:t>
        </w:r>
      </w:ins>
    </w:p>
    <w:p w14:paraId="7D6FE17D" w14:textId="77777777" w:rsidR="00073577" w:rsidRPr="00073577" w:rsidRDefault="00073577" w:rsidP="00073577">
      <w:pPr>
        <w:spacing w:before="0" w:after="0"/>
        <w:rPr>
          <w:ins w:id="21905" w:author="Abhishek Deep Nigam" w:date="2015-10-26T01:01:00Z"/>
          <w:rFonts w:ascii="Courier New" w:hAnsi="Courier New" w:cs="Courier New"/>
          <w:sz w:val="16"/>
          <w:szCs w:val="16"/>
          <w:rPrChange w:id="21906" w:author="Abhishek Deep Nigam" w:date="2015-10-26T01:01:00Z">
            <w:rPr>
              <w:ins w:id="21907" w:author="Abhishek Deep Nigam" w:date="2015-10-26T01:01:00Z"/>
              <w:rFonts w:ascii="Courier New" w:hAnsi="Courier New" w:cs="Courier New"/>
            </w:rPr>
          </w:rPrChange>
        </w:rPr>
      </w:pPr>
      <w:ins w:id="21908" w:author="Abhishek Deep Nigam" w:date="2015-10-26T01:01:00Z">
        <w:r w:rsidRPr="00073577">
          <w:rPr>
            <w:rFonts w:ascii="Courier New" w:hAnsi="Courier New" w:cs="Courier New"/>
            <w:sz w:val="16"/>
            <w:szCs w:val="16"/>
            <w:rPrChange w:id="21909" w:author="Abhishek Deep Nigam" w:date="2015-10-26T01:01:00Z">
              <w:rPr>
                <w:rFonts w:ascii="Courier New" w:hAnsi="Courier New" w:cs="Courier New"/>
              </w:rPr>
            </w:rPrChange>
          </w:rPr>
          <w:t>[4]-&gt;Q(Backtracking)</w:t>
        </w:r>
      </w:ins>
    </w:p>
    <w:p w14:paraId="482A814E" w14:textId="77777777" w:rsidR="00073577" w:rsidRPr="00073577" w:rsidRDefault="00073577" w:rsidP="00073577">
      <w:pPr>
        <w:spacing w:before="0" w:after="0"/>
        <w:rPr>
          <w:ins w:id="21910" w:author="Abhishek Deep Nigam" w:date="2015-10-26T01:01:00Z"/>
          <w:rFonts w:ascii="Courier New" w:hAnsi="Courier New" w:cs="Courier New"/>
          <w:sz w:val="16"/>
          <w:szCs w:val="16"/>
          <w:rPrChange w:id="21911" w:author="Abhishek Deep Nigam" w:date="2015-10-26T01:01:00Z">
            <w:rPr>
              <w:ins w:id="21912" w:author="Abhishek Deep Nigam" w:date="2015-10-26T01:01:00Z"/>
              <w:rFonts w:ascii="Courier New" w:hAnsi="Courier New" w:cs="Courier New"/>
            </w:rPr>
          </w:rPrChange>
        </w:rPr>
      </w:pPr>
      <w:ins w:id="21913" w:author="Abhishek Deep Nigam" w:date="2015-10-26T01:01:00Z">
        <w:r w:rsidRPr="00073577">
          <w:rPr>
            <w:rFonts w:ascii="Courier New" w:hAnsi="Courier New" w:cs="Courier New"/>
            <w:sz w:val="16"/>
            <w:szCs w:val="16"/>
            <w:rPrChange w:id="21914" w:author="Abhishek Deep Nigam" w:date="2015-10-26T01:01:00Z">
              <w:rPr>
                <w:rFonts w:ascii="Courier New" w:hAnsi="Courier New" w:cs="Courier New"/>
              </w:rPr>
            </w:rPrChange>
          </w:rPr>
          <w:t>[4]-&gt;S(Backtracking)</w:t>
        </w:r>
      </w:ins>
    </w:p>
    <w:p w14:paraId="21AF61C8" w14:textId="77777777" w:rsidR="00073577" w:rsidRPr="00073577" w:rsidRDefault="00073577" w:rsidP="00073577">
      <w:pPr>
        <w:spacing w:before="0" w:after="0"/>
        <w:rPr>
          <w:ins w:id="21915" w:author="Abhishek Deep Nigam" w:date="2015-10-26T01:01:00Z"/>
          <w:rFonts w:ascii="Courier New" w:hAnsi="Courier New" w:cs="Courier New"/>
          <w:sz w:val="16"/>
          <w:szCs w:val="16"/>
          <w:rPrChange w:id="21916" w:author="Abhishek Deep Nigam" w:date="2015-10-26T01:01:00Z">
            <w:rPr>
              <w:ins w:id="21917" w:author="Abhishek Deep Nigam" w:date="2015-10-26T01:01:00Z"/>
              <w:rFonts w:ascii="Courier New" w:hAnsi="Courier New" w:cs="Courier New"/>
            </w:rPr>
          </w:rPrChange>
        </w:rPr>
      </w:pPr>
      <w:ins w:id="21918" w:author="Abhishek Deep Nigam" w:date="2015-10-26T01:01:00Z">
        <w:r w:rsidRPr="00073577">
          <w:rPr>
            <w:rFonts w:ascii="Courier New" w:hAnsi="Courier New" w:cs="Courier New"/>
            <w:sz w:val="16"/>
            <w:szCs w:val="16"/>
            <w:rPrChange w:id="21919" w:author="Abhishek Deep Nigam" w:date="2015-10-26T01:01:00Z">
              <w:rPr>
                <w:rFonts w:ascii="Courier New" w:hAnsi="Courier New" w:cs="Courier New"/>
              </w:rPr>
            </w:rPrChange>
          </w:rPr>
          <w:t>[4]-&gt;Y[5]-&gt;O[6]-&gt;I(Backtracking)</w:t>
        </w:r>
      </w:ins>
    </w:p>
    <w:p w14:paraId="60470454" w14:textId="77777777" w:rsidR="00073577" w:rsidRPr="00073577" w:rsidRDefault="00073577" w:rsidP="00073577">
      <w:pPr>
        <w:spacing w:before="0" w:after="0"/>
        <w:rPr>
          <w:ins w:id="21920" w:author="Abhishek Deep Nigam" w:date="2015-10-26T01:01:00Z"/>
          <w:rFonts w:ascii="Courier New" w:hAnsi="Courier New" w:cs="Courier New"/>
          <w:sz w:val="16"/>
          <w:szCs w:val="16"/>
          <w:rPrChange w:id="21921" w:author="Abhishek Deep Nigam" w:date="2015-10-26T01:01:00Z">
            <w:rPr>
              <w:ins w:id="21922" w:author="Abhishek Deep Nigam" w:date="2015-10-26T01:01:00Z"/>
              <w:rFonts w:ascii="Courier New" w:hAnsi="Courier New" w:cs="Courier New"/>
            </w:rPr>
          </w:rPrChange>
        </w:rPr>
      </w:pPr>
      <w:ins w:id="21923" w:author="Abhishek Deep Nigam" w:date="2015-10-26T01:01:00Z">
        <w:r w:rsidRPr="00073577">
          <w:rPr>
            <w:rFonts w:ascii="Courier New" w:hAnsi="Courier New" w:cs="Courier New"/>
            <w:sz w:val="16"/>
            <w:szCs w:val="16"/>
            <w:rPrChange w:id="21924" w:author="Abhishek Deep Nigam" w:date="2015-10-26T01:01:00Z">
              <w:rPr>
                <w:rFonts w:ascii="Courier New" w:hAnsi="Courier New" w:cs="Courier New"/>
              </w:rPr>
            </w:rPrChange>
          </w:rPr>
          <w:t>[1]-&gt;S[2]-&gt;T[3]-&gt;T[4]-&gt;A(Backtracking)</w:t>
        </w:r>
      </w:ins>
    </w:p>
    <w:p w14:paraId="1F7E0015" w14:textId="77777777" w:rsidR="00073577" w:rsidRPr="00073577" w:rsidRDefault="00073577" w:rsidP="00073577">
      <w:pPr>
        <w:spacing w:before="0" w:after="0"/>
        <w:rPr>
          <w:ins w:id="21925" w:author="Abhishek Deep Nigam" w:date="2015-10-26T01:01:00Z"/>
          <w:rFonts w:ascii="Courier New" w:hAnsi="Courier New" w:cs="Courier New"/>
          <w:sz w:val="16"/>
          <w:szCs w:val="16"/>
          <w:rPrChange w:id="21926" w:author="Abhishek Deep Nigam" w:date="2015-10-26T01:01:00Z">
            <w:rPr>
              <w:ins w:id="21927" w:author="Abhishek Deep Nigam" w:date="2015-10-26T01:01:00Z"/>
              <w:rFonts w:ascii="Courier New" w:hAnsi="Courier New" w:cs="Courier New"/>
            </w:rPr>
          </w:rPrChange>
        </w:rPr>
      </w:pPr>
      <w:ins w:id="21928" w:author="Abhishek Deep Nigam" w:date="2015-10-26T01:01:00Z">
        <w:r w:rsidRPr="00073577">
          <w:rPr>
            <w:rFonts w:ascii="Courier New" w:hAnsi="Courier New" w:cs="Courier New"/>
            <w:sz w:val="16"/>
            <w:szCs w:val="16"/>
            <w:rPrChange w:id="21929" w:author="Abhishek Deep Nigam" w:date="2015-10-26T01:01:00Z">
              <w:rPr>
                <w:rFonts w:ascii="Courier New" w:hAnsi="Courier New" w:cs="Courier New"/>
              </w:rPr>
            </w:rPrChange>
          </w:rPr>
          <w:t>[4]-&gt;N[5]-&gt;O[6]-&gt;I(Backtracking)</w:t>
        </w:r>
      </w:ins>
    </w:p>
    <w:p w14:paraId="3FD5D8E1" w14:textId="77777777" w:rsidR="00073577" w:rsidRPr="00073577" w:rsidRDefault="00073577" w:rsidP="00073577">
      <w:pPr>
        <w:spacing w:before="0" w:after="0"/>
        <w:rPr>
          <w:ins w:id="21930" w:author="Abhishek Deep Nigam" w:date="2015-10-26T01:01:00Z"/>
          <w:rFonts w:ascii="Courier New" w:hAnsi="Courier New" w:cs="Courier New"/>
          <w:sz w:val="16"/>
          <w:szCs w:val="16"/>
          <w:rPrChange w:id="21931" w:author="Abhishek Deep Nigam" w:date="2015-10-26T01:01:00Z">
            <w:rPr>
              <w:ins w:id="21932" w:author="Abhishek Deep Nigam" w:date="2015-10-26T01:01:00Z"/>
              <w:rFonts w:ascii="Courier New" w:hAnsi="Courier New" w:cs="Courier New"/>
            </w:rPr>
          </w:rPrChange>
        </w:rPr>
      </w:pPr>
      <w:ins w:id="21933" w:author="Abhishek Deep Nigam" w:date="2015-10-26T01:01:00Z">
        <w:r w:rsidRPr="00073577">
          <w:rPr>
            <w:rFonts w:ascii="Courier New" w:hAnsi="Courier New" w:cs="Courier New"/>
            <w:sz w:val="16"/>
            <w:szCs w:val="16"/>
            <w:rPrChange w:id="21934" w:author="Abhishek Deep Nigam" w:date="2015-10-26T01:01:00Z">
              <w:rPr>
                <w:rFonts w:ascii="Courier New" w:hAnsi="Courier New" w:cs="Courier New"/>
              </w:rPr>
            </w:rPrChange>
          </w:rPr>
          <w:t>[4]-&gt;O[5]-&gt;O[6]-&gt;I(Backtracking)</w:t>
        </w:r>
      </w:ins>
    </w:p>
    <w:p w14:paraId="09EE12DF" w14:textId="77777777" w:rsidR="00073577" w:rsidRPr="00073577" w:rsidRDefault="00073577" w:rsidP="00073577">
      <w:pPr>
        <w:spacing w:before="0" w:after="0"/>
        <w:rPr>
          <w:ins w:id="21935" w:author="Abhishek Deep Nigam" w:date="2015-10-26T01:01:00Z"/>
          <w:rFonts w:ascii="Courier New" w:hAnsi="Courier New" w:cs="Courier New"/>
          <w:sz w:val="16"/>
          <w:szCs w:val="16"/>
          <w:rPrChange w:id="21936" w:author="Abhishek Deep Nigam" w:date="2015-10-26T01:01:00Z">
            <w:rPr>
              <w:ins w:id="21937" w:author="Abhishek Deep Nigam" w:date="2015-10-26T01:01:00Z"/>
              <w:rFonts w:ascii="Courier New" w:hAnsi="Courier New" w:cs="Courier New"/>
            </w:rPr>
          </w:rPrChange>
        </w:rPr>
      </w:pPr>
      <w:ins w:id="21938" w:author="Abhishek Deep Nigam" w:date="2015-10-26T01:01:00Z">
        <w:r w:rsidRPr="00073577">
          <w:rPr>
            <w:rFonts w:ascii="Courier New" w:hAnsi="Courier New" w:cs="Courier New"/>
            <w:sz w:val="16"/>
            <w:szCs w:val="16"/>
            <w:rPrChange w:id="21939" w:author="Abhishek Deep Nigam" w:date="2015-10-26T01:01:00Z">
              <w:rPr>
                <w:rFonts w:ascii="Courier New" w:hAnsi="Courier New" w:cs="Courier New"/>
              </w:rPr>
            </w:rPrChange>
          </w:rPr>
          <w:t>[4]-&gt;P(Backtracking)</w:t>
        </w:r>
      </w:ins>
    </w:p>
    <w:p w14:paraId="0D56B468" w14:textId="77777777" w:rsidR="00073577" w:rsidRPr="00073577" w:rsidRDefault="00073577" w:rsidP="00073577">
      <w:pPr>
        <w:spacing w:before="0" w:after="0"/>
        <w:rPr>
          <w:ins w:id="21940" w:author="Abhishek Deep Nigam" w:date="2015-10-26T01:01:00Z"/>
          <w:rFonts w:ascii="Courier New" w:hAnsi="Courier New" w:cs="Courier New"/>
          <w:sz w:val="16"/>
          <w:szCs w:val="16"/>
          <w:rPrChange w:id="21941" w:author="Abhishek Deep Nigam" w:date="2015-10-26T01:01:00Z">
            <w:rPr>
              <w:ins w:id="21942" w:author="Abhishek Deep Nigam" w:date="2015-10-26T01:01:00Z"/>
              <w:rFonts w:ascii="Courier New" w:hAnsi="Courier New" w:cs="Courier New"/>
            </w:rPr>
          </w:rPrChange>
        </w:rPr>
      </w:pPr>
      <w:ins w:id="21943" w:author="Abhishek Deep Nigam" w:date="2015-10-26T01:01:00Z">
        <w:r w:rsidRPr="00073577">
          <w:rPr>
            <w:rFonts w:ascii="Courier New" w:hAnsi="Courier New" w:cs="Courier New"/>
            <w:sz w:val="16"/>
            <w:szCs w:val="16"/>
            <w:rPrChange w:id="21944" w:author="Abhishek Deep Nigam" w:date="2015-10-26T01:01:00Z">
              <w:rPr>
                <w:rFonts w:ascii="Courier New" w:hAnsi="Courier New" w:cs="Courier New"/>
              </w:rPr>
            </w:rPrChange>
          </w:rPr>
          <w:t>[4]-&gt;Q(Backtracking)</w:t>
        </w:r>
      </w:ins>
    </w:p>
    <w:p w14:paraId="5253A085" w14:textId="77777777" w:rsidR="00073577" w:rsidRPr="00073577" w:rsidRDefault="00073577" w:rsidP="00073577">
      <w:pPr>
        <w:spacing w:before="0" w:after="0"/>
        <w:rPr>
          <w:ins w:id="21945" w:author="Abhishek Deep Nigam" w:date="2015-10-26T01:01:00Z"/>
          <w:rFonts w:ascii="Courier New" w:hAnsi="Courier New" w:cs="Courier New"/>
          <w:sz w:val="16"/>
          <w:szCs w:val="16"/>
          <w:rPrChange w:id="21946" w:author="Abhishek Deep Nigam" w:date="2015-10-26T01:01:00Z">
            <w:rPr>
              <w:ins w:id="21947" w:author="Abhishek Deep Nigam" w:date="2015-10-26T01:01:00Z"/>
              <w:rFonts w:ascii="Courier New" w:hAnsi="Courier New" w:cs="Courier New"/>
            </w:rPr>
          </w:rPrChange>
        </w:rPr>
      </w:pPr>
      <w:ins w:id="21948" w:author="Abhishek Deep Nigam" w:date="2015-10-26T01:01:00Z">
        <w:r w:rsidRPr="00073577">
          <w:rPr>
            <w:rFonts w:ascii="Courier New" w:hAnsi="Courier New" w:cs="Courier New"/>
            <w:sz w:val="16"/>
            <w:szCs w:val="16"/>
            <w:rPrChange w:id="21949" w:author="Abhishek Deep Nigam" w:date="2015-10-26T01:01:00Z">
              <w:rPr>
                <w:rFonts w:ascii="Courier New" w:hAnsi="Courier New" w:cs="Courier New"/>
              </w:rPr>
            </w:rPrChange>
          </w:rPr>
          <w:t>[4]-&gt;S(Backtracking)</w:t>
        </w:r>
      </w:ins>
    </w:p>
    <w:p w14:paraId="6D41E4A2" w14:textId="77777777" w:rsidR="00073577" w:rsidRPr="00073577" w:rsidRDefault="00073577" w:rsidP="00073577">
      <w:pPr>
        <w:spacing w:before="0" w:after="0"/>
        <w:rPr>
          <w:ins w:id="21950" w:author="Abhishek Deep Nigam" w:date="2015-10-26T01:01:00Z"/>
          <w:rFonts w:ascii="Courier New" w:hAnsi="Courier New" w:cs="Courier New"/>
          <w:sz w:val="16"/>
          <w:szCs w:val="16"/>
          <w:rPrChange w:id="21951" w:author="Abhishek Deep Nigam" w:date="2015-10-26T01:01:00Z">
            <w:rPr>
              <w:ins w:id="21952" w:author="Abhishek Deep Nigam" w:date="2015-10-26T01:01:00Z"/>
              <w:rFonts w:ascii="Courier New" w:hAnsi="Courier New" w:cs="Courier New"/>
            </w:rPr>
          </w:rPrChange>
        </w:rPr>
      </w:pPr>
      <w:ins w:id="21953" w:author="Abhishek Deep Nigam" w:date="2015-10-26T01:01:00Z">
        <w:r w:rsidRPr="00073577">
          <w:rPr>
            <w:rFonts w:ascii="Courier New" w:hAnsi="Courier New" w:cs="Courier New"/>
            <w:sz w:val="16"/>
            <w:szCs w:val="16"/>
            <w:rPrChange w:id="21954" w:author="Abhishek Deep Nigam" w:date="2015-10-26T01:01:00Z">
              <w:rPr>
                <w:rFonts w:ascii="Courier New" w:hAnsi="Courier New" w:cs="Courier New"/>
              </w:rPr>
            </w:rPrChange>
          </w:rPr>
          <w:t>[4]-&gt;Y[5]-&gt;O[6]-&gt;I(Backtracking)</w:t>
        </w:r>
      </w:ins>
    </w:p>
    <w:p w14:paraId="13ECFE49" w14:textId="77777777" w:rsidR="00073577" w:rsidRPr="00073577" w:rsidRDefault="00073577" w:rsidP="00073577">
      <w:pPr>
        <w:spacing w:before="0" w:after="0"/>
        <w:rPr>
          <w:ins w:id="21955" w:author="Abhishek Deep Nigam" w:date="2015-10-26T01:01:00Z"/>
          <w:rFonts w:ascii="Courier New" w:hAnsi="Courier New" w:cs="Courier New"/>
          <w:sz w:val="16"/>
          <w:szCs w:val="16"/>
          <w:rPrChange w:id="21956" w:author="Abhishek Deep Nigam" w:date="2015-10-26T01:01:00Z">
            <w:rPr>
              <w:ins w:id="21957" w:author="Abhishek Deep Nigam" w:date="2015-10-26T01:01:00Z"/>
              <w:rFonts w:ascii="Courier New" w:hAnsi="Courier New" w:cs="Courier New"/>
            </w:rPr>
          </w:rPrChange>
        </w:rPr>
      </w:pPr>
      <w:ins w:id="21958" w:author="Abhishek Deep Nigam" w:date="2015-10-26T01:01:00Z">
        <w:r w:rsidRPr="00073577">
          <w:rPr>
            <w:rFonts w:ascii="Courier New" w:hAnsi="Courier New" w:cs="Courier New"/>
            <w:sz w:val="16"/>
            <w:szCs w:val="16"/>
            <w:rPrChange w:id="21959" w:author="Abhishek Deep Nigam" w:date="2015-10-26T01:01:00Z">
              <w:rPr>
                <w:rFonts w:ascii="Courier New" w:hAnsi="Courier New" w:cs="Courier New"/>
              </w:rPr>
            </w:rPrChange>
          </w:rPr>
          <w:t>[1]-&gt;T[2]-&gt;T[3]-&gt;T[4]-&gt;A(Backtracking)</w:t>
        </w:r>
      </w:ins>
    </w:p>
    <w:p w14:paraId="05E3EB7F" w14:textId="77777777" w:rsidR="00073577" w:rsidRPr="00073577" w:rsidRDefault="00073577" w:rsidP="00073577">
      <w:pPr>
        <w:spacing w:before="0" w:after="0"/>
        <w:rPr>
          <w:ins w:id="21960" w:author="Abhishek Deep Nigam" w:date="2015-10-26T01:01:00Z"/>
          <w:rFonts w:ascii="Courier New" w:hAnsi="Courier New" w:cs="Courier New"/>
          <w:sz w:val="16"/>
          <w:szCs w:val="16"/>
          <w:rPrChange w:id="21961" w:author="Abhishek Deep Nigam" w:date="2015-10-26T01:01:00Z">
            <w:rPr>
              <w:ins w:id="21962" w:author="Abhishek Deep Nigam" w:date="2015-10-26T01:01:00Z"/>
              <w:rFonts w:ascii="Courier New" w:hAnsi="Courier New" w:cs="Courier New"/>
            </w:rPr>
          </w:rPrChange>
        </w:rPr>
      </w:pPr>
      <w:ins w:id="21963" w:author="Abhishek Deep Nigam" w:date="2015-10-26T01:01:00Z">
        <w:r w:rsidRPr="00073577">
          <w:rPr>
            <w:rFonts w:ascii="Courier New" w:hAnsi="Courier New" w:cs="Courier New"/>
            <w:sz w:val="16"/>
            <w:szCs w:val="16"/>
            <w:rPrChange w:id="21964" w:author="Abhishek Deep Nigam" w:date="2015-10-26T01:01:00Z">
              <w:rPr>
                <w:rFonts w:ascii="Courier New" w:hAnsi="Courier New" w:cs="Courier New"/>
              </w:rPr>
            </w:rPrChange>
          </w:rPr>
          <w:t>[4]-&gt;N[5]-&gt;O[6]-&gt;I[7]-&gt;E(Backtracking)</w:t>
        </w:r>
      </w:ins>
    </w:p>
    <w:p w14:paraId="13CE2ABA" w14:textId="77777777" w:rsidR="00073577" w:rsidRPr="00073577" w:rsidRDefault="00073577" w:rsidP="00073577">
      <w:pPr>
        <w:spacing w:before="0" w:after="0"/>
        <w:rPr>
          <w:ins w:id="21965" w:author="Abhishek Deep Nigam" w:date="2015-10-26T01:01:00Z"/>
          <w:rFonts w:ascii="Courier New" w:hAnsi="Courier New" w:cs="Courier New"/>
          <w:sz w:val="16"/>
          <w:szCs w:val="16"/>
          <w:rPrChange w:id="21966" w:author="Abhishek Deep Nigam" w:date="2015-10-26T01:01:00Z">
            <w:rPr>
              <w:ins w:id="21967" w:author="Abhishek Deep Nigam" w:date="2015-10-26T01:01:00Z"/>
              <w:rFonts w:ascii="Courier New" w:hAnsi="Courier New" w:cs="Courier New"/>
            </w:rPr>
          </w:rPrChange>
        </w:rPr>
      </w:pPr>
      <w:ins w:id="21968" w:author="Abhishek Deep Nigam" w:date="2015-10-26T01:01:00Z">
        <w:r w:rsidRPr="00073577">
          <w:rPr>
            <w:rFonts w:ascii="Courier New" w:hAnsi="Courier New" w:cs="Courier New"/>
            <w:sz w:val="16"/>
            <w:szCs w:val="16"/>
            <w:rPrChange w:id="21969" w:author="Abhishek Deep Nigam" w:date="2015-10-26T01:01:00Z">
              <w:rPr>
                <w:rFonts w:ascii="Courier New" w:hAnsi="Courier New" w:cs="Courier New"/>
              </w:rPr>
            </w:rPrChange>
          </w:rPr>
          <w:t>[4]-&gt;O[5]-&gt;O[6]-&gt;I[7]-&gt;E(Backtracking)</w:t>
        </w:r>
      </w:ins>
    </w:p>
    <w:p w14:paraId="6749CEE6" w14:textId="77777777" w:rsidR="00073577" w:rsidRPr="00073577" w:rsidRDefault="00073577" w:rsidP="00073577">
      <w:pPr>
        <w:spacing w:before="0" w:after="0"/>
        <w:rPr>
          <w:ins w:id="21970" w:author="Abhishek Deep Nigam" w:date="2015-10-26T01:01:00Z"/>
          <w:rFonts w:ascii="Courier New" w:hAnsi="Courier New" w:cs="Courier New"/>
          <w:sz w:val="16"/>
          <w:szCs w:val="16"/>
          <w:rPrChange w:id="21971" w:author="Abhishek Deep Nigam" w:date="2015-10-26T01:01:00Z">
            <w:rPr>
              <w:ins w:id="21972" w:author="Abhishek Deep Nigam" w:date="2015-10-26T01:01:00Z"/>
              <w:rFonts w:ascii="Courier New" w:hAnsi="Courier New" w:cs="Courier New"/>
            </w:rPr>
          </w:rPrChange>
        </w:rPr>
      </w:pPr>
      <w:ins w:id="21973" w:author="Abhishek Deep Nigam" w:date="2015-10-26T01:01:00Z">
        <w:r w:rsidRPr="00073577">
          <w:rPr>
            <w:rFonts w:ascii="Courier New" w:hAnsi="Courier New" w:cs="Courier New"/>
            <w:sz w:val="16"/>
            <w:szCs w:val="16"/>
            <w:rPrChange w:id="21974" w:author="Abhishek Deep Nigam" w:date="2015-10-26T01:01:00Z">
              <w:rPr>
                <w:rFonts w:ascii="Courier New" w:hAnsi="Courier New" w:cs="Courier New"/>
              </w:rPr>
            </w:rPrChange>
          </w:rPr>
          <w:t>[4]-&gt;P(Backtracking)</w:t>
        </w:r>
      </w:ins>
    </w:p>
    <w:p w14:paraId="159349A4" w14:textId="77777777" w:rsidR="00073577" w:rsidRPr="00073577" w:rsidRDefault="00073577" w:rsidP="00073577">
      <w:pPr>
        <w:spacing w:before="0" w:after="0"/>
        <w:rPr>
          <w:ins w:id="21975" w:author="Abhishek Deep Nigam" w:date="2015-10-26T01:01:00Z"/>
          <w:rFonts w:ascii="Courier New" w:hAnsi="Courier New" w:cs="Courier New"/>
          <w:sz w:val="16"/>
          <w:szCs w:val="16"/>
          <w:rPrChange w:id="21976" w:author="Abhishek Deep Nigam" w:date="2015-10-26T01:01:00Z">
            <w:rPr>
              <w:ins w:id="21977" w:author="Abhishek Deep Nigam" w:date="2015-10-26T01:01:00Z"/>
              <w:rFonts w:ascii="Courier New" w:hAnsi="Courier New" w:cs="Courier New"/>
            </w:rPr>
          </w:rPrChange>
        </w:rPr>
      </w:pPr>
      <w:ins w:id="21978" w:author="Abhishek Deep Nigam" w:date="2015-10-26T01:01:00Z">
        <w:r w:rsidRPr="00073577">
          <w:rPr>
            <w:rFonts w:ascii="Courier New" w:hAnsi="Courier New" w:cs="Courier New"/>
            <w:sz w:val="16"/>
            <w:szCs w:val="16"/>
            <w:rPrChange w:id="21979" w:author="Abhishek Deep Nigam" w:date="2015-10-26T01:01:00Z">
              <w:rPr>
                <w:rFonts w:ascii="Courier New" w:hAnsi="Courier New" w:cs="Courier New"/>
              </w:rPr>
            </w:rPrChange>
          </w:rPr>
          <w:t>[4]-&gt;Q(Backtracking)</w:t>
        </w:r>
      </w:ins>
    </w:p>
    <w:p w14:paraId="4E7CC443" w14:textId="77777777" w:rsidR="00073577" w:rsidRPr="00073577" w:rsidRDefault="00073577" w:rsidP="00073577">
      <w:pPr>
        <w:spacing w:before="0" w:after="0"/>
        <w:rPr>
          <w:ins w:id="21980" w:author="Abhishek Deep Nigam" w:date="2015-10-26T01:01:00Z"/>
          <w:rFonts w:ascii="Courier New" w:hAnsi="Courier New" w:cs="Courier New"/>
          <w:sz w:val="16"/>
          <w:szCs w:val="16"/>
          <w:rPrChange w:id="21981" w:author="Abhishek Deep Nigam" w:date="2015-10-26T01:01:00Z">
            <w:rPr>
              <w:ins w:id="21982" w:author="Abhishek Deep Nigam" w:date="2015-10-26T01:01:00Z"/>
              <w:rFonts w:ascii="Courier New" w:hAnsi="Courier New" w:cs="Courier New"/>
            </w:rPr>
          </w:rPrChange>
        </w:rPr>
      </w:pPr>
      <w:ins w:id="21983" w:author="Abhishek Deep Nigam" w:date="2015-10-26T01:01:00Z">
        <w:r w:rsidRPr="00073577">
          <w:rPr>
            <w:rFonts w:ascii="Courier New" w:hAnsi="Courier New" w:cs="Courier New"/>
            <w:sz w:val="16"/>
            <w:szCs w:val="16"/>
            <w:rPrChange w:id="21984" w:author="Abhishek Deep Nigam" w:date="2015-10-26T01:01:00Z">
              <w:rPr>
                <w:rFonts w:ascii="Courier New" w:hAnsi="Courier New" w:cs="Courier New"/>
              </w:rPr>
            </w:rPrChange>
          </w:rPr>
          <w:t>[4]-&gt;S(Backtracking)</w:t>
        </w:r>
      </w:ins>
    </w:p>
    <w:p w14:paraId="23821436" w14:textId="77777777" w:rsidR="00073577" w:rsidRPr="00073577" w:rsidRDefault="00073577" w:rsidP="00073577">
      <w:pPr>
        <w:spacing w:before="0" w:after="0"/>
        <w:rPr>
          <w:ins w:id="21985" w:author="Abhishek Deep Nigam" w:date="2015-10-26T01:01:00Z"/>
          <w:rFonts w:ascii="Courier New" w:hAnsi="Courier New" w:cs="Courier New"/>
          <w:sz w:val="16"/>
          <w:szCs w:val="16"/>
          <w:rPrChange w:id="21986" w:author="Abhishek Deep Nigam" w:date="2015-10-26T01:01:00Z">
            <w:rPr>
              <w:ins w:id="21987" w:author="Abhishek Deep Nigam" w:date="2015-10-26T01:01:00Z"/>
              <w:rFonts w:ascii="Courier New" w:hAnsi="Courier New" w:cs="Courier New"/>
            </w:rPr>
          </w:rPrChange>
        </w:rPr>
      </w:pPr>
      <w:ins w:id="21988" w:author="Abhishek Deep Nigam" w:date="2015-10-26T01:01:00Z">
        <w:r w:rsidRPr="00073577">
          <w:rPr>
            <w:rFonts w:ascii="Courier New" w:hAnsi="Courier New" w:cs="Courier New"/>
            <w:sz w:val="16"/>
            <w:szCs w:val="16"/>
            <w:rPrChange w:id="21989" w:author="Abhishek Deep Nigam" w:date="2015-10-26T01:01:00Z">
              <w:rPr>
                <w:rFonts w:ascii="Courier New" w:hAnsi="Courier New" w:cs="Courier New"/>
              </w:rPr>
            </w:rPrChange>
          </w:rPr>
          <w:t>[4]-&gt;Y[5]-&gt;O[6]-&gt;I[7]-&gt;E(Backtracking)</w:t>
        </w:r>
      </w:ins>
    </w:p>
    <w:p w14:paraId="504E153D" w14:textId="77777777" w:rsidR="00073577" w:rsidRPr="00073577" w:rsidRDefault="00073577" w:rsidP="00073577">
      <w:pPr>
        <w:spacing w:before="0" w:after="0"/>
        <w:rPr>
          <w:ins w:id="21990" w:author="Abhishek Deep Nigam" w:date="2015-10-26T01:01:00Z"/>
          <w:rFonts w:ascii="Courier New" w:hAnsi="Courier New" w:cs="Courier New"/>
          <w:sz w:val="16"/>
          <w:szCs w:val="16"/>
          <w:rPrChange w:id="21991" w:author="Abhishek Deep Nigam" w:date="2015-10-26T01:01:00Z">
            <w:rPr>
              <w:ins w:id="21992" w:author="Abhishek Deep Nigam" w:date="2015-10-26T01:01:00Z"/>
              <w:rFonts w:ascii="Courier New" w:hAnsi="Courier New" w:cs="Courier New"/>
            </w:rPr>
          </w:rPrChange>
        </w:rPr>
      </w:pPr>
      <w:ins w:id="21993" w:author="Abhishek Deep Nigam" w:date="2015-10-26T01:01:00Z">
        <w:r w:rsidRPr="00073577">
          <w:rPr>
            <w:rFonts w:ascii="Courier New" w:hAnsi="Courier New" w:cs="Courier New"/>
            <w:sz w:val="16"/>
            <w:szCs w:val="16"/>
            <w:rPrChange w:id="21994" w:author="Abhishek Deep Nigam" w:date="2015-10-26T01:01:00Z">
              <w:rPr>
                <w:rFonts w:ascii="Courier New" w:hAnsi="Courier New" w:cs="Courier New"/>
              </w:rPr>
            </w:rPrChange>
          </w:rPr>
          <w:t>[1]-&gt;Y[2]-&gt;T[3]-&gt;T[4]-&gt;A(Backtracking)</w:t>
        </w:r>
      </w:ins>
    </w:p>
    <w:p w14:paraId="5E9192C9" w14:textId="77777777" w:rsidR="00073577" w:rsidRPr="00073577" w:rsidRDefault="00073577" w:rsidP="00073577">
      <w:pPr>
        <w:spacing w:before="0" w:after="0"/>
        <w:rPr>
          <w:ins w:id="21995" w:author="Abhishek Deep Nigam" w:date="2015-10-26T01:01:00Z"/>
          <w:rFonts w:ascii="Courier New" w:hAnsi="Courier New" w:cs="Courier New"/>
          <w:sz w:val="16"/>
          <w:szCs w:val="16"/>
          <w:rPrChange w:id="21996" w:author="Abhishek Deep Nigam" w:date="2015-10-26T01:01:00Z">
            <w:rPr>
              <w:ins w:id="21997" w:author="Abhishek Deep Nigam" w:date="2015-10-26T01:01:00Z"/>
              <w:rFonts w:ascii="Courier New" w:hAnsi="Courier New" w:cs="Courier New"/>
            </w:rPr>
          </w:rPrChange>
        </w:rPr>
      </w:pPr>
      <w:ins w:id="21998" w:author="Abhishek Deep Nigam" w:date="2015-10-26T01:01:00Z">
        <w:r w:rsidRPr="00073577">
          <w:rPr>
            <w:rFonts w:ascii="Courier New" w:hAnsi="Courier New" w:cs="Courier New"/>
            <w:sz w:val="16"/>
            <w:szCs w:val="16"/>
            <w:rPrChange w:id="21999" w:author="Abhishek Deep Nigam" w:date="2015-10-26T01:01:00Z">
              <w:rPr>
                <w:rFonts w:ascii="Courier New" w:hAnsi="Courier New" w:cs="Courier New"/>
              </w:rPr>
            </w:rPrChange>
          </w:rPr>
          <w:t>[4]-&gt;N[5]-&gt;O[6]-&gt;I(Backtracking)</w:t>
        </w:r>
      </w:ins>
    </w:p>
    <w:p w14:paraId="11B909C1" w14:textId="77777777" w:rsidR="00073577" w:rsidRPr="00073577" w:rsidRDefault="00073577" w:rsidP="00073577">
      <w:pPr>
        <w:spacing w:before="0" w:after="0"/>
        <w:rPr>
          <w:ins w:id="22000" w:author="Abhishek Deep Nigam" w:date="2015-10-26T01:01:00Z"/>
          <w:rFonts w:ascii="Courier New" w:hAnsi="Courier New" w:cs="Courier New"/>
          <w:sz w:val="16"/>
          <w:szCs w:val="16"/>
          <w:rPrChange w:id="22001" w:author="Abhishek Deep Nigam" w:date="2015-10-26T01:01:00Z">
            <w:rPr>
              <w:ins w:id="22002" w:author="Abhishek Deep Nigam" w:date="2015-10-26T01:01:00Z"/>
              <w:rFonts w:ascii="Courier New" w:hAnsi="Courier New" w:cs="Courier New"/>
            </w:rPr>
          </w:rPrChange>
        </w:rPr>
      </w:pPr>
      <w:ins w:id="22003" w:author="Abhishek Deep Nigam" w:date="2015-10-26T01:01:00Z">
        <w:r w:rsidRPr="00073577">
          <w:rPr>
            <w:rFonts w:ascii="Courier New" w:hAnsi="Courier New" w:cs="Courier New"/>
            <w:sz w:val="16"/>
            <w:szCs w:val="16"/>
            <w:rPrChange w:id="22004" w:author="Abhishek Deep Nigam" w:date="2015-10-26T01:01:00Z">
              <w:rPr>
                <w:rFonts w:ascii="Courier New" w:hAnsi="Courier New" w:cs="Courier New"/>
              </w:rPr>
            </w:rPrChange>
          </w:rPr>
          <w:t>[4]-&gt;O[5]-&gt;O[6]-&gt;I(Backtracking)</w:t>
        </w:r>
      </w:ins>
    </w:p>
    <w:p w14:paraId="02B7F7B3" w14:textId="77777777" w:rsidR="00073577" w:rsidRPr="00073577" w:rsidRDefault="00073577" w:rsidP="00073577">
      <w:pPr>
        <w:spacing w:before="0" w:after="0"/>
        <w:rPr>
          <w:ins w:id="22005" w:author="Abhishek Deep Nigam" w:date="2015-10-26T01:01:00Z"/>
          <w:rFonts w:ascii="Courier New" w:hAnsi="Courier New" w:cs="Courier New"/>
          <w:sz w:val="16"/>
          <w:szCs w:val="16"/>
          <w:rPrChange w:id="22006" w:author="Abhishek Deep Nigam" w:date="2015-10-26T01:01:00Z">
            <w:rPr>
              <w:ins w:id="22007" w:author="Abhishek Deep Nigam" w:date="2015-10-26T01:01:00Z"/>
              <w:rFonts w:ascii="Courier New" w:hAnsi="Courier New" w:cs="Courier New"/>
            </w:rPr>
          </w:rPrChange>
        </w:rPr>
      </w:pPr>
      <w:ins w:id="22008" w:author="Abhishek Deep Nigam" w:date="2015-10-26T01:01:00Z">
        <w:r w:rsidRPr="00073577">
          <w:rPr>
            <w:rFonts w:ascii="Courier New" w:hAnsi="Courier New" w:cs="Courier New"/>
            <w:sz w:val="16"/>
            <w:szCs w:val="16"/>
            <w:rPrChange w:id="22009" w:author="Abhishek Deep Nigam" w:date="2015-10-26T01:01:00Z">
              <w:rPr>
                <w:rFonts w:ascii="Courier New" w:hAnsi="Courier New" w:cs="Courier New"/>
              </w:rPr>
            </w:rPrChange>
          </w:rPr>
          <w:t>[4]-&gt;P(Backtracking)</w:t>
        </w:r>
      </w:ins>
    </w:p>
    <w:p w14:paraId="66A6458C" w14:textId="77777777" w:rsidR="00073577" w:rsidRPr="00073577" w:rsidRDefault="00073577" w:rsidP="00073577">
      <w:pPr>
        <w:spacing w:before="0" w:after="0"/>
        <w:rPr>
          <w:ins w:id="22010" w:author="Abhishek Deep Nigam" w:date="2015-10-26T01:01:00Z"/>
          <w:rFonts w:ascii="Courier New" w:hAnsi="Courier New" w:cs="Courier New"/>
          <w:sz w:val="16"/>
          <w:szCs w:val="16"/>
          <w:rPrChange w:id="22011" w:author="Abhishek Deep Nigam" w:date="2015-10-26T01:01:00Z">
            <w:rPr>
              <w:ins w:id="22012" w:author="Abhishek Deep Nigam" w:date="2015-10-26T01:01:00Z"/>
              <w:rFonts w:ascii="Courier New" w:hAnsi="Courier New" w:cs="Courier New"/>
            </w:rPr>
          </w:rPrChange>
        </w:rPr>
      </w:pPr>
      <w:ins w:id="22013" w:author="Abhishek Deep Nigam" w:date="2015-10-26T01:01:00Z">
        <w:r w:rsidRPr="00073577">
          <w:rPr>
            <w:rFonts w:ascii="Courier New" w:hAnsi="Courier New" w:cs="Courier New"/>
            <w:sz w:val="16"/>
            <w:szCs w:val="16"/>
            <w:rPrChange w:id="22014" w:author="Abhishek Deep Nigam" w:date="2015-10-26T01:01:00Z">
              <w:rPr>
                <w:rFonts w:ascii="Courier New" w:hAnsi="Courier New" w:cs="Courier New"/>
              </w:rPr>
            </w:rPrChange>
          </w:rPr>
          <w:t>[4]-&gt;Q(Backtracking)</w:t>
        </w:r>
      </w:ins>
    </w:p>
    <w:p w14:paraId="13C6FC8F" w14:textId="77777777" w:rsidR="00073577" w:rsidRPr="00073577" w:rsidRDefault="00073577" w:rsidP="00073577">
      <w:pPr>
        <w:spacing w:before="0" w:after="0"/>
        <w:rPr>
          <w:ins w:id="22015" w:author="Abhishek Deep Nigam" w:date="2015-10-26T01:01:00Z"/>
          <w:rFonts w:ascii="Courier New" w:hAnsi="Courier New" w:cs="Courier New"/>
          <w:sz w:val="16"/>
          <w:szCs w:val="16"/>
          <w:rPrChange w:id="22016" w:author="Abhishek Deep Nigam" w:date="2015-10-26T01:01:00Z">
            <w:rPr>
              <w:ins w:id="22017" w:author="Abhishek Deep Nigam" w:date="2015-10-26T01:01:00Z"/>
              <w:rFonts w:ascii="Courier New" w:hAnsi="Courier New" w:cs="Courier New"/>
            </w:rPr>
          </w:rPrChange>
        </w:rPr>
      </w:pPr>
      <w:ins w:id="22018" w:author="Abhishek Deep Nigam" w:date="2015-10-26T01:01:00Z">
        <w:r w:rsidRPr="00073577">
          <w:rPr>
            <w:rFonts w:ascii="Courier New" w:hAnsi="Courier New" w:cs="Courier New"/>
            <w:sz w:val="16"/>
            <w:szCs w:val="16"/>
            <w:rPrChange w:id="22019" w:author="Abhishek Deep Nigam" w:date="2015-10-26T01:01:00Z">
              <w:rPr>
                <w:rFonts w:ascii="Courier New" w:hAnsi="Courier New" w:cs="Courier New"/>
              </w:rPr>
            </w:rPrChange>
          </w:rPr>
          <w:t>[4]-&gt;S(Backtracking)</w:t>
        </w:r>
      </w:ins>
    </w:p>
    <w:p w14:paraId="53D3A542" w14:textId="77777777" w:rsidR="00073577" w:rsidRPr="00073577" w:rsidRDefault="00073577" w:rsidP="00073577">
      <w:pPr>
        <w:spacing w:before="0" w:after="0"/>
        <w:rPr>
          <w:ins w:id="22020" w:author="Abhishek Deep Nigam" w:date="2015-10-26T01:01:00Z"/>
          <w:rFonts w:ascii="Courier New" w:hAnsi="Courier New" w:cs="Courier New"/>
          <w:sz w:val="16"/>
          <w:szCs w:val="16"/>
          <w:rPrChange w:id="22021" w:author="Abhishek Deep Nigam" w:date="2015-10-26T01:01:00Z">
            <w:rPr>
              <w:ins w:id="22022" w:author="Abhishek Deep Nigam" w:date="2015-10-26T01:01:00Z"/>
              <w:rFonts w:ascii="Courier New" w:hAnsi="Courier New" w:cs="Courier New"/>
            </w:rPr>
          </w:rPrChange>
        </w:rPr>
      </w:pPr>
      <w:ins w:id="22023" w:author="Abhishek Deep Nigam" w:date="2015-10-26T01:01:00Z">
        <w:r w:rsidRPr="00073577">
          <w:rPr>
            <w:rFonts w:ascii="Courier New" w:hAnsi="Courier New" w:cs="Courier New"/>
            <w:sz w:val="16"/>
            <w:szCs w:val="16"/>
            <w:rPrChange w:id="22024" w:author="Abhishek Deep Nigam" w:date="2015-10-26T01:01:00Z">
              <w:rPr>
                <w:rFonts w:ascii="Courier New" w:hAnsi="Courier New" w:cs="Courier New"/>
              </w:rPr>
            </w:rPrChange>
          </w:rPr>
          <w:t>[4]-&gt;Y[5]-&gt;O[6]-&gt;I(Backtracking)</w:t>
        </w:r>
      </w:ins>
    </w:p>
    <w:p w14:paraId="7977AE5D" w14:textId="77777777" w:rsidR="00073577" w:rsidRPr="00073577" w:rsidRDefault="00073577" w:rsidP="00073577">
      <w:pPr>
        <w:spacing w:before="0" w:after="0"/>
        <w:rPr>
          <w:ins w:id="22025" w:author="Abhishek Deep Nigam" w:date="2015-10-26T01:01:00Z"/>
          <w:rFonts w:ascii="Courier New" w:hAnsi="Courier New" w:cs="Courier New"/>
          <w:sz w:val="16"/>
          <w:szCs w:val="16"/>
          <w:rPrChange w:id="22026" w:author="Abhishek Deep Nigam" w:date="2015-10-26T01:01:00Z">
            <w:rPr>
              <w:ins w:id="22027" w:author="Abhishek Deep Nigam" w:date="2015-10-26T01:01:00Z"/>
              <w:rFonts w:ascii="Courier New" w:hAnsi="Courier New" w:cs="Courier New"/>
            </w:rPr>
          </w:rPrChange>
        </w:rPr>
      </w:pPr>
      <w:ins w:id="22028" w:author="Abhishek Deep Nigam" w:date="2015-10-26T01:01:00Z">
        <w:r w:rsidRPr="00073577">
          <w:rPr>
            <w:rFonts w:ascii="Courier New" w:hAnsi="Courier New" w:cs="Courier New"/>
            <w:sz w:val="16"/>
            <w:szCs w:val="16"/>
            <w:rPrChange w:id="22029" w:author="Abhishek Deep Nigam" w:date="2015-10-26T01:01:00Z">
              <w:rPr>
                <w:rFonts w:ascii="Courier New" w:hAnsi="Courier New" w:cs="Courier New"/>
              </w:rPr>
            </w:rPrChange>
          </w:rPr>
          <w:t>[1]-&gt;Z[2]-&gt;T[3]-&gt;T[4]-&gt;A(Backtracking)</w:t>
        </w:r>
      </w:ins>
    </w:p>
    <w:p w14:paraId="7F691A5F" w14:textId="77777777" w:rsidR="00073577" w:rsidRPr="00073577" w:rsidRDefault="00073577" w:rsidP="00073577">
      <w:pPr>
        <w:spacing w:before="0" w:after="0"/>
        <w:rPr>
          <w:ins w:id="22030" w:author="Abhishek Deep Nigam" w:date="2015-10-26T01:01:00Z"/>
          <w:rFonts w:ascii="Courier New" w:hAnsi="Courier New" w:cs="Courier New"/>
          <w:sz w:val="16"/>
          <w:szCs w:val="16"/>
          <w:rPrChange w:id="22031" w:author="Abhishek Deep Nigam" w:date="2015-10-26T01:01:00Z">
            <w:rPr>
              <w:ins w:id="22032" w:author="Abhishek Deep Nigam" w:date="2015-10-26T01:01:00Z"/>
              <w:rFonts w:ascii="Courier New" w:hAnsi="Courier New" w:cs="Courier New"/>
            </w:rPr>
          </w:rPrChange>
        </w:rPr>
      </w:pPr>
      <w:ins w:id="22033" w:author="Abhishek Deep Nigam" w:date="2015-10-26T01:01:00Z">
        <w:r w:rsidRPr="00073577">
          <w:rPr>
            <w:rFonts w:ascii="Courier New" w:hAnsi="Courier New" w:cs="Courier New"/>
            <w:sz w:val="16"/>
            <w:szCs w:val="16"/>
            <w:rPrChange w:id="22034" w:author="Abhishek Deep Nigam" w:date="2015-10-26T01:01:00Z">
              <w:rPr>
                <w:rFonts w:ascii="Courier New" w:hAnsi="Courier New" w:cs="Courier New"/>
              </w:rPr>
            </w:rPrChange>
          </w:rPr>
          <w:t>[4]-&gt;N[5]-&gt;O[6]-&gt;I(Backtracking)</w:t>
        </w:r>
      </w:ins>
    </w:p>
    <w:p w14:paraId="7E25A0A0" w14:textId="77777777" w:rsidR="00073577" w:rsidRPr="00073577" w:rsidRDefault="00073577" w:rsidP="00073577">
      <w:pPr>
        <w:spacing w:before="0" w:after="0"/>
        <w:rPr>
          <w:ins w:id="22035" w:author="Abhishek Deep Nigam" w:date="2015-10-26T01:01:00Z"/>
          <w:rFonts w:ascii="Courier New" w:hAnsi="Courier New" w:cs="Courier New"/>
          <w:sz w:val="16"/>
          <w:szCs w:val="16"/>
          <w:rPrChange w:id="22036" w:author="Abhishek Deep Nigam" w:date="2015-10-26T01:01:00Z">
            <w:rPr>
              <w:ins w:id="22037" w:author="Abhishek Deep Nigam" w:date="2015-10-26T01:01:00Z"/>
              <w:rFonts w:ascii="Courier New" w:hAnsi="Courier New" w:cs="Courier New"/>
            </w:rPr>
          </w:rPrChange>
        </w:rPr>
      </w:pPr>
      <w:ins w:id="22038" w:author="Abhishek Deep Nigam" w:date="2015-10-26T01:01:00Z">
        <w:r w:rsidRPr="00073577">
          <w:rPr>
            <w:rFonts w:ascii="Courier New" w:hAnsi="Courier New" w:cs="Courier New"/>
            <w:sz w:val="16"/>
            <w:szCs w:val="16"/>
            <w:rPrChange w:id="22039" w:author="Abhishek Deep Nigam" w:date="2015-10-26T01:01:00Z">
              <w:rPr>
                <w:rFonts w:ascii="Courier New" w:hAnsi="Courier New" w:cs="Courier New"/>
              </w:rPr>
            </w:rPrChange>
          </w:rPr>
          <w:t>[4]-&gt;O[5]-&gt;O[6]-&gt;I(Backtracking)</w:t>
        </w:r>
      </w:ins>
    </w:p>
    <w:p w14:paraId="04900C8B" w14:textId="77777777" w:rsidR="00073577" w:rsidRPr="00073577" w:rsidRDefault="00073577" w:rsidP="00073577">
      <w:pPr>
        <w:spacing w:before="0" w:after="0"/>
        <w:rPr>
          <w:ins w:id="22040" w:author="Abhishek Deep Nigam" w:date="2015-10-26T01:01:00Z"/>
          <w:rFonts w:ascii="Courier New" w:hAnsi="Courier New" w:cs="Courier New"/>
          <w:sz w:val="16"/>
          <w:szCs w:val="16"/>
          <w:rPrChange w:id="22041" w:author="Abhishek Deep Nigam" w:date="2015-10-26T01:01:00Z">
            <w:rPr>
              <w:ins w:id="22042" w:author="Abhishek Deep Nigam" w:date="2015-10-26T01:01:00Z"/>
              <w:rFonts w:ascii="Courier New" w:hAnsi="Courier New" w:cs="Courier New"/>
            </w:rPr>
          </w:rPrChange>
        </w:rPr>
      </w:pPr>
      <w:ins w:id="22043" w:author="Abhishek Deep Nigam" w:date="2015-10-26T01:01:00Z">
        <w:r w:rsidRPr="00073577">
          <w:rPr>
            <w:rFonts w:ascii="Courier New" w:hAnsi="Courier New" w:cs="Courier New"/>
            <w:sz w:val="16"/>
            <w:szCs w:val="16"/>
            <w:rPrChange w:id="22044" w:author="Abhishek Deep Nigam" w:date="2015-10-26T01:01:00Z">
              <w:rPr>
                <w:rFonts w:ascii="Courier New" w:hAnsi="Courier New" w:cs="Courier New"/>
              </w:rPr>
            </w:rPrChange>
          </w:rPr>
          <w:t>[4]-&gt;P(Backtracking)</w:t>
        </w:r>
      </w:ins>
    </w:p>
    <w:p w14:paraId="253DF20F" w14:textId="77777777" w:rsidR="00073577" w:rsidRPr="00073577" w:rsidRDefault="00073577" w:rsidP="00073577">
      <w:pPr>
        <w:spacing w:before="0" w:after="0"/>
        <w:rPr>
          <w:ins w:id="22045" w:author="Abhishek Deep Nigam" w:date="2015-10-26T01:01:00Z"/>
          <w:rFonts w:ascii="Courier New" w:hAnsi="Courier New" w:cs="Courier New"/>
          <w:sz w:val="16"/>
          <w:szCs w:val="16"/>
          <w:rPrChange w:id="22046" w:author="Abhishek Deep Nigam" w:date="2015-10-26T01:01:00Z">
            <w:rPr>
              <w:ins w:id="22047" w:author="Abhishek Deep Nigam" w:date="2015-10-26T01:01:00Z"/>
              <w:rFonts w:ascii="Courier New" w:hAnsi="Courier New" w:cs="Courier New"/>
            </w:rPr>
          </w:rPrChange>
        </w:rPr>
      </w:pPr>
      <w:ins w:id="22048" w:author="Abhishek Deep Nigam" w:date="2015-10-26T01:01:00Z">
        <w:r w:rsidRPr="00073577">
          <w:rPr>
            <w:rFonts w:ascii="Courier New" w:hAnsi="Courier New" w:cs="Courier New"/>
            <w:sz w:val="16"/>
            <w:szCs w:val="16"/>
            <w:rPrChange w:id="22049" w:author="Abhishek Deep Nigam" w:date="2015-10-26T01:01:00Z">
              <w:rPr>
                <w:rFonts w:ascii="Courier New" w:hAnsi="Courier New" w:cs="Courier New"/>
              </w:rPr>
            </w:rPrChange>
          </w:rPr>
          <w:t>[4]-&gt;Q(Backtracking)</w:t>
        </w:r>
      </w:ins>
    </w:p>
    <w:p w14:paraId="547C00D1" w14:textId="77777777" w:rsidR="00073577" w:rsidRPr="00073577" w:rsidRDefault="00073577" w:rsidP="00073577">
      <w:pPr>
        <w:spacing w:before="0" w:after="0"/>
        <w:rPr>
          <w:ins w:id="22050" w:author="Abhishek Deep Nigam" w:date="2015-10-26T01:01:00Z"/>
          <w:rFonts w:ascii="Courier New" w:hAnsi="Courier New" w:cs="Courier New"/>
          <w:sz w:val="16"/>
          <w:szCs w:val="16"/>
          <w:rPrChange w:id="22051" w:author="Abhishek Deep Nigam" w:date="2015-10-26T01:01:00Z">
            <w:rPr>
              <w:ins w:id="22052" w:author="Abhishek Deep Nigam" w:date="2015-10-26T01:01:00Z"/>
              <w:rFonts w:ascii="Courier New" w:hAnsi="Courier New" w:cs="Courier New"/>
            </w:rPr>
          </w:rPrChange>
        </w:rPr>
      </w:pPr>
      <w:ins w:id="22053" w:author="Abhishek Deep Nigam" w:date="2015-10-26T01:01:00Z">
        <w:r w:rsidRPr="00073577">
          <w:rPr>
            <w:rFonts w:ascii="Courier New" w:hAnsi="Courier New" w:cs="Courier New"/>
            <w:sz w:val="16"/>
            <w:szCs w:val="16"/>
            <w:rPrChange w:id="22054" w:author="Abhishek Deep Nigam" w:date="2015-10-26T01:01:00Z">
              <w:rPr>
                <w:rFonts w:ascii="Courier New" w:hAnsi="Courier New" w:cs="Courier New"/>
              </w:rPr>
            </w:rPrChange>
          </w:rPr>
          <w:t>[4]-&gt;S(Backtracking)</w:t>
        </w:r>
      </w:ins>
    </w:p>
    <w:p w14:paraId="343823D3" w14:textId="77777777" w:rsidR="00073577" w:rsidRPr="00073577" w:rsidRDefault="00073577" w:rsidP="00073577">
      <w:pPr>
        <w:spacing w:before="0" w:after="0"/>
        <w:rPr>
          <w:ins w:id="22055" w:author="Abhishek Deep Nigam" w:date="2015-10-26T01:01:00Z"/>
          <w:rFonts w:ascii="Courier New" w:hAnsi="Courier New" w:cs="Courier New"/>
          <w:sz w:val="16"/>
          <w:szCs w:val="16"/>
          <w:rPrChange w:id="22056" w:author="Abhishek Deep Nigam" w:date="2015-10-26T01:01:00Z">
            <w:rPr>
              <w:ins w:id="22057" w:author="Abhishek Deep Nigam" w:date="2015-10-26T01:01:00Z"/>
              <w:rFonts w:ascii="Courier New" w:hAnsi="Courier New" w:cs="Courier New"/>
            </w:rPr>
          </w:rPrChange>
        </w:rPr>
      </w:pPr>
      <w:ins w:id="22058" w:author="Abhishek Deep Nigam" w:date="2015-10-26T01:01:00Z">
        <w:r w:rsidRPr="00073577">
          <w:rPr>
            <w:rFonts w:ascii="Courier New" w:hAnsi="Courier New" w:cs="Courier New"/>
            <w:sz w:val="16"/>
            <w:szCs w:val="16"/>
            <w:rPrChange w:id="22059" w:author="Abhishek Deep Nigam" w:date="2015-10-26T01:01:00Z">
              <w:rPr>
                <w:rFonts w:ascii="Courier New" w:hAnsi="Courier New" w:cs="Courier New"/>
              </w:rPr>
            </w:rPrChange>
          </w:rPr>
          <w:t>[4]-&gt;Y[5]-&gt;O[6]-&gt;I(Backtracking)</w:t>
        </w:r>
      </w:ins>
    </w:p>
    <w:p w14:paraId="2052C55B" w14:textId="226A00F0" w:rsidR="00073577" w:rsidRPr="00073577" w:rsidRDefault="00073577" w:rsidP="00073577">
      <w:pPr>
        <w:spacing w:before="0" w:after="0"/>
        <w:rPr>
          <w:ins w:id="22060" w:author="Abhishek Deep Nigam" w:date="2015-10-26T01:01:00Z"/>
          <w:rFonts w:ascii="Courier New" w:hAnsi="Courier New" w:cs="Courier New"/>
        </w:rPr>
      </w:pPr>
      <w:ins w:id="22061" w:author="Abhishek Deep Nigam" w:date="2015-10-26T01:01:00Z">
        <w:r w:rsidRPr="00073577">
          <w:rPr>
            <w:rFonts w:ascii="Courier New" w:hAnsi="Courier New" w:cs="Courier New"/>
            <w:sz w:val="16"/>
            <w:szCs w:val="16"/>
            <w:rPrChange w:id="22062" w:author="Abhishek Deep Nigam" w:date="2015-10-26T01:01:00Z">
              <w:rPr>
                <w:rFonts w:ascii="Courier New" w:hAnsi="Courier New" w:cs="Courier New"/>
              </w:rPr>
            </w:rPrChange>
          </w:rPr>
          <w:t>Search Iterations: 6215</w:t>
        </w:r>
      </w:ins>
    </w:p>
    <w:p w14:paraId="29AE9DC8" w14:textId="77777777" w:rsidR="00E42218" w:rsidDel="00485923" w:rsidRDefault="00E42218">
      <w:pPr>
        <w:ind w:left="936" w:hanging="360"/>
        <w:rPr>
          <w:del w:id="22063" w:author="Abhishek Deep Nigam" w:date="2015-10-21T23:55:00Z"/>
        </w:rPr>
        <w:pPrChange w:id="22064" w:author="Abhishek Deep Nigam" w:date="2015-10-26T01:02:00Z">
          <w:pPr/>
        </w:pPrChange>
      </w:pPr>
    </w:p>
    <w:p w14:paraId="2AE7D401" w14:textId="77777777" w:rsidR="00E42218" w:rsidRDefault="00E42218">
      <w:pPr>
        <w:pStyle w:val="ListBullet"/>
        <w:numPr>
          <w:ilvl w:val="0"/>
          <w:numId w:val="0"/>
        </w:numPr>
        <w:ind w:left="936"/>
        <w:pPrChange w:id="22065" w:author="Abhishek Deep Nigam" w:date="2015-10-21T23:55:00Z">
          <w:pPr>
            <w:pStyle w:val="ListBullet"/>
          </w:pPr>
        </w:pPrChange>
      </w:pPr>
    </w:p>
    <w:sectPr w:rsidR="00E42218">
      <w:headerReference w:type="default" r:id="rId8"/>
      <w:footerReference w:type="default" r:id="rId9"/>
      <w:headerReference w:type="first" r:id="rId10"/>
      <w:footerReference w:type="first" r:id="rId11"/>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21174" w14:textId="77777777" w:rsidR="00000772" w:rsidRDefault="00000772">
      <w:pPr>
        <w:spacing w:before="0" w:after="0" w:line="240" w:lineRule="auto"/>
      </w:pPr>
      <w:r>
        <w:separator/>
      </w:r>
    </w:p>
    <w:p w14:paraId="31544FE1" w14:textId="77777777" w:rsidR="00000772" w:rsidRDefault="00000772"/>
  </w:endnote>
  <w:endnote w:type="continuationSeparator" w:id="0">
    <w:p w14:paraId="4EBCB793" w14:textId="77777777" w:rsidR="00000772" w:rsidRDefault="00000772">
      <w:pPr>
        <w:spacing w:before="0" w:after="0" w:line="240" w:lineRule="auto"/>
      </w:pPr>
      <w:r>
        <w:continuationSeparator/>
      </w:r>
    </w:p>
    <w:p w14:paraId="38DB6C94" w14:textId="77777777" w:rsidR="00000772" w:rsidRDefault="000007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171722"/>
      <w:docPartObj>
        <w:docPartGallery w:val="Page Numbers (Bottom of Page)"/>
        <w:docPartUnique/>
      </w:docPartObj>
    </w:sdtPr>
    <w:sdtEndPr>
      <w:rPr>
        <w:noProof/>
      </w:rPr>
    </w:sdtEndPr>
    <w:sdtContent>
      <w:p w14:paraId="6DFFC097" w14:textId="77777777" w:rsidR="003B1CD7" w:rsidRDefault="003B1CD7">
        <w:pPr>
          <w:pStyle w:val="Footer"/>
        </w:pPr>
        <w:r>
          <w:fldChar w:fldCharType="begin"/>
        </w:r>
        <w:r>
          <w:instrText xml:space="preserve"> PAGE   \* MERGEFORMAT </w:instrText>
        </w:r>
        <w:r>
          <w:fldChar w:fldCharType="separate"/>
        </w:r>
        <w:r w:rsidR="00C112DA">
          <w:rPr>
            <w:noProof/>
          </w:rPr>
          <w:t>12</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AFDFED" w14:textId="77777777" w:rsidR="003B1CD7" w:rsidRDefault="003B1CD7" w:rsidP="00073577">
    <w:pPr>
      <w:pStyle w:val="Footer"/>
      <w:framePr w:wrap="none" w:vAnchor="text" w:hAnchor="margin" w:y="1"/>
      <w:rPr>
        <w:ins w:id="22071" w:author="Abhishek Deep Nigam" w:date="2015-10-21T23:53:00Z"/>
        <w:rStyle w:val="PageNumber"/>
      </w:rPr>
    </w:pPr>
    <w:ins w:id="22072" w:author="Abhishek Deep Nigam" w:date="2015-10-21T23:53:00Z">
      <w:r>
        <w:rPr>
          <w:rStyle w:val="PageNumber"/>
        </w:rPr>
        <w:fldChar w:fldCharType="begin"/>
      </w:r>
      <w:r>
        <w:rPr>
          <w:rStyle w:val="PageNumber"/>
        </w:rPr>
        <w:instrText xml:space="preserve">PAGE  </w:instrText>
      </w:r>
    </w:ins>
    <w:r>
      <w:rPr>
        <w:rStyle w:val="PageNumber"/>
      </w:rPr>
      <w:fldChar w:fldCharType="separate"/>
    </w:r>
    <w:r w:rsidR="00502543">
      <w:rPr>
        <w:rStyle w:val="PageNumber"/>
        <w:noProof/>
      </w:rPr>
      <w:t>1</w:t>
    </w:r>
    <w:ins w:id="22073" w:author="Abhishek Deep Nigam" w:date="2015-10-21T23:53:00Z">
      <w:r>
        <w:rPr>
          <w:rStyle w:val="PageNumber"/>
        </w:rPr>
        <w:fldChar w:fldCharType="end"/>
      </w:r>
    </w:ins>
  </w:p>
  <w:p w14:paraId="092E4EF5" w14:textId="77777777" w:rsidR="003B1CD7" w:rsidRDefault="003B1CD7">
    <w:pPr>
      <w:pStyle w:val="Footer"/>
      <w:ind w:firstLine="360"/>
      <w:jc w:val="center"/>
      <w:pPrChange w:id="22074" w:author="Abhishek Deep Nigam" w:date="2015-10-21T23:53:00Z">
        <w:pPr>
          <w:pStyle w:val="Footer"/>
        </w:pPr>
      </w:pPrChange>
    </w:pPr>
    <w:ins w:id="22075" w:author="Abhishek Deep Nigam" w:date="2015-10-21T23:53:00Z">
      <w:r>
        <w:t>University of Illinois at Urbana-Champaign</w:t>
      </w:r>
    </w:ins>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459D37" w14:textId="77777777" w:rsidR="00000772" w:rsidRDefault="00000772">
      <w:pPr>
        <w:spacing w:before="0" w:after="0" w:line="240" w:lineRule="auto"/>
      </w:pPr>
      <w:r>
        <w:separator/>
      </w:r>
    </w:p>
    <w:p w14:paraId="69AD399E" w14:textId="77777777" w:rsidR="00000772" w:rsidRDefault="00000772"/>
  </w:footnote>
  <w:footnote w:type="continuationSeparator" w:id="0">
    <w:p w14:paraId="4BB74591" w14:textId="77777777" w:rsidR="00000772" w:rsidRDefault="00000772">
      <w:pPr>
        <w:spacing w:before="0" w:after="0" w:line="240" w:lineRule="auto"/>
      </w:pPr>
      <w:r>
        <w:continuationSeparator/>
      </w:r>
    </w:p>
    <w:p w14:paraId="50F4A2D1" w14:textId="77777777" w:rsidR="00000772" w:rsidRDefault="0000077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394ED" w14:textId="77777777" w:rsidR="003B1CD7" w:rsidRDefault="003B1CD7" w:rsidP="00EF08E5">
    <w:pPr>
      <w:pStyle w:val="Header"/>
      <w:jc w:val="right"/>
      <w:rPr>
        <w:ins w:id="22066" w:author="Abhishek Deep Nigam" w:date="2015-10-26T02:29:00Z"/>
      </w:rPr>
    </w:pPr>
    <w:ins w:id="22067" w:author="Abhishek Deep Nigam" w:date="2015-10-26T02:29:00Z">
      <w:r>
        <w:t>Jakub Klapacz – jklapac2 (3 units)</w:t>
      </w:r>
    </w:ins>
  </w:p>
  <w:p w14:paraId="7AC524A1" w14:textId="77777777" w:rsidR="003B1CD7" w:rsidRDefault="003B1CD7" w:rsidP="00EF08E5">
    <w:pPr>
      <w:pStyle w:val="Header"/>
      <w:jc w:val="right"/>
      <w:rPr>
        <w:ins w:id="22068" w:author="Abhishek Deep Nigam" w:date="2015-10-26T02:29:00Z"/>
      </w:rPr>
    </w:pPr>
    <w:ins w:id="22069" w:author="Abhishek Deep Nigam" w:date="2015-10-26T02:29:00Z">
      <w:r>
        <w:t>Abhishek Nigam – adnigam2 (3 units)</w:t>
      </w:r>
    </w:ins>
  </w:p>
  <w:p w14:paraId="0CD06D03" w14:textId="77777777" w:rsidR="003B1CD7" w:rsidRDefault="003B1CD7">
    <w:pPr>
      <w:pStyle w:val="Header"/>
      <w:jc w:val="right"/>
      <w:pPrChange w:id="22070" w:author="Abhishek Deep Nigam" w:date="2015-10-26T02:29:00Z">
        <w:pPr>
          <w:pStyle w:val="Header"/>
        </w:pPr>
      </w:pPrChang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1747A" w14:textId="77777777" w:rsidR="003B1CD7" w:rsidRDefault="003B1CD7" w:rsidP="00485923">
    <w:pPr>
      <w:pStyle w:val="Header"/>
      <w:jc w:val="right"/>
    </w:pPr>
    <w:r>
      <w:t>Jakub Klapacz – jklapac2 (3 units)</w:t>
    </w:r>
  </w:p>
  <w:p w14:paraId="1A7E44E3" w14:textId="77777777" w:rsidR="003B1CD7" w:rsidRDefault="003B1CD7" w:rsidP="00485923">
    <w:pPr>
      <w:pStyle w:val="Header"/>
      <w:jc w:val="right"/>
    </w:pPr>
    <w:r>
      <w:t>Abhishek Nigam – adnigam2 (3 units)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9728DE"/>
    <w:multiLevelType w:val="hybridMultilevel"/>
    <w:tmpl w:val="F968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A17BD"/>
    <w:multiLevelType w:val="multilevel"/>
    <w:tmpl w:val="C916D310"/>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7282EDB"/>
    <w:multiLevelType w:val="hybridMultilevel"/>
    <w:tmpl w:val="A8DE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E28C5"/>
    <w:multiLevelType w:val="hybridMultilevel"/>
    <w:tmpl w:val="A6547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2816F3"/>
    <w:multiLevelType w:val="hybridMultilevel"/>
    <w:tmpl w:val="1FC4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5"/>
  </w:num>
  <w:num w:numId="6">
    <w:abstractNumId w:val="7"/>
  </w:num>
  <w:num w:numId="7">
    <w:abstractNumId w:val="2"/>
  </w:num>
  <w:num w:numId="8">
    <w:abstractNumId w:val="11"/>
  </w:num>
  <w:num w:numId="9">
    <w:abstractNumId w:val="8"/>
  </w:num>
  <w:num w:numId="10">
    <w:abstractNumId w:val="9"/>
  </w:num>
  <w:num w:numId="11">
    <w:abstractNumId w:val="12"/>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attachedTemplate r:id="rId1"/>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23"/>
    <w:rsid w:val="000003D9"/>
    <w:rsid w:val="00000772"/>
    <w:rsid w:val="00011494"/>
    <w:rsid w:val="00027853"/>
    <w:rsid w:val="00073577"/>
    <w:rsid w:val="000951CF"/>
    <w:rsid w:val="000F2EB4"/>
    <w:rsid w:val="001B77BB"/>
    <w:rsid w:val="001E6F3B"/>
    <w:rsid w:val="002126C9"/>
    <w:rsid w:val="002157E8"/>
    <w:rsid w:val="002365AA"/>
    <w:rsid w:val="0024028C"/>
    <w:rsid w:val="00245841"/>
    <w:rsid w:val="00284268"/>
    <w:rsid w:val="003006A3"/>
    <w:rsid w:val="003B1CD7"/>
    <w:rsid w:val="003C266B"/>
    <w:rsid w:val="003C58CF"/>
    <w:rsid w:val="0040270A"/>
    <w:rsid w:val="00436B32"/>
    <w:rsid w:val="004726C7"/>
    <w:rsid w:val="00482C1A"/>
    <w:rsid w:val="00484C9B"/>
    <w:rsid w:val="00485923"/>
    <w:rsid w:val="00497FD6"/>
    <w:rsid w:val="004F2B79"/>
    <w:rsid w:val="00502543"/>
    <w:rsid w:val="006B5DE2"/>
    <w:rsid w:val="00780DF2"/>
    <w:rsid w:val="007B45A7"/>
    <w:rsid w:val="0080178E"/>
    <w:rsid w:val="008124E8"/>
    <w:rsid w:val="00865C97"/>
    <w:rsid w:val="0091050C"/>
    <w:rsid w:val="00924792"/>
    <w:rsid w:val="00950BC5"/>
    <w:rsid w:val="00963F06"/>
    <w:rsid w:val="009D4796"/>
    <w:rsid w:val="00B10FC5"/>
    <w:rsid w:val="00B43022"/>
    <w:rsid w:val="00BD1BF8"/>
    <w:rsid w:val="00C112DA"/>
    <w:rsid w:val="00C44AA9"/>
    <w:rsid w:val="00CE1496"/>
    <w:rsid w:val="00CE5CA2"/>
    <w:rsid w:val="00CE7679"/>
    <w:rsid w:val="00D64DD9"/>
    <w:rsid w:val="00DC3C97"/>
    <w:rsid w:val="00E30F67"/>
    <w:rsid w:val="00E42218"/>
    <w:rsid w:val="00E941ED"/>
    <w:rsid w:val="00EB5547"/>
    <w:rsid w:val="00EF08E5"/>
    <w:rsid w:val="00F07462"/>
    <w:rsid w:val="00F13A2A"/>
    <w:rsid w:val="00F25C3F"/>
    <w:rsid w:val="00F607C1"/>
    <w:rsid w:val="00F611DF"/>
    <w:rsid w:val="00F75489"/>
    <w:rsid w:val="00F928E5"/>
    <w:rsid w:val="00F95647"/>
    <w:rsid w:val="00F95F35"/>
    <w:rsid w:val="00FC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681A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011494"/>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5">
    <w:name w:val="heading 5"/>
    <w:basedOn w:val="Normal"/>
    <w:next w:val="Normal"/>
    <w:link w:val="Heading5Char"/>
    <w:uiPriority w:val="9"/>
    <w:unhideWhenUsed/>
    <w:qFormat/>
    <w:rsid w:val="00073577"/>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485923"/>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5923"/>
    <w:rPr>
      <w:rFonts w:ascii="Times New Roman" w:hAnsi="Times New Roman" w:cs="Times New Roman"/>
      <w:sz w:val="18"/>
      <w:szCs w:val="18"/>
    </w:rPr>
  </w:style>
  <w:style w:type="character" w:styleId="PageNumber">
    <w:name w:val="page number"/>
    <w:basedOn w:val="DefaultParagraphFont"/>
    <w:uiPriority w:val="99"/>
    <w:semiHidden/>
    <w:unhideWhenUsed/>
    <w:rsid w:val="00485923"/>
  </w:style>
  <w:style w:type="paragraph" w:styleId="ListParagraph">
    <w:name w:val="List Paragraph"/>
    <w:basedOn w:val="Normal"/>
    <w:uiPriority w:val="34"/>
    <w:unhideWhenUsed/>
    <w:qFormat/>
    <w:rsid w:val="00485923"/>
    <w:pPr>
      <w:ind w:left="720"/>
      <w:contextualSpacing/>
    </w:pPr>
  </w:style>
  <w:style w:type="character" w:customStyle="1" w:styleId="Heading4Char">
    <w:name w:val="Heading 4 Char"/>
    <w:basedOn w:val="DefaultParagraphFont"/>
    <w:link w:val="Heading4"/>
    <w:uiPriority w:val="9"/>
    <w:rsid w:val="00011494"/>
    <w:rPr>
      <w:rFonts w:asciiTheme="majorHAnsi" w:eastAsiaTheme="majorEastAsia" w:hAnsiTheme="majorHAnsi" w:cstheme="majorBidi"/>
      <w:i/>
      <w:iCs/>
      <w:color w:val="005494" w:themeColor="accent1" w:themeShade="BF"/>
    </w:rPr>
  </w:style>
  <w:style w:type="character" w:customStyle="1" w:styleId="Heading5Char">
    <w:name w:val="Heading 5 Char"/>
    <w:basedOn w:val="DefaultParagraphFont"/>
    <w:link w:val="Heading5"/>
    <w:uiPriority w:val="9"/>
    <w:rsid w:val="00073577"/>
    <w:rPr>
      <w:rFonts w:asciiTheme="majorHAnsi" w:eastAsiaTheme="majorEastAsia" w:hAnsiTheme="majorHAnsi" w:cstheme="majorBidi"/>
      <w:color w:val="005494"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dn5327/Library/Containers/com.microsoft.Word/Data/Library/Caches/TM10002076/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AA0F17-9CDA-994B-BE23-669C40432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208</TotalTime>
  <Pages>107</Pages>
  <Words>20072</Words>
  <Characters>114417</Characters>
  <Application>Microsoft Macintosh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Deep Nigam</dc:creator>
  <cp:keywords/>
  <dc:description/>
  <cp:lastModifiedBy>Abhishek Deep Nigam</cp:lastModifiedBy>
  <cp:revision>34</cp:revision>
  <dcterms:created xsi:type="dcterms:W3CDTF">2015-10-22T04:51:00Z</dcterms:created>
  <dcterms:modified xsi:type="dcterms:W3CDTF">2015-10-26T20:32:00Z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